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8F289C" w:rsidRDefault="00974F1C" w:rsidP="008F289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  <w:rPrChange w:id="1" w:author="HP" w:date="2021-01-19T12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" w:author="HP" w:date="2021-01-19T12:40:00Z">
                <w:pPr>
                  <w:spacing w:line="312" w:lineRule="auto"/>
                  <w:jc w:val="center"/>
                </w:pPr>
              </w:pPrChange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  <w:ins w:id="3" w:author="HP" w:date="2021-01-19T12:41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ins w:id="4" w:author="HP" w:date="2021-01-19T12:43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ID"/>
                </w:rPr>
                <w:t>M</w:t>
              </w:r>
            </w:ins>
            <w:del w:id="5" w:author="HP" w:date="2021-01-19T12:43:00Z">
              <w:r w:rsidRPr="004B7994" w:rsidDel="008F289C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m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</w:t>
            </w:r>
            <w:ins w:id="6" w:author="HP" w:date="2021-01-19T12:43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ID"/>
                </w:rPr>
                <w:t>F</w:t>
              </w:r>
            </w:ins>
            <w:del w:id="7" w:author="HP" w:date="2021-01-19T12:43:00Z">
              <w:r w:rsidRPr="004B7994" w:rsidDel="008F289C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or </w:t>
            </w:r>
            <w:ins w:id="8" w:author="HP" w:date="2021-01-19T12:43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ID"/>
                </w:rPr>
                <w:t>B</w:t>
              </w:r>
            </w:ins>
            <w:del w:id="9" w:author="HP" w:date="2021-01-19T12:43:00Z">
              <w:r w:rsidRPr="004B7994" w:rsidDel="008F289C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b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ins w:id="10" w:author="HP" w:date="2021-01-19T12:58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11" w:author="HP" w:date="2021-01-19T12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289C" w:rsidRDefault="008F289C" w:rsidP="00821BA2">
            <w:pPr>
              <w:spacing w:line="312" w:lineRule="auto"/>
              <w:ind w:left="457"/>
              <w:rPr>
                <w:ins w:id="12" w:author="HP" w:date="2021-01-19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3" w:author="HP" w:date="2021-01-19T12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2010. </w:t>
              </w:r>
              <w:r w:rsidRPr="008F289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" w:author="HP" w:date="2021-01-19T12:4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Interned Marketing For Beginner</w:t>
              </w:r>
            </w:ins>
            <w:ins w:id="15" w:author="HP" w:date="2021-01-19T12:42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 : Elek Media Komputindo.</w:t>
              </w:r>
            </w:ins>
          </w:p>
          <w:p w:rsidR="008F289C" w:rsidRPr="008F289C" w:rsidRDefault="008F28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ins w:id="16" w:author="HP" w:date="2021-01-19T12:43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ins w:id="17" w:author="HP" w:date="2021-01-19T12:45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ins w:id="18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HP" w:date="2021-01-19T12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F289C" w:rsidRDefault="008F289C" w:rsidP="00821BA2">
            <w:pPr>
              <w:pStyle w:val="ListParagraph"/>
              <w:spacing w:line="312" w:lineRule="auto"/>
              <w:ind w:left="457"/>
              <w:rPr>
                <w:ins w:id="20" w:author="HP" w:date="2021-01-19T12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289C" w:rsidRPr="008F289C" w:rsidRDefault="008F28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  <w:rPrChange w:id="21" w:author="HP" w:date="2021-01-19T12:4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" w:author="HP" w:date="2021-01-19T12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Jefel</w:t>
              </w:r>
            </w:ins>
            <w:ins w:id="23" w:author="HP" w:date="2021-01-19T12:44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y. 2016.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ID"/>
                </w:rPr>
                <w:t xml:space="preserve">. Jakarta 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</w:t>
            </w:r>
            <w:ins w:id="24" w:author="HP" w:date="2021-01-19T12:44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ins w:id="25" w:author="HP" w:date="2021-01-19T12:44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ins w:id="26" w:author="HP" w:date="2021-01-19T12:44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ins w:id="27" w:author="HP" w:date="2021-01-19T12:44:00Z">
              <w:r w:rsidR="008F28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ins w:id="28" w:author="HP" w:date="2021-01-19T12:44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ins w:id="29" w:author="HP" w:date="2021-01-19T12:44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ins w:id="30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Lagi: </w:t>
            </w:r>
            <w:ins w:id="31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del w:id="32" w:author="HP" w:date="2021-01-19T12:45:00Z">
              <w:r w:rsidDel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ins w:id="33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</w:t>
            </w:r>
            <w:ins w:id="34" w:author="HP" w:date="2021-01-19T12:47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</w:ins>
            <w:del w:id="35" w:author="HP" w:date="2021-01-19T12:47:00Z">
              <w:r w:rsidDel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ins w:id="36" w:author="HP" w:date="2021-01-19T12:45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37" w:author="HP" w:date="2021-01-19T12:58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</w:ins>
            <w:del w:id="38" w:author="HP" w:date="2021-01-19T12:45:00Z">
              <w:r w:rsidDel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i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ins w:id="39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ins w:id="40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41" w:author="HP" w:date="2021-01-19T12:58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del w:id="42" w:author="HP" w:date="2021-01-19T12:58:00Z">
              <w:r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ins w:id="43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</w:t>
              </w:r>
            </w:ins>
            <w:del w:id="44" w:author="HP" w:date="2021-01-19T12:45:00Z">
              <w:r w:rsidDel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ins w:id="45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P</w:t>
              </w:r>
            </w:ins>
            <w:del w:id="46" w:author="HP" w:date="2021-01-19T12:45:00Z">
              <w:r w:rsidDel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ins w:id="47" w:author="HP" w:date="2021-01-19T12:45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8" w:author="HP" w:date="2021-01-19T12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F289C" w:rsidRPr="008F289C" w:rsidRDefault="008F28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" w:author="HP" w:date="2021-01-19T12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Tauhid Nur, Bambang Trim : 2005</w:t>
              </w:r>
              <w:r w:rsidRPr="008F289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HP" w:date="2021-01-19T12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 J</w:t>
              </w:r>
            </w:ins>
            <w:ins w:id="51" w:author="HP" w:date="2021-01-19T12:47:00Z">
              <w:r w:rsidRPr="008F289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2" w:author="HP" w:date="2021-01-19T12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angan ke Do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kter Lagi :</w:t>
              </w:r>
            </w:ins>
            <w:ins w:id="53" w:author="HP" w:date="2021-01-19T12:58:00Z">
              <w:r w:rsidR="00A6510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</w:ins>
            <w:ins w:id="54" w:author="HP" w:date="2021-01-19T12:47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Keajaibang Sisti</w:t>
              </w:r>
              <w:r w:rsidRPr="008F289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HP" w:date="2021-01-19T12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 Imun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dan kKiat Menghalau Penyakit. </w:t>
              </w:r>
            </w:ins>
            <w:ins w:id="56" w:author="HP" w:date="2021-01-19T12:4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Bandung 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ins w:id="57" w:author="HP" w:date="2021-01-19T12:48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 di Depan</w:t>
            </w:r>
            <w:ins w:id="58" w:author="HP" w:date="2021-01-19T12:48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ins w:id="59" w:author="HP" w:date="2021-01-19T12:48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ins w:id="60" w:author="HP" w:date="2021-01-19T12:48:00Z">
              <w:r w:rsidR="008F28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1" w:author="HP" w:date="2021-01-19T12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BumiAksara, Jakarta</w:t>
            </w:r>
          </w:p>
          <w:p w:rsidR="008F289C" w:rsidRPr="00A6510F" w:rsidRDefault="008F289C" w:rsidP="008F289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62" w:author="HP" w:date="2021-01-19T12:4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3" w:author="HP" w:date="2021-01-19T12:4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John W. 1993. </w:t>
              </w:r>
              <w:r w:rsidRPr="008F289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4" w:author="HP" w:date="2021-01-19T12:4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</w:ins>
            <w:ins w:id="65" w:author="HP" w:date="2021-01-19T12:58:00Z">
              <w:r w:rsid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66" w:author="HP" w:date="2021-01-19T12:50:00Z">
              <w:r w:rsid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</w:t>
              </w:r>
              <w:r w:rsidR="00A6510F" w:rsidRP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7" w:author="HP" w:date="2021-01-19T12:50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rPrChange>
                </w:rPr>
                <w:t>erjemahan</w:t>
              </w:r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Walfred Andre,</w:t>
              </w:r>
              <w:r w:rsid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68" w:author="HP" w:date="2021-01-19T12:49:00Z">
              <w:r w:rsidR="00A6510F" w:rsidRP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9" w:author="HP" w:date="2021-01-19T12:50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rPrChange>
                </w:rPr>
                <w:t>Jakarta</w:t>
              </w:r>
            </w:ins>
            <w:ins w:id="70" w:author="HP" w:date="2021-01-19T12:50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: Bumi Aksara</w:t>
              </w:r>
            </w:ins>
          </w:p>
          <w:p w:rsidR="008F289C" w:rsidRDefault="008F28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</w:t>
            </w:r>
            <w:ins w:id="71" w:author="HP" w:date="2021-01-19T12:51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ins w:id="72" w:author="HP" w:date="2021-01-19T12:52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</w:t>
            </w:r>
            <w:ins w:id="73" w:author="HP" w:date="2021-01-19T12:51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ins w:id="74" w:author="HP" w:date="2021-01-19T12:51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ins w:id="75" w:author="HP" w:date="2021-01-19T12:52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76" w:author="HP" w:date="2021-01-19T12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A6510F" w:rsidRDefault="00A6510F" w:rsidP="00A6510F">
            <w:pPr>
              <w:spacing w:line="312" w:lineRule="auto"/>
              <w:rPr>
                <w:ins w:id="77" w:author="HP" w:date="2021-01-19T12:53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8" w:author="HP" w:date="2021-01-19T12:53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:rsidR="00A6510F" w:rsidRPr="00A6510F" w:rsidRDefault="00A6510F" w:rsidP="00A6510F">
            <w:pPr>
              <w:spacing w:line="312" w:lineRule="auto"/>
              <w:rPr>
                <w:ins w:id="79" w:author="HP" w:date="2021-01-19T12:52:00Z"/>
                <w:rFonts w:ascii="Times New Roman" w:hAnsi="Times New Roman" w:cs="Times New Roman"/>
                <w:sz w:val="24"/>
                <w:szCs w:val="24"/>
                <w:lang w:val="en-US"/>
                <w:rPrChange w:id="80" w:author="HP" w:date="2021-01-19T12:53:00Z">
                  <w:rPr>
                    <w:ins w:id="81" w:author="HP" w:date="2021-01-19T12:52:00Z"/>
                    <w:lang w:val="en-US"/>
                  </w:rPr>
                </w:rPrChange>
              </w:rPr>
              <w:pPrChange w:id="82" w:author="HP" w:date="2021-01-19T12:53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83" w:author="HP" w:date="2021-01-19T12:51:00Z"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4" w:author="HP" w:date="2021-01-19T12:53:00Z">
                    <w:rPr>
                      <w:lang w:val="en-US"/>
                    </w:rPr>
                  </w:rPrChange>
                </w:rPr>
                <w:t>Arradon</w:t>
              </w:r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5" w:author="HP" w:date="2021-01-19T12:53:00Z">
                    <w:rPr>
                      <w:lang w:val="en-US"/>
                    </w:rPr>
                  </w:rPrChange>
                </w:rPr>
                <w:t>,</w:t>
              </w:r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6" w:author="HP" w:date="2021-01-19T12:53:00Z">
                    <w:rPr>
                      <w:lang w:val="en-US"/>
                    </w:rPr>
                  </w:rPrChange>
                </w:rPr>
                <w:t xml:space="preserve"> </w:t>
              </w:r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7" w:author="HP" w:date="2021-01-19T12:53:00Z">
                    <w:rPr>
                      <w:lang w:val="en-US"/>
                    </w:rPr>
                  </w:rPrChange>
                </w:rPr>
                <w:t>Issabelee</w:t>
              </w:r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8" w:author="HP" w:date="2021-01-19T12:53:00Z">
                    <w:rPr>
                      <w:lang w:val="en-US"/>
                    </w:rPr>
                  </w:rPrChange>
                </w:rPr>
                <w:t xml:space="preserve">. 2014. </w:t>
              </w:r>
            </w:ins>
            <w:ins w:id="89" w:author="HP" w:date="2021-01-19T12:52:00Z">
              <w:r w:rsidRPr="00A6510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0" w:author="HP" w:date="2021-01-19T12:53:00Z">
                    <w:rPr>
                      <w:lang w:val="en-US"/>
                    </w:rPr>
                  </w:rPrChange>
                </w:rPr>
                <w:t xml:space="preserve">: </w:t>
              </w:r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1" w:author="HP" w:date="2021-01-19T12:5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2" w:author="HP" w:date="2021-01-19T12:53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  <w:r w:rsidRP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3" w:author="HP" w:date="2021-01-19T12:53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ins w:id="94" w:author="HP" w:date="2021-01-19T12:53:00Z">
              <w:r w:rsidRP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5" w:author="HP" w:date="2021-01-19T12:53:00Z">
                    <w:rPr>
                      <w:lang w:val="en-US"/>
                    </w:rPr>
                  </w:rPrChange>
                </w:rPr>
                <w:t>enerbit Kompas, 10 Februari 2014</w:t>
              </w:r>
            </w:ins>
          </w:p>
          <w:p w:rsidR="00A6510F" w:rsidRDefault="00A651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96" w:author="HP" w:date="2021-01-19T1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ins w:id="97" w:author="HP" w:date="2021-01-19T12:53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ins w:id="98" w:author="HP" w:date="2021-01-19T12:53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del w:id="99" w:author="HP" w:date="2021-01-19T12:53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 of Stimulating Idea: Jurus</w:t>
            </w:r>
            <w:ins w:id="100" w:author="HP" w:date="2021-01-19T12:53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101" w:author="HP" w:date="2021-01-19T12:57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del w:id="102" w:author="HP" w:date="2021-01-19T12:57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 Ide dan</w:t>
            </w:r>
            <w:ins w:id="103" w:author="HP" w:date="2021-01-19T12:53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ins w:id="104" w:author="HP" w:date="2021-01-19T12:53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ins w:id="105" w:author="HP" w:date="2021-01-19T12:57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del w:id="106" w:author="HP" w:date="2021-01-19T12:57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ins w:id="107" w:author="HP" w:date="2021-01-19T12:57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del w:id="108" w:author="HP" w:date="2021-01-19T12:57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</w:t>
            </w:r>
            <w:ins w:id="109" w:author="HP" w:date="2021-01-19T12:54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0" w:author="HP" w:date="2021-01-19T12:5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</w:p>
          <w:p w:rsidR="00A6510F" w:rsidRDefault="00A6510F" w:rsidP="00821BA2">
            <w:pPr>
              <w:pStyle w:val="ListParagraph"/>
              <w:spacing w:line="312" w:lineRule="auto"/>
              <w:ind w:left="457"/>
              <w:rPr>
                <w:ins w:id="111" w:author="HP" w:date="2021-01-19T12:5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6510F" w:rsidRPr="00A6510F" w:rsidRDefault="00A6510F" w:rsidP="00A6510F">
            <w:pPr>
              <w:pStyle w:val="ListParagraph"/>
              <w:spacing w:line="312" w:lineRule="auto"/>
              <w:ind w:left="457"/>
              <w:rPr>
                <w:ins w:id="112" w:author="HP" w:date="2021-01-19T12:5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113" w:author="HP" w:date="2021-01-19T12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 </w:t>
              </w:r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14" w:author="HP" w:date="2021-01-19T12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</w:t>
              </w:r>
            </w:ins>
            <w:ins w:id="115" w:author="HP" w:date="2021-01-19T13:00:00Z"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116" w:author="HP" w:date="2021-01-19T12:54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17" w:author="HP" w:date="2021-01-19T12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Stimulating Idea: Jurus </w:t>
              </w:r>
            </w:ins>
            <w:ins w:id="118" w:author="HP" w:date="2021-01-19T12:5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</w:ins>
            <w:ins w:id="119" w:author="HP" w:date="2021-01-19T12:54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0" w:author="HP" w:date="2021-01-19T12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endulang Ide dan Insaf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121" w:author="HP" w:date="2021-01-19T12:5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</w:t>
              </w:r>
            </w:ins>
            <w:ins w:id="122" w:author="HP" w:date="2021-01-19T12:54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gar </w:t>
              </w:r>
            </w:ins>
            <w:ins w:id="123" w:author="HP" w:date="2021-01-19T12:5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</w:ins>
            <w:ins w:id="124" w:author="HP" w:date="2021-01-19T12:54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5" w:author="HP" w:date="2021-01-19T12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 : Metagraf.</w:t>
              </w:r>
            </w:ins>
          </w:p>
          <w:p w:rsidR="00A6510F" w:rsidRPr="005D70C9" w:rsidRDefault="00A651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ins w:id="126" w:author="HP" w:date="2021-01-19T12:56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27" w:author="HP" w:date="2021-01-19T12:56:00Z">
              <w:r w:rsidRPr="005D70C9" w:rsidDel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p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ins w:id="128" w:author="HP" w:date="2021-01-19T12:55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29" w:author="HP" w:date="2021-01-19T12:56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</w:t>
              </w:r>
            </w:ins>
            <w:del w:id="130" w:author="HP" w:date="2021-01-19T12:56:00Z">
              <w:r w:rsidRPr="005D70C9" w:rsidDel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ins w:id="131" w:author="HP" w:date="2021-01-19T12:55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32" w:author="HP" w:date="2021-01-19T12:56:00Z">
              <w:r w:rsidR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del w:id="133" w:author="HP" w:date="2021-01-19T12:56:00Z">
              <w:r w:rsidRPr="005D70C9" w:rsidDel="00A651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</w:t>
            </w:r>
            <w:ins w:id="134" w:author="HP" w:date="2021-01-19T12:56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Y</w:t>
              </w:r>
            </w:ins>
            <w:del w:id="135" w:author="HP" w:date="2021-01-19T12:56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y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ang </w:t>
            </w:r>
            <w:ins w:id="136" w:author="HP" w:date="2021-01-19T12:56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del w:id="137" w:author="HP" w:date="2021-01-19T12:55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ins w:id="138" w:author="HP" w:date="2021-01-19T12:56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ins w:id="139" w:author="HP" w:date="2021-01-19T12:56:00Z">
              <w:r w:rsidR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</w:t>
              </w:r>
            </w:ins>
            <w:del w:id="140" w:author="HP" w:date="2021-01-19T12:56:00Z">
              <w:r w:rsidRPr="005D70C9" w:rsidDel="00A6510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141" w:author="HP" w:date="2021-01-19T12:5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6510F" w:rsidRDefault="00A6510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42" w:author="HP" w:date="2021-01-19T12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Trim. Bambang. 2011.</w:t>
              </w:r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Muhammad Effect: Getaran </w:t>
              </w:r>
            </w:ins>
            <w:ins w:id="143" w:author="HP" w:date="2021-01-19T13:00:00Z"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Y</w:t>
              </w:r>
            </w:ins>
            <w:ins w:id="144" w:author="HP" w:date="2021-01-19T12:55:00Z"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ang </w:t>
              </w:r>
            </w:ins>
            <w:ins w:id="145" w:author="HP" w:date="2021-01-19T13:00:00Z"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46" w:author="HP" w:date="2021-01-19T12:55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47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irindukan</w:t>
              </w:r>
            </w:ins>
            <w:ins w:id="148" w:author="HP" w:date="2021-01-19T12:56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49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ins w:id="150" w:author="HP" w:date="2021-01-19T12:55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1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</w:ins>
            <w:ins w:id="152" w:author="HP" w:date="2021-01-19T12:56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3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ins w:id="154" w:author="HP" w:date="2021-01-19T13:00:00Z">
              <w:r w:rsidR="00484D6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55" w:author="HP" w:date="2021-01-19T12:55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6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itakuti</w:t>
              </w:r>
            </w:ins>
            <w:ins w:id="157" w:author="HP" w:date="2021-01-19T12:56:00Z">
              <w:r w:rsidRPr="00A6510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8" w:author="HP" w:date="2021-01-19T12:5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 : Tinta Medin</w:t>
              </w:r>
            </w:ins>
            <w:ins w:id="159" w:author="HP" w:date="2021-01-19T13:00:00Z">
              <w:r w:rsidR="00484D6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ins w:id="160" w:author="HP" w:date="2021-01-19T12:5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10F" w:rsidRPr="00A16D9B" w:rsidTr="00821BA2">
        <w:trPr>
          <w:ins w:id="161" w:author="HP" w:date="2021-01-19T12:55:00Z"/>
        </w:trPr>
        <w:tc>
          <w:tcPr>
            <w:tcW w:w="9350" w:type="dxa"/>
          </w:tcPr>
          <w:p w:rsidR="00A6510F" w:rsidRPr="00A16D9B" w:rsidRDefault="00A6510F" w:rsidP="00821BA2">
            <w:pPr>
              <w:spacing w:line="312" w:lineRule="auto"/>
              <w:rPr>
                <w:ins w:id="162" w:author="HP" w:date="2021-01-19T12:55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484D66"/>
    <w:rsid w:val="008F289C"/>
    <w:rsid w:val="00924DF5"/>
    <w:rsid w:val="00974F1C"/>
    <w:rsid w:val="00A6510F"/>
    <w:rsid w:val="00C1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2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2021-01-19T06:02:00Z</dcterms:created>
  <dcterms:modified xsi:type="dcterms:W3CDTF">2021-01-19T06:02:00Z</dcterms:modified>
</cp:coreProperties>
</file>