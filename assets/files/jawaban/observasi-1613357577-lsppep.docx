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EF99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3CAD2F3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0BA91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562B80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0963F14" w14:textId="77777777" w:rsidTr="00D810B0">
        <w:tc>
          <w:tcPr>
            <w:tcW w:w="9350" w:type="dxa"/>
          </w:tcPr>
          <w:p w14:paraId="073A313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EFAE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691534">
              <w:rPr>
                <w:rStyle w:val="CommentReference"/>
                <w:lang w:val="en-US"/>
              </w:rPr>
              <w:commentReference w:id="0"/>
            </w:r>
          </w:p>
          <w:p w14:paraId="486D17CF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7458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</w:t>
            </w:r>
            <w:ins w:id="2" w:author="Windows User" w:date="2021-02-15T09:43:00Z">
              <w:r w:rsidR="002B7DE4">
                <w:rPr>
                  <w:rFonts w:ascii="Times New Roman" w:hAnsi="Times New Roman" w:cs="Times New Roman"/>
                  <w:sz w:val="24"/>
                  <w:szCs w:val="24"/>
                </w:rPr>
                <w:t xml:space="preserve">Swt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</w:t>
            </w:r>
            <w:del w:id="3" w:author="Windows User" w:date="2021-02-15T09:37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segala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bimbingan</w:t>
            </w:r>
            <w:del w:id="4" w:author="Windows User" w:date="2021-02-15T09:43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-Nya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penulis untuk menyelesaikan buku praktikum Jaringan Komputer</w:t>
            </w:r>
            <w:del w:id="5" w:author="Windows User" w:date="2021-02-15T09:38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ini</w:delText>
              </w:r>
            </w:del>
            <w:commentRangeEnd w:id="1"/>
            <w:r w:rsidR="00691534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22F8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5CA00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</w:t>
            </w:r>
            <w:ins w:id="6" w:author="Windows User" w:date="2021-02-15T09:38:00Z">
              <w:r w:rsidR="002B7DE4">
                <w:rPr>
                  <w:rFonts w:ascii="Times New Roman" w:hAnsi="Times New Roman" w:cs="Times New Roman"/>
                  <w:sz w:val="24"/>
                  <w:szCs w:val="24"/>
                </w:rPr>
                <w:t>Adapun capaian dan s</w:t>
              </w:r>
            </w:ins>
            <w:del w:id="7" w:author="Windows User" w:date="2021-02-15T09:39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</w:t>
            </w:r>
            <w:ins w:id="8" w:author="Windows User" w:date="2021-02-15T09:39:00Z">
              <w:r w:rsidR="002B7DE4">
                <w:rPr>
                  <w:rFonts w:ascii="Times New Roman" w:hAnsi="Times New Roman" w:cs="Times New Roman"/>
                  <w:sz w:val="24"/>
                  <w:szCs w:val="24"/>
                </w:rPr>
                <w:t>-lain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del w:id="9" w:author="Windows User" w:date="2021-02-15T09:39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sebagainya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del w:id="10" w:author="Windows User" w:date="2021-02-15T09:40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Selain  itu  buku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11" w:author="Windows User" w:date="2021-02-15T09:40:00Z">
              <w:r w:rsidR="002B7DE4">
                <w:rPr>
                  <w:rFonts w:ascii="Times New Roman" w:hAnsi="Times New Roman" w:cs="Times New Roman"/>
                  <w:sz w:val="24"/>
                  <w:szCs w:val="24"/>
                </w:rPr>
                <w:t xml:space="preserve">Modul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ini  dapat digunakan sebagai panduan bagi mahasiswa saat melaksanakan praktikum tersebut. </w:t>
            </w:r>
          </w:p>
          <w:p w14:paraId="4F731CD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56E5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secara  berkala.Saran  dan  kritik  untuk  perbaikan  buku  ini  sangat  kami  harapkan.  </w:t>
            </w:r>
            <w:commentRangeEnd w:id="12"/>
            <w:r w:rsidR="00691534">
              <w:rPr>
                <w:rStyle w:val="CommentReference"/>
                <w:lang w:val="en-US"/>
              </w:rPr>
              <w:commentReference w:id="12"/>
            </w:r>
          </w:p>
          <w:p w14:paraId="4D0604F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8AADA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del w:id="14" w:author="Windows User" w:date="2021-02-15T09:43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Amin.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End w:id="13"/>
            <w:r w:rsidR="00691534">
              <w:rPr>
                <w:rStyle w:val="CommentReference"/>
                <w:lang w:val="en-US"/>
              </w:rPr>
              <w:commentReference w:id="13"/>
            </w:r>
          </w:p>
          <w:p w14:paraId="30BF5F7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E0BD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_GoBack"/>
            <w:bookmarkEnd w:id="15"/>
            <w:del w:id="16" w:author="Windows User" w:date="2021-02-15T09:42:00Z">
              <w:r w:rsidRPr="00A16D9B" w:rsidDel="002B7DE4">
                <w:rPr>
                  <w:rFonts w:ascii="Times New Roman" w:hAnsi="Times New Roman" w:cs="Times New Roman"/>
                  <w:sz w:val="24"/>
                  <w:szCs w:val="24"/>
                </w:rPr>
                <w:delText>Surabaya, 24 Januari 2007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6DD9B02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34832C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07E9E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7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commentRangeEnd w:id="17"/>
            <w:r w:rsidR="00691534">
              <w:rPr>
                <w:rStyle w:val="CommentReference"/>
                <w:lang w:val="en-US"/>
              </w:rPr>
              <w:commentReference w:id="17"/>
            </w:r>
          </w:p>
        </w:tc>
      </w:tr>
    </w:tbl>
    <w:p w14:paraId="5EFEA74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A640D6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B642F7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7DE7C2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230DD2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A1461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10A8BD1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A291E4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3C39DD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1-02-15T09:48:00Z" w:initials="WU">
    <w:p w14:paraId="5510EA4B" w14:textId="77777777" w:rsidR="00691534" w:rsidRPr="00691534" w:rsidRDefault="006915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PRAKATA</w:t>
      </w:r>
    </w:p>
  </w:comment>
  <w:comment w:id="1" w:author="Windows User" w:date="2021-02-15T09:50:00Z" w:initials="WU">
    <w:p w14:paraId="04F9345D" w14:textId="77777777" w:rsidR="00691534" w:rsidRPr="00691534" w:rsidRDefault="006915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diperlukan, langsung ke judul buku praktikum</w:t>
      </w:r>
    </w:p>
  </w:comment>
  <w:comment w:id="12" w:author="Windows User" w:date="2021-02-15T09:51:00Z" w:initials="WU">
    <w:p w14:paraId="675A8396" w14:textId="77777777" w:rsidR="00691534" w:rsidRPr="00691534" w:rsidRDefault="006915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diperlukan</w:t>
      </w:r>
    </w:p>
  </w:comment>
  <w:comment w:id="13" w:author="Windows User" w:date="2021-02-15T09:52:00Z" w:initials="WU">
    <w:p w14:paraId="16770D5A" w14:textId="77777777" w:rsidR="00691534" w:rsidRPr="00691534" w:rsidRDefault="006915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</w:t>
      </w:r>
    </w:p>
  </w:comment>
  <w:comment w:id="17" w:author="Windows User" w:date="2021-02-15T09:51:00Z" w:initials="WU">
    <w:p w14:paraId="7047F2D6" w14:textId="77777777" w:rsidR="00691534" w:rsidRPr="00691534" w:rsidRDefault="0069153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perlu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10EA4B" w15:done="0"/>
  <w15:commentEx w15:paraId="04F9345D" w15:done="0"/>
  <w15:commentEx w15:paraId="675A8396" w15:done="0"/>
  <w15:commentEx w15:paraId="16770D5A" w15:done="0"/>
  <w15:commentEx w15:paraId="7047F2D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EAF58" w14:textId="77777777" w:rsidR="00F3126B" w:rsidRDefault="00F3126B" w:rsidP="00D80F46">
      <w:r>
        <w:separator/>
      </w:r>
    </w:p>
  </w:endnote>
  <w:endnote w:type="continuationSeparator" w:id="0">
    <w:p w14:paraId="3EE55119" w14:textId="77777777" w:rsidR="00F3126B" w:rsidRDefault="00F3126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CF1EE" w14:textId="77777777" w:rsidR="00D80F46" w:rsidRDefault="00D80F46">
    <w:pPr>
      <w:pStyle w:val="Footer"/>
    </w:pPr>
    <w:r>
      <w:t>CLO-4</w:t>
    </w:r>
  </w:p>
  <w:p w14:paraId="3FDA2AB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22383" w14:textId="77777777" w:rsidR="00F3126B" w:rsidRDefault="00F3126B" w:rsidP="00D80F46">
      <w:r>
        <w:separator/>
      </w:r>
    </w:p>
  </w:footnote>
  <w:footnote w:type="continuationSeparator" w:id="0">
    <w:p w14:paraId="2F60C881" w14:textId="77777777" w:rsidR="00F3126B" w:rsidRDefault="00F3126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B7DE4"/>
    <w:rsid w:val="002D5B47"/>
    <w:rsid w:val="00327783"/>
    <w:rsid w:val="0042167F"/>
    <w:rsid w:val="0046485C"/>
    <w:rsid w:val="004F5D73"/>
    <w:rsid w:val="00691534"/>
    <w:rsid w:val="00771E9D"/>
    <w:rsid w:val="008D1AF7"/>
    <w:rsid w:val="00924DF5"/>
    <w:rsid w:val="00A16D9B"/>
    <w:rsid w:val="00A86167"/>
    <w:rsid w:val="00AF28E1"/>
    <w:rsid w:val="00D80F46"/>
    <w:rsid w:val="00F3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244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2B7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D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D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D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D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D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2021-02-15T02:52:00Z</dcterms:modified>
</cp:coreProperties>
</file>