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7544E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329E257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8DD11AD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33FBED2B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62C663DC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6FF1D592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2B9B3C66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06482493" wp14:editId="18AFDAB8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8E05B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3B73F1F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6A15F0E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6C706BC" w14:textId="192F1E9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="000200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commentRangeEnd w:id="0"/>
      <w:r w:rsidR="0002007A">
        <w:rPr>
          <w:rStyle w:val="CommentReference"/>
        </w:rPr>
        <w:commentReference w:id="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commentRangeEnd w:id="1"/>
      <w:proofErr w:type="spellEnd"/>
      <w:r w:rsidR="0002007A">
        <w:rPr>
          <w:rStyle w:val="CommentReference"/>
        </w:rPr>
        <w:commentReference w:id="1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5A4511" w14:textId="5C3F090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ins w:id="2" w:author="m. riyanton" w:date="2021-02-22T10:42:00Z">
        <w:r w:rsidR="001E35FB">
          <w:rPr>
            <w:rFonts w:ascii="Times New Roman" w:eastAsia="Times New Roman" w:hAnsi="Times New Roman" w:cs="Times New Roman"/>
            <w:sz w:val="24"/>
            <w:szCs w:val="24"/>
          </w:rPr>
          <w:t>pun</w:t>
        </w:r>
      </w:ins>
      <w:proofErr w:type="spellEnd"/>
      <w:ins w:id="3" w:author="m. riyanton" w:date="2021-02-22T10:41:00Z">
        <w:r w:rsidR="001E35FB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commentRangeStart w:id="4"/>
      <w:del w:id="5" w:author="m. riyanton" w:date="2021-02-22T10:41:00Z">
        <w:r w:rsidRPr="00C50A1E" w:rsidDel="001E35FB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del w:id="6" w:author="m. riyanton" w:date="2021-02-22T10:42:00Z">
        <w:r w:rsidRPr="00C50A1E" w:rsidDel="001E35FB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commentRangeEnd w:id="4"/>
      <w:r w:rsidR="0002007A">
        <w:rPr>
          <w:rStyle w:val="CommentReference"/>
        </w:rPr>
        <w:commentReference w:id="4"/>
      </w:r>
      <w:del w:id="7" w:author="m. riyanton" w:date="2021-02-22T10:42:00Z">
        <w:r w:rsidRPr="00C50A1E" w:rsidDel="001E35FB">
          <w:rPr>
            <w:rFonts w:ascii="Times New Roman" w:eastAsia="Times New Roman" w:hAnsi="Times New Roman" w:cs="Times New Roman"/>
            <w:sz w:val="24"/>
            <w:szCs w:val="24"/>
          </w:rPr>
          <w:delText xml:space="preserve">pun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8"/>
      <w:r w:rsidRPr="00C50A1E">
        <w:rPr>
          <w:rFonts w:ascii="Times New Roman" w:eastAsia="Times New Roman" w:hAnsi="Times New Roman" w:cs="Times New Roman"/>
          <w:sz w:val="24"/>
          <w:szCs w:val="24"/>
        </w:rPr>
        <w:t>yang</w:t>
      </w:r>
      <w:commentRangeEnd w:id="8"/>
      <w:r w:rsidR="0002007A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E18972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6BCEA6" w14:textId="363EE65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9"/>
      <w:proofErr w:type="spellStart"/>
      <w:ins w:id="10" w:author="m. riyanton" w:date="2021-02-22T10:43:00Z">
        <w:r w:rsidR="004B42D9">
          <w:rPr>
            <w:rFonts w:ascii="Times New Roman" w:eastAsia="Times New Roman" w:hAnsi="Times New Roman" w:cs="Times New Roman"/>
            <w:sz w:val="24"/>
            <w:szCs w:val="24"/>
          </w:rPr>
          <w:t>tet</w:t>
        </w:r>
      </w:ins>
      <w:del w:id="11" w:author="m. riyanton" w:date="2021-02-22T10:43:00Z">
        <w:r w:rsidRPr="00C50A1E" w:rsidDel="004B42D9">
          <w:rPr>
            <w:rFonts w:ascii="Times New Roman" w:eastAsia="Times New Roman" w:hAnsi="Times New Roman" w:cs="Times New Roman"/>
            <w:sz w:val="24"/>
            <w:szCs w:val="24"/>
          </w:rPr>
          <w:delText>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api</w:t>
      </w:r>
      <w:commentRangeEnd w:id="9"/>
      <w:proofErr w:type="spellEnd"/>
      <w:r w:rsidR="004B42D9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E3661C" w14:textId="6BE4A6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2" w:author="m. riyanton" w:date="2021-02-22T10:43:00Z">
        <w:r w:rsidRPr="00C50A1E" w:rsidDel="004B42D9">
          <w:rPr>
            <w:rFonts w:ascii="Times New Roman" w:eastAsia="Times New Roman" w:hAnsi="Times New Roman" w:cs="Times New Roman"/>
            <w:sz w:val="24"/>
            <w:szCs w:val="24"/>
          </w:rPr>
          <w:delText xml:space="preserve">eh kok </w:delText>
        </w:r>
        <w:commentRangeStart w:id="13"/>
        <w:r w:rsidRPr="00C50A1E" w:rsidDel="004B42D9">
          <w:rPr>
            <w:rFonts w:ascii="Times New Roman" w:eastAsia="Times New Roman" w:hAnsi="Times New Roman" w:cs="Times New Roman"/>
            <w:sz w:val="24"/>
            <w:szCs w:val="24"/>
          </w:rPr>
          <w:delText>jadi</w:delText>
        </w:r>
        <w:commentRangeEnd w:id="13"/>
        <w:r w:rsidR="001E35FB" w:rsidDel="004B42D9">
          <w:rPr>
            <w:rStyle w:val="CommentReference"/>
          </w:rPr>
          <w:commentReference w:id="13"/>
        </w:r>
      </w:del>
      <w:proofErr w:type="spellStart"/>
      <w:ins w:id="14" w:author="m. riyanton" w:date="2021-02-22T10:43:00Z">
        <w:r w:rsidR="004B42D9">
          <w:rPr>
            <w:rFonts w:ascii="Times New Roman" w:eastAsia="Times New Roman" w:hAnsi="Times New Roman" w:cs="Times New Roman"/>
            <w:sz w:val="24"/>
            <w:szCs w:val="24"/>
          </w:rPr>
          <w:t>ternyata</w:t>
        </w:r>
        <w:proofErr w:type="spellEnd"/>
        <w:r w:rsidR="004B42D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B42D9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28D115A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83909B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F36FEC9" w14:textId="268E8D9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ins w:id="15" w:author="m. riyanton" w:date="2021-02-22T10:50:00Z">
        <w:r w:rsidR="008942BD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r w:rsidR="008942BD">
          <w:rPr>
            <w:rFonts w:ascii="Times New Roman" w:eastAsia="Times New Roman" w:hAnsi="Times New Roman" w:cs="Times New Roman"/>
            <w:sz w:val="24"/>
            <w:szCs w:val="24"/>
          </w:rPr>
          <w:t>Ding</w:t>
        </w:r>
      </w:ins>
      <w:del w:id="16" w:author="m. riyanton" w:date="2021-02-22T10:50:00Z">
        <w:r w:rsidRPr="00C50A1E" w:rsidDel="008942BD">
          <w:rPr>
            <w:rFonts w:ascii="Times New Roman" w:eastAsia="Times New Roman" w:hAnsi="Times New Roman" w:cs="Times New Roman"/>
            <w:sz w:val="24"/>
            <w:szCs w:val="24"/>
          </w:rPr>
          <w:delText>, lho. Ding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ins w:id="17" w:author="m. riyanton" w:date="2021-02-22T10:44:00Z">
        <w:r w:rsidR="004B42D9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18" w:author="m. riyanton" w:date="2021-02-22T10:44:00Z">
        <w:r w:rsidRPr="00C50A1E" w:rsidDel="004B42D9">
          <w:rPr>
            <w:rFonts w:ascii="Times New Roman" w:eastAsia="Times New Roman" w:hAnsi="Times New Roman" w:cs="Times New Roman"/>
            <w:sz w:val="24"/>
            <w:szCs w:val="24"/>
          </w:rPr>
          <w:delText>, kok~</w:delText>
        </w:r>
      </w:del>
    </w:p>
    <w:p w14:paraId="3BD9332C" w14:textId="11D69EE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ins w:id="19" w:author="m. riyanton" w:date="2021-02-22T10:44:00Z">
        <w:r w:rsidR="00930C06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i</w:t>
        </w:r>
      </w:ins>
      <w:del w:id="20" w:author="m. riyanton" w:date="2021-02-22T10:44:00Z">
        <w:r w:rsidRPr="00C50A1E" w:rsidDel="00930C06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I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del w:id="21" w:author="m. riyanton" w:date="2021-02-22T10:45:00Z">
        <w:r w:rsidRPr="00C50A1E" w:rsidDel="00930C06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Bisa Jadi Sebabnya</w:delText>
        </w:r>
      </w:del>
      <w:proofErr w:type="spellStart"/>
      <w:ins w:id="22" w:author="m. riyanton" w:date="2021-02-22T10:45:00Z">
        <w:r w:rsidR="00930C06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bisa</w:t>
        </w:r>
        <w:proofErr w:type="spellEnd"/>
        <w:r w:rsidR="00930C06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="00930C06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menjadi</w:t>
        </w:r>
        <w:proofErr w:type="spellEnd"/>
        <w:r w:rsidR="00930C06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="00930C06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sebab</w:t>
        </w:r>
      </w:ins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del w:id="23" w:author="m. riyanton" w:date="2021-02-22T10:45:00Z">
        <w:r w:rsidRPr="00C50A1E" w:rsidDel="00930C06">
          <w:rPr>
            <w:rFonts w:ascii="Times New Roman" w:eastAsia="Times New Roman" w:hAnsi="Times New Roman" w:cs="Times New Roman"/>
            <w:sz w:val="24"/>
            <w:szCs w:val="24"/>
          </w:rPr>
          <w:delText xml:space="preserve"> Ehem.</w:delText>
        </w:r>
      </w:del>
    </w:p>
    <w:p w14:paraId="168CE3C5" w14:textId="6AE6827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24" w:author="m. riyanton" w:date="2021-02-22T10:45:00Z">
        <w:r w:rsidRPr="00C50A1E" w:rsidDel="00930C06">
          <w:rPr>
            <w:rFonts w:ascii="Times New Roman" w:eastAsia="Times New Roman" w:hAnsi="Times New Roman" w:cs="Times New Roman"/>
            <w:sz w:val="24"/>
            <w:szCs w:val="24"/>
          </w:rPr>
          <w:delText xml:space="preserve">Mulai dari segala </w:delText>
        </w:r>
      </w:del>
      <w:proofErr w:type="spellStart"/>
      <w:ins w:id="25" w:author="m. riyanton" w:date="2021-02-22T10:45:00Z">
        <w:r w:rsidR="00930C06">
          <w:rPr>
            <w:rFonts w:ascii="Times New Roman" w:eastAsia="Times New Roman" w:hAnsi="Times New Roman" w:cs="Times New Roman"/>
            <w:sz w:val="24"/>
            <w:szCs w:val="24"/>
          </w:rPr>
          <w:t>Segala</w:t>
        </w:r>
        <w:proofErr w:type="spellEnd"/>
        <w:r w:rsidR="00930C0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26" w:author="m. riyanton" w:date="2021-02-22T10:45:00Z">
        <w:r w:rsidRPr="00C50A1E" w:rsidDel="00930C06">
          <w:rPr>
            <w:rFonts w:ascii="Times New Roman" w:eastAsia="Times New Roman" w:hAnsi="Times New Roman" w:cs="Times New Roman"/>
            <w:sz w:val="24"/>
            <w:szCs w:val="24"/>
          </w:rPr>
          <w:delText>biskuit</w:delText>
        </w:r>
      </w:del>
      <w:ins w:id="27" w:author="m. riyanton" w:date="2021-02-22T10:45:00Z">
        <w:r w:rsidR="00930C06">
          <w:rPr>
            <w:rFonts w:ascii="Times New Roman" w:eastAsia="Times New Roman" w:hAnsi="Times New Roman" w:cs="Times New Roman"/>
            <w:sz w:val="24"/>
            <w:szCs w:val="24"/>
          </w:rPr>
          <w:t xml:space="preserve">biscuit </w:t>
        </w:r>
      </w:ins>
      <w:del w:id="28" w:author="m. riyanton" w:date="2021-02-22T10:45:00Z">
        <w:r w:rsidRPr="00C50A1E" w:rsidDel="00930C06">
          <w:rPr>
            <w:rFonts w:ascii="Times New Roman" w:eastAsia="Times New Roman" w:hAnsi="Times New Roman" w:cs="Times New Roman"/>
            <w:sz w:val="24"/>
            <w:szCs w:val="24"/>
          </w:rPr>
          <w:delText xml:space="preserve">-biskuit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60ACCAA" w14:textId="18E55EE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29" w:author="m. riyanton" w:date="2021-02-22T10:46:00Z">
        <w:r w:rsidRPr="00C50A1E" w:rsidDel="006D0879">
          <w:rPr>
            <w:rFonts w:ascii="Times New Roman" w:eastAsia="Times New Roman" w:hAnsi="Times New Roman" w:cs="Times New Roman"/>
            <w:sz w:val="24"/>
            <w:szCs w:val="24"/>
          </w:rPr>
          <w:delText xml:space="preserve">Semua </w:delText>
        </w:r>
      </w:del>
      <w:proofErr w:type="spellStart"/>
      <w:ins w:id="30" w:author="m. riyanton" w:date="2021-02-22T10:46:00Z">
        <w:r w:rsidR="006D0879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 w:rsidR="006D087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ins w:id="31" w:author="m. riyanton" w:date="2021-02-22T10:46:00Z">
        <w:r w:rsidR="006D087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D0879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32" w:author="m. riyanton" w:date="2021-02-22T10:46:00Z">
        <w:r w:rsidRPr="00C50A1E" w:rsidDel="006D0879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del w:id="33" w:author="m. riyanton" w:date="2021-02-22T10:46:00Z">
        <w:r w:rsidRPr="00C50A1E" w:rsidDel="006D0879">
          <w:rPr>
            <w:rFonts w:ascii="Times New Roman" w:eastAsia="Times New Roman" w:hAnsi="Times New Roman" w:cs="Times New Roman"/>
            <w:sz w:val="24"/>
            <w:szCs w:val="24"/>
          </w:rPr>
          <w:delText>. A</w:delText>
        </w:r>
      </w:del>
      <w:ins w:id="34" w:author="m. riyanton" w:date="2021-02-22T10:46:00Z">
        <w:r w:rsidR="006D087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D0879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5A7644" w14:textId="3F9ADCA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35" w:author="m. riyanton" w:date="2021-02-22T10:46:00Z">
        <w:r w:rsidRPr="00C50A1E" w:rsidDel="006D0879">
          <w:rPr>
            <w:rFonts w:ascii="Times New Roman" w:eastAsia="Times New Roman" w:hAnsi="Times New Roman" w:cs="Times New Roman"/>
            <w:sz w:val="24"/>
            <w:szCs w:val="24"/>
          </w:rPr>
          <w:delText>Tidak ada salahnya m</w:delText>
        </w:r>
      </w:del>
      <w:proofErr w:type="spellStart"/>
      <w:ins w:id="36" w:author="m. riyanton" w:date="2021-02-22T10:46:00Z">
        <w:r w:rsidR="006D0879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37" w:author="m. riyanton" w:date="2021-02-22T10:46:00Z">
        <w:r w:rsidR="006D087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D0879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="006D0879">
          <w:rPr>
            <w:rFonts w:ascii="Times New Roman" w:eastAsia="Times New Roman" w:hAnsi="Times New Roman" w:cs="Times New Roman"/>
            <w:sz w:val="24"/>
            <w:szCs w:val="24"/>
          </w:rPr>
          <w:t xml:space="preserve"> salah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38" w:author="m. riyanton" w:date="2021-02-22T10:47:00Z">
        <w:r w:rsidRPr="00C50A1E" w:rsidDel="006D0879">
          <w:rPr>
            <w:rFonts w:ascii="Times New Roman" w:eastAsia="Times New Roman" w:hAnsi="Times New Roman" w:cs="Times New Roman"/>
            <w:sz w:val="24"/>
            <w:szCs w:val="24"/>
          </w:rPr>
          <w:delText>Yang sering</w:delText>
        </w:r>
      </w:del>
      <w:proofErr w:type="spellStart"/>
      <w:ins w:id="39" w:author="m. riyanton" w:date="2021-02-22T10:47:00Z">
        <w:r w:rsidR="006D0879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 w:rsidR="006D0879">
          <w:rPr>
            <w:rFonts w:ascii="Times New Roman" w:eastAsia="Times New Roman" w:hAnsi="Times New Roman" w:cs="Times New Roman"/>
            <w:sz w:val="24"/>
            <w:szCs w:val="24"/>
          </w:rPr>
          <w:t xml:space="preserve"> yang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ins w:id="40" w:author="m. riyanton" w:date="2021-02-22T10:47:00Z">
        <w:r w:rsidR="006D087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41" w:author="m. riyanton" w:date="2021-02-22T10:47:00Z">
        <w:r w:rsidRPr="00C50A1E" w:rsidDel="006D0879">
          <w:rPr>
            <w:rFonts w:ascii="Times New Roman" w:eastAsia="Times New Roman" w:hAnsi="Times New Roman" w:cs="Times New Roman"/>
            <w:sz w:val="24"/>
            <w:szCs w:val="24"/>
          </w:rPr>
          <w:delText xml:space="preserve">nya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del w:id="42" w:author="m. riyanton" w:date="2021-02-22T10:47:00Z">
        <w:r w:rsidRPr="00C50A1E" w:rsidDel="006D0879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43" w:author="m. riyanton" w:date="2021-02-22T10:47:00Z">
        <w:r w:rsidRPr="00C50A1E" w:rsidDel="00B650A7">
          <w:rPr>
            <w:rFonts w:ascii="Times New Roman" w:eastAsia="Times New Roman" w:hAnsi="Times New Roman" w:cs="Times New Roman"/>
            <w:sz w:val="24"/>
            <w:szCs w:val="24"/>
          </w:rPr>
          <w:delText>tidak tahu diri</w:delText>
        </w:r>
      </w:del>
      <w:proofErr w:type="spellStart"/>
      <w:ins w:id="44" w:author="m. riyanton" w:date="2021-02-22T10:47:00Z">
        <w:r w:rsidR="00B650A7">
          <w:rPr>
            <w:rFonts w:ascii="Times New Roman" w:eastAsia="Times New Roman" w:hAnsi="Times New Roman" w:cs="Times New Roman"/>
            <w:sz w:val="24"/>
            <w:szCs w:val="24"/>
          </w:rPr>
          <w:t>sembarangn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477E6BE" w14:textId="6D83AF3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45" w:author="m. riyanton" w:date="2021-02-22T10:48:00Z">
        <w:r w:rsidRPr="00C50A1E" w:rsidDel="00B650A7">
          <w:rPr>
            <w:rFonts w:ascii="Times New Roman" w:eastAsia="Times New Roman" w:hAnsi="Times New Roman" w:cs="Times New Roman"/>
            <w:sz w:val="24"/>
            <w:szCs w:val="24"/>
          </w:rPr>
          <w:delText>Coba deh, m</w:delText>
        </w:r>
      </w:del>
      <w:proofErr w:type="spellStart"/>
      <w:ins w:id="46" w:author="m. riyanton" w:date="2021-02-22T10:48:00Z">
        <w:r w:rsidR="00B650A7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7" w:author="m. riyanton" w:date="2021-02-22T10:48:00Z">
        <w:r w:rsidR="00B650A7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48" w:author="m. riyanton" w:date="2021-02-22T10:48:00Z">
        <w:r w:rsidR="00B650A7">
          <w:rPr>
            <w:rFonts w:ascii="Times New Roman" w:eastAsia="Times New Roman" w:hAnsi="Times New Roman" w:cs="Times New Roman"/>
            <w:sz w:val="24"/>
            <w:szCs w:val="24"/>
          </w:rPr>
          <w:t>Anda</w:t>
        </w:r>
      </w:ins>
      <w:del w:id="49" w:author="m. riyanton" w:date="2021-02-22T10:48:00Z">
        <w:r w:rsidRPr="00C50A1E" w:rsidDel="00B650A7">
          <w:rPr>
            <w:rFonts w:ascii="Times New Roman" w:eastAsia="Times New Roman" w:hAnsi="Times New Roman" w:cs="Times New Roman"/>
            <w:sz w:val="24"/>
            <w:szCs w:val="24"/>
          </w:rPr>
          <w:delText>kamu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46DBF146" w14:textId="694C2106" w:rsidR="00927764" w:rsidRPr="00C50A1E" w:rsidRDefault="00397CB1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ins w:id="50" w:author="m. riyanton" w:date="2021-02-22T10:48:00Z">
        <w:r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del w:id="51" w:author="m. riyanton" w:date="2021-02-22T10:48:00Z">
        <w:r w:rsidR="00927764" w:rsidRPr="00C50A1E" w:rsidDel="00397CB1">
          <w:rPr>
            <w:rFonts w:ascii="Times New Roman" w:eastAsia="Times New Roman" w:hAnsi="Times New Roman" w:cs="Times New Roman"/>
            <w:sz w:val="24"/>
            <w:szCs w:val="24"/>
          </w:rPr>
          <w:delText>Di m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7EC3D3A2" w14:textId="55DE7CE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</w:t>
      </w:r>
      <w:ins w:id="52" w:author="m. riyanton" w:date="2021-02-22T10:49:00Z">
        <w:r w:rsidR="00397CB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53" w:author="m. riyanton" w:date="2021-02-22T10:49:00Z">
        <w:r w:rsidRPr="00C50A1E" w:rsidDel="00397CB1">
          <w:rPr>
            <w:rFonts w:ascii="Times New Roman" w:eastAsia="Times New Roman" w:hAnsi="Times New Roman" w:cs="Times New Roman"/>
            <w:sz w:val="24"/>
            <w:szCs w:val="24"/>
          </w:rPr>
          <w:delText xml:space="preserve">-lemak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4" w:author="m. riyanton" w:date="2021-02-22T10:49:00Z">
        <w:r w:rsidRPr="00C50A1E" w:rsidDel="00397CB1">
          <w:rPr>
            <w:rFonts w:ascii="Times New Roman" w:eastAsia="Times New Roman" w:hAnsi="Times New Roman" w:cs="Times New Roman"/>
            <w:sz w:val="24"/>
            <w:szCs w:val="24"/>
          </w:rPr>
          <w:delText>jadi memilih ikut</w:delText>
        </w:r>
        <w:r w:rsidDel="00397CB1">
          <w:rPr>
            <w:rFonts w:ascii="Times New Roman" w:eastAsia="Times New Roman" w:hAnsi="Times New Roman" w:cs="Times New Roman"/>
            <w:sz w:val="24"/>
            <w:szCs w:val="24"/>
          </w:rPr>
          <w:delText>an mager saja. Jadi simpanan di</w:delText>
        </w:r>
        <w:r w:rsidRPr="00C50A1E" w:rsidDel="00397CB1">
          <w:rPr>
            <w:rFonts w:ascii="Times New Roman" w:eastAsia="Times New Roman" w:hAnsi="Times New Roman" w:cs="Times New Roman"/>
            <w:sz w:val="24"/>
            <w:szCs w:val="24"/>
          </w:rPr>
          <w:delText>tubuhmu, dimana-mana.</w:delText>
        </w:r>
      </w:del>
      <w:proofErr w:type="spellStart"/>
      <w:ins w:id="55" w:author="m. riyanton" w:date="2021-02-22T10:49:00Z">
        <w:r w:rsidR="00397CB1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r w:rsidR="00397CB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97CB1">
          <w:rPr>
            <w:rFonts w:ascii="Times New Roman" w:eastAsia="Times New Roman" w:hAnsi="Times New Roman" w:cs="Times New Roman"/>
            <w:sz w:val="24"/>
            <w:szCs w:val="24"/>
          </w:rPr>
          <w:t>menggumpal</w:t>
        </w:r>
        <w:proofErr w:type="spellEnd"/>
        <w:r w:rsidR="00397CB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97CB1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="00397CB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97CB1">
          <w:rPr>
            <w:rFonts w:ascii="Times New Roman" w:eastAsia="Times New Roman" w:hAnsi="Times New Roman" w:cs="Times New Roman"/>
            <w:sz w:val="24"/>
            <w:szCs w:val="24"/>
          </w:rPr>
          <w:t>tubuh</w:t>
        </w:r>
      </w:ins>
      <w:proofErr w:type="spellEnd"/>
    </w:p>
    <w:p w14:paraId="399AD973" w14:textId="0966BFE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56" w:author="m. riyanton" w:date="2021-02-22T10:49:00Z">
        <w:r w:rsidRPr="00C50A1E" w:rsidDel="00397CB1">
          <w:rPr>
            <w:rFonts w:ascii="Times New Roman" w:eastAsia="Times New Roman" w:hAnsi="Times New Roman" w:cs="Times New Roman"/>
            <w:sz w:val="24"/>
            <w:szCs w:val="24"/>
          </w:rPr>
          <w:delText xml:space="preserve">kamu </w:delText>
        </w:r>
      </w:del>
      <w:ins w:id="57" w:author="m. riyanton" w:date="2021-02-22T10:49:00Z">
        <w:r w:rsidR="00397CB1">
          <w:rPr>
            <w:rFonts w:ascii="Times New Roman" w:eastAsia="Times New Roman" w:hAnsi="Times New Roman" w:cs="Times New Roman"/>
            <w:sz w:val="24"/>
            <w:szCs w:val="24"/>
          </w:rPr>
          <w:t xml:space="preserve">Anda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494E454" w14:textId="607E0E8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del w:id="58" w:author="m. riyanton" w:date="2021-02-22T10:50:00Z">
        <w:r w:rsidRPr="00C50A1E" w:rsidDel="008942BD">
          <w:rPr>
            <w:rFonts w:ascii="Times New Roman" w:eastAsia="Times New Roman" w:hAnsi="Times New Roman" w:cs="Times New Roman"/>
            <w:sz w:val="24"/>
            <w:szCs w:val="24"/>
          </w:rPr>
          <w:delText>. Ya bisalah</w:delText>
        </w:r>
      </w:del>
      <w:ins w:id="59" w:author="m. riyanton" w:date="2021-02-22T10:50:00Z">
        <w:r w:rsidR="008942B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942BD">
          <w:rPr>
            <w:rFonts w:ascii="Times New Roman" w:eastAsia="Times New Roman" w:hAnsi="Times New Roman" w:cs="Times New Roman"/>
            <w:sz w:val="24"/>
            <w:szCs w:val="24"/>
          </w:rPr>
          <w:t>akan</w:t>
        </w:r>
        <w:proofErr w:type="spellEnd"/>
        <w:r w:rsidR="008942B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942BD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del w:id="60" w:author="m. riyanton" w:date="2021-02-22T10:49:00Z">
        <w:r w:rsidRPr="00C50A1E" w:rsidDel="008942BD">
          <w:rPr>
            <w:rFonts w:ascii="Times New Roman" w:eastAsia="Times New Roman" w:hAnsi="Times New Roman" w:cs="Times New Roman"/>
            <w:sz w:val="24"/>
            <w:szCs w:val="24"/>
          </w:rPr>
          <w:delText xml:space="preserve"> HAHA. </w:delText>
        </w:r>
      </w:del>
    </w:p>
    <w:p w14:paraId="5F080BEF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52BEAA1D" w14:textId="77777777" w:rsidR="00927764" w:rsidRPr="00C50A1E" w:rsidRDefault="00927764" w:rsidP="00927764"/>
    <w:p w14:paraId="7790EFA7" w14:textId="77777777" w:rsidR="00927764" w:rsidRPr="005A045A" w:rsidRDefault="00927764" w:rsidP="00927764">
      <w:pPr>
        <w:rPr>
          <w:i/>
        </w:rPr>
      </w:pPr>
    </w:p>
    <w:p w14:paraId="0E46C0B3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4B5B3D36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. riyanton" w:date="2021-02-22T10:30:00Z" w:initials="mr">
    <w:p w14:paraId="5B915A68" w14:textId="259D69BB" w:rsidR="0002007A" w:rsidRDefault="0002007A">
      <w:pPr>
        <w:pStyle w:val="CommentText"/>
      </w:pPr>
      <w:r>
        <w:rPr>
          <w:rStyle w:val="CommentReference"/>
        </w:rPr>
        <w:annotationRef/>
      </w:r>
      <w:proofErr w:type="spellStart"/>
      <w:r>
        <w:t>Berhari-hari</w:t>
      </w:r>
      <w:proofErr w:type="spellEnd"/>
    </w:p>
  </w:comment>
  <w:comment w:id="1" w:author="m. riyanton" w:date="2021-02-22T10:30:00Z" w:initials="mr">
    <w:p w14:paraId="22EDE4A1" w14:textId="55987238" w:rsidR="0002007A" w:rsidRDefault="0002007A">
      <w:pPr>
        <w:pStyle w:val="CommentText"/>
      </w:pPr>
      <w:r>
        <w:rPr>
          <w:rStyle w:val="CommentReference"/>
        </w:rPr>
        <w:annotationRef/>
      </w:r>
      <w:proofErr w:type="spellStart"/>
      <w:r>
        <w:t>Bulan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kata November</w:t>
      </w:r>
    </w:p>
  </w:comment>
  <w:comment w:id="4" w:author="m. riyanton" w:date="2021-02-22T10:31:00Z" w:initials="mr">
    <w:p w14:paraId="5462AC74" w14:textId="4C240265" w:rsidR="0002007A" w:rsidRDefault="0002007A">
      <w:pPr>
        <w:pStyle w:val="CommentText"/>
      </w:pPr>
      <w:r>
        <w:rPr>
          <w:rStyle w:val="CommentReference"/>
        </w:rPr>
        <w:annotationRef/>
      </w:r>
      <w:proofErr w:type="spellStart"/>
      <w:r>
        <w:t>Diberi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</w:p>
  </w:comment>
  <w:comment w:id="8" w:author="m. riyanton" w:date="2021-02-22T10:32:00Z" w:initials="mr">
    <w:p w14:paraId="1C7CC66B" w14:textId="29B1940C" w:rsidR="0002007A" w:rsidRDefault="0002007A">
      <w:pPr>
        <w:pStyle w:val="CommentText"/>
      </w:pPr>
      <w:r>
        <w:rPr>
          <w:rStyle w:val="CommentReference"/>
        </w:rPr>
        <w:annotationRef/>
      </w:r>
      <w:proofErr w:type="spellStart"/>
      <w:r>
        <w:t>Dihilangkan</w:t>
      </w:r>
      <w:proofErr w:type="spellEnd"/>
      <w:r>
        <w:t xml:space="preserve"> kata yang</w:t>
      </w:r>
    </w:p>
  </w:comment>
  <w:comment w:id="9" w:author="m. riyanton" w:date="2021-02-22T10:43:00Z" w:initials="mr">
    <w:p w14:paraId="26183396" w14:textId="76CE2F69" w:rsidR="004B42D9" w:rsidRDefault="004B42D9">
      <w:pPr>
        <w:pStyle w:val="CommentText"/>
      </w:pPr>
      <w:r>
        <w:rPr>
          <w:rStyle w:val="CommentReference"/>
        </w:rPr>
        <w:annotationRef/>
      </w:r>
      <w:r>
        <w:t xml:space="preserve">Jadi </w:t>
      </w:r>
      <w:proofErr w:type="spellStart"/>
      <w:r>
        <w:t>tetapi</w:t>
      </w:r>
      <w:proofErr w:type="spellEnd"/>
    </w:p>
  </w:comment>
  <w:comment w:id="13" w:author="m. riyanton" w:date="2021-02-22T10:39:00Z" w:initials="mr">
    <w:p w14:paraId="6878A7F4" w14:textId="140295A9" w:rsidR="001E35FB" w:rsidRDefault="001E35FB">
      <w:pPr>
        <w:pStyle w:val="CommentText"/>
      </w:pPr>
      <w:r>
        <w:rPr>
          <w:rStyle w:val="CommentReference"/>
        </w:rPr>
        <w:annotationRef/>
      </w:r>
      <w:r>
        <w:t>Teks “</w:t>
      </w:r>
      <w:proofErr w:type="spellStart"/>
      <w:proofErr w:type="gramStart"/>
      <w:r>
        <w:t>jadi</w:t>
      </w:r>
      <w:proofErr w:type="spellEnd"/>
      <w:r>
        <w:t>”&lt;</w:t>
      </w:r>
      <w:proofErr w:type="gramEnd"/>
      <w:r>
        <w:t xml:space="preserve"> </w:t>
      </w:r>
      <w:proofErr w:type="spellStart"/>
      <w:r>
        <w:t>menjadi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B915A68" w15:done="0"/>
  <w15:commentEx w15:paraId="22EDE4A1" w15:done="0"/>
  <w15:commentEx w15:paraId="5462AC74" w15:done="0"/>
  <w15:commentEx w15:paraId="1C7CC66B" w15:done="0"/>
  <w15:commentEx w15:paraId="26183396" w15:done="0"/>
  <w15:commentEx w15:paraId="6878A7F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DE062E" w16cex:dateUtc="2021-02-22T03:30:00Z"/>
  <w16cex:commentExtensible w16cex:durableId="23DE063D" w16cex:dateUtc="2021-02-22T03:30:00Z"/>
  <w16cex:commentExtensible w16cex:durableId="23DE068A" w16cex:dateUtc="2021-02-22T03:31:00Z"/>
  <w16cex:commentExtensible w16cex:durableId="23DE06B1" w16cex:dateUtc="2021-02-22T03:32:00Z"/>
  <w16cex:commentExtensible w16cex:durableId="23DE0956" w16cex:dateUtc="2021-02-22T03:43:00Z"/>
  <w16cex:commentExtensible w16cex:durableId="23DE0867" w16cex:dateUtc="2021-02-22T03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B915A68" w16cid:durableId="23DE062E"/>
  <w16cid:commentId w16cid:paraId="22EDE4A1" w16cid:durableId="23DE063D"/>
  <w16cid:commentId w16cid:paraId="5462AC74" w16cid:durableId="23DE068A"/>
  <w16cid:commentId w16cid:paraId="1C7CC66B" w16cid:durableId="23DE06B1"/>
  <w16cid:commentId w16cid:paraId="26183396" w16cid:durableId="23DE0956"/>
  <w16cid:commentId w16cid:paraId="6878A7F4" w16cid:durableId="23DE086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325F6B" w14:textId="77777777" w:rsidR="00E352DF" w:rsidRDefault="00E352DF">
      <w:r>
        <w:separator/>
      </w:r>
    </w:p>
  </w:endnote>
  <w:endnote w:type="continuationSeparator" w:id="0">
    <w:p w14:paraId="6EB06874" w14:textId="77777777" w:rsidR="00E352DF" w:rsidRDefault="00E35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DF23BA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3C6A870A" w14:textId="77777777" w:rsidR="00941E77" w:rsidRDefault="00E352DF">
    <w:pPr>
      <w:pStyle w:val="Footer"/>
    </w:pPr>
  </w:p>
  <w:p w14:paraId="5DCB56C2" w14:textId="77777777" w:rsidR="00941E77" w:rsidRDefault="00E352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7B592C" w14:textId="77777777" w:rsidR="00E352DF" w:rsidRDefault="00E352DF">
      <w:r>
        <w:separator/>
      </w:r>
    </w:p>
  </w:footnote>
  <w:footnote w:type="continuationSeparator" w:id="0">
    <w:p w14:paraId="55A9E64A" w14:textId="77777777" w:rsidR="00E352DF" w:rsidRDefault="00E352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. riyanton">
    <w15:presenceInfo w15:providerId="Windows Live" w15:userId="632a28c022f9e7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2007A"/>
    <w:rsid w:val="000728F3"/>
    <w:rsid w:val="00081508"/>
    <w:rsid w:val="0012251A"/>
    <w:rsid w:val="001E35FB"/>
    <w:rsid w:val="002318A3"/>
    <w:rsid w:val="00397CB1"/>
    <w:rsid w:val="0042167F"/>
    <w:rsid w:val="004B42D9"/>
    <w:rsid w:val="006D0879"/>
    <w:rsid w:val="008942BD"/>
    <w:rsid w:val="00900AE8"/>
    <w:rsid w:val="00924DF5"/>
    <w:rsid w:val="00927764"/>
    <w:rsid w:val="00930C06"/>
    <w:rsid w:val="00B650A7"/>
    <w:rsid w:val="00C20908"/>
    <w:rsid w:val="00D94A3F"/>
    <w:rsid w:val="00DE78EE"/>
    <w:rsid w:val="00E3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40FF4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0200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00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00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00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007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m. riyanton</cp:lastModifiedBy>
  <cp:revision>12</cp:revision>
  <dcterms:created xsi:type="dcterms:W3CDTF">2020-08-26T21:16:00Z</dcterms:created>
  <dcterms:modified xsi:type="dcterms:W3CDTF">2021-02-22T06:27:00Z</dcterms:modified>
</cp:coreProperties>
</file>