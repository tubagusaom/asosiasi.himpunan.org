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imes New Roman"/>
          <w:sz w:val="24"/>
          <w:szCs w:val="24"/>
        </w:rPr>
        <w:t>Suntinglah artikel berikut ini secara digital!</w:t>
      </w:r>
    </w:p>
    <w:p>
      <w:pPr>
        <w:shd w:val="clear" w:color="auto" w:fill="F5F5F5"/>
        <w:spacing w:before="300" w:line="690" w:lineRule="atLeast"/>
        <w:outlineLvl w:val="0"/>
        <w:rPr>
          <w:rFonts w:ascii="Times New Roman" w:hAnsi="Times New Roman" w:eastAsia="Times New Roman" w:cs="Times New Roman"/>
          <w:kern w:val="36"/>
          <w:sz w:val="54"/>
          <w:szCs w:val="54"/>
        </w:rPr>
      </w:pPr>
      <w:r>
        <w:rPr>
          <w:rFonts w:ascii="Times New Roman" w:hAnsi="Times New Roman" w:eastAsia="Times New Roman" w:cs="Times New Roman"/>
          <w:kern w:val="36"/>
          <w:sz w:val="54"/>
          <w:szCs w:val="54"/>
        </w:rPr>
        <w:t>Hujan Turun, Berat Badan Naik</w:t>
      </w:r>
    </w:p>
    <w:p>
      <w:pPr>
        <w:shd w:val="clear" w:color="auto" w:fill="F5F5F5"/>
        <w:spacing w:line="270" w:lineRule="atLeast"/>
        <w:rPr>
          <w:rFonts w:ascii="Roboto" w:hAnsi="Roboto" w:eastAsia="Times New Roman" w:cs="Times New Roman"/>
          <w:sz w:val="17"/>
          <w:szCs w:val="17"/>
        </w:rPr>
      </w:pPr>
      <w:r>
        <w:rPr>
          <w:rFonts w:ascii="Roboto" w:hAnsi="Roboto" w:eastAsia="Times New Roman" w:cs="Times New Roman"/>
          <w:sz w:val="17"/>
          <w:szCs w:val="17"/>
        </w:rPr>
        <w:t>5 Januari 2020   20:48 Diperbarui: 6 Januari 2020   05:43  61  10 3</w:t>
      </w:r>
    </w:p>
    <w:p>
      <w:pPr>
        <w:shd w:val="clear" w:color="auto" w:fill="F5F5F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drawing>
          <wp:inline distT="0" distB="0" distL="0" distR="0">
            <wp:extent cx="3492500" cy="2312670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jan Turun, Berat Badan Na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0" w:lineRule="atLeast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Ilustrasi | unsplash.com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Januari, hujan sehari</w:t>
      </w:r>
      <w:ins w:id="0" w:author="user" w:date="2021-09-02T09:32:33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1" w:author="user" w:date="2021-09-02T09:32:34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hari, begitu kata orang sering mengartikannya. Benar saja. Meski di tahun ini awal musim hujan di Indonesia mundur di antara </w:t>
      </w:r>
      <w:del w:id="2" w:author="user" w:date="2021-09-02T09:32:5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</w:delText>
        </w:r>
      </w:del>
      <w:ins w:id="3" w:author="user" w:date="2021-09-02T09:32:5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b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ulan November</w:t>
      </w:r>
      <w:ins w:id="4" w:author="user" w:date="2021-09-02T09:33:0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5" w:author="user" w:date="2021-09-02T09:33:0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Desember 2019, hujan benar</w:t>
      </w:r>
      <w:ins w:id="6" w:author="user" w:date="2021-09-02T09:33:0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7" w:author="user" w:date="2021-09-02T09:33:12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benar datang seperti perkiraan. Sudah sangat terasa apalagi sejak awal tahun baru kita.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ins w:id="8" w:author="user" w:date="2021-09-02T09:36:1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“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ambyar</w:t>
      </w:r>
      <w:ins w:id="9" w:author="user" w:date="2021-09-02T09:36:1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”</w:t>
        </w:r>
      </w:ins>
      <w:del w:id="10" w:author="user" w:date="2021-09-02T09:35:43Z">
        <w:r>
          <w:rPr>
            <w:rFonts w:ascii="Times New Roman" w:hAnsi="Times New Roman" w:eastAsia="Times New Roman" w:cs="Times New Roman"/>
            <w:sz w:val="24"/>
            <w:szCs w:val="24"/>
          </w:rPr>
          <w:delText>,</w:delText>
        </w:r>
      </w:del>
      <w:del w:id="11" w:author="user" w:date="2021-09-02T09:35:42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</w:delText>
        </w:r>
      </w:del>
      <w:del w:id="12" w:author="user" w:date="2021-09-02T09:35:41Z">
        <w:r>
          <w:rPr>
            <w:rFonts w:ascii="Times New Roman" w:hAnsi="Times New Roman" w:eastAsia="Times New Roman" w:cs="Times New Roman"/>
            <w:sz w:val="24"/>
            <w:szCs w:val="24"/>
          </w:rPr>
          <w:delText>pun p</w:delText>
        </w:r>
      </w:del>
      <w:del w:id="13" w:author="user" w:date="2021-09-02T09:35:40Z">
        <w:r>
          <w:rPr>
            <w:rFonts w:ascii="Times New Roman" w:hAnsi="Times New Roman" w:eastAsia="Times New Roman" w:cs="Times New Roman"/>
            <w:sz w:val="24"/>
            <w:szCs w:val="24"/>
          </w:rPr>
          <w:delText>e</w:delText>
        </w:r>
      </w:del>
      <w:del w:id="14" w:author="user" w:date="2021-09-02T09:35:39Z">
        <w:r>
          <w:rPr>
            <w:rFonts w:ascii="Times New Roman" w:hAnsi="Times New Roman" w:eastAsia="Times New Roman" w:cs="Times New Roman"/>
            <w:sz w:val="24"/>
            <w:szCs w:val="24"/>
          </w:rPr>
          <w:delText>rila</w:delText>
        </w:r>
      </w:del>
      <w:del w:id="15" w:author="user" w:date="2021-09-02T09:35:38Z">
        <w:r>
          <w:rPr>
            <w:rFonts w:ascii="Times New Roman" w:hAnsi="Times New Roman" w:eastAsia="Times New Roman" w:cs="Times New Roman"/>
            <w:sz w:val="24"/>
            <w:szCs w:val="24"/>
          </w:rPr>
          <w:delText>ku kit</w:delText>
        </w:r>
      </w:del>
      <w:del w:id="16" w:author="user" w:date="2021-09-02T09:35:37Z">
        <w:r>
          <w:rPr>
            <w:rFonts w:ascii="Times New Roman" w:hAnsi="Times New Roman" w:eastAsia="Times New Roman" w:cs="Times New Roman"/>
            <w:sz w:val="24"/>
            <w:szCs w:val="24"/>
          </w:rPr>
          <w:delText>a yang</w:delText>
        </w:r>
      </w:del>
      <w:del w:id="17" w:author="user" w:date="2021-09-02T09:35:36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lain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. Soal makan. Ya, hujan yang membuat kita jadi sering lapar. Kok bisa ya?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Mengapa Kita Merasa Lapar Ketika Hujan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Siapa yang suka merasa bahwa hujan datang bersama na</w:t>
      </w:r>
      <w:del w:id="18" w:author="user" w:date="2021-09-02T09:37:0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p</w:delText>
        </w:r>
      </w:del>
      <w:ins w:id="19" w:author="user" w:date="2021-09-02T09:37:0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f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su makan yang tiba</w:t>
      </w:r>
      <w:ins w:id="20" w:author="user" w:date="2021-09-02T09:37:24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21" w:author="user" w:date="2021-09-02T09:37:2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tiba ikut meningkat?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Selain mengenang dia, kegiatan yang paling asyik di saat hujan turun adalah makan. Sering disebut cuma camilan, </w:t>
      </w:r>
      <w:ins w:id="22" w:author="user" w:date="2021-09-02T09:38:0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te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tapi jumlah kalorinya nyaris melebihi makan</w:t>
      </w:r>
      <w:ins w:id="23" w:author="user" w:date="2021-09-02T09:38:15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berat.</w:t>
      </w:r>
    </w:p>
    <w:p>
      <w:pPr>
        <w:shd w:val="clear" w:color="auto" w:fill="F5F5F5"/>
        <w:spacing w:after="375"/>
        <w:rPr>
          <w:rFonts w:hint="default"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Sebungkus keripik yang dalam kemasan</w:t>
      </w:r>
      <w:ins w:id="24" w:author="user" w:date="2021-09-02T09:39:3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,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del w:id="25" w:author="user" w:date="2021-09-02T09:39:4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bisa</w:delText>
        </w:r>
      </w:del>
      <w:ins w:id="26" w:author="user" w:date="2021-09-02T09:39:43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dapat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dikonsumsi 4 porsi habis sekali duduk. Belum cukup, tambah lagi gorengannya, satu</w:t>
      </w:r>
      <w:ins w:id="27" w:author="user" w:date="2021-09-02T09:41:3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del w:id="28" w:author="user" w:date="2021-09-02T09:41:2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-</w:delText>
        </w:r>
      </w:del>
      <w:ins w:id="29" w:author="user" w:date="2021-09-02T09:41:2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</w:t>
        </w:r>
      </w:ins>
      <w:ins w:id="30" w:author="user" w:date="2021-09-02T09:41:0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tau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dua biji </w:t>
      </w:r>
      <w:del w:id="31" w:author="user" w:date="2021-09-02T09:41:5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eh kok jadi lima?</w:delText>
        </w:r>
      </w:del>
      <w:ins w:id="32" w:author="user" w:date="2021-09-02T09:41:5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m</w:t>
        </w:r>
      </w:ins>
      <w:ins w:id="33" w:author="user" w:date="2021-09-02T09:41:58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alah </w:t>
        </w:r>
      </w:ins>
      <w:ins w:id="34" w:author="user" w:date="2021-09-02T09:41:5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bis</w:t>
        </w:r>
      </w:ins>
      <w:ins w:id="35" w:author="user" w:date="2021-09-02T09:42:0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a </w:t>
        </w:r>
      </w:ins>
      <w:ins w:id="36" w:author="user" w:date="2021-09-02T09:42:0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sam</w:t>
        </w:r>
      </w:ins>
      <w:ins w:id="37" w:author="user" w:date="2021-09-02T09:42:0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p</w:t>
        </w:r>
      </w:ins>
      <w:ins w:id="38" w:author="user" w:date="2021-09-02T09:42:08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</w:t>
        </w:r>
      </w:ins>
      <w:ins w:id="39" w:author="user" w:date="2021-09-02T09:42:0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i </w:t>
        </w:r>
      </w:ins>
      <w:ins w:id="40" w:author="user" w:date="2021-09-02T09:42:1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lima</w:t>
        </w:r>
      </w:ins>
      <w:ins w:id="41" w:author="user" w:date="2021-09-02T09:42:3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.</w:t>
        </w:r>
      </w:ins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Hujan yang membuat suasana jadi lebih dingin -</w:t>
      </w:r>
      <w:r>
        <w:rPr>
          <w:rFonts w:ascii="Times New Roman" w:hAnsi="Times New Roman" w:eastAsia="Times New Roman" w:cs="Times New Roman"/>
          <w:strike/>
          <w:sz w:val="24"/>
          <w:szCs w:val="24"/>
        </w:rPr>
        <w:t>seperti sikapnya padamu</w:t>
      </w:r>
      <w:r>
        <w:rPr>
          <w:rFonts w:ascii="Times New Roman" w:hAnsi="Times New Roman" w:eastAsia="Times New Roman" w:cs="Times New Roman"/>
          <w:sz w:val="24"/>
          <w:szCs w:val="24"/>
        </w:rPr>
        <w:t>, memang bisa jadi salah satu pencetus mengapa kita jadi suka makan.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Terutama makanan yang seperti tahu bulat digoreng dadakan alias yang masih hangat. Apalagi dengan makan, tubuh akan mendapat </w:t>
      </w:r>
      <w:ins w:id="42" w:author="user" w:date="2021-09-02T09:43:4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hangat</w:t>
        </w:r>
      </w:ins>
      <w:ins w:id="43" w:author="user" w:date="2021-09-02T09:43:5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del w:id="44" w:author="user" w:date="2021-09-02T09:43:47Z">
        <w:r>
          <w:rPr>
            <w:rFonts w:ascii="Times New Roman" w:hAnsi="Times New Roman" w:eastAsia="Times New Roman" w:cs="Times New Roman"/>
            <w:sz w:val="24"/>
            <w:szCs w:val="24"/>
          </w:rPr>
          <w:delText>"pana</w:delText>
        </w:r>
      </w:del>
      <w:del w:id="45" w:author="user" w:date="2021-09-02T09:43:46Z">
        <w:r>
          <w:rPr>
            <w:rFonts w:ascii="Times New Roman" w:hAnsi="Times New Roman" w:eastAsia="Times New Roman" w:cs="Times New Roman"/>
            <w:sz w:val="24"/>
            <w:szCs w:val="24"/>
          </w:rPr>
          <w:delText>s"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akibat terjadinya peningkatan metabolisme dalam tubuh. </w:t>
      </w:r>
    </w:p>
    <w:p>
      <w:pPr>
        <w:shd w:val="clear" w:color="auto" w:fill="F5F5F5"/>
        <w:spacing w:after="375"/>
        <w:rPr>
          <w:rFonts w:hint="default"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Padahal kenyataannya, dingin yang terjadi akibat hujan tidak benar</w:t>
      </w:r>
      <w:ins w:id="46" w:author="user" w:date="2021-09-02T09:44:1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47" w:author="user" w:date="2021-09-02T09:44:12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benar membuat tubuh memerlukan kalori tambahan dari makananmu</w:t>
      </w:r>
      <w:del w:id="48" w:author="user" w:date="2021-09-02T09:45:40Z">
        <w:r>
          <w:rPr>
            <w:rFonts w:ascii="Times New Roman" w:hAnsi="Times New Roman" w:eastAsia="Times New Roman" w:cs="Times New Roman"/>
            <w:sz w:val="24"/>
            <w:szCs w:val="24"/>
          </w:rPr>
          <w:delText>, lho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. Dingin yang kita kira ternyata tidak sedingin kenyataannya</w:t>
      </w:r>
      <w:del w:id="49" w:author="user" w:date="2021-09-02T09:45:5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, kok~</w:delText>
        </w:r>
      </w:del>
      <w:ins w:id="50" w:author="user" w:date="2021-09-02T09:45:5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.</w:t>
        </w:r>
      </w:ins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Ternyata Ini yang Bisa Jadi Sebabnya...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Selama hujan datang, tentu kita akan lebih suka berlindung dalam ruangan saja. Ruangan yang membuat jarak kita dengan makanan makin dekat saja. Ya</w:t>
      </w:r>
      <w:del w:id="51" w:author="user" w:date="2021-09-02T09:47:01Z">
        <w:r>
          <w:rPr>
            <w:rFonts w:ascii="Times New Roman" w:hAnsi="Times New Roman" w:eastAsia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ini soal akses makanan yang jadi tak lagi berjarak. Ehem.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Mulai dari segala jenis masakan dalam bentuk mie instan, biskuit-biskuit yang di tata dalam toples cantik, atau bubuk-bubuk minuman manis dalam kemasan ekonomis.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Semua harus ada di almari penyimpanan. Sebagai</w:t>
      </w:r>
      <w:del w:id="52" w:author="user" w:date="2021-09-02T09:48:13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bahan </w:delText>
        </w:r>
      </w:del>
      <w:ins w:id="53" w:author="user" w:date="2021-09-02T09:48:15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persediaan karena mau keluar di waktu hujan itu membuat kita berpikir berkali-kali. </w:t>
      </w:r>
      <w:del w:id="54" w:author="user" w:date="2021-09-02T09:48:3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A</w:delText>
        </w:r>
      </w:del>
      <w:ins w:id="55" w:author="user" w:date="2021-09-02T09:48:38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Ten</w:t>
        </w:r>
      </w:ins>
      <w:ins w:id="56" w:author="user" w:date="2021-09-02T09:48:42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tuny</w:t>
        </w:r>
      </w:ins>
      <w:ins w:id="57" w:author="user" w:date="2021-09-02T09:48:43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</w:t>
        </w:r>
      </w:ins>
      <w:ins w:id="58" w:author="user" w:date="2021-09-02T09:48:44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kan merepotkan.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</w:t>
      </w:r>
      <w:ins w:id="59" w:author="user" w:date="2021-09-02T09:50:03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ins w:id="60" w:author="user" w:date="2021-09-02T09:50:04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“</w:t>
        </w:r>
      </w:ins>
      <w:ins w:id="61" w:author="user" w:date="2021-09-02T09:50:0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gi</w:t>
        </w:r>
      </w:ins>
      <w:ins w:id="62" w:author="user" w:date="2021-09-02T09:50:0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tu</w:t>
        </w:r>
      </w:ins>
      <w:ins w:id="63" w:author="user" w:date="2021-09-02T09:50:12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kan</w:t>
        </w:r>
      </w:ins>
      <w:ins w:id="64" w:author="user" w:date="2021-09-02T09:50:15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?</w:t>
        </w:r>
      </w:ins>
      <w:ins w:id="65" w:author="user" w:date="2021-09-02T09:50:19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”</w:t>
        </w:r>
      </w:ins>
      <w:ins w:id="66" w:author="user" w:date="2021-09-02T09:50:2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.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 </w:t>
      </w:r>
      <w:del w:id="67" w:author="user" w:date="2021-09-02T09:50:25Z">
        <w:r>
          <w:rPr>
            <w:rFonts w:ascii="Times New Roman" w:hAnsi="Times New Roman" w:eastAsia="Times New Roman" w:cs="Times New Roman"/>
            <w:i/>
            <w:iCs/>
            <w:sz w:val="24"/>
            <w:szCs w:val="24"/>
          </w:rPr>
          <w:delText>gitu khan.</w:delText>
        </w:r>
      </w:del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 musim hujan, rasa malas bergerak juga bisa jadi </w:t>
      </w:r>
      <w:del w:id="68" w:author="user" w:date="2021-09-02T09:50:5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biang</w:delText>
        </w:r>
      </w:del>
      <w:ins w:id="69" w:author="user" w:date="2021-09-02T09:50:53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pe</w:t>
        </w:r>
      </w:ins>
      <w:ins w:id="70" w:author="user" w:date="2021-09-02T09:50:54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nyeb</w:t>
        </w:r>
      </w:ins>
      <w:ins w:id="71" w:author="user" w:date="2021-09-02T09:50:55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</w:t>
        </w:r>
      </w:ins>
      <w:ins w:id="72" w:author="user" w:date="2021-09-02T09:50:5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b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berat badan yang</w:t>
      </w:r>
      <w:del w:id="73" w:author="user" w:date="2021-09-02T09:51:09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lebih </w:delText>
        </w:r>
      </w:del>
      <w:ins w:id="74" w:author="user" w:date="2021-09-02T09:51:1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suka naik</w:t>
      </w:r>
      <w:del w:id="75" w:author="user" w:date="2021-09-02T09:51:17Z">
        <w:r>
          <w:rPr>
            <w:rFonts w:ascii="Times New Roman" w:hAnsi="Times New Roman" w:eastAsia="Times New Roman" w:cs="Times New Roman"/>
            <w:sz w:val="24"/>
            <w:szCs w:val="24"/>
          </w:rPr>
          <w:delText>nya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. Apalagi munculnya kaum</w:t>
      </w:r>
      <w:ins w:id="76" w:author="user" w:date="2021-09-02T09:51:3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77" w:author="user" w:date="2021-09-02T09:51:3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kaum rebahan yang kerjaannya tiduran dan hanya buka tutup media sosial atau pura-pura sibuk padahal tidak ada yang nge-chat.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Kegiatan seperti inilah yang membuat lemak-lemak yang seharusnya dibakar jadi memilih ikutan mager saja. Jadi simpanan ditubuhmu, dimana-mana.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Jadi, jangan salahkan hujannya. Soal nafsu makan ini lebih banyak salahnya di kamu. Kamu yang tidak bisa mengendalikan diri. Kalau tiba</w:t>
      </w:r>
      <w:ins w:id="78" w:author="user" w:date="2021-09-02T09:52:16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-</w:t>
      </w:r>
      <w:ins w:id="79" w:author="user" w:date="2021-09-02T09:52:17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tiba berat badan ikut tergelincir makin kekanan di saat hujan. Coba ingat</w:t>
      </w:r>
      <w:del w:id="80" w:author="user" w:date="2021-09-02T09:52:40Z">
        <w:r>
          <w:rPr>
            <w:rFonts w:ascii="Times New Roman" w:hAnsi="Times New Roman" w:eastAsia="Times New Roman" w:cs="Times New Roman"/>
            <w:sz w:val="24"/>
            <w:szCs w:val="24"/>
          </w:rPr>
          <w:delText>-ingat</w:delText>
        </w:r>
      </w:del>
      <w:ins w:id="81" w:author="user" w:date="2021-09-02T09:52:4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apa yang kamu makan saat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Mie rebus kuah susu ditambah telur. Ya bisalah lebih dari 500 kalori. </w:t>
      </w:r>
      <w:ins w:id="82" w:author="user" w:date="2021-09-02T09:53:00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hah</w:t>
        </w:r>
      </w:ins>
      <w:ins w:id="83" w:author="user" w:date="2021-09-02T09:53:01Z">
        <w:r>
          <w:rPr>
            <w:rFonts w:hint="default" w:ascii="Times New Roman" w:hAnsi="Times New Roman" w:eastAsia="Times New Roman" w:cs="Times New Roman"/>
            <w:sz w:val="24"/>
            <w:szCs w:val="24"/>
            <w:lang w:val="id-ID"/>
          </w:rPr>
          <w:t>aha</w:t>
        </w:r>
      </w:ins>
      <w:del w:id="84" w:author="user" w:date="2021-09-02T09:52:59Z">
        <w:bookmarkStart w:id="0" w:name="_GoBack"/>
        <w:bookmarkEnd w:id="0"/>
        <w:r>
          <w:rPr>
            <w:rFonts w:ascii="Times New Roman" w:hAnsi="Times New Roman" w:eastAsia="Times New Roman" w:cs="Times New Roman"/>
            <w:sz w:val="24"/>
            <w:szCs w:val="24"/>
          </w:rPr>
          <w:delText>HAH</w:delText>
        </w:r>
      </w:del>
      <w:del w:id="85" w:author="user" w:date="2021-09-02T09:52:58Z">
        <w:r>
          <w:rPr>
            <w:rFonts w:ascii="Times New Roman" w:hAnsi="Times New Roman" w:eastAsia="Times New Roman" w:cs="Times New Roman"/>
            <w:sz w:val="24"/>
            <w:szCs w:val="24"/>
          </w:rPr>
          <w:delText>A.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>
      <w:pPr>
        <w:shd w:val="clear" w:color="auto" w:fill="F5F5F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Salam,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Listhia H. Rahman</w:t>
      </w:r>
    </w:p>
    <w:p/>
    <w:p>
      <w:pPr>
        <w:rPr>
          <w:i/>
        </w:rPr>
      </w:pPr>
    </w:p>
    <w:p>
      <w:pPr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t xml:space="preserve">Sumber: </w:t>
      </w:r>
      <w:r>
        <w:fldChar w:fldCharType="begin"/>
      </w:r>
      <w:r>
        <w:instrText xml:space="preserve"> HYPERLINK "https://www.kompasiana.com/listhiahr/5e11e59a097f367b4a413222/hujan-turun-berat-badan-naik?page=all" \l "section1" </w:instrText>
      </w:r>
      <w:r>
        <w:fldChar w:fldCharType="separate"/>
      </w:r>
      <w:r>
        <w:rPr>
          <w:rStyle w:val="5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>
        <w:rPr>
          <w:rStyle w:val="5"/>
          <w:rFonts w:ascii="Cambria" w:hAnsi="Cambria"/>
          <w:i/>
          <w:sz w:val="18"/>
          <w:szCs w:val="18"/>
        </w:rPr>
        <w:fldChar w:fldCharType="end"/>
      </w:r>
    </w:p>
    <w:p/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Roboto">
    <w:altName w:val="Vrind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04BF4"/>
    <w:multiLevelType w:val="multilevel"/>
    <w:tmpl w:val="70204B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3E9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%26v=760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578</Words>
  <Characters>3297</Characters>
  <Lines>27</Lines>
  <Paragraphs>7</Paragraphs>
  <TotalTime>26</TotalTime>
  <ScaleCrop>false</ScaleCrop>
  <LinksUpToDate>false</LinksUpToDate>
  <CharactersWithSpaces>3868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2020-08-26T21:16:00Z</dcterms:created>
  <dc:creator>Epic_Epik</dc:creator>
  <cp:lastModifiedBy>user</cp:lastModifiedBy>
  <dcterms:modified xsi:type="dcterms:W3CDTF">2021-09-02T02:53:21Z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1057-11.2.0.9937</vt:lpwstr>
  </property>
</Properties>
</file>