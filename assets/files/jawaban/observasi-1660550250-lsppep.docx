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DAE2E"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1F90209C"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773FCAEC" w14:textId="77777777" w:rsidR="00927764" w:rsidRDefault="00927764" w:rsidP="00927764">
      <w:pPr>
        <w:jc w:val="center"/>
        <w:rPr>
          <w:rFonts w:ascii="Cambria" w:hAnsi="Cambria" w:cs="Times New Roman"/>
          <w:sz w:val="24"/>
          <w:szCs w:val="24"/>
        </w:rPr>
      </w:pPr>
    </w:p>
    <w:p w14:paraId="6558C029"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18D0CBA0"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1D206DBA"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 xml:space="preserve">5 Januari 2020   20:48 Diperbarui: 6 Januari 2020   </w:t>
      </w:r>
      <w:proofErr w:type="gramStart"/>
      <w:r w:rsidRPr="00C50A1E">
        <w:rPr>
          <w:rFonts w:ascii="Roboto" w:eastAsia="Times New Roman" w:hAnsi="Roboto" w:cs="Times New Roman"/>
          <w:sz w:val="17"/>
          <w:szCs w:val="17"/>
        </w:rPr>
        <w:t>05:43  61</w:t>
      </w:r>
      <w:proofErr w:type="gramEnd"/>
      <w:r w:rsidRPr="00C50A1E">
        <w:rPr>
          <w:rFonts w:ascii="Roboto" w:eastAsia="Times New Roman" w:hAnsi="Roboto" w:cs="Times New Roman"/>
          <w:sz w:val="17"/>
          <w:szCs w:val="17"/>
        </w:rPr>
        <w:t>  10 3</w:t>
      </w:r>
    </w:p>
    <w:p w14:paraId="001E3FAE"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5FE98E79" wp14:editId="1E0B98D7">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237DB826"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290E5DA7" w14:textId="493EBD1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w:t>
      </w:r>
      <w:del w:id="0" w:author="Microsoft Office User" w:date="2022-08-15T15:35:00Z">
        <w:r w:rsidRPr="00C50A1E" w:rsidDel="00B87F9D">
          <w:rPr>
            <w:rFonts w:ascii="Times New Roman" w:eastAsia="Times New Roman" w:hAnsi="Times New Roman" w:cs="Times New Roman"/>
            <w:i/>
            <w:iCs/>
            <w:sz w:val="24"/>
            <w:szCs w:val="24"/>
          </w:rPr>
          <w:delText xml:space="preserve">tetep </w:delText>
        </w:r>
      </w:del>
      <w:ins w:id="1" w:author="Microsoft Office User" w:date="2022-08-15T15:35:00Z">
        <w:r w:rsidR="00B87F9D">
          <w:rPr>
            <w:rFonts w:ascii="Times New Roman" w:eastAsia="Times New Roman" w:hAnsi="Times New Roman" w:cs="Times New Roman"/>
            <w:i/>
            <w:iCs/>
            <w:sz w:val="24"/>
            <w:szCs w:val="24"/>
          </w:rPr>
          <w:t>tetap</w:t>
        </w:r>
        <w:r w:rsidR="00B87F9D" w:rsidRPr="00C50A1E">
          <w:rPr>
            <w:rFonts w:ascii="Times New Roman" w:eastAsia="Times New Roman" w:hAnsi="Times New Roman" w:cs="Times New Roman"/>
            <w:i/>
            <w:iCs/>
            <w:sz w:val="24"/>
            <w:szCs w:val="24"/>
          </w:rPr>
          <w:t xml:space="preserve"> </w:t>
        </w:r>
      </w:ins>
      <w:del w:id="2" w:author="Microsoft Office User" w:date="2022-08-15T15:35:00Z">
        <w:r w:rsidRPr="00C50A1E" w:rsidDel="00B87F9D">
          <w:rPr>
            <w:rFonts w:ascii="Times New Roman" w:eastAsia="Times New Roman" w:hAnsi="Times New Roman" w:cs="Times New Roman"/>
            <w:i/>
            <w:iCs/>
            <w:sz w:val="24"/>
            <w:szCs w:val="24"/>
          </w:rPr>
          <w:delText xml:space="preserve">temenan </w:delText>
        </w:r>
      </w:del>
      <w:ins w:id="3" w:author="Microsoft Office User" w:date="2022-08-15T15:35:00Z">
        <w:r w:rsidR="00B87F9D">
          <w:rPr>
            <w:rFonts w:ascii="Times New Roman" w:eastAsia="Times New Roman" w:hAnsi="Times New Roman" w:cs="Times New Roman"/>
            <w:i/>
            <w:iCs/>
            <w:sz w:val="24"/>
            <w:szCs w:val="24"/>
          </w:rPr>
          <w:t>teman</w:t>
        </w:r>
        <w:r w:rsidR="00B87F9D" w:rsidRPr="00C50A1E">
          <w:rPr>
            <w:rFonts w:ascii="Times New Roman" w:eastAsia="Times New Roman" w:hAnsi="Times New Roman" w:cs="Times New Roman"/>
            <w:i/>
            <w:iCs/>
            <w:sz w:val="24"/>
            <w:szCs w:val="24"/>
          </w:rPr>
          <w:t xml:space="preserve"> </w:t>
        </w:r>
        <w:r w:rsidR="00B87F9D">
          <w:rPr>
            <w:rFonts w:ascii="Times New Roman" w:eastAsia="Times New Roman" w:hAnsi="Times New Roman" w:cs="Times New Roman"/>
            <w:i/>
            <w:iCs/>
            <w:sz w:val="24"/>
            <w:szCs w:val="24"/>
          </w:rPr>
          <w:t>s</w:t>
        </w:r>
      </w:ins>
      <w:r w:rsidRPr="00C50A1E">
        <w:rPr>
          <w:rFonts w:ascii="Times New Roman" w:eastAsia="Times New Roman" w:hAnsi="Times New Roman" w:cs="Times New Roman"/>
          <w:i/>
          <w:iCs/>
          <w:sz w:val="24"/>
          <w:szCs w:val="24"/>
        </w:rPr>
        <w:t xml:space="preserve">aja. </w:t>
      </w:r>
      <w:del w:id="4" w:author="Microsoft Office User" w:date="2022-08-15T15:35:00Z">
        <w:r w:rsidRPr="00C50A1E" w:rsidDel="00B87F9D">
          <w:rPr>
            <w:rFonts w:ascii="Times New Roman" w:eastAsia="Times New Roman" w:hAnsi="Times New Roman" w:cs="Times New Roman"/>
            <w:i/>
            <w:iCs/>
            <w:sz w:val="24"/>
            <w:szCs w:val="24"/>
          </w:rPr>
          <w:delText>Huft.</w:delText>
        </w:r>
      </w:del>
    </w:p>
    <w:p w14:paraId="272B9B5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4EF36A57" w14:textId="6098657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del w:id="5" w:author="Microsoft Office User" w:date="2022-08-15T15:35:00Z">
        <w:r w:rsidDel="00B87F9D">
          <w:rPr>
            <w:rFonts w:ascii="Times New Roman" w:eastAsia="Times New Roman" w:hAnsi="Times New Roman" w:cs="Times New Roman"/>
            <w:sz w:val="24"/>
            <w:szCs w:val="24"/>
          </w:rPr>
          <w:delText xml:space="preserve">Bulan </w:delText>
        </w:r>
      </w:del>
      <w:ins w:id="6" w:author="Microsoft Office User" w:date="2022-08-15T15:35:00Z">
        <w:r w:rsidR="00B87F9D">
          <w:rPr>
            <w:rFonts w:ascii="Times New Roman" w:eastAsia="Times New Roman" w:hAnsi="Times New Roman" w:cs="Times New Roman"/>
            <w:sz w:val="24"/>
            <w:szCs w:val="24"/>
          </w:rPr>
          <w:t>b</w:t>
        </w:r>
        <w:r w:rsidR="00B87F9D">
          <w:rPr>
            <w:rFonts w:ascii="Times New Roman" w:eastAsia="Times New Roman" w:hAnsi="Times New Roman" w:cs="Times New Roman"/>
            <w:sz w:val="24"/>
            <w:szCs w:val="24"/>
          </w:rPr>
          <w:t xml:space="preserve">ulan </w:t>
        </w:r>
      </w:ins>
      <w:r>
        <w:rPr>
          <w:rFonts w:ascii="Times New Roman" w:eastAsia="Times New Roman" w:hAnsi="Times New Roman" w:cs="Times New Roman"/>
          <w:sz w:val="24"/>
          <w:szCs w:val="24"/>
        </w:rPr>
        <w:t>November</w:t>
      </w:r>
      <w:del w:id="7" w:author="Microsoft Office User" w:date="2022-08-15T15:35:00Z">
        <w:r w:rsidDel="00B87F9D">
          <w:rPr>
            <w:rFonts w:ascii="Times New Roman" w:eastAsia="Times New Roman" w:hAnsi="Times New Roman" w:cs="Times New Roman"/>
            <w:sz w:val="24"/>
            <w:szCs w:val="24"/>
          </w:rPr>
          <w:delText>-</w:delText>
        </w:r>
      </w:del>
      <w:ins w:id="8" w:author="Microsoft Office User" w:date="2022-08-15T15:35:00Z">
        <w:r w:rsidR="00B87F9D">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6B43709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1543E4D2" w14:textId="517947C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ins w:id="9" w:author="Microsoft Office User" w:date="2022-08-15T15:36:00Z">
        <w:r w:rsidR="00B87F9D">
          <w:rPr>
            <w:rFonts w:ascii="Times New Roman" w:eastAsia="Times New Roman" w:hAnsi="Times New Roman" w:cs="Times New Roman"/>
            <w:sz w:val="24"/>
            <w:szCs w:val="24"/>
          </w:rPr>
          <w:t>f</w:t>
        </w:r>
      </w:ins>
      <w:del w:id="10" w:author="Microsoft Office User" w:date="2022-08-15T15:36:00Z">
        <w:r w:rsidDel="00B87F9D">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tiba-tiba ikut meningkat?</w:t>
      </w:r>
    </w:p>
    <w:p w14:paraId="68ADFF2A" w14:textId="6E68A4A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w:t>
      </w:r>
      <w:del w:id="11" w:author="Microsoft Office User" w:date="2022-08-15T15:36:00Z">
        <w:r w:rsidRPr="00C50A1E" w:rsidDel="00B87F9D">
          <w:rPr>
            <w:rFonts w:ascii="Times New Roman" w:eastAsia="Times New Roman" w:hAnsi="Times New Roman" w:cs="Times New Roman"/>
            <w:sz w:val="24"/>
            <w:szCs w:val="24"/>
          </w:rPr>
          <w:delText>cuma camilan</w:delText>
        </w:r>
      </w:del>
      <w:ins w:id="12" w:author="Microsoft Office User" w:date="2022-08-15T15:36:00Z">
        <w:r w:rsidR="00B87F9D">
          <w:rPr>
            <w:rFonts w:ascii="Times New Roman" w:eastAsia="Times New Roman" w:hAnsi="Times New Roman" w:cs="Times New Roman"/>
            <w:sz w:val="24"/>
            <w:szCs w:val="24"/>
          </w:rPr>
          <w:t>kudapan</w:t>
        </w:r>
      </w:ins>
      <w:r w:rsidRPr="00C50A1E">
        <w:rPr>
          <w:rFonts w:ascii="Times New Roman" w:eastAsia="Times New Roman" w:hAnsi="Times New Roman" w:cs="Times New Roman"/>
          <w:sz w:val="24"/>
          <w:szCs w:val="24"/>
        </w:rPr>
        <w:t xml:space="preserve">, tapi jumlah kalorinya </w:t>
      </w:r>
      <w:del w:id="13" w:author="Microsoft Office User" w:date="2022-08-15T15:36:00Z">
        <w:r w:rsidRPr="00C50A1E" w:rsidDel="00B87F9D">
          <w:rPr>
            <w:rFonts w:ascii="Times New Roman" w:eastAsia="Times New Roman" w:hAnsi="Times New Roman" w:cs="Times New Roman"/>
            <w:sz w:val="24"/>
            <w:szCs w:val="24"/>
          </w:rPr>
          <w:delText xml:space="preserve">nyaris </w:delText>
        </w:r>
      </w:del>
      <w:ins w:id="14" w:author="Microsoft Office User" w:date="2022-08-15T15:36:00Z">
        <w:r w:rsidR="00B87F9D">
          <w:rPr>
            <w:rFonts w:ascii="Times New Roman" w:eastAsia="Times New Roman" w:hAnsi="Times New Roman" w:cs="Times New Roman"/>
            <w:sz w:val="24"/>
            <w:szCs w:val="24"/>
          </w:rPr>
          <w:t>h</w:t>
        </w:r>
      </w:ins>
      <w:ins w:id="15" w:author="Microsoft Office User" w:date="2022-08-15T15:37:00Z">
        <w:r w:rsidR="00B87F9D">
          <w:rPr>
            <w:rFonts w:ascii="Times New Roman" w:eastAsia="Times New Roman" w:hAnsi="Times New Roman" w:cs="Times New Roman"/>
            <w:sz w:val="24"/>
            <w:szCs w:val="24"/>
          </w:rPr>
          <w:t>ampir</w:t>
        </w:r>
      </w:ins>
      <w:ins w:id="16" w:author="Microsoft Office User" w:date="2022-08-15T15:36:00Z">
        <w:r w:rsidR="00B87F9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melebihi makan berat.</w:t>
      </w:r>
    </w:p>
    <w:p w14:paraId="7622D4E8" w14:textId="752F502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w:t>
      </w:r>
      <w:del w:id="17" w:author="Microsoft Office User" w:date="2022-08-15T15:37:00Z">
        <w:r w:rsidRPr="00C50A1E" w:rsidDel="00B87F9D">
          <w:rPr>
            <w:rFonts w:ascii="Times New Roman" w:eastAsia="Times New Roman" w:hAnsi="Times New Roman" w:cs="Times New Roman"/>
            <w:sz w:val="24"/>
            <w:szCs w:val="24"/>
          </w:rPr>
          <w:delText xml:space="preserve">yang </w:delText>
        </w:r>
      </w:del>
      <w:ins w:id="18" w:author="Microsoft Office User" w:date="2022-08-15T15:37:00Z">
        <w:r w:rsidR="00B87F9D">
          <w:rPr>
            <w:rFonts w:ascii="Times New Roman" w:eastAsia="Times New Roman" w:hAnsi="Times New Roman" w:cs="Times New Roman"/>
            <w:sz w:val="24"/>
            <w:szCs w:val="24"/>
          </w:rPr>
          <w:t>di</w:t>
        </w:r>
        <w:r w:rsidR="00B87F9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dalam kemasan bisa dikonsumsi 4 porsi habis sekali duduk. Belum cukup, </w:t>
      </w:r>
      <w:ins w:id="19" w:author="Microsoft Office User" w:date="2022-08-15T15:51:00Z">
        <w:r w:rsidR="00AA637E">
          <w:rPr>
            <w:rFonts w:ascii="Times New Roman" w:eastAsia="Times New Roman" w:hAnsi="Times New Roman" w:cs="Times New Roman"/>
            <w:sz w:val="24"/>
            <w:szCs w:val="24"/>
          </w:rPr>
          <w:t>di</w:t>
        </w:r>
      </w:ins>
      <w:bookmarkStart w:id="20" w:name="_GoBack"/>
      <w:bookmarkEnd w:id="20"/>
      <w:r w:rsidRPr="00C50A1E">
        <w:rPr>
          <w:rFonts w:ascii="Times New Roman" w:eastAsia="Times New Roman" w:hAnsi="Times New Roman" w:cs="Times New Roman"/>
          <w:sz w:val="24"/>
          <w:szCs w:val="24"/>
        </w:rPr>
        <w:t>tambah lagi gorengannya, satu-dua biji eh kok jadi lima?</w:t>
      </w:r>
    </w:p>
    <w:p w14:paraId="314EC2A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358DD8E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1DC61EA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5492001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001A915C" w14:textId="1B869A8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dalam </w:t>
      </w:r>
      <w:ins w:id="21" w:author="Microsoft Office User" w:date="2022-08-15T15:38:00Z">
        <w:r w:rsidR="00B87F9D">
          <w:rPr>
            <w:rFonts w:ascii="Times New Roman" w:eastAsia="Times New Roman" w:hAnsi="Times New Roman" w:cs="Times New Roman"/>
            <w:sz w:val="24"/>
            <w:szCs w:val="24"/>
          </w:rPr>
          <w:t>s</w:t>
        </w:r>
      </w:ins>
      <w:r w:rsidRPr="00C50A1E">
        <w:rPr>
          <w:rFonts w:ascii="Times New Roman" w:eastAsia="Times New Roman" w:hAnsi="Times New Roman" w:cs="Times New Roman"/>
          <w:sz w:val="24"/>
          <w:szCs w:val="24"/>
        </w:rPr>
        <w:t>toples cantik, atau bubuk-bubuk minuman manis dalam kemasan ekonomis. </w:t>
      </w:r>
    </w:p>
    <w:p w14:paraId="1647147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3FE9133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6B930218" w14:textId="03A8319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w:t>
      </w:r>
      <w:ins w:id="22" w:author="Microsoft Office User" w:date="2022-08-15T15:39:00Z">
        <w:r w:rsidR="00B87F9D">
          <w:rPr>
            <w:rFonts w:ascii="Times New Roman" w:eastAsia="Times New Roman" w:hAnsi="Times New Roman" w:cs="Times New Roman"/>
            <w:sz w:val="24"/>
            <w:szCs w:val="24"/>
          </w:rPr>
          <w:t>s</w:t>
        </w:r>
      </w:ins>
      <w:r w:rsidRPr="00C50A1E">
        <w:rPr>
          <w:rFonts w:ascii="Times New Roman" w:eastAsia="Times New Roman" w:hAnsi="Times New Roman" w:cs="Times New Roman"/>
          <w:sz w:val="24"/>
          <w:szCs w:val="24"/>
        </w:rPr>
        <w:t xml:space="preserve">aja dulu dengan memperhatikan label informasi gizi ketika kamu memakan makanan kemasan. </w:t>
      </w:r>
      <w:del w:id="23" w:author="Microsoft Office User" w:date="2022-08-15T15:39:00Z">
        <w:r w:rsidRPr="00C50A1E" w:rsidDel="00B87F9D">
          <w:rPr>
            <w:rFonts w:ascii="Times New Roman" w:eastAsia="Times New Roman" w:hAnsi="Times New Roman" w:cs="Times New Roman"/>
            <w:sz w:val="24"/>
            <w:szCs w:val="24"/>
          </w:rPr>
          <w:delText>Atau j</w:delText>
        </w:r>
      </w:del>
      <w:ins w:id="24" w:author="Microsoft Office User" w:date="2022-08-15T15:39:00Z">
        <w:r w:rsidR="00B87F9D">
          <w:rPr>
            <w:rFonts w:ascii="Times New Roman" w:eastAsia="Times New Roman" w:hAnsi="Times New Roman" w:cs="Times New Roman"/>
            <w:sz w:val="24"/>
            <w:szCs w:val="24"/>
          </w:rPr>
          <w:t>J</w:t>
        </w:r>
      </w:ins>
      <w:r w:rsidRPr="00C50A1E">
        <w:rPr>
          <w:rFonts w:ascii="Times New Roman" w:eastAsia="Times New Roman" w:hAnsi="Times New Roman" w:cs="Times New Roman"/>
          <w:sz w:val="24"/>
          <w:szCs w:val="24"/>
        </w:rPr>
        <w:t>ika ingin minum yang hangat</w:t>
      </w:r>
      <w:del w:id="25" w:author="Microsoft Office User" w:date="2022-08-15T15:39:00Z">
        <w:r w:rsidRPr="00C50A1E" w:rsidDel="00B87F9D">
          <w:rPr>
            <w:rFonts w:ascii="Times New Roman" w:eastAsia="Times New Roman" w:hAnsi="Times New Roman" w:cs="Times New Roman"/>
            <w:sz w:val="24"/>
            <w:szCs w:val="24"/>
          </w:rPr>
          <w:delText>-hangat</w:delText>
        </w:r>
      </w:del>
      <w:r w:rsidRPr="00C50A1E">
        <w:rPr>
          <w:rFonts w:ascii="Times New Roman" w:eastAsia="Times New Roman" w:hAnsi="Times New Roman" w:cs="Times New Roman"/>
          <w:sz w:val="24"/>
          <w:szCs w:val="24"/>
        </w:rPr>
        <w:t>, takar gulanya jangan kelebihan. Sebab kamu sudah terlalu manis, kata dia </w:t>
      </w:r>
      <w:ins w:id="26" w:author="Microsoft Office User" w:date="2022-08-15T15:39:00Z">
        <w:r w:rsidR="00B87F9D">
          <w:rPr>
            <w:rFonts w:ascii="Times New Roman" w:eastAsia="Times New Roman" w:hAnsi="Times New Roman" w:cs="Times New Roman"/>
            <w:sz w:val="24"/>
            <w:szCs w:val="24"/>
          </w:rPr>
          <w:t>“</w:t>
        </w:r>
      </w:ins>
      <w:r w:rsidRPr="00C50A1E">
        <w:rPr>
          <w:rFonts w:ascii="Times New Roman" w:eastAsia="Times New Roman" w:hAnsi="Times New Roman" w:cs="Times New Roman"/>
          <w:i/>
          <w:iCs/>
          <w:sz w:val="24"/>
          <w:szCs w:val="24"/>
        </w:rPr>
        <w:t>gitu khan</w:t>
      </w:r>
      <w:ins w:id="27" w:author="Microsoft Office User" w:date="2022-08-15T15:39:00Z">
        <w:r w:rsidR="00B87F9D" w:rsidRPr="00B87F9D">
          <w:rPr>
            <w:rFonts w:ascii="Times New Roman" w:eastAsia="Times New Roman" w:hAnsi="Times New Roman" w:cs="Times New Roman"/>
            <w:iCs/>
            <w:sz w:val="24"/>
            <w:szCs w:val="24"/>
            <w:rPrChange w:id="28" w:author="Microsoft Office User" w:date="2022-08-15T15:39:00Z">
              <w:rPr>
                <w:rFonts w:ascii="Times New Roman" w:eastAsia="Times New Roman" w:hAnsi="Times New Roman" w:cs="Times New Roman"/>
                <w:i/>
                <w:iCs/>
                <w:sz w:val="24"/>
                <w:szCs w:val="24"/>
              </w:rPr>
            </w:rPrChange>
          </w:rPr>
          <w:t>”</w:t>
        </w:r>
      </w:ins>
      <w:r w:rsidRPr="00C50A1E">
        <w:rPr>
          <w:rFonts w:ascii="Times New Roman" w:eastAsia="Times New Roman" w:hAnsi="Times New Roman" w:cs="Times New Roman"/>
          <w:i/>
          <w:iCs/>
          <w:sz w:val="24"/>
          <w:szCs w:val="24"/>
        </w:rPr>
        <w:t>.</w:t>
      </w:r>
    </w:p>
    <w:p w14:paraId="01C4525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6396FA8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321574EB" w14:textId="66823D3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ins w:id="29" w:author="Microsoft Office User" w:date="2022-08-15T15:40:00Z">
        <w:r w:rsidR="00B87F9D">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kanan di saat hujan. Coba ingat-ingat apa yang kamu makan saat hujan?</w:t>
      </w:r>
    </w:p>
    <w:p w14:paraId="7C33397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543102EB"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7749C61D" w14:textId="77777777" w:rsidR="00927764" w:rsidRPr="00C50A1E" w:rsidRDefault="00927764" w:rsidP="00927764"/>
    <w:p w14:paraId="64423115" w14:textId="77777777" w:rsidR="00927764" w:rsidRPr="005A045A" w:rsidRDefault="00927764" w:rsidP="00927764">
      <w:pPr>
        <w:rPr>
          <w:i/>
        </w:rPr>
      </w:pPr>
    </w:p>
    <w:p w14:paraId="5A61D7DB"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76A2D59B"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E64E6" w14:textId="77777777" w:rsidR="00822C87" w:rsidRDefault="00822C87">
      <w:r>
        <w:separator/>
      </w:r>
    </w:p>
  </w:endnote>
  <w:endnote w:type="continuationSeparator" w:id="0">
    <w:p w14:paraId="05797442" w14:textId="77777777" w:rsidR="00822C87" w:rsidRDefault="00822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Roboto">
    <w:altName w:val="Arial"/>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D0F7"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78338671" w14:textId="77777777" w:rsidR="00941E77" w:rsidRDefault="00822C87">
    <w:pPr>
      <w:pStyle w:val="Footer"/>
    </w:pPr>
  </w:p>
  <w:p w14:paraId="6BB9A0D9" w14:textId="77777777" w:rsidR="00941E77" w:rsidRDefault="00822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5A034" w14:textId="77777777" w:rsidR="00822C87" w:rsidRDefault="00822C87">
      <w:r>
        <w:separator/>
      </w:r>
    </w:p>
  </w:footnote>
  <w:footnote w:type="continuationSeparator" w:id="0">
    <w:p w14:paraId="4FA4A83A" w14:textId="77777777" w:rsidR="00822C87" w:rsidRDefault="00822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42167F"/>
    <w:rsid w:val="00822C87"/>
    <w:rsid w:val="00924DF5"/>
    <w:rsid w:val="00927764"/>
    <w:rsid w:val="00A24ECF"/>
    <w:rsid w:val="00AA637E"/>
    <w:rsid w:val="00B87F9D"/>
    <w:rsid w:val="00C209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F392"/>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 Office User</cp:lastModifiedBy>
  <cp:revision>5</cp:revision>
  <dcterms:created xsi:type="dcterms:W3CDTF">2020-08-26T21:16:00Z</dcterms:created>
  <dcterms:modified xsi:type="dcterms:W3CDTF">2022-08-15T07:53:00Z</dcterms:modified>
</cp:coreProperties>
</file>