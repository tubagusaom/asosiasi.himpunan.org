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5FD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EA327A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33F64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87BAA6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PrChange w:id="0" w:author="Emyr Reisha Isaura" w:date="2021-11-16T09:29:00Z">
          <w:tblPr>
            <w:tblStyle w:val="TableGrid"/>
            <w:tblW w:w="0" w:type="auto"/>
            <w:tblLook w:val="0420" w:firstRow="1" w:lastRow="0" w:firstColumn="0" w:lastColumn="0" w:noHBand="0" w:noVBand="1"/>
          </w:tblPr>
        </w:tblPrChange>
      </w:tblPr>
      <w:tblGrid>
        <w:gridCol w:w="9017"/>
        <w:tblGridChange w:id="1">
          <w:tblGrid>
            <w:gridCol w:w="9017"/>
          </w:tblGrid>
        </w:tblGridChange>
      </w:tblGrid>
      <w:tr w:rsidR="00125355" w14:paraId="773BE3C6" w14:textId="77777777" w:rsidTr="00A53B89">
        <w:tc>
          <w:tcPr>
            <w:tcW w:w="9350" w:type="dxa"/>
            <w:tcPrChange w:id="2" w:author="Emyr Reisha Isaura" w:date="2021-11-16T09:29:00Z">
              <w:tcPr>
                <w:tcW w:w="9350" w:type="dxa"/>
              </w:tcPr>
            </w:tcPrChange>
          </w:tcPr>
          <w:p w14:paraId="5B451C7D" w14:textId="7E19B641" w:rsidR="00125355" w:rsidRDefault="00125355" w:rsidP="00B4693F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3" w:author="Emyr Reisha Isaura" w:date="2021-11-16T09:33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14:paraId="0562D6E8" w14:textId="77777777" w:rsidR="00125355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3BDB408C" w14:textId="574BB2A8" w:rsidR="00125355" w:rsidRPr="00EC6F38" w:rsidDel="00A53B89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5" w:author="Emyr Reisha Isaura" w:date="2021-11-16T09:30:00Z"/>
                <w:rFonts w:ascii="Times New Roman" w:eastAsia="Times New Roman" w:hAnsi="Times New Roman" w:cs="Times New Roman"/>
                <w:szCs w:val="24"/>
              </w:rPr>
              <w:pPrChange w:id="6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ins w:id="7" w:author="Emyr Reisha Isaura" w:date="2021-11-16T09:19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8" w:author="Emyr Reisha Isaura" w:date="2021-11-16T09:19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m. Industri yang </w:t>
            </w:r>
            <w:ins w:id="9" w:author="Emyr Reisha Isaura" w:date="2021-11-16T09:19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tiap menit bahkan </w:t>
            </w:r>
            <w:ins w:id="10" w:author="Emyr Reisha Isaura" w:date="2021-11-16T09:19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 xml:space="preserve">setiap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detik </w:t>
            </w:r>
            <w:del w:id="11" w:author="Emyr Reisha Isaura" w:date="2021-11-16T09:19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</w:t>
            </w:r>
            <w:del w:id="12" w:author="Emyr Reisha Isaura" w:date="2021-11-16T09:19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3" w:author="Emyr Reisha Isaura" w:date="2021-11-16T09:19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sebut dengan revolusi </w:t>
            </w:r>
            <w:del w:id="14" w:author="Emyr Reisha Isaura" w:date="2021-11-16T09:19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15" w:author="Emyr Reisha Isaura" w:date="2021-11-16T09:19:00Z">
              <w:r w:rsidR="00CD71F3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CD71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</w:t>
            </w:r>
            <w:del w:id="16" w:author="Emyr Reisha Isaura" w:date="2021-11-16T09:30:00Z">
              <w:r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17" w:author="Emyr Reisha Isaura" w:date="2021-11-16T09:30:00Z">
              <w:r w:rsidR="00A53B8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14:paraId="65481286" w14:textId="514EFFD3" w:rsidR="00125355" w:rsidRPr="00EC6F38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19" w:author="Emyr Reisha Isaura" w:date="2021-11-16T09:20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</w:t>
            </w:r>
            <w:del w:id="20" w:author="Emyr Reisha Isaura" w:date="2021-11-16T09:20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ins w:id="21" w:author="Emyr Reisha Isaura" w:date="2021-11-16T09:21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2" w:author="Emyr Reisha Isaura" w:date="2021-11-16T09:20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23" w:author="Emyr Reisha Isaura" w:date="2021-11-16T09:21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24" w:author="Emyr Reisha Isaura" w:date="2021-11-16T09:21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18FB8C74" w14:textId="4819D27F" w:rsidR="00125355" w:rsidRPr="00EC6F38" w:rsidDel="00A53B89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5" w:author="Emyr Reisha Isaura" w:date="2021-11-16T09:30:00Z"/>
                <w:rFonts w:ascii="Times New Roman" w:eastAsia="Times New Roman" w:hAnsi="Times New Roman" w:cs="Times New Roman"/>
                <w:szCs w:val="24"/>
              </w:rPr>
              <w:pPrChange w:id="26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7" w:author="Emyr Reisha Isaura" w:date="2021-11-16T09:21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ini adalah </w:t>
            </w:r>
            <w:ins w:id="28" w:author="Emyr Reisha Isaura" w:date="2021-11-16T09:22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 xml:space="preserve">adanya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 dan pemerataan pendidikan</w:t>
            </w:r>
            <w:del w:id="29" w:author="Emyr Reisha Isaura" w:date="2021-11-16T09:22:00Z">
              <w:r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30" w:author="Emyr Reisha Isaura" w:date="2021-11-16T09:22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0547F597" w14:textId="6428466F" w:rsidR="00125355" w:rsidRPr="00EC6F38" w:rsidRDefault="00A53B89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2" w:author="Emyr Reisha Isaura" w:date="2021-11-16T09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3" w:author="Emyr Reisha Isaura" w:date="2021-11-16T09:22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del w:id="34" w:author="Emyr Reisha Isaura" w:date="2021-11-16T09:23:00Z">
              <w:r w:rsidR="00125355"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35" w:author="Emyr Reisha Isaura" w:date="2021-11-16T09:23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r w:rsidR="00CD71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36" w:author="Emyr Reisha Isaura" w:date="2021-11-16T09:23:00Z">
              <w:r w:rsidR="00125355" w:rsidRPr="00EC6F38" w:rsidDel="00CD71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37" w:author="Emyr Reisha Isaura" w:date="2021-11-16T09:23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</w:t>
            </w:r>
            <w:ins w:id="38" w:author="Emyr Reisha Isaura" w:date="2021-11-16T09:23:00Z">
              <w:r w:rsidR="00CD71F3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</w:t>
            </w:r>
            <w:del w:id="39" w:author="Emyr Reisha Isaura" w:date="2021-11-16T09:24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Mengapa demikian p</w:delText>
              </w:r>
            </w:del>
            <w:ins w:id="40" w:author="Emyr Reisha Isaura" w:date="2021-11-16T09:24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del w:id="41" w:author="Emyr Reisha Isaura" w:date="2021-11-16T09:25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hari ini sedang</w:delText>
              </w:r>
            </w:del>
            <w:ins w:id="42" w:author="Emyr Reisha Isaura" w:date="2021-11-16T09:25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semakin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gencar</w:t>
            </w:r>
            <w:del w:id="43" w:author="Emyr Reisha Isaura" w:date="2021-11-16T09:25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-gencarnya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44" w:author="Emyr Reisha Isaura" w:date="2021-11-16T09:24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45" w:author="Emyr Reisha Isaura" w:date="2021-11-16T09:24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del w:id="46" w:author="Emyr Reisha Isaura" w:date="2021-11-16T09:24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del w:id="47" w:author="Emyr Reisha Isaura" w:date="2021-11-16T09:25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48" w:author="Emyr Reisha Isaura" w:date="2021-11-16T09:25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794B1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14:paraId="34A56538" w14:textId="650A8685" w:rsidR="00125355" w:rsidRPr="00EC6F38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50" w:author="Emyr Reisha Isaura" w:date="2021-11-16T09:25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828D422" w14:textId="1D1F8183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Tahapan belajar </w:t>
            </w:r>
            <w:ins w:id="52" w:author="Emyr Reisha Isaura" w:date="2021-11-16T09:25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53" w:author="Emyr Reisha Isaura" w:date="2021-11-16T09:25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kemampuan dan minat/kebutuhan siswa.</w:t>
            </w:r>
          </w:p>
          <w:p w14:paraId="615EFE6E" w14:textId="1FFFFD58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55" w:author="Emyr Reisha Isaura" w:date="2021-11-16T09:26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6" w:author="Emyr Reisha Isaura" w:date="2021-11-16T09:26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57" w:author="Emyr Reisha Isaura" w:date="2021-11-16T09:26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</w:t>
            </w:r>
            <w:del w:id="58" w:author="Emyr Reisha Isaura" w:date="2021-11-16T09:26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9" w:author="Emyr Reisha Isaura" w:date="2021-11-16T09:26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1453B940" w14:textId="77777777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6AF68651" w14:textId="51E2C02D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2" w:author="Emyr Reisha Isaura" w:date="2021-11-16T09:27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63" w:author="Emyr Reisha Isaura" w:date="2021-11-16T09:27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64" w:author="Emyr Reisha Isaura" w:date="2021-11-16T09:27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Emyr Reisha Isaura" w:date="2021-11-16T09:27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66" w:author="Emyr Reisha Isaura" w:date="2021-11-16T09:27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</w:t>
            </w:r>
            <w:ins w:id="67" w:author="Emyr Reisha Isaura" w:date="2021-11-16T09:27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68" w:author="Emyr Reisha Isaura" w:date="2021-11-16T09:27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8BC8DD" w14:textId="77777777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23A58E71" w14:textId="6DC24219" w:rsidR="00125355" w:rsidRPr="00EC6F38" w:rsidRDefault="00125355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1" w:author="Emyr Reisha Isaura" w:date="2021-11-16T09:28:00Z">
              <w:r w:rsidR="00794B1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2" w:author="Emyr Reisha Isaura" w:date="2021-11-16T09:28:00Z">
              <w:r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21565BD2" w14:textId="15C7BE91" w:rsidR="00125355" w:rsidRPr="00EC6F38" w:rsidRDefault="00794B14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4" w:author="Emyr Reisha Isaura" w:date="2021-11-16T09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del w:id="75" w:author="Emyr Reisha Isaura" w:date="2021-11-16T09:28:00Z">
              <w:r w:rsidR="00125355" w:rsidRPr="00EC6F38" w:rsidDel="00794B1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76" w:author="Emyr Reisha Isaura" w:date="2021-11-16T09:2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 profesi guru.</w:t>
            </w:r>
          </w:p>
          <w:p w14:paraId="090D47CE" w14:textId="79226DA0" w:rsidR="00125355" w:rsidRPr="00EC6F38" w:rsidRDefault="00A53B89" w:rsidP="00B4693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Emyr Reisha Isaura" w:date="2021-11-16T09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8" w:author="Emyr Reisha Isaura" w:date="2021-11-16T09:28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ebagai pendidik di era 4.0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9" w:author="Emyr Reisha Isaura" w:date="2021-11-16T09:28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del w:id="80" w:author="Emyr Reisha Isaura" w:date="2021-11-16T09:29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uru </w:delText>
              </w:r>
            </w:del>
            <w:del w:id="81" w:author="Emyr Reisha Isaura" w:date="2021-11-16T09:28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sebagai pendidik di era 4.0 </w:delText>
              </w:r>
            </w:del>
            <w:del w:id="82" w:author="Emyr Reisha Isaura" w:date="2021-11-16T09:29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tidak boleh menetap dengan satu strata, </w:t>
            </w:r>
            <w:ins w:id="83" w:author="Emyr Reisha Isaura" w:date="2021-11-16T09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tetapi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 selalu berkembang agar dapat mengajarkan pendidikan sesuai dengan eranya.</w:t>
            </w:r>
          </w:p>
          <w:p w14:paraId="5D886C5F" w14:textId="0D0452CA" w:rsidR="00125355" w:rsidRPr="00EC6F38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4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5" w:author="Emyr Reisha Isaura" w:date="2021-11-16T09:30:00Z">
              <w:r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</w:t>
            </w:r>
            <w:del w:id="86" w:author="Emyr Reisha Isaura" w:date="2021-11-16T09:31:00Z">
              <w:r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87" w:author="Emyr Reisha Isaura" w:date="2021-11-16T09:31:00Z">
              <w:r w:rsidR="00A53B8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55B25DBD" w14:textId="77777777" w:rsidR="00125355" w:rsidRPr="00EC6F38" w:rsidRDefault="00125355" w:rsidP="00B469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Emyr Reisha Isaura" w:date="2021-11-16T09:3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36C304B6" w14:textId="77777777" w:rsidR="00125355" w:rsidRPr="00EC6F38" w:rsidRDefault="00125355" w:rsidP="00B469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Emyr Reisha Isaura" w:date="2021-11-16T09:3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29886EA" w14:textId="77777777" w:rsidR="00125355" w:rsidRPr="00EC6F38" w:rsidRDefault="00125355" w:rsidP="00B469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Emyr Reisha Isaura" w:date="2021-11-16T09:3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07CC62D" w14:textId="77777777" w:rsidR="00125355" w:rsidRPr="00EC6F38" w:rsidRDefault="00125355" w:rsidP="00B469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Emyr Reisha Isaura" w:date="2021-11-16T09:3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2DCBA043" w14:textId="77777777" w:rsidR="00125355" w:rsidRPr="00EC6F38" w:rsidRDefault="00125355" w:rsidP="00B469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Emyr Reisha Isaura" w:date="2021-11-16T09:3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77D0041A" w14:textId="7AC5C955" w:rsidR="00125355" w:rsidRPr="00EC6F38" w:rsidDel="00A53B89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93" w:author="Emyr Reisha Isaura" w:date="2021-11-16T09:33:00Z"/>
                <w:rFonts w:ascii="Times New Roman" w:eastAsia="Times New Roman" w:hAnsi="Times New Roman" w:cs="Times New Roman"/>
                <w:szCs w:val="24"/>
              </w:rPr>
              <w:pPrChange w:id="94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 dasarnya</w:t>
            </w:r>
            <w:ins w:id="95" w:author="Emyr Reisha Isaura" w:date="2021-11-16T09:31:00Z">
              <w:r w:rsidR="00A53B8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6" w:author="Emyr Reisha Isaura" w:date="2021-11-16T09:31:00Z">
              <w:r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 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sebenarnya jadi satu kesatuan, </w:t>
            </w:r>
            <w:ins w:id="97" w:author="Emyr Reisha Isaura" w:date="2021-11-16T09:32:00Z">
              <w:r w:rsidR="00A53B89">
                <w:rPr>
                  <w:rFonts w:ascii="Times New Roman" w:eastAsia="Times New Roman" w:hAnsi="Times New Roman" w:cs="Times New Roman"/>
                  <w:szCs w:val="24"/>
                </w:rPr>
                <w:t xml:space="preserve">karena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mengamati dan memahami kita bisa memiliki pikiran yang kritis. Pikiran kritis sangat di</w:t>
            </w:r>
            <w:del w:id="98" w:author="Emyr Reisha Isaura" w:date="2021-11-16T09:32:00Z">
              <w:r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023A4A84" w14:textId="2FEDE61F" w:rsidR="00125355" w:rsidRPr="00EC6F38" w:rsidRDefault="00A53B89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9" w:author="Emyr Reisha Isaura" w:date="2021-11-16T09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00" w:author="Emyr Reisha Isaura" w:date="2021-11-16T09:3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101" w:author="Emyr Reisha Isaura" w:date="2021-11-16T09:32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</w:t>
            </w:r>
            <w:ins w:id="102" w:author="Emyr Reisha Isaura" w:date="2021-11-16T09:32:00Z">
              <w:r>
                <w:rPr>
                  <w:rFonts w:ascii="Times New Roman" w:eastAsia="Times New Roman" w:hAnsi="Times New Roman" w:cs="Times New Roman"/>
                  <w:szCs w:val="24"/>
                </w:rPr>
                <w:t>menga</w:t>
              </w:r>
            </w:ins>
            <w:del w:id="103" w:author="Emyr Reisha Isaura" w:date="2021-11-16T09:32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 penga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plikasi</w:t>
            </w:r>
            <w:ins w:id="104" w:author="Emyr Reisha Isaura" w:date="2021-11-16T09:33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Pada revolusi 4.0 ini lebih banyak </w:t>
            </w:r>
            <w:del w:id="105" w:author="Emyr Reisha Isaura" w:date="2021-11-16T09:33:00Z">
              <w:r w:rsidR="00125355" w:rsidRPr="00EC6F38" w:rsidDel="00A53B89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106" w:author="Emyr Reisha Isaura" w:date="2021-11-16T09:33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</w:t>
            </w:r>
            <w:ins w:id="107" w:author="Emyr Reisha Isaura" w:date="2021-11-16T09:33:00Z">
              <w:r w:rsidR="00B4693F">
                <w:rPr>
                  <w:rFonts w:ascii="Times New Roman" w:eastAsia="Times New Roman" w:hAnsi="Times New Roman" w:cs="Times New Roman"/>
                  <w:szCs w:val="24"/>
                </w:rPr>
                <w:t xml:space="preserve"> mereka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49612E" w14:textId="7E71C9AD" w:rsidR="00125355" w:rsidRPr="00EC6F38" w:rsidDel="00B4693F" w:rsidRDefault="00125355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08" w:author="Emyr Reisha Isaura" w:date="2021-11-16T09:34:00Z"/>
                <w:rFonts w:ascii="Times New Roman" w:eastAsia="Times New Roman" w:hAnsi="Times New Roman" w:cs="Times New Roman"/>
                <w:szCs w:val="24"/>
              </w:rPr>
              <w:pPrChange w:id="109" w:author="Emyr Reisha Isaura" w:date="2021-11-16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10" w:author="Emyr Reisha Isaura" w:date="2021-11-16T09:33:00Z">
              <w:r w:rsidR="00B4693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</w:t>
            </w:r>
            <w:ins w:id="111" w:author="Emyr Reisha Isaura" w:date="2021-11-16T09:34:00Z">
              <w:r w:rsidR="00B4693F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112" w:author="Emyr Reisha Isaura" w:date="2021-11-16T09:34:00Z">
              <w:r w:rsidRPr="00EC6F38" w:rsidDel="00B4693F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Hal ini dilakukan karena banyak pandangan yang berbeda atau ide-ide </w:t>
            </w:r>
            <w:del w:id="113" w:author="Emyr Reisha Isaura" w:date="2021-11-16T09:34:00Z">
              <w:r w:rsidRPr="00EC6F38" w:rsidDel="00B4693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baru </w:t>
            </w:r>
            <w:ins w:id="114" w:author="Emyr Reisha Isaura" w:date="2021-11-16T09:34:00Z">
              <w:r w:rsidR="00B4693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 muncul.</w:t>
            </w:r>
          </w:p>
          <w:p w14:paraId="4721D02B" w14:textId="30D29477" w:rsidR="00125355" w:rsidRPr="00EC6F38" w:rsidRDefault="00B4693F" w:rsidP="00B4693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5" w:author="Emyr Reisha Isaura" w:date="2021-11-16T0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16" w:author="Emyr Reisha Isaura" w:date="2021-11-16T09:3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17" w:author="Emyr Reisha Isaura" w:date="2021-11-16T09:34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hir adalah melakukan penelitian, tuntutan 4.0 ini adalah kreatif dan inovatif. Dengan melakukan penelitian kita bisa </w:t>
            </w:r>
            <w:ins w:id="118" w:author="Emyr Reisha Isaura" w:date="2021-11-16T09:35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kreatif dan inovatif </w:t>
            </w:r>
            <w:del w:id="119" w:author="Emyr Reisha Isaura" w:date="2021-11-16T09:35:00Z">
              <w:r w:rsidR="00125355" w:rsidRPr="00EC6F38" w:rsidDel="00B4693F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120" w:author="Emyr Reisha Isaura" w:date="2021-11-16T09:35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F9E212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yr Reisha Isaura">
    <w15:presenceInfo w15:providerId="Windows Live" w15:userId="14de9f755e4a6a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94B14"/>
    <w:rsid w:val="00924DF5"/>
    <w:rsid w:val="00A53B89"/>
    <w:rsid w:val="00B4693F"/>
    <w:rsid w:val="00C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5B4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D71F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Emyr Reisha Isaura</cp:lastModifiedBy>
  <cp:revision>4</cp:revision>
  <dcterms:created xsi:type="dcterms:W3CDTF">2020-08-26T22:03:00Z</dcterms:created>
  <dcterms:modified xsi:type="dcterms:W3CDTF">2021-11-16T02:35:00Z</dcterms:modified>
</cp:coreProperties>
</file>