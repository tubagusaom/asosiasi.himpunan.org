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D6F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728E0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2BFDF37" w14:textId="77777777" w:rsidR="00F1406B" w:rsidRDefault="00F1406B"/>
    <w:p w14:paraId="35E302B2" w14:textId="77777777" w:rsidR="00F1406B" w:rsidRDefault="00F1406B"/>
    <w:p w14:paraId="60EB311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39C7B11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CE0FEB1" w14:textId="77777777" w:rsidR="00F1406B" w:rsidRPr="00F1406B" w:rsidRDefault="00F1406B" w:rsidP="0067517B">
      <w:pPr>
        <w:spacing w:before="100" w:beforeAutospacing="1" w:after="100" w:afterAutospacing="1"/>
        <w:rPr>
          <w:rFonts w:ascii="Minion Pro" w:hAnsi="Minion Pro"/>
        </w:rPr>
        <w:pPrChange w:id="0" w:author="Riselligia Caninsti" w:date="2022-08-15T09:56:00Z">
          <w:pPr>
            <w:numPr>
              <w:numId w:val="1"/>
            </w:numPr>
            <w:spacing w:before="100" w:beforeAutospacing="1" w:after="100" w:afterAutospacing="1"/>
            <w:ind w:left="900" w:hanging="360"/>
          </w:pPr>
        </w:pPrChange>
      </w:pPr>
      <w:del w:id="1" w:author="Riselligia Caninsti" w:date="2022-08-15T09:56:00Z">
        <w:r w:rsidRPr="00F1406B" w:rsidDel="0067517B">
          <w:rPr>
            <w:rFonts w:ascii="Minion Pro" w:hAnsi="Minion Pro" w:cs="Arial"/>
          </w:rPr>
          <w:delText xml:space="preserve">   </w:delText>
        </w:r>
      </w:del>
      <w:r w:rsidRPr="00F1406B">
        <w:rPr>
          <w:rFonts w:ascii="Minion Pro" w:hAnsi="Minion Pro" w:cs="Arial"/>
        </w:rPr>
        <w:t>Jurus Jitu Mengajar Daring &amp; Luring di Perguruan Tinggi</w:t>
      </w:r>
    </w:p>
    <w:p w14:paraId="11049737" w14:textId="165EFDD6" w:rsidR="00F1406B" w:rsidRDefault="0067517B" w:rsidP="0067517B">
      <w:pPr>
        <w:spacing w:before="120" w:after="100" w:afterAutospacing="1"/>
      </w:pPr>
      <w:ins w:id="2" w:author="Riselligia Caninsti" w:date="2022-08-15T09:56:00Z">
        <w:r>
          <w:t xml:space="preserve">Pandemi Covid-19 memiliki dampak bagi semua pihak. </w:t>
        </w:r>
      </w:ins>
      <w:ins w:id="3" w:author="Riselligia Caninsti" w:date="2022-08-15T09:57:00Z">
        <w:r>
          <w:t xml:space="preserve">Perguruan tinggi ikut terdampak dari pendemi tersebut. </w:t>
        </w:r>
      </w:ins>
      <w:ins w:id="4" w:author="Riselligia Caninsti" w:date="2022-08-15T09:58:00Z">
        <w:r>
          <w:t>Salah satu</w:t>
        </w:r>
      </w:ins>
      <w:ins w:id="5" w:author="Riselligia Caninsti" w:date="2022-08-15T09:57:00Z">
        <w:r>
          <w:t xml:space="preserve"> dampak pandemi yang dialami oleh perguruan tinggi yaitu</w:t>
        </w:r>
      </w:ins>
      <w:ins w:id="6" w:author="Riselligia Caninsti" w:date="2022-08-15T09:58:00Z">
        <w:r>
          <w:t xml:space="preserve"> proses pembelajaran harus dilakukan secara daring. Pembelajaran daring</w:t>
        </w:r>
      </w:ins>
      <w:ins w:id="7" w:author="Riselligia Caninsti" w:date="2022-08-15T09:59:00Z">
        <w:r>
          <w:t xml:space="preserve"> membutuhkan beberapa sarana penunjang, seperti perangkat laptop atau komputer, akses internet/wifi, ruang kerja atau ruang belajar yang </w:t>
        </w:r>
      </w:ins>
      <w:ins w:id="8" w:author="Riselligia Caninsti" w:date="2022-08-15T10:00:00Z">
        <w:r>
          <w:t xml:space="preserve">mendukung, dan sebagainya. </w:t>
        </w:r>
      </w:ins>
      <w:ins w:id="9" w:author="Riselligia Caninsti" w:date="2022-08-15T10:01:00Z">
        <w:r w:rsidR="00FD3D58">
          <w:t xml:space="preserve">Beberapa pihak ada yang setuju dan tidak setuju dengan pembelajaran dari. Mahasiswa umumnya lebih senang mengikuti pembelajaran </w:t>
        </w:r>
      </w:ins>
      <w:ins w:id="10" w:author="Riselligia Caninsti" w:date="2022-08-15T10:02:00Z">
        <w:r w:rsidR="00FD3D58">
          <w:t>secara luring, karena dapat berinteraksi dengan teman-teman satu kelas. Dosen yang melakukan pembelajaran daring juga mengalami tantangan agar dapat menarik minat mahasiswa mengikuti perkuliahan. Berdasarkan kondisi tersebut, dosen berupaya untuk melakuka</w:t>
        </w:r>
      </w:ins>
      <w:ins w:id="11" w:author="Riselligia Caninsti" w:date="2022-08-15T10:03:00Z">
        <w:r w:rsidR="00FD3D58">
          <w:t>n strategi agar belajar daring sama menariknya dengan belajar luring. Strategi yang dilakukan dosen antara lain: memberikan pertanyaan di tengah se</w:t>
        </w:r>
      </w:ins>
      <w:ins w:id="12" w:author="Riselligia Caninsti" w:date="2022-08-15T10:04:00Z">
        <w:r w:rsidR="00FD3D58">
          <w:t xml:space="preserve">si kuliah, memberikan kuis berhadiah, menggunakan aplikasi kuis </w:t>
        </w:r>
        <w:r w:rsidR="00FD3D58" w:rsidRPr="00FD3D58">
          <w:rPr>
            <w:i/>
            <w:iCs/>
            <w:rPrChange w:id="13" w:author="Riselligia Caninsti" w:date="2022-08-15T10:04:00Z">
              <w:rPr/>
            </w:rPrChange>
          </w:rPr>
          <w:t>online</w:t>
        </w:r>
        <w:r w:rsidR="00FD3D58">
          <w:t>, menampilkan gambar dan suara dalam materi pembelajaran. Strategi tersebut</w:t>
        </w:r>
      </w:ins>
      <w:ins w:id="14" w:author="Riselligia Caninsti" w:date="2022-08-15T10:05:00Z">
        <w:r w:rsidR="00FD3D58">
          <w:t xml:space="preserve"> dapat menarik mahasiswa untuk mengikuti pembelajaran daring. </w:t>
        </w:r>
        <w:r w:rsidR="00C274BF">
          <w:t>Tantangan lain yang dihadapi perguruan tinggi adalah pelaksanaan praktikum yang lebih efektif dilaksanakan seca</w:t>
        </w:r>
      </w:ins>
      <w:ins w:id="15" w:author="Riselligia Caninsti" w:date="2022-08-15T10:06:00Z">
        <w:r w:rsidR="00C274BF">
          <w:t xml:space="preserve">ra luring. Solusi dari tantangan tersebut adalah menyiapkan dosen, tenaga kependidikan dan mahasiswa untuk mengikuti praktikum secara luring. Selain itu, kelengkapan sarana dan fasilitas pembelaran </w:t>
        </w:r>
      </w:ins>
      <w:ins w:id="16" w:author="Riselligia Caninsti" w:date="2022-08-15T10:07:00Z">
        <w:r w:rsidR="00C274BF">
          <w:t xml:space="preserve">luring juga perlu disiapkan. Seperti contoh: ruangan yang cukup sirkulasi udara, masker, </w:t>
        </w:r>
        <w:r w:rsidR="00C274BF">
          <w:rPr>
            <w:i/>
            <w:iCs/>
          </w:rPr>
          <w:t xml:space="preserve">hand sanitizer, </w:t>
        </w:r>
        <w:r w:rsidR="00C274BF">
          <w:t>baju</w:t>
        </w:r>
      </w:ins>
      <w:ins w:id="17" w:author="Riselligia Caninsti" w:date="2022-08-15T10:08:00Z">
        <w:r w:rsidR="00C274BF">
          <w:t xml:space="preserve"> praktek, dan sarana pendukung praktikum lainnya. </w:t>
        </w:r>
      </w:ins>
      <w:ins w:id="18" w:author="Riselligia Caninsti" w:date="2022-08-15T10:03:00Z">
        <w:r w:rsidR="00FD3D58">
          <w:t xml:space="preserve"> </w:t>
        </w:r>
      </w:ins>
      <w:ins w:id="19" w:author="Riselligia Caninsti" w:date="2022-08-15T10:00:00Z">
        <w:r w:rsidR="00FD3D58">
          <w:t xml:space="preserve"> </w:t>
        </w:r>
      </w:ins>
      <w:ins w:id="20" w:author="Riselligia Caninsti" w:date="2022-08-15T09:58:00Z">
        <w:r>
          <w:t xml:space="preserve"> </w:t>
        </w:r>
      </w:ins>
    </w:p>
    <w:p w14:paraId="7829DFA2" w14:textId="77777777" w:rsidR="00F1406B" w:rsidRDefault="00F1406B"/>
    <w:p w14:paraId="79755511" w14:textId="77777777" w:rsidR="00F1406B" w:rsidRDefault="00F1406B"/>
    <w:p w14:paraId="254D59E6" w14:textId="77777777" w:rsidR="00F1406B" w:rsidRDefault="00F1406B"/>
    <w:p w14:paraId="237E959D" w14:textId="77777777" w:rsidR="00F1406B" w:rsidRDefault="00F1406B"/>
    <w:p w14:paraId="4A3E5F55" w14:textId="77777777" w:rsidR="00F1406B" w:rsidRDefault="00F1406B"/>
    <w:p w14:paraId="55DC1BAA" w14:textId="77777777" w:rsidR="00F1406B" w:rsidRDefault="00F1406B"/>
    <w:p w14:paraId="781E3626" w14:textId="77777777" w:rsidR="00F1406B" w:rsidRDefault="00F1406B"/>
    <w:p w14:paraId="3A105780" w14:textId="77777777" w:rsidR="00F1406B" w:rsidRDefault="00F1406B"/>
    <w:p w14:paraId="1FF9A18B" w14:textId="77777777" w:rsidR="00F1406B" w:rsidRDefault="00F1406B"/>
    <w:p w14:paraId="46B71562" w14:textId="77777777" w:rsidR="00F1406B" w:rsidRDefault="00F1406B"/>
    <w:p w14:paraId="78BC19CE" w14:textId="77777777" w:rsidR="00F1406B" w:rsidRDefault="00F1406B"/>
    <w:p w14:paraId="6336DF6E" w14:textId="77777777" w:rsidR="00F1406B" w:rsidRDefault="00F1406B"/>
    <w:p w14:paraId="4B2678DE" w14:textId="77777777" w:rsidR="00F1406B" w:rsidRDefault="00F1406B"/>
    <w:p w14:paraId="1DF7CACC" w14:textId="77777777" w:rsidR="00F1406B" w:rsidRDefault="00F1406B"/>
    <w:p w14:paraId="462BA809" w14:textId="77777777" w:rsidR="00F1406B" w:rsidRDefault="00F1406B"/>
    <w:p w14:paraId="13DA3664" w14:textId="77777777" w:rsidR="00F1406B" w:rsidRDefault="00F1406B"/>
    <w:p w14:paraId="35655AFE" w14:textId="77777777" w:rsidR="00F1406B" w:rsidRDefault="00F1406B"/>
    <w:p w14:paraId="0C6092C0" w14:textId="77777777" w:rsidR="00F1406B" w:rsidRDefault="00F1406B"/>
    <w:p w14:paraId="6FEA865F" w14:textId="77777777" w:rsidR="00F1406B" w:rsidRDefault="00F1406B"/>
    <w:p w14:paraId="1331D450" w14:textId="77777777" w:rsidR="00F1406B" w:rsidRDefault="00F1406B"/>
    <w:p w14:paraId="79AAC6D1" w14:textId="77777777" w:rsidR="00F1406B" w:rsidRDefault="00F1406B"/>
    <w:p w14:paraId="279A4440" w14:textId="77777777" w:rsidR="00F1406B" w:rsidRDefault="00F1406B"/>
    <w:p w14:paraId="64391CB2" w14:textId="77777777" w:rsidR="00F1406B" w:rsidRDefault="00F1406B"/>
    <w:p w14:paraId="7E0EC382" w14:textId="77777777" w:rsidR="00F1406B" w:rsidRDefault="00F1406B"/>
    <w:p w14:paraId="176F532E" w14:textId="77777777" w:rsidR="00F1406B" w:rsidRDefault="00F1406B"/>
    <w:p w14:paraId="24D6D66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758645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elligia Caninsti">
    <w15:presenceInfo w15:providerId="AD" w15:userId="S::riselligia.caninsti@yarsi01.onmicrosoft.com::86f72054-c308-4410-9ce3-83686fe02b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7517B"/>
    <w:rsid w:val="00924DF5"/>
    <w:rsid w:val="00C274BF"/>
    <w:rsid w:val="00F1406B"/>
    <w:rsid w:val="00FD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53A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7517B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Riselligia Caninsti</cp:lastModifiedBy>
  <cp:revision>2</cp:revision>
  <dcterms:created xsi:type="dcterms:W3CDTF">2022-08-15T03:08:00Z</dcterms:created>
  <dcterms:modified xsi:type="dcterms:W3CDTF">2022-08-15T03:08:00Z</dcterms:modified>
</cp:coreProperties>
</file>