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</w:t>
            </w:r>
            <w:r w:rsidR="00593485">
              <w:rPr>
                <w:rFonts w:ascii="Times New Roman" w:eastAsia="Times New Roman" w:hAnsi="Times New Roman" w:cs="Times New Roman"/>
                <w:szCs w:val="24"/>
              </w:rPr>
              <w:t>na</w:t>
            </w:r>
            <w:proofErr w:type="spellEnd"/>
            <w:r w:rsidR="0059348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3485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59348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593485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59348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Lenovo" w:date="2022-03-24T14:04:00Z">
              <w:r w:rsidR="00593485" w:rsidDel="00593485">
                <w:rPr>
                  <w:rFonts w:ascii="Times New Roman" w:eastAsia="Times New Roman" w:hAnsi="Times New Roman" w:cs="Times New Roman"/>
                  <w:szCs w:val="24"/>
                </w:rPr>
                <w:delText>ekstrem</w:delText>
              </w:r>
            </w:del>
            <w:proofErr w:type="spellStart"/>
            <w:ins w:id="1" w:author="Lenovo" w:date="2022-03-24T14:04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="00593485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2" w:author="Lenovo" w:date="2022-03-24T14:06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tiap </w:delText>
              </w:r>
            </w:del>
            <w:proofErr w:type="spellStart"/>
            <w:ins w:id="3" w:author="Lenovo" w:date="2022-03-24T14:06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set</w:t>
              </w:r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>iap</w:t>
              </w:r>
              <w:proofErr w:type="spellEnd"/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Lenovo" w:date="2022-03-24T14:07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Lenovo" w:date="2022-03-24T14:05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6" w:author="Lenovo" w:date="2022-03-24T14:05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" w:author="Lenovo" w:date="2022-03-24T14:07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" w:author="Lenovo" w:date="2022-03-24T14:07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" w:author="Lenovo" w:date="2022-03-24T14:08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masyarakat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ins w:id="10" w:author="Lenovo" w:date="2022-03-24T14:08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1" w:author="Lenovo" w:date="2022-03-24T14:08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59348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2" w:author="Lenovo" w:date="2022-03-24T14:08:00Z">
              <w:r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gramStart"/>
              <w:r>
                <w:rPr>
                  <w:rFonts w:ascii="Times New Roman" w:eastAsia="Times New Roman" w:hAnsi="Times New Roman" w:cs="Times New Roman"/>
                  <w:szCs w:val="24"/>
                </w:rPr>
                <w:t>,b</w:t>
              </w:r>
            </w:ins>
            <w:proofErr w:type="gramEnd"/>
            <w:del w:id="13" w:author="Lenovo" w:date="2022-03-24T14:08:00Z">
              <w:r w:rsidR="00125355"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Lenovo" w:date="2022-03-24T14:09:00Z">
              <w:r w:rsidR="00125355"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hari in</w:delText>
              </w:r>
            </w:del>
            <w:del w:id="15" w:author="Lenovo" w:date="2022-03-24T14:08:00Z">
              <w:r w:rsidR="00125355"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6" w:author="Lenovo" w:date="2022-03-24T14:09:00Z">
              <w:r w:rsidR="00125355"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7" w:author="Lenovo" w:date="2022-03-24T14:0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artinya</w:t>
              </w:r>
            </w:ins>
            <w:proofErr w:type="spellEnd"/>
            <w:del w:id="18" w:author="Lenovo" w:date="2022-03-24T14:09:00Z">
              <w:r w:rsidR="00125355"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tetapi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" w:author="Lenovo" w:date="2022-03-24T14:10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0" w:author="Lenovo" w:date="2022-03-24T14:10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1" w:author="Lenovo" w:date="2022-03-24T14:10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Lenovo" w:date="2022-03-24T14:11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3" w:author="Lenovo" w:date="2022-03-24T14:11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Lenovo" w:date="2022-03-24T14:11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proofErr w:type="spellStart"/>
            <w:ins w:id="25" w:author="Lenovo" w:date="2022-03-24T14:11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6" w:author="Lenovo" w:date="2022-03-24T14:11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7" w:author="Lenovo" w:date="2022-03-24T14:11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del w:id="28" w:author="Lenovo" w:date="2022-03-24T14:11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Lenovo" w:date="2022-03-24T14:11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ins w:id="30" w:author="Lenovo" w:date="2022-03-24T14:11:00Z"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>demikian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? Hal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dikarenakan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31" w:author="Lenovo" w:date="2022-03-24T14:12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2" w:author="Lenovo" w:date="2022-03-24T14:12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33" w:author="Lenovo" w:date="2022-03-24T14:12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kasi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</w:ins>
            <w:proofErr w:type="spellEnd"/>
            <w:del w:id="34" w:author="Lenovo" w:date="2022-03-24T14:12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s,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Lenovo" w:date="2022-03-24T14:12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Lenovo" w:date="2022-03-24T14:12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atau generasi muda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7" w:author="Lenovo" w:date="2022-03-24T14:13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38" w:author="Lenovo" w:date="2022-03-24T14:13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9" w:author="Lenovo" w:date="2022-03-24T14:13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Pe</w:t>
              </w:r>
            </w:ins>
            <w:del w:id="40" w:author="Lenovo" w:date="2022-03-24T14:13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pe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1" w:author="Lenovo" w:date="2022-03-24T14:13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antara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lain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42" w:author="Lenovo" w:date="2022-03-24T14:13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3" w:author="Lenovo" w:date="2022-03-24T14:13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del w:id="44" w:author="Lenovo" w:date="2022-03-24T14:13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tutut </w:delText>
              </w:r>
            </w:del>
            <w:proofErr w:type="spellStart"/>
            <w:ins w:id="45" w:author="Lenovo" w:date="2022-03-24T14:13:00Z"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>tu</w:t>
              </w:r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nt</w:t>
              </w:r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>ut</w:t>
              </w:r>
              <w:proofErr w:type="spellEnd"/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03D4F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6" w:author="Lenovo" w:date="2022-03-24T14:14:00Z">
              <w:r>
                <w:rPr>
                  <w:rFonts w:ascii="Times New Roman" w:eastAsia="Times New Roman" w:hAnsi="Times New Roman" w:cs="Times New Roman"/>
                  <w:szCs w:val="24"/>
                </w:rPr>
                <w:t>Maksudnya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7" w:author="Lenovo" w:date="2022-03-24T14:14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del w:id="48" w:author="Lenovo" w:date="2022-03-24T14:14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9" w:author="Lenovo" w:date="2022-03-24T14:15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proofErr w:type="spellStart"/>
            <w:ins w:id="50" w:author="Lenovo" w:date="2022-03-24T14:15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>sw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51" w:author="Lenovo" w:date="2022-03-24T14:15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u </w:t>
              </w:r>
            </w:ins>
            <w:del w:id="52" w:author="Lenovo" w:date="2022-03-24T14:15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3" w:author="Lenovo" w:date="2022-03-24T14:15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belajar </w:delText>
              </w:r>
            </w:del>
            <w:proofErr w:type="spellStart"/>
            <w:ins w:id="54" w:author="Lenovo" w:date="2022-03-24T14:15:00Z">
              <w:r w:rsidR="00B03D4F" w:rsidRPr="00EC6F38">
                <w:rPr>
                  <w:rFonts w:ascii="Times New Roman" w:eastAsia="Times New Roman" w:hAnsi="Times New Roman" w:cs="Times New Roman"/>
                  <w:szCs w:val="24"/>
                </w:rPr>
                <w:t>belajar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del w:id="55" w:author="Lenovo" w:date="2022-03-24T14:15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56" w:author="Lenovo" w:date="2022-03-24T14:15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B03D4F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7" w:author="Lenovo" w:date="2022-03-24T14:16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58" w:author="Lenovo" w:date="2022-03-24T14:16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59" w:author="Lenovo" w:date="2022-03-24T14:16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B03D4F" w:rsidRDefault="00125355" w:rsidP="00B03D4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60" w:author="Lenovo" w:date="2022-03-24T14:16:00Z">
                  <w:rPr/>
                </w:rPrChange>
              </w:rPr>
              <w:pPrChange w:id="61" w:author="Lenovo" w:date="2022-03-24T14:1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B03D4F">
              <w:rPr>
                <w:rFonts w:ascii="Times New Roman" w:eastAsia="Times New Roman" w:hAnsi="Times New Roman" w:cs="Times New Roman"/>
                <w:szCs w:val="24"/>
                <w:rPrChange w:id="62" w:author="Lenovo" w:date="2022-03-24T14:16:00Z">
                  <w:rPr/>
                </w:rPrChange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B03D4F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63" w:author="Lenovo" w:date="2022-03-24T14:17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4" w:author="Lenovo" w:date="2022-03-24T14:17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</w:t>
            </w:r>
            <w:ins w:id="65" w:author="Lenovo" w:date="2022-03-24T14:17:00Z"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66" w:author="Lenovo" w:date="2022-03-24T14:17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ian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7" w:author="Lenovo" w:date="2022-03-24T14:17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68" w:author="Lenovo" w:date="2022-03-24T14:17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  <w:r w:rsidR="00B03D4F" w:rsidRPr="00EC6F38">
                <w:rPr>
                  <w:rFonts w:ascii="Times New Roman" w:eastAsia="Times New Roman" w:hAnsi="Times New Roman" w:cs="Times New Roman"/>
                  <w:szCs w:val="24"/>
                </w:rPr>
                <w:t>ihat</w:t>
              </w:r>
              <w:proofErr w:type="spellEnd"/>
              <w:r w:rsidR="00B03D4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9" w:author="Lenovo" w:date="2022-03-24T14:18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proofErr w:type="spellEnd"/>
            <w:del w:id="70" w:author="Lenovo" w:date="2022-03-24T14:18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71" w:author="Lenovo" w:date="2022-03-24T14:18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ins w:id="72" w:author="Lenovo" w:date="2022-03-24T14:19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3" w:author="Lenovo" w:date="2022-03-24T14:19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mengamati dan memahami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ins w:id="74" w:author="Lenovo" w:date="2022-03-24T14:19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emikiran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5" w:author="Lenovo" w:date="2022-03-24T14:19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ikiran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03D4F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76" w:author="Lenovo" w:date="2022-03-24T14:20:00Z">
              <w:r>
                <w:rPr>
                  <w:rFonts w:ascii="Times New Roman" w:eastAsia="Times New Roman" w:hAnsi="Times New Roman" w:cs="Times New Roman"/>
                  <w:szCs w:val="24"/>
                </w:rPr>
                <w:t>Berasal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77" w:author="Lenovo" w:date="2022-03-24T14:21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78" w:author="Lenovo" w:date="2022-03-24T14:20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9" w:author="Lenovo" w:date="2022-03-24T14:20:00Z">
              <w:r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</w:ins>
            <w:proofErr w:type="spellEnd"/>
            <w:del w:id="80" w:author="Lenovo" w:date="2022-03-24T14:20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dari pemikiran kritis tadi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ins w:id="81" w:author="Lenovo" w:date="2022-03-24T14:21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82" w:author="Lenovo" w:date="2022-03-24T14:21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engaplika</w:t>
            </w:r>
            <w:ins w:id="83" w:author="Lenovo" w:date="2022-03-24T14:21:00Z">
              <w:r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84" w:author="Lenovo" w:date="2022-03-24T14:21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sian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5" w:author="Lenovo" w:date="2022-03-24T14:21:00Z">
              <w:r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86" w:author="Lenovo" w:date="2022-03-24T14:21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ins w:id="87" w:author="Lenovo" w:date="2022-03-24T14:2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88" w:author="Lenovo" w:date="2022-03-24T14:2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</w:ins>
            <w:del w:id="89" w:author="Lenovo" w:date="2022-03-24T14:22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90" w:author="Lenovo" w:date="2022-03-24T14:2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1" w:author="Lenovo" w:date="2022-03-24T14:23:00Z">
              <w:r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2" w:author="Lenovo" w:date="2022-03-24T14:24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3" w:author="Lenovo" w:date="2022-03-24T14:24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94" w:author="Lenovo" w:date="2022-03-24T14:24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selanjutnya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del w:id="95" w:author="Lenovo" w:date="2022-03-24T14:25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>selanjutnya 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96" w:author="Lenovo" w:date="2022-03-24T14:27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</w:ins>
            <w:bookmarkStart w:id="97" w:name="_GoBack"/>
            <w:bookmarkEnd w:id="97"/>
            <w:proofErr w:type="spellEnd"/>
            <w:del w:id="98" w:author="Lenovo" w:date="2022-03-24T14:27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>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9" w:author="Lenovo" w:date="2022-03-24T14:27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>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100" w:author="Lenovo" w:date="2022-03-24T14:26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1" w:author="Lenovo" w:date="2022-03-24T14:26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yangb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02" w:author="Lenovo" w:date="2022-03-24T14:26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103" w:author="Lenovo" w:date="2022-03-24T14:26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04" w:author="Lenovo" w:date="2022-03-24T14:26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5" w:author="Lenovo" w:date="2022-03-24T14:26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6" w:author="Lenovo" w:date="2022-03-24T14:27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del w:id="107" w:author="Lenovo" w:date="2022-03-24T14:27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768C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06757"/>
    <w:rsid w:val="00593485"/>
    <w:rsid w:val="00924DF5"/>
    <w:rsid w:val="00B03D4F"/>
    <w:rsid w:val="00E7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2022-03-24T08:10:00Z</dcterms:created>
  <dcterms:modified xsi:type="dcterms:W3CDTF">2022-03-24T08:10:00Z</dcterms:modified>
</cp:coreProperties>
</file>