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Del="00CA548C" w:rsidRDefault="00D80F46" w:rsidP="008D1AF7">
            <w:pPr>
              <w:spacing w:line="312" w:lineRule="auto"/>
              <w:jc w:val="both"/>
              <w:rPr>
                <w:del w:id="0" w:author="vuza" w:date="2020-09-08T11:13:00Z"/>
                <w:rFonts w:ascii="Times New Roman" w:hAnsi="Times New Roman" w:cs="Times New Roman"/>
                <w:sz w:val="24"/>
                <w:szCs w:val="24"/>
              </w:rPr>
            </w:pPr>
          </w:p>
          <w:p w:rsidR="00CA548C" w:rsidRPr="00CA548C" w:rsidRDefault="00CA548C" w:rsidP="008D1AF7">
            <w:pPr>
              <w:spacing w:line="312" w:lineRule="auto"/>
              <w:rPr>
                <w:ins w:id="1" w:author="vuza" w:date="2020-09-08T11:13:00Z"/>
                <w:rFonts w:ascii="Times New Roman" w:hAnsi="Times New Roman" w:cs="Times New Roman"/>
                <w:sz w:val="24"/>
                <w:szCs w:val="24"/>
                <w:lang w:val="en-US"/>
                <w:rPrChange w:id="2" w:author="vuza" w:date="2020-09-08T11:13:00Z">
                  <w:rPr>
                    <w:ins w:id="3" w:author="vuza" w:date="2020-09-08T11:1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  <w:p w:rsidR="00D80F46" w:rsidRPr="00A16D9B" w:rsidRDefault="00CA548C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ins w:id="4" w:author="vuza" w:date="2020-09-08T11:1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del w:id="5" w:author="vuza" w:date="2020-09-08T11:13:00Z">
              <w:r w:rsidR="00D80F46" w:rsidRPr="00A16D9B" w:rsidDel="00CA548C">
                <w:rPr>
                  <w:rFonts w:ascii="Times New Roman" w:hAnsi="Times New Roman" w:cs="Times New Roman"/>
                  <w:sz w:val="24"/>
                  <w:szCs w:val="24"/>
                </w:rPr>
                <w:delText>Alhamdulillah,  s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egala  puji  bagi  Allah  yang  telah  memberikan  segala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ins w:id="6" w:author="vuza" w:date="2020-09-08T11:09:00Z">
              <w:r w:rsidR="00FB650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7" w:author="vuza" w:date="2020-09-08T11:09:00Z">
              <w:r w:rsidRPr="00A16D9B" w:rsidDel="00FB6506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ins w:id="8" w:author="vuza" w:date="2020-09-08T11:09:00Z">
              <w:r w:rsidR="00FB650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9" w:author="vuza" w:date="2020-09-08T11:09:00Z">
              <w:r w:rsidRPr="00A16D9B" w:rsidDel="00FB6506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program  D</w:t>
            </w:r>
            <w:ins w:id="10" w:author="vuza" w:date="2020-09-08T10:37:00Z">
              <w:r w:rsidR="00EA668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-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3/D</w:t>
            </w:r>
            <w:ins w:id="11" w:author="vuza" w:date="2020-09-08T10:37:00Z">
              <w:r w:rsidR="00EA668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-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4 di Politeknik Elektronika Negeri Surabaya. Sasaran dari praktikum </w:t>
            </w:r>
            <w:ins w:id="12" w:author="vuza" w:date="2020-09-08T11:09:00Z">
              <w:r w:rsidR="00FB650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13" w:author="vuza" w:date="2020-09-08T11:09:00Z">
              <w:r w:rsidRPr="00A16D9B" w:rsidDel="00FB6506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ins w:id="14" w:author="vuza" w:date="2020-09-08T11:09:00Z">
              <w:r w:rsidR="00FB650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15" w:author="vuza" w:date="2020-09-08T11:09:00Z">
              <w:r w:rsidRPr="00A16D9B" w:rsidDel="00FB6506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  adalah  memberikan  pengetahuan  kepada  mahasiswa  tentang  teknik  membangun  sistem  </w:t>
            </w:r>
            <w:ins w:id="16" w:author="vuza" w:date="2020-09-08T10:55:00Z">
              <w:r w:rsidR="00EA668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17" w:author="vuza" w:date="2020-09-08T10:55:00Z">
              <w:r w:rsidRPr="00A16D9B" w:rsidDel="00EA668C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ins w:id="18" w:author="vuza" w:date="2020-09-08T10:55:00Z">
              <w:r w:rsidR="00EA668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19" w:author="vuza" w:date="2020-09-08T10:55:00Z">
              <w:r w:rsidRPr="00A16D9B" w:rsidDel="00EA668C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berbasis  Linux  mulai  dari  instalasi  sistem  operasi,  perintah-perintah  dasar  Linux</w:t>
            </w:r>
            <w:ins w:id="20" w:author="vuza" w:date="2020-09-08T10:38:00Z">
              <w:r w:rsidR="00EA668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mail server, DNS server, web server,  proxy  server,  dan  lain  sebagainya.  Selain  itu</w:t>
            </w:r>
            <w:ins w:id="21" w:author="vuza" w:date="2020-09-08T10:38:00Z">
              <w:r w:rsidR="00EA668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ins w:id="22" w:author="vuza" w:date="2020-09-08T10:38:00Z">
              <w:r w:rsidR="00EA668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O</w:t>
              </w:r>
            </w:ins>
            <w:del w:id="23" w:author="vuza" w:date="2020-09-08T10:38:00Z">
              <w:r w:rsidRPr="00A16D9B" w:rsidDel="00EA668C">
                <w:rPr>
                  <w:rFonts w:ascii="Times New Roman" w:hAnsi="Times New Roman" w:cs="Times New Roman"/>
                  <w:sz w:val="24"/>
                  <w:szCs w:val="24"/>
                </w:rPr>
                <w:delText>,  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 karena  itu</w:t>
            </w:r>
            <w:ins w:id="24" w:author="vuza" w:date="2020-09-08T10:38:00Z">
              <w:r w:rsidR="00EA668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penulis  akan  memperbaikinya  secara  berkala.</w:t>
            </w:r>
            <w:ins w:id="25" w:author="vuza" w:date="2020-09-08T10:38:00Z">
              <w:r w:rsidR="00EA668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</w:t>
            </w:r>
            <w:ins w:id="26" w:author="vuza" w:date="2020-09-08T10:55:00Z">
              <w:r w:rsidR="00EA668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27" w:author="vuza" w:date="2020-09-08T10:55:00Z">
              <w:r w:rsidRPr="00A16D9B" w:rsidDel="00EA668C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ins w:id="28" w:author="vuza" w:date="2020-09-08T11:08:00Z">
              <w:r w:rsidR="00FB650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29" w:author="vuza" w:date="2020-09-08T10:56:00Z">
              <w:r w:rsidRPr="00A16D9B" w:rsidDel="00EA668C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omputer.</w:t>
            </w:r>
            <w:del w:id="30" w:author="vuza" w:date="2020-09-08T11:13:00Z">
              <w:r w:rsidRPr="00A16D9B" w:rsidDel="00CA548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Amin.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Del="00CA548C" w:rsidRDefault="00D80F46" w:rsidP="008D1AF7">
            <w:pPr>
              <w:spacing w:line="312" w:lineRule="auto"/>
              <w:jc w:val="right"/>
              <w:rPr>
                <w:del w:id="31" w:author="vuza" w:date="2020-09-08T11:15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  <w:bookmarkStart w:id="32" w:name="_GoBack"/>
            <w:bookmarkEnd w:id="32"/>
          </w:p>
          <w:p w:rsidR="00D80F46" w:rsidRPr="00A16D9B" w:rsidRDefault="00D80F46" w:rsidP="00CA548C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  <w:pPrChange w:id="33" w:author="vuza" w:date="2020-09-08T11:15:00Z">
                <w:pPr>
                  <w:spacing w:line="312" w:lineRule="auto"/>
                  <w:jc w:val="right"/>
                </w:pPr>
              </w:pPrChange>
            </w:pPr>
            <w:del w:id="34" w:author="vuza" w:date="2020-09-08T11:15:00Z">
              <w:r w:rsidRPr="00A16D9B" w:rsidDel="00CA548C">
                <w:rPr>
                  <w:rFonts w:ascii="Times New Roman" w:hAnsi="Times New Roman" w:cs="Times New Roman"/>
                  <w:sz w:val="24"/>
                  <w:szCs w:val="24"/>
                </w:rPr>
                <w:delText>Hormat kami,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064" w:rsidRDefault="005C0064" w:rsidP="00D80F46">
      <w:r>
        <w:separator/>
      </w:r>
    </w:p>
  </w:endnote>
  <w:endnote w:type="continuationSeparator" w:id="0">
    <w:p w:rsidR="005C0064" w:rsidRDefault="005C006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064" w:rsidRDefault="005C0064" w:rsidP="00D80F46">
      <w:r>
        <w:separator/>
      </w:r>
    </w:p>
  </w:footnote>
  <w:footnote w:type="continuationSeparator" w:id="0">
    <w:p w:rsidR="005C0064" w:rsidRDefault="005C006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uza">
    <w15:presenceInfo w15:providerId="None" w15:userId="vu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5C0064"/>
    <w:rsid w:val="00771E9D"/>
    <w:rsid w:val="008D1AF7"/>
    <w:rsid w:val="00924DF5"/>
    <w:rsid w:val="00A16D9B"/>
    <w:rsid w:val="00A86167"/>
    <w:rsid w:val="00AF28E1"/>
    <w:rsid w:val="00CA548C"/>
    <w:rsid w:val="00D80F46"/>
    <w:rsid w:val="00EA668C"/>
    <w:rsid w:val="00FB6506"/>
    <w:rsid w:val="00F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A57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vuza</cp:lastModifiedBy>
  <cp:revision>8</cp:revision>
  <dcterms:created xsi:type="dcterms:W3CDTF">2019-10-18T19:52:00Z</dcterms:created>
  <dcterms:modified xsi:type="dcterms:W3CDTF">2020-09-08T04:15:00Z</dcterms:modified>
</cp:coreProperties>
</file>