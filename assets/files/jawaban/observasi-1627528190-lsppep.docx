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D7CC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0" w:author="asus" w:date="2021-07-29T10:07:00Z">
              <w:r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del w:id="1" w:author="asus" w:date="2021-07-29T10:07:00Z">
              <w:r w:rsidDel="00DD7C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puji </w:t>
            </w:r>
            <w:del w:id="2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3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Allah </w:t>
            </w:r>
            <w:del w:id="4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del w:id="5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del w:id="6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7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</w:t>
            </w:r>
            <w:del w:id="8" w:author="asus" w:date="2021-07-29T10:07:00Z">
              <w:r w:rsidR="00D80F46"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9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0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</w:t>
            </w:r>
            <w:del w:id="11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12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del w:id="13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14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15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16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17" w:author="asus" w:date="2021-07-29T10:07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  D3/D4</w:t>
            </w:r>
            <w:r w:rsidR="00DD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 Politeknik Elektronika Negeri Surabaya. Sasaran</w:t>
            </w:r>
            <w:r w:rsidR="00DD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7CC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DD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7CC1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r w:rsidR="00DD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 </w:t>
            </w:r>
            <w:del w:id="18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del w:id="19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20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21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22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23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del w:id="24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25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26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27" w:author="asus" w:date="2021-07-29T10:08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28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29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del w:id="30" w:author="asus" w:date="2021-07-29T09:58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Linux</w:delText>
              </w:r>
            </w:del>
            <w:ins w:id="31" w:author="asus" w:date="2021-07-29T09:58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Linux</w:t>
              </w:r>
            </w:ins>
            <w:ins w:id="32" w:author="asus" w:date="2021-07-29T09:59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</w:t>
            </w:r>
            <w:del w:id="33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34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del w:id="35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 operasi, </w:t>
            </w:r>
            <w:del w:id="36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37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38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9" w:author="asus" w:date="2021-07-29T09:58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Linux</w:delText>
              </w:r>
            </w:del>
            <w:ins w:id="40" w:author="asus" w:date="2021-07-29T09:58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Linux,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del w:id="41" w:author="asus" w:date="2021-07-29T09:59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server</w:delText>
              </w:r>
            </w:del>
            <w:ins w:id="42" w:author="asus" w:date="2021-07-29T09:59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del w:id="43" w:author="asus" w:date="2021-07-29T09:59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mail server</w:delText>
              </w:r>
            </w:del>
            <w:ins w:id="44" w:author="asus" w:date="2021-07-29T09:59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D7CC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mail</w:t>
              </w:r>
            </w:ins>
            <w:ins w:id="45" w:author="asus" w:date="2021-07-29T10:09:00Z">
              <w:r w:rsidR="00DD7CC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</w:ins>
            <w:ins w:id="46" w:author="asus" w:date="2021-07-29T09:59:00Z"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47" w:author="asus" w:date="2021-07-29T09:59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DNS server</w:delText>
              </w:r>
            </w:del>
            <w:ins w:id="48" w:author="asus" w:date="2021-07-29T09:59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DNS </w:t>
              </w:r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49" w:author="asus" w:date="2021-07-29T09:59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web server</w:delText>
              </w:r>
            </w:del>
            <w:ins w:id="50" w:author="asus" w:date="2021-07-29T09:59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web 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del w:id="51" w:author="asus" w:date="2021-07-29T10:00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proxy  server</w:delText>
              </w:r>
            </w:del>
            <w:ins w:id="52" w:author="asus" w:date="2021-07-29T10:00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40C7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proxy 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53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54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del w:id="55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 Selain </w:t>
            </w:r>
            <w:del w:id="56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57" w:author="asus" w:date="2021-07-29T10:00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58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59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</w:t>
            </w:r>
            <w:del w:id="60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61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62" w:author="asus" w:date="2021-07-29T10:09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63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menyadari </w:t>
            </w:r>
            <w:del w:id="64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del w:id="65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66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67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jauh </w:t>
            </w:r>
            <w:bookmarkStart w:id="68" w:name="_GoBack"/>
            <w:bookmarkEnd w:id="68"/>
            <w:del w:id="69" w:author="asus" w:date="2021-07-29T10:10:00Z">
              <w:r w:rsidRPr="00A16D9B" w:rsidDel="00DD7C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ins w:id="70" w:author="asus" w:date="2021-07-29T10:01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sempurna</w:t>
            </w:r>
            <w:ins w:id="71" w:author="asus" w:date="2021-07-29T10:01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72" w:author="asus" w:date="2021-07-29T10:01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73" w:author="asus" w:date="2021-07-29T10:01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>oleh</w:delText>
              </w:r>
            </w:del>
            <w:ins w:id="74" w:author="asus" w:date="2021-07-29T10:01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75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del w:id="76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77" w:author="asus" w:date="2021-07-29T10:02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78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79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del w:id="80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memperbaikinya </w:t>
            </w:r>
            <w:del w:id="81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secara </w:t>
            </w:r>
            <w:del w:id="82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83" w:author="asus" w:date="2021-07-29T10:02:00Z">
              <w:r w:rsidR="00840C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del w:id="84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85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kritik </w:t>
            </w:r>
            <w:del w:id="86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del w:id="87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perbaikan </w:t>
            </w:r>
            <w:del w:id="88" w:author="asus" w:date="2021-07-29T10:02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89" w:author="asus" w:date="2021-07-29T10:03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90" w:author="asus" w:date="2021-07-29T10:03:00Z">
              <w:r w:rsidRPr="00A16D9B" w:rsidDel="00840C7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del w:id="91" w:author="asus" w:date="2021-07-29T10:03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del w:id="92" w:author="asus" w:date="2021-07-29T10:03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del w:id="93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kata, </w:t>
            </w:r>
            <w:del w:id="94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semoga </w:t>
            </w:r>
            <w:del w:id="95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96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97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98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99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100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101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102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5B77BD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r w:rsidR="005B7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del w:id="103" w:author="asus" w:date="2021-07-29T10:04:00Z">
              <w:r w:rsidR="005B77BD" w:rsidDel="005B77B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kuliah </w:t>
            </w:r>
            <w:del w:id="104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105" w:author="asus" w:date="2021-07-29T10:04:00Z">
              <w:r w:rsidRPr="00A16D9B" w:rsidDel="005B77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4F" w:rsidRDefault="00760F4F" w:rsidP="00D80F46">
      <w:r>
        <w:separator/>
      </w:r>
    </w:p>
  </w:endnote>
  <w:endnote w:type="continuationSeparator" w:id="0">
    <w:p w:rsidR="00760F4F" w:rsidRDefault="00760F4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4F" w:rsidRDefault="00760F4F" w:rsidP="00D80F46">
      <w:r>
        <w:separator/>
      </w:r>
    </w:p>
  </w:footnote>
  <w:footnote w:type="continuationSeparator" w:id="0">
    <w:p w:rsidR="00760F4F" w:rsidRDefault="00760F4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381E34"/>
    <w:rsid w:val="0042167F"/>
    <w:rsid w:val="0046485C"/>
    <w:rsid w:val="004F5D73"/>
    <w:rsid w:val="005B77BD"/>
    <w:rsid w:val="00760F4F"/>
    <w:rsid w:val="00771E9D"/>
    <w:rsid w:val="00840C79"/>
    <w:rsid w:val="008D1AF7"/>
    <w:rsid w:val="00924DF5"/>
    <w:rsid w:val="00A16D9B"/>
    <w:rsid w:val="00A86167"/>
    <w:rsid w:val="00AF28E1"/>
    <w:rsid w:val="00D80F46"/>
    <w:rsid w:val="00D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2021-07-29T03:11:00Z</dcterms:modified>
</cp:coreProperties>
</file>