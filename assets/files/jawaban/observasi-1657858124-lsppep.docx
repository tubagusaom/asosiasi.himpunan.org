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A0AE0">
        <w:rPr>
          <w:rFonts w:ascii="Times New Roman" w:eastAsia="Times New Roman" w:hAnsi="Times New Roman" w:cs="Times New Roman"/>
          <w:strike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0" w:author="Komputer" w:date="2022-07-15T10:37:00Z">
        <w:r w:rsidDel="006652B9">
          <w:rPr>
            <w:rFonts w:ascii="Times New Roman" w:eastAsia="Times New Roman" w:hAnsi="Times New Roman" w:cs="Times New Roman"/>
            <w:sz w:val="24"/>
            <w:szCs w:val="24"/>
          </w:rPr>
          <w:delText xml:space="preserve">bahwa </w:delText>
        </w:r>
      </w:del>
      <w:proofErr w:type="spellStart"/>
      <w:ins w:id="1" w:author="Komputer" w:date="2022-07-15T10:37:00Z">
        <w:r w:rsidR="006652B9">
          <w:rPr>
            <w:rFonts w:ascii="Times New Roman" w:eastAsia="Times New Roman" w:hAnsi="Times New Roman" w:cs="Times New Roman"/>
            <w:sz w:val="24"/>
            <w:szCs w:val="24"/>
          </w:rPr>
          <w:t>Kalau</w:t>
        </w:r>
        <w:proofErr w:type="spellEnd"/>
        <w:r w:rsidR="006652B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ins w:id="2" w:author="Komputer" w:date="2022-07-15T10:37:00Z">
        <w:r w:rsidR="006652B9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" w:author="Komputer" w:date="2022-07-15T10:38:00Z">
        <w:r w:rsidDel="006652B9">
          <w:rPr>
            <w:rFonts w:ascii="Times New Roman" w:eastAsia="Times New Roman" w:hAnsi="Times New Roman" w:cs="Times New Roman"/>
            <w:sz w:val="24"/>
            <w:szCs w:val="24"/>
          </w:rPr>
          <w:delText xml:space="preserve">bersama </w:delText>
        </w:r>
      </w:del>
      <w:ins w:id="4" w:author="Komputer" w:date="2022-07-15T10:38:00Z">
        <w:r w:rsidR="006652B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6652B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" w:author="Komputer" w:date="2022-07-15T10:38:00Z">
        <w:r w:rsidRPr="00C50A1E" w:rsidDel="006652B9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ins w:id="6" w:author="Komputer" w:date="2022-07-15T10:38:00Z">
        <w:r w:rsidR="006652B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6652B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del w:id="7" w:author="Komputer" w:date="2022-07-15T10:39:00Z">
        <w:r w:rsidRPr="00C50A1E" w:rsidDel="006652B9">
          <w:rPr>
            <w:rFonts w:ascii="Times New Roman" w:eastAsia="Times New Roman" w:hAnsi="Times New Roman" w:cs="Times New Roman"/>
            <w:sz w:val="24"/>
            <w:szCs w:val="24"/>
          </w:rPr>
          <w:delText xml:space="preserve">asyik </w:delText>
        </w:r>
      </w:del>
      <w:ins w:id="8" w:author="Komputer" w:date="2022-07-15T10:39:00Z">
        <w:r w:rsidR="006652B9" w:rsidRPr="00C50A1E">
          <w:rPr>
            <w:rFonts w:ascii="Times New Roman" w:eastAsia="Times New Roman" w:hAnsi="Times New Roman" w:cs="Times New Roman"/>
            <w:sz w:val="24"/>
            <w:szCs w:val="24"/>
          </w:rPr>
          <w:t>as</w:t>
        </w:r>
        <w:r w:rsidR="006652B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652B9" w:rsidRPr="00C50A1E">
          <w:rPr>
            <w:rFonts w:ascii="Times New Roman" w:eastAsia="Times New Roman" w:hAnsi="Times New Roman" w:cs="Times New Roman"/>
            <w:sz w:val="24"/>
            <w:szCs w:val="24"/>
          </w:rPr>
          <w:t>ik</w:t>
        </w:r>
        <w:proofErr w:type="spellEnd"/>
        <w:r w:rsidR="006652B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" w:author="Komputer" w:date="2022-07-15T10:40:00Z">
        <w:r w:rsidRPr="00C50A1E" w:rsidDel="006652B9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ins w:id="10" w:author="Komputer" w:date="2022-07-15T10:40:00Z">
        <w:r w:rsidR="006652B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6652B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" w:author="Komputer" w:date="2022-07-15T10:41:00Z">
        <w:r w:rsidRPr="00C50A1E" w:rsidDel="006652B9">
          <w:rPr>
            <w:rFonts w:ascii="Times New Roman" w:eastAsia="Times New Roman" w:hAnsi="Times New Roman" w:cs="Times New Roman"/>
            <w:sz w:val="24"/>
            <w:szCs w:val="24"/>
          </w:rPr>
          <w:delText xml:space="preserve">habis </w:delText>
        </w:r>
      </w:del>
      <w:ins w:id="12" w:author="Komputer" w:date="2022-07-15T10:41:00Z">
        <w:r w:rsidR="006652B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6652B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3" w:author="Komputer" w:date="2022-07-15T10:42:00Z">
        <w:r w:rsidR="006652B9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14" w:author="Komputer" w:date="2022-07-15T10:42:00Z">
        <w:r w:rsidR="006652B9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" w:author="Komputer" w:date="2022-07-15T10:42:00Z">
        <w:r w:rsidRPr="00C50A1E" w:rsidDel="006652B9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ins w:id="16" w:author="Komputer" w:date="2022-07-15T10:42:00Z">
        <w:r w:rsidR="006652B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7" w:author="Komputer" w:date="2022-07-15T10:42:00Z">
        <w:r w:rsidRPr="00C50A1E" w:rsidDel="006652B9">
          <w:rPr>
            <w:rFonts w:ascii="Times New Roman" w:eastAsia="Times New Roman" w:hAnsi="Times New Roman" w:cs="Times New Roman"/>
            <w:sz w:val="24"/>
            <w:szCs w:val="24"/>
          </w:rPr>
          <w:delText xml:space="preserve">dingin </w:delText>
        </w:r>
      </w:del>
      <w:proofErr w:type="spellStart"/>
      <w:ins w:id="18" w:author="Komputer" w:date="2022-07-15T10:42:00Z">
        <w:r w:rsidR="006652B9" w:rsidRPr="00C50A1E">
          <w:rPr>
            <w:rFonts w:ascii="Times New Roman" w:eastAsia="Times New Roman" w:hAnsi="Times New Roman" w:cs="Times New Roman"/>
            <w:sz w:val="24"/>
            <w:szCs w:val="24"/>
          </w:rPr>
          <w:t>dingin</w:t>
        </w:r>
        <w:proofErr w:type="spellEnd"/>
        <w:r w:rsidR="006652B9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19" w:author="Komputer" w:date="2022-07-15T10:43:00Z">
        <w:r w:rsidRPr="00C50A1E" w:rsidDel="006652B9">
          <w:rPr>
            <w:rFonts w:ascii="Times New Roman" w:eastAsia="Times New Roman" w:hAnsi="Times New Roman" w:cs="Times New Roman"/>
            <w:sz w:val="24"/>
            <w:szCs w:val="24"/>
          </w:rPr>
          <w:delText>memang bisa jadi</w:delText>
        </w:r>
      </w:del>
      <w:ins w:id="20" w:author="Komputer" w:date="2022-07-15T10:43:00Z">
        <w:r w:rsidR="006652B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652B9">
          <w:rPr>
            <w:rFonts w:ascii="Times New Roman" w:eastAsia="Times New Roman" w:hAnsi="Times New Roman" w:cs="Times New Roman"/>
            <w:sz w:val="24"/>
            <w:szCs w:val="24"/>
          </w:rPr>
          <w:t>merupakan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1" w:author="Komputer" w:date="2022-07-15T10:45:00Z">
        <w:r w:rsidRPr="00C50A1E" w:rsidDel="006652B9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ins w:id="22" w:author="Komputer" w:date="2022-07-15T10:45:00Z">
        <w:r w:rsidR="006652B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6652B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3" w:author="Komputer" w:date="2022-07-15T10:46:00Z">
        <w:r w:rsidR="006652B9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4" w:author="Komputer" w:date="2022-07-15T10:46:00Z">
        <w:r w:rsidRPr="00C50A1E" w:rsidDel="006652B9">
          <w:rPr>
            <w:rFonts w:ascii="Times New Roman" w:eastAsia="Times New Roman" w:hAnsi="Times New Roman" w:cs="Times New Roman"/>
            <w:sz w:val="24"/>
            <w:szCs w:val="24"/>
          </w:rPr>
          <w:delText>alias yang</w:delText>
        </w:r>
      </w:del>
      <w:ins w:id="25" w:author="Komputer" w:date="2022-07-15T10:46:00Z">
        <w:r w:rsidR="006652B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26" w:author="Komputer" w:date="2022-07-15T10:47:00Z">
        <w:r w:rsidRPr="00C50A1E" w:rsidDel="00DB0C37">
          <w:rPr>
            <w:rFonts w:ascii="Times New Roman" w:eastAsia="Times New Roman" w:hAnsi="Times New Roman" w:cs="Times New Roman"/>
            <w:sz w:val="24"/>
            <w:szCs w:val="24"/>
          </w:rPr>
          <w:delText xml:space="preserve">Padahal </w:delText>
        </w:r>
      </w:del>
      <w:proofErr w:type="spellStart"/>
      <w:proofErr w:type="gramStart"/>
      <w:ins w:id="27" w:author="Komputer" w:date="2022-07-15T10:47:00Z">
        <w:r w:rsidR="00DB0C37" w:rsidRPr="00C50A1E"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proofErr w:type="spellEnd"/>
        <w:r w:rsidR="00DB0C3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DB0C3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ins w:id="28" w:author="Komputer" w:date="2022-07-15T10:48:00Z">
        <w:r w:rsidR="00DB0C3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9" w:author="Komputer" w:date="2022-07-15T10:49:00Z">
        <w:r w:rsidRPr="00C50A1E" w:rsidDel="00DB0C37">
          <w:rPr>
            <w:rFonts w:ascii="Times New Roman" w:eastAsia="Times New Roman" w:hAnsi="Times New Roman" w:cs="Times New Roman"/>
            <w:sz w:val="24"/>
            <w:szCs w:val="24"/>
          </w:rPr>
          <w:delText xml:space="preserve">akan </w:delText>
        </w:r>
      </w:del>
      <w:ins w:id="30" w:author="Komputer" w:date="2022-07-15T10:49:00Z">
        <w:r w:rsidR="00DB0C3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DB0C3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1" w:author="Komputer" w:date="2022-07-15T10:49:00Z">
        <w:r w:rsidR="00DB0C37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2" w:author="Komputer" w:date="2022-07-15T10:49:00Z">
        <w:r w:rsidRPr="00C50A1E" w:rsidDel="00DB0C37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ins w:id="33" w:author="Komputer" w:date="2022-07-15T10:49:00Z">
        <w:r w:rsidR="00DB0C3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DB0C3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34" w:author="Komputer" w:date="2022-07-15T10:50:00Z">
        <w:r w:rsidRPr="00C50A1E" w:rsidDel="00DB0C37">
          <w:rPr>
            <w:rFonts w:ascii="Times New Roman" w:eastAsia="Times New Roman" w:hAnsi="Times New Roman" w:cs="Times New Roman"/>
            <w:sz w:val="24"/>
            <w:szCs w:val="24"/>
          </w:rPr>
          <w:delText>jadi tak lagi</w:delText>
        </w:r>
      </w:del>
      <w:ins w:id="35" w:author="Komputer" w:date="2022-07-15T10:50:00Z">
        <w:r w:rsidR="00DB0C3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B0C37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ins w:id="36" w:author="Komputer" w:date="2022-07-15T10:50:00Z">
        <w:r w:rsidR="00DB0C3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B0C37">
          <w:rPr>
            <w:rFonts w:ascii="Times New Roman" w:eastAsia="Times New Roman" w:hAnsi="Times New Roman" w:cs="Times New Roman"/>
            <w:sz w:val="24"/>
            <w:szCs w:val="24"/>
          </w:rPr>
          <w:t>lagi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7" w:author="Komputer" w:date="2022-07-15T10:51:00Z">
        <w:r w:rsidRPr="00C50A1E" w:rsidDel="00DB0C37">
          <w:rPr>
            <w:rFonts w:ascii="Times New Roman" w:eastAsia="Times New Roman" w:hAnsi="Times New Roman" w:cs="Times New Roman"/>
            <w:sz w:val="24"/>
            <w:szCs w:val="24"/>
          </w:rPr>
          <w:delText>mie instan</w:delText>
        </w:r>
      </w:del>
      <w:ins w:id="38" w:author="Komputer" w:date="2022-07-15T10:51:00Z">
        <w:r w:rsidR="00DB0C3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B0C37">
          <w:rPr>
            <w:rFonts w:ascii="Times New Roman" w:eastAsia="Times New Roman" w:hAnsi="Times New Roman" w:cs="Times New Roman"/>
            <w:sz w:val="24"/>
            <w:szCs w:val="24"/>
          </w:rPr>
          <w:t>mie</w:t>
        </w:r>
        <w:proofErr w:type="spellEnd"/>
        <w:r w:rsidR="00DB0C3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B0C37">
          <w:rPr>
            <w:rFonts w:ascii="Times New Roman" w:eastAsia="Times New Roman" w:hAnsi="Times New Roman" w:cs="Times New Roman"/>
            <w:sz w:val="24"/>
            <w:szCs w:val="24"/>
          </w:rPr>
          <w:t>dadak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9" w:author="Komputer" w:date="2022-07-15T10:51:00Z">
        <w:r w:rsidR="00DB0C37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40" w:author="Komputer" w:date="2022-07-15T10:52:00Z">
        <w:r w:rsidRPr="00C50A1E" w:rsidDel="00DB0C37">
          <w:rPr>
            <w:rFonts w:ascii="Times New Roman" w:eastAsia="Times New Roman" w:hAnsi="Times New Roman" w:cs="Times New Roman"/>
            <w:sz w:val="24"/>
            <w:szCs w:val="24"/>
          </w:rPr>
          <w:delText>atau bubuk-bubuk</w:delText>
        </w:r>
      </w:del>
      <w:ins w:id="41" w:author="Komputer" w:date="2022-07-15T10:52:00Z">
        <w:r w:rsidR="00DB0C3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B0C37">
          <w:rPr>
            <w:rFonts w:ascii="Times New Roman" w:eastAsia="Times New Roman" w:hAnsi="Times New Roman" w:cs="Times New Roman"/>
            <w:sz w:val="24"/>
            <w:szCs w:val="24"/>
          </w:rPr>
          <w:t>dan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ins w:id="42" w:author="Komputer" w:date="2022-07-15T10:52:00Z">
        <w:r w:rsidR="00DB0C37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DB0C3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del w:id="43" w:author="Komputer" w:date="2022-07-15T10:53:00Z">
        <w:r w:rsidRPr="00C50A1E" w:rsidDel="00DB0C37">
          <w:rPr>
            <w:rFonts w:ascii="Times New Roman" w:eastAsia="Times New Roman" w:hAnsi="Times New Roman" w:cs="Times New Roman"/>
            <w:sz w:val="24"/>
            <w:szCs w:val="24"/>
          </w:rPr>
          <w:delText>. Sebagai</w:delText>
        </w:r>
      </w:del>
      <w:ins w:id="44" w:author="Komputer" w:date="2022-07-15T10:53:00Z">
        <w:r w:rsidR="00DB0C3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B0C37">
          <w:rPr>
            <w:rFonts w:ascii="Times New Roman" w:eastAsia="Times New Roman" w:hAnsi="Times New Roman" w:cs="Times New Roman"/>
            <w:sz w:val="24"/>
            <w:szCs w:val="24"/>
          </w:rPr>
          <w:t>sebagai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ins w:id="45" w:author="Komputer" w:date="2022-07-15T10:53:00Z">
        <w:r w:rsidR="00DB0C3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46" w:author="Komputer" w:date="2022-07-15T10:54:00Z">
        <w:r w:rsidR="00DB0C3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7" w:author="Komputer" w:date="2022-07-15T10:54:00Z">
        <w:r w:rsidRPr="00C50A1E" w:rsidDel="00DB0C37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ins w:id="48" w:author="Komputer" w:date="2022-07-15T10:54:00Z">
        <w:r w:rsidR="00DB0C3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="00DB0C37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proofErr w:type="gramEnd"/>
        <w:r w:rsidR="00DB0C3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9" w:author="Komputer" w:date="2022-07-15T10:55:00Z">
        <w:r w:rsidR="00DB0C37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50" w:author="Komputer" w:date="2022-07-15T10:56:00Z">
        <w:r w:rsidRPr="00C50A1E" w:rsidDel="00DB0C37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51" w:author="Komputer" w:date="2022-07-15T10:56:00Z">
        <w:r w:rsidR="00DB0C37">
          <w:rPr>
            <w:rFonts w:ascii="Times New Roman" w:eastAsia="Times New Roman" w:hAnsi="Times New Roman" w:cs="Times New Roman"/>
            <w:sz w:val="24"/>
            <w:szCs w:val="24"/>
          </w:rPr>
          <w:t xml:space="preserve"> ,</w:t>
        </w:r>
        <w:r w:rsidR="00DB0C3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2" w:author="Komputer" w:date="2022-07-15T10:56:00Z">
        <w:r w:rsidRPr="00C50A1E" w:rsidDel="00DB0C37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ins w:id="53" w:author="Komputer" w:date="2022-07-15T10:56:00Z">
        <w:r w:rsidR="00DB0C37">
          <w:rPr>
            <w:rFonts w:ascii="Times New Roman" w:eastAsia="Times New Roman" w:hAnsi="Times New Roman" w:cs="Times New Roman"/>
            <w:sz w:val="24"/>
            <w:szCs w:val="24"/>
          </w:rPr>
          <w:t xml:space="preserve"> yang</w:t>
        </w:r>
        <w:r w:rsidR="00DB0C3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4" w:author="Komputer" w:date="2022-07-15T10:56:00Z">
        <w:r w:rsidRPr="00C50A1E" w:rsidDel="00DB0C37">
          <w:rPr>
            <w:rFonts w:ascii="Times New Roman" w:eastAsia="Times New Roman" w:hAnsi="Times New Roman" w:cs="Times New Roman"/>
            <w:sz w:val="24"/>
            <w:szCs w:val="24"/>
          </w:rPr>
          <w:delText xml:space="preserve">adalah </w:delText>
        </w:r>
      </w:del>
      <w:ins w:id="55" w:author="Komputer" w:date="2022-07-15T10:56:00Z">
        <w:r w:rsidR="00DB0C3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B0C37">
          <w:rPr>
            <w:rFonts w:ascii="Times New Roman" w:eastAsia="Times New Roman" w:hAnsi="Times New Roman" w:cs="Times New Roman"/>
            <w:sz w:val="24"/>
            <w:szCs w:val="24"/>
          </w:rPr>
          <w:t>ialah</w:t>
        </w:r>
        <w:proofErr w:type="spellEnd"/>
        <w:r w:rsidR="00DB0C3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ins w:id="56" w:author="Komputer" w:date="2022-07-15T10:59:00Z">
        <w:r w:rsidR="00FA7EB6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7" w:author="Komputer" w:date="2022-07-15T10:57:00Z">
        <w:r w:rsidRPr="00C50A1E" w:rsidDel="00FA7EB6">
          <w:rPr>
            <w:rFonts w:ascii="Times New Roman" w:eastAsia="Times New Roman" w:hAnsi="Times New Roman" w:cs="Times New Roman"/>
            <w:sz w:val="24"/>
            <w:szCs w:val="24"/>
          </w:rPr>
          <w:delText xml:space="preserve">kita </w:delText>
        </w:r>
      </w:del>
      <w:proofErr w:type="spellStart"/>
      <w:ins w:id="58" w:author="Komputer" w:date="2022-07-15T10:59:00Z">
        <w:r w:rsidR="00FA7EB6">
          <w:rPr>
            <w:rFonts w:ascii="Times New Roman" w:eastAsia="Times New Roman" w:hAnsi="Times New Roman" w:cs="Times New Roman"/>
            <w:sz w:val="24"/>
            <w:szCs w:val="24"/>
          </w:rPr>
          <w:t>kita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del w:id="59" w:author="Komputer" w:date="2022-07-15T10:57:00Z">
        <w:r w:rsidRPr="00C50A1E" w:rsidDel="00FA7EB6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60" w:author="Komputer" w:date="2022-07-15T10:57:00Z">
        <w:r w:rsidR="00FA7EB6">
          <w:rPr>
            <w:rFonts w:ascii="Times New Roman" w:eastAsia="Times New Roman" w:hAnsi="Times New Roman" w:cs="Times New Roman"/>
            <w:sz w:val="24"/>
            <w:szCs w:val="24"/>
          </w:rPr>
          <w:t xml:space="preserve"> ,</w:t>
        </w:r>
      </w:ins>
      <w:del w:id="61" w:author="Komputer" w:date="2022-07-15T10:57:00Z">
        <w:r w:rsidRPr="00C50A1E" w:rsidDel="00FA7EB6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ins w:id="62" w:author="Komputer" w:date="2022-07-15T10:57:00Z">
        <w:r w:rsidR="00FA7EB6">
          <w:rPr>
            <w:rFonts w:ascii="Times New Roman" w:eastAsia="Times New Roman" w:hAnsi="Times New Roman" w:cs="Times New Roman"/>
            <w:sz w:val="24"/>
            <w:szCs w:val="24"/>
          </w:rPr>
          <w:t xml:space="preserve"> yang</w:t>
        </w:r>
        <w:r w:rsidR="00FA7EB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del w:id="63" w:author="Komputer" w:date="2022-07-15T10:59:00Z">
        <w:r w:rsidRPr="00C50A1E" w:rsidDel="00FA7EB6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  <w:ins w:id="64" w:author="Komputer" w:date="2022-07-15T10:59:00Z">
        <w:r w:rsidR="00FA7EB6">
          <w:rPr>
            <w:rFonts w:ascii="Times New Roman" w:eastAsia="Times New Roman" w:hAnsi="Times New Roman" w:cs="Times New Roman"/>
            <w:sz w:val="24"/>
            <w:szCs w:val="24"/>
          </w:rPr>
          <w:t xml:space="preserve"> .</w:t>
        </w:r>
      </w:ins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5" w:author="Komputer" w:date="2022-07-15T10:59:00Z">
        <w:r w:rsidR="00FA7EB6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66" w:author="Komputer" w:date="2022-07-15T11:00:00Z">
        <w:r w:rsidR="00FA7EB6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</w:ins>
      <w:proofErr w:type="spellStart"/>
      <w:ins w:id="67" w:author="Komputer" w:date="2022-07-15T10:59:00Z">
        <w:r w:rsidR="00FA7EB6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FA7EB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8" w:author="Komputer" w:date="2022-07-15T11:01:00Z">
        <w:r w:rsidRPr="00C50A1E" w:rsidDel="00FA7EB6">
          <w:rPr>
            <w:rFonts w:ascii="Times New Roman" w:eastAsia="Times New Roman" w:hAnsi="Times New Roman" w:cs="Times New Roman"/>
            <w:sz w:val="24"/>
            <w:szCs w:val="24"/>
          </w:rPr>
          <w:delText xml:space="preserve">juga bisa jadi </w:delText>
        </w:r>
      </w:del>
      <w:ins w:id="69" w:author="Komputer" w:date="2022-07-15T11:01:00Z">
        <w:r w:rsidR="00FA7EB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A7EB6">
          <w:rPr>
            <w:rFonts w:ascii="Times New Roman" w:eastAsia="Times New Roman" w:hAnsi="Times New Roman" w:cs="Times New Roman"/>
            <w:sz w:val="24"/>
            <w:szCs w:val="24"/>
          </w:rPr>
          <w:t>merupakan</w:t>
        </w:r>
        <w:proofErr w:type="spellEnd"/>
        <w:r w:rsidR="00FA7EB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0" w:author="Komputer" w:date="2022-07-15T11:01:00Z">
        <w:r w:rsidRPr="00C50A1E" w:rsidDel="00FA7EB6">
          <w:rPr>
            <w:rFonts w:ascii="Times New Roman" w:eastAsia="Times New Roman" w:hAnsi="Times New Roman" w:cs="Times New Roman"/>
            <w:sz w:val="24"/>
            <w:szCs w:val="24"/>
          </w:rPr>
          <w:delText>yang lebih</w:delText>
        </w:r>
      </w:del>
      <w:ins w:id="71" w:author="Komputer" w:date="2022-07-15T11:01:00Z">
        <w:r w:rsidR="00FA7EB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2" w:author="Komputer" w:date="2022-07-15T11:01:00Z">
        <w:r w:rsidRPr="00C50A1E" w:rsidDel="00FA7EB6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ins w:id="73" w:author="Komputer" w:date="2022-07-15T11:01:00Z">
        <w:r w:rsidR="00FA7EB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FA7EB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4" w:author="Komputer" w:date="2022-07-15T11:01:00Z">
        <w:r w:rsidRPr="00C50A1E" w:rsidDel="00FA7EB6">
          <w:rPr>
            <w:rFonts w:ascii="Times New Roman" w:eastAsia="Times New Roman" w:hAnsi="Times New Roman" w:cs="Times New Roman"/>
            <w:sz w:val="24"/>
            <w:szCs w:val="24"/>
          </w:rPr>
          <w:delText>naiknya</w:delText>
        </w:r>
      </w:del>
      <w:proofErr w:type="spellStart"/>
      <w:proofErr w:type="gramStart"/>
      <w:ins w:id="75" w:author="Komputer" w:date="2022-07-15T11:01:00Z">
        <w:r w:rsidR="00FA7EB6" w:rsidRPr="00C50A1E">
          <w:rPr>
            <w:rFonts w:ascii="Times New Roman" w:eastAsia="Times New Roman" w:hAnsi="Times New Roman" w:cs="Times New Roman"/>
            <w:sz w:val="24"/>
            <w:szCs w:val="24"/>
          </w:rPr>
          <w:t>naik</w:t>
        </w:r>
        <w:proofErr w:type="spellEnd"/>
        <w:r w:rsidR="00FA7EB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6" w:author="Komputer" w:date="2022-07-15T11:01:00Z">
        <w:r w:rsidRPr="00C50A1E" w:rsidDel="00FA7EB6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  <w:proofErr w:type="gramEnd"/>
        <w:r w:rsidRPr="00C50A1E" w:rsidDel="00FA7EB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77" w:author="Komputer" w:date="2022-07-15T11:01:00Z">
        <w:r w:rsidR="00FA7EB6">
          <w:rPr>
            <w:rFonts w:ascii="Times New Roman" w:eastAsia="Times New Roman" w:hAnsi="Times New Roman" w:cs="Times New Roman"/>
            <w:sz w:val="24"/>
            <w:szCs w:val="24"/>
          </w:rPr>
          <w:t xml:space="preserve"> ,</w:t>
        </w:r>
        <w:r w:rsidR="00FA7EB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8" w:author="Komputer" w:date="2022-07-15T11:02:00Z">
        <w:r w:rsidRPr="00C50A1E" w:rsidDel="00FA7EB6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</w:delText>
        </w:r>
      </w:del>
      <w:ins w:id="79" w:author="Komputer" w:date="2022-07-15T11:02:00Z">
        <w:r w:rsidR="00FA7EB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A7EB6">
          <w:rPr>
            <w:rFonts w:ascii="Times New Roman" w:eastAsia="Times New Roman" w:hAnsi="Times New Roman" w:cs="Times New Roman"/>
            <w:sz w:val="24"/>
            <w:szCs w:val="24"/>
          </w:rPr>
          <w:t>a</w:t>
        </w:r>
        <w:r w:rsidR="00FA7EB6" w:rsidRPr="00C50A1E">
          <w:rPr>
            <w:rFonts w:ascii="Times New Roman" w:eastAsia="Times New Roman" w:hAnsi="Times New Roman" w:cs="Times New Roman"/>
            <w:sz w:val="24"/>
            <w:szCs w:val="24"/>
          </w:rPr>
          <w:t>palagi</w:t>
        </w:r>
        <w:proofErr w:type="spellEnd"/>
        <w:r w:rsidR="00FA7EB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80" w:author="Komputer" w:date="2022-07-15T11:03:00Z">
        <w:r w:rsidR="00FA7EB6">
          <w:rPr>
            <w:rFonts w:ascii="Times New Roman" w:eastAsia="Times New Roman" w:hAnsi="Times New Roman" w:cs="Times New Roman"/>
            <w:sz w:val="24"/>
            <w:szCs w:val="24"/>
          </w:rPr>
          <w:t>disertai</w:t>
        </w:r>
        <w:proofErr w:type="spellEnd"/>
        <w:r w:rsidR="00FA7EB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81" w:author="Komputer" w:date="2022-07-15T11:03:00Z">
        <w:r w:rsidR="00FA7EB6">
          <w:rPr>
            <w:rFonts w:ascii="Times New Roman" w:eastAsia="Times New Roman" w:hAnsi="Times New Roman" w:cs="Times New Roman"/>
            <w:sz w:val="24"/>
            <w:szCs w:val="24"/>
          </w:rPr>
          <w:t xml:space="preserve">sift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2" w:author="Komputer" w:date="2022-07-15T11:03:00Z">
        <w:r w:rsidRPr="00C50A1E" w:rsidDel="00FA7EB6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ins w:id="83" w:author="Komputer" w:date="2022-07-15T11:03:00Z">
        <w:r w:rsidR="00FA7EB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FA7EB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</w:t>
      </w:r>
      <w:proofErr w:type="spellEnd"/>
      <w:del w:id="84" w:author="Komputer" w:date="2022-07-15T11:03:00Z">
        <w:r w:rsidRPr="00C50A1E" w:rsidDel="00FA7EB6">
          <w:rPr>
            <w:rFonts w:ascii="Times New Roman" w:eastAsia="Times New Roman" w:hAnsi="Times New Roman" w:cs="Times New Roman"/>
            <w:sz w:val="24"/>
            <w:szCs w:val="24"/>
          </w:rPr>
          <w:delText>-lemak</w:delText>
        </w:r>
      </w:del>
      <w:ins w:id="85" w:author="Komputer" w:date="2022-07-15T11:03:00Z">
        <w:r w:rsidR="00FA7EB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6" w:author="Komputer" w:date="2022-07-15T11:04:00Z">
        <w:r w:rsidRPr="00C50A1E" w:rsidDel="00FA7EB6">
          <w:rPr>
            <w:rFonts w:ascii="Times New Roman" w:eastAsia="Times New Roman" w:hAnsi="Times New Roman" w:cs="Times New Roman"/>
            <w:sz w:val="24"/>
            <w:szCs w:val="24"/>
          </w:rPr>
          <w:delText xml:space="preserve">memilih </w:delText>
        </w:r>
      </w:del>
      <w:ins w:id="87" w:author="Komputer" w:date="2022-07-15T11:04:00Z">
        <w:r w:rsidR="00FA7EB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FA7EB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8" w:author="Komputer" w:date="2022-07-15T11:04:00Z">
        <w:r w:rsidDel="00FA7EB6">
          <w:rPr>
            <w:rFonts w:ascii="Times New Roman" w:eastAsia="Times New Roman" w:hAnsi="Times New Roman" w:cs="Times New Roman"/>
            <w:sz w:val="24"/>
            <w:szCs w:val="24"/>
          </w:rPr>
          <w:delText>saja</w:delText>
        </w:r>
      </w:del>
      <w:proofErr w:type="spellStart"/>
      <w:ins w:id="89" w:author="Komputer" w:date="2022-07-15T11:04:00Z">
        <w:r w:rsidR="00FA7EB6">
          <w:rPr>
            <w:rFonts w:ascii="Times New Roman" w:eastAsia="Times New Roman" w:hAnsi="Times New Roman" w:cs="Times New Roman"/>
            <w:sz w:val="24"/>
            <w:szCs w:val="24"/>
          </w:rPr>
          <w:t>juga</w:t>
        </w:r>
      </w:ins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0" w:author="Komputer" w:date="2022-07-15T11:04:00Z">
        <w:r w:rsidDel="00FA7EB6">
          <w:rPr>
            <w:rFonts w:ascii="Times New Roman" w:eastAsia="Times New Roman" w:hAnsi="Times New Roman" w:cs="Times New Roman"/>
            <w:sz w:val="24"/>
            <w:szCs w:val="24"/>
          </w:rPr>
          <w:delText>Jadi simpanan di</w:delText>
        </w:r>
        <w:r w:rsidRPr="00C50A1E" w:rsidDel="00FA7EB6">
          <w:rPr>
            <w:rFonts w:ascii="Times New Roman" w:eastAsia="Times New Roman" w:hAnsi="Times New Roman" w:cs="Times New Roman"/>
            <w:sz w:val="24"/>
            <w:szCs w:val="24"/>
          </w:rPr>
          <w:delText>tubuhmu, dimana-mana.</w:delText>
        </w:r>
      </w:del>
      <w:ins w:id="91" w:author="Komputer" w:date="2022-07-15T11:04:00Z">
        <w:r w:rsidR="00FA7EB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2" w:author="Komputer" w:date="2022-07-15T11:05:00Z">
        <w:r w:rsidRPr="00C50A1E" w:rsidDel="00FA7EB6">
          <w:rPr>
            <w:rFonts w:ascii="Times New Roman" w:eastAsia="Times New Roman" w:hAnsi="Times New Roman" w:cs="Times New Roman"/>
            <w:sz w:val="24"/>
            <w:szCs w:val="24"/>
          </w:rPr>
          <w:delText xml:space="preserve">salahnya </w:delText>
        </w:r>
      </w:del>
      <w:proofErr w:type="spellStart"/>
      <w:proofErr w:type="gramStart"/>
      <w:ins w:id="93" w:author="Komputer" w:date="2022-07-15T11:05:00Z">
        <w:r w:rsidR="00FA7EB6">
          <w:rPr>
            <w:rFonts w:ascii="Times New Roman" w:eastAsia="Times New Roman" w:hAnsi="Times New Roman" w:cs="Times New Roman"/>
            <w:sz w:val="24"/>
            <w:szCs w:val="24"/>
          </w:rPr>
          <w:t>ke</w:t>
        </w:r>
        <w:r w:rsidR="00FA7EB6" w:rsidRPr="00C50A1E">
          <w:rPr>
            <w:rFonts w:ascii="Times New Roman" w:eastAsia="Times New Roman" w:hAnsi="Times New Roman" w:cs="Times New Roman"/>
            <w:sz w:val="24"/>
            <w:szCs w:val="24"/>
          </w:rPr>
          <w:t>salah</w:t>
        </w:r>
        <w:proofErr w:type="spellEnd"/>
        <w:r w:rsidR="00FA7EB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FA7EB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94" w:author="Komputer" w:date="2022-07-15T11:05:00Z">
        <w:r w:rsidR="00FA7EB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ins w:id="95" w:author="Komputer" w:date="2022-07-15T11:06:00Z">
        <w:r w:rsidR="00FA7EB6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ins w:id="96" w:author="Komputer" w:date="2022-07-15T11:06:00Z">
        <w:r w:rsidR="00FA7EB6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bookmarkStart w:id="97" w:name="_GoBack"/>
      <w:bookmarkEnd w:id="97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F0D" w:rsidRDefault="00A84F0D">
      <w:r>
        <w:separator/>
      </w:r>
    </w:p>
  </w:endnote>
  <w:endnote w:type="continuationSeparator" w:id="0">
    <w:p w:rsidR="00A84F0D" w:rsidRDefault="00A84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A84F0D">
    <w:pPr>
      <w:pStyle w:val="Footer"/>
    </w:pPr>
  </w:p>
  <w:p w:rsidR="00941E77" w:rsidRDefault="00A84F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F0D" w:rsidRDefault="00A84F0D">
      <w:r>
        <w:separator/>
      </w:r>
    </w:p>
  </w:footnote>
  <w:footnote w:type="continuationSeparator" w:id="0">
    <w:p w:rsidR="00A84F0D" w:rsidRDefault="00A84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42167F"/>
    <w:rsid w:val="006652B9"/>
    <w:rsid w:val="00924DF5"/>
    <w:rsid w:val="00927764"/>
    <w:rsid w:val="00A84F0D"/>
    <w:rsid w:val="00BA0AE0"/>
    <w:rsid w:val="00DB0C37"/>
    <w:rsid w:val="00FA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BA0A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BA0A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Komputer</cp:lastModifiedBy>
  <cp:revision>2</cp:revision>
  <dcterms:created xsi:type="dcterms:W3CDTF">2022-07-15T04:06:00Z</dcterms:created>
  <dcterms:modified xsi:type="dcterms:W3CDTF">2022-07-15T04:06:00Z</dcterms:modified>
</cp:coreProperties>
</file>