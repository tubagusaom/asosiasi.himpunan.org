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77A71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23124B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59FD90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29784A4" w14:textId="77777777" w:rsidTr="00D810B0">
        <w:tc>
          <w:tcPr>
            <w:tcW w:w="9350" w:type="dxa"/>
          </w:tcPr>
          <w:p w14:paraId="21612D92" w14:textId="77777777" w:rsidR="00D80F46" w:rsidRPr="00A16D9B" w:rsidRDefault="00D80F46" w:rsidP="0045136C">
            <w:pPr>
              <w:rPr>
                <w:rFonts w:ascii="Times New Roman" w:hAnsi="Times New Roman" w:cs="Times New Roman"/>
                <w:sz w:val="24"/>
                <w:szCs w:val="24"/>
              </w:rPr>
              <w:pPrChange w:id="0" w:author="Microsoft Office User" w:date="2021-06-23T09:17:00Z">
                <w:pPr>
                  <w:spacing w:line="312" w:lineRule="auto"/>
                </w:pPr>
              </w:pPrChange>
            </w:pPr>
          </w:p>
          <w:p w14:paraId="281DEC9E" w14:textId="77777777" w:rsidR="00D80F46" w:rsidRPr="008D1AF7" w:rsidRDefault="00D80F46" w:rsidP="004513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  <w:pPrChange w:id="1" w:author="Microsoft Office User" w:date="2021-06-23T09:17:00Z">
                <w:pPr>
                  <w:spacing w:line="312" w:lineRule="auto"/>
                  <w:jc w:val="center"/>
                </w:pPr>
              </w:pPrChange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F0B342E" w14:textId="77777777" w:rsidR="00D80F46" w:rsidRPr="00A16D9B" w:rsidRDefault="00D80F46" w:rsidP="004513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  <w:pPrChange w:id="2" w:author="Microsoft Office User" w:date="2021-06-23T09:17:00Z">
                <w:pPr>
                  <w:spacing w:line="312" w:lineRule="auto"/>
                  <w:jc w:val="center"/>
                </w:pPr>
              </w:pPrChange>
            </w:pPr>
          </w:p>
          <w:p w14:paraId="0BDD86D4" w14:textId="7E751DFE" w:rsidR="00D80F46" w:rsidRPr="00A16D9B" w:rsidDel="0045136C" w:rsidRDefault="00D80F46" w:rsidP="0045136C">
            <w:pPr>
              <w:rPr>
                <w:del w:id="3" w:author="Microsoft Office User" w:date="2021-06-23T09:18:00Z"/>
                <w:rFonts w:ascii="Times New Roman" w:hAnsi="Times New Roman" w:cs="Times New Roman"/>
                <w:sz w:val="24"/>
                <w:szCs w:val="24"/>
              </w:rPr>
              <w:pPrChange w:id="4" w:author="Microsoft Office User" w:date="2021-06-23T09:17:00Z">
                <w:pPr>
                  <w:spacing w:line="480" w:lineRule="auto"/>
                </w:pPr>
              </w:pPrChange>
            </w:pPr>
            <w:del w:id="5" w:author="Microsoft Office User" w:date="2021-06-23T09:18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45136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4C8A3CBF" w14:textId="63C5D397" w:rsidR="00D80F46" w:rsidRPr="00A16D9B" w:rsidDel="0045136C" w:rsidRDefault="00D80F46" w:rsidP="0045136C">
            <w:pPr>
              <w:rPr>
                <w:del w:id="6" w:author="Microsoft Office User" w:date="2021-06-23T09:17:00Z"/>
                <w:rFonts w:ascii="Times New Roman" w:hAnsi="Times New Roman" w:cs="Times New Roman"/>
                <w:sz w:val="24"/>
                <w:szCs w:val="24"/>
              </w:rPr>
              <w:pPrChange w:id="7" w:author="Microsoft Office User" w:date="2021-06-23T09:17:00Z">
                <w:pPr>
                  <w:spacing w:line="480" w:lineRule="auto"/>
                </w:pPr>
              </w:pPrChange>
            </w:pPr>
            <w:del w:id="8" w:author="Microsoft Office User" w:date="2021-06-23T09:17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5136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E493B08" w14:textId="50BB50C2" w:rsidR="00D80F46" w:rsidRPr="00A16D9B" w:rsidDel="0045136C" w:rsidRDefault="00D80F46" w:rsidP="0045136C">
            <w:pPr>
              <w:rPr>
                <w:del w:id="9" w:author="Microsoft Office User" w:date="2021-06-23T09:20:00Z"/>
                <w:rFonts w:ascii="Times New Roman" w:hAnsi="Times New Roman" w:cs="Times New Roman"/>
                <w:sz w:val="24"/>
                <w:szCs w:val="24"/>
              </w:rPr>
              <w:pPrChange w:id="10" w:author="Microsoft Office User" w:date="2021-06-23T09:17:00Z">
                <w:pPr>
                  <w:spacing w:line="480" w:lineRule="auto"/>
                </w:pPr>
              </w:pPrChange>
            </w:pPr>
            <w:del w:id="11" w:author="Microsoft Office User" w:date="2021-06-23T09:17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5136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A6AA556" w14:textId="7B000462" w:rsidR="00D80F46" w:rsidRPr="00A16D9B" w:rsidDel="0045136C" w:rsidRDefault="00D80F46" w:rsidP="0045136C">
            <w:pPr>
              <w:rPr>
                <w:del w:id="12" w:author="Microsoft Office User" w:date="2021-06-23T09:18:00Z"/>
                <w:rFonts w:ascii="Times New Roman" w:hAnsi="Times New Roman" w:cs="Times New Roman"/>
                <w:sz w:val="24"/>
                <w:szCs w:val="24"/>
              </w:rPr>
              <w:pPrChange w:id="13" w:author="Microsoft Office User" w:date="2021-06-23T09:17:00Z">
                <w:pPr>
                  <w:spacing w:line="480" w:lineRule="auto"/>
                </w:pPr>
              </w:pPrChange>
            </w:pPr>
            <w:del w:id="14" w:author="Microsoft Office User" w:date="2021-06-23T09:17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5136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855786F" w14:textId="2EF7CFD9" w:rsidR="00D80F46" w:rsidRPr="00A16D9B" w:rsidDel="0045136C" w:rsidRDefault="00D80F46" w:rsidP="0045136C">
            <w:pPr>
              <w:rPr>
                <w:del w:id="15" w:author="Microsoft Office User" w:date="2021-06-23T09:18:00Z"/>
                <w:rFonts w:ascii="Times New Roman" w:hAnsi="Times New Roman" w:cs="Times New Roman"/>
                <w:sz w:val="24"/>
                <w:szCs w:val="24"/>
              </w:rPr>
              <w:pPrChange w:id="16" w:author="Microsoft Office User" w:date="2021-06-23T09:17:00Z">
                <w:pPr>
                  <w:spacing w:line="480" w:lineRule="auto"/>
                </w:pPr>
              </w:pPrChange>
            </w:pPr>
            <w:del w:id="17" w:author="Microsoft Office User" w:date="2021-06-23T09:17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5136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1FA09E6" w14:textId="2A7CE121" w:rsidR="00D80F46" w:rsidDel="0045136C" w:rsidRDefault="00D80F46" w:rsidP="0045136C">
            <w:pPr>
              <w:ind w:left="457" w:hanging="457"/>
              <w:rPr>
                <w:del w:id="18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</w:t>
            </w:r>
            <w:ins w:id="19" w:author="Microsoft Office User" w:date="2021-06-23T09:20:00Z">
              <w:r w:rsidR="004513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</w:t>
              </w:r>
            </w:ins>
            <w:del w:id="20" w:author="Microsoft Office User" w:date="2021-06-23T09:20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Jubilee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D56C95" w14:textId="77777777" w:rsidR="0045136C" w:rsidRDefault="0045136C" w:rsidP="0045136C">
            <w:pPr>
              <w:ind w:left="457" w:hanging="457"/>
              <w:rPr>
                <w:ins w:id="21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</w:p>
          <w:p w14:paraId="0A52D1BF" w14:textId="77777777" w:rsidR="0045136C" w:rsidRPr="00A16D9B" w:rsidRDefault="0045136C" w:rsidP="0045136C">
            <w:pPr>
              <w:ind w:left="457" w:hanging="457"/>
              <w:rPr>
                <w:ins w:id="22" w:author="Microsoft Office User" w:date="2021-06-23T09:21:00Z"/>
                <w:rFonts w:ascii="Times New Roman" w:hAnsi="Times New Roman" w:cs="Times New Roman"/>
                <w:sz w:val="24"/>
                <w:szCs w:val="24"/>
              </w:rPr>
              <w:pPrChange w:id="23" w:author="Microsoft Office User" w:date="2021-06-23T09:21:00Z">
                <w:pPr>
                  <w:spacing w:line="480" w:lineRule="auto"/>
                </w:pPr>
              </w:pPrChange>
            </w:pPr>
          </w:p>
          <w:p w14:paraId="3C8FD44D" w14:textId="7DB34F71" w:rsidR="0045136C" w:rsidRDefault="00D80F46" w:rsidP="0045136C">
            <w:pPr>
              <w:ind w:left="457" w:hanging="457"/>
              <w:rPr>
                <w:ins w:id="24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ins w:id="25" w:author="Microsoft Office User" w:date="2021-06-23T09:21:00Z">
              <w:r w:rsidR="0045136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</w:t>
              </w:r>
            </w:ins>
            <w:del w:id="26" w:author="Microsoft Office User" w:date="2021-06-23T09:21:00Z">
              <w:r w:rsidRPr="00A16D9B" w:rsidDel="0045136C">
                <w:rPr>
                  <w:rFonts w:ascii="Times New Roman" w:hAnsi="Times New Roman" w:cs="Times New Roman"/>
                  <w:sz w:val="24"/>
                  <w:szCs w:val="24"/>
                </w:rPr>
                <w:delText>Muri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FB8E8C" w14:textId="77777777" w:rsidR="0045136C" w:rsidRDefault="0045136C" w:rsidP="0045136C">
            <w:pPr>
              <w:ind w:left="457" w:hanging="457"/>
              <w:rPr>
                <w:ins w:id="27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</w:p>
          <w:p w14:paraId="58AB36D0" w14:textId="67986B4C" w:rsidR="0045136C" w:rsidRDefault="0045136C" w:rsidP="0045136C">
            <w:pPr>
              <w:ind w:left="457" w:hanging="457"/>
              <w:rPr>
                <w:ins w:id="28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29" w:author="Microsoft Office User" w:date="2021-06-23T09:1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</w:ins>
            <w:ins w:id="30" w:author="Microsoft Office User" w:date="2021-06-23T09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ins w:id="31" w:author="Microsoft Office User" w:date="2021-06-23T09:1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Dengan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D5925AA" w14:textId="77777777" w:rsidR="0045136C" w:rsidRDefault="0045136C" w:rsidP="0045136C">
            <w:pPr>
              <w:ind w:left="457" w:hanging="457"/>
              <w:rPr>
                <w:ins w:id="32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</w:p>
          <w:p w14:paraId="1133B76B" w14:textId="0C0BE4F7" w:rsidR="0045136C" w:rsidRDefault="0045136C" w:rsidP="0045136C">
            <w:pPr>
              <w:ind w:left="457" w:hanging="457"/>
              <w:rPr>
                <w:ins w:id="33" w:author="Microsoft Office User" w:date="2021-06-23T09:2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34" w:author="Microsoft Office User" w:date="2021-06-23T09:1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</w:ins>
            <w:ins w:id="35" w:author="Microsoft Office User" w:date="2021-06-23T09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ins w:id="36" w:author="Microsoft Office User" w:date="2021-06-23T09:1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5F6EAAB7" w14:textId="77777777" w:rsidR="0045136C" w:rsidRDefault="0045136C" w:rsidP="0045136C">
            <w:pPr>
              <w:ind w:left="457" w:hanging="457"/>
              <w:rPr>
                <w:ins w:id="37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</w:p>
          <w:p w14:paraId="390A11ED" w14:textId="33982ACA" w:rsidR="0045136C" w:rsidRDefault="0045136C" w:rsidP="0045136C">
            <w:pPr>
              <w:ind w:left="457" w:hanging="457"/>
              <w:rPr>
                <w:ins w:id="38" w:author="Microsoft Office User" w:date="2021-06-23T09:22:00Z"/>
                <w:rFonts w:ascii="Times New Roman" w:hAnsi="Times New Roman" w:cs="Times New Roman"/>
                <w:sz w:val="24"/>
                <w:szCs w:val="24"/>
              </w:rPr>
            </w:pPr>
            <w:ins w:id="39" w:author="Microsoft Office User" w:date="2021-06-23T09:1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Untuk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FAE47F8" w14:textId="280F00F2" w:rsidR="0045136C" w:rsidRDefault="0045136C" w:rsidP="0045136C">
            <w:pPr>
              <w:ind w:left="457" w:hanging="457"/>
              <w:rPr>
                <w:ins w:id="40" w:author="Microsoft Office User" w:date="2021-06-23T09:22:00Z"/>
                <w:rFonts w:ascii="Times New Roman" w:hAnsi="Times New Roman" w:cs="Times New Roman"/>
                <w:sz w:val="24"/>
                <w:szCs w:val="24"/>
              </w:rPr>
            </w:pPr>
          </w:p>
          <w:p w14:paraId="62A40C25" w14:textId="05A5F8B9" w:rsidR="0045136C" w:rsidRDefault="0045136C" w:rsidP="0045136C">
            <w:pPr>
              <w:ind w:left="457" w:hanging="457"/>
              <w:rPr>
                <w:ins w:id="41" w:author="Microsoft Office User" w:date="2021-06-23T09:22:00Z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ins w:id="42" w:author="Microsoft Office User" w:date="2021-06-23T09:2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Sulianta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2011.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3003321B" w14:textId="77777777" w:rsidR="0045136C" w:rsidRDefault="0045136C" w:rsidP="0045136C">
            <w:pPr>
              <w:ind w:left="457" w:hanging="457"/>
              <w:rPr>
                <w:ins w:id="43" w:author="Microsoft Office User" w:date="2021-06-23T09:21:00Z"/>
                <w:rFonts w:ascii="Times New Roman" w:hAnsi="Times New Roman" w:cs="Times New Roman"/>
                <w:sz w:val="24"/>
                <w:szCs w:val="24"/>
              </w:rPr>
            </w:pPr>
          </w:p>
          <w:p w14:paraId="74E44994" w14:textId="12A3A1A5" w:rsidR="0045136C" w:rsidRPr="00A16D9B" w:rsidRDefault="0045136C" w:rsidP="0045136C">
            <w:pPr>
              <w:ind w:left="457" w:hanging="457"/>
              <w:rPr>
                <w:rFonts w:ascii="Times New Roman" w:hAnsi="Times New Roman" w:cs="Times New Roman"/>
                <w:sz w:val="24"/>
                <w:szCs w:val="24"/>
              </w:rPr>
              <w:pPrChange w:id="44" w:author="Microsoft Office User" w:date="2021-06-23T09:21:00Z">
                <w:pPr>
                  <w:spacing w:line="480" w:lineRule="auto"/>
                </w:pPr>
              </w:pPrChange>
            </w:pPr>
            <w:ins w:id="45" w:author="Microsoft Office User" w:date="2021-06-23T09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</w:t>
              </w:r>
            </w:ins>
            <w:ins w:id="46" w:author="Microsoft Office User" w:date="2021-06-23T09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ins w:id="47" w:author="Microsoft Office User" w:date="2021-06-23T09:1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1DB8B8D5" w14:textId="77777777" w:rsidR="00D80F46" w:rsidRPr="00A16D9B" w:rsidRDefault="00D80F46" w:rsidP="0045136C">
            <w:pPr>
              <w:rPr>
                <w:rFonts w:ascii="Times New Roman" w:hAnsi="Times New Roman" w:cs="Times New Roman"/>
                <w:sz w:val="24"/>
                <w:szCs w:val="24"/>
              </w:rPr>
              <w:pPrChange w:id="48" w:author="Microsoft Office User" w:date="2021-06-23T09:17:00Z">
                <w:pPr>
                  <w:spacing w:line="312" w:lineRule="auto"/>
                </w:pPr>
              </w:pPrChange>
            </w:pPr>
          </w:p>
        </w:tc>
      </w:tr>
    </w:tbl>
    <w:p w14:paraId="19C8697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81A9B5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C92C" w14:textId="77777777" w:rsidR="00334CC0" w:rsidRDefault="00334CC0" w:rsidP="00D80F46">
      <w:r>
        <w:separator/>
      </w:r>
    </w:p>
  </w:endnote>
  <w:endnote w:type="continuationSeparator" w:id="0">
    <w:p w14:paraId="1D2261ED" w14:textId="77777777" w:rsidR="00334CC0" w:rsidRDefault="00334CC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ADBBF" w14:textId="77777777" w:rsidR="00D80F46" w:rsidRDefault="00D80F46">
    <w:pPr>
      <w:pStyle w:val="Footer"/>
    </w:pPr>
    <w:r>
      <w:t>CLO-4</w:t>
    </w:r>
  </w:p>
  <w:p w14:paraId="09FD28A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8E7B9" w14:textId="77777777" w:rsidR="00334CC0" w:rsidRDefault="00334CC0" w:rsidP="00D80F46">
      <w:r>
        <w:separator/>
      </w:r>
    </w:p>
  </w:footnote>
  <w:footnote w:type="continuationSeparator" w:id="0">
    <w:p w14:paraId="261FCCA4" w14:textId="77777777" w:rsidR="00334CC0" w:rsidRDefault="00334CC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34CC0"/>
    <w:rsid w:val="0042167F"/>
    <w:rsid w:val="0045136C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A2D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451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3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3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2021-06-23T02:22:00Z</dcterms:created>
  <dcterms:modified xsi:type="dcterms:W3CDTF">2021-06-23T02:22:00Z</dcterms:modified>
</cp:coreProperties>
</file>