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09F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C526F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75A515" w14:textId="77777777" w:rsidR="007952C3" w:rsidRDefault="007952C3"/>
    <w:p w14:paraId="2C4AE30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209" w:type="dxa"/>
        <w:tblLook w:val="04A0" w:firstRow="1" w:lastRow="0" w:firstColumn="1" w:lastColumn="0" w:noHBand="0" w:noVBand="1"/>
        <w:tblPrChange w:id="0" w:author="Fatimah Zahra Nasution" w:date="2021-11-30T15:0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09"/>
        <w:tblGridChange w:id="1">
          <w:tblGrid>
            <w:gridCol w:w="9017"/>
          </w:tblGrid>
        </w:tblGridChange>
      </w:tblGrid>
      <w:tr w:rsidR="007952C3" w:rsidRPr="00A16D9B" w14:paraId="4C266206" w14:textId="77777777" w:rsidTr="00185B41">
        <w:tc>
          <w:tcPr>
            <w:tcW w:w="9209" w:type="dxa"/>
            <w:tcPrChange w:id="2" w:author="Fatimah Zahra Nasution" w:date="2021-11-30T15:01:00Z">
              <w:tcPr>
                <w:tcW w:w="9350" w:type="dxa"/>
              </w:tcPr>
            </w:tcPrChange>
          </w:tcPr>
          <w:p w14:paraId="4FF5746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FE8AB" w14:textId="05221843" w:rsidR="007952C3" w:rsidRDefault="007952C3" w:rsidP="00E0626E">
            <w:pPr>
              <w:spacing w:line="312" w:lineRule="auto"/>
              <w:jc w:val="center"/>
              <w:rPr>
                <w:ins w:id="3" w:author="Fatimah Zahra Nasution" w:date="2021-11-30T15:05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0972D2" w14:textId="77777777" w:rsidR="00185B41" w:rsidRPr="008D1AF7" w:rsidRDefault="00185B41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422BBA" w14:textId="27865AAF" w:rsidR="00185B41" w:rsidRDefault="00185B41" w:rsidP="00185B41">
            <w:pPr>
              <w:ind w:left="885" w:hanging="885"/>
              <w:rPr>
                <w:ins w:id="4" w:author="Fatimah Zahra Nasution" w:date="2021-11-30T15:05:00Z"/>
                <w:rFonts w:ascii="Times New Roman" w:hAnsi="Times New Roman" w:cs="Times New Roman"/>
                <w:sz w:val="24"/>
                <w:szCs w:val="24"/>
              </w:rPr>
            </w:pPr>
            <w:ins w:id="5" w:author="Fatimah Zahra Nasution" w:date="2021-11-30T15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6851B321" w14:textId="77777777" w:rsidR="00185B41" w:rsidRPr="00A16D9B" w:rsidRDefault="00185B41" w:rsidP="00185B41">
            <w:pPr>
              <w:ind w:left="885" w:hanging="885"/>
              <w:rPr>
                <w:ins w:id="6" w:author="Fatimah Zahra Nasution" w:date="2021-11-30T15:03:00Z"/>
                <w:rFonts w:ascii="Times New Roman" w:hAnsi="Times New Roman" w:cs="Times New Roman"/>
                <w:sz w:val="24"/>
                <w:szCs w:val="24"/>
              </w:rPr>
              <w:pPrChange w:id="7" w:author="Fatimah Zahra Nasution" w:date="2021-11-30T15:05:00Z">
                <w:pPr>
                  <w:spacing w:line="480" w:lineRule="auto"/>
                </w:pPr>
              </w:pPrChange>
            </w:pPr>
          </w:p>
          <w:p w14:paraId="15582819" w14:textId="2151E4BD" w:rsidR="00185B41" w:rsidRDefault="00185B41" w:rsidP="00185B41">
            <w:pPr>
              <w:ind w:left="885" w:hanging="885"/>
              <w:rPr>
                <w:ins w:id="8" w:author="Fatimah Zahra Nasution" w:date="2021-11-30T15:05:00Z"/>
                <w:rFonts w:ascii="Times New Roman" w:hAnsi="Times New Roman" w:cs="Times New Roman"/>
                <w:sz w:val="24"/>
                <w:szCs w:val="24"/>
              </w:rPr>
            </w:pPr>
            <w:ins w:id="9" w:author="Fatimah Zahra Nasution" w:date="2021-11-30T15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5DC0E1C7" w14:textId="77777777" w:rsidR="00185B41" w:rsidRPr="00A16D9B" w:rsidRDefault="00185B41" w:rsidP="00185B41">
            <w:pPr>
              <w:ind w:left="885" w:hanging="885"/>
              <w:rPr>
                <w:ins w:id="10" w:author="Fatimah Zahra Nasution" w:date="2021-11-30T15:03:00Z"/>
                <w:rFonts w:ascii="Times New Roman" w:hAnsi="Times New Roman" w:cs="Times New Roman"/>
                <w:sz w:val="24"/>
                <w:szCs w:val="24"/>
              </w:rPr>
              <w:pPrChange w:id="11" w:author="Fatimah Zahra Nasution" w:date="2021-11-30T15:05:00Z">
                <w:pPr>
                  <w:spacing w:line="480" w:lineRule="auto"/>
                </w:pPr>
              </w:pPrChange>
            </w:pPr>
          </w:p>
          <w:p w14:paraId="39435995" w14:textId="4BA27532" w:rsidR="00185B41" w:rsidRDefault="00185B41" w:rsidP="00185B41">
            <w:pPr>
              <w:ind w:left="885" w:hanging="885"/>
              <w:rPr>
                <w:ins w:id="12" w:author="Fatimah Zahra Nasution" w:date="2021-11-30T15:0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3" w:author="Fatimah Zahra Nasution" w:date="2021-11-30T15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  <w:ins w:id="14" w:author="Fatimah Zahra Nasution" w:date="2021-11-30T15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3276DA34" w14:textId="77777777" w:rsidR="00185B41" w:rsidRDefault="00185B41" w:rsidP="00185B41">
            <w:pPr>
              <w:ind w:left="885" w:hanging="885"/>
              <w:rPr>
                <w:ins w:id="15" w:author="Fatimah Zahra Nasution" w:date="2021-11-30T15:0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6" w:author="Fatimah Zahra Nasution" w:date="2021-11-30T15:05:00Z">
                <w:pPr>
                  <w:spacing w:line="480" w:lineRule="auto"/>
                </w:pPr>
              </w:pPrChange>
            </w:pPr>
          </w:p>
          <w:p w14:paraId="40034633" w14:textId="48A043DD" w:rsidR="00185B41" w:rsidRDefault="00185B41" w:rsidP="00185B41">
            <w:pPr>
              <w:ind w:left="885" w:hanging="885"/>
              <w:rPr>
                <w:ins w:id="17" w:author="Fatimah Zahra Nasution" w:date="2021-11-30T15:05:00Z"/>
                <w:rFonts w:ascii="Times New Roman" w:hAnsi="Times New Roman" w:cs="Times New Roman"/>
                <w:sz w:val="24"/>
                <w:szCs w:val="24"/>
              </w:rPr>
            </w:pPr>
            <w:ins w:id="18" w:author="Fatimah Zahra Nasution" w:date="2021-11-30T15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4758556B" w14:textId="77777777" w:rsidR="00185B41" w:rsidRPr="00A16D9B" w:rsidRDefault="00185B41" w:rsidP="00185B41">
            <w:pPr>
              <w:ind w:left="885" w:hanging="885"/>
              <w:rPr>
                <w:ins w:id="19" w:author="Fatimah Zahra Nasution" w:date="2021-11-30T15:04:00Z"/>
                <w:rFonts w:ascii="Times New Roman" w:hAnsi="Times New Roman" w:cs="Times New Roman"/>
                <w:sz w:val="24"/>
                <w:szCs w:val="24"/>
              </w:rPr>
              <w:pPrChange w:id="20" w:author="Fatimah Zahra Nasution" w:date="2021-11-30T15:05:00Z">
                <w:pPr>
                  <w:spacing w:line="480" w:lineRule="auto"/>
                </w:pPr>
              </w:pPrChange>
            </w:pPr>
          </w:p>
          <w:p w14:paraId="63FF3BD1" w14:textId="149DCAF8" w:rsidR="00185B41" w:rsidRDefault="00185B41" w:rsidP="00185B41">
            <w:pPr>
              <w:ind w:left="885" w:hanging="885"/>
              <w:rPr>
                <w:ins w:id="21" w:author="Fatimah Zahra Nasution" w:date="2021-11-30T15:05:00Z"/>
                <w:rFonts w:ascii="Times New Roman" w:hAnsi="Times New Roman" w:cs="Times New Roman"/>
                <w:sz w:val="24"/>
                <w:szCs w:val="24"/>
              </w:rPr>
            </w:pPr>
            <w:ins w:id="22" w:author="Fatimah Zahra Nasution" w:date="2021-11-30T15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</w:t>
              </w:r>
            </w:ins>
          </w:p>
          <w:p w14:paraId="048049EA" w14:textId="77777777" w:rsidR="00185B41" w:rsidRPr="00A16D9B" w:rsidRDefault="00185B41" w:rsidP="00185B41">
            <w:pPr>
              <w:ind w:left="885" w:hanging="885"/>
              <w:rPr>
                <w:ins w:id="23" w:author="Fatimah Zahra Nasution" w:date="2021-11-30T15:03:00Z"/>
                <w:rFonts w:ascii="Times New Roman" w:hAnsi="Times New Roman" w:cs="Times New Roman"/>
                <w:sz w:val="24"/>
                <w:szCs w:val="24"/>
              </w:rPr>
              <w:pPrChange w:id="24" w:author="Fatimah Zahra Nasution" w:date="2021-11-30T15:05:00Z">
                <w:pPr>
                  <w:spacing w:line="480" w:lineRule="auto"/>
                </w:pPr>
              </w:pPrChange>
            </w:pPr>
          </w:p>
          <w:p w14:paraId="0AA616F2" w14:textId="22D1C570" w:rsidR="00185B41" w:rsidRDefault="00185B41" w:rsidP="00185B41">
            <w:pPr>
              <w:ind w:left="885" w:hanging="885"/>
              <w:rPr>
                <w:ins w:id="25" w:author="Fatimah Zahra Nasution" w:date="2021-11-30T15:05:00Z"/>
                <w:rFonts w:ascii="Times New Roman" w:hAnsi="Times New Roman" w:cs="Times New Roman"/>
                <w:sz w:val="24"/>
                <w:szCs w:val="24"/>
              </w:rPr>
            </w:pPr>
            <w:ins w:id="26" w:author="Fatimah Zahra Nasution" w:date="2021-11-30T15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64900BD0" w14:textId="77777777" w:rsidR="00185B41" w:rsidRDefault="00185B41" w:rsidP="00185B41">
            <w:pPr>
              <w:ind w:left="885" w:hanging="885"/>
              <w:rPr>
                <w:ins w:id="27" w:author="Fatimah Zahra Nasution" w:date="2021-11-30T15:04:00Z"/>
                <w:rFonts w:ascii="Times New Roman" w:hAnsi="Times New Roman" w:cs="Times New Roman"/>
                <w:sz w:val="24"/>
                <w:szCs w:val="24"/>
              </w:rPr>
              <w:pPrChange w:id="28" w:author="Fatimah Zahra Nasution" w:date="2021-11-30T15:05:00Z">
                <w:pPr>
                  <w:spacing w:line="480" w:lineRule="auto"/>
                </w:pPr>
              </w:pPrChange>
            </w:pPr>
          </w:p>
          <w:p w14:paraId="440D99A6" w14:textId="0EDB35A8" w:rsidR="007952C3" w:rsidRPr="00A16D9B" w:rsidRDefault="00185B41" w:rsidP="00185B41">
            <w:pPr>
              <w:ind w:left="885" w:hanging="885"/>
              <w:rPr>
                <w:rFonts w:ascii="Times New Roman" w:hAnsi="Times New Roman" w:cs="Times New Roman"/>
                <w:sz w:val="24"/>
                <w:szCs w:val="24"/>
              </w:rPr>
              <w:pPrChange w:id="29" w:author="Fatimah Zahra Nasution" w:date="2021-11-30T15:05:00Z">
                <w:pPr>
                  <w:spacing w:line="312" w:lineRule="auto"/>
                  <w:jc w:val="center"/>
                </w:pPr>
              </w:pPrChange>
            </w:pPr>
            <w:ins w:id="30" w:author="Fatimah Zahra Nasution" w:date="2021-11-30T15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58CC519D" w14:textId="754127F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1" w:author="Fatimah Zahra Nasution" w:date="2021-11-30T15:03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163EBD9" w14:textId="741AB79F" w:rsidR="007952C3" w:rsidRPr="00A16D9B" w:rsidDel="00185B41" w:rsidRDefault="007952C3" w:rsidP="00E0626E">
            <w:pPr>
              <w:spacing w:line="480" w:lineRule="auto"/>
              <w:rPr>
                <w:del w:id="32" w:author="Fatimah Zahra Nasution" w:date="2021-11-30T15:04:00Z"/>
                <w:rFonts w:ascii="Times New Roman" w:hAnsi="Times New Roman" w:cs="Times New Roman"/>
                <w:sz w:val="24"/>
                <w:szCs w:val="24"/>
              </w:rPr>
            </w:pPr>
            <w:del w:id="33" w:author="Fatimah Zahra Nasution" w:date="2021-11-30T15:03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Helianthusonfri, Jefferly</w:delText>
              </w:r>
            </w:del>
            <w:del w:id="34" w:author="Fatimah Zahra Nasution" w:date="2021-11-30T15:04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2016.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15BA851" w14:textId="752C0DAC" w:rsidR="007952C3" w:rsidRPr="00A16D9B" w:rsidDel="00185B41" w:rsidRDefault="007952C3" w:rsidP="00E0626E">
            <w:pPr>
              <w:spacing w:line="480" w:lineRule="auto"/>
              <w:rPr>
                <w:del w:id="35" w:author="Fatimah Zahra Nasution" w:date="2021-11-30T15:04:00Z"/>
                <w:rFonts w:ascii="Times New Roman" w:hAnsi="Times New Roman" w:cs="Times New Roman"/>
                <w:sz w:val="24"/>
                <w:szCs w:val="24"/>
              </w:rPr>
            </w:pPr>
            <w:del w:id="36" w:author="Fatimah Zahra Nasution" w:date="2021-11-30T15:04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4550604" w14:textId="1196DF3F" w:rsidR="007952C3" w:rsidRPr="00A16D9B" w:rsidDel="00185B41" w:rsidRDefault="007952C3" w:rsidP="00E0626E">
            <w:pPr>
              <w:spacing w:line="480" w:lineRule="auto"/>
              <w:rPr>
                <w:del w:id="37" w:author="Fatimah Zahra Nasution" w:date="2021-11-30T15:03:00Z"/>
                <w:rFonts w:ascii="Times New Roman" w:hAnsi="Times New Roman" w:cs="Times New Roman"/>
                <w:sz w:val="24"/>
                <w:szCs w:val="24"/>
              </w:rPr>
            </w:pPr>
            <w:del w:id="38" w:author="Fatimah Zahra Nasution" w:date="2021-11-30T15:03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39" w:author="Fatimah Zahra Nasution" w:date="2021-11-30T15:02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del w:id="40" w:author="Fatimah Zahra Nasution" w:date="2021-11-30T15:03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engan Facebook dan Blog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CD49216" w14:textId="2EF4B6E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41" w:author="Fatimah Zahra Nasution" w:date="2021-11-30T15:04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Mengoptimalkan Blog dan Social Media </w:delText>
              </w:r>
            </w:del>
            <w:del w:id="42" w:author="Fatimah Zahra Nasution" w:date="2021-11-30T15:02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del w:id="43" w:author="Fatimah Zahra Nasution" w:date="2021-11-30T15:04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ntuk Small Business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1F5062C" w14:textId="4C1B4566" w:rsidR="007952C3" w:rsidRPr="00A16D9B" w:rsidDel="00185B41" w:rsidRDefault="007952C3" w:rsidP="00E0626E">
            <w:pPr>
              <w:spacing w:line="480" w:lineRule="auto"/>
              <w:rPr>
                <w:del w:id="44" w:author="Fatimah Zahra Nasution" w:date="2021-11-30T15:03:00Z"/>
                <w:rFonts w:ascii="Times New Roman" w:hAnsi="Times New Roman" w:cs="Times New Roman"/>
                <w:sz w:val="24"/>
                <w:szCs w:val="24"/>
              </w:rPr>
            </w:pPr>
            <w:del w:id="45" w:author="Fatimah Zahra Nasution" w:date="2021-11-30T15:03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Instagram </w:delText>
              </w:r>
            </w:del>
            <w:del w:id="46" w:author="Fatimah Zahra Nasution" w:date="2021-11-30T15:02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del w:id="47" w:author="Fatimah Zahra Nasution" w:date="2021-11-30T15:03:00Z"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ntuk Fotografi dan Bisnis Kreatif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FFA97F5" w14:textId="52DD782D" w:rsidR="007952C3" w:rsidRPr="00A16D9B" w:rsidDel="00185B41" w:rsidRDefault="007952C3" w:rsidP="00E0626E">
            <w:pPr>
              <w:spacing w:line="480" w:lineRule="auto"/>
              <w:rPr>
                <w:del w:id="48" w:author="Fatimah Zahra Nasution" w:date="2021-11-30T15:03:00Z"/>
                <w:rFonts w:ascii="Times New Roman" w:hAnsi="Times New Roman" w:cs="Times New Roman"/>
                <w:sz w:val="24"/>
                <w:szCs w:val="24"/>
              </w:rPr>
            </w:pPr>
            <w:del w:id="49" w:author="Fatimah Zahra Nasution" w:date="2021-11-30T15:03:00Z"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85B4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85B4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BA460E7" w14:textId="5EC839F9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B4D6D" w14:textId="77777777" w:rsidR="007952C3" w:rsidRDefault="007952C3"/>
    <w:p w14:paraId="36265937" w14:textId="77777777" w:rsidR="007952C3" w:rsidRDefault="007952C3"/>
    <w:p w14:paraId="78396E51" w14:textId="77777777" w:rsidR="007952C3" w:rsidRDefault="007952C3"/>
    <w:p w14:paraId="4E4A0360" w14:textId="77777777" w:rsidR="007952C3" w:rsidRDefault="007952C3"/>
    <w:p w14:paraId="08704DB9" w14:textId="77777777" w:rsidR="007952C3" w:rsidRDefault="007952C3"/>
    <w:p w14:paraId="57626F7F" w14:textId="77777777" w:rsidR="007952C3" w:rsidRDefault="007952C3"/>
    <w:p w14:paraId="765C4B4D" w14:textId="77777777" w:rsidR="007952C3" w:rsidRDefault="007952C3"/>
    <w:p w14:paraId="4DC1C5F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imah Zahra Nasution">
    <w15:presenceInfo w15:providerId="None" w15:userId="Fatimah Zahra Nasut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85B41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F0E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Fatimah Zahra Nasution</cp:lastModifiedBy>
  <cp:revision>2</cp:revision>
  <dcterms:created xsi:type="dcterms:W3CDTF">2020-07-24T23:53:00Z</dcterms:created>
  <dcterms:modified xsi:type="dcterms:W3CDTF">2021-11-30T08:06:00Z</dcterms:modified>
</cp:coreProperties>
</file>