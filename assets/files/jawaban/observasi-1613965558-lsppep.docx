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5E328" w14:textId="77777777" w:rsidR="00125355" w:rsidRPr="00125355" w:rsidRDefault="00125355" w:rsidP="0019143A">
      <w:pPr>
        <w:spacing w:after="0"/>
        <w:jc w:val="both"/>
        <w:rPr>
          <w:rFonts w:ascii="Minion Pro" w:hAnsi="Minion Pro"/>
          <w:b/>
          <w:sz w:val="36"/>
          <w:szCs w:val="36"/>
        </w:rPr>
        <w:pPrChange w:id="0" w:author="maria.ulfa" w:date="2021-02-22T10:10:00Z">
          <w:pPr>
            <w:spacing w:after="0"/>
            <w:jc w:val="center"/>
          </w:pPr>
        </w:pPrChange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1384854" w14:textId="77777777" w:rsidR="00125355" w:rsidRPr="00125355" w:rsidRDefault="00125355" w:rsidP="0019143A">
      <w:pPr>
        <w:spacing w:after="0"/>
        <w:jc w:val="both"/>
        <w:rPr>
          <w:rFonts w:ascii="Minion Pro" w:hAnsi="Minion Pro"/>
          <w:b/>
          <w:sz w:val="36"/>
          <w:szCs w:val="36"/>
        </w:rPr>
        <w:pPrChange w:id="1" w:author="maria.ulfa" w:date="2021-02-22T10:10:00Z">
          <w:pPr>
            <w:spacing w:after="0"/>
            <w:jc w:val="center"/>
          </w:pPr>
        </w:pPrChange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73B8D58" w14:textId="77777777" w:rsidR="00125355" w:rsidRPr="001D038C" w:rsidRDefault="00125355" w:rsidP="0019143A">
      <w:pPr>
        <w:spacing w:after="0"/>
        <w:jc w:val="both"/>
        <w:rPr>
          <w:rFonts w:ascii="Minion Pro" w:hAnsi="Minion Pro"/>
          <w:b/>
          <w:sz w:val="36"/>
          <w:szCs w:val="36"/>
        </w:rPr>
        <w:pPrChange w:id="2" w:author="maria.ulfa" w:date="2021-02-22T10:10:00Z">
          <w:pPr>
            <w:spacing w:after="0"/>
            <w:jc w:val="center"/>
          </w:pPr>
        </w:pPrChange>
      </w:pPr>
    </w:p>
    <w:p w14:paraId="12AA1FBF" w14:textId="77777777" w:rsidR="00125355" w:rsidRPr="001D038C" w:rsidRDefault="00125355" w:rsidP="0019143A">
      <w:pPr>
        <w:pStyle w:val="ListParagraph"/>
        <w:numPr>
          <w:ilvl w:val="0"/>
          <w:numId w:val="3"/>
        </w:numPr>
        <w:jc w:val="both"/>
        <w:rPr>
          <w:rFonts w:ascii="Minion Pro" w:hAnsi="Minion Pro"/>
        </w:rPr>
        <w:pPrChange w:id="3" w:author="maria.ulfa" w:date="2021-02-22T10:10:00Z">
          <w:pPr>
            <w:pStyle w:val="ListParagraph"/>
            <w:numPr>
              <w:numId w:val="3"/>
            </w:numPr>
            <w:ind w:hanging="360"/>
          </w:pPr>
        </w:pPrChange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6F1C18B7" w14:textId="77777777" w:rsidTr="00821BA2">
        <w:tc>
          <w:tcPr>
            <w:tcW w:w="9350" w:type="dxa"/>
          </w:tcPr>
          <w:p w14:paraId="23908D66" w14:textId="647601C3" w:rsidR="00125355" w:rsidRDefault="00125355" w:rsidP="008842BC">
            <w:pPr>
              <w:pStyle w:val="Heading3"/>
              <w:jc w:val="center"/>
              <w:rPr>
                <w:rFonts w:ascii="Times New Roman" w:hAnsi="Times New Roman"/>
                <w:sz w:val="48"/>
              </w:rPr>
              <w:pPrChange w:id="4" w:author="maria.ulfa" w:date="2021-02-22T10:11:00Z">
                <w:pPr>
                  <w:pStyle w:val="Heading3"/>
                </w:pPr>
              </w:pPrChange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</w:t>
            </w:r>
          </w:p>
          <w:p w14:paraId="7B8D3F91" w14:textId="1ED174AE" w:rsidR="00125355" w:rsidRDefault="00125355" w:rsidP="008842BC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  <w:pPrChange w:id="5" w:author="maria.ulfa" w:date="2021-02-22T10:1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ins w:id="6" w:author="maria.ulfa" w:date="2021-02-22T10:10:00Z">
              <w:r w:rsidR="0019143A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74CCA2BF" w14:textId="2D0C6F0B" w:rsidR="00125355" w:rsidRPr="00EC6F38" w:rsidRDefault="00125355" w:rsidP="0019143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" w:author="maria.ulfa" w:date="2021-02-22T10:1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" w:author="maria.ulfa" w:date="2021-02-22T10:11:00Z">
              <w:r w:rsidRPr="00EC6F38" w:rsidDel="0019143A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industry </w:delText>
              </w:r>
            </w:del>
            <w:proofErr w:type="spellStart"/>
            <w:ins w:id="9" w:author="maria.ulfa" w:date="2021-02-22T10:11:00Z">
              <w:r w:rsidR="0019143A" w:rsidRPr="00EC6F38">
                <w:rPr>
                  <w:rFonts w:ascii="Times New Roman" w:eastAsia="Times New Roman" w:hAnsi="Times New Roman" w:cs="Times New Roman"/>
                  <w:szCs w:val="24"/>
                </w:rPr>
                <w:t>industr</w:t>
              </w:r>
              <w:r w:rsidR="0019143A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  <w:proofErr w:type="spellEnd"/>
              <w:r w:rsidR="0019143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98C6A00" w14:textId="6E60ED93" w:rsidR="00125355" w:rsidRPr="00EC6F38" w:rsidRDefault="00125355" w:rsidP="0019143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0" w:author="maria.ulfa" w:date="2021-02-22T10:1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1"/>
            <w:proofErr w:type="spellStart"/>
            <w:r w:rsidRPr="00447BC3">
              <w:rPr>
                <w:rFonts w:ascii="Times New Roman" w:eastAsia="Times New Roman" w:hAnsi="Times New Roman" w:cs="Times New Roman"/>
                <w:szCs w:val="24"/>
                <w:u w:val="single"/>
                <w:rPrChange w:id="12" w:author="maria.ulfa" w:date="2021-02-22T09:5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didik</w:t>
            </w:r>
            <w:commentRangeEnd w:id="11"/>
            <w:proofErr w:type="spellEnd"/>
            <w:r w:rsidR="00447BC3" w:rsidRPr="00447BC3">
              <w:rPr>
                <w:rStyle w:val="CommentReference"/>
                <w:u w:val="single"/>
                <w:rPrChange w:id="13" w:author="maria.ulfa" w:date="2021-02-22T09:54:00Z">
                  <w:rPr>
                    <w:rStyle w:val="CommentReference"/>
                  </w:rPr>
                </w:rPrChange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5" w:author="maria.ulfa" w:date="2021-02-22T10:08:00Z">
              <w:r w:rsidRPr="00EC6F38" w:rsidDel="004B44E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4"/>
            <w:r w:rsidR="00447BC3">
              <w:rPr>
                <w:rStyle w:val="CommentReference"/>
              </w:rPr>
              <w:commentReference w:id="1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commentRangeStart w:id="1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commentRangeEnd w:id="16"/>
            <w:proofErr w:type="spellEnd"/>
            <w:r w:rsidR="00447BC3">
              <w:rPr>
                <w:rStyle w:val="CommentReference"/>
              </w:rPr>
              <w:commentReference w:id="1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</w:t>
            </w:r>
            <w:ins w:id="18" w:author="maria.ulfa" w:date="2021-02-22T10:08:00Z">
              <w:r w:rsidR="004B44EE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19" w:author="maria.ulfa" w:date="2021-02-22T10:08:00Z">
              <w:r w:rsidRPr="00EC6F38" w:rsidDel="004B44EE">
                <w:rPr>
                  <w:rFonts w:ascii="Times New Roman" w:eastAsia="Times New Roman" w:hAnsi="Times New Roman" w:cs="Times New Roman"/>
                  <w:szCs w:val="24"/>
                </w:rPr>
                <w:delText xml:space="preserve">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7"/>
            <w:r w:rsidR="00447BC3">
              <w:rPr>
                <w:rStyle w:val="CommentReference"/>
              </w:rPr>
              <w:commentReference w:id="17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ACB8280" w14:textId="77777777" w:rsidR="00125355" w:rsidRPr="00EC6F38" w:rsidRDefault="00125355" w:rsidP="0019143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0" w:author="maria.ulfa" w:date="2021-02-22T10:1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2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commentRangeEnd w:id="21"/>
            <w:proofErr w:type="spellEnd"/>
            <w:r w:rsidR="00447BC3">
              <w:rPr>
                <w:rStyle w:val="CommentReference"/>
              </w:rPr>
              <w:commentReference w:id="2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commentRangeEnd w:id="22"/>
            <w:proofErr w:type="spellEnd"/>
            <w:r w:rsidR="00447BC3">
              <w:rPr>
                <w:rStyle w:val="CommentReference"/>
              </w:rPr>
              <w:commentReference w:id="2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C5A560B" w14:textId="77777777" w:rsidR="00125355" w:rsidRPr="00EC6F38" w:rsidRDefault="00125355" w:rsidP="0019143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3" w:author="maria.ulfa" w:date="2021-02-22T10:1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commentRangeEnd w:id="24"/>
            <w:proofErr w:type="spellEnd"/>
            <w:r w:rsidR="00447BC3">
              <w:rPr>
                <w:rStyle w:val="CommentReference"/>
              </w:rPr>
              <w:commentReference w:id="2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commentRangeEnd w:id="25"/>
            <w:proofErr w:type="spellEnd"/>
            <w:r w:rsidR="00447BC3">
              <w:rPr>
                <w:rStyle w:val="CommentReference"/>
              </w:rPr>
              <w:commentReference w:id="2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2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commentRangeEnd w:id="26"/>
            <w:proofErr w:type="spellEnd"/>
            <w:r w:rsidR="00447BC3">
              <w:rPr>
                <w:rStyle w:val="CommentReference"/>
              </w:rPr>
              <w:commentReference w:id="2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commentRangeEnd w:id="27"/>
            <w:proofErr w:type="spellEnd"/>
            <w:r w:rsidR="00447BC3">
              <w:rPr>
                <w:rStyle w:val="CommentReference"/>
              </w:rPr>
              <w:commentReference w:id="2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commentRangeEnd w:id="28"/>
            <w:proofErr w:type="spellEnd"/>
            <w:r w:rsidR="00447BC3">
              <w:rPr>
                <w:rStyle w:val="CommentReference"/>
              </w:rPr>
              <w:commentReference w:id="2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commentRangeStart w:id="2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9"/>
            <w:r w:rsidR="00447BC3">
              <w:rPr>
                <w:rStyle w:val="CommentReference"/>
              </w:rPr>
              <w:commentReference w:id="29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0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commentRangeEnd w:id="30"/>
            <w:proofErr w:type="spellEnd"/>
            <w:r w:rsidR="00447BC3">
              <w:rPr>
                <w:rStyle w:val="CommentReference"/>
              </w:rPr>
              <w:commentReference w:id="3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30A3D344" w14:textId="77777777" w:rsidR="00125355" w:rsidRPr="00EC6F38" w:rsidRDefault="00125355" w:rsidP="0019143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1" w:author="maria.ulfa" w:date="2021-02-22T10:1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2"/>
            <w:r w:rsidRPr="00EC6F38">
              <w:rPr>
                <w:rFonts w:ascii="Times New Roman" w:eastAsia="Times New Roman" w:hAnsi="Times New Roman" w:cs="Times New Roman"/>
                <w:szCs w:val="24"/>
              </w:rPr>
              <w:t>4.0</w:t>
            </w:r>
            <w:commentRangeEnd w:id="32"/>
            <w:r w:rsidR="00447BC3">
              <w:rPr>
                <w:rStyle w:val="CommentReference"/>
              </w:rPr>
              <w:commentReference w:id="32"/>
            </w:r>
          </w:p>
          <w:p w14:paraId="17ECA781" w14:textId="77777777" w:rsidR="00125355" w:rsidRPr="00EC6F38" w:rsidRDefault="00125355" w:rsidP="0019143A">
            <w:pPr>
              <w:numPr>
                <w:ilvl w:val="0"/>
                <w:numId w:val="4"/>
              </w:numPr>
              <w:spacing w:after="0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3" w:author="maria.ulfa" w:date="2021-02-22T10:1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commentRangeStart w:id="34"/>
            <w:commentRangeStart w:id="3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CE2C47F" w14:textId="77777777" w:rsidR="00125355" w:rsidRPr="00EC6F38" w:rsidRDefault="00125355" w:rsidP="0019143A">
            <w:pPr>
              <w:spacing w:after="0" w:line="360" w:lineRule="auto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6" w:author="maria.ulfa" w:date="2021-02-22T10:1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commentRangeStart w:id="3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commentRangeEnd w:id="37"/>
            <w:proofErr w:type="spellEnd"/>
            <w:r w:rsidR="00447BC3">
              <w:rPr>
                <w:rStyle w:val="CommentReference"/>
              </w:rPr>
              <w:commentReference w:id="3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38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8"/>
            <w:r w:rsidR="00447BC3">
              <w:rPr>
                <w:rStyle w:val="CommentReference"/>
              </w:rPr>
              <w:commentReference w:id="38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35"/>
            <w:r w:rsidR="004B44EE">
              <w:rPr>
                <w:rStyle w:val="CommentReference"/>
              </w:rPr>
              <w:commentReference w:id="35"/>
            </w:r>
          </w:p>
          <w:p w14:paraId="529924A9" w14:textId="77777777" w:rsidR="00125355" w:rsidRPr="00EC6F38" w:rsidRDefault="00125355" w:rsidP="0019143A">
            <w:pPr>
              <w:numPr>
                <w:ilvl w:val="0"/>
                <w:numId w:val="4"/>
              </w:numPr>
              <w:spacing w:after="0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9" w:author="maria.ulfa" w:date="2021-02-22T10:1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8205038" w14:textId="77777777" w:rsidR="00125355" w:rsidRPr="00EC6F38" w:rsidRDefault="00125355" w:rsidP="0019143A">
            <w:pPr>
              <w:spacing w:after="0" w:line="360" w:lineRule="auto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0" w:author="maria.ulfa" w:date="2021-02-22T10:1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commentRangeStart w:id="4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41"/>
            <w:r w:rsidR="00447BC3">
              <w:rPr>
                <w:rStyle w:val="CommentReference"/>
              </w:rPr>
              <w:commentReference w:id="4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commentRangeEnd w:id="42"/>
            <w:proofErr w:type="spellEnd"/>
            <w:r w:rsidR="00447BC3">
              <w:rPr>
                <w:rStyle w:val="CommentReference"/>
              </w:rPr>
              <w:commentReference w:id="4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commentRangeEnd w:id="43"/>
            <w:proofErr w:type="spellEnd"/>
            <w:r w:rsidR="004B44EE">
              <w:rPr>
                <w:rStyle w:val="CommentReference"/>
              </w:rPr>
              <w:commentReference w:id="4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commentRangeStart w:id="4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commentRangeEnd w:id="44"/>
            <w:proofErr w:type="spellEnd"/>
            <w:r w:rsidR="004B44EE">
              <w:rPr>
                <w:rStyle w:val="CommentReference"/>
              </w:rPr>
              <w:commentReference w:id="4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AB2529A" w14:textId="77777777" w:rsidR="00125355" w:rsidRPr="00EC6F38" w:rsidRDefault="00125355" w:rsidP="0019143A">
            <w:pPr>
              <w:numPr>
                <w:ilvl w:val="0"/>
                <w:numId w:val="4"/>
              </w:numPr>
              <w:spacing w:after="0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5" w:author="maria.ulfa" w:date="2021-02-22T10:1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5617CB1D" w14:textId="7ED2DD99" w:rsidR="00125355" w:rsidRPr="00EC6F38" w:rsidRDefault="00125355" w:rsidP="0019143A">
            <w:pPr>
              <w:spacing w:after="0" w:line="360" w:lineRule="auto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6" w:author="maria.ulfa" w:date="2021-02-22T10:1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commentRangeStart w:id="47"/>
            <w:del w:id="48" w:author="maria.ulfa" w:date="2021-02-22T10:08:00Z">
              <w:r w:rsidRPr="00EC6F38" w:rsidDel="004B44EE">
                <w:rPr>
                  <w:rFonts w:ascii="Times New Roman" w:eastAsia="Times New Roman" w:hAnsi="Times New Roman" w:cs="Times New Roman"/>
                  <w:szCs w:val="24"/>
                </w:rPr>
                <w:delText>Guri</w:delText>
              </w:r>
              <w:commentRangeEnd w:id="47"/>
              <w:r w:rsidR="004B44EE" w:rsidDel="004B44EE">
                <w:rPr>
                  <w:rStyle w:val="CommentReference"/>
                </w:rPr>
                <w:commentReference w:id="47"/>
              </w:r>
              <w:r w:rsidRPr="00EC6F38" w:rsidDel="004B44E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ins w:id="49" w:author="maria.ulfa" w:date="2021-02-22T10:08:00Z">
              <w:r w:rsidR="004B44EE" w:rsidRPr="00EC6F38">
                <w:rPr>
                  <w:rFonts w:ascii="Times New Roman" w:eastAsia="Times New Roman" w:hAnsi="Times New Roman" w:cs="Times New Roman"/>
                  <w:szCs w:val="24"/>
                </w:rPr>
                <w:t>Gur</w:t>
              </w:r>
              <w:r w:rsidR="004B44EE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50"/>
            <w:r w:rsidR="004B44EE">
              <w:rPr>
                <w:rStyle w:val="CommentReference"/>
              </w:rPr>
              <w:commentReference w:id="50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9D80A53" w14:textId="77777777" w:rsidR="00125355" w:rsidRPr="00EC6F38" w:rsidRDefault="00125355" w:rsidP="0019143A">
            <w:pPr>
              <w:numPr>
                <w:ilvl w:val="0"/>
                <w:numId w:val="4"/>
              </w:numPr>
              <w:spacing w:after="0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1" w:author="maria.ulfa" w:date="2021-02-22T10:1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commentRangeStart w:id="5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2010F67C" w14:textId="17870063" w:rsidR="00125355" w:rsidRPr="00EC6F38" w:rsidRDefault="00125355" w:rsidP="0019143A">
            <w:pPr>
              <w:spacing w:after="0" w:line="360" w:lineRule="auto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3" w:author="maria.ulfa" w:date="2021-02-22T10:1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ins w:id="54" w:author="maria.ulfa" w:date="2021-02-22T10:08:00Z">
              <w:r w:rsidR="004B44E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commentRangeEnd w:id="52"/>
            <w:proofErr w:type="spellEnd"/>
            <w:r w:rsidR="004B44EE">
              <w:rPr>
                <w:rStyle w:val="CommentReference"/>
              </w:rPr>
              <w:commentReference w:id="5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34"/>
            <w:r w:rsidR="004B44EE">
              <w:rPr>
                <w:rStyle w:val="CommentReference"/>
              </w:rPr>
              <w:commentReference w:id="34"/>
            </w:r>
          </w:p>
          <w:p w14:paraId="45CCAED7" w14:textId="77777777" w:rsidR="00125355" w:rsidRPr="00EC6F38" w:rsidRDefault="00125355" w:rsidP="0019143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5" w:author="maria.ulfa" w:date="2021-02-22T10:1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6" w:author="maria.ulfa" w:date="2021-02-22T10:08:00Z">
              <w:r w:rsidRPr="00EC6F38" w:rsidDel="004B44E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585C45FF" w14:textId="77777777" w:rsidR="00125355" w:rsidRPr="00EC6F38" w:rsidRDefault="00125355" w:rsidP="0019143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7" w:author="maria.ulfa" w:date="2021-02-22T10:10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66F623F2" w14:textId="77777777" w:rsidR="00125355" w:rsidRPr="00EC6F38" w:rsidRDefault="00125355" w:rsidP="0019143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8" w:author="maria.ulfa" w:date="2021-02-22T10:10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Memahami</w:t>
            </w:r>
            <w:proofErr w:type="spellEnd"/>
          </w:p>
          <w:p w14:paraId="0BCDF2BA" w14:textId="77777777" w:rsidR="00125355" w:rsidRPr="00EC6F38" w:rsidRDefault="00125355" w:rsidP="0019143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9" w:author="maria.ulfa" w:date="2021-02-22T10:10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76E58E0D" w14:textId="77777777" w:rsidR="00125355" w:rsidRPr="00EC6F38" w:rsidRDefault="00125355" w:rsidP="0019143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0" w:author="maria.ulfa" w:date="2021-02-22T10:10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5F8789AC" w14:textId="77777777" w:rsidR="00125355" w:rsidRPr="00EC6F38" w:rsidRDefault="00125355" w:rsidP="0019143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1" w:author="maria.ulfa" w:date="2021-02-22T10:10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6DB97C8C" w14:textId="237FEC05" w:rsidR="00125355" w:rsidRPr="00EC6F38" w:rsidRDefault="00125355" w:rsidP="0019143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2" w:author="maria.ulfa" w:date="2021-02-22T10:1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ins w:id="63" w:author="maria.ulfa" w:date="2021-02-22T10:09:00Z">
              <w:r w:rsidR="004B44EE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64" w:author="maria.ulfa" w:date="2021-02-22T10:09:00Z">
              <w:r w:rsidRPr="00EC6F38" w:rsidDel="004B44E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65" w:author="maria.ulfa" w:date="2021-02-22T10:09:00Z">
              <w:r w:rsidR="004B44EE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66" w:author="maria.ulfa" w:date="2021-02-22T10:09:00Z">
              <w:r w:rsidRPr="00EC6F38" w:rsidDel="004B44EE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4B44EE"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7" w:author="maria.ulfa" w:date="2021-02-22T10:09:00Z">
              <w:r w:rsidRPr="00EC6F38" w:rsidDel="004B44E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FEC0ABB" w14:textId="5205F04C" w:rsidR="00125355" w:rsidRPr="00EC6F38" w:rsidRDefault="00125355" w:rsidP="0019143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8" w:author="maria.ulfa" w:date="2021-02-22T10:1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del w:id="69" w:author="maria.ulfa" w:date="2021-02-22T10:09:00Z">
              <w:r w:rsidRPr="00EC6F38" w:rsidDel="004B44E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0" w:author="maria.ulfa" w:date="2021-02-22T10:09:00Z">
              <w:r w:rsidRPr="00EC6F38" w:rsidDel="004B44EE">
                <w:rPr>
                  <w:rFonts w:ascii="Times New Roman" w:eastAsia="Times New Roman" w:hAnsi="Times New Roman" w:cs="Times New Roman"/>
                  <w:szCs w:val="24"/>
                </w:rPr>
                <w:delText xml:space="preserve">praktek </w:delText>
              </w:r>
            </w:del>
            <w:proofErr w:type="spellStart"/>
            <w:ins w:id="71" w:author="maria.ulfa" w:date="2021-02-22T10:09:00Z">
              <w:r w:rsidR="004B44EE" w:rsidRPr="00EC6F38">
                <w:rPr>
                  <w:rFonts w:ascii="Times New Roman" w:eastAsia="Times New Roman" w:hAnsi="Times New Roman" w:cs="Times New Roman"/>
                  <w:szCs w:val="24"/>
                </w:rPr>
                <w:t>prakt</w:t>
              </w:r>
              <w:r w:rsidR="004B44EE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  <w:r w:rsidR="004B44EE" w:rsidRPr="00EC6F38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  <w:proofErr w:type="spellEnd"/>
              <w:r w:rsidR="004B44EE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D649C26" w14:textId="48E0735E" w:rsidR="00125355" w:rsidRPr="00EC6F38" w:rsidRDefault="00125355" w:rsidP="0019143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2" w:author="maria.ulfa" w:date="2021-02-22T10:1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73" w:author="maria.ulfa" w:date="2021-02-22T10:09:00Z">
              <w:r w:rsidR="004B44E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7C72D28" w14:textId="77777777" w:rsidR="00125355" w:rsidRPr="00EC6F38" w:rsidRDefault="00125355" w:rsidP="0019143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4" w:author="maria.ulfa" w:date="2021-02-22T10:1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23ED25BC" w14:textId="77777777" w:rsidR="00924DF5" w:rsidRDefault="00924DF5" w:rsidP="0019143A">
      <w:pPr>
        <w:jc w:val="both"/>
        <w:pPrChange w:id="75" w:author="maria.ulfa" w:date="2021-02-22T10:10:00Z">
          <w:pPr/>
        </w:pPrChange>
      </w:pPr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1" w:author="maria.ulfa" w:date="2021-02-22T09:53:00Z" w:initials="m">
    <w:p w14:paraId="272C19A6" w14:textId="761F1B09" w:rsidR="00447BC3" w:rsidRDefault="00447BC3">
      <w:pPr>
        <w:pStyle w:val="CommentText"/>
      </w:pPr>
      <w:r>
        <w:rPr>
          <w:rStyle w:val="CommentReference"/>
        </w:rPr>
        <w:annotationRef/>
      </w:r>
      <w:r>
        <w:t xml:space="preserve">Beri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14" w:author="maria.ulfa" w:date="2021-02-22T09:54:00Z" w:initials="m">
    <w:p w14:paraId="257AB16F" w14:textId="6C429FEE" w:rsidR="00447BC3" w:rsidRDefault="00447BC3">
      <w:pPr>
        <w:pStyle w:val="CommentText"/>
      </w:pPr>
      <w:r>
        <w:rPr>
          <w:rStyle w:val="CommentReference"/>
        </w:rPr>
        <w:annotationRef/>
      </w:r>
      <w:proofErr w:type="spellStart"/>
      <w:r>
        <w:t>Digabung</w:t>
      </w:r>
      <w:proofErr w:type="spellEnd"/>
      <w:r>
        <w:t xml:space="preserve"> (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spasi</w:t>
      </w:r>
      <w:proofErr w:type="spellEnd"/>
      <w:r>
        <w:t>)</w:t>
      </w:r>
    </w:p>
  </w:comment>
  <w:comment w:id="16" w:author="maria.ulfa" w:date="2021-02-22T09:55:00Z" w:initials="m">
    <w:p w14:paraId="52FE4B92" w14:textId="015CB438" w:rsidR="00447BC3" w:rsidRDefault="00447BC3">
      <w:pPr>
        <w:pStyle w:val="CommentText"/>
      </w:pPr>
      <w:r>
        <w:rPr>
          <w:rStyle w:val="CommentReference"/>
        </w:rPr>
        <w:annotationRef/>
      </w:r>
      <w:proofErr w:type="spellStart"/>
      <w:r>
        <w:t>titik</w:t>
      </w:r>
      <w:proofErr w:type="spellEnd"/>
    </w:p>
  </w:comment>
  <w:comment w:id="17" w:author="maria.ulfa" w:date="2021-02-22T09:55:00Z" w:initials="m">
    <w:p w14:paraId="5C7A718E" w14:textId="459605C7" w:rsidR="00447BC3" w:rsidRDefault="00447BC3">
      <w:pPr>
        <w:pStyle w:val="CommentText"/>
      </w:pPr>
      <w:r>
        <w:rPr>
          <w:rStyle w:val="CommentReference"/>
        </w:rPr>
        <w:annotationRef/>
      </w:r>
      <w:proofErr w:type="spellStart"/>
      <w:r>
        <w:t>tanpa</w:t>
      </w:r>
      <w:proofErr w:type="spellEnd"/>
      <w:r>
        <w:t xml:space="preserve"> </w:t>
      </w:r>
      <w:proofErr w:type="spellStart"/>
      <w:r>
        <w:t>spasi</w:t>
      </w:r>
      <w:proofErr w:type="spellEnd"/>
    </w:p>
  </w:comment>
  <w:comment w:id="21" w:author="maria.ulfa" w:date="2021-02-22T09:56:00Z" w:initials="m">
    <w:p w14:paraId="27687E68" w14:textId="07A2B50E" w:rsidR="00447BC3" w:rsidRDefault="00447BC3">
      <w:pPr>
        <w:pStyle w:val="CommentText"/>
      </w:pPr>
      <w:r>
        <w:rPr>
          <w:rStyle w:val="CommentReference"/>
        </w:rPr>
        <w:annotationRef/>
      </w:r>
      <w:proofErr w:type="spellStart"/>
      <w:r>
        <w:t>tanpa</w:t>
      </w:r>
      <w:proofErr w:type="spellEnd"/>
      <w:r>
        <w:t xml:space="preserve"> </w:t>
      </w:r>
      <w:proofErr w:type="spellStart"/>
      <w:r>
        <w:t>spasi</w:t>
      </w:r>
      <w:proofErr w:type="spellEnd"/>
    </w:p>
  </w:comment>
  <w:comment w:id="22" w:author="maria.ulfa" w:date="2021-02-22T09:56:00Z" w:initials="m">
    <w:p w14:paraId="080896C8" w14:textId="2EF4CB30" w:rsidR="00447BC3" w:rsidRDefault="00447BC3">
      <w:pPr>
        <w:pStyle w:val="CommentText"/>
      </w:pPr>
      <w:r>
        <w:rPr>
          <w:rStyle w:val="CommentReference"/>
        </w:rPr>
        <w:annotationRef/>
      </w:r>
      <w:proofErr w:type="spellStart"/>
      <w:r>
        <w:t>memperluas</w:t>
      </w:r>
      <w:proofErr w:type="spellEnd"/>
    </w:p>
  </w:comment>
  <w:comment w:id="24" w:author="maria.ulfa" w:date="2021-02-22T09:56:00Z" w:initials="m">
    <w:p w14:paraId="0023C735" w14:textId="080133FE" w:rsidR="00447BC3" w:rsidRDefault="00447BC3">
      <w:pPr>
        <w:pStyle w:val="CommentText"/>
      </w:pPr>
      <w:r>
        <w:rPr>
          <w:rStyle w:val="CommentReference"/>
        </w:rPr>
        <w:annotationRef/>
      </w:r>
      <w:proofErr w:type="spellStart"/>
      <w:r>
        <w:t>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25" w:author="maria.ulfa" w:date="2021-02-22T09:57:00Z" w:initials="m">
    <w:p w14:paraId="31345E02" w14:textId="720D3F4A" w:rsidR="00447BC3" w:rsidRDefault="00447BC3">
      <w:pPr>
        <w:pStyle w:val="CommentText"/>
      </w:pPr>
      <w:r>
        <w:rPr>
          <w:rStyle w:val="CommentReference"/>
        </w:rPr>
        <w:annotationRef/>
      </w:r>
      <w:proofErr w:type="spellStart"/>
      <w:r>
        <w:t>tanpa</w:t>
      </w:r>
      <w:proofErr w:type="spellEnd"/>
      <w:r>
        <w:t xml:space="preserve"> </w:t>
      </w:r>
      <w:proofErr w:type="spellStart"/>
      <w:r>
        <w:t>spasi</w:t>
      </w:r>
      <w:proofErr w:type="spellEnd"/>
    </w:p>
  </w:comment>
  <w:comment w:id="26" w:author="maria.ulfa" w:date="2021-02-22T09:57:00Z" w:initials="m">
    <w:p w14:paraId="0141F24C" w14:textId="4B83BCEE" w:rsidR="00447BC3" w:rsidRDefault="00447BC3">
      <w:pPr>
        <w:pStyle w:val="CommentText"/>
      </w:pPr>
      <w:r>
        <w:rPr>
          <w:rStyle w:val="CommentReference"/>
        </w:rPr>
        <w:annotationRef/>
      </w:r>
      <w:r>
        <w:t>dan</w:t>
      </w:r>
    </w:p>
  </w:comment>
  <w:comment w:id="27" w:author="maria.ulfa" w:date="2021-02-22T09:57:00Z" w:initials="m">
    <w:p w14:paraId="17F3E19C" w14:textId="116F9821" w:rsidR="00447BC3" w:rsidRDefault="00447BC3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 (?)</w:t>
      </w:r>
    </w:p>
  </w:comment>
  <w:comment w:id="28" w:author="maria.ulfa" w:date="2021-02-22T09:58:00Z" w:initials="m">
    <w:p w14:paraId="012BF2F9" w14:textId="6F186A96" w:rsidR="00447BC3" w:rsidRDefault="00447BC3">
      <w:pPr>
        <w:pStyle w:val="CommentText"/>
      </w:pPr>
      <w:r>
        <w:rPr>
          <w:rStyle w:val="CommentReference"/>
        </w:rPr>
        <w:annotationRef/>
      </w:r>
      <w:proofErr w:type="spellStart"/>
      <w:r>
        <w:t>huruf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kapital</w:t>
      </w:r>
      <w:proofErr w:type="spellEnd"/>
    </w:p>
  </w:comment>
  <w:comment w:id="29" w:author="maria.ulfa" w:date="2021-02-22T09:59:00Z" w:initials="m">
    <w:p w14:paraId="42A23475" w14:textId="7BBE287F" w:rsidR="00447BC3" w:rsidRDefault="00447BC3">
      <w:pPr>
        <w:pStyle w:val="CommentText"/>
      </w:pPr>
      <w:r>
        <w:rPr>
          <w:rStyle w:val="CommentReference"/>
        </w:rPr>
        <w:annotationRef/>
      </w:r>
      <w:proofErr w:type="spellStart"/>
      <w:r>
        <w:t>hapus</w:t>
      </w:r>
      <w:proofErr w:type="spellEnd"/>
    </w:p>
  </w:comment>
  <w:comment w:id="30" w:author="maria.ulfa" w:date="2021-02-22T09:58:00Z" w:initials="m">
    <w:p w14:paraId="16BDF85A" w14:textId="3DDC2C74" w:rsidR="00447BC3" w:rsidRDefault="00447BC3">
      <w:pPr>
        <w:pStyle w:val="CommentText"/>
      </w:pPr>
      <w:r>
        <w:rPr>
          <w:rStyle w:val="CommentReference"/>
        </w:rPr>
        <w:annotationRef/>
      </w:r>
      <w:proofErr w:type="spellStart"/>
      <w:r>
        <w:t>tanpa</w:t>
      </w:r>
      <w:proofErr w:type="spellEnd"/>
      <w:r>
        <w:t xml:space="preserve"> </w:t>
      </w:r>
      <w:proofErr w:type="spellStart"/>
      <w:r>
        <w:t>spasi</w:t>
      </w:r>
      <w:proofErr w:type="spellEnd"/>
    </w:p>
  </w:comment>
  <w:comment w:id="32" w:author="maria.ulfa" w:date="2021-02-22T09:59:00Z" w:initials="m">
    <w:p w14:paraId="49247A9C" w14:textId="52E207B2" w:rsidR="00447BC3" w:rsidRDefault="00447BC3">
      <w:pPr>
        <w:pStyle w:val="CommentText"/>
      </w:pPr>
      <w:r>
        <w:rPr>
          <w:rStyle w:val="CommentReference"/>
        </w:rPr>
        <w:annotationRef/>
      </w:r>
      <w:proofErr w:type="spellStart"/>
      <w:r>
        <w:t>beri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(:)</w:t>
      </w:r>
    </w:p>
  </w:comment>
  <w:comment w:id="37" w:author="maria.ulfa" w:date="2021-02-22T10:00:00Z" w:initials="m">
    <w:p w14:paraId="444E2835" w14:textId="573FFCA5" w:rsidR="00447BC3" w:rsidRDefault="00447BC3">
      <w:pPr>
        <w:pStyle w:val="CommentText"/>
      </w:pPr>
      <w:r>
        <w:rPr>
          <w:rStyle w:val="CommentReference"/>
        </w:rPr>
        <w:annotationRef/>
      </w:r>
      <w:proofErr w:type="spellStart"/>
      <w:r>
        <w:t>tahap</w:t>
      </w:r>
      <w:proofErr w:type="spellEnd"/>
    </w:p>
  </w:comment>
  <w:comment w:id="38" w:author="maria.ulfa" w:date="2021-02-22T10:00:00Z" w:initials="m">
    <w:p w14:paraId="4CCC17B0" w14:textId="022A0D3B" w:rsidR="00447BC3" w:rsidRDefault="00447BC3">
      <w:pPr>
        <w:pStyle w:val="CommentText"/>
      </w:pPr>
      <w:r>
        <w:rPr>
          <w:rStyle w:val="CommentReference"/>
        </w:rPr>
        <w:annotationRef/>
      </w:r>
      <w:proofErr w:type="spellStart"/>
      <w:r>
        <w:t>dituntut</w:t>
      </w:r>
      <w:proofErr w:type="spellEnd"/>
    </w:p>
  </w:comment>
  <w:comment w:id="35" w:author="maria.ulfa" w:date="2021-02-22T10:06:00Z" w:initials="m">
    <w:p w14:paraId="5BCC87C0" w14:textId="2C4EAA05" w:rsidR="004B44EE" w:rsidRDefault="004B44EE">
      <w:pPr>
        <w:pStyle w:val="CommentText"/>
      </w:pPr>
      <w:r>
        <w:rPr>
          <w:rStyle w:val="CommentReference"/>
        </w:rPr>
        <w:annotationRef/>
      </w:r>
      <w:proofErr w:type="spellStart"/>
      <w:r>
        <w:t>Sebelum</w:t>
      </w:r>
      <w:proofErr w:type="spellEnd"/>
      <w:r>
        <w:t xml:space="preserve"> kata </w:t>
      </w:r>
      <w:proofErr w:type="spellStart"/>
      <w:r>
        <w:t>tahapan</w:t>
      </w:r>
      <w:proofErr w:type="spellEnd"/>
      <w:r>
        <w:t xml:space="preserve"> </w:t>
      </w:r>
    </w:p>
  </w:comment>
  <w:comment w:id="41" w:author="maria.ulfa" w:date="2021-02-22T10:01:00Z" w:initials="m">
    <w:p w14:paraId="224A4C01" w14:textId="56F274CD" w:rsidR="00447BC3" w:rsidRDefault="00447BC3">
      <w:pPr>
        <w:pStyle w:val="CommentText"/>
      </w:pPr>
      <w:r>
        <w:rPr>
          <w:rStyle w:val="CommentReference"/>
        </w:rPr>
        <w:annotationRef/>
      </w:r>
      <w:proofErr w:type="spellStart"/>
      <w:r>
        <w:t>hapus</w:t>
      </w:r>
      <w:proofErr w:type="spellEnd"/>
      <w:r>
        <w:t xml:space="preserve"> kata </w:t>
      </w:r>
      <w:proofErr w:type="spellStart"/>
      <w:r>
        <w:t>yaitu</w:t>
      </w:r>
      <w:proofErr w:type="spellEnd"/>
    </w:p>
  </w:comment>
  <w:comment w:id="42" w:author="maria.ulfa" w:date="2021-02-22T10:01:00Z" w:initials="m">
    <w:p w14:paraId="2E77CE5D" w14:textId="51854715" w:rsidR="00447BC3" w:rsidRDefault="00447BC3">
      <w:pPr>
        <w:pStyle w:val="CommentText"/>
      </w:pPr>
      <w:r>
        <w:rPr>
          <w:rStyle w:val="CommentReference"/>
        </w:rPr>
        <w:annotationRef/>
      </w:r>
      <w:proofErr w:type="spellStart"/>
      <w:r>
        <w:t>tanpa</w:t>
      </w:r>
      <w:proofErr w:type="spellEnd"/>
      <w:r>
        <w:t xml:space="preserve"> </w:t>
      </w:r>
      <w:proofErr w:type="spellStart"/>
      <w:r>
        <w:t>spasi</w:t>
      </w:r>
      <w:proofErr w:type="spellEnd"/>
    </w:p>
  </w:comment>
  <w:comment w:id="43" w:author="maria.ulfa" w:date="2021-02-22T10:02:00Z" w:initials="m">
    <w:p w14:paraId="1AB4AD3E" w14:textId="619AA9D1" w:rsidR="004B44EE" w:rsidRDefault="004B44EE">
      <w:pPr>
        <w:pStyle w:val="CommentText"/>
      </w:pPr>
      <w:r>
        <w:rPr>
          <w:rStyle w:val="CommentReference"/>
        </w:rPr>
        <w:annotationRef/>
      </w:r>
      <w:proofErr w:type="spellStart"/>
      <w:r>
        <w:t>kurang</w:t>
      </w:r>
      <w:proofErr w:type="spellEnd"/>
      <w:r>
        <w:t xml:space="preserve"> s (</w:t>
      </w:r>
      <w:proofErr w:type="spellStart"/>
      <w:r>
        <w:t>siswa</w:t>
      </w:r>
      <w:proofErr w:type="spellEnd"/>
      <w:r>
        <w:t>)</w:t>
      </w:r>
    </w:p>
  </w:comment>
  <w:comment w:id="44" w:author="maria.ulfa" w:date="2021-02-22T10:02:00Z" w:initials="m">
    <w:p w14:paraId="0571B0FD" w14:textId="2ABA0405" w:rsidR="004B44EE" w:rsidRDefault="004B44EE">
      <w:pPr>
        <w:pStyle w:val="CommentText"/>
      </w:pPr>
      <w:r>
        <w:rPr>
          <w:rStyle w:val="CommentReference"/>
        </w:rPr>
        <w:annotationRef/>
      </w:r>
      <w:proofErr w:type="spellStart"/>
      <w:r>
        <w:t>siswa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“</w:t>
      </w:r>
      <w:proofErr w:type="spellStart"/>
      <w:r>
        <w:t>nya</w:t>
      </w:r>
      <w:proofErr w:type="spellEnd"/>
      <w:r>
        <w:t>” (</w:t>
      </w:r>
      <w:proofErr w:type="spellStart"/>
      <w:r>
        <w:t>bakatnya</w:t>
      </w:r>
      <w:proofErr w:type="spellEnd"/>
      <w:r>
        <w:t>)</w:t>
      </w:r>
    </w:p>
  </w:comment>
  <w:comment w:id="47" w:author="maria.ulfa" w:date="2021-02-22T10:03:00Z" w:initials="m">
    <w:p w14:paraId="3D38F5C1" w14:textId="136A00D5" w:rsidR="004B44EE" w:rsidRDefault="004B44EE">
      <w:pPr>
        <w:pStyle w:val="CommentText"/>
      </w:pPr>
      <w:r>
        <w:rPr>
          <w:rStyle w:val="CommentReference"/>
        </w:rPr>
        <w:annotationRef/>
      </w:r>
      <w:r>
        <w:t>Guru</w:t>
      </w:r>
    </w:p>
  </w:comment>
  <w:comment w:id="50" w:author="maria.ulfa" w:date="2021-02-22T10:04:00Z" w:initials="m">
    <w:p w14:paraId="64AE9663" w14:textId="0C3D7656" w:rsidR="004B44EE" w:rsidRDefault="004B44EE">
      <w:pPr>
        <w:pStyle w:val="CommentText"/>
      </w:pPr>
      <w:r>
        <w:rPr>
          <w:rStyle w:val="CommentReference"/>
        </w:rPr>
        <w:annotationRef/>
      </w:r>
      <w:proofErr w:type="spellStart"/>
      <w:r>
        <w:t>dihapus</w:t>
      </w:r>
      <w:proofErr w:type="spellEnd"/>
    </w:p>
  </w:comment>
  <w:comment w:id="52" w:author="maria.ulfa" w:date="2021-02-22T10:05:00Z" w:initials="m">
    <w:p w14:paraId="2CF18042" w14:textId="47D23499" w:rsidR="004B44EE" w:rsidRDefault="004B44EE">
      <w:pPr>
        <w:pStyle w:val="CommentText"/>
      </w:pPr>
      <w:r>
        <w:rPr>
          <w:rStyle w:val="CommentReference"/>
        </w:rPr>
        <w:annotationRef/>
      </w:r>
    </w:p>
  </w:comment>
  <w:comment w:id="34" w:author="maria.ulfa" w:date="2021-02-22T10:06:00Z" w:initials="m">
    <w:p w14:paraId="6638BC81" w14:textId="151B078E" w:rsidR="004B44EE" w:rsidRDefault="004B44EE">
      <w:pPr>
        <w:pStyle w:val="CommentText"/>
      </w:pPr>
      <w:r>
        <w:rPr>
          <w:rStyle w:val="CommentReference"/>
        </w:rPr>
        <w:annotationRef/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1, 2, dan 3 </w:t>
      </w:r>
      <w:proofErr w:type="spellStart"/>
      <w:r>
        <w:t>untuk</w:t>
      </w:r>
      <w:proofErr w:type="spellEnd"/>
      <w:r>
        <w:t xml:space="preserve"> numbering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72C19A6" w15:done="0"/>
  <w15:commentEx w15:paraId="257AB16F" w15:done="0"/>
  <w15:commentEx w15:paraId="52FE4B92" w15:done="0"/>
  <w15:commentEx w15:paraId="5C7A718E" w15:done="0"/>
  <w15:commentEx w15:paraId="27687E68" w15:done="0"/>
  <w15:commentEx w15:paraId="080896C8" w15:done="0"/>
  <w15:commentEx w15:paraId="0023C735" w15:done="0"/>
  <w15:commentEx w15:paraId="31345E02" w15:done="0"/>
  <w15:commentEx w15:paraId="0141F24C" w15:done="0"/>
  <w15:commentEx w15:paraId="17F3E19C" w15:done="0"/>
  <w15:commentEx w15:paraId="012BF2F9" w15:done="0"/>
  <w15:commentEx w15:paraId="42A23475" w15:done="0"/>
  <w15:commentEx w15:paraId="16BDF85A" w15:done="0"/>
  <w15:commentEx w15:paraId="49247A9C" w15:done="0"/>
  <w15:commentEx w15:paraId="444E2835" w15:done="0"/>
  <w15:commentEx w15:paraId="4CCC17B0" w15:done="0"/>
  <w15:commentEx w15:paraId="5BCC87C0" w15:done="0"/>
  <w15:commentEx w15:paraId="224A4C01" w15:done="0"/>
  <w15:commentEx w15:paraId="2E77CE5D" w15:done="0"/>
  <w15:commentEx w15:paraId="1AB4AD3E" w15:done="0"/>
  <w15:commentEx w15:paraId="0571B0FD" w15:done="0"/>
  <w15:commentEx w15:paraId="3D38F5C1" w15:done="0"/>
  <w15:commentEx w15:paraId="64AE9663" w15:done="0"/>
  <w15:commentEx w15:paraId="2CF18042" w15:done="0"/>
  <w15:commentEx w15:paraId="6638BC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DFDAC" w16cex:dateUtc="2021-02-22T02:53:00Z"/>
  <w16cex:commentExtensible w16cex:durableId="23DDFDE0" w16cex:dateUtc="2021-02-22T02:54:00Z"/>
  <w16cex:commentExtensible w16cex:durableId="23DDFE12" w16cex:dateUtc="2021-02-22T02:55:00Z"/>
  <w16cex:commentExtensible w16cex:durableId="23DDFE29" w16cex:dateUtc="2021-02-22T02:55:00Z"/>
  <w16cex:commentExtensible w16cex:durableId="23DDFE40" w16cex:dateUtc="2021-02-22T02:56:00Z"/>
  <w16cex:commentExtensible w16cex:durableId="23DDFE5B" w16cex:dateUtc="2021-02-22T02:56:00Z"/>
  <w16cex:commentExtensible w16cex:durableId="23DDFE6B" w16cex:dateUtc="2021-02-22T02:56:00Z"/>
  <w16cex:commentExtensible w16cex:durableId="23DDFE7C" w16cex:dateUtc="2021-02-22T02:57:00Z"/>
  <w16cex:commentExtensible w16cex:durableId="23DDFE89" w16cex:dateUtc="2021-02-22T02:57:00Z"/>
  <w16cex:commentExtensible w16cex:durableId="23DDFE97" w16cex:dateUtc="2021-02-22T02:57:00Z"/>
  <w16cex:commentExtensible w16cex:durableId="23DDFEAE" w16cex:dateUtc="2021-02-22T02:58:00Z"/>
  <w16cex:commentExtensible w16cex:durableId="23DDFEF0" w16cex:dateUtc="2021-02-22T02:59:00Z"/>
  <w16cex:commentExtensible w16cex:durableId="23DDFEC5" w16cex:dateUtc="2021-02-22T02:58:00Z"/>
  <w16cex:commentExtensible w16cex:durableId="23DDFF0C" w16cex:dateUtc="2021-02-22T02:59:00Z"/>
  <w16cex:commentExtensible w16cex:durableId="23DDFF3E" w16cex:dateUtc="2021-02-22T03:00:00Z"/>
  <w16cex:commentExtensible w16cex:durableId="23DDFF49" w16cex:dateUtc="2021-02-22T03:00:00Z"/>
  <w16cex:commentExtensible w16cex:durableId="23DE00A8" w16cex:dateUtc="2021-02-22T03:06:00Z"/>
  <w16cex:commentExtensible w16cex:durableId="23DDFF75" w16cex:dateUtc="2021-02-22T03:01:00Z"/>
  <w16cex:commentExtensible w16cex:durableId="23DDFF84" w16cex:dateUtc="2021-02-22T03:01:00Z"/>
  <w16cex:commentExtensible w16cex:durableId="23DDFF9A" w16cex:dateUtc="2021-02-22T03:02:00Z"/>
  <w16cex:commentExtensible w16cex:durableId="23DDFFB5" w16cex:dateUtc="2021-02-22T03:02:00Z"/>
  <w16cex:commentExtensible w16cex:durableId="23DDFFE4" w16cex:dateUtc="2021-02-22T03:03:00Z"/>
  <w16cex:commentExtensible w16cex:durableId="23DE0023" w16cex:dateUtc="2021-02-22T03:04:00Z"/>
  <w16cex:commentExtensible w16cex:durableId="23DE006E" w16cex:dateUtc="2021-02-22T03:05:00Z"/>
  <w16cex:commentExtensible w16cex:durableId="23DE008A" w16cex:dateUtc="2021-02-22T03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72C19A6" w16cid:durableId="23DDFDAC"/>
  <w16cid:commentId w16cid:paraId="257AB16F" w16cid:durableId="23DDFDE0"/>
  <w16cid:commentId w16cid:paraId="52FE4B92" w16cid:durableId="23DDFE12"/>
  <w16cid:commentId w16cid:paraId="5C7A718E" w16cid:durableId="23DDFE29"/>
  <w16cid:commentId w16cid:paraId="27687E68" w16cid:durableId="23DDFE40"/>
  <w16cid:commentId w16cid:paraId="080896C8" w16cid:durableId="23DDFE5B"/>
  <w16cid:commentId w16cid:paraId="0023C735" w16cid:durableId="23DDFE6B"/>
  <w16cid:commentId w16cid:paraId="31345E02" w16cid:durableId="23DDFE7C"/>
  <w16cid:commentId w16cid:paraId="0141F24C" w16cid:durableId="23DDFE89"/>
  <w16cid:commentId w16cid:paraId="17F3E19C" w16cid:durableId="23DDFE97"/>
  <w16cid:commentId w16cid:paraId="012BF2F9" w16cid:durableId="23DDFEAE"/>
  <w16cid:commentId w16cid:paraId="42A23475" w16cid:durableId="23DDFEF0"/>
  <w16cid:commentId w16cid:paraId="16BDF85A" w16cid:durableId="23DDFEC5"/>
  <w16cid:commentId w16cid:paraId="49247A9C" w16cid:durableId="23DDFF0C"/>
  <w16cid:commentId w16cid:paraId="444E2835" w16cid:durableId="23DDFF3E"/>
  <w16cid:commentId w16cid:paraId="4CCC17B0" w16cid:durableId="23DDFF49"/>
  <w16cid:commentId w16cid:paraId="5BCC87C0" w16cid:durableId="23DE00A8"/>
  <w16cid:commentId w16cid:paraId="224A4C01" w16cid:durableId="23DDFF75"/>
  <w16cid:commentId w16cid:paraId="2E77CE5D" w16cid:durableId="23DDFF84"/>
  <w16cid:commentId w16cid:paraId="1AB4AD3E" w16cid:durableId="23DDFF9A"/>
  <w16cid:commentId w16cid:paraId="0571B0FD" w16cid:durableId="23DDFFB5"/>
  <w16cid:commentId w16cid:paraId="3D38F5C1" w16cid:durableId="23DDFFE4"/>
  <w16cid:commentId w16cid:paraId="64AE9663" w16cid:durableId="23DE0023"/>
  <w16cid:commentId w16cid:paraId="2CF18042" w16cid:durableId="23DE006E"/>
  <w16cid:commentId w16cid:paraId="6638BC81" w16cid:durableId="23DE008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44B1C"/>
    <w:multiLevelType w:val="multilevel"/>
    <w:tmpl w:val="57ACB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ia.ulfa">
    <w15:presenceInfo w15:providerId="AD" w15:userId="S::maria.ulfa@sdislamalazhar31yogyakarta.sch.id::bb8a6c62-41a9-43f0-a172-ca02306157f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9143A"/>
    <w:rsid w:val="001D038C"/>
    <w:rsid w:val="00240407"/>
    <w:rsid w:val="0042167F"/>
    <w:rsid w:val="00447BC3"/>
    <w:rsid w:val="004B44EE"/>
    <w:rsid w:val="008842BC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9379D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447B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7B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7B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7B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7BC3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maria.ulfa</cp:lastModifiedBy>
  <cp:revision>9</cp:revision>
  <dcterms:created xsi:type="dcterms:W3CDTF">2020-08-26T22:03:00Z</dcterms:created>
  <dcterms:modified xsi:type="dcterms:W3CDTF">2021-02-22T03:11:00Z</dcterms:modified>
</cp:coreProperties>
</file>