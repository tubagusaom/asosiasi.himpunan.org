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0" w:author="hp" w:date="2020-08-27T11:36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>Pada zaman</w:delText>
              </w:r>
            </w:del>
            <w:proofErr w:type="spellStart"/>
            <w:ins w:id="1" w:author="hp" w:date="2020-08-27T11:36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2" w:author="hp" w:date="2020-08-27T11:36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" w:author="hp" w:date="2020-08-27T11:38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setiap</w:t>
              </w:r>
              <w:proofErr w:type="spellEnd"/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hp" w:date="2020-08-27T11:38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del w:id="5" w:author="hp" w:date="2020-08-27T11:37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 xml:space="preserve">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del w:id="6" w:author="hp" w:date="2020-08-27T11:38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 xml:space="preserve"> semakin maju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hp" w:date="2020-08-27T11:38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8" w:author="hp" w:date="2020-08-27T11:38:00Z">
              <w:r w:rsidR="000C4BE2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0C4BE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" w:author="hp" w:date="2020-08-27T11:39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awam</w:t>
              </w:r>
              <w:proofErr w:type="spellEnd"/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del w:id="10" w:author="hp" w:date="2020-08-27T11:39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 xml:space="preserve"> bahkan banyak yang masih awam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hp" w:date="2020-08-27T11:40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>hari ini kita</w:delText>
              </w:r>
            </w:del>
            <w:proofErr w:type="spellStart"/>
            <w:ins w:id="12" w:author="hp" w:date="2020-08-27T11:40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hp" w:date="2020-08-27T11:41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 xml:space="preserve">lagi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14" w:author="hp" w:date="2020-08-27T11:41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semata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hp" w:date="2020-08-27T11:41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16" w:author="hp" w:date="2020-08-27T11:41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juga</w:t>
              </w:r>
              <w:proofErr w:type="spellEnd"/>
              <w:r w:rsidR="000C4BE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hp" w:date="2020-08-27T11:41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ins w:id="18" w:author="hp" w:date="2020-08-27T11:41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agar</w:t>
              </w:r>
              <w:r w:rsidR="000C4BE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9" w:author="hp" w:date="2020-08-27T11:42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 xml:space="preserve">membuat </w:delText>
              </w:r>
            </w:del>
            <w:proofErr w:type="spellStart"/>
            <w:ins w:id="20" w:author="hp" w:date="2020-08-27T11:42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menciptakan</w:t>
              </w:r>
              <w:proofErr w:type="spellEnd"/>
              <w:r w:rsidR="000C4BE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del w:id="21" w:author="hp" w:date="2020-08-27T11:42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 xml:space="preserve"> yang belum tercipta,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" w:author="hp" w:date="2020-08-27T11:42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proofErr w:type="spellStart"/>
            <w:ins w:id="23" w:author="hp" w:date="2020-08-27T11:42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hp" w:date="2020-08-27T11:42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>terciptanya p</w:delText>
              </w:r>
            </w:del>
            <w:proofErr w:type="spellStart"/>
            <w:ins w:id="25" w:author="hp" w:date="2020-08-27T11:42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6" w:author="hp" w:date="2020-08-27T11:43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" w:author="hp" w:date="2020-08-27T11:43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 xml:space="preserve">peningkatan </w:delText>
              </w:r>
            </w:del>
            <w:proofErr w:type="spellStart"/>
            <w:ins w:id="28" w:author="hp" w:date="2020-08-27T11:43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meningkatkan</w:t>
              </w:r>
              <w:proofErr w:type="spellEnd"/>
              <w:r w:rsidR="000C4BE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9" w:author="hp" w:date="2020-08-27T11:43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menjamin</w:t>
              </w:r>
              <w:proofErr w:type="spellEnd"/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30" w:author="hp" w:date="2020-08-27T11:43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31" w:author="hp" w:date="2020-08-27T11:44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32" w:author="hp" w:date="2020-08-27T11:44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hp" w:date="2020-08-27T11:44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proofErr w:type="spellStart"/>
            <w:ins w:id="34" w:author="hp" w:date="2020-08-27T11:44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0C4BE2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0C4BE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35" w:author="hp" w:date="2020-08-27T11:47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menghasilkan </w:delText>
              </w:r>
            </w:del>
            <w:proofErr w:type="spellStart"/>
            <w:ins w:id="36" w:author="hp" w:date="2020-08-27T11:47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membentuk</w:t>
              </w:r>
              <w:proofErr w:type="spellEnd"/>
              <w:r w:rsidR="00DD3CE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7" w:author="hp" w:date="2020-08-27T11:44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proofErr w:type="spellStart"/>
            <w:ins w:id="38" w:author="hp" w:date="2020-08-27T11:44:00Z">
              <w:r w:rsidR="000C4BE2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0C4BE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9" w:author="hp" w:date="2020-08-27T11:44:00Z">
              <w:r w:rsidRPr="00EC6F38" w:rsidDel="000C4BE2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0" w:author="hp" w:date="2020-08-27T11:45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>demikian p</w:delText>
              </w:r>
            </w:del>
            <w:proofErr w:type="spellStart"/>
            <w:ins w:id="41" w:author="hp" w:date="2020-08-27T11:45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2" w:author="hp" w:date="2020-08-27T11:45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3" w:author="hp" w:date="2020-08-27T11:45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proofErr w:type="spellStart"/>
            <w:ins w:id="44" w:author="hp" w:date="2020-08-27T11:45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dipublikasikan</w:t>
              </w:r>
            </w:ins>
            <w:proofErr w:type="spellEnd"/>
            <w:ins w:id="45" w:author="hp" w:date="2020-08-27T11:46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del w:id="46" w:author="hp" w:date="2020-08-27T11:46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7" w:author="hp" w:date="2020-08-27T11:46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proofErr w:type="spellStart"/>
            <w:ins w:id="48" w:author="hp" w:date="2020-08-27T11:46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9" w:author="hp" w:date="2020-08-27T11:46:00Z">
              <w:r w:rsidR="00DD3CE0" w:rsidRPr="00EC6F38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DD3CE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D3CE0" w:rsidRPr="00EC6F38">
                <w:rPr>
                  <w:rFonts w:ascii="Times New Roman" w:eastAsia="Times New Roman" w:hAnsi="Times New Roman" w:cs="Times New Roman"/>
                  <w:szCs w:val="24"/>
                </w:rPr>
                <w:t>muda</w:t>
              </w:r>
              <w:proofErr w:type="spellEnd"/>
              <w:r w:rsidR="00DD3CE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0" w:author="hp" w:date="2020-08-27T11:46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di era ini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1" w:author="hp" w:date="2020-08-27T11:46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untuk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2" w:author="hp" w:date="2020-08-27T11:47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dunia </w:delText>
              </w:r>
            </w:del>
            <w:ins w:id="53" w:author="hp" w:date="2020-08-27T11:47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era</w:t>
              </w:r>
              <w:r w:rsidR="00DD3CE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del w:id="54" w:author="hp" w:date="2020-08-27T11:47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ins w:id="55" w:author="hp" w:date="2020-08-27T11:47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6" w:author="hp" w:date="2020-08-27T11:47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7" w:author="hp" w:date="2020-08-27T11:48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8" w:author="hp" w:date="2020-08-27T11:48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>formatif</w:delText>
              </w:r>
            </w:del>
            <w:proofErr w:type="spellStart"/>
            <w:ins w:id="59" w:author="hp" w:date="2020-08-27T11:48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normatif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0" w:author="hp" w:date="2020-08-27T11:48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61" w:author="hp" w:date="2020-08-27T11:48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62" w:author="hp" w:date="2020-08-27T11:48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63" w:author="hp" w:date="2020-08-27T11:48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4" w:author="hp" w:date="2020-08-27T11:48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5" w:author="hp" w:date="2020-08-27T11:48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ins w:id="66" w:author="hp" w:date="2020-08-27T11:48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agar</w:t>
              </w:r>
            </w:ins>
            <w:ins w:id="67" w:author="hp" w:date="2020-08-27T11:49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</w:ins>
            <w:proofErr w:type="spellEnd"/>
            <w:ins w:id="68" w:author="hp" w:date="2020-08-27T11:48:00Z">
              <w:r w:rsidR="00DD3CE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9" w:author="hp" w:date="2020-08-27T11:49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>dalam mencari</w:delText>
              </w:r>
            </w:del>
            <w:proofErr w:type="spellStart"/>
            <w:ins w:id="70" w:author="hp" w:date="2020-08-27T11:49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menemukan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del w:id="71" w:author="hp" w:date="2020-08-27T11:49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 siswa</w:delText>
              </w:r>
            </w:del>
            <w:ins w:id="72" w:author="hp" w:date="2020-08-27T11:49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3" w:author="hp" w:date="2020-08-27T11:49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4" w:author="hp" w:date="2020-08-27T11:49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memberikan </w:delText>
              </w:r>
            </w:del>
            <w:proofErr w:type="spellStart"/>
            <w:ins w:id="75" w:author="hp" w:date="2020-08-27T11:49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diberikan</w:t>
              </w:r>
              <w:proofErr w:type="spellEnd"/>
              <w:r w:rsidR="00DD3CE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6" w:author="hp" w:date="2020-08-27T11:50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77" w:author="hp" w:date="2020-08-27T11:50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78" w:author="hp" w:date="2020-08-27T11:50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79" w:author="hp" w:date="2020-08-27T11:50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0" w:author="hp" w:date="2020-08-27T11:50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ins w:id="81" w:author="hp" w:date="2020-08-27T11:50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DD3CE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2" w:author="hp" w:date="2020-08-27T11:51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>strata</w:delText>
              </w:r>
            </w:del>
            <w:proofErr w:type="spellStart"/>
            <w:ins w:id="83" w:author="hp" w:date="2020-08-27T11:51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bidang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4" w:author="hp" w:date="2020-08-27T11:51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>mengajarkan pendidikan</w:delText>
              </w:r>
            </w:del>
            <w:proofErr w:type="spellStart"/>
            <w:ins w:id="85" w:author="hp" w:date="2020-08-27T11:51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menyajikan</w:t>
              </w:r>
            </w:ins>
            <w:proofErr w:type="spellEnd"/>
            <w:ins w:id="86" w:author="hp" w:date="2020-08-27T11:52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pembelajaran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spellStart"/>
            <w:del w:id="87" w:author="hp" w:date="2020-08-27T11:52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>Di dalam</w:delText>
              </w:r>
            </w:del>
            <w:ins w:id="88" w:author="hp" w:date="2020-08-27T11:52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9" w:author="hp" w:date="2020-08-27T11:52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0" w:author="hp" w:date="2020-08-27T11:53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ins w:id="91" w:author="hp" w:date="2020-08-27T11:53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DD3CE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2" w:author="hp" w:date="2020-08-27T11:53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jadi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93" w:author="hp" w:date="2020-08-27T11:53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>pada p</w:delText>
              </w:r>
            </w:del>
            <w:ins w:id="94" w:author="hp" w:date="2020-08-27T11:53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5" w:author="hp" w:date="2020-08-27T11:54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6" w:author="hp" w:date="2020-08-27T11:54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memiliki </w:delText>
              </w:r>
            </w:del>
            <w:proofErr w:type="spellStart"/>
            <w:ins w:id="97" w:author="hp" w:date="2020-08-27T11:54:00Z">
              <w:r w:rsidR="00DD3CE0">
                <w:rPr>
                  <w:rFonts w:ascii="Times New Roman" w:eastAsia="Times New Roman" w:hAnsi="Times New Roman" w:cs="Times New Roman"/>
                  <w:szCs w:val="24"/>
                </w:rPr>
                <w:t>berbentuk</w:t>
              </w:r>
              <w:proofErr w:type="spellEnd"/>
              <w:r w:rsidR="00DD3CE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8" w:author="hp" w:date="2020-08-27T11:54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9" w:author="hp" w:date="2020-08-27T11:54:00Z">
              <w:r w:rsidRPr="00EC6F38" w:rsidDel="00DD3CE0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del w:id="100" w:author="hp" w:date="2020-08-27T11:55:00Z">
              <w:r w:rsidRPr="00EC6F38" w:rsidDel="000E0F11">
                <w:rPr>
                  <w:rFonts w:ascii="Times New Roman" w:eastAsia="Times New Roman" w:hAnsi="Times New Roman" w:cs="Times New Roman"/>
                  <w:szCs w:val="24"/>
                </w:rPr>
                <w:delText>pikiran yang kritis maka akan timbul</w:delText>
              </w:r>
            </w:del>
            <w:proofErr w:type="spellStart"/>
            <w:ins w:id="101" w:author="hp" w:date="2020-08-27T11:55:00Z">
              <w:r w:rsidR="000E0F11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0E0F11">
                <w:rPr>
                  <w:rFonts w:ascii="Times New Roman" w:eastAsia="Times New Roman" w:hAnsi="Times New Roman" w:cs="Times New Roman"/>
                  <w:szCs w:val="24"/>
                </w:rPr>
                <w:t xml:space="preserve"> menciptakan</w:t>
              </w:r>
            </w:ins>
            <w:bookmarkStart w:id="102" w:name="_GoBack"/>
            <w:bookmarkEnd w:id="10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C4BE2"/>
    <w:rsid w:val="000E0F11"/>
    <w:rsid w:val="0012251A"/>
    <w:rsid w:val="00125355"/>
    <w:rsid w:val="001D038C"/>
    <w:rsid w:val="00240407"/>
    <w:rsid w:val="0042167F"/>
    <w:rsid w:val="00924DF5"/>
    <w:rsid w:val="00DD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0C4BE2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4</cp:revision>
  <dcterms:created xsi:type="dcterms:W3CDTF">2020-08-26T22:03:00Z</dcterms:created>
  <dcterms:modified xsi:type="dcterms:W3CDTF">2020-08-27T04:55:00Z</dcterms:modified>
</cp:coreProperties>
</file>