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FE02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3262B3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5536B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2212B5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B2B4AFF" w14:textId="77777777" w:rsidTr="00D810B0">
        <w:tc>
          <w:tcPr>
            <w:tcW w:w="9350" w:type="dxa"/>
          </w:tcPr>
          <w:p w14:paraId="5D88F4D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67B9A" w14:textId="77777777" w:rsidR="00D80F46" w:rsidRPr="00965C1A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DELL" w:date="2021-02-11T12:26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DELL" w:date="2021-02-11T12:26:00Z">
              <w:r w:rsidRPr="00A16D9B" w:rsidDel="00965C1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DELL" w:date="2021-02-11T12:26:00Z">
              <w:r w:rsidR="00965C1A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 xml:space="preserve"> PRAKATA</w:t>
              </w:r>
            </w:ins>
          </w:p>
          <w:p w14:paraId="6160C16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93D7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  <w:commentRangeEnd w:id="3"/>
            <w:r w:rsidR="00965C1A">
              <w:rPr>
                <w:rStyle w:val="CommentReference"/>
                <w:lang w:val="en-US"/>
              </w:rPr>
              <w:commentReference w:id="3"/>
            </w:r>
          </w:p>
          <w:p w14:paraId="29E7503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D86AE" w14:textId="77777777" w:rsidR="00D80F46" w:rsidRPr="00965C1A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rPrChange w:id="4" w:author="DELL" w:date="2021-02-11T12:3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del w:id="5" w:author="DELL" w:date="2021-02-11T12:33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>modul  ajar</w:delText>
              </w:r>
            </w:del>
            <w:ins w:id="6" w:author="DELL" w:date="2021-02-11T12:33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panduan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7" w:author="DELL" w:date="2021-02-11T12:33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kegiatan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 Jaringan  Komputer  </w:t>
            </w:r>
            <w:proofErr w:type="spellStart"/>
            <w:ins w:id="8" w:author="DELL" w:date="2021-02-11T12:33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pada</w:t>
              </w:r>
              <w:proofErr w:type="spellEnd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ins w:id="9" w:author="DELL" w:date="2021-02-11T12:33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studi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</w:t>
            </w:r>
            <w:del w:id="10" w:author="DELL" w:date="2021-02-11T12:34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proofErr w:type="spellStart"/>
            <w:ins w:id="11" w:author="DELL" w:date="2021-02-11T12:34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D4 di </w:t>
            </w:r>
            <w:del w:id="12" w:author="DELL" w:date="2021-02-11T12:31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>Politeknik Elektronika Negeri Surabaya</w:delText>
              </w:r>
            </w:del>
            <w:ins w:id="13" w:author="DELL" w:date="2021-02-11T12:31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PENS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del w:id="14" w:author="DELL" w:date="2021-02-11T12:34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>Sasaran dari praktikum Jaringan Komputer ini</w:delText>
              </w:r>
            </w:del>
            <w:ins w:id="15" w:author="DELL" w:date="2021-02-11T12:35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16" w:author="DELL" w:date="2021-02-11T12:34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Diharapkan</w:t>
              </w:r>
              <w:proofErr w:type="spellEnd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dengan</w:t>
              </w:r>
              <w:proofErr w:type="spellEnd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65C1A">
              <w:rPr>
                <w:rFonts w:ascii="Times New Roman" w:hAnsi="Times New Roman" w:cs="Times New Roman"/>
                <w:strike/>
                <w:sz w:val="24"/>
                <w:szCs w:val="24"/>
                <w:rPrChange w:id="17" w:author="DELL" w:date="2021-02-11T12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adalah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kepada  mahasiswa  tentang  teknik  membangun  sistem  </w:t>
            </w:r>
            <w:del w:id="18" w:author="DELL" w:date="2021-02-11T12:31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19" w:author="DELL" w:date="2021-02-11T12:31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965C1A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 </w:t>
              </w:r>
            </w:ins>
            <w:del w:id="20" w:author="DELL" w:date="2021-02-11T12:31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21" w:author="DELL" w:date="2021-02-11T12:31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965C1A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Linux  mulai  dari  instalasi  sistem  operasi,  perintah-perintah  dasar  </w:t>
            </w:r>
            <w:del w:id="22" w:author="DELL" w:date="2021-02-11T12:31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Linux </w:delText>
              </w:r>
            </w:del>
            <w:ins w:id="23" w:author="DELL" w:date="2021-02-11T12:31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</w:t>
              </w:r>
              <w:r w:rsidR="00965C1A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inux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sampai dengan membangun internet server yang meliputi mail server, DNS server, web server,  proxy  server,  dan  lain  sebagainya</w:t>
            </w:r>
            <w:r w:rsidRPr="00965C1A">
              <w:rPr>
                <w:rFonts w:ascii="Times New Roman" w:hAnsi="Times New Roman" w:cs="Times New Roman"/>
                <w:strike/>
                <w:sz w:val="24"/>
                <w:szCs w:val="24"/>
                <w:rPrChange w:id="24" w:author="DELL" w:date="2021-02-11T12:3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.  Selain  itu  buku  praktikum  Jaringan  Komputer  ini  dapat digunakan sebagai panduan bagi mahasiswa saat melaksanakan praktikum tersebut. </w:t>
            </w:r>
          </w:p>
          <w:p w14:paraId="7E24913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4845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  <w:commentRangeEnd w:id="25"/>
            <w:r w:rsidR="00965C1A">
              <w:rPr>
                <w:rStyle w:val="CommentReference"/>
                <w:lang w:val="en-US"/>
              </w:rPr>
              <w:commentReference w:id="25"/>
            </w:r>
          </w:p>
          <w:p w14:paraId="68B5B37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3402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</w:t>
            </w:r>
            <w:proofErr w:type="spellStart"/>
            <w:ins w:id="26" w:author="DELL" w:date="2021-02-11T12:36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memberikan</w:t>
              </w:r>
              <w:proofErr w:type="spellEnd"/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7" w:author="DELL" w:date="2021-02-11T12:36:00Z">
              <w:r w:rsidRPr="00A16D9B" w:rsidDel="00965C1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bermanfaat  </w:delText>
              </w:r>
            </w:del>
            <w:ins w:id="28" w:author="DELL" w:date="2021-02-11T12:36:00Z">
              <w:r w:rsidR="00965C1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manfaat</w:t>
              </w:r>
              <w:bookmarkStart w:id="29" w:name="_GoBack"/>
              <w:bookmarkEnd w:id="29"/>
              <w:r w:rsidR="00965C1A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 mahasiswa  dalam  mempelajari  mata  kuliah  Jaringan Komputer. Amin. </w:t>
            </w:r>
          </w:p>
          <w:p w14:paraId="00B153D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B1F8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0243FA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9AAB9F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CA46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6E8FB1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F59545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26C51E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8F02F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71240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802C2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29FD6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EB253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FFB62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ELL" w:date="2021-02-11T12:28:00Z" w:initials="D">
    <w:p w14:paraId="627E8260" w14:textId="77777777" w:rsidR="00965C1A" w:rsidRDefault="00965C1A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ajar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terbit</w:t>
      </w:r>
      <w:proofErr w:type="spellEnd"/>
      <w:r>
        <w:t>.</w:t>
      </w:r>
    </w:p>
    <w:p w14:paraId="2A5C7A63" w14:textId="77777777" w:rsidR="00965C1A" w:rsidRDefault="00965C1A">
      <w:pPr>
        <w:pStyle w:val="CommentText"/>
      </w:pPr>
      <w:proofErr w:type="spellStart"/>
      <w:proofErr w:type="gramStart"/>
      <w:r>
        <w:t>Misal</w:t>
      </w:r>
      <w:proofErr w:type="spellEnd"/>
      <w:r>
        <w:t xml:space="preserve"> :</w:t>
      </w:r>
      <w:proofErr w:type="gramEnd"/>
    </w:p>
    <w:p w14:paraId="38CFF5D1" w14:textId="77777777" w:rsidR="00965C1A" w:rsidRDefault="00965C1A">
      <w:pPr>
        <w:pStyle w:val="CommentText"/>
      </w:pPr>
    </w:p>
    <w:p w14:paraId="1D162234" w14:textId="77777777" w:rsidR="00965C1A" w:rsidRDefault="00965C1A">
      <w:pPr>
        <w:pStyle w:val="CommentText"/>
      </w:pPr>
      <w:r>
        <w:t xml:space="preserve">Rasa </w:t>
      </w:r>
      <w:proofErr w:type="spellStart"/>
      <w:r>
        <w:t>syukur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Surabaya (Pens).</w:t>
      </w:r>
    </w:p>
  </w:comment>
  <w:comment w:id="25" w:author="DELL" w:date="2021-02-11T12:35:00Z" w:initials="D">
    <w:p w14:paraId="752ADF1B" w14:textId="77777777" w:rsidR="00965C1A" w:rsidRDefault="00965C1A">
      <w:pPr>
        <w:pStyle w:val="CommentText"/>
      </w:pPr>
      <w:r>
        <w:rPr>
          <w:rStyle w:val="CommentReference"/>
        </w:rPr>
        <w:annotationRef/>
      </w:r>
      <w:proofErr w:type="spellStart"/>
      <w:r>
        <w:t>Karena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162234" w15:done="0"/>
  <w15:commentEx w15:paraId="752ADF1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28276" w14:textId="77777777" w:rsidR="0050687D" w:rsidRDefault="0050687D" w:rsidP="00D80F46">
      <w:r>
        <w:separator/>
      </w:r>
    </w:p>
  </w:endnote>
  <w:endnote w:type="continuationSeparator" w:id="0">
    <w:p w14:paraId="1C17B1F3" w14:textId="77777777" w:rsidR="0050687D" w:rsidRDefault="0050687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45129" w14:textId="77777777" w:rsidR="00D80F46" w:rsidRDefault="00D80F46">
    <w:pPr>
      <w:pStyle w:val="Footer"/>
    </w:pPr>
    <w:r>
      <w:t>CLO-4</w:t>
    </w:r>
  </w:p>
  <w:p w14:paraId="0BAA6EF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1668E" w14:textId="77777777" w:rsidR="0050687D" w:rsidRDefault="0050687D" w:rsidP="00D80F46">
      <w:r>
        <w:separator/>
      </w:r>
    </w:p>
  </w:footnote>
  <w:footnote w:type="continuationSeparator" w:id="0">
    <w:p w14:paraId="7993ED89" w14:textId="77777777" w:rsidR="0050687D" w:rsidRDefault="0050687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0F73"/>
    <w:rsid w:val="0046485C"/>
    <w:rsid w:val="004F5D73"/>
    <w:rsid w:val="0050687D"/>
    <w:rsid w:val="00771E9D"/>
    <w:rsid w:val="008D1AF7"/>
    <w:rsid w:val="00924DF5"/>
    <w:rsid w:val="00965C1A"/>
    <w:rsid w:val="00A16D9B"/>
    <w:rsid w:val="00A86167"/>
    <w:rsid w:val="00AF28E1"/>
    <w:rsid w:val="00B81DE5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A7D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965C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5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C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C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2021-02-11T05:37:00Z</dcterms:created>
  <dcterms:modified xsi:type="dcterms:W3CDTF">2021-02-11T05:37:00Z</dcterms:modified>
</cp:coreProperties>
</file>