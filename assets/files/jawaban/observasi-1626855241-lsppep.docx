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CE5D72">
            <w:pPr>
              <w:tabs>
                <w:tab w:val="left" w:pos="5700"/>
              </w:tabs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r w:rsidR="00CE5D72">
              <w:rPr>
                <w:rFonts w:ascii="Times New Roman" w:eastAsia="Times New Roman" w:hAnsi="Times New Roman" w:cs="Times New Roman"/>
                <w:szCs w:val="24"/>
              </w:rPr>
              <w:tab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del w:id="0" w:author="win8" w:date="2021-07-21T14:42:00Z">
              <w:r w:rsidRPr="00EC6F38" w:rsidDel="00CE5D72">
                <w:rPr>
                  <w:rFonts w:ascii="Times New Roman" w:eastAsia="Times New Roman" w:hAnsi="Times New Roman" w:cs="Times New Roman"/>
                  <w:szCs w:val="24"/>
                </w:rPr>
                <w:delText>xtr</w:delText>
              </w:r>
            </w:del>
            <w:ins w:id="1" w:author="win8" w:date="2021-07-21T14:42:00Z">
              <w:r w:rsidR="00CE5D72">
                <w:rPr>
                  <w:rFonts w:ascii="Times New Roman" w:eastAsia="Times New Roman" w:hAnsi="Times New Roman" w:cs="Times New Roman"/>
                  <w:szCs w:val="24"/>
                </w:rPr>
                <w:t>kstr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del w:id="2" w:author="win8" w:date="2021-07-21T14:42:00Z">
              <w:r w:rsidRPr="00EC6F38" w:rsidDel="00CE5D72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win8" w:date="2021-07-21T14:42:00Z">
              <w:r w:rsidRPr="00EC6F38" w:rsidDel="00CE5D72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4" w:author="win8" w:date="2021-07-21T14:44:00Z">
              <w:r w:rsidRPr="00EC6F38" w:rsidDel="00CE5D72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5" w:author="win8" w:date="2021-07-21T14:44:00Z">
              <w:r w:rsidRPr="00EC6F38" w:rsidDel="00CE5D72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6" w:author="win8" w:date="2021-07-21T14:44:00Z">
              <w:r w:rsidR="00CE5D72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7" w:author="win8" w:date="2021-07-21T14:44:00Z">
              <w:r w:rsidR="00CE5D72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8" w:name="_GoBack"/>
      <w:bookmarkEnd w:id="8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8">
    <w15:presenceInfo w15:providerId="None" w15:userId="win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356902"/>
    <w:rsid w:val="0042167F"/>
    <w:rsid w:val="00924DF5"/>
    <w:rsid w:val="00C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win8</cp:lastModifiedBy>
  <cp:revision>2</cp:revision>
  <dcterms:created xsi:type="dcterms:W3CDTF">2021-07-21T07:45:00Z</dcterms:created>
  <dcterms:modified xsi:type="dcterms:W3CDTF">2021-07-21T07:45:00Z</dcterms:modified>
</cp:coreProperties>
</file>