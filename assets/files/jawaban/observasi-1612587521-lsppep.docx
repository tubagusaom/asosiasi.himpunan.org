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F069" w14:textId="0664E47A" w:rsidR="00125355" w:rsidRDefault="002A5783" w:rsidP="00125355">
      <w:pPr>
        <w:spacing w:after="0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6</w:t>
      </w:r>
    </w:p>
    <w:p w14:paraId="679DC5AE" w14:textId="3362AF25" w:rsidR="002A5783" w:rsidRDefault="002A5783" w:rsidP="00125355">
      <w:pPr>
        <w:spacing w:after="0"/>
        <w:jc w:val="center"/>
      </w:pPr>
      <w:r>
        <w:t xml:space="preserve">Skema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r>
        <w:t>Fiksi</w:t>
      </w:r>
      <w:proofErr w:type="spellEnd"/>
    </w:p>
    <w:p w14:paraId="6BE5EC97" w14:textId="77777777" w:rsidR="002A5783" w:rsidRPr="00DA0846" w:rsidRDefault="002A5783" w:rsidP="002A5783">
      <w:pPr>
        <w:pStyle w:val="Heading3"/>
      </w:pPr>
    </w:p>
    <w:p w14:paraId="31D4EE12" w14:textId="77777777" w:rsidR="00125355" w:rsidRPr="00DA0846" w:rsidRDefault="00125355" w:rsidP="00D8537A">
      <w:pPr>
        <w:pStyle w:val="ListParagraph"/>
        <w:numPr>
          <w:ilvl w:val="0"/>
          <w:numId w:val="3"/>
        </w:numPr>
      </w:pPr>
      <w:proofErr w:type="spellStart"/>
      <w:r w:rsidRPr="00DA0846">
        <w:t>Lakukan</w:t>
      </w:r>
      <w:proofErr w:type="spellEnd"/>
      <w:r w:rsidRPr="00DA0846">
        <w:t xml:space="preserve"> </w:t>
      </w:r>
      <w:proofErr w:type="spellStart"/>
      <w:r w:rsidRPr="00DA0846">
        <w:t>swasunting</w:t>
      </w:r>
      <w:proofErr w:type="spellEnd"/>
      <w:r w:rsidRPr="00DA0846">
        <w:t xml:space="preserve"> </w:t>
      </w:r>
      <w:proofErr w:type="spellStart"/>
      <w:r w:rsidRPr="00DA0846">
        <w:t>secara</w:t>
      </w:r>
      <w:proofErr w:type="spellEnd"/>
      <w:r w:rsidRPr="00DA0846">
        <w:t xml:space="preserve"> digital </w:t>
      </w:r>
      <w:proofErr w:type="spellStart"/>
      <w:r w:rsidRPr="00DA0846">
        <w:t>dengan</w:t>
      </w:r>
      <w:proofErr w:type="spellEnd"/>
      <w:r w:rsidRPr="00DA0846">
        <w:t xml:space="preserve"> </w:t>
      </w:r>
      <w:proofErr w:type="spellStart"/>
      <w:r w:rsidRPr="00DA0846">
        <w:t>menggunakan</w:t>
      </w:r>
      <w:proofErr w:type="spellEnd"/>
      <w:r w:rsidRPr="00DA0846">
        <w:t xml:space="preserve"> </w:t>
      </w:r>
      <w:proofErr w:type="spellStart"/>
      <w:r w:rsidRPr="00DA0846">
        <w:t>fitur</w:t>
      </w:r>
      <w:proofErr w:type="spellEnd"/>
      <w:r w:rsidRPr="00DA0846">
        <w:t xml:space="preserve"> Review (</w:t>
      </w:r>
      <w:proofErr w:type="spellStart"/>
      <w:r w:rsidRPr="00DA0846">
        <w:t>Peninjauan</w:t>
      </w:r>
      <w:proofErr w:type="spellEnd"/>
      <w:r w:rsidRPr="00DA0846">
        <w:t xml:space="preserve">) pada </w:t>
      </w:r>
      <w:proofErr w:type="spellStart"/>
      <w:r w:rsidRPr="00DA0846">
        <w:t>aplikasi</w:t>
      </w:r>
      <w:proofErr w:type="spellEnd"/>
      <w:r w:rsidRPr="00DA0846">
        <w:t xml:space="preserve"> Word. </w:t>
      </w:r>
      <w:proofErr w:type="spellStart"/>
      <w:r w:rsidRPr="00DA0846">
        <w:t>Aktifkan</w:t>
      </w:r>
      <w:proofErr w:type="spellEnd"/>
      <w:r w:rsidRPr="00DA0846">
        <w:t xml:space="preserve"> Track Changes </w:t>
      </w:r>
      <w:proofErr w:type="spellStart"/>
      <w:r w:rsidRPr="00DA0846">
        <w:t>untuk</w:t>
      </w:r>
      <w:proofErr w:type="spellEnd"/>
      <w:r w:rsidRPr="00DA0846">
        <w:t xml:space="preserve"> </w:t>
      </w:r>
      <w:proofErr w:type="spellStart"/>
      <w:r w:rsidRPr="00DA0846">
        <w:t>menandai</w:t>
      </w:r>
      <w:proofErr w:type="spellEnd"/>
      <w:r w:rsidRPr="00DA0846">
        <w:t xml:space="preserve"> </w:t>
      </w:r>
      <w:proofErr w:type="spellStart"/>
      <w:r w:rsidRPr="00DA0846">
        <w:t>perbaikan</w:t>
      </w:r>
      <w:proofErr w:type="spellEnd"/>
      <w:r w:rsidRPr="00DA0846">
        <w:t xml:space="preserve"> yang Anda </w:t>
      </w:r>
      <w:proofErr w:type="spellStart"/>
      <w:r w:rsidRPr="00DA0846">
        <w:t>lakukan</w:t>
      </w:r>
      <w:proofErr w:type="spellEnd"/>
      <w:r w:rsidRPr="00DA0846"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DA0846" w14:paraId="4DAEC7CB" w14:textId="77777777" w:rsidTr="00821BA2">
        <w:tc>
          <w:tcPr>
            <w:tcW w:w="9350" w:type="dxa"/>
          </w:tcPr>
          <w:p w14:paraId="50BE012E" w14:textId="77777777" w:rsidR="00125355" w:rsidRPr="00DA0846" w:rsidRDefault="00125355" w:rsidP="00821BA2">
            <w:pPr>
              <w:pStyle w:val="Heading3"/>
            </w:pPr>
            <w:commentRangeStart w:id="0"/>
            <w:commentRangeStart w:id="1"/>
            <w:proofErr w:type="spellStart"/>
            <w:r w:rsidRPr="00DA0846">
              <w:lastRenderedPageBreak/>
              <w:t>Pembelajaran</w:t>
            </w:r>
            <w:commentRangeEnd w:id="0"/>
            <w:proofErr w:type="spellEnd"/>
            <w:r w:rsidR="00D71411" w:rsidRPr="00DA0846">
              <w:commentReference w:id="0"/>
            </w:r>
            <w:r w:rsidRPr="00DA0846">
              <w:t xml:space="preserve"> di Era "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4.0" </w:t>
            </w:r>
            <w:proofErr w:type="spellStart"/>
            <w:r w:rsidRPr="00DA0846">
              <w:t>bagi</w:t>
            </w:r>
            <w:proofErr w:type="spellEnd"/>
            <w:r w:rsidRPr="00DA0846">
              <w:t xml:space="preserve"> Anak </w:t>
            </w:r>
            <w:proofErr w:type="spellStart"/>
            <w:r w:rsidRPr="00DA0846">
              <w:t>Usia</w:t>
            </w:r>
            <w:proofErr w:type="spellEnd"/>
            <w:r w:rsidRPr="00DA0846">
              <w:t xml:space="preserve"> Dini </w:t>
            </w:r>
          </w:p>
          <w:p w14:paraId="244016FB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Oleh </w:t>
            </w:r>
            <w:proofErr w:type="spellStart"/>
            <w:r w:rsidRPr="00DA0846">
              <w:t>Kodar</w:t>
            </w:r>
            <w:proofErr w:type="spellEnd"/>
            <w:r w:rsidRPr="00DA0846">
              <w:t xml:space="preserve"> Akbar</w:t>
            </w:r>
            <w:commentRangeEnd w:id="1"/>
            <w:r w:rsidR="00D71411" w:rsidRPr="00DA0846">
              <w:commentReference w:id="1"/>
            </w:r>
          </w:p>
          <w:p w14:paraId="49BE69C8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Pada zaman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berada</w:t>
            </w:r>
            <w:proofErr w:type="spellEnd"/>
            <w:r w:rsidRPr="00DA0846">
              <w:t xml:space="preserve"> pada zona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sangat</w:t>
            </w:r>
            <w:proofErr w:type="spellEnd"/>
            <w:r w:rsidRPr="00DA0846">
              <w:t xml:space="preserve"> </w:t>
            </w:r>
            <w:commentRangeStart w:id="2"/>
            <w:proofErr w:type="spellStart"/>
            <w:r w:rsidRPr="00DA0846">
              <w:t>extream</w:t>
            </w:r>
            <w:commentRangeEnd w:id="2"/>
            <w:proofErr w:type="spellEnd"/>
            <w:r w:rsidR="00BB43D0" w:rsidRPr="00DA0846">
              <w:commentReference w:id="2"/>
            </w:r>
            <w:r w:rsidRPr="00DA0846">
              <w:t xml:space="preserve">.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tiap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menit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bahkan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detik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dia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berubah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semakin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maju</w:t>
            </w:r>
            <w:proofErr w:type="spellEnd"/>
            <w:r w:rsidRPr="00DA0846">
              <w:t xml:space="preserve">, yang </w:t>
            </w:r>
            <w:proofErr w:type="spellStart"/>
            <w:r w:rsidRPr="00DA0846">
              <w:t>sering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sebut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industry 4.0. </w:t>
            </w:r>
            <w:proofErr w:type="spellStart"/>
            <w:r w:rsidRPr="00DA0846">
              <w:t>Istilah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masih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jarang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bahkan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banyak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masih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awam</w:t>
            </w:r>
            <w:proofErr w:type="spellEnd"/>
            <w:r w:rsidRPr="00DA0846">
              <w:t>.</w:t>
            </w:r>
          </w:p>
          <w:p w14:paraId="28ED0C41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Bagi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maupun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peserta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didik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hari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siapkan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memasuki</w:t>
            </w:r>
            <w:proofErr w:type="spellEnd"/>
            <w:r w:rsidRPr="00DA0846">
              <w:t xml:space="preserve"> dunia </w:t>
            </w:r>
            <w:proofErr w:type="spellStart"/>
            <w:r w:rsidRPr="00DA0846">
              <w:t>kerja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namun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lagi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perkerja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tetapi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siapkan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membuat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lapangan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kerja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baru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belum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tercipta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menggunakan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kemampuan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teknologi</w:t>
            </w:r>
            <w:proofErr w:type="spellEnd"/>
            <w:r w:rsidRPr="00DA0846">
              <w:t xml:space="preserve"> dan ide </w:t>
            </w:r>
            <w:proofErr w:type="spellStart"/>
            <w:r w:rsidRPr="00DA0846">
              <w:t>kreatif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>.</w:t>
            </w:r>
          </w:p>
          <w:p w14:paraId="28FBD0FD" w14:textId="026D46C9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Pendidikan 4.0 </w:t>
            </w:r>
            <w:proofErr w:type="spellStart"/>
            <w:r w:rsidRPr="00DA0846">
              <w:t>adalah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suatu</w:t>
            </w:r>
            <w:proofErr w:type="spellEnd"/>
            <w:r w:rsidRPr="00DA0846">
              <w:t xml:space="preserve"> program yang di </w:t>
            </w:r>
            <w:proofErr w:type="spellStart"/>
            <w:r w:rsidRPr="00DA0846">
              <w:t>buat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mewujudkan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cerdas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kreatif</w:t>
            </w:r>
            <w:proofErr w:type="spellEnd"/>
            <w:r w:rsidRPr="00DA0846">
              <w:t xml:space="preserve">. </w:t>
            </w:r>
            <w:proofErr w:type="spellStart"/>
            <w:r w:rsidRPr="00DA0846">
              <w:t>Tujuan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terciptanya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4.0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adalah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peningkatan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pemerataan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cara</w:t>
            </w:r>
            <w:proofErr w:type="spellEnd"/>
            <w:r w:rsidRPr="00DA0846">
              <w:t xml:space="preserve"> </w:t>
            </w:r>
            <w:commentRangeStart w:id="3"/>
            <w:proofErr w:type="spellStart"/>
            <w:r w:rsidRPr="00DA0846">
              <w:t>mem</w:t>
            </w:r>
            <w:ins w:id="4" w:author="Erika Rosdiana" w:date="2021-02-06T07:13:00Z">
              <w:r w:rsidR="00867A6C" w:rsidRPr="00DA0846">
                <w:t>p</w:t>
              </w:r>
            </w:ins>
            <w:r w:rsidRPr="00DA0846">
              <w:t>erluas</w:t>
            </w:r>
            <w:commentRangeEnd w:id="3"/>
            <w:proofErr w:type="spellEnd"/>
            <w:r w:rsidR="00325800" w:rsidRPr="00DA0846">
              <w:commentReference w:id="3"/>
            </w:r>
            <w:r w:rsidRPr="00DA0846">
              <w:t xml:space="preserve"> </w:t>
            </w:r>
            <w:proofErr w:type="spellStart"/>
            <w:r w:rsidRPr="00DA0846">
              <w:t>akses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memanfaatkan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teknologi</w:t>
            </w:r>
            <w:proofErr w:type="spellEnd"/>
            <w:r w:rsidRPr="00DA0846">
              <w:t>.</w:t>
            </w:r>
          </w:p>
          <w:p w14:paraId="5F8D364D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Tidak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hanya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4.0 </w:t>
            </w:r>
            <w:proofErr w:type="spellStart"/>
            <w:r w:rsidRPr="00DA0846">
              <w:t>menghasilkan</w:t>
            </w:r>
            <w:proofErr w:type="spellEnd"/>
            <w:r w:rsidRPr="00DA0846">
              <w:t xml:space="preserve"> 4 </w:t>
            </w:r>
            <w:proofErr w:type="spellStart"/>
            <w:r w:rsidRPr="00DA0846">
              <w:t>aspek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sangat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butuhkan</w:t>
            </w:r>
            <w:proofErr w:type="spellEnd"/>
            <w:r w:rsidRPr="00DA0846">
              <w:t xml:space="preserve"> di era </w:t>
            </w:r>
            <w:proofErr w:type="spellStart"/>
            <w:r w:rsidRPr="00DA0846">
              <w:t>milenial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yaitu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kolaboratif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komunikatif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berfikir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kritis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kreatif</w:t>
            </w:r>
            <w:proofErr w:type="spellEnd"/>
            <w:r w:rsidRPr="00DA0846">
              <w:t xml:space="preserve">. </w:t>
            </w:r>
            <w:proofErr w:type="spellStart"/>
            <w:r w:rsidRPr="00DA0846">
              <w:t>Mengapa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demikian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4.0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hari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sedang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gencar-gencarnya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publis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karena</w:t>
            </w:r>
            <w:proofErr w:type="spellEnd"/>
            <w:r w:rsidRPr="00DA0846">
              <w:t xml:space="preserve"> di era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harus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mempersiapkan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diri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atau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generasi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muda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memasuki</w:t>
            </w:r>
            <w:proofErr w:type="spellEnd"/>
            <w:r w:rsidRPr="00DA0846">
              <w:t xml:space="preserve"> dunia 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4.0.</w:t>
            </w:r>
          </w:p>
          <w:p w14:paraId="4769113F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Karakteristik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4.0</w:t>
            </w:r>
          </w:p>
          <w:p w14:paraId="24C77F98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Tahapan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belajar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kemampuan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minat</w:t>
            </w:r>
            <w:proofErr w:type="spellEnd"/>
            <w:r w:rsidRPr="00DA0846">
              <w:t>/</w:t>
            </w:r>
            <w:proofErr w:type="spellStart"/>
            <w:r w:rsidRPr="00DA0846">
              <w:t>kebutuhan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1476BEAA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Pada </w:t>
            </w:r>
            <w:proofErr w:type="spellStart"/>
            <w:r w:rsidRPr="00DA0846">
              <w:t>tahab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guru di </w:t>
            </w:r>
            <w:proofErr w:type="spellStart"/>
            <w:r w:rsidRPr="00DA0846">
              <w:t>tutut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merancang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pembelajaran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minat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bakat</w:t>
            </w:r>
            <w:proofErr w:type="spellEnd"/>
            <w:r w:rsidRPr="00DA0846">
              <w:t>/</w:t>
            </w:r>
            <w:proofErr w:type="spellStart"/>
            <w:r w:rsidRPr="00DA0846">
              <w:t>kebutuhan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2A7D4E6F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Menggunakan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penilaian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formatif</w:t>
            </w:r>
            <w:proofErr w:type="spellEnd"/>
            <w:r w:rsidRPr="00DA0846">
              <w:t>.</w:t>
            </w:r>
          </w:p>
          <w:p w14:paraId="2436C787" w14:textId="69724EB0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commentRangeStart w:id="5"/>
            <w:del w:id="6" w:author="Erika Rosdiana" w:date="2021-02-06T07:18:00Z">
              <w:r w:rsidRPr="00DA0846" w:rsidDel="00DA0846">
                <w:delText xml:space="preserve">Yaitu </w:delText>
              </w:r>
            </w:del>
            <w:commentRangeEnd w:id="5"/>
            <w:r w:rsidR="00DA0846">
              <w:rPr>
                <w:rStyle w:val="CommentReference"/>
              </w:rPr>
              <w:commentReference w:id="5"/>
            </w:r>
            <w:r w:rsidRPr="00DA0846">
              <w:t xml:space="preserve">guru di </w:t>
            </w:r>
            <w:proofErr w:type="spellStart"/>
            <w:r w:rsidRPr="00DA0846">
              <w:t>sini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tuntut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membantu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siwa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dalam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mencari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kemampuan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bakat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6491394B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Menempatkan</w:t>
            </w:r>
            <w:proofErr w:type="spellEnd"/>
            <w:r w:rsidRPr="00DA0846">
              <w:t xml:space="preserve"> guru </w:t>
            </w:r>
            <w:proofErr w:type="spellStart"/>
            <w:r w:rsidRPr="00DA0846">
              <w:t>sebagai</w:t>
            </w:r>
            <w:proofErr w:type="spellEnd"/>
            <w:r w:rsidRPr="00DA0846">
              <w:t xml:space="preserve"> mentor.</w:t>
            </w:r>
          </w:p>
          <w:p w14:paraId="324FD561" w14:textId="2D86BFE5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commentRangeStart w:id="7"/>
            <w:proofErr w:type="spellStart"/>
            <w:r w:rsidRPr="00DA0846">
              <w:t>Gur</w:t>
            </w:r>
            <w:del w:id="8" w:author="Erika Rosdiana" w:date="2021-02-06T07:20:00Z">
              <w:r w:rsidRPr="00DA0846" w:rsidDel="00DA0846">
                <w:delText>i</w:delText>
              </w:r>
            </w:del>
            <w:commentRangeEnd w:id="7"/>
            <w:ins w:id="9" w:author="Erika Rosdiana" w:date="2021-02-06T07:20:00Z">
              <w:r w:rsidR="00DA0846">
                <w:t>u</w:t>
              </w:r>
            </w:ins>
            <w:del w:id="10" w:author="Erika Rosdiana" w:date="2021-02-06T07:20:00Z">
              <w:r w:rsidR="00DA0846" w:rsidDel="00DA0846">
                <w:rPr>
                  <w:rStyle w:val="CommentReference"/>
                </w:rPr>
                <w:commentReference w:id="7"/>
              </w:r>
              <w:r w:rsidRPr="00DA0846" w:rsidDel="00DA0846">
                <w:delText xml:space="preserve"> </w:delText>
              </w:r>
            </w:del>
            <w:r w:rsidRPr="00DA0846">
              <w:t>dilatih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mengembangkan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kurikulum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memberikan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kebebasan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untuk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menentukan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cara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belajar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mengajar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siswa</w:t>
            </w:r>
            <w:proofErr w:type="spellEnd"/>
            <w:r w:rsidRPr="00DA0846">
              <w:t>.</w:t>
            </w:r>
          </w:p>
          <w:p w14:paraId="3BB9A9A1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Pengembangan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profesi</w:t>
            </w:r>
            <w:proofErr w:type="spellEnd"/>
            <w:r w:rsidRPr="00DA0846">
              <w:t xml:space="preserve"> guru.</w:t>
            </w:r>
          </w:p>
          <w:p w14:paraId="5CAD5297" w14:textId="77777777" w:rsidR="00125355" w:rsidRPr="00DA084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Dimana guru </w:t>
            </w:r>
            <w:proofErr w:type="spellStart"/>
            <w:r w:rsidRPr="00DA0846">
              <w:t>sebagai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</w:t>
            </w:r>
            <w:proofErr w:type="spellEnd"/>
            <w:r w:rsidRPr="00DA0846">
              <w:t xml:space="preserve"> di era 4.0 </w:t>
            </w:r>
            <w:proofErr w:type="spellStart"/>
            <w:r w:rsidRPr="00DA0846">
              <w:t>maka</w:t>
            </w:r>
            <w:proofErr w:type="spellEnd"/>
            <w:r w:rsidRPr="00DA0846">
              <w:t xml:space="preserve"> guru </w:t>
            </w:r>
            <w:proofErr w:type="spellStart"/>
            <w:r w:rsidRPr="00DA0846">
              <w:t>tidak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boleh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menetap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satu</w:t>
            </w:r>
            <w:proofErr w:type="spellEnd"/>
            <w:r w:rsidRPr="00DA0846">
              <w:t xml:space="preserve"> strata, </w:t>
            </w:r>
            <w:proofErr w:type="spellStart"/>
            <w:r w:rsidRPr="00DA0846">
              <w:t>harus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selalu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berkembang</w:t>
            </w:r>
            <w:proofErr w:type="spellEnd"/>
            <w:r w:rsidRPr="00DA0846">
              <w:t xml:space="preserve"> agar </w:t>
            </w:r>
            <w:proofErr w:type="spellStart"/>
            <w:r w:rsidRPr="00DA0846">
              <w:t>dapat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mengajarkan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sesuai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eranya</w:t>
            </w:r>
            <w:proofErr w:type="spellEnd"/>
            <w:r w:rsidRPr="00DA0846">
              <w:t>.</w:t>
            </w:r>
          </w:p>
          <w:p w14:paraId="0046412D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 Di </w:t>
            </w:r>
            <w:proofErr w:type="spellStart"/>
            <w:r w:rsidRPr="00DA0846">
              <w:t>dalam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pendidikan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industri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ada</w:t>
            </w:r>
            <w:proofErr w:type="spellEnd"/>
            <w:r w:rsidRPr="00DA0846">
              <w:t xml:space="preserve"> 5 </w:t>
            </w:r>
            <w:proofErr w:type="spellStart"/>
            <w:r w:rsidRPr="00DA0846">
              <w:t>aspek</w:t>
            </w:r>
            <w:proofErr w:type="spellEnd"/>
            <w:r w:rsidRPr="00DA0846">
              <w:t xml:space="preserve"> yang di </w:t>
            </w:r>
            <w:proofErr w:type="spellStart"/>
            <w:r w:rsidRPr="00DA0846">
              <w:t>tekankan</w:t>
            </w:r>
            <w:proofErr w:type="spellEnd"/>
            <w:r w:rsidRPr="00DA0846">
              <w:t xml:space="preserve"> pada proses </w:t>
            </w:r>
            <w:proofErr w:type="spellStart"/>
            <w:r w:rsidRPr="00DA0846">
              <w:t>pembelajaran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yaitu</w:t>
            </w:r>
            <w:proofErr w:type="spellEnd"/>
            <w:r w:rsidRPr="00DA0846">
              <w:t>:</w:t>
            </w:r>
          </w:p>
          <w:p w14:paraId="223F186B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Mengamati</w:t>
            </w:r>
            <w:proofErr w:type="spellEnd"/>
          </w:p>
          <w:p w14:paraId="699875C5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Memahami</w:t>
            </w:r>
            <w:proofErr w:type="spellEnd"/>
          </w:p>
          <w:p w14:paraId="18EAF7F0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Mencoba</w:t>
            </w:r>
            <w:proofErr w:type="spellEnd"/>
          </w:p>
          <w:p w14:paraId="09365ED9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Mendiskusikan</w:t>
            </w:r>
            <w:proofErr w:type="spellEnd"/>
          </w:p>
          <w:p w14:paraId="05E16834" w14:textId="77777777" w:rsidR="00125355" w:rsidRPr="00DA0846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</w:pPr>
            <w:proofErr w:type="spellStart"/>
            <w:r w:rsidRPr="00DA0846">
              <w:t>Penelitian</w:t>
            </w:r>
            <w:proofErr w:type="spellEnd"/>
          </w:p>
          <w:p w14:paraId="33673D4D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Pada </w:t>
            </w:r>
            <w:proofErr w:type="spellStart"/>
            <w:r w:rsidRPr="00DA0846">
              <w:t>dasarnya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bisa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lihat</w:t>
            </w:r>
            <w:proofErr w:type="spellEnd"/>
            <w:r w:rsidRPr="00DA0846">
              <w:t xml:space="preserve"> proses </w:t>
            </w:r>
            <w:proofErr w:type="spellStart"/>
            <w:r w:rsidRPr="00DA0846">
              <w:t>mengamati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memahami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sebenarnya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jadi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satu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kesatuan</w:t>
            </w:r>
            <w:proofErr w:type="spellEnd"/>
            <w:r w:rsidRPr="00DA0846">
              <w:t xml:space="preserve">, pada proses </w:t>
            </w:r>
            <w:proofErr w:type="spellStart"/>
            <w:r w:rsidRPr="00DA0846">
              <w:t>mengamati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memahami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bisa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memiliki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pikiran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kritis</w:t>
            </w:r>
            <w:proofErr w:type="spellEnd"/>
            <w:r w:rsidRPr="00DA0846">
              <w:t xml:space="preserve">. </w:t>
            </w:r>
            <w:proofErr w:type="spellStart"/>
            <w:r w:rsidRPr="00DA0846">
              <w:t>Pikiran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kritis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sangat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butuhkan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karena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pikiran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kritis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maka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timbul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sebuah</w:t>
            </w:r>
            <w:proofErr w:type="spellEnd"/>
            <w:r w:rsidRPr="00DA0846">
              <w:t xml:space="preserve"> ide </w:t>
            </w:r>
            <w:proofErr w:type="spellStart"/>
            <w:r w:rsidRPr="00DA0846">
              <w:t>atau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gagasan</w:t>
            </w:r>
            <w:proofErr w:type="spellEnd"/>
            <w:r w:rsidRPr="00DA0846">
              <w:t>.</w:t>
            </w:r>
          </w:p>
          <w:p w14:paraId="1AA78579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Dari </w:t>
            </w:r>
            <w:proofErr w:type="spellStart"/>
            <w:r w:rsidRPr="00DA0846">
              <w:t>gagasan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mucul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dari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pemikiran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kritis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tadi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maka</w:t>
            </w:r>
            <w:proofErr w:type="spellEnd"/>
            <w:r w:rsidRPr="00DA0846">
              <w:t xml:space="preserve"> proses </w:t>
            </w:r>
            <w:proofErr w:type="spellStart"/>
            <w:r w:rsidRPr="00DA0846">
              <w:t>selanjutnya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yaitu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mencoba</w:t>
            </w:r>
            <w:proofErr w:type="spellEnd"/>
            <w:r w:rsidRPr="00DA0846">
              <w:t xml:space="preserve">/ </w:t>
            </w:r>
            <w:proofErr w:type="spellStart"/>
            <w:r w:rsidRPr="00DA0846">
              <w:t>pengaplikasian</w:t>
            </w:r>
            <w:proofErr w:type="spellEnd"/>
            <w:r w:rsidRPr="00DA0846">
              <w:t xml:space="preserve">. Pada </w:t>
            </w:r>
            <w:proofErr w:type="spellStart"/>
            <w:r w:rsidRPr="00DA0846">
              <w:t>revolusi</w:t>
            </w:r>
            <w:proofErr w:type="spellEnd"/>
            <w:r w:rsidRPr="00DA0846">
              <w:t xml:space="preserve"> 4.0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lebih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banyak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praktek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karena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lebih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menyiapkan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anak</w:t>
            </w:r>
            <w:proofErr w:type="spellEnd"/>
            <w:r w:rsidRPr="00DA0846">
              <w:t xml:space="preserve"> pada </w:t>
            </w:r>
            <w:proofErr w:type="spellStart"/>
            <w:r w:rsidRPr="00DA0846">
              <w:t>bagaimana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menumbuhkan</w:t>
            </w:r>
            <w:proofErr w:type="spellEnd"/>
            <w:r w:rsidRPr="00DA0846">
              <w:t xml:space="preserve"> ide </w:t>
            </w:r>
            <w:proofErr w:type="spellStart"/>
            <w:r w:rsidRPr="00DA0846">
              <w:t>baru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atau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gagasan</w:t>
            </w:r>
            <w:proofErr w:type="spellEnd"/>
            <w:r w:rsidRPr="00DA0846">
              <w:t>.</w:t>
            </w:r>
          </w:p>
          <w:p w14:paraId="27B825E9" w14:textId="77777777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Setelah proses </w:t>
            </w:r>
            <w:proofErr w:type="spellStart"/>
            <w:r w:rsidRPr="00DA0846">
              <w:t>mencoba</w:t>
            </w:r>
            <w:proofErr w:type="spellEnd"/>
            <w:r w:rsidRPr="00DA0846">
              <w:t xml:space="preserve"> proses </w:t>
            </w:r>
            <w:proofErr w:type="spellStart"/>
            <w:r w:rsidRPr="00DA0846">
              <w:t>selanjutnya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yaitu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mendiskusikan</w:t>
            </w:r>
            <w:proofErr w:type="spellEnd"/>
            <w:r w:rsidRPr="00DA0846">
              <w:t xml:space="preserve">. </w:t>
            </w:r>
            <w:proofErr w:type="spellStart"/>
            <w:r w:rsidRPr="00DA0846">
              <w:t>Mendiskusikan</w:t>
            </w:r>
            <w:proofErr w:type="spellEnd"/>
            <w:r w:rsidRPr="00DA0846">
              <w:t xml:space="preserve"> di </w:t>
            </w:r>
            <w:proofErr w:type="spellStart"/>
            <w:r w:rsidRPr="00DA0846">
              <w:t>sini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hanya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satu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atau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dua</w:t>
            </w:r>
            <w:proofErr w:type="spellEnd"/>
            <w:r w:rsidRPr="00DA0846">
              <w:t xml:space="preserve"> orang </w:t>
            </w:r>
            <w:proofErr w:type="spellStart"/>
            <w:r w:rsidRPr="00DA0846">
              <w:t>tapi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banyak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kolaborasi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komunikasi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banyak</w:t>
            </w:r>
            <w:proofErr w:type="spellEnd"/>
            <w:r w:rsidRPr="00DA0846">
              <w:t xml:space="preserve"> orang. Hal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dilakukan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karena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banyak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pandangan</w:t>
            </w:r>
            <w:proofErr w:type="spellEnd"/>
            <w:r w:rsidRPr="00DA0846">
              <w:t xml:space="preserve"> yang </w:t>
            </w:r>
            <w:proofErr w:type="spellStart"/>
            <w:r w:rsidRPr="00DA0846">
              <w:t>berbeda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atau</w:t>
            </w:r>
            <w:proofErr w:type="spellEnd"/>
            <w:r w:rsidRPr="00DA0846">
              <w:t xml:space="preserve"> ide-ide yang </w:t>
            </w:r>
            <w:proofErr w:type="spellStart"/>
            <w:r w:rsidRPr="00DA0846">
              <w:t>baru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muncul</w:t>
            </w:r>
            <w:proofErr w:type="spellEnd"/>
            <w:r w:rsidRPr="00DA0846">
              <w:t>.</w:t>
            </w:r>
          </w:p>
          <w:p w14:paraId="5E9322E6" w14:textId="0D29303D" w:rsidR="00125355" w:rsidRPr="00DA0846" w:rsidRDefault="00125355" w:rsidP="00821BA2">
            <w:pPr>
              <w:spacing w:before="100" w:beforeAutospacing="1" w:after="100" w:afterAutospacing="1" w:line="240" w:lineRule="auto"/>
              <w:contextualSpacing w:val="0"/>
            </w:pPr>
            <w:r w:rsidRPr="00DA0846">
              <w:t xml:space="preserve">Yang </w:t>
            </w:r>
            <w:commentRangeStart w:id="11"/>
            <w:proofErr w:type="spellStart"/>
            <w:r w:rsidRPr="00DA0846">
              <w:t>tera</w:t>
            </w:r>
            <w:ins w:id="12" w:author="Erika Rosdiana" w:date="2021-02-06T07:22:00Z">
              <w:r w:rsidR="00E337C0">
                <w:t>k</w:t>
              </w:r>
            </w:ins>
            <w:r w:rsidRPr="00DA0846">
              <w:t>hir</w:t>
            </w:r>
            <w:proofErr w:type="spellEnd"/>
            <w:r w:rsidRPr="00DA0846">
              <w:t xml:space="preserve"> </w:t>
            </w:r>
            <w:commentRangeEnd w:id="11"/>
            <w:r w:rsidR="00E337C0">
              <w:rPr>
                <w:rStyle w:val="CommentReference"/>
              </w:rPr>
              <w:commentReference w:id="11"/>
            </w:r>
            <w:proofErr w:type="spellStart"/>
            <w:r w:rsidRPr="00DA0846">
              <w:t>adalah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melakukan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penelitian</w:t>
            </w:r>
            <w:proofErr w:type="spellEnd"/>
            <w:r w:rsidRPr="00DA0846">
              <w:t xml:space="preserve">, </w:t>
            </w:r>
            <w:proofErr w:type="spellStart"/>
            <w:r w:rsidRPr="00DA0846">
              <w:t>tuntutan</w:t>
            </w:r>
            <w:proofErr w:type="spellEnd"/>
            <w:r w:rsidRPr="00DA0846">
              <w:t xml:space="preserve"> 4.0 </w:t>
            </w:r>
            <w:proofErr w:type="spellStart"/>
            <w:r w:rsidRPr="00DA0846">
              <w:t>ini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adalah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kreatif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inovatif</w:t>
            </w:r>
            <w:proofErr w:type="spellEnd"/>
            <w:r w:rsidRPr="00DA0846">
              <w:t xml:space="preserve">. </w:t>
            </w:r>
            <w:proofErr w:type="spellStart"/>
            <w:r w:rsidRPr="00DA0846">
              <w:t>Dengan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melakukan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penelitian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bisa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lihat</w:t>
            </w:r>
            <w:proofErr w:type="spellEnd"/>
            <w:r w:rsidRPr="00DA0846">
              <w:t xml:space="preserve"> proses </w:t>
            </w:r>
            <w:proofErr w:type="spellStart"/>
            <w:r w:rsidRPr="00DA0846">
              <w:t>kreatif</w:t>
            </w:r>
            <w:proofErr w:type="spellEnd"/>
            <w:r w:rsidRPr="00DA0846">
              <w:t xml:space="preserve"> dan </w:t>
            </w:r>
            <w:proofErr w:type="spellStart"/>
            <w:r w:rsidRPr="00DA0846">
              <w:t>inovatif</w:t>
            </w:r>
            <w:proofErr w:type="spellEnd"/>
            <w:r w:rsidRPr="00DA0846">
              <w:t xml:space="preserve"> </w:t>
            </w:r>
            <w:proofErr w:type="spellStart"/>
            <w:r w:rsidRPr="00DA0846">
              <w:t>kita</w:t>
            </w:r>
            <w:proofErr w:type="spellEnd"/>
            <w:r w:rsidRPr="00DA0846">
              <w:t>. </w:t>
            </w:r>
          </w:p>
        </w:tc>
      </w:tr>
    </w:tbl>
    <w:p w14:paraId="45338259" w14:textId="77777777" w:rsidR="00924DF5" w:rsidRPr="00DA0846" w:rsidRDefault="00924DF5"/>
    <w:sectPr w:rsidR="00924DF5" w:rsidRPr="00DA084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rika Rosdiana" w:date="2021-01-30T18:35:00Z" w:initials="ER">
    <w:p w14:paraId="11FF5BC7" w14:textId="621D1FEE" w:rsidR="00D71411" w:rsidRDefault="00D71411">
      <w:pPr>
        <w:pStyle w:val="CommentText"/>
      </w:pPr>
      <w:r>
        <w:rPr>
          <w:rStyle w:val="CommentReference"/>
        </w:rPr>
        <w:annotationRef/>
      </w:r>
      <w:r w:rsidR="00BB43D0">
        <w:t>Judul sebaiknya di tengah</w:t>
      </w:r>
    </w:p>
  </w:comment>
  <w:comment w:id="1" w:author="Erika Rosdiana" w:date="2021-01-30T18:36:00Z" w:initials="ER">
    <w:p w14:paraId="309D4B68" w14:textId="3CC45915" w:rsidR="00D71411" w:rsidRDefault="00D71411">
      <w:pPr>
        <w:pStyle w:val="CommentText"/>
      </w:pPr>
      <w:r>
        <w:rPr>
          <w:rStyle w:val="CommentReference"/>
        </w:rPr>
        <w:annotationRef/>
      </w:r>
      <w:r>
        <w:t xml:space="preserve">Nama penulis </w:t>
      </w:r>
      <w:r w:rsidR="00BB43D0">
        <w:t xml:space="preserve"> sebaiknya </w:t>
      </w:r>
      <w:r>
        <w:t>ditengah</w:t>
      </w:r>
    </w:p>
  </w:comment>
  <w:comment w:id="2" w:author="Erika Rosdiana" w:date="2021-01-31T14:40:00Z" w:initials="ER">
    <w:p w14:paraId="78E719F8" w14:textId="18EFA436" w:rsidR="00BB43D0" w:rsidRDefault="00BB43D0">
      <w:pPr>
        <w:pStyle w:val="CommentText"/>
      </w:pPr>
      <w:r>
        <w:rPr>
          <w:rStyle w:val="CommentReference"/>
        </w:rPr>
        <w:annotationRef/>
      </w:r>
      <w:r>
        <w:t>Sebaiknya gunakan Bahasa Indonesia yang baik dan benar “ekstrim"</w:t>
      </w:r>
    </w:p>
  </w:comment>
  <w:comment w:id="3" w:author="Erika Rosdiana" w:date="2021-02-06T07:08:00Z" w:initials="ER">
    <w:p w14:paraId="3F39A6F4" w14:textId="6127480B" w:rsidR="00325800" w:rsidRDefault="00325800">
      <w:pPr>
        <w:pStyle w:val="CommentText"/>
      </w:pPr>
      <w:r>
        <w:rPr>
          <w:rStyle w:val="CommentReference"/>
        </w:rPr>
        <w:annotationRef/>
      </w:r>
      <w:r>
        <w:t>memperl</w:t>
      </w:r>
    </w:p>
  </w:comment>
  <w:comment w:id="5" w:author="Erika Rosdiana" w:date="2021-02-06T07:18:00Z" w:initials="ER">
    <w:p w14:paraId="61419BEA" w14:textId="6ACD7A09" w:rsidR="00DA0846" w:rsidRDefault="00DA0846">
      <w:pPr>
        <w:pStyle w:val="CommentText"/>
      </w:pPr>
      <w:r>
        <w:rPr>
          <w:rStyle w:val="CommentReference"/>
        </w:rPr>
        <w:annotationRef/>
      </w:r>
      <w:r>
        <w:t>Tidak perlu menggunakan yaitu</w:t>
      </w:r>
    </w:p>
  </w:comment>
  <w:comment w:id="7" w:author="Erika Rosdiana" w:date="2021-02-06T07:19:00Z" w:initials="ER">
    <w:p w14:paraId="0B34884D" w14:textId="036C26B4" w:rsidR="00DA0846" w:rsidRDefault="00DA0846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1" w:author="Erika Rosdiana" w:date="2021-02-06T07:22:00Z" w:initials="ER">
    <w:p w14:paraId="002C3C67" w14:textId="40B1A98A" w:rsidR="00E337C0" w:rsidRDefault="00E337C0">
      <w:pPr>
        <w:pStyle w:val="CommentText"/>
      </w:pPr>
      <w:r>
        <w:rPr>
          <w:rStyle w:val="CommentReference"/>
        </w:rPr>
        <w:annotationRef/>
      </w:r>
      <w:r>
        <w:t>Kurang huruf 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F5BC7" w15:done="0"/>
  <w15:commentEx w15:paraId="309D4B68" w15:done="0"/>
  <w15:commentEx w15:paraId="78E719F8" w15:done="0"/>
  <w15:commentEx w15:paraId="3F39A6F4" w15:done="0"/>
  <w15:commentEx w15:paraId="61419BEA" w15:done="0"/>
  <w15:commentEx w15:paraId="0B34884D" w15:done="0"/>
  <w15:commentEx w15:paraId="002C3C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257C" w16cex:dateUtc="2021-01-30T11:35:00Z"/>
  <w16cex:commentExtensible w16cex:durableId="23C025A9" w16cex:dateUtc="2021-01-30T11:36:00Z"/>
  <w16cex:commentExtensible w16cex:durableId="23C13FDC" w16cex:dateUtc="2021-01-31T07:40:00Z"/>
  <w16cex:commentExtensible w16cex:durableId="23C8BED6" w16cex:dateUtc="2021-02-06T00:08:00Z"/>
  <w16cex:commentExtensible w16cex:durableId="23C8C13F" w16cex:dateUtc="2021-02-06T00:18:00Z"/>
  <w16cex:commentExtensible w16cex:durableId="23C8C18D" w16cex:dateUtc="2021-02-06T00:19:00Z"/>
  <w16cex:commentExtensible w16cex:durableId="23C8C246" w16cex:dateUtc="2021-02-06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F5BC7" w16cid:durableId="23C0257C"/>
  <w16cid:commentId w16cid:paraId="309D4B68" w16cid:durableId="23C025A9"/>
  <w16cid:commentId w16cid:paraId="78E719F8" w16cid:durableId="23C13FDC"/>
  <w16cid:commentId w16cid:paraId="3F39A6F4" w16cid:durableId="23C8BED6"/>
  <w16cid:commentId w16cid:paraId="61419BEA" w16cid:durableId="23C8C13F"/>
  <w16cid:commentId w16cid:paraId="0B34884D" w16cid:durableId="23C8C18D"/>
  <w16cid:commentId w16cid:paraId="002C3C67" w16cid:durableId="23C8C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Rosdiana">
    <w15:presenceInfo w15:providerId="Windows Live" w15:userId="d3ebca07472c9c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1C90"/>
    <w:rsid w:val="002A5783"/>
    <w:rsid w:val="00325800"/>
    <w:rsid w:val="0042167F"/>
    <w:rsid w:val="00867A6C"/>
    <w:rsid w:val="00924DF5"/>
    <w:rsid w:val="00BB43D0"/>
    <w:rsid w:val="00D71411"/>
    <w:rsid w:val="00DA0846"/>
    <w:rsid w:val="00E337C0"/>
    <w:rsid w:val="00E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396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71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41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41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62C0-D5EF-475A-BC36-3FF01EB9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Erika Rosdiana</cp:lastModifiedBy>
  <cp:revision>10</cp:revision>
  <dcterms:created xsi:type="dcterms:W3CDTF">2020-08-26T22:03:00Z</dcterms:created>
  <dcterms:modified xsi:type="dcterms:W3CDTF">2021-02-06T04:52:00Z</dcterms:modified>
</cp:coreProperties>
</file>