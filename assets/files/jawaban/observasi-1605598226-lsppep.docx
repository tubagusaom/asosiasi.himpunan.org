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Alhamdulillah,  segala  puji  bagi  Allah  yang  telah  memberikan  segala  bimbingan-Nya  kepada penulis untuk menyelesaikan buku praktikum Jaringan Komputer</w:t>
            </w:r>
            <w:ins w:id="0" w:author="ASUS" w:date="2020-11-17T14:02:00Z">
              <w:r w:rsidR="00F21E0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.</w:t>
              </w:r>
            </w:ins>
            <w:del w:id="1" w:author="ASUS" w:date="2020-11-17T14:02:00Z">
              <w:r w:rsidRPr="00A16D9B" w:rsidDel="00F21E0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ini.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</w:t>
            </w:r>
            <w:r w:rsidRPr="00F21E0D">
              <w:rPr>
                <w:rFonts w:ascii="Times New Roman" w:hAnsi="Times New Roman" w:cs="Times New Roman"/>
                <w:color w:val="FF0000"/>
                <w:sz w:val="24"/>
                <w:szCs w:val="24"/>
                <w:rPrChange w:id="2" w:author="ASUS" w:date="2020-11-17T13:5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Jaringan Komputer</w:t>
            </w:r>
            <w:ins w:id="3" w:author="ASUS" w:date="2020-11-17T13:58:00Z">
              <w:r w:rsidR="00F21E0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  <w:r w:rsidR="00F21E0D" w:rsidRPr="00F21E0D">
                <w:rPr>
                  <w:rFonts w:ascii="Times New Roman" w:hAnsi="Times New Roman" w:cs="Times New Roman"/>
                  <w:color w:val="FF0000"/>
                  <w:sz w:val="24"/>
                  <w:szCs w:val="24"/>
                  <w:lang w:val="en-ID"/>
                  <w:rPrChange w:id="4" w:author="ASUS" w:date="2020-11-17T13:58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>[</w:t>
              </w:r>
              <w:proofErr w:type="spellStart"/>
              <w:r w:rsidR="00F21E0D" w:rsidRPr="00F21E0D">
                <w:rPr>
                  <w:rFonts w:ascii="Times New Roman" w:hAnsi="Times New Roman" w:cs="Times New Roman"/>
                  <w:color w:val="FF0000"/>
                  <w:sz w:val="24"/>
                  <w:szCs w:val="24"/>
                  <w:lang w:val="en-ID"/>
                  <w:rPrChange w:id="5" w:author="ASUS" w:date="2020-11-17T13:58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>jaringan</w:t>
              </w:r>
              <w:proofErr w:type="spellEnd"/>
              <w:r w:rsidR="00F21E0D" w:rsidRPr="00F21E0D">
                <w:rPr>
                  <w:rFonts w:ascii="Times New Roman" w:hAnsi="Times New Roman" w:cs="Times New Roman"/>
                  <w:color w:val="FF0000"/>
                  <w:sz w:val="24"/>
                  <w:szCs w:val="24"/>
                  <w:lang w:val="en-ID"/>
                  <w:rPrChange w:id="6" w:author="ASUS" w:date="2020-11-17T13:58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 xml:space="preserve"> </w:t>
              </w:r>
              <w:proofErr w:type="spellStart"/>
              <w:r w:rsidR="00F21E0D" w:rsidRPr="00F21E0D">
                <w:rPr>
                  <w:rFonts w:ascii="Times New Roman" w:hAnsi="Times New Roman" w:cs="Times New Roman"/>
                  <w:color w:val="FF0000"/>
                  <w:sz w:val="24"/>
                  <w:szCs w:val="24"/>
                  <w:lang w:val="en-ID"/>
                  <w:rPrChange w:id="7" w:author="ASUS" w:date="2020-11-17T13:58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>komputer</w:t>
              </w:r>
              <w:proofErr w:type="spellEnd"/>
              <w:r w:rsidR="00F21E0D" w:rsidRPr="00F21E0D">
                <w:rPr>
                  <w:rFonts w:ascii="Times New Roman" w:hAnsi="Times New Roman" w:cs="Times New Roman"/>
                  <w:color w:val="FF0000"/>
                  <w:sz w:val="24"/>
                  <w:szCs w:val="24"/>
                  <w:lang w:val="en-ID"/>
                  <w:rPrChange w:id="8" w:author="ASUS" w:date="2020-11-17T13:58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>]</w:t>
              </w:r>
            </w:ins>
            <w:r w:rsidRPr="00F21E0D">
              <w:rPr>
                <w:rFonts w:ascii="Times New Roman" w:hAnsi="Times New Roman" w:cs="Times New Roman"/>
                <w:color w:val="FF0000"/>
                <w:sz w:val="24"/>
                <w:szCs w:val="24"/>
                <w:rPrChange w:id="9" w:author="ASUS" w:date="2020-11-17T13:5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 adalah  memberikan  pengetahuan  kepada  mahasiswa  tentang  teknik  membangun  sistem  </w:t>
            </w:r>
            <w:r w:rsidRPr="00F21E0D">
              <w:rPr>
                <w:rFonts w:ascii="Times New Roman" w:hAnsi="Times New Roman" w:cs="Times New Roman"/>
                <w:color w:val="FF0000"/>
                <w:sz w:val="24"/>
                <w:szCs w:val="24"/>
                <w:rPrChange w:id="10" w:author="ASUS" w:date="2020-11-17T13:5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Jaringan  Komputer </w:t>
            </w:r>
            <w:ins w:id="11" w:author="ASUS" w:date="2020-11-17T13:57:00Z">
              <w:r w:rsidR="00F21E0D">
                <w:rPr>
                  <w:rFonts w:ascii="Times New Roman" w:hAnsi="Times New Roman" w:cs="Times New Roman"/>
                  <w:color w:val="FF0000"/>
                  <w:sz w:val="24"/>
                  <w:szCs w:val="24"/>
                  <w:lang w:val="en-ID"/>
                </w:rPr>
                <w:t>[</w:t>
              </w:r>
              <w:proofErr w:type="spellStart"/>
              <w:r w:rsidR="00F21E0D">
                <w:rPr>
                  <w:rFonts w:ascii="Times New Roman" w:hAnsi="Times New Roman" w:cs="Times New Roman"/>
                  <w:color w:val="FF0000"/>
                  <w:sz w:val="24"/>
                  <w:szCs w:val="24"/>
                  <w:lang w:val="en-ID"/>
                </w:rPr>
                <w:t>jaringan</w:t>
              </w:r>
              <w:proofErr w:type="spellEnd"/>
              <w:r w:rsidR="00F21E0D">
                <w:rPr>
                  <w:rFonts w:ascii="Times New Roman" w:hAnsi="Times New Roman" w:cs="Times New Roman"/>
                  <w:color w:val="FF0000"/>
                  <w:sz w:val="24"/>
                  <w:szCs w:val="24"/>
                  <w:lang w:val="en-ID"/>
                </w:rPr>
                <w:t xml:space="preserve"> </w:t>
              </w:r>
              <w:proofErr w:type="spellStart"/>
              <w:r w:rsidR="00F21E0D">
                <w:rPr>
                  <w:rFonts w:ascii="Times New Roman" w:hAnsi="Times New Roman" w:cs="Times New Roman"/>
                  <w:color w:val="FF0000"/>
                  <w:sz w:val="24"/>
                  <w:szCs w:val="24"/>
                  <w:lang w:val="en-ID"/>
                </w:rPr>
                <w:t>komputer</w:t>
              </w:r>
              <w:proofErr w:type="spellEnd"/>
              <w:r w:rsidR="00F21E0D">
                <w:rPr>
                  <w:rFonts w:ascii="Times New Roman" w:hAnsi="Times New Roman" w:cs="Times New Roman"/>
                  <w:color w:val="FF0000"/>
                  <w:sz w:val="24"/>
                  <w:szCs w:val="24"/>
                  <w:lang w:val="en-ID"/>
                </w:rPr>
                <w:t>]</w:t>
              </w:r>
            </w:ins>
            <w:r w:rsidRPr="00F21E0D">
              <w:rPr>
                <w:rFonts w:ascii="Times New Roman" w:hAnsi="Times New Roman" w:cs="Times New Roman"/>
                <w:color w:val="FF0000"/>
                <w:sz w:val="24"/>
                <w:szCs w:val="24"/>
                <w:rPrChange w:id="12" w:author="ASUS" w:date="2020-11-17T13:5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berbasis  Linux</w:t>
            </w:r>
            <w:ins w:id="13" w:author="ASUS" w:date="2020-11-17T13:59:00Z">
              <w:r w:rsidR="00F21E0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ins w:id="14" w:author="ASUS" w:date="2020-11-17T13:59:00Z">
              <w:r w:rsidR="00F21E0D" w:rsidRPr="00F21E0D">
                <w:rPr>
                  <w:rFonts w:ascii="Times New Roman" w:hAnsi="Times New Roman" w:cs="Times New Roman"/>
                  <w:color w:val="FF0000"/>
                  <w:sz w:val="24"/>
                  <w:szCs w:val="24"/>
                  <w:lang w:val="en-ID"/>
                  <w:rPrChange w:id="15" w:author="ASUS" w:date="2020-11-17T14:00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>Teknik</w:t>
              </w:r>
              <w:proofErr w:type="spellEnd"/>
              <w:r w:rsidR="00F21E0D" w:rsidRPr="00F21E0D">
                <w:rPr>
                  <w:rFonts w:ascii="Times New Roman" w:hAnsi="Times New Roman" w:cs="Times New Roman"/>
                  <w:color w:val="FF0000"/>
                  <w:sz w:val="24"/>
                  <w:szCs w:val="24"/>
                  <w:lang w:val="en-ID"/>
                  <w:rPrChange w:id="16" w:author="ASUS" w:date="2020-11-17T14:00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 xml:space="preserve"> yang </w:t>
              </w:r>
              <w:proofErr w:type="spellStart"/>
              <w:r w:rsidR="00F21E0D" w:rsidRPr="00F21E0D">
                <w:rPr>
                  <w:rFonts w:ascii="Times New Roman" w:hAnsi="Times New Roman" w:cs="Times New Roman"/>
                  <w:color w:val="FF0000"/>
                  <w:sz w:val="24"/>
                  <w:szCs w:val="24"/>
                  <w:lang w:val="en-ID"/>
                  <w:rPrChange w:id="17" w:author="ASUS" w:date="2020-11-17T14:00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>dipelajari</w:t>
              </w:r>
              <w:proofErr w:type="spellEnd"/>
              <w:r w:rsidR="00F21E0D" w:rsidRPr="00F21E0D">
                <w:rPr>
                  <w:rFonts w:ascii="Times New Roman" w:hAnsi="Times New Roman" w:cs="Times New Roman"/>
                  <w:color w:val="FF0000"/>
                  <w:sz w:val="24"/>
                  <w:szCs w:val="24"/>
                  <w:lang w:val="en-ID"/>
                  <w:rPrChange w:id="18" w:author="ASUS" w:date="2020-11-17T14:00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mulai  dari  instalasi  sistem  operasi,  perintah-perintah  dasar  Linux sampai dengan membangun internet server </w:t>
            </w:r>
            <w:r w:rsidRPr="00F21E0D">
              <w:rPr>
                <w:rFonts w:ascii="Times New Roman" w:hAnsi="Times New Roman" w:cs="Times New Roman"/>
                <w:color w:val="FF0000"/>
                <w:sz w:val="24"/>
                <w:szCs w:val="24"/>
                <w:rPrChange w:id="19" w:author="ASUS" w:date="2020-11-17T14:0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yang meliputi </w:t>
            </w:r>
            <w:ins w:id="20" w:author="ASUS" w:date="2020-11-17T14:00:00Z">
              <w:r w:rsidR="00F21E0D" w:rsidRPr="00F21E0D">
                <w:rPr>
                  <w:rFonts w:ascii="Times New Roman" w:hAnsi="Times New Roman" w:cs="Times New Roman"/>
                  <w:color w:val="FF0000"/>
                  <w:sz w:val="24"/>
                  <w:szCs w:val="24"/>
                  <w:lang w:val="en-ID"/>
                  <w:rPrChange w:id="21" w:author="ASUS" w:date="2020-11-17T14:01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>[</w:t>
              </w:r>
              <w:proofErr w:type="spellStart"/>
              <w:r w:rsidR="00F21E0D" w:rsidRPr="00F21E0D">
                <w:rPr>
                  <w:rFonts w:ascii="Times New Roman" w:hAnsi="Times New Roman" w:cs="Times New Roman"/>
                  <w:color w:val="FF0000"/>
                  <w:sz w:val="24"/>
                  <w:szCs w:val="24"/>
                  <w:lang w:val="en-ID"/>
                  <w:rPrChange w:id="22" w:author="ASUS" w:date="2020-11-17T14:01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>seperti</w:t>
              </w:r>
              <w:proofErr w:type="spellEnd"/>
              <w:r w:rsidR="00F21E0D" w:rsidRPr="00F21E0D">
                <w:rPr>
                  <w:rFonts w:ascii="Times New Roman" w:hAnsi="Times New Roman" w:cs="Times New Roman"/>
                  <w:color w:val="FF0000"/>
                  <w:sz w:val="24"/>
                  <w:szCs w:val="24"/>
                  <w:lang w:val="en-ID"/>
                  <w:rPrChange w:id="23" w:author="ASUS" w:date="2020-11-17T14:01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 xml:space="preserve">]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mail server, DNS server, web server,  proxy  server,  dan  lain  sebagainya.  Selain  itu</w:t>
            </w:r>
            <w:ins w:id="24" w:author="ASUS" w:date="2020-11-17T14:01:00Z">
              <w:r w:rsidR="00F21E0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  <w:bookmarkStart w:id="25" w:name="_GoBack"/>
            <w:bookmarkEnd w:id="25"/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ins w:id="26" w:author="ASUS" w:date="2020-11-17T14:01:00Z">
              <w:r w:rsidR="00F21E0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. O</w:t>
              </w:r>
            </w:ins>
            <w:del w:id="27" w:author="ASUS" w:date="2020-11-17T14:01:00Z">
              <w:r w:rsidRPr="00A16D9B" w:rsidDel="00F21E0D">
                <w:rPr>
                  <w:rFonts w:ascii="Times New Roman" w:hAnsi="Times New Roman" w:cs="Times New Roman"/>
                  <w:sz w:val="24"/>
                  <w:szCs w:val="24"/>
                </w:rPr>
                <w:delText>,  o</w:delText>
              </w:r>
            </w:del>
            <w:proofErr w:type="gram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leh  karena</w:t>
            </w:r>
            <w:proofErr w:type="gram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itu</w:t>
            </w:r>
            <w:ins w:id="28" w:author="ASUS" w:date="2020-11-17T14:01:00Z">
              <w:r w:rsidR="00F21E0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penulis  akan  memperbaikinya  secara  berkala.</w:t>
            </w:r>
            <w:ins w:id="29" w:author="ASUS" w:date="2020-11-17T14:02:00Z">
              <w:r w:rsidR="00F21E0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6C4" w:rsidRDefault="00AC36C4" w:rsidP="00D80F46">
      <w:r>
        <w:separator/>
      </w:r>
    </w:p>
  </w:endnote>
  <w:endnote w:type="continuationSeparator" w:id="0">
    <w:p w:rsidR="00AC36C4" w:rsidRDefault="00AC36C4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6C4" w:rsidRDefault="00AC36C4" w:rsidP="00D80F46">
      <w:r>
        <w:separator/>
      </w:r>
    </w:p>
  </w:footnote>
  <w:footnote w:type="continuationSeparator" w:id="0">
    <w:p w:rsidR="00AC36C4" w:rsidRDefault="00AC36C4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C36C4"/>
    <w:rsid w:val="00AF28E1"/>
    <w:rsid w:val="00D80F46"/>
    <w:rsid w:val="00DA6B1D"/>
    <w:rsid w:val="00F2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F21E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2020-11-17T05:53:00Z</dcterms:created>
  <dcterms:modified xsi:type="dcterms:W3CDTF">2020-11-17T06:03:00Z</dcterms:modified>
</cp:coreProperties>
</file>