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AD42A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473A3948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FB459E6" w14:textId="273B4419" w:rsidR="00927764" w:rsidRDefault="00F0437A" w:rsidP="00F0437A">
      <w:pPr>
        <w:tabs>
          <w:tab w:val="left" w:pos="3150"/>
        </w:tabs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ab/>
      </w:r>
    </w:p>
    <w:p w14:paraId="64E97EC1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6CB0A6C6" w14:textId="77777777" w:rsidR="00927764" w:rsidRPr="0094076B" w:rsidRDefault="00927764" w:rsidP="00927764">
      <w:pPr>
        <w:rPr>
          <w:rFonts w:ascii="Cambria" w:hAnsi="Cambria"/>
        </w:rPr>
      </w:pPr>
    </w:p>
    <w:p w14:paraId="4FFAF303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6949A84F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9CABFF5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C66C653" wp14:editId="0DD34FBF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2EB01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66E4666" w14:textId="14EBF15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ins w:id="0" w:author="ASUS PC" w:date="2022-07-15T10:02:00Z">
        <w:r w:rsidR="00F417B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.</w:t>
        </w:r>
      </w:ins>
      <w:del w:id="1" w:author="ASUS PC" w:date="2022-07-15T10:02:00Z">
        <w:r w:rsidRPr="00C50A1E" w:rsidDel="00F417B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,</w:delText>
        </w:r>
      </w:del>
      <w:ins w:id="2" w:author="ASUS PC" w:date="2022-07-15T10:05:00Z">
        <w:r w:rsidR="003A40E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, </w:t>
        </w:r>
        <w:proofErr w:type="spellStart"/>
        <w:r w:rsidR="003A40E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b</w:t>
        </w:r>
      </w:ins>
      <w:del w:id="3" w:author="ASUS PC" w:date="2022-07-15T10:02:00Z">
        <w:r w:rsidRPr="00C50A1E" w:rsidDel="00F417B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 b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</w:t>
      </w:r>
      <w:del w:id="4" w:author="ASUS PC" w:date="2022-07-15T10:02:00Z">
        <w:r w:rsidRPr="00C50A1E" w:rsidDel="00F417B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,</w:delText>
        </w:r>
      </w:del>
      <w:ins w:id="5" w:author="ASUS PC" w:date="2022-07-15T10:05:00Z">
        <w:r w:rsidR="003A40E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, dan </w:t>
        </w:r>
        <w:proofErr w:type="spellStart"/>
        <w:r w:rsidR="003A40E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h</w:t>
        </w:r>
      </w:ins>
      <w:del w:id="6" w:author="ASUS PC" w:date="2022-07-15T10:05:00Z">
        <w:r w:rsidRPr="00C50A1E" w:rsidDel="003A40EF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 </w:delText>
        </w:r>
      </w:del>
      <w:del w:id="7" w:author="ASUS PC" w:date="2022-07-15T10:02:00Z">
        <w:r w:rsidRPr="00C50A1E" w:rsidDel="00F417B3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8" w:author="ASUS PC" w:date="2022-07-15T10:02:00Z">
        <w:r w:rsidRPr="00C50A1E" w:rsidDel="005D23E1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sama </w:delText>
        </w:r>
      </w:del>
      <w:proofErr w:type="spellStart"/>
      <w:ins w:id="9" w:author="ASUS PC" w:date="2022-07-15T10:02:00Z">
        <w:r w:rsidR="005D23E1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dengan</w:t>
        </w:r>
        <w:proofErr w:type="spellEnd"/>
        <w:r w:rsidR="005D23E1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10" w:author="ASUS PC" w:date="2022-07-15T10:02:00Z">
        <w:r w:rsidRPr="00C50A1E" w:rsidDel="00DE567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 xml:space="preserve">tetep </w:delText>
        </w:r>
      </w:del>
      <w:proofErr w:type="spellStart"/>
      <w:ins w:id="11" w:author="ASUS PC" w:date="2022-07-15T10:02:00Z">
        <w:r w:rsidR="00DE5678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tet</w:t>
        </w:r>
        <w:r w:rsidR="00DE5678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a</w:t>
        </w:r>
        <w:r w:rsidR="00DE5678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p</w:t>
        </w:r>
        <w:proofErr w:type="spellEnd"/>
        <w:r w:rsidR="00DE5678" w:rsidRPr="00C50A1E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F8FAA5E" w14:textId="6ACD7C2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12" w:author="ASUS PC" w:date="2022-07-15T10:06:00Z">
        <w:r w:rsidRPr="00C50A1E" w:rsidDel="00554700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3" w:author="ASUS PC" w:date="2022-07-15T10:06:00Z">
        <w:r w:rsidRPr="00C50A1E" w:rsidDel="00720E2A">
          <w:rPr>
            <w:rFonts w:ascii="Times New Roman" w:eastAsia="Times New Roman" w:hAnsi="Times New Roman" w:cs="Times New Roman"/>
            <w:sz w:val="24"/>
            <w:szCs w:val="24"/>
          </w:rPr>
          <w:delText xml:space="preserve">aduhai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del w:id="14" w:author="ASUS PC" w:date="2022-07-15T10:06:00Z">
        <w:r w:rsidRPr="00C50A1E" w:rsidDel="00996E63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" w:author="ASUS PC" w:date="2022-07-15T10:06:00Z">
        <w:r w:rsidRPr="00C50A1E" w:rsidDel="007B08FC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587DDE5" w14:textId="77E16D8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6" w:author="ASUS PC" w:date="2022-07-15T10:07:00Z">
        <w:r w:rsidRPr="00C50A1E" w:rsidDel="007950C8">
          <w:rPr>
            <w:rFonts w:ascii="Times New Roman" w:eastAsia="Times New Roman" w:hAnsi="Times New Roman" w:cs="Times New Roman"/>
            <w:sz w:val="24"/>
            <w:szCs w:val="24"/>
          </w:rPr>
          <w:delText xml:space="preserve">kata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  <w:del w:id="17" w:author="ASUS PC" w:date="2022-07-15T10:03:00Z">
        <w:r w:rsidRPr="00C50A1E" w:rsidDel="00DC3861">
          <w:rPr>
            <w:rFonts w:ascii="Times New Roman" w:eastAsia="Times New Roman" w:hAnsi="Times New Roman" w:cs="Times New Roman"/>
            <w:sz w:val="24"/>
            <w:szCs w:val="24"/>
          </w:rPr>
          <w:delText xml:space="preserve">, </w:delText>
        </w:r>
      </w:del>
      <w:ins w:id="18" w:author="ASUS PC" w:date="2022-07-15T10:03:00Z">
        <w:r w:rsidR="00DC3861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ins w:id="19" w:author="ASUS PC" w:date="2022-07-15T10:03:00Z">
        <w:r w:rsidR="006372DD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6372DD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20" w:author="ASUS PC" w:date="2022-07-15T10:03:00Z">
        <w:r w:rsidRPr="00C50A1E" w:rsidDel="006372DD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1" w:author="ASUS PC" w:date="2022-07-15T10:08:00Z">
        <w:r w:rsidRPr="00C50A1E" w:rsidDel="002D1EF9">
          <w:rPr>
            <w:rFonts w:ascii="Times New Roman" w:eastAsia="Times New Roman" w:hAnsi="Times New Roman" w:cs="Times New Roman"/>
            <w:sz w:val="24"/>
            <w:szCs w:val="24"/>
          </w:rPr>
          <w:delText xml:space="preserve">apalagi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del w:id="22" w:author="ASUS PC" w:date="2022-07-15T10:08:00Z">
        <w:r w:rsidRPr="00C50A1E" w:rsidDel="00387B9B">
          <w:rPr>
            <w:rFonts w:ascii="Times New Roman" w:eastAsia="Times New Roman" w:hAnsi="Times New Roman" w:cs="Times New Roman"/>
            <w:sz w:val="24"/>
            <w:szCs w:val="24"/>
          </w:rPr>
          <w:delText xml:space="preserve"> kita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587CE0" w14:textId="11DD682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3" w:author="ASUS PC" w:date="2022-07-15T10:08:00Z">
        <w:r w:rsidRPr="00C50A1E" w:rsidDel="00A131DF">
          <w:rPr>
            <w:rFonts w:ascii="Times New Roman" w:eastAsia="Times New Roman" w:hAnsi="Times New Roman" w:cs="Times New Roman"/>
            <w:sz w:val="24"/>
            <w:szCs w:val="24"/>
          </w:rPr>
          <w:delText xml:space="preserve">tak </w:delText>
        </w:r>
      </w:del>
      <w:proofErr w:type="spellStart"/>
      <w:ins w:id="24" w:author="ASUS PC" w:date="2022-07-15T10:08:00Z">
        <w:r w:rsidR="00A131DF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A131DF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5" w:author="ASUS PC" w:date="2022-07-15T10:03:00Z">
        <w:r w:rsidRPr="00C50A1E" w:rsidDel="00EA20E3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del w:id="26" w:author="ASUS PC" w:date="2022-07-15T10:09:00Z">
        <w:r w:rsidRPr="00C50A1E" w:rsidDel="00A23622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ins w:id="27" w:author="ASUS PC" w:date="2022-07-15T10:09:00Z">
        <w:r w:rsidR="00A23622">
          <w:rPr>
            <w:rFonts w:ascii="Times New Roman" w:eastAsia="Times New Roman" w:hAnsi="Times New Roman" w:cs="Times New Roman"/>
            <w:sz w:val="24"/>
            <w:szCs w:val="24"/>
          </w:rPr>
          <w:t>,</w:t>
        </w:r>
        <w:r w:rsidR="00A2362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28" w:author="ASUS PC" w:date="2022-07-15T10:09:00Z">
        <w:r w:rsidRPr="00C50A1E" w:rsidDel="00A23622">
          <w:rPr>
            <w:rFonts w:ascii="Times New Roman" w:eastAsia="Times New Roman" w:hAnsi="Times New Roman" w:cs="Times New Roman"/>
            <w:sz w:val="24"/>
            <w:szCs w:val="24"/>
          </w:rPr>
          <w:delText xml:space="preserve">Ya,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5BB5951" w14:textId="6117C02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ins w:id="29" w:author="ASUS PC" w:date="2022-07-15T10:09:00Z">
        <w:r w:rsidR="000E206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?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30" w:author="ASUS PC" w:date="2022-07-15T10:09:00Z">
        <w:r w:rsidRPr="00C50A1E" w:rsidDel="006A4A1C">
          <w:rPr>
            <w:rFonts w:ascii="Times New Roman" w:eastAsia="Times New Roman" w:hAnsi="Times New Roman" w:cs="Times New Roman"/>
            <w:sz w:val="24"/>
            <w:szCs w:val="24"/>
          </w:rPr>
          <w:delText xml:space="preserve">suka </w:delText>
        </w:r>
      </w:del>
      <w:proofErr w:type="spellStart"/>
      <w:ins w:id="31" w:author="ASUS PC" w:date="2022-07-15T10:09:00Z">
        <w:r w:rsidR="006A4A1C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6A4A1C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2" w:author="ASUS PC" w:date="2022-07-15T10:10:00Z">
        <w:r w:rsidDel="00F7124E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F7124E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ins w:id="33" w:author="ASUS PC" w:date="2022-07-15T10:10:00Z">
        <w:r w:rsidR="00F7124E">
          <w:rPr>
            <w:rFonts w:ascii="Times New Roman" w:eastAsia="Times New Roman" w:hAnsi="Times New Roman" w:cs="Times New Roman"/>
            <w:sz w:val="24"/>
            <w:szCs w:val="24"/>
          </w:rPr>
          <w:t>na</w:t>
        </w:r>
        <w:r w:rsidR="00F7124E">
          <w:rPr>
            <w:rFonts w:ascii="Times New Roman" w:eastAsia="Times New Roman" w:hAnsi="Times New Roman" w:cs="Times New Roman"/>
            <w:sz w:val="24"/>
            <w:szCs w:val="24"/>
          </w:rPr>
          <w:t>f</w:t>
        </w:r>
        <w:r w:rsidR="00F7124E" w:rsidRPr="00C50A1E">
          <w:rPr>
            <w:rFonts w:ascii="Times New Roman" w:eastAsia="Times New Roman" w:hAnsi="Times New Roman" w:cs="Times New Roman"/>
            <w:sz w:val="24"/>
            <w:szCs w:val="24"/>
          </w:rPr>
          <w:t>su</w:t>
        </w:r>
        <w:proofErr w:type="spellEnd"/>
        <w:r w:rsidR="00F7124E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4" w:author="ASUS PC" w:date="2022-07-15T10:10:00Z">
        <w:r w:rsidRPr="00C50A1E" w:rsidDel="00444F38">
          <w:rPr>
            <w:rFonts w:ascii="Times New Roman" w:eastAsia="Times New Roman" w:hAnsi="Times New Roman" w:cs="Times New Roman"/>
            <w:sz w:val="24"/>
            <w:szCs w:val="24"/>
          </w:rPr>
          <w:delText xml:space="preserve">ikut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F5E5E41" w14:textId="55F2D80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5" w:author="ASUS PC" w:date="2022-07-15T10:10:00Z">
        <w:r w:rsidRPr="00C50A1E" w:rsidDel="00EB3757">
          <w:rPr>
            <w:rFonts w:ascii="Times New Roman" w:eastAsia="Times New Roman" w:hAnsi="Times New Roman" w:cs="Times New Roman"/>
            <w:sz w:val="24"/>
            <w:szCs w:val="24"/>
          </w:rPr>
          <w:delText xml:space="preserve">cuma </w:delText>
        </w:r>
      </w:del>
      <w:proofErr w:type="spellStart"/>
      <w:ins w:id="36" w:author="ASUS PC" w:date="2022-07-15T10:10:00Z">
        <w:r w:rsidR="00EB3757">
          <w:rPr>
            <w:rFonts w:ascii="Times New Roman" w:eastAsia="Times New Roman" w:hAnsi="Times New Roman" w:cs="Times New Roman"/>
            <w:sz w:val="24"/>
            <w:szCs w:val="24"/>
          </w:rPr>
          <w:t>hanya</w:t>
        </w:r>
        <w:proofErr w:type="spellEnd"/>
        <w:r w:rsidR="00EB3757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37" w:author="ASUS PC" w:date="2022-07-15T10:11:00Z">
        <w:r w:rsidRPr="00C50A1E" w:rsidDel="00442608">
          <w:rPr>
            <w:rFonts w:ascii="Times New Roman" w:eastAsia="Times New Roman" w:hAnsi="Times New Roman" w:cs="Times New Roman"/>
            <w:sz w:val="24"/>
            <w:szCs w:val="24"/>
          </w:rPr>
          <w:delText xml:space="preserve">tapi </w:delText>
        </w:r>
      </w:del>
      <w:proofErr w:type="spellStart"/>
      <w:ins w:id="38" w:author="ASUS PC" w:date="2022-07-15T10:11:00Z">
        <w:r w:rsidR="00442608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proofErr w:type="spellEnd"/>
        <w:r w:rsidR="00442608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9" w:author="ASUS PC" w:date="2022-07-15T10:10:00Z">
        <w:r w:rsidRPr="00C50A1E" w:rsidDel="00C750AB">
          <w:rPr>
            <w:rFonts w:ascii="Times New Roman" w:eastAsia="Times New Roman" w:hAnsi="Times New Roman" w:cs="Times New Roman"/>
            <w:sz w:val="24"/>
            <w:szCs w:val="24"/>
          </w:rPr>
          <w:delText xml:space="preserve">nyaris </w:delText>
        </w:r>
      </w:del>
      <w:proofErr w:type="spellStart"/>
      <w:ins w:id="40" w:author="ASUS PC" w:date="2022-07-15T10:10:00Z">
        <w:r w:rsidR="00C750AB">
          <w:rPr>
            <w:rFonts w:ascii="Times New Roman" w:eastAsia="Times New Roman" w:hAnsi="Times New Roman" w:cs="Times New Roman"/>
            <w:sz w:val="24"/>
            <w:szCs w:val="24"/>
          </w:rPr>
          <w:t>ha</w:t>
        </w:r>
      </w:ins>
      <w:ins w:id="41" w:author="ASUS PC" w:date="2022-07-15T10:11:00Z">
        <w:r w:rsidR="00C750AB">
          <w:rPr>
            <w:rFonts w:ascii="Times New Roman" w:eastAsia="Times New Roman" w:hAnsi="Times New Roman" w:cs="Times New Roman"/>
            <w:sz w:val="24"/>
            <w:szCs w:val="24"/>
          </w:rPr>
          <w:t>mpir</w:t>
        </w:r>
      </w:ins>
      <w:proofErr w:type="spellEnd"/>
      <w:ins w:id="42" w:author="ASUS PC" w:date="2022-07-15T10:10:00Z">
        <w:r w:rsidR="00C750A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52B7AF" w14:textId="39FA50F3" w:rsidR="00927764" w:rsidRPr="00C50A1E" w:rsidRDefault="00BB45DD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43" w:author="ASUS PC" w:date="2022-07-15T10:12:00Z">
        <w:r>
          <w:rPr>
            <w:rFonts w:ascii="Times New Roman" w:eastAsia="Times New Roman" w:hAnsi="Times New Roman" w:cs="Times New Roman"/>
            <w:sz w:val="24"/>
            <w:szCs w:val="24"/>
          </w:rPr>
          <w:t>Sekali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duduk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dapat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menghabiskan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4 </w:t>
        </w:r>
      </w:ins>
      <w:del w:id="44" w:author="ASUS PC" w:date="2022-07-15T10:12:00Z">
        <w:r w:rsidR="00927764" w:rsidRPr="00C50A1E" w:rsidDel="00BB45DD">
          <w:rPr>
            <w:rFonts w:ascii="Times New Roman" w:eastAsia="Times New Roman" w:hAnsi="Times New Roman" w:cs="Times New Roman"/>
            <w:sz w:val="24"/>
            <w:szCs w:val="24"/>
          </w:rPr>
          <w:delText>Se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bungkus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ins w:id="45" w:author="ASUS PC" w:date="2022-07-15T10:13:00Z">
        <w:r w:rsidR="00971CEF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  <w:proofErr w:type="spellStart"/>
        <w:r w:rsidR="00971CEF">
          <w:rPr>
            <w:rFonts w:ascii="Times New Roman" w:eastAsia="Times New Roman" w:hAnsi="Times New Roman" w:cs="Times New Roman"/>
            <w:sz w:val="24"/>
            <w:szCs w:val="24"/>
          </w:rPr>
          <w:t>ditambah</w:t>
        </w:r>
        <w:proofErr w:type="spellEnd"/>
        <w:r w:rsidR="00971CE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71CEF">
          <w:rPr>
            <w:rFonts w:ascii="Times New Roman" w:eastAsia="Times New Roman" w:hAnsi="Times New Roman" w:cs="Times New Roman"/>
            <w:sz w:val="24"/>
            <w:szCs w:val="24"/>
          </w:rPr>
          <w:t>gorengan</w:t>
        </w:r>
        <w:proofErr w:type="spellEnd"/>
        <w:r w:rsidR="00971CE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46" w:author="ASUS PC" w:date="2022-07-15T10:14:00Z">
        <w:r w:rsidR="00971CEF">
          <w:rPr>
            <w:rFonts w:ascii="Times New Roman" w:eastAsia="Times New Roman" w:hAnsi="Times New Roman" w:cs="Times New Roman"/>
            <w:sz w:val="24"/>
            <w:szCs w:val="24"/>
          </w:rPr>
          <w:t>sekian</w:t>
        </w:r>
        <w:proofErr w:type="spellEnd"/>
        <w:r w:rsidR="00971CE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71CEF">
          <w:rPr>
            <w:rFonts w:ascii="Times New Roman" w:eastAsia="Times New Roman" w:hAnsi="Times New Roman" w:cs="Times New Roman"/>
            <w:sz w:val="24"/>
            <w:szCs w:val="24"/>
          </w:rPr>
          <w:t>buah</w:t>
        </w:r>
        <w:proofErr w:type="spellEnd"/>
        <w:r w:rsidR="00971CEF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71CEF">
          <w:rPr>
            <w:rFonts w:ascii="Times New Roman" w:eastAsia="Times New Roman" w:hAnsi="Times New Roman" w:cs="Times New Roman"/>
            <w:sz w:val="24"/>
            <w:szCs w:val="24"/>
          </w:rPr>
          <w:t>gorengan</w:t>
        </w:r>
        <w:proofErr w:type="spellEnd"/>
        <w:r w:rsidR="00971CEF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</w:ins>
      <w:del w:id="47" w:author="ASUS PC" w:date="2022-07-15T10:12:00Z">
        <w:r w:rsidR="00927764" w:rsidRPr="00C50A1E" w:rsidDel="00BB45D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del w:id="48" w:author="ASUS PC" w:date="2022-07-15T10:11:00Z">
        <w:r w:rsidR="00927764" w:rsidRPr="00C50A1E" w:rsidDel="004610D4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del w:id="49" w:author="ASUS PC" w:date="2022-07-15T10:12:00Z">
        <w:r w:rsidR="00927764" w:rsidRPr="00C50A1E" w:rsidDel="00BB45DD">
          <w:rPr>
            <w:rFonts w:ascii="Times New Roman" w:eastAsia="Times New Roman" w:hAnsi="Times New Roman" w:cs="Times New Roman"/>
            <w:sz w:val="24"/>
            <w:szCs w:val="24"/>
          </w:rPr>
          <w:delText xml:space="preserve">dalam kemasan </w:delText>
        </w:r>
      </w:del>
      <w:del w:id="50" w:author="ASUS PC" w:date="2022-07-15T10:11:00Z">
        <w:r w:rsidR="00927764" w:rsidRPr="00C50A1E" w:rsidDel="004610D4">
          <w:rPr>
            <w:rFonts w:ascii="Times New Roman" w:eastAsia="Times New Roman" w:hAnsi="Times New Roman" w:cs="Times New Roman"/>
            <w:sz w:val="24"/>
            <w:szCs w:val="24"/>
          </w:rPr>
          <w:delText xml:space="preserve">bisa </w:delText>
        </w:r>
      </w:del>
      <w:del w:id="51" w:author="ASUS PC" w:date="2022-07-15T10:12:00Z">
        <w:r w:rsidR="00927764" w:rsidRPr="00C50A1E" w:rsidDel="00BB45DD">
          <w:rPr>
            <w:rFonts w:ascii="Times New Roman" w:eastAsia="Times New Roman" w:hAnsi="Times New Roman" w:cs="Times New Roman"/>
            <w:sz w:val="24"/>
            <w:szCs w:val="24"/>
          </w:rPr>
          <w:delText>dikonsumsi 4 porsi habis sekali duduk</w:delText>
        </w:r>
      </w:del>
      <w:del w:id="52" w:author="ASUS PC" w:date="2022-07-15T10:14:00Z">
        <w:r w:rsidR="00927764" w:rsidRPr="00C50A1E" w:rsidDel="00971CEF">
          <w:rPr>
            <w:rFonts w:ascii="Times New Roman" w:eastAsia="Times New Roman" w:hAnsi="Times New Roman" w:cs="Times New Roman"/>
            <w:sz w:val="24"/>
            <w:szCs w:val="24"/>
          </w:rPr>
          <w:delText>. Belum cukup, tambah lagi gorengannya, satu-dua biji eh kok jadi lima?</w:delText>
        </w:r>
      </w:del>
    </w:p>
    <w:p w14:paraId="5A5D86C5" w14:textId="6F4E3B94" w:rsidR="00927764" w:rsidRPr="00C50A1E" w:rsidDel="00DC618F" w:rsidRDefault="00927764" w:rsidP="00927764">
      <w:pPr>
        <w:shd w:val="clear" w:color="auto" w:fill="F5F5F5"/>
        <w:spacing w:after="375"/>
        <w:rPr>
          <w:del w:id="53" w:author="ASUS PC" w:date="2022-07-15T10:15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4" w:author="ASUS PC" w:date="2022-07-15T10:14:00Z">
        <w:r w:rsidRPr="00C50A1E" w:rsidDel="00011039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5" w:author="ASUS PC" w:date="2022-07-15T10:14:00Z">
        <w:r w:rsidRPr="00C50A1E" w:rsidDel="00011039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ins w:id="56" w:author="ASUS PC" w:date="2022-07-15T10:14:00Z">
        <w:r w:rsidR="00011039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01103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del w:id="57" w:author="ASUS PC" w:date="2022-07-15T10:14:00Z">
        <w:r w:rsidRPr="00DC618F" w:rsidDel="004F1F6A">
          <w:rPr>
            <w:rFonts w:ascii="Times New Roman" w:eastAsia="Times New Roman" w:hAnsi="Times New Roman" w:cs="Times New Roman"/>
            <w:strike/>
            <w:sz w:val="24"/>
            <w:szCs w:val="24"/>
            <w:rPrChange w:id="58" w:author="ASUS PC" w:date="2022-07-15T10:1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 </w:delText>
        </w:r>
      </w:del>
      <w:r w:rsidRPr="00DC618F">
        <w:rPr>
          <w:rFonts w:ascii="Times New Roman" w:eastAsia="Times New Roman" w:hAnsi="Times New Roman" w:cs="Times New Roman"/>
          <w:strike/>
          <w:sz w:val="24"/>
          <w:szCs w:val="24"/>
          <w:rPrChange w:id="59" w:author="ASUS PC" w:date="2022-07-15T10:1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-</w:t>
      </w:r>
      <w:r w:rsidRPr="00DC618F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DC618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DC618F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DC618F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DC618F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ins w:id="60" w:author="ASUS PC" w:date="2022-07-15T10:15:00Z">
        <w:r w:rsidR="00DF569D" w:rsidRPr="00DC618F">
          <w:rPr>
            <w:rFonts w:ascii="Times New Roman" w:eastAsia="Times New Roman" w:hAnsi="Times New Roman" w:cs="Times New Roman"/>
            <w:strike/>
            <w:sz w:val="24"/>
            <w:szCs w:val="24"/>
            <w:rPrChange w:id="61" w:author="ASUS PC" w:date="2022-07-15T10:16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t>-</w:t>
        </w:r>
        <w:r w:rsidR="00304F42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  <w:proofErr w:type="spellStart"/>
        <w:r w:rsidR="00304F42">
          <w:rPr>
            <w:rFonts w:ascii="Times New Roman" w:eastAsia="Times New Roman" w:hAnsi="Times New Roman" w:cs="Times New Roman"/>
            <w:sz w:val="24"/>
            <w:szCs w:val="24"/>
          </w:rPr>
          <w:t>hal</w:t>
        </w:r>
        <w:proofErr w:type="spellEnd"/>
        <w:r w:rsidR="00304F4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04F42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304F4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2" w:author="ASUS PC" w:date="2022-07-15T10:15:00Z">
        <w:r w:rsidRPr="00C50A1E" w:rsidDel="00304F42">
          <w:rPr>
            <w:rFonts w:ascii="Times New Roman" w:eastAsia="Times New Roman" w:hAnsi="Times New Roman" w:cs="Times New Roman"/>
            <w:sz w:val="24"/>
            <w:szCs w:val="24"/>
          </w:rPr>
          <w:delText xml:space="preserve">, memang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3" w:author="ASUS PC" w:date="2022-07-15T10:15:00Z">
        <w:r w:rsidRPr="00C50A1E" w:rsidDel="00304F42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ins w:id="64" w:author="ASUS PC" w:date="2022-07-15T10:15:00Z">
        <w:r w:rsidR="00304F42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304F42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5" w:author="ASUS PC" w:date="2022-07-15T10:15:00Z">
        <w:r w:rsidRPr="00C50A1E" w:rsidDel="007970F4">
          <w:rPr>
            <w:rFonts w:ascii="Times New Roman" w:eastAsia="Times New Roman" w:hAnsi="Times New Roman" w:cs="Times New Roman"/>
            <w:sz w:val="24"/>
            <w:szCs w:val="24"/>
          </w:rPr>
          <w:delText xml:space="preserve">pencetus </w:delText>
        </w:r>
      </w:del>
      <w:proofErr w:type="spellStart"/>
      <w:ins w:id="66" w:author="ASUS PC" w:date="2022-07-15T10:15:00Z">
        <w:r w:rsidR="007970F4">
          <w:rPr>
            <w:rFonts w:ascii="Times New Roman" w:eastAsia="Times New Roman" w:hAnsi="Times New Roman" w:cs="Times New Roman"/>
            <w:sz w:val="24"/>
            <w:szCs w:val="24"/>
          </w:rPr>
          <w:t>penyebab</w:t>
        </w:r>
        <w:proofErr w:type="spellEnd"/>
        <w:r w:rsidR="007970F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67" w:author="ASUS PC" w:date="2022-07-15T10:15:00Z">
        <w:r w:rsidR="00DC618F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DC618F">
          <w:rPr>
            <w:rFonts w:ascii="Times New Roman" w:eastAsia="Times New Roman" w:hAnsi="Times New Roman" w:cs="Times New Roman"/>
            <w:sz w:val="24"/>
            <w:szCs w:val="24"/>
          </w:rPr>
          <w:t>ter</w:t>
        </w:r>
      </w:ins>
      <w:ins w:id="68" w:author="ASUS PC" w:date="2022-07-15T10:16:00Z">
        <w:r w:rsidR="008350F2">
          <w:rPr>
            <w:rFonts w:ascii="Times New Roman" w:eastAsia="Times New Roman" w:hAnsi="Times New Roman" w:cs="Times New Roman"/>
            <w:sz w:val="24"/>
            <w:szCs w:val="24"/>
          </w:rPr>
          <w:t>utam</w:t>
        </w:r>
        <w:proofErr w:type="spellEnd"/>
        <w:r w:rsidR="008350F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350F2">
          <w:rPr>
            <w:rFonts w:ascii="Times New Roman" w:eastAsia="Times New Roman" w:hAnsi="Times New Roman" w:cs="Times New Roman"/>
            <w:sz w:val="24"/>
            <w:szCs w:val="24"/>
          </w:rPr>
          <w:t>makanan</w:t>
        </w:r>
        <w:proofErr w:type="spellEnd"/>
        <w:r w:rsidR="008350F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350F2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 w:rsidR="008350F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69" w:author="ASUS PC" w:date="2022-07-15T10:15:00Z">
        <w:r w:rsidRPr="00C50A1E" w:rsidDel="00DC618F">
          <w:rPr>
            <w:rFonts w:ascii="Times New Roman" w:eastAsia="Times New Roman" w:hAnsi="Times New Roman" w:cs="Times New Roman"/>
            <w:sz w:val="24"/>
            <w:szCs w:val="24"/>
          </w:rPr>
          <w:delText>. </w:delText>
        </w:r>
      </w:del>
    </w:p>
    <w:p w14:paraId="5108175F" w14:textId="0AE6D01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70" w:author="ASUS PC" w:date="2022-07-15T10:15:00Z">
        <w:r w:rsidRPr="00C50A1E" w:rsidDel="00217BFB">
          <w:rPr>
            <w:rFonts w:ascii="Times New Roman" w:eastAsia="Times New Roman" w:hAnsi="Times New Roman" w:cs="Times New Roman"/>
            <w:sz w:val="24"/>
            <w:szCs w:val="24"/>
          </w:rPr>
          <w:delText>Terutama m</w:delText>
        </w:r>
      </w:del>
      <w:del w:id="71" w:author="ASUS PC" w:date="2022-07-15T10:16:00Z">
        <w:r w:rsidRPr="00C50A1E" w:rsidDel="008350F2">
          <w:rPr>
            <w:rFonts w:ascii="Times New Roman" w:eastAsia="Times New Roman" w:hAnsi="Times New Roman" w:cs="Times New Roman"/>
            <w:sz w:val="24"/>
            <w:szCs w:val="24"/>
          </w:rPr>
          <w:delText>akanan yang seperti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72" w:author="ASUS PC" w:date="2022-07-15T10:16:00Z">
        <w:r w:rsidRPr="00C50A1E" w:rsidDel="008350F2">
          <w:rPr>
            <w:rFonts w:ascii="Times New Roman" w:eastAsia="Times New Roman" w:hAnsi="Times New Roman" w:cs="Times New Roman"/>
            <w:sz w:val="24"/>
            <w:szCs w:val="24"/>
          </w:rPr>
          <w:delText>digoreng dadakan alias yang masih hangat</w:delText>
        </w:r>
      </w:del>
      <w:ins w:id="73" w:author="ASUS PC" w:date="2022-07-15T10:16:00Z">
        <w:r w:rsidR="008350F2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  <w:proofErr w:type="spellStart"/>
        <w:r w:rsidR="008350F2">
          <w:rPr>
            <w:rFonts w:ascii="Times New Roman" w:eastAsia="Times New Roman" w:hAnsi="Times New Roman" w:cs="Times New Roman"/>
            <w:sz w:val="24"/>
            <w:szCs w:val="24"/>
          </w:rPr>
          <w:t>digoreng</w:t>
        </w:r>
        <w:proofErr w:type="spellEnd"/>
        <w:r w:rsidR="008350F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350F2">
          <w:rPr>
            <w:rFonts w:ascii="Times New Roman" w:eastAsia="Times New Roman" w:hAnsi="Times New Roman" w:cs="Times New Roman"/>
            <w:sz w:val="24"/>
            <w:szCs w:val="24"/>
          </w:rPr>
          <w:t>dada</w:t>
        </w:r>
      </w:ins>
      <w:ins w:id="74" w:author="ASUS PC" w:date="2022-07-15T10:17:00Z">
        <w:r w:rsidR="00FC620F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ins w:id="75" w:author="ASUS PC" w:date="2022-07-15T10:16:00Z">
        <w:r w:rsidR="008350F2">
          <w:rPr>
            <w:rFonts w:ascii="Times New Roman" w:eastAsia="Times New Roman" w:hAnsi="Times New Roman" w:cs="Times New Roman"/>
            <w:sz w:val="24"/>
            <w:szCs w:val="24"/>
          </w:rPr>
          <w:t>an</w:t>
        </w:r>
        <w:proofErr w:type="spellEnd"/>
        <w:r w:rsidR="008350F2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  <w:proofErr w:type="spellStart"/>
        <w:r w:rsidR="008350F2">
          <w:rPr>
            <w:rFonts w:ascii="Times New Roman" w:eastAsia="Times New Roman" w:hAnsi="Times New Roman" w:cs="Times New Roman"/>
            <w:sz w:val="24"/>
            <w:szCs w:val="24"/>
          </w:rPr>
          <w:t>disajikan</w:t>
        </w:r>
        <w:proofErr w:type="spellEnd"/>
        <w:r w:rsidR="008350F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350F2">
          <w:rPr>
            <w:rFonts w:ascii="Times New Roman" w:eastAsia="Times New Roman" w:hAnsi="Times New Roman" w:cs="Times New Roman"/>
            <w:sz w:val="24"/>
            <w:szCs w:val="24"/>
          </w:rPr>
          <w:t>h</w:t>
        </w:r>
      </w:ins>
      <w:ins w:id="76" w:author="ASUS PC" w:date="2022-07-15T10:17:00Z">
        <w:r w:rsidR="00FC620F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ins w:id="77" w:author="ASUS PC" w:date="2022-07-15T10:16:00Z">
        <w:r w:rsidR="008350F2">
          <w:rPr>
            <w:rFonts w:ascii="Times New Roman" w:eastAsia="Times New Roman" w:hAnsi="Times New Roman" w:cs="Times New Roman"/>
            <w:sz w:val="24"/>
            <w:szCs w:val="24"/>
          </w:rPr>
          <w:t>ngat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78" w:author="ASUS PC" w:date="2022-07-15T10:17:00Z">
        <w:r w:rsidRPr="00C50A1E" w:rsidDel="00751377">
          <w:rPr>
            <w:rFonts w:ascii="Times New Roman" w:eastAsia="Times New Roman" w:hAnsi="Times New Roman" w:cs="Times New Roman"/>
            <w:sz w:val="24"/>
            <w:szCs w:val="24"/>
          </w:rPr>
          <w:delText>Apalagi d</w:delText>
        </w:r>
      </w:del>
      <w:proofErr w:type="spellStart"/>
      <w:ins w:id="79" w:author="ASUS PC" w:date="2022-07-15T10:17:00Z">
        <w:r w:rsidR="00751377">
          <w:rPr>
            <w:rFonts w:ascii="Times New Roman" w:eastAsia="Times New Roman" w:hAnsi="Times New Roman" w:cs="Times New Roman"/>
            <w:sz w:val="24"/>
            <w:szCs w:val="24"/>
          </w:rPr>
          <w:t>D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E756F41" w14:textId="4A79925A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80" w:author="ASUS PC" w:date="2022-07-15T10:17:00Z">
        <w:r w:rsidRPr="00C50A1E" w:rsidDel="00F27D43">
          <w:rPr>
            <w:rFonts w:ascii="Times New Roman" w:eastAsia="Times New Roman" w:hAnsi="Times New Roman" w:cs="Times New Roman"/>
            <w:sz w:val="24"/>
            <w:szCs w:val="24"/>
          </w:rPr>
          <w:delText xml:space="preserve">Padahal </w:delText>
        </w:r>
      </w:del>
      <w:ins w:id="81" w:author="ASUS PC" w:date="2022-07-15T10:17:00Z">
        <w:r w:rsidR="00F27D43">
          <w:rPr>
            <w:rFonts w:ascii="Times New Roman" w:eastAsia="Times New Roman" w:hAnsi="Times New Roman" w:cs="Times New Roman"/>
            <w:sz w:val="24"/>
            <w:szCs w:val="24"/>
          </w:rPr>
          <w:t>Pada</w:t>
        </w:r>
        <w:r w:rsidR="00F27D4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del w:id="82" w:author="ASUS PC" w:date="2022-07-15T10:17:00Z">
        <w:r w:rsidRPr="00C50A1E" w:rsidDel="00571407">
          <w:rPr>
            <w:rFonts w:ascii="Times New Roman" w:eastAsia="Times New Roman" w:hAnsi="Times New Roman" w:cs="Times New Roman"/>
            <w:sz w:val="24"/>
            <w:szCs w:val="24"/>
          </w:rPr>
          <w:delText>, lho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3" w:author="ASUS PC" w:date="2022-07-15T10:18:00Z">
        <w:r w:rsidR="00E849A1">
          <w:rPr>
            <w:rFonts w:ascii="Times New Roman" w:eastAsia="Times New Roman" w:hAnsi="Times New Roman" w:cs="Times New Roman"/>
            <w:sz w:val="24"/>
            <w:szCs w:val="24"/>
          </w:rPr>
          <w:t>kenyataanya</w:t>
        </w:r>
        <w:proofErr w:type="spellEnd"/>
        <w:r w:rsidR="00E849A1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84" w:author="ASUS PC" w:date="2022-07-15T10:18:00Z">
        <w:r w:rsidRPr="00C50A1E" w:rsidDel="00E849A1">
          <w:rPr>
            <w:rFonts w:ascii="Times New Roman" w:eastAsia="Times New Roman" w:hAnsi="Times New Roman" w:cs="Times New Roman"/>
            <w:sz w:val="24"/>
            <w:szCs w:val="24"/>
          </w:rPr>
          <w:delText>kenyat</w:delText>
        </w:r>
      </w:del>
      <w:del w:id="85" w:author="ASUS PC" w:date="2022-07-15T10:17:00Z">
        <w:r w:rsidRPr="00C50A1E" w:rsidDel="00E849A1">
          <w:rPr>
            <w:rFonts w:ascii="Times New Roman" w:eastAsia="Times New Roman" w:hAnsi="Times New Roman" w:cs="Times New Roman"/>
            <w:sz w:val="24"/>
            <w:szCs w:val="24"/>
          </w:rPr>
          <w:delText>aannya, kok</w:delText>
        </w:r>
      </w:del>
      <w:del w:id="86" w:author="ASUS PC" w:date="2022-07-15T10:18:00Z">
        <w:r w:rsidRPr="00C50A1E" w:rsidDel="00E849A1">
          <w:rPr>
            <w:rFonts w:ascii="Times New Roman" w:eastAsia="Times New Roman" w:hAnsi="Times New Roman" w:cs="Times New Roman"/>
            <w:sz w:val="24"/>
            <w:szCs w:val="24"/>
          </w:rPr>
          <w:delText>~</w:delText>
        </w:r>
      </w:del>
    </w:p>
    <w:p w14:paraId="3A39DEFD" w14:textId="22BDF5BA" w:rsidR="00927764" w:rsidDel="00BB3A78" w:rsidRDefault="00927764" w:rsidP="00927764">
      <w:pPr>
        <w:shd w:val="clear" w:color="auto" w:fill="F5F5F5"/>
        <w:spacing w:after="375"/>
        <w:rPr>
          <w:del w:id="87" w:author="ASUS PC" w:date="2022-07-15T10:20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</w:t>
      </w:r>
      <w:del w:id="88" w:author="ASUS PC" w:date="2022-07-15T10:18:00Z">
        <w:r w:rsidRPr="00C50A1E" w:rsidDel="00286AC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 xml:space="preserve">Jadi </w:delText>
        </w:r>
      </w:del>
      <w:proofErr w:type="spellStart"/>
      <w:ins w:id="89" w:author="ASUS PC" w:date="2022-07-15T10:18:00Z">
        <w:r w:rsidR="00286AC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Menjadi</w:t>
        </w:r>
        <w:proofErr w:type="spellEnd"/>
        <w:r w:rsidR="00286AC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 </w:t>
        </w:r>
        <w:proofErr w:type="spellStart"/>
        <w:r w:rsidR="00286AC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Penyebabnya</w:t>
        </w:r>
      </w:ins>
      <w:proofErr w:type="spellEnd"/>
      <w:del w:id="90" w:author="ASUS PC" w:date="2022-07-15T10:18:00Z">
        <w:r w:rsidRPr="00C50A1E" w:rsidDel="00286AC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Sebabnya...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del w:id="91" w:author="ASUS PC" w:date="2022-07-15T10:18:00Z">
        <w:r w:rsidRPr="00C50A1E" w:rsidDel="00F22610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2" w:author="ASUS PC" w:date="2022-07-15T10:18:00Z">
        <w:r w:rsidRPr="00C50A1E" w:rsidDel="00F22610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3" w:author="ASUS PC" w:date="2022-07-15T10:19:00Z">
        <w:r w:rsidR="0049573F"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94" w:author="ASUS PC" w:date="2022-07-15T10:19:00Z">
        <w:r w:rsidRPr="00C50A1E" w:rsidDel="0049573F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5" w:author="ASUS PC" w:date="2022-07-15T10:19:00Z">
        <w:r w:rsidRPr="00C50A1E" w:rsidDel="00A4526D">
          <w:rPr>
            <w:rFonts w:ascii="Times New Roman" w:eastAsia="Times New Roman" w:hAnsi="Times New Roman" w:cs="Times New Roman"/>
            <w:sz w:val="24"/>
            <w:szCs w:val="24"/>
          </w:rPr>
          <w:delText xml:space="preserve">soal </w:delText>
        </w:r>
      </w:del>
      <w:proofErr w:type="spellStart"/>
      <w:ins w:id="96" w:author="ASUS PC" w:date="2022-07-15T10:19:00Z">
        <w:r w:rsidR="001D5DE6">
          <w:rPr>
            <w:rFonts w:ascii="Times New Roman" w:eastAsia="Times New Roman" w:hAnsi="Times New Roman" w:cs="Times New Roman"/>
            <w:sz w:val="24"/>
            <w:szCs w:val="24"/>
          </w:rPr>
          <w:t>soal</w:t>
        </w:r>
        <w:proofErr w:type="spellEnd"/>
        <w:r w:rsidR="00A4526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7" w:author="ASUS PC" w:date="2022-07-15T10:19:00Z">
        <w:r w:rsidR="00B56724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B5672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56724">
          <w:rPr>
            <w:rFonts w:ascii="Times New Roman" w:eastAsia="Times New Roman" w:hAnsi="Times New Roman" w:cs="Times New Roman"/>
            <w:sz w:val="24"/>
            <w:szCs w:val="24"/>
          </w:rPr>
          <w:t>dengan</w:t>
        </w:r>
        <w:proofErr w:type="spellEnd"/>
        <w:r w:rsidR="00B5672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98" w:author="ASUS PC" w:date="2022-07-15T10:19:00Z">
        <w:r w:rsidRPr="00C50A1E" w:rsidDel="001D5DE6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ins w:id="99" w:author="ASUS PC" w:date="2022-07-15T10:19:00Z">
        <w:r w:rsidR="001D5DE6"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 w:rsidR="001D5DE6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1D5DE6">
          <w:rPr>
            <w:rFonts w:ascii="Times New Roman" w:eastAsia="Times New Roman" w:hAnsi="Times New Roman" w:cs="Times New Roman"/>
            <w:sz w:val="24"/>
            <w:szCs w:val="24"/>
          </w:rPr>
          <w:t>lagi</w:t>
        </w:r>
      </w:ins>
      <w:proofErr w:type="spellEnd"/>
      <w:del w:id="100" w:author="ASUS PC" w:date="2022-07-15T10:19:00Z">
        <w:r w:rsidRPr="00C50A1E" w:rsidDel="001D5DE6">
          <w:rPr>
            <w:rFonts w:ascii="Times New Roman" w:eastAsia="Times New Roman" w:hAnsi="Times New Roman" w:cs="Times New Roman"/>
            <w:sz w:val="24"/>
            <w:szCs w:val="24"/>
          </w:rPr>
          <w:delText>tak lagi berjarak. Ehem</w:delText>
        </w:r>
      </w:del>
      <w:ins w:id="101" w:author="ASUS PC" w:date="2022-07-15T10:19:00Z">
        <w:r w:rsidR="00B5672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56724">
          <w:rPr>
            <w:rFonts w:ascii="Times New Roman" w:eastAsia="Times New Roman" w:hAnsi="Times New Roman" w:cs="Times New Roman"/>
            <w:sz w:val="24"/>
            <w:szCs w:val="24"/>
          </w:rPr>
          <w:t>berjarak</w:t>
        </w:r>
      </w:ins>
      <w:proofErr w:type="spellEnd"/>
      <w:ins w:id="102" w:author="ASUS PC" w:date="2022-07-15T10:21:00Z">
        <w:r w:rsidR="00BB3A78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03" w:author="ASUS PC" w:date="2022-07-15T10:20:00Z">
        <w:r w:rsidRPr="00C50A1E" w:rsidDel="005805B7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</w:p>
    <w:p w14:paraId="6C88A427" w14:textId="77777777" w:rsidR="00BB3A78" w:rsidRPr="00C50A1E" w:rsidRDefault="00BB3A78" w:rsidP="00927764">
      <w:pPr>
        <w:shd w:val="clear" w:color="auto" w:fill="F5F5F5"/>
        <w:spacing w:after="375"/>
        <w:rPr>
          <w:ins w:id="104" w:author="ASUS PC" w:date="2022-07-15T10:21:00Z"/>
          <w:rFonts w:ascii="Times New Roman" w:eastAsia="Times New Roman" w:hAnsi="Times New Roman" w:cs="Times New Roman"/>
          <w:sz w:val="24"/>
          <w:szCs w:val="24"/>
        </w:rPr>
      </w:pPr>
    </w:p>
    <w:p w14:paraId="592C6999" w14:textId="3D366C5D" w:rsidR="00927764" w:rsidRPr="00C50A1E" w:rsidDel="00CE6E01" w:rsidRDefault="00927764" w:rsidP="00927764">
      <w:pPr>
        <w:shd w:val="clear" w:color="auto" w:fill="F5F5F5"/>
        <w:spacing w:after="375"/>
        <w:rPr>
          <w:del w:id="105" w:author="ASUS PC" w:date="2022-07-15T10:21:00Z"/>
          <w:rFonts w:ascii="Times New Roman" w:eastAsia="Times New Roman" w:hAnsi="Times New Roman" w:cs="Times New Roman"/>
          <w:sz w:val="24"/>
          <w:szCs w:val="24"/>
        </w:rPr>
      </w:pPr>
      <w:del w:id="106" w:author="ASUS PC" w:date="2022-07-15T10:20:00Z">
        <w:r w:rsidRPr="00C50A1E" w:rsidDel="005805B7">
          <w:rPr>
            <w:rFonts w:ascii="Times New Roman" w:eastAsia="Times New Roman" w:hAnsi="Times New Roman" w:cs="Times New Roman"/>
            <w:sz w:val="24"/>
            <w:szCs w:val="24"/>
          </w:rPr>
          <w:delText>M</w:delText>
        </w:r>
      </w:del>
      <w:del w:id="107" w:author="ASUS PC" w:date="2022-07-15T10:21:00Z">
        <w:r w:rsidRPr="00C50A1E" w:rsidDel="00477D76">
          <w:rPr>
            <w:rFonts w:ascii="Times New Roman" w:eastAsia="Times New Roman" w:hAnsi="Times New Roman" w:cs="Times New Roman"/>
            <w:sz w:val="24"/>
            <w:szCs w:val="24"/>
          </w:rPr>
          <w:delText>ulai dari s</w:delText>
        </w:r>
      </w:del>
      <w:proofErr w:type="spellStart"/>
      <w:ins w:id="108" w:author="ASUS PC" w:date="2022-07-15T10:21:00Z">
        <w:r w:rsidR="00477D76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</w:t>
      </w:r>
      <w:del w:id="109" w:author="ASUS PC" w:date="2022-07-15T10:20:00Z">
        <w:r w:rsidRPr="00C50A1E" w:rsidDel="00F91FDD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110" w:author="ASUS PC" w:date="2022-07-15T10:20:00Z">
        <w:r w:rsidRPr="00C50A1E" w:rsidDel="003906E4">
          <w:rPr>
            <w:rFonts w:ascii="Times New Roman" w:eastAsia="Times New Roman" w:hAnsi="Times New Roman" w:cs="Times New Roman"/>
            <w:sz w:val="24"/>
            <w:szCs w:val="24"/>
          </w:rPr>
          <w:delText>biskuit</w:delText>
        </w:r>
      </w:del>
      <w:proofErr w:type="spellStart"/>
      <w:ins w:id="111" w:author="ASUS PC" w:date="2022-07-15T10:20:00Z">
        <w:r w:rsidR="003906E4">
          <w:rPr>
            <w:rFonts w:ascii="Times New Roman" w:eastAsia="Times New Roman" w:hAnsi="Times New Roman" w:cs="Times New Roman"/>
            <w:sz w:val="24"/>
            <w:szCs w:val="24"/>
          </w:rPr>
          <w:t>biskuit-</w:t>
        </w:r>
      </w:ins>
      <w:del w:id="112" w:author="ASUS PC" w:date="2022-07-15T10:20:00Z">
        <w:r w:rsidRPr="00C50A1E" w:rsidDel="003906E4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del w:id="113" w:author="ASUS PC" w:date="2022-07-15T10:20:00Z">
        <w:r w:rsidDel="00B54B93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ins w:id="114" w:author="ASUS PC" w:date="2022-07-15T10:21:00Z">
        <w:r w:rsidR="00CE6E01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15" w:author="ASUS PC" w:date="2022-07-15T10:21:00Z">
        <w:r w:rsidRPr="00C50A1E" w:rsidDel="00CE6E01">
          <w:rPr>
            <w:rFonts w:ascii="Times New Roman" w:eastAsia="Times New Roman" w:hAnsi="Times New Roman" w:cs="Times New Roman"/>
            <w:sz w:val="24"/>
            <w:szCs w:val="24"/>
          </w:rPr>
          <w:delText>. </w:delText>
        </w:r>
      </w:del>
    </w:p>
    <w:p w14:paraId="17DBFCAF" w14:textId="42C44B3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116" w:author="ASUS PC" w:date="2022-07-15T10:21:00Z">
        <w:r w:rsidRPr="00C50A1E" w:rsidDel="00CE6E01">
          <w:rPr>
            <w:rFonts w:ascii="Times New Roman" w:eastAsia="Times New Roman" w:hAnsi="Times New Roman" w:cs="Times New Roman"/>
            <w:sz w:val="24"/>
            <w:szCs w:val="24"/>
          </w:rPr>
          <w:delText xml:space="preserve">Semua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117" w:author="ASUS PC" w:date="2022-07-15T10:21:00Z">
        <w:r w:rsidR="00CE6E01">
          <w:rPr>
            <w:rFonts w:ascii="Times New Roman" w:eastAsia="Times New Roman" w:hAnsi="Times New Roman" w:cs="Times New Roman"/>
            <w:sz w:val="24"/>
            <w:szCs w:val="24"/>
          </w:rPr>
          <w:t>M</w:t>
        </w:r>
      </w:ins>
      <w:ins w:id="118" w:author="ASUS PC" w:date="2022-07-15T10:22:00Z">
        <w:r w:rsidR="007A20BD">
          <w:rPr>
            <w:rFonts w:ascii="Times New Roman" w:eastAsia="Times New Roman" w:hAnsi="Times New Roman" w:cs="Times New Roman"/>
            <w:sz w:val="24"/>
            <w:szCs w:val="24"/>
          </w:rPr>
          <w:t>asakan</w:t>
        </w:r>
        <w:proofErr w:type="spellEnd"/>
        <w:r w:rsidR="007A20B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A20BD">
          <w:rPr>
            <w:rFonts w:ascii="Times New Roman" w:eastAsia="Times New Roman" w:hAnsi="Times New Roman" w:cs="Times New Roman"/>
            <w:sz w:val="24"/>
            <w:szCs w:val="24"/>
          </w:rPr>
          <w:t>tersebut</w:t>
        </w:r>
        <w:proofErr w:type="spellEnd"/>
        <w:r w:rsidR="007A20B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A183A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EA183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19" w:author="ASUS PC" w:date="2022-07-15T10:21:00Z">
        <w:r w:rsidRPr="00C50A1E" w:rsidDel="00CE6E01">
          <w:rPr>
            <w:rFonts w:ascii="Times New Roman" w:eastAsia="Times New Roman" w:hAnsi="Times New Roman" w:cs="Times New Roman"/>
            <w:sz w:val="24"/>
            <w:szCs w:val="24"/>
          </w:rPr>
          <w:delText xml:space="preserve">Sebagai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20" w:author="ASUS PC" w:date="2022-07-15T10:22:00Z">
        <w:r w:rsidR="007723DA">
          <w:rPr>
            <w:rFonts w:ascii="Times New Roman" w:eastAsia="Times New Roman" w:hAnsi="Times New Roman" w:cs="Times New Roman"/>
            <w:sz w:val="24"/>
            <w:szCs w:val="24"/>
          </w:rPr>
          <w:t>jika</w:t>
        </w:r>
      </w:ins>
      <w:proofErr w:type="spellEnd"/>
      <w:ins w:id="121" w:author="ASUS PC" w:date="2022-07-15T10:23:00Z">
        <w:r w:rsidR="008B3E4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8B3E4D">
          <w:rPr>
            <w:rFonts w:ascii="Times New Roman" w:eastAsia="Times New Roman" w:hAnsi="Times New Roman" w:cs="Times New Roman"/>
            <w:sz w:val="24"/>
            <w:szCs w:val="24"/>
          </w:rPr>
          <w:t>kita</w:t>
        </w:r>
      </w:ins>
      <w:proofErr w:type="spellEnd"/>
      <w:ins w:id="122" w:author="ASUS PC" w:date="2022-07-15T10:22:00Z">
        <w:r w:rsidR="007723D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7723DA">
          <w:rPr>
            <w:rFonts w:ascii="Times New Roman" w:eastAsia="Times New Roman" w:hAnsi="Times New Roman" w:cs="Times New Roman"/>
            <w:sz w:val="24"/>
            <w:szCs w:val="24"/>
          </w:rPr>
          <w:t>ingin</w:t>
        </w:r>
        <w:proofErr w:type="spellEnd"/>
        <w:r w:rsidR="007723D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23" w:author="ASUS PC" w:date="2022-07-15T10:22:00Z">
        <w:r w:rsidRPr="00C50A1E" w:rsidDel="007723DA">
          <w:rPr>
            <w:rFonts w:ascii="Times New Roman" w:eastAsia="Times New Roman" w:hAnsi="Times New Roman" w:cs="Times New Roman"/>
            <w:sz w:val="24"/>
            <w:szCs w:val="24"/>
          </w:rPr>
          <w:delText xml:space="preserve">mau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124" w:author="ASUS PC" w:date="2022-07-15T10:22:00Z">
        <w:r w:rsidR="007723DA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5" w:author="ASUS PC" w:date="2022-07-15T10:23:00Z">
        <w:r w:rsidRPr="00C50A1E" w:rsidDel="00A3501B">
          <w:rPr>
            <w:rFonts w:ascii="Times New Roman" w:eastAsia="Times New Roman" w:hAnsi="Times New Roman" w:cs="Times New Roman"/>
            <w:sz w:val="24"/>
            <w:szCs w:val="24"/>
          </w:rPr>
          <w:delText xml:space="preserve">itu </w:delText>
        </w:r>
      </w:del>
      <w:proofErr w:type="spellStart"/>
      <w:ins w:id="126" w:author="ASUS PC" w:date="2022-07-15T10:23:00Z">
        <w:r w:rsidR="00A3501B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A3501B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27" w:author="ASUS PC" w:date="2022-07-15T10:24:00Z">
        <w:r w:rsidRPr="00C50A1E" w:rsidDel="00A3501B">
          <w:rPr>
            <w:rFonts w:ascii="Times New Roman" w:eastAsia="Times New Roman" w:hAnsi="Times New Roman" w:cs="Times New Roman"/>
            <w:sz w:val="24"/>
            <w:szCs w:val="24"/>
          </w:rPr>
          <w:delText xml:space="preserve">membuat kita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ins w:id="128" w:author="ASUS PC" w:date="2022-07-15T10:24:00Z">
        <w:r w:rsidR="00A3501B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  <w:proofErr w:type="spellStart"/>
        <w:r w:rsidR="00A3501B">
          <w:rPr>
            <w:rFonts w:ascii="Times New Roman" w:eastAsia="Times New Roman" w:hAnsi="Times New Roman" w:cs="Times New Roman"/>
            <w:sz w:val="24"/>
            <w:szCs w:val="24"/>
          </w:rPr>
          <w:t>akan</w:t>
        </w:r>
        <w:proofErr w:type="spellEnd"/>
        <w:r w:rsidR="00A3501B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29" w:author="ASUS PC" w:date="2022-07-15T10:24:00Z">
        <w:r w:rsidRPr="00C50A1E" w:rsidDel="00A3501B">
          <w:rPr>
            <w:rFonts w:ascii="Times New Roman" w:eastAsia="Times New Roman" w:hAnsi="Times New Roman" w:cs="Times New Roman"/>
            <w:sz w:val="24"/>
            <w:szCs w:val="24"/>
          </w:rPr>
          <w:delText xml:space="preserve">. Akan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D7980D7" w14:textId="21035CD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30" w:author="ASUS PC" w:date="2022-07-15T10:24:00Z">
        <w:r w:rsidRPr="00C50A1E" w:rsidDel="00A95278">
          <w:rPr>
            <w:rFonts w:ascii="Times New Roman" w:eastAsia="Times New Roman" w:hAnsi="Times New Roman" w:cs="Times New Roman"/>
            <w:sz w:val="24"/>
            <w:szCs w:val="24"/>
          </w:rPr>
          <w:delText>yang tidak tahu diri.</w:delText>
        </w:r>
      </w:del>
      <w:ins w:id="131" w:author="ASUS PC" w:date="2022-07-15T10:24:00Z">
        <w:r w:rsidR="00A95278">
          <w:rPr>
            <w:rFonts w:ascii="Times New Roman" w:eastAsia="Times New Roman" w:hAnsi="Times New Roman" w:cs="Times New Roman"/>
            <w:sz w:val="24"/>
            <w:szCs w:val="24"/>
          </w:rPr>
          <w:t>y</w:t>
        </w:r>
      </w:ins>
      <w:del w:id="132" w:author="ASUS PC" w:date="2022-07-15T10:24:00Z">
        <w:r w:rsidRPr="00C50A1E" w:rsidDel="00A95278">
          <w:rPr>
            <w:rFonts w:ascii="Times New Roman" w:eastAsia="Times New Roman" w:hAnsi="Times New Roman" w:cs="Times New Roman"/>
            <w:sz w:val="24"/>
            <w:szCs w:val="24"/>
          </w:rPr>
          <w:delText xml:space="preserve"> Y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ins w:id="133" w:author="ASUS PC" w:date="2022-07-15T10:24:00Z">
        <w:r w:rsidR="000A3C63">
          <w:rPr>
            <w:rFonts w:ascii="Times New Roman" w:eastAsia="Times New Roman" w:hAnsi="Times New Roman" w:cs="Times New Roman"/>
            <w:sz w:val="24"/>
            <w:szCs w:val="24"/>
          </w:rPr>
          <w:t xml:space="preserve"> dan </w:t>
        </w:r>
        <w:proofErr w:type="spellStart"/>
        <w:r w:rsidR="006F1B8A">
          <w:rPr>
            <w:rFonts w:ascii="Times New Roman" w:eastAsia="Times New Roman" w:hAnsi="Times New Roman" w:cs="Times New Roman"/>
            <w:sz w:val="24"/>
            <w:szCs w:val="24"/>
          </w:rPr>
          <w:t>pengecekan</w:t>
        </w:r>
        <w:proofErr w:type="spellEnd"/>
        <w:r w:rsidR="006F1B8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A3C63">
          <w:rPr>
            <w:rFonts w:ascii="Times New Roman" w:eastAsia="Times New Roman" w:hAnsi="Times New Roman" w:cs="Times New Roman"/>
            <w:sz w:val="24"/>
            <w:szCs w:val="24"/>
          </w:rPr>
          <w:t>k</w:t>
        </w:r>
      </w:ins>
      <w:del w:id="134" w:author="ASUS PC" w:date="2022-07-15T10:24:00Z">
        <w:r w:rsidRPr="00C50A1E" w:rsidDel="000A3C63">
          <w:rPr>
            <w:rFonts w:ascii="Times New Roman" w:eastAsia="Times New Roman" w:hAnsi="Times New Roman" w:cs="Times New Roman"/>
            <w:sz w:val="24"/>
            <w:szCs w:val="24"/>
          </w:rPr>
          <w:delText>, 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ins w:id="135" w:author="ASUS PC" w:date="2022-07-15T10:24:00Z">
        <w:r w:rsidR="006C3909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136" w:author="ASUS PC" w:date="2022-07-15T10:24:00Z">
        <w:r w:rsidRPr="00C50A1E" w:rsidDel="006C3909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6950ABF1" w14:textId="349CBD6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del w:id="137" w:author="ASUS PC" w:date="2022-07-15T10:25:00Z">
        <w:r w:rsidRPr="00C50A1E" w:rsidDel="000934ED">
          <w:rPr>
            <w:rFonts w:ascii="Times New Roman" w:eastAsia="Times New Roman" w:hAnsi="Times New Roman" w:cs="Times New Roman"/>
            <w:sz w:val="24"/>
            <w:szCs w:val="24"/>
          </w:rPr>
          <w:delText>Coba deh,</w:delText>
        </w:r>
      </w:del>
      <w:proofErr w:type="spellStart"/>
      <w:ins w:id="138" w:author="ASUS PC" w:date="2022-07-15T10:26:00Z">
        <w:r w:rsidR="005B14E2">
          <w:rPr>
            <w:rFonts w:ascii="Times New Roman" w:eastAsia="Times New Roman" w:hAnsi="Times New Roman" w:cs="Times New Roman"/>
            <w:sz w:val="24"/>
            <w:szCs w:val="24"/>
          </w:rPr>
          <w:t>Kamu</w:t>
        </w:r>
      </w:ins>
      <w:proofErr w:type="spellEnd"/>
      <w:ins w:id="139" w:author="ASUS PC" w:date="2022-07-15T10:25:00Z">
        <w:r w:rsidR="000934E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934ED">
          <w:rPr>
            <w:rFonts w:ascii="Times New Roman" w:eastAsia="Times New Roman" w:hAnsi="Times New Roman" w:cs="Times New Roman"/>
            <w:sz w:val="24"/>
            <w:szCs w:val="24"/>
          </w:rPr>
          <w:t>dapat</w:t>
        </w:r>
        <w:proofErr w:type="spellEnd"/>
        <w:r w:rsidR="000934E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934ED">
          <w:rPr>
            <w:rFonts w:ascii="Times New Roman" w:eastAsia="Times New Roman" w:hAnsi="Times New Roman" w:cs="Times New Roman"/>
            <w:sz w:val="24"/>
            <w:szCs w:val="24"/>
          </w:rPr>
          <w:t>me</w:t>
        </w:r>
      </w:ins>
      <w:del w:id="140" w:author="ASUS PC" w:date="2022-07-15T10:25:00Z">
        <w:r w:rsidRPr="00C50A1E" w:rsidDel="000934ED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1" w:author="ASUS PC" w:date="2022-07-15T10:25:00Z">
        <w:r w:rsidRPr="00C50A1E" w:rsidDel="000934ED">
          <w:rPr>
            <w:rFonts w:ascii="Times New Roman" w:eastAsia="Times New Roman" w:hAnsi="Times New Roman" w:cs="Times New Roman"/>
            <w:sz w:val="24"/>
            <w:szCs w:val="24"/>
          </w:rPr>
          <w:delText xml:space="preserve">aja </w:delText>
        </w:r>
      </w:del>
      <w:proofErr w:type="spellStart"/>
      <w:ins w:id="142" w:author="ASUS PC" w:date="2022-07-15T10:25:00Z">
        <w:r w:rsidR="000934ED">
          <w:rPr>
            <w:rFonts w:ascii="Times New Roman" w:eastAsia="Times New Roman" w:hAnsi="Times New Roman" w:cs="Times New Roman"/>
            <w:sz w:val="24"/>
            <w:szCs w:val="24"/>
          </w:rPr>
          <w:t>terlebih</w:t>
        </w:r>
        <w:proofErr w:type="spellEnd"/>
        <w:r w:rsidR="000934E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934ED">
          <w:rPr>
            <w:rFonts w:ascii="Times New Roman" w:eastAsia="Times New Roman" w:hAnsi="Times New Roman" w:cs="Times New Roman"/>
            <w:sz w:val="24"/>
            <w:szCs w:val="24"/>
          </w:rPr>
          <w:t>dahulu</w:t>
        </w:r>
        <w:proofErr w:type="spellEnd"/>
        <w:r w:rsidR="000934E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3" w:author="ASUS PC" w:date="2022-07-15T10:25:00Z">
        <w:r w:rsidRPr="00C50A1E" w:rsidDel="004176C4">
          <w:rPr>
            <w:rFonts w:ascii="Times New Roman" w:eastAsia="Times New Roman" w:hAnsi="Times New Roman" w:cs="Times New Roman"/>
            <w:sz w:val="24"/>
            <w:szCs w:val="24"/>
          </w:rPr>
          <w:delText xml:space="preserve">kamu </w:delText>
        </w:r>
      </w:del>
      <w:proofErr w:type="spellStart"/>
      <w:ins w:id="144" w:author="ASUS PC" w:date="2022-07-15T10:26:00Z">
        <w:r w:rsidR="005B14E2">
          <w:rPr>
            <w:rFonts w:ascii="Times New Roman" w:eastAsia="Times New Roman" w:hAnsi="Times New Roman" w:cs="Times New Roman"/>
            <w:sz w:val="24"/>
            <w:szCs w:val="24"/>
          </w:rPr>
          <w:t>Kamu</w:t>
        </w:r>
      </w:ins>
      <w:proofErr w:type="spellEnd"/>
      <w:ins w:id="145" w:author="ASUS PC" w:date="2022-07-15T10:25:00Z">
        <w:r w:rsidR="004176C4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ins w:id="146" w:author="ASUS PC" w:date="2022-07-15T10:26:00Z">
        <w:r w:rsidR="00F0277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F02774">
          <w:rPr>
            <w:rFonts w:ascii="Times New Roman" w:eastAsia="Times New Roman" w:hAnsi="Times New Roman" w:cs="Times New Roman"/>
            <w:sz w:val="24"/>
            <w:szCs w:val="24"/>
          </w:rPr>
          <w:t>karena</w:t>
        </w:r>
        <w:proofErr w:type="spellEnd"/>
        <w:r w:rsidR="00F02774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147" w:author="ASUS PC" w:date="2022-07-15T10:25:00Z">
        <w:r w:rsidRPr="00C50A1E" w:rsidDel="00F02774">
          <w:rPr>
            <w:rFonts w:ascii="Times New Roman" w:eastAsia="Times New Roman" w:hAnsi="Times New Roman" w:cs="Times New Roman"/>
            <w:sz w:val="24"/>
            <w:szCs w:val="24"/>
          </w:rPr>
          <w:delText xml:space="preserve">. Sebab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56E135DC" w14:textId="22648F2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ins w:id="148" w:author="ASUS PC" w:date="2022-07-15T10:26:00Z">
        <w:r w:rsidR="00194CA8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</w:ins>
      <w:del w:id="149" w:author="ASUS PC" w:date="2022-07-15T10:26:00Z">
        <w:r w:rsidRPr="00C50A1E" w:rsidDel="00194CA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50" w:author="ASUS PC" w:date="2022-07-15T10:26:00Z">
        <w:r w:rsidRPr="00C50A1E" w:rsidDel="00A75743">
          <w:rPr>
            <w:rFonts w:ascii="Times New Roman" w:eastAsia="Times New Roman" w:hAnsi="Times New Roman" w:cs="Times New Roman"/>
            <w:sz w:val="24"/>
            <w:szCs w:val="24"/>
          </w:rPr>
          <w:delText xml:space="preserve">buka </w:delText>
        </w:r>
      </w:del>
      <w:proofErr w:type="spellStart"/>
      <w:ins w:id="151" w:author="ASUS PC" w:date="2022-07-15T10:26:00Z">
        <w:r w:rsidR="00A75743">
          <w:rPr>
            <w:rFonts w:ascii="Times New Roman" w:eastAsia="Times New Roman" w:hAnsi="Times New Roman" w:cs="Times New Roman"/>
            <w:sz w:val="24"/>
            <w:szCs w:val="24"/>
          </w:rPr>
          <w:t>membuka</w:t>
        </w:r>
        <w:proofErr w:type="spellEnd"/>
        <w:r w:rsidR="00A75743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18DC15B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4E38AF7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FB060B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</w:t>
      </w:r>
      <w:del w:id="152" w:author="ASUS PC" w:date="2022-07-15T10:26:00Z">
        <w:r w:rsidRPr="00C50A1E" w:rsidDel="00C05AE9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5C7B2951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7BECE45C" w14:textId="77777777" w:rsidR="00927764" w:rsidRPr="00C50A1E" w:rsidRDefault="00927764" w:rsidP="00927764"/>
    <w:p w14:paraId="4A0198C1" w14:textId="77777777" w:rsidR="00927764" w:rsidRPr="005A045A" w:rsidRDefault="00927764" w:rsidP="00927764">
      <w:pPr>
        <w:rPr>
          <w:i/>
        </w:rPr>
      </w:pPr>
    </w:p>
    <w:p w14:paraId="3A4DFD5B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5CFD4C58" w14:textId="77777777"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6555D" w14:textId="77777777" w:rsidR="00E72260" w:rsidRDefault="00E72260">
      <w:r>
        <w:separator/>
      </w:r>
    </w:p>
  </w:endnote>
  <w:endnote w:type="continuationSeparator" w:id="0">
    <w:p w14:paraId="15725D1E" w14:textId="77777777" w:rsidR="00E72260" w:rsidRDefault="00E72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F2EB7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77EFECCE" w14:textId="77777777" w:rsidR="00941E77" w:rsidRDefault="00E72260">
    <w:pPr>
      <w:pStyle w:val="Footer"/>
    </w:pPr>
  </w:p>
  <w:p w14:paraId="4A5CA23B" w14:textId="77777777" w:rsidR="00941E77" w:rsidRDefault="00E722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883776" w14:textId="77777777" w:rsidR="00E72260" w:rsidRDefault="00E72260">
      <w:r>
        <w:separator/>
      </w:r>
    </w:p>
  </w:footnote>
  <w:footnote w:type="continuationSeparator" w:id="0">
    <w:p w14:paraId="510DEE40" w14:textId="77777777" w:rsidR="00E72260" w:rsidRDefault="00E722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SUS PC">
    <w15:presenceInfo w15:providerId="None" w15:userId="ASUS 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11039"/>
    <w:rsid w:val="000934ED"/>
    <w:rsid w:val="000A3C63"/>
    <w:rsid w:val="000E2069"/>
    <w:rsid w:val="000F13C0"/>
    <w:rsid w:val="0012251A"/>
    <w:rsid w:val="00194CA8"/>
    <w:rsid w:val="001D5DE6"/>
    <w:rsid w:val="00217BFB"/>
    <w:rsid w:val="002333C0"/>
    <w:rsid w:val="00286ACE"/>
    <w:rsid w:val="002D1EF9"/>
    <w:rsid w:val="00304F42"/>
    <w:rsid w:val="003127D0"/>
    <w:rsid w:val="00387B9B"/>
    <w:rsid w:val="003906E4"/>
    <w:rsid w:val="003A40EF"/>
    <w:rsid w:val="004176C4"/>
    <w:rsid w:val="0042167F"/>
    <w:rsid w:val="00442608"/>
    <w:rsid w:val="00444F38"/>
    <w:rsid w:val="004610D4"/>
    <w:rsid w:val="00477D76"/>
    <w:rsid w:val="0049573F"/>
    <w:rsid w:val="004F1F6A"/>
    <w:rsid w:val="00526ACB"/>
    <w:rsid w:val="00554700"/>
    <w:rsid w:val="00571407"/>
    <w:rsid w:val="005805B7"/>
    <w:rsid w:val="005B14E2"/>
    <w:rsid w:val="005D23E1"/>
    <w:rsid w:val="00617536"/>
    <w:rsid w:val="006372DD"/>
    <w:rsid w:val="006921EF"/>
    <w:rsid w:val="006A4A1C"/>
    <w:rsid w:val="006C3909"/>
    <w:rsid w:val="006E02D6"/>
    <w:rsid w:val="006F1B8A"/>
    <w:rsid w:val="00720E2A"/>
    <w:rsid w:val="00751377"/>
    <w:rsid w:val="007723DA"/>
    <w:rsid w:val="007950C8"/>
    <w:rsid w:val="007970F4"/>
    <w:rsid w:val="007A20BD"/>
    <w:rsid w:val="007B08FC"/>
    <w:rsid w:val="008350F2"/>
    <w:rsid w:val="0085481A"/>
    <w:rsid w:val="008B3E4D"/>
    <w:rsid w:val="00924DF5"/>
    <w:rsid w:val="00927764"/>
    <w:rsid w:val="00971CEF"/>
    <w:rsid w:val="00996E63"/>
    <w:rsid w:val="00A131DF"/>
    <w:rsid w:val="00A23622"/>
    <w:rsid w:val="00A3501B"/>
    <w:rsid w:val="00A4526D"/>
    <w:rsid w:val="00A75743"/>
    <w:rsid w:val="00A95278"/>
    <w:rsid w:val="00AE395F"/>
    <w:rsid w:val="00AF0746"/>
    <w:rsid w:val="00B54B93"/>
    <w:rsid w:val="00B56724"/>
    <w:rsid w:val="00B810F5"/>
    <w:rsid w:val="00BB3A78"/>
    <w:rsid w:val="00BB45DD"/>
    <w:rsid w:val="00C05AE9"/>
    <w:rsid w:val="00C750AB"/>
    <w:rsid w:val="00CE6E01"/>
    <w:rsid w:val="00D6333E"/>
    <w:rsid w:val="00D81D21"/>
    <w:rsid w:val="00DC3861"/>
    <w:rsid w:val="00DC618F"/>
    <w:rsid w:val="00DE5678"/>
    <w:rsid w:val="00DF569D"/>
    <w:rsid w:val="00E43629"/>
    <w:rsid w:val="00E72260"/>
    <w:rsid w:val="00E849A1"/>
    <w:rsid w:val="00E861C4"/>
    <w:rsid w:val="00EA183A"/>
    <w:rsid w:val="00EA20E3"/>
    <w:rsid w:val="00EB3757"/>
    <w:rsid w:val="00F02774"/>
    <w:rsid w:val="00F0437A"/>
    <w:rsid w:val="00F22610"/>
    <w:rsid w:val="00F27D43"/>
    <w:rsid w:val="00F417B3"/>
    <w:rsid w:val="00F7124E"/>
    <w:rsid w:val="00F91FDD"/>
    <w:rsid w:val="00FC4B9E"/>
    <w:rsid w:val="00FC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FB7C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Revision">
    <w:name w:val="Revision"/>
    <w:hidden/>
    <w:uiPriority w:val="99"/>
    <w:semiHidden/>
    <w:rsid w:val="00F0437A"/>
  </w:style>
  <w:style w:type="paragraph" w:styleId="BalloonText">
    <w:name w:val="Balloon Text"/>
    <w:basedOn w:val="Normal"/>
    <w:link w:val="BalloonTextChar"/>
    <w:uiPriority w:val="99"/>
    <w:semiHidden/>
    <w:unhideWhenUsed/>
    <w:rsid w:val="00F417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7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132AA-770A-4DCB-BD42-1BC1AAAEE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 PC</cp:lastModifiedBy>
  <cp:revision>2</cp:revision>
  <dcterms:created xsi:type="dcterms:W3CDTF">2022-07-15T03:27:00Z</dcterms:created>
  <dcterms:modified xsi:type="dcterms:W3CDTF">2022-07-15T03:27:00Z</dcterms:modified>
</cp:coreProperties>
</file>