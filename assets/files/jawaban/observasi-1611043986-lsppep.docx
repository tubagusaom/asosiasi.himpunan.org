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0" w:author="lenovo" w:date="2021-01-19T15:04:00Z">
              <w:r w:rsidR="00C010D6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1" w:author="lenovo" w:date="2021-01-19T15:04:00Z">
              <w:r w:rsidRPr="00EC6F38" w:rsidDel="00C010D6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lenovo" w:date="2021-01-19T15:04:00Z">
              <w:r w:rsidRPr="00EC6F38" w:rsidDel="00C010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" w:author="lenovo" w:date="2021-01-19T15:05:00Z">
              <w:r w:rsidR="00C010D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lenovo" w:date="2021-01-19T15:05:00Z">
              <w:r w:rsidRPr="00EC6F38" w:rsidDel="00C010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C010D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" w:author="lenovo" w:date="2021-01-19T15:06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6" w:author="lenovo" w:date="2021-01-19T15:06:00Z">
              <w:r w:rsidR="00125355" w:rsidRPr="00EC6F38" w:rsidDel="00C010D6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neliti</w:t>
            </w:r>
            <w:proofErr w:type="spellEnd"/>
            <w:del w:id="7" w:author="lenovo" w:date="2021-01-19T15:06:00Z">
              <w:r w:rsidR="00125355" w:rsidRPr="00EC6F38" w:rsidDel="00C010D6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" w:author="lenovo" w:date="2021-01-19T15:07:00Z">
              <w:r w:rsidR="00A17D3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9" w:author="lenovo" w:date="2021-01-19T15:08:00Z">
              <w:r w:rsidR="00A17D3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lenovo" w:date="2021-01-19T15:08:00Z">
              <w:r w:rsidR="00A17D3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11" w:name="_GoBack"/>
            <w:bookmarkEnd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17D3E"/>
    <w:rsid w:val="00C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2021-01-19T08:09:00Z</dcterms:modified>
</cp:coreProperties>
</file>