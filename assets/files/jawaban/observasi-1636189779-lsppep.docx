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BADF"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010A14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907F756" w14:textId="77777777" w:rsidR="00927764" w:rsidRDefault="00927764" w:rsidP="00927764">
      <w:pPr>
        <w:jc w:val="center"/>
        <w:rPr>
          <w:rFonts w:ascii="Cambria" w:hAnsi="Cambria" w:cs="Times New Roman"/>
          <w:sz w:val="24"/>
          <w:szCs w:val="24"/>
        </w:rPr>
      </w:pPr>
    </w:p>
    <w:p w14:paraId="31A87037"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5E5BCE2" w14:textId="77777777" w:rsidR="00927764" w:rsidRPr="0094076B" w:rsidRDefault="00927764" w:rsidP="00927764">
      <w:pPr>
        <w:rPr>
          <w:rFonts w:ascii="Cambria" w:hAnsi="Cambria"/>
        </w:rPr>
      </w:pPr>
    </w:p>
    <w:p w14:paraId="798BE7D7" w14:textId="60679A70"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ins w:id="0" w:author="ASUS" w:date="2021-11-06T14:53:00Z">
        <w:r w:rsidR="004326AE">
          <w:rPr>
            <w:rFonts w:ascii="Times New Roman" w:eastAsia="Times New Roman" w:hAnsi="Times New Roman" w:cs="Times New Roman"/>
            <w:kern w:val="36"/>
            <w:sz w:val="54"/>
            <w:szCs w:val="54"/>
            <w:lang w:val="id-ID"/>
          </w:rPr>
          <w:t>Meningkat</w:t>
        </w:r>
      </w:ins>
      <w:del w:id="1" w:author="ASUS" w:date="2021-11-06T14:53:00Z">
        <w:r w:rsidRPr="00C50A1E" w:rsidDel="004326AE">
          <w:rPr>
            <w:rFonts w:ascii="Times New Roman" w:eastAsia="Times New Roman" w:hAnsi="Times New Roman" w:cs="Times New Roman"/>
            <w:kern w:val="36"/>
            <w:sz w:val="54"/>
            <w:szCs w:val="54"/>
          </w:rPr>
          <w:delText>Naik</w:delText>
        </w:r>
      </w:del>
    </w:p>
    <w:p w14:paraId="074A16B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056752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DF08A9D" wp14:editId="200290BD">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FD9FB2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8846BF7" w14:textId="1BAC404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w:t>
      </w:r>
      <w:ins w:id="2" w:author="ASUS" w:date="2021-11-06T14:55:00Z">
        <w:r w:rsidR="004326AE">
          <w:rPr>
            <w:rFonts w:ascii="Times New Roman" w:eastAsia="Times New Roman" w:hAnsi="Times New Roman" w:cs="Times New Roman"/>
            <w:i/>
            <w:iCs/>
            <w:sz w:val="24"/>
            <w:szCs w:val="24"/>
            <w:lang w:val="id-ID"/>
          </w:rPr>
          <w:t>meningkat</w:t>
        </w:r>
      </w:ins>
      <w:del w:id="3" w:author="ASUS" w:date="2021-11-06T14:55:00Z">
        <w:r w:rsidRPr="00C50A1E" w:rsidDel="004326AE">
          <w:rPr>
            <w:rFonts w:ascii="Times New Roman" w:eastAsia="Times New Roman" w:hAnsi="Times New Roman" w:cs="Times New Roman"/>
            <w:i/>
            <w:iCs/>
            <w:sz w:val="24"/>
            <w:szCs w:val="24"/>
          </w:rPr>
          <w:delText>naik</w:delText>
        </w:r>
      </w:del>
      <w:r w:rsidRPr="00C50A1E">
        <w:rPr>
          <w:rFonts w:ascii="Times New Roman" w:eastAsia="Times New Roman" w:hAnsi="Times New Roman" w:cs="Times New Roman"/>
          <w:i/>
          <w:iCs/>
          <w:sz w:val="24"/>
          <w:szCs w:val="24"/>
        </w:rPr>
        <w:t>, hubungan sama dia tetep temenan aja. Huft.</w:t>
      </w:r>
    </w:p>
    <w:p w14:paraId="0B2EE569" w14:textId="1F51DE18" w:rsidR="00927764" w:rsidRPr="00C50A1E" w:rsidRDefault="004326AE" w:rsidP="00927764">
      <w:pPr>
        <w:shd w:val="clear" w:color="auto" w:fill="F5F5F5"/>
        <w:spacing w:after="375"/>
        <w:rPr>
          <w:rFonts w:ascii="Times New Roman" w:eastAsia="Times New Roman" w:hAnsi="Times New Roman" w:cs="Times New Roman"/>
          <w:sz w:val="24"/>
          <w:szCs w:val="24"/>
        </w:rPr>
      </w:pPr>
      <w:ins w:id="4" w:author="ASUS" w:date="2021-11-06T14:58:00Z">
        <w:r>
          <w:rPr>
            <w:rFonts w:ascii="Times New Roman" w:eastAsia="Times New Roman" w:hAnsi="Times New Roman" w:cs="Times New Roman"/>
            <w:sz w:val="24"/>
            <w:szCs w:val="24"/>
            <w:lang w:val="id-ID"/>
          </w:rPr>
          <w:t>Mana</w:t>
        </w:r>
      </w:ins>
      <w:del w:id="5" w:author="ASUS" w:date="2021-11-06T14:58:00Z">
        <w:r w:rsidR="00927764" w:rsidRPr="00C50A1E" w:rsidDel="004326AE">
          <w:rPr>
            <w:rFonts w:ascii="Times New Roman" w:eastAsia="Times New Roman" w:hAnsi="Times New Roman" w:cs="Times New Roman"/>
            <w:sz w:val="24"/>
            <w:szCs w:val="24"/>
          </w:rPr>
          <w:delText>Apa</w:delText>
        </w:r>
      </w:del>
      <w:r w:rsidR="00927764" w:rsidRPr="00C50A1E">
        <w:rPr>
          <w:rFonts w:ascii="Times New Roman" w:eastAsia="Times New Roman" w:hAnsi="Times New Roman" w:cs="Times New Roman"/>
          <w:sz w:val="24"/>
          <w:szCs w:val="24"/>
        </w:rPr>
        <w:t xml:space="preserve"> yang lebih </w:t>
      </w:r>
      <w:del w:id="6" w:author="ASUS" w:date="2021-11-06T14:58:00Z">
        <w:r w:rsidR="00927764" w:rsidRPr="00C50A1E" w:rsidDel="004326AE">
          <w:rPr>
            <w:rFonts w:ascii="Times New Roman" w:eastAsia="Times New Roman" w:hAnsi="Times New Roman" w:cs="Times New Roman"/>
            <w:sz w:val="24"/>
            <w:szCs w:val="24"/>
          </w:rPr>
          <w:delText>romantis</w:delText>
        </w:r>
      </w:del>
      <w:ins w:id="7" w:author="ASUS" w:date="2021-11-06T14:58:00Z">
        <w:r>
          <w:rPr>
            <w:rFonts w:ascii="Times New Roman" w:eastAsia="Times New Roman" w:hAnsi="Times New Roman" w:cs="Times New Roman"/>
            <w:sz w:val="24"/>
            <w:szCs w:val="24"/>
          </w:rPr>
          <w:t>romanti</w:t>
        </w:r>
      </w:ins>
      <w:ins w:id="8" w:author="ASUS" w:date="2021-11-06T15:02:00Z">
        <w:r w:rsidR="008973FD">
          <w:rPr>
            <w:rFonts w:ascii="Times New Roman" w:eastAsia="Times New Roman" w:hAnsi="Times New Roman" w:cs="Times New Roman"/>
            <w:sz w:val="24"/>
            <w:szCs w:val="24"/>
            <w:lang w:val="id-ID"/>
          </w:rPr>
          <w:t>s</w:t>
        </w:r>
      </w:ins>
      <w:ins w:id="9" w:author="ASUS" w:date="2021-11-06T14:58:00Z">
        <w:r>
          <w:rPr>
            <w:rFonts w:ascii="Times New Roman" w:eastAsia="Times New Roman" w:hAnsi="Times New Roman" w:cs="Times New Roman"/>
            <w:sz w:val="24"/>
            <w:szCs w:val="24"/>
            <w:lang w:val="id-ID"/>
          </w:rPr>
          <w:t>?</w:t>
        </w:r>
      </w:ins>
      <w:r w:rsidR="00927764" w:rsidRPr="00C50A1E">
        <w:rPr>
          <w:rFonts w:ascii="Times New Roman" w:eastAsia="Times New Roman" w:hAnsi="Times New Roman" w:cs="Times New Roman"/>
          <w:sz w:val="24"/>
          <w:szCs w:val="24"/>
        </w:rPr>
        <w:t xml:space="preserve"> </w:t>
      </w:r>
      <w:del w:id="10" w:author="ASUS" w:date="2021-11-06T14:58:00Z">
        <w:r w:rsidR="00927764" w:rsidRPr="00C50A1E" w:rsidDel="004326AE">
          <w:rPr>
            <w:rFonts w:ascii="Times New Roman" w:eastAsia="Times New Roman" w:hAnsi="Times New Roman" w:cs="Times New Roman"/>
            <w:sz w:val="24"/>
            <w:szCs w:val="24"/>
          </w:rPr>
          <w:delText xml:space="preserve">dari </w:delText>
        </w:r>
      </w:del>
      <w:ins w:id="11" w:author="ASUS" w:date="2021-11-06T14:58:00Z">
        <w:r>
          <w:rPr>
            <w:rFonts w:ascii="Times New Roman" w:eastAsia="Times New Roman" w:hAnsi="Times New Roman" w:cs="Times New Roman"/>
            <w:sz w:val="24"/>
            <w:szCs w:val="24"/>
            <w:lang w:val="id-ID"/>
          </w:rPr>
          <w:t>S</w:t>
        </w:r>
      </w:ins>
      <w:del w:id="12" w:author="ASUS" w:date="2021-11-06T14:58:00Z">
        <w:r w:rsidR="00927764" w:rsidRPr="00C50A1E" w:rsidDel="004326AE">
          <w:rPr>
            <w:rFonts w:ascii="Times New Roman" w:eastAsia="Times New Roman" w:hAnsi="Times New Roman" w:cs="Times New Roman"/>
            <w:sz w:val="24"/>
            <w:szCs w:val="24"/>
          </w:rPr>
          <w:delText>s</w:delText>
        </w:r>
      </w:del>
      <w:r w:rsidR="00927764" w:rsidRPr="00C50A1E">
        <w:rPr>
          <w:rFonts w:ascii="Times New Roman" w:eastAsia="Times New Roman" w:hAnsi="Times New Roman" w:cs="Times New Roman"/>
          <w:sz w:val="24"/>
          <w:szCs w:val="24"/>
        </w:rPr>
        <w:t>epiring mi</w:t>
      </w:r>
      <w:del w:id="13" w:author="ASUS" w:date="2021-11-06T14:56:00Z">
        <w:r w:rsidR="00927764" w:rsidRPr="00C50A1E" w:rsidDel="004326AE">
          <w:rPr>
            <w:rFonts w:ascii="Times New Roman" w:eastAsia="Times New Roman" w:hAnsi="Times New Roman" w:cs="Times New Roman"/>
            <w:sz w:val="24"/>
            <w:szCs w:val="24"/>
          </w:rPr>
          <w:delText>e</w:delText>
        </w:r>
      </w:del>
      <w:r w:rsidR="00927764" w:rsidRPr="00C50A1E">
        <w:rPr>
          <w:rFonts w:ascii="Times New Roman" w:eastAsia="Times New Roman" w:hAnsi="Times New Roman" w:cs="Times New Roman"/>
          <w:sz w:val="24"/>
          <w:szCs w:val="24"/>
        </w:rPr>
        <w:t xml:space="preserve"> instan kemasan putih yang aromanya aduhai menggoda ind</w:t>
      </w:r>
      <w:del w:id="14" w:author="ASUS" w:date="2021-11-06T14:57:00Z">
        <w:r w:rsidR="00927764" w:rsidRPr="00C50A1E" w:rsidDel="004326AE">
          <w:rPr>
            <w:rFonts w:ascii="Times New Roman" w:eastAsia="Times New Roman" w:hAnsi="Times New Roman" w:cs="Times New Roman"/>
            <w:sz w:val="24"/>
            <w:szCs w:val="24"/>
          </w:rPr>
          <w:delText>e</w:delText>
        </w:r>
      </w:del>
      <w:r w:rsidR="00927764" w:rsidRPr="00C50A1E">
        <w:rPr>
          <w:rFonts w:ascii="Times New Roman" w:eastAsia="Times New Roman" w:hAnsi="Times New Roman" w:cs="Times New Roman"/>
          <w:sz w:val="24"/>
          <w:szCs w:val="24"/>
        </w:rPr>
        <w:t xml:space="preserve">ra penciuman </w:t>
      </w:r>
      <w:del w:id="15" w:author="ASUS" w:date="2021-11-06T14:58:00Z">
        <w:r w:rsidR="00927764" w:rsidRPr="00C50A1E" w:rsidDel="004326AE">
          <w:rPr>
            <w:rFonts w:ascii="Times New Roman" w:eastAsia="Times New Roman" w:hAnsi="Times New Roman" w:cs="Times New Roman"/>
            <w:sz w:val="24"/>
            <w:szCs w:val="24"/>
          </w:rPr>
          <w:delText xml:space="preserve">itu </w:delText>
        </w:r>
      </w:del>
      <w:r w:rsidR="00927764" w:rsidRPr="00C50A1E">
        <w:rPr>
          <w:rFonts w:ascii="Times New Roman" w:eastAsia="Times New Roman" w:hAnsi="Times New Roman" w:cs="Times New Roman"/>
          <w:sz w:val="24"/>
          <w:szCs w:val="24"/>
        </w:rPr>
        <w:t>atau bakwan yang baru diangkat dari penggorengan di kala hujan?</w:t>
      </w:r>
    </w:p>
    <w:p w14:paraId="2123983B" w14:textId="3B1C183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w:t>
      </w:r>
      <w:ins w:id="16" w:author="ASUS" w:date="2021-11-06T15:03:00Z">
        <w:r w:rsidR="008973FD">
          <w:rPr>
            <w:rFonts w:ascii="Times New Roman" w:eastAsia="Times New Roman" w:hAnsi="Times New Roman" w:cs="Times New Roman"/>
            <w:sz w:val="24"/>
            <w:szCs w:val="24"/>
            <w:lang w:val="id-ID"/>
          </w:rPr>
          <w:t>lah</w:t>
        </w:r>
      </w:ins>
      <w:r w:rsidRPr="00C50A1E">
        <w:rPr>
          <w:rFonts w:ascii="Times New Roman" w:eastAsia="Times New Roman" w:hAnsi="Times New Roman" w:cs="Times New Roman"/>
          <w:sz w:val="24"/>
          <w:szCs w:val="24"/>
        </w:rPr>
        <w:t xml:space="preserve"> </w:t>
      </w:r>
      <w:del w:id="17" w:author="ASUS" w:date="2021-11-06T15:02:00Z">
        <w:r w:rsidRPr="00C50A1E" w:rsidDel="008973FD">
          <w:rPr>
            <w:rFonts w:ascii="Times New Roman" w:eastAsia="Times New Roman" w:hAnsi="Times New Roman" w:cs="Times New Roman"/>
            <w:sz w:val="24"/>
            <w:szCs w:val="24"/>
          </w:rPr>
          <w:delText xml:space="preserve">kata </w:delText>
        </w:r>
      </w:del>
      <w:r w:rsidRPr="00C50A1E">
        <w:rPr>
          <w:rFonts w:ascii="Times New Roman" w:eastAsia="Times New Roman" w:hAnsi="Times New Roman" w:cs="Times New Roman"/>
          <w:sz w:val="24"/>
          <w:szCs w:val="24"/>
        </w:rPr>
        <w:t xml:space="preserve">orang sering mengartikannya. Benar saja. Meski di tahun ini awal musim hujan di Indonesia </w:t>
      </w:r>
      <w:r>
        <w:rPr>
          <w:rFonts w:ascii="Times New Roman" w:eastAsia="Times New Roman" w:hAnsi="Times New Roman" w:cs="Times New Roman"/>
          <w:sz w:val="24"/>
          <w:szCs w:val="24"/>
        </w:rPr>
        <w:t xml:space="preserve">mundur di antara </w:t>
      </w:r>
      <w:ins w:id="18" w:author="ASUS" w:date="2021-11-06T15:01:00Z">
        <w:r w:rsidR="008973FD">
          <w:rPr>
            <w:rFonts w:ascii="Times New Roman" w:eastAsia="Times New Roman" w:hAnsi="Times New Roman" w:cs="Times New Roman"/>
            <w:sz w:val="24"/>
            <w:szCs w:val="24"/>
            <w:lang w:val="id-ID"/>
          </w:rPr>
          <w:t>b</w:t>
        </w:r>
      </w:ins>
      <w:del w:id="19" w:author="ASUS" w:date="2021-11-06T15:01:00Z">
        <w:r w:rsidDel="008973FD">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benar-benar datang seperti perkiraan. </w:t>
      </w:r>
      <w:ins w:id="20" w:author="ASUS" w:date="2021-11-06T15:47:00Z">
        <w:r w:rsidR="007C4CA7">
          <w:rPr>
            <w:rFonts w:ascii="Times New Roman" w:eastAsia="Times New Roman" w:hAnsi="Times New Roman" w:cs="Times New Roman"/>
            <w:sz w:val="24"/>
            <w:szCs w:val="24"/>
            <w:lang w:val="id-ID"/>
          </w:rPr>
          <w:t>Hal ini s</w:t>
        </w:r>
      </w:ins>
      <w:del w:id="21" w:author="ASUS" w:date="2021-11-06T15:47:00Z">
        <w:r w:rsidRPr="00C50A1E" w:rsidDel="007C4CA7">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 xml:space="preserve">udah sangat terasa apalagi sejak awal tahun baru </w:t>
      </w:r>
      <w:ins w:id="22" w:author="ASUS" w:date="2021-11-06T15:03:00Z">
        <w:r w:rsidR="008973FD">
          <w:rPr>
            <w:rFonts w:ascii="Times New Roman" w:eastAsia="Times New Roman" w:hAnsi="Times New Roman" w:cs="Times New Roman"/>
            <w:sz w:val="24"/>
            <w:szCs w:val="24"/>
            <w:lang w:val="id-ID"/>
          </w:rPr>
          <w:t>ini</w:t>
        </w:r>
      </w:ins>
      <w:del w:id="23" w:author="ASUS" w:date="2021-11-06T15:03:00Z">
        <w:r w:rsidRPr="00C50A1E" w:rsidDel="008973FD">
          <w:rPr>
            <w:rFonts w:ascii="Times New Roman" w:eastAsia="Times New Roman" w:hAnsi="Times New Roman" w:cs="Times New Roman"/>
            <w:sz w:val="24"/>
            <w:szCs w:val="24"/>
          </w:rPr>
          <w:delText>kita</w:delText>
        </w:r>
      </w:del>
      <w:r w:rsidRPr="00C50A1E">
        <w:rPr>
          <w:rFonts w:ascii="Times New Roman" w:eastAsia="Times New Roman" w:hAnsi="Times New Roman" w:cs="Times New Roman"/>
          <w:sz w:val="24"/>
          <w:szCs w:val="24"/>
        </w:rPr>
        <w:t>.</w:t>
      </w:r>
    </w:p>
    <w:p w14:paraId="6D93D3EA" w14:textId="36BB85D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24" w:author="ASUS" w:date="2021-11-06T15:05:00Z">
        <w:r w:rsidRPr="00C50A1E" w:rsidDel="008973FD">
          <w:rPr>
            <w:rFonts w:ascii="Times New Roman" w:eastAsia="Times New Roman" w:hAnsi="Times New Roman" w:cs="Times New Roman"/>
            <w:sz w:val="24"/>
            <w:szCs w:val="24"/>
          </w:rPr>
          <w:delText xml:space="preserve">yang </w:delText>
        </w:r>
      </w:del>
      <w:ins w:id="25" w:author="ASUS" w:date="2021-11-06T15:05:00Z">
        <w:r w:rsidR="008973FD">
          <w:rPr>
            <w:rFonts w:ascii="Times New Roman" w:eastAsia="Times New Roman" w:hAnsi="Times New Roman" w:cs="Times New Roman"/>
            <w:sz w:val="24"/>
            <w:szCs w:val="24"/>
            <w:lang w:val="id-ID"/>
          </w:rPr>
          <w:t>menjadi</w:t>
        </w:r>
        <w:r w:rsidR="008973F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ambyar, </w:t>
      </w:r>
      <w:ins w:id="26" w:author="ASUS" w:date="2021-11-06T15:47:00Z">
        <w:r w:rsidR="007C4CA7">
          <w:rPr>
            <w:rFonts w:ascii="Times New Roman" w:eastAsia="Times New Roman" w:hAnsi="Times New Roman" w:cs="Times New Roman"/>
            <w:sz w:val="24"/>
            <w:szCs w:val="24"/>
            <w:lang w:val="id-ID"/>
          </w:rPr>
          <w:t xml:space="preserve">tetapi juga </w:t>
        </w:r>
      </w:ins>
      <w:del w:id="27" w:author="ASUS" w:date="2021-11-06T15:47:00Z">
        <w:r w:rsidRPr="00C50A1E" w:rsidDel="007C4CA7">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 xml:space="preserve">perilaku kita yang lain. Soal makan. Ya, hujan </w:t>
      </w:r>
      <w:del w:id="28" w:author="ASUS" w:date="2021-11-06T15:05:00Z">
        <w:r w:rsidRPr="00C50A1E" w:rsidDel="008973FD">
          <w:rPr>
            <w:rFonts w:ascii="Times New Roman" w:eastAsia="Times New Roman" w:hAnsi="Times New Roman" w:cs="Times New Roman"/>
            <w:sz w:val="24"/>
            <w:szCs w:val="24"/>
          </w:rPr>
          <w:delText xml:space="preserve">yang </w:delText>
        </w:r>
      </w:del>
      <w:ins w:id="29" w:author="ASUS" w:date="2021-11-06T15:05:00Z">
        <w:r w:rsidR="008973FD">
          <w:rPr>
            <w:rFonts w:ascii="Times New Roman" w:eastAsia="Times New Roman" w:hAnsi="Times New Roman" w:cs="Times New Roman"/>
            <w:sz w:val="24"/>
            <w:szCs w:val="24"/>
            <w:lang w:val="id-ID"/>
          </w:rPr>
          <w:t>memang</w:t>
        </w:r>
        <w:r w:rsidR="008973F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membuat kita jadi sering lapar. Kok bisa ya?</w:t>
      </w:r>
    </w:p>
    <w:p w14:paraId="5B35B8F5" w14:textId="7C815AE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ins w:id="30" w:author="ASUS" w:date="2021-11-06T15:41:00Z">
        <w:r w:rsidR="00E964D7">
          <w:rPr>
            <w:rFonts w:ascii="Times New Roman" w:eastAsia="Times New Roman" w:hAnsi="Times New Roman" w:cs="Times New Roman"/>
            <w:b/>
            <w:bCs/>
            <w:sz w:val="24"/>
            <w:szCs w:val="24"/>
            <w:lang w:val="id-ID"/>
          </w:rPr>
          <w:t>k</w:t>
        </w:r>
      </w:ins>
      <w:del w:id="31" w:author="ASUS" w:date="2021-11-06T15:41:00Z">
        <w:r w:rsidRPr="00C50A1E" w:rsidDel="00E964D7">
          <w:rPr>
            <w:rFonts w:ascii="Times New Roman" w:eastAsia="Times New Roman" w:hAnsi="Times New Roman" w:cs="Times New Roman"/>
            <w:b/>
            <w:bCs/>
            <w:sz w:val="24"/>
            <w:szCs w:val="24"/>
          </w:rPr>
          <w:delText>K</w:delText>
        </w:r>
      </w:del>
      <w:r w:rsidRPr="00C50A1E">
        <w:rPr>
          <w:rFonts w:ascii="Times New Roman" w:eastAsia="Times New Roman" w:hAnsi="Times New Roman" w:cs="Times New Roman"/>
          <w:b/>
          <w:bCs/>
          <w:sz w:val="24"/>
          <w:szCs w:val="24"/>
        </w:rPr>
        <w:t>etika Hujan</w:t>
      </w:r>
      <w:ins w:id="32" w:author="ASUS" w:date="2021-11-06T15:06:00Z">
        <w:r w:rsidR="008973FD">
          <w:rPr>
            <w:rFonts w:ascii="Times New Roman" w:eastAsia="Times New Roman" w:hAnsi="Times New Roman" w:cs="Times New Roman"/>
            <w:b/>
            <w:bCs/>
            <w:sz w:val="24"/>
            <w:szCs w:val="24"/>
            <w:lang w:val="id-ID"/>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33" w:author="ASUS" w:date="2021-11-06T15:06:00Z">
        <w:r w:rsidR="008973FD">
          <w:rPr>
            <w:rFonts w:ascii="Times New Roman" w:eastAsia="Times New Roman" w:hAnsi="Times New Roman" w:cs="Times New Roman"/>
            <w:sz w:val="24"/>
            <w:szCs w:val="24"/>
            <w:lang w:val="id-ID"/>
          </w:rPr>
          <w:t>f</w:t>
        </w:r>
      </w:ins>
      <w:del w:id="34" w:author="ASUS" w:date="2021-11-06T15:06:00Z">
        <w:r w:rsidDel="008973F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37058012" w14:textId="6FA0191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35" w:author="ASUS" w:date="2021-11-06T15:42:00Z">
        <w:r w:rsidRPr="00C50A1E" w:rsidDel="00E964D7">
          <w:rPr>
            <w:rFonts w:ascii="Times New Roman" w:eastAsia="Times New Roman" w:hAnsi="Times New Roman" w:cs="Times New Roman"/>
            <w:sz w:val="24"/>
            <w:szCs w:val="24"/>
          </w:rPr>
          <w:delText xml:space="preserve">cuma </w:delText>
        </w:r>
      </w:del>
      <w:ins w:id="36" w:author="ASUS" w:date="2021-11-06T15:42:00Z">
        <w:r w:rsidR="00E964D7">
          <w:rPr>
            <w:rFonts w:ascii="Times New Roman" w:eastAsia="Times New Roman" w:hAnsi="Times New Roman" w:cs="Times New Roman"/>
            <w:sz w:val="24"/>
            <w:szCs w:val="24"/>
            <w:lang w:val="id-ID"/>
          </w:rPr>
          <w:t>sebagai</w:t>
        </w:r>
        <w:r w:rsidR="00E964D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camilan, </w:t>
      </w:r>
      <w:ins w:id="37" w:author="ASUS" w:date="2021-11-06T15:07:00Z">
        <w:r w:rsidR="008973FD">
          <w:rPr>
            <w:rFonts w:ascii="Times New Roman" w:eastAsia="Times New Roman" w:hAnsi="Times New Roman" w:cs="Times New Roman"/>
            <w:sz w:val="24"/>
            <w:szCs w:val="24"/>
            <w:lang w:val="id-ID"/>
          </w:rPr>
          <w:t>te</w:t>
        </w:r>
      </w:ins>
      <w:r w:rsidRPr="00C50A1E">
        <w:rPr>
          <w:rFonts w:ascii="Times New Roman" w:eastAsia="Times New Roman" w:hAnsi="Times New Roman" w:cs="Times New Roman"/>
          <w:sz w:val="24"/>
          <w:szCs w:val="24"/>
        </w:rPr>
        <w:t>tapi jumlah kalorinya nyaris melebihi makan berat.</w:t>
      </w:r>
    </w:p>
    <w:p w14:paraId="690F100C" w14:textId="1A57980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w:t>
      </w:r>
      <w:del w:id="38" w:author="ASUS" w:date="2021-11-06T15:09:00Z">
        <w:r w:rsidRPr="00C50A1E" w:rsidDel="008973FD">
          <w:rPr>
            <w:rFonts w:ascii="Times New Roman" w:eastAsia="Times New Roman" w:hAnsi="Times New Roman" w:cs="Times New Roman"/>
            <w:sz w:val="24"/>
            <w:szCs w:val="24"/>
          </w:rPr>
          <w:delText xml:space="preserve">yang dalam kemasan </w:delText>
        </w:r>
      </w:del>
      <w:r w:rsidRPr="00C50A1E">
        <w:rPr>
          <w:rFonts w:ascii="Times New Roman" w:eastAsia="Times New Roman" w:hAnsi="Times New Roman" w:cs="Times New Roman"/>
          <w:sz w:val="24"/>
          <w:szCs w:val="24"/>
        </w:rPr>
        <w:t xml:space="preserve">bisa dikonsumsi </w:t>
      </w:r>
      <w:ins w:id="39" w:author="ASUS" w:date="2021-11-06T15:43:00Z">
        <w:r w:rsidR="00354DF6">
          <w:rPr>
            <w:rFonts w:ascii="Times New Roman" w:eastAsia="Times New Roman" w:hAnsi="Times New Roman" w:cs="Times New Roman"/>
            <w:sz w:val="24"/>
            <w:szCs w:val="24"/>
            <w:lang w:val="id-ID"/>
          </w:rPr>
          <w:t xml:space="preserve">sampai </w:t>
        </w:r>
      </w:ins>
      <w:r w:rsidRPr="00C50A1E">
        <w:rPr>
          <w:rFonts w:ascii="Times New Roman" w:eastAsia="Times New Roman" w:hAnsi="Times New Roman" w:cs="Times New Roman"/>
          <w:sz w:val="24"/>
          <w:szCs w:val="24"/>
        </w:rPr>
        <w:t xml:space="preserve">4 porsi </w:t>
      </w:r>
      <w:del w:id="40" w:author="ASUS" w:date="2021-11-06T15:09:00Z">
        <w:r w:rsidRPr="00C50A1E" w:rsidDel="008973FD">
          <w:rPr>
            <w:rFonts w:ascii="Times New Roman" w:eastAsia="Times New Roman" w:hAnsi="Times New Roman" w:cs="Times New Roman"/>
            <w:sz w:val="24"/>
            <w:szCs w:val="24"/>
          </w:rPr>
          <w:delText xml:space="preserve">habis </w:delText>
        </w:r>
      </w:del>
      <w:r w:rsidRPr="00C50A1E">
        <w:rPr>
          <w:rFonts w:ascii="Times New Roman" w:eastAsia="Times New Roman" w:hAnsi="Times New Roman" w:cs="Times New Roman"/>
          <w:sz w:val="24"/>
          <w:szCs w:val="24"/>
        </w:rPr>
        <w:t xml:space="preserve">sekali </w:t>
      </w:r>
      <w:del w:id="41" w:author="ASUS" w:date="2021-11-06T15:09:00Z">
        <w:r w:rsidRPr="00C50A1E" w:rsidDel="008973FD">
          <w:rPr>
            <w:rFonts w:ascii="Times New Roman" w:eastAsia="Times New Roman" w:hAnsi="Times New Roman" w:cs="Times New Roman"/>
            <w:sz w:val="24"/>
            <w:szCs w:val="24"/>
          </w:rPr>
          <w:delText>duduk</w:delText>
        </w:r>
      </w:del>
      <w:ins w:id="42" w:author="ASUS" w:date="2021-11-06T15:09:00Z">
        <w:r w:rsidR="008973FD">
          <w:rPr>
            <w:rFonts w:ascii="Times New Roman" w:eastAsia="Times New Roman" w:hAnsi="Times New Roman" w:cs="Times New Roman"/>
            <w:sz w:val="24"/>
            <w:szCs w:val="24"/>
            <w:lang w:val="id-ID"/>
          </w:rPr>
          <w:t>makan</w:t>
        </w:r>
      </w:ins>
      <w:r w:rsidRPr="00C50A1E">
        <w:rPr>
          <w:rFonts w:ascii="Times New Roman" w:eastAsia="Times New Roman" w:hAnsi="Times New Roman" w:cs="Times New Roman"/>
          <w:sz w:val="24"/>
          <w:szCs w:val="24"/>
        </w:rPr>
        <w:t xml:space="preserve">. </w:t>
      </w:r>
      <w:ins w:id="43" w:author="ASUS" w:date="2021-11-06T15:08:00Z">
        <w:r w:rsidR="008973FD">
          <w:rPr>
            <w:rFonts w:ascii="Times New Roman" w:eastAsia="Times New Roman" w:hAnsi="Times New Roman" w:cs="Times New Roman"/>
            <w:sz w:val="24"/>
            <w:szCs w:val="24"/>
            <w:lang w:val="id-ID"/>
          </w:rPr>
          <w:t>Jika b</w:t>
        </w:r>
      </w:ins>
      <w:del w:id="44" w:author="ASUS" w:date="2021-11-06T15:08:00Z">
        <w:r w:rsidRPr="00C50A1E" w:rsidDel="008973FD">
          <w:rPr>
            <w:rFonts w:ascii="Times New Roman" w:eastAsia="Times New Roman" w:hAnsi="Times New Roman" w:cs="Times New Roman"/>
            <w:sz w:val="24"/>
            <w:szCs w:val="24"/>
          </w:rPr>
          <w:delText>B</w:delText>
        </w:r>
      </w:del>
      <w:r w:rsidRPr="00C50A1E">
        <w:rPr>
          <w:rFonts w:ascii="Times New Roman" w:eastAsia="Times New Roman" w:hAnsi="Times New Roman" w:cs="Times New Roman"/>
          <w:sz w:val="24"/>
          <w:szCs w:val="24"/>
        </w:rPr>
        <w:t>elum cukup, tambah lagi gorengannya, satu-dua biji</w:t>
      </w:r>
      <w:ins w:id="45" w:author="ASUS" w:date="2021-11-06T15:09:00Z">
        <w:r w:rsidR="008973FD">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eh</w:t>
      </w:r>
      <w:ins w:id="46" w:author="ASUS" w:date="2021-11-06T15:09:00Z">
        <w:r w:rsidR="008973FD">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kok jadi lima?</w:t>
      </w:r>
    </w:p>
    <w:p w14:paraId="01E79094" w14:textId="2AC06B0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del w:id="47" w:author="ASUS" w:date="2021-11-06T15:12:00Z">
        <w:r w:rsidRPr="00C50A1E" w:rsidDel="009541C9">
          <w:rPr>
            <w:rFonts w:ascii="Times New Roman" w:eastAsia="Times New Roman" w:hAnsi="Times New Roman" w:cs="Times New Roman"/>
            <w:sz w:val="24"/>
            <w:szCs w:val="24"/>
          </w:rPr>
          <w:delText xml:space="preserve"> </w:delText>
        </w:r>
      </w:del>
      <w:del w:id="48" w:author="ASUS" w:date="2021-11-06T15:11:00Z">
        <w:r w:rsidRPr="00C50A1E" w:rsidDel="009541C9">
          <w:rPr>
            <w:rFonts w:ascii="Times New Roman" w:eastAsia="Times New Roman" w:hAnsi="Times New Roman" w:cs="Times New Roman"/>
            <w:sz w:val="24"/>
            <w:szCs w:val="24"/>
          </w:rPr>
          <w:delText>-</w:delText>
        </w:r>
        <w:r w:rsidRPr="00C50A1E" w:rsidDel="009541C9">
          <w:rPr>
            <w:rFonts w:ascii="Times New Roman" w:eastAsia="Times New Roman" w:hAnsi="Times New Roman" w:cs="Times New Roman"/>
            <w:strike/>
            <w:sz w:val="24"/>
            <w:szCs w:val="24"/>
          </w:rPr>
          <w:delText>seperti sikapnya padamu</w:delText>
        </w:r>
        <w:r w:rsidRPr="00C50A1E" w:rsidDel="009541C9">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memang bisa jadi salah satu pencetus </w:t>
      </w:r>
      <w:del w:id="49" w:author="ASUS" w:date="2021-11-06T15:10:00Z">
        <w:r w:rsidRPr="00C50A1E" w:rsidDel="009541C9">
          <w:rPr>
            <w:rFonts w:ascii="Times New Roman" w:eastAsia="Times New Roman" w:hAnsi="Times New Roman" w:cs="Times New Roman"/>
            <w:sz w:val="24"/>
            <w:szCs w:val="24"/>
          </w:rPr>
          <w:delText xml:space="preserve">mengapa </w:delText>
        </w:r>
      </w:del>
      <w:r w:rsidRPr="00C50A1E">
        <w:rPr>
          <w:rFonts w:ascii="Times New Roman" w:eastAsia="Times New Roman" w:hAnsi="Times New Roman" w:cs="Times New Roman"/>
          <w:sz w:val="24"/>
          <w:szCs w:val="24"/>
        </w:rPr>
        <w:t>kita jadi</w:t>
      </w:r>
      <w:ins w:id="50" w:author="ASUS" w:date="2021-11-06T15:50:00Z">
        <w:r w:rsidR="00E92EFB">
          <w:rPr>
            <w:rFonts w:ascii="Times New Roman" w:eastAsia="Times New Roman" w:hAnsi="Times New Roman" w:cs="Times New Roman"/>
            <w:sz w:val="24"/>
            <w:szCs w:val="24"/>
            <w:lang w:val="id-ID"/>
          </w:rPr>
          <w:t xml:space="preserve"> lebih</w:t>
        </w:r>
      </w:ins>
      <w:r w:rsidRPr="00C50A1E">
        <w:rPr>
          <w:rFonts w:ascii="Times New Roman" w:eastAsia="Times New Roman" w:hAnsi="Times New Roman" w:cs="Times New Roman"/>
          <w:sz w:val="24"/>
          <w:szCs w:val="24"/>
        </w:rPr>
        <w:t xml:space="preserve"> suka makan. </w:t>
      </w:r>
    </w:p>
    <w:p w14:paraId="2BA226AE" w14:textId="1D57FA6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w:t>
      </w:r>
      <w:ins w:id="51" w:author="ASUS" w:date="2021-11-06T15:45:00Z">
        <w:r w:rsidR="003472DA">
          <w:rPr>
            <w:rFonts w:ascii="Times New Roman" w:eastAsia="Times New Roman" w:hAnsi="Times New Roman" w:cs="Times New Roman"/>
            <w:sz w:val="24"/>
            <w:szCs w:val="24"/>
            <w:lang w:val="id-ID"/>
          </w:rPr>
          <w:t xml:space="preserve">, </w:t>
        </w:r>
      </w:ins>
      <w:del w:id="52" w:author="ASUS" w:date="2021-11-06T15:45:00Z">
        <w:r w:rsidRPr="00C50A1E" w:rsidDel="003472DA">
          <w:rPr>
            <w:rFonts w:ascii="Times New Roman" w:eastAsia="Times New Roman" w:hAnsi="Times New Roman" w:cs="Times New Roman"/>
            <w:sz w:val="24"/>
            <w:szCs w:val="24"/>
          </w:rPr>
          <w:delText xml:space="preserve">. Apalagi dengan makan, </w:delText>
        </w:r>
      </w:del>
      <w:r w:rsidRPr="00C50A1E">
        <w:rPr>
          <w:rFonts w:ascii="Times New Roman" w:eastAsia="Times New Roman" w:hAnsi="Times New Roman" w:cs="Times New Roman"/>
          <w:sz w:val="24"/>
          <w:szCs w:val="24"/>
        </w:rPr>
        <w:t>tubuh akan mendapat "panas" akibat terjadinya peningkatan metabolisme dalam tubuh. </w:t>
      </w:r>
    </w:p>
    <w:p w14:paraId="06B29B70" w14:textId="5235681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53" w:author="ASUS" w:date="2021-11-06T15:11:00Z">
        <w:r w:rsidR="009541C9">
          <w:rPr>
            <w:rFonts w:ascii="Times New Roman" w:eastAsia="Times New Roman" w:hAnsi="Times New Roman" w:cs="Times New Roman"/>
            <w:sz w:val="24"/>
            <w:szCs w:val="24"/>
            <w:lang w:val="id-ID"/>
          </w:rPr>
          <w:t>.</w:t>
        </w:r>
      </w:ins>
      <w:del w:id="54" w:author="ASUS" w:date="2021-11-06T15:11:00Z">
        <w:r w:rsidRPr="00C50A1E" w:rsidDel="009541C9">
          <w:rPr>
            <w:rFonts w:ascii="Times New Roman" w:eastAsia="Times New Roman" w:hAnsi="Times New Roman" w:cs="Times New Roman"/>
            <w:sz w:val="24"/>
            <w:szCs w:val="24"/>
          </w:rPr>
          <w:delText>~</w:delText>
        </w:r>
      </w:del>
    </w:p>
    <w:p w14:paraId="0D01C0FA" w14:textId="530AF9D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w:t>
      </w:r>
      <w:del w:id="55" w:author="ASUS" w:date="2021-11-06T15:48:00Z">
        <w:r w:rsidRPr="00C50A1E" w:rsidDel="007C4CA7">
          <w:rPr>
            <w:rFonts w:ascii="Times New Roman" w:eastAsia="Times New Roman" w:hAnsi="Times New Roman" w:cs="Times New Roman"/>
            <w:b/>
            <w:bCs/>
            <w:sz w:val="24"/>
            <w:szCs w:val="24"/>
          </w:rPr>
          <w:delText xml:space="preserve">yang Bisa Jadi </w:delText>
        </w:r>
      </w:del>
      <w:r w:rsidRPr="00C50A1E">
        <w:rPr>
          <w:rFonts w:ascii="Times New Roman" w:eastAsia="Times New Roman" w:hAnsi="Times New Roman" w:cs="Times New Roman"/>
          <w:b/>
          <w:bCs/>
          <w:sz w:val="24"/>
          <w:szCs w:val="24"/>
        </w:rPr>
        <w:t>Sebabnya</w:t>
      </w:r>
      <w:del w:id="56" w:author="ASUS" w:date="2021-11-06T15:48:00Z">
        <w:r w:rsidRPr="00C50A1E" w:rsidDel="007C4CA7">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754ED85" w14:textId="6ACE7AF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57" w:author="ASUS" w:date="2021-11-06T15:13:00Z">
        <w:r w:rsidRPr="00C50A1E" w:rsidDel="00A60848">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del w:id="58" w:author="ASUS" w:date="2021-11-06T15:13:00Z">
        <w:r w:rsidDel="00A6084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tata dalam </w:t>
      </w:r>
      <w:ins w:id="59" w:author="ASUS" w:date="2021-11-06T15:13:00Z">
        <w:r w:rsidR="00A60848">
          <w:rPr>
            <w:rFonts w:ascii="Times New Roman" w:eastAsia="Times New Roman" w:hAnsi="Times New Roman" w:cs="Times New Roman"/>
            <w:sz w:val="24"/>
            <w:szCs w:val="24"/>
            <w:lang w:val="id-ID"/>
          </w:rPr>
          <w:t>s</w:t>
        </w:r>
      </w:ins>
      <w:r w:rsidRPr="00C50A1E">
        <w:rPr>
          <w:rFonts w:ascii="Times New Roman" w:eastAsia="Times New Roman" w:hAnsi="Times New Roman" w:cs="Times New Roman"/>
          <w:sz w:val="24"/>
          <w:szCs w:val="24"/>
        </w:rPr>
        <w:t>toples cantik, atau bubuk-bubuk minuman manis dalam kemasan ekonomis. </w:t>
      </w:r>
    </w:p>
    <w:p w14:paraId="3028D1B9" w14:textId="657E619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60" w:author="ASUS" w:date="2021-11-06T15:13:00Z">
        <w:r w:rsidDel="00A60848">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l</w:t>
      </w:r>
      <w:ins w:id="61" w:author="ASUS" w:date="2021-11-06T15:13:00Z">
        <w:r w:rsidR="00A60848">
          <w:rPr>
            <w:rFonts w:ascii="Times New Roman" w:eastAsia="Times New Roman" w:hAnsi="Times New Roman" w:cs="Times New Roman"/>
            <w:sz w:val="24"/>
            <w:szCs w:val="24"/>
            <w:lang w:val="id-ID"/>
          </w:rPr>
          <w:t>e</w:t>
        </w:r>
      </w:ins>
      <w:r>
        <w:rPr>
          <w:rFonts w:ascii="Times New Roman" w:eastAsia="Times New Roman" w:hAnsi="Times New Roman" w:cs="Times New Roman"/>
          <w:sz w:val="24"/>
          <w:szCs w:val="24"/>
        </w:rPr>
        <w:t>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62" w:author="ASUS" w:date="2021-11-06T15:14:00Z">
        <w:r w:rsidR="00A60848">
          <w:rPr>
            <w:rFonts w:ascii="Times New Roman" w:eastAsia="Times New Roman" w:hAnsi="Times New Roman" w:cs="Times New Roman"/>
            <w:sz w:val="24"/>
            <w:szCs w:val="24"/>
            <w:lang w:val="id-ID"/>
          </w:rPr>
          <w:t xml:space="preserve"> karena itu a</w:t>
        </w:r>
      </w:ins>
      <w:del w:id="63" w:author="ASUS" w:date="2021-11-06T15:14:00Z">
        <w:r w:rsidRPr="00C50A1E" w:rsidDel="00A60848">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kan merepotkan.</w:t>
      </w:r>
    </w:p>
    <w:p w14:paraId="290267D9" w14:textId="3C73A0A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64" w:author="ASUS" w:date="2021-11-06T15:14:00Z">
        <w:r w:rsidR="00A60848">
          <w:rPr>
            <w:rFonts w:ascii="Times New Roman" w:eastAsia="Times New Roman" w:hAnsi="Times New Roman" w:cs="Times New Roman"/>
            <w:sz w:val="24"/>
            <w:szCs w:val="24"/>
            <w:lang w:val="id-ID"/>
          </w:rPr>
          <w:t>.</w:t>
        </w:r>
      </w:ins>
      <w:del w:id="65" w:author="ASUS" w:date="2021-11-06T15:14:00Z">
        <w:r w:rsidRPr="00C50A1E" w:rsidDel="00A60848">
          <w:rPr>
            <w:rFonts w:ascii="Times New Roman" w:eastAsia="Times New Roman" w:hAnsi="Times New Roman" w:cs="Times New Roman"/>
            <w:sz w:val="24"/>
            <w:szCs w:val="24"/>
          </w:rPr>
          <w:delText>?</w:delText>
        </w:r>
      </w:del>
    </w:p>
    <w:p w14:paraId="5C56A7CD" w14:textId="25A2BA0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w:t>
      </w:r>
      <w:ins w:id="66" w:author="ASUS" w:date="2021-11-06T15:38:00Z">
        <w:r w:rsidR="00B358F9">
          <w:rPr>
            <w:rFonts w:ascii="Times New Roman" w:eastAsia="Times New Roman" w:hAnsi="Times New Roman" w:cs="Times New Roman"/>
            <w:sz w:val="24"/>
            <w:szCs w:val="24"/>
            <w:lang w:val="id-ID"/>
          </w:rPr>
          <w:t>ah</w:t>
        </w:r>
      </w:ins>
      <w:r w:rsidRPr="00C50A1E">
        <w:rPr>
          <w:rFonts w:ascii="Times New Roman" w:eastAsia="Times New Roman" w:hAnsi="Times New Roman" w:cs="Times New Roman"/>
          <w:sz w:val="24"/>
          <w:szCs w:val="24"/>
        </w:rPr>
        <w:t xml:space="preserve">ulu dengan memperhatikan label informasi gizi ketika kamu </w:t>
      </w:r>
      <w:del w:id="67" w:author="ASUS" w:date="2021-11-06T15:38:00Z">
        <w:r w:rsidRPr="00C50A1E" w:rsidDel="00B358F9">
          <w:rPr>
            <w:rFonts w:ascii="Times New Roman" w:eastAsia="Times New Roman" w:hAnsi="Times New Roman" w:cs="Times New Roman"/>
            <w:sz w:val="24"/>
            <w:szCs w:val="24"/>
          </w:rPr>
          <w:delText>me</w:delText>
        </w:r>
      </w:del>
      <w:r w:rsidRPr="00C50A1E">
        <w:rPr>
          <w:rFonts w:ascii="Times New Roman" w:eastAsia="Times New Roman" w:hAnsi="Times New Roman" w:cs="Times New Roman"/>
          <w:sz w:val="24"/>
          <w:szCs w:val="24"/>
        </w:rPr>
        <w:t>makan makanan kemasan</w:t>
      </w:r>
      <w:del w:id="68" w:author="ASUS" w:date="2021-11-06T15:15:00Z">
        <w:r w:rsidRPr="00C50A1E" w:rsidDel="0053353C">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69" w:author="ASUS" w:date="2021-11-06T15:15:00Z">
        <w:r w:rsidR="0053353C">
          <w:rPr>
            <w:rFonts w:ascii="Times New Roman" w:eastAsia="Times New Roman" w:hAnsi="Times New Roman" w:cs="Times New Roman"/>
            <w:sz w:val="24"/>
            <w:szCs w:val="24"/>
            <w:lang w:val="id-ID"/>
          </w:rPr>
          <w:t>a</w:t>
        </w:r>
      </w:ins>
      <w:del w:id="70" w:author="ASUS" w:date="2021-11-06T15:15:00Z">
        <w:r w:rsidRPr="00C50A1E" w:rsidDel="0053353C">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 xml:space="preserve">tau </w:t>
      </w:r>
      <w:del w:id="71" w:author="ASUS" w:date="2021-11-06T15:15:00Z">
        <w:r w:rsidRPr="00C50A1E" w:rsidDel="0053353C">
          <w:rPr>
            <w:rFonts w:ascii="Times New Roman" w:eastAsia="Times New Roman" w:hAnsi="Times New Roman" w:cs="Times New Roman"/>
            <w:sz w:val="24"/>
            <w:szCs w:val="24"/>
          </w:rPr>
          <w:delText xml:space="preserve">jika ingin </w:delText>
        </w:r>
      </w:del>
      <w:r w:rsidRPr="00C50A1E">
        <w:rPr>
          <w:rFonts w:ascii="Times New Roman" w:eastAsia="Times New Roman" w:hAnsi="Times New Roman" w:cs="Times New Roman"/>
          <w:sz w:val="24"/>
          <w:szCs w:val="24"/>
        </w:rPr>
        <w:t>minum</w:t>
      </w:r>
      <w:ins w:id="72" w:author="ASUS" w:date="2021-11-06T15:15:00Z">
        <w:r w:rsidR="0053353C">
          <w:rPr>
            <w:rFonts w:ascii="Times New Roman" w:eastAsia="Times New Roman" w:hAnsi="Times New Roman" w:cs="Times New Roman"/>
            <w:sz w:val="24"/>
            <w:szCs w:val="24"/>
            <w:lang w:val="id-ID"/>
          </w:rPr>
          <w:t xml:space="preserve"> minuman</w:t>
        </w:r>
      </w:ins>
      <w:r w:rsidRPr="00C50A1E">
        <w:rPr>
          <w:rFonts w:ascii="Times New Roman" w:eastAsia="Times New Roman" w:hAnsi="Times New Roman" w:cs="Times New Roman"/>
          <w:sz w:val="24"/>
          <w:szCs w:val="24"/>
        </w:rPr>
        <w:t xml:space="preserve"> yang hangat-hangat, takar gulanya</w:t>
      </w:r>
      <w:ins w:id="73" w:author="ASUS" w:date="2021-11-06T15:16:00Z">
        <w:r w:rsidR="0053353C">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jangan kelebihan. Sebab kamu sudah terlalu manis, kata dia </w:t>
      </w:r>
      <w:r w:rsidRPr="00C50A1E">
        <w:rPr>
          <w:rFonts w:ascii="Times New Roman" w:eastAsia="Times New Roman" w:hAnsi="Times New Roman" w:cs="Times New Roman"/>
          <w:i/>
          <w:iCs/>
          <w:sz w:val="24"/>
          <w:szCs w:val="24"/>
        </w:rPr>
        <w:t>gitu khan.</w:t>
      </w:r>
    </w:p>
    <w:p w14:paraId="0370579E" w14:textId="500AC95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w:t>
      </w:r>
      <w:del w:id="74" w:author="ASUS" w:date="2021-11-06T15:35:00Z">
        <w:r w:rsidRPr="00C50A1E" w:rsidDel="00B358F9">
          <w:rPr>
            <w:rFonts w:ascii="Times New Roman" w:eastAsia="Times New Roman" w:hAnsi="Times New Roman" w:cs="Times New Roman"/>
            <w:sz w:val="24"/>
            <w:szCs w:val="24"/>
          </w:rPr>
          <w:delText>lebih suka</w:delText>
        </w:r>
      </w:del>
      <w:ins w:id="75" w:author="ASUS" w:date="2021-11-06T15:35:00Z">
        <w:r w:rsidR="00B358F9">
          <w:rPr>
            <w:rFonts w:ascii="Times New Roman" w:eastAsia="Times New Roman" w:hAnsi="Times New Roman" w:cs="Times New Roman"/>
            <w:sz w:val="24"/>
            <w:szCs w:val="24"/>
            <w:lang w:val="id-ID"/>
          </w:rPr>
          <w:t>drastis</w:t>
        </w:r>
      </w:ins>
      <w:r w:rsidRPr="00C50A1E">
        <w:rPr>
          <w:rFonts w:ascii="Times New Roman" w:eastAsia="Times New Roman" w:hAnsi="Times New Roman" w:cs="Times New Roman"/>
          <w:sz w:val="24"/>
          <w:szCs w:val="24"/>
        </w:rPr>
        <w:t xml:space="preserve"> naiknya. Apalagi munculnya kaum-kaum rebahan yang kerjaannya tiduran dan hanya </w:t>
      </w:r>
      <w:ins w:id="76" w:author="ASUS" w:date="2021-11-06T15:34:00Z">
        <w:r w:rsidR="00B358F9">
          <w:rPr>
            <w:rFonts w:ascii="Times New Roman" w:eastAsia="Times New Roman" w:hAnsi="Times New Roman" w:cs="Times New Roman"/>
            <w:sz w:val="24"/>
            <w:szCs w:val="24"/>
            <w:lang w:val="id-ID"/>
          </w:rPr>
          <w:t>mem</w:t>
        </w:r>
      </w:ins>
      <w:r w:rsidRPr="00C50A1E">
        <w:rPr>
          <w:rFonts w:ascii="Times New Roman" w:eastAsia="Times New Roman" w:hAnsi="Times New Roman" w:cs="Times New Roman"/>
          <w:sz w:val="24"/>
          <w:szCs w:val="24"/>
        </w:rPr>
        <w:t>buka tutup media sosial atau pura-pura sibuk padahal tidak ada yang nge-</w:t>
      </w:r>
      <w:r w:rsidRPr="00B358F9">
        <w:rPr>
          <w:rFonts w:ascii="Times New Roman" w:eastAsia="Times New Roman" w:hAnsi="Times New Roman" w:cs="Times New Roman"/>
          <w:i/>
          <w:iCs/>
          <w:sz w:val="24"/>
          <w:szCs w:val="24"/>
          <w:rPrChange w:id="77" w:author="ASUS" w:date="2021-11-06T15:36: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07DDEA58" w14:textId="36B8489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w:t>
      </w:r>
      <w:del w:id="78" w:author="ASUS" w:date="2021-11-06T15:16:00Z">
        <w:r w:rsidDel="0053353C">
          <w:rPr>
            <w:rFonts w:ascii="Times New Roman" w:eastAsia="Times New Roman" w:hAnsi="Times New Roman" w:cs="Times New Roman"/>
            <w:sz w:val="24"/>
            <w:szCs w:val="24"/>
          </w:rPr>
          <w:delText xml:space="preserve">simpanan </w:delText>
        </w:r>
      </w:del>
      <w:ins w:id="79" w:author="ASUS" w:date="2021-11-06T15:16:00Z">
        <w:r w:rsidR="0053353C">
          <w:rPr>
            <w:rFonts w:ascii="Times New Roman" w:eastAsia="Times New Roman" w:hAnsi="Times New Roman" w:cs="Times New Roman"/>
            <w:sz w:val="24"/>
            <w:szCs w:val="24"/>
            <w:lang w:val="id-ID"/>
          </w:rPr>
          <w:t>lemak</w:t>
        </w:r>
        <w:r w:rsidR="0053353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w:t>
      </w:r>
      <w:ins w:id="80" w:author="ASUS" w:date="2021-11-06T15:16:00Z">
        <w:r w:rsidR="0053353C">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tubuhmu</w:t>
      </w:r>
      <w:del w:id="81" w:author="ASUS" w:date="2021-11-06T15:33:00Z">
        <w:r w:rsidRPr="00C50A1E" w:rsidDel="00DD14A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82" w:author="ASUS" w:date="2021-11-06T15:16:00Z">
        <w:r w:rsidR="0053353C">
          <w:rPr>
            <w:rFonts w:ascii="Times New Roman" w:eastAsia="Times New Roman" w:hAnsi="Times New Roman" w:cs="Times New Roman"/>
            <w:sz w:val="24"/>
            <w:szCs w:val="24"/>
            <w:lang w:val="id-ID"/>
          </w:rPr>
          <w:t xml:space="preserve">menumpuk </w:t>
        </w:r>
      </w:ins>
      <w:r w:rsidRPr="00C50A1E">
        <w:rPr>
          <w:rFonts w:ascii="Times New Roman" w:eastAsia="Times New Roman" w:hAnsi="Times New Roman" w:cs="Times New Roman"/>
          <w:sz w:val="24"/>
          <w:szCs w:val="24"/>
        </w:rPr>
        <w:t>di</w:t>
      </w:r>
      <w:ins w:id="83" w:author="ASUS" w:date="2021-11-06T15:16:00Z">
        <w:r w:rsidR="004E1751">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mana-mana.</w:t>
      </w:r>
    </w:p>
    <w:p w14:paraId="6773F04F" w14:textId="3096CB3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w:t>
      </w:r>
      <w:del w:id="84" w:author="ASUS" w:date="2021-11-06T15:32:00Z">
        <w:r w:rsidRPr="00C50A1E" w:rsidDel="001A0A6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85" w:author="ASUS" w:date="2021-11-06T15:32:00Z">
        <w:r w:rsidR="001A0A6F">
          <w:rPr>
            <w:rFonts w:ascii="Times New Roman" w:eastAsia="Times New Roman" w:hAnsi="Times New Roman" w:cs="Times New Roman"/>
            <w:sz w:val="24"/>
            <w:szCs w:val="24"/>
            <w:lang w:val="id-ID"/>
          </w:rPr>
          <w:t>karena k</w:t>
        </w:r>
      </w:ins>
      <w:del w:id="86" w:author="ASUS" w:date="2021-11-06T15:32:00Z">
        <w:r w:rsidRPr="00C50A1E" w:rsidDel="001A0A6F">
          <w:rPr>
            <w:rFonts w:ascii="Times New Roman" w:eastAsia="Times New Roman" w:hAnsi="Times New Roman" w:cs="Times New Roman"/>
            <w:sz w:val="24"/>
            <w:szCs w:val="24"/>
          </w:rPr>
          <w:delText>K</w:delText>
        </w:r>
      </w:del>
      <w:r w:rsidRPr="00C50A1E">
        <w:rPr>
          <w:rFonts w:ascii="Times New Roman" w:eastAsia="Times New Roman" w:hAnsi="Times New Roman" w:cs="Times New Roman"/>
          <w:sz w:val="24"/>
          <w:szCs w:val="24"/>
        </w:rPr>
        <w:t xml:space="preserve">amu yang tidak bisa mengendalikan diri. Kalau tiba-tiba berat </w:t>
      </w:r>
      <w:r>
        <w:rPr>
          <w:rFonts w:ascii="Times New Roman" w:eastAsia="Times New Roman" w:hAnsi="Times New Roman" w:cs="Times New Roman"/>
          <w:sz w:val="24"/>
          <w:szCs w:val="24"/>
        </w:rPr>
        <w:t>badan ikut tergelincir makin ke</w:t>
      </w:r>
      <w:ins w:id="87" w:author="ASUS" w:date="2021-11-06T15:17:00Z">
        <w:r w:rsidR="00223182">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kanan di saat hujan.</w:t>
      </w:r>
      <w:ins w:id="88" w:author="ASUS" w:date="2021-11-06T15:32:00Z">
        <w:r w:rsidR="001A0A6F">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w:t>
      </w:r>
      <w:ins w:id="89" w:author="ASUS" w:date="2021-11-06T15:32:00Z">
        <w:r w:rsidR="001A0A6F">
          <w:rPr>
            <w:rFonts w:ascii="Times New Roman" w:eastAsia="Times New Roman" w:hAnsi="Times New Roman" w:cs="Times New Roman"/>
            <w:sz w:val="24"/>
            <w:szCs w:val="24"/>
            <w:lang w:val="id-ID"/>
          </w:rPr>
          <w:t>c</w:t>
        </w:r>
      </w:ins>
      <w:del w:id="90" w:author="ASUS" w:date="2021-11-06T15:32:00Z">
        <w:r w:rsidRPr="00C50A1E" w:rsidDel="001A0A6F">
          <w:rPr>
            <w:rFonts w:ascii="Times New Roman" w:eastAsia="Times New Roman" w:hAnsi="Times New Roman" w:cs="Times New Roman"/>
            <w:sz w:val="24"/>
            <w:szCs w:val="24"/>
          </w:rPr>
          <w:delText>C</w:delText>
        </w:r>
      </w:del>
      <w:r w:rsidRPr="00C50A1E">
        <w:rPr>
          <w:rFonts w:ascii="Times New Roman" w:eastAsia="Times New Roman" w:hAnsi="Times New Roman" w:cs="Times New Roman"/>
          <w:sz w:val="24"/>
          <w:szCs w:val="24"/>
        </w:rPr>
        <w:t>oba ingat-ingat apa yang kamu makan saat hujan?</w:t>
      </w:r>
    </w:p>
    <w:p w14:paraId="65D6E55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91" w:author="ASUS" w:date="2021-11-06T15:17:00Z">
        <w:r w:rsidRPr="00C50A1E" w:rsidDel="000100AE">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 HAHA. </w:t>
      </w:r>
    </w:p>
    <w:p w14:paraId="0028D78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39E1343B" w14:textId="77777777" w:rsidR="00927764" w:rsidRPr="00C50A1E" w:rsidRDefault="00927764" w:rsidP="00927764"/>
    <w:p w14:paraId="0F9D7B47" w14:textId="77777777" w:rsidR="00927764" w:rsidRPr="005A045A" w:rsidRDefault="00927764" w:rsidP="00927764">
      <w:pPr>
        <w:rPr>
          <w:i/>
        </w:rPr>
      </w:pPr>
    </w:p>
    <w:p w14:paraId="278F0B5E"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35B3CDF2" w14:textId="77777777"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F7D0" w14:textId="77777777" w:rsidR="00206A2C" w:rsidRDefault="00206A2C">
      <w:r>
        <w:separator/>
      </w:r>
    </w:p>
  </w:endnote>
  <w:endnote w:type="continuationSeparator" w:id="0">
    <w:p w14:paraId="4D78B5A3" w14:textId="77777777" w:rsidR="00206A2C" w:rsidRDefault="0020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D3C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F998B42" w14:textId="77777777" w:rsidR="00941E77" w:rsidRDefault="00206A2C">
    <w:pPr>
      <w:pStyle w:val="Footer"/>
    </w:pPr>
  </w:p>
  <w:p w14:paraId="10801029" w14:textId="77777777" w:rsidR="00941E77" w:rsidRDefault="0020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06FF" w14:textId="77777777" w:rsidR="00206A2C" w:rsidRDefault="00206A2C">
      <w:r>
        <w:separator/>
      </w:r>
    </w:p>
  </w:footnote>
  <w:footnote w:type="continuationSeparator" w:id="0">
    <w:p w14:paraId="3C3A27C1" w14:textId="77777777" w:rsidR="00206A2C" w:rsidRDefault="00206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100AE"/>
    <w:rsid w:val="0012251A"/>
    <w:rsid w:val="001A0A6F"/>
    <w:rsid w:val="00206A2C"/>
    <w:rsid w:val="00223182"/>
    <w:rsid w:val="003472DA"/>
    <w:rsid w:val="00354DF6"/>
    <w:rsid w:val="0042167F"/>
    <w:rsid w:val="004326AE"/>
    <w:rsid w:val="0047188B"/>
    <w:rsid w:val="00472706"/>
    <w:rsid w:val="004E1751"/>
    <w:rsid w:val="0053353C"/>
    <w:rsid w:val="007C4CA7"/>
    <w:rsid w:val="007E3C2B"/>
    <w:rsid w:val="008973FD"/>
    <w:rsid w:val="00924DF5"/>
    <w:rsid w:val="00927764"/>
    <w:rsid w:val="009541C9"/>
    <w:rsid w:val="009603E3"/>
    <w:rsid w:val="00A60848"/>
    <w:rsid w:val="00B358F9"/>
    <w:rsid w:val="00DD14AF"/>
    <w:rsid w:val="00E92EFB"/>
    <w:rsid w:val="00E9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A46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DB6C-6AD0-44C8-8847-A7B31D7D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18</cp:revision>
  <dcterms:created xsi:type="dcterms:W3CDTF">2020-07-24T23:46:00Z</dcterms:created>
  <dcterms:modified xsi:type="dcterms:W3CDTF">2021-11-06T08:50:00Z</dcterms:modified>
</cp:coreProperties>
</file>