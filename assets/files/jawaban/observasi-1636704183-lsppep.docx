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D4659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2507B67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49B0BAA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B1B6327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64B7CCAC" w14:textId="77777777" w:rsidR="00927764" w:rsidRPr="0094076B" w:rsidRDefault="00927764" w:rsidP="00927764">
      <w:pPr>
        <w:rPr>
          <w:rFonts w:ascii="Cambria" w:hAnsi="Cambria"/>
        </w:rPr>
      </w:pPr>
    </w:p>
    <w:p w14:paraId="7A33C5E9" w14:textId="77777777" w:rsidR="00927764" w:rsidRPr="00C50A1E" w:rsidRDefault="00927764" w:rsidP="00424832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  <w:pPrChange w:id="0" w:author="ASUS" w:date="2021-11-12T15:06:00Z">
          <w:pPr>
            <w:shd w:val="clear" w:color="auto" w:fill="F5F5F5"/>
            <w:spacing w:before="300" w:line="690" w:lineRule="atLeast"/>
            <w:outlineLvl w:val="0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2F3C7D46" w14:textId="77777777" w:rsidR="00927764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  <w:bookmarkStart w:id="1" w:name="_GoBack"/>
      <w:bookmarkEnd w:id="1"/>
    </w:p>
    <w:p w14:paraId="3E9EA332" w14:textId="77777777" w:rsidR="0024145C" w:rsidRPr="00C50A1E" w:rsidRDefault="0024145C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</w:p>
    <w:p w14:paraId="66E79AEA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376CCC9" wp14:editId="6F9B13BB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EF679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AB2564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6A49EDC" w14:textId="5011B6B5" w:rsidR="00927764" w:rsidRPr="00C50A1E" w:rsidRDefault="00927764" w:rsidP="0024145C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2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commentRangeEnd w:id="2"/>
      <w:proofErr w:type="spellEnd"/>
      <w:proofErr w:type="gramEnd"/>
      <w:r w:rsidR="0024145C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commentRangeEnd w:id="3"/>
      <w:proofErr w:type="spellEnd"/>
      <w:r w:rsidR="0024145C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241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" w:author="ASUS" w:date="2021-11-12T14:39:00Z">
        <w:r w:rsidR="0026440A">
          <w:rPr>
            <w:rFonts w:ascii="Times New Roman" w:eastAsia="Times New Roman" w:hAnsi="Times New Roman" w:cs="Times New Roman"/>
            <w:sz w:val="24"/>
            <w:szCs w:val="24"/>
          </w:rPr>
          <w:t>ber</w:t>
        </w:r>
      </w:ins>
      <w:commentRangeStart w:id="5"/>
      <w:del w:id="6" w:author="ASUS" w:date="2021-11-12T14:39:00Z">
        <w:r w:rsidRPr="00C50A1E" w:rsidDel="0026440A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del w:id="7" w:author="ASUS" w:date="2021-11-12T14:38:00Z">
        <w:r w:rsidRPr="00C50A1E" w:rsidDel="0026440A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hari-hari</w:t>
      </w:r>
      <w:commentRangeEnd w:id="5"/>
      <w:proofErr w:type="spellEnd"/>
      <w:r w:rsidR="0024145C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del w:id="9" w:author="ASUS" w:date="2021-11-12T14:30:00Z">
        <w:r w:rsidRPr="00C50A1E" w:rsidDel="0024145C">
          <w:rPr>
            <w:rFonts w:ascii="Times New Roman" w:eastAsia="Times New Roman" w:hAnsi="Times New Roman" w:cs="Times New Roman"/>
            <w:sz w:val="24"/>
            <w:szCs w:val="24"/>
          </w:rPr>
          <w:delText>kata</w:delText>
        </w:r>
      </w:del>
      <w:commentRangeEnd w:id="8"/>
      <w:r w:rsidR="0024145C">
        <w:rPr>
          <w:rStyle w:val="CommentReference"/>
        </w:rPr>
        <w:commentReference w:id="8"/>
      </w:r>
      <w:del w:id="10" w:author="ASUS" w:date="2021-11-12T14:30:00Z">
        <w:r w:rsidRPr="00C50A1E" w:rsidDel="0024145C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commentRangeEnd w:id="11"/>
      <w:proofErr w:type="spellEnd"/>
      <w:r w:rsidR="0024145C">
        <w:rPr>
          <w:rStyle w:val="CommentReference"/>
        </w:rPr>
        <w:commentReference w:id="11"/>
      </w:r>
      <w:r w:rsidR="0024145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24145C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241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4145C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24145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2" w:author="ASUS" w:date="2021-11-12T14:31:00Z">
        <w:r w:rsidR="0024145C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13" w:author="ASUS" w:date="2021-11-12T14:31:00Z">
        <w:r w:rsidRPr="00C50A1E" w:rsidDel="0024145C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14" w:author="ASUS" w:date="2021-11-12T14:33:00Z">
        <w:r w:rsidRPr="00C50A1E" w:rsidDel="0024145C">
          <w:rPr>
            <w:rFonts w:ascii="Times New Roman" w:eastAsia="Times New Roman" w:hAnsi="Times New Roman" w:cs="Times New Roman"/>
            <w:sz w:val="24"/>
            <w:szCs w:val="24"/>
          </w:rPr>
          <w:delText>tahun ini awal</w:delText>
        </w:r>
      </w:del>
      <w:proofErr w:type="spellStart"/>
      <w:ins w:id="15" w:author="ASUS" w:date="2021-11-12T14:33:00Z">
        <w:r w:rsidR="0024145C">
          <w:rPr>
            <w:rFonts w:ascii="Times New Roman" w:eastAsia="Times New Roman" w:hAnsi="Times New Roman" w:cs="Times New Roman"/>
            <w:sz w:val="24"/>
            <w:szCs w:val="24"/>
          </w:rPr>
          <w:t>awal</w:t>
        </w:r>
        <w:proofErr w:type="spellEnd"/>
        <w:r w:rsidR="0024145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4145C">
          <w:rPr>
            <w:rFonts w:ascii="Times New Roman" w:eastAsia="Times New Roman" w:hAnsi="Times New Roman" w:cs="Times New Roman"/>
            <w:sz w:val="24"/>
            <w:szCs w:val="24"/>
          </w:rPr>
          <w:t>tahun</w:t>
        </w:r>
        <w:proofErr w:type="spellEnd"/>
        <w:r w:rsidR="0024145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4145C">
          <w:rPr>
            <w:rFonts w:ascii="Times New Roman" w:eastAsia="Times New Roman" w:hAnsi="Times New Roman" w:cs="Times New Roman"/>
            <w:sz w:val="24"/>
            <w:szCs w:val="24"/>
          </w:rPr>
          <w:t>ini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del w:id="16" w:author="ASUS" w:date="2021-11-12T14:34:00Z">
        <w:r w:rsidDel="0024145C">
          <w:rPr>
            <w:rFonts w:ascii="Times New Roman" w:eastAsia="Times New Roman" w:hAnsi="Times New Roman" w:cs="Times New Roman"/>
            <w:sz w:val="24"/>
            <w:szCs w:val="24"/>
          </w:rPr>
          <w:delText xml:space="preserve">mundur </w:delText>
        </w:r>
      </w:del>
      <w:proofErr w:type="spellStart"/>
      <w:ins w:id="17" w:author="ASUS" w:date="2021-11-12T14:34:00Z">
        <w:r w:rsidR="0024145C">
          <w:rPr>
            <w:rFonts w:ascii="Times New Roman" w:eastAsia="Times New Roman" w:hAnsi="Times New Roman" w:cs="Times New Roman"/>
            <w:sz w:val="24"/>
            <w:szCs w:val="24"/>
          </w:rPr>
          <w:t>bergeser</w:t>
        </w:r>
        <w:proofErr w:type="spellEnd"/>
        <w:r w:rsidR="0024145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8" w:author="ASUS" w:date="2021-11-12T14:34:00Z">
        <w:r w:rsidDel="0024145C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9" w:author="ASUS" w:date="2021-11-12T14:35:00Z">
        <w:r w:rsidR="0024145C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20" w:author="ASUS" w:date="2021-11-12T14:35:00Z">
        <w:r w:rsidDel="0024145C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ins w:id="21" w:author="ASUS" w:date="2021-11-12T14:35:00Z">
        <w:r w:rsidR="0026440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6440A">
          <w:rPr>
            <w:rFonts w:ascii="Times New Roman" w:eastAsia="Times New Roman" w:hAnsi="Times New Roman" w:cs="Times New Roman"/>
            <w:sz w:val="24"/>
            <w:szCs w:val="24"/>
          </w:rPr>
          <w:t>hingga</w:t>
        </w:r>
        <w:proofErr w:type="spellEnd"/>
        <w:r w:rsidR="0026440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2" w:author="ASUS" w:date="2021-11-12T14:35:00Z">
        <w:r w:rsidDel="0026440A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del w:id="23" w:author="ASUS" w:date="2021-11-12T14:39:00Z">
        <w:r w:rsidRPr="00C50A1E" w:rsidDel="008723F9">
          <w:rPr>
            <w:rFonts w:ascii="Times New Roman" w:eastAsia="Times New Roman" w:hAnsi="Times New Roman" w:cs="Times New Roman"/>
            <w:sz w:val="24"/>
            <w:szCs w:val="24"/>
          </w:rPr>
          <w:delText xml:space="preserve"> 2019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4" w:author="ASUS" w:date="2021-11-12T14:35:00Z">
        <w:r w:rsidRPr="00C50A1E" w:rsidDel="0026440A">
          <w:rPr>
            <w:rFonts w:ascii="Times New Roman" w:eastAsia="Times New Roman" w:hAnsi="Times New Roman" w:cs="Times New Roman"/>
            <w:sz w:val="24"/>
            <w:szCs w:val="24"/>
          </w:rPr>
          <w:delText xml:space="preserve">datang </w:delText>
        </w:r>
      </w:del>
      <w:proofErr w:type="spellStart"/>
      <w:ins w:id="25" w:author="ASUS" w:date="2021-11-12T14:35:00Z">
        <w:r w:rsidR="0026440A">
          <w:rPr>
            <w:rFonts w:ascii="Times New Roman" w:eastAsia="Times New Roman" w:hAnsi="Times New Roman" w:cs="Times New Roman"/>
            <w:sz w:val="24"/>
            <w:szCs w:val="24"/>
          </w:rPr>
          <w:t>turun</w:t>
        </w:r>
        <w:proofErr w:type="spellEnd"/>
        <w:r w:rsidR="0026440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26" w:author="ASUS" w:date="2021-11-12T14:40:00Z">
        <w:r w:rsidR="008723F9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8723F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7" w:author="ASUS" w:date="2021-11-12T14:40:00Z">
        <w:r w:rsidRPr="00C50A1E" w:rsidDel="008723F9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proofErr w:type="spellStart"/>
      <w:ins w:id="28" w:author="ASUS" w:date="2021-11-12T14:40:00Z">
        <w:r w:rsidR="008723F9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9" w:author="ASUS" w:date="2021-11-12T14:40:00Z">
        <w:r w:rsidRPr="00C50A1E" w:rsidDel="008723F9">
          <w:rPr>
            <w:rFonts w:ascii="Times New Roman" w:eastAsia="Times New Roman" w:hAnsi="Times New Roman" w:cs="Times New Roman"/>
            <w:sz w:val="24"/>
            <w:szCs w:val="24"/>
          </w:rPr>
          <w:delText xml:space="preserve">sangat </w:delText>
        </w:r>
      </w:del>
      <w:proofErr w:type="spellStart"/>
      <w:ins w:id="30" w:author="ASUS" w:date="2021-11-12T14:40:00Z">
        <w:r w:rsidR="008723F9">
          <w:rPr>
            <w:rFonts w:ascii="Times New Roman" w:eastAsia="Times New Roman" w:hAnsi="Times New Roman" w:cs="Times New Roman"/>
            <w:sz w:val="24"/>
            <w:szCs w:val="24"/>
          </w:rPr>
          <w:t>mulai</w:t>
        </w:r>
        <w:proofErr w:type="spellEnd"/>
        <w:r w:rsidR="008723F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1" w:author="ASUS" w:date="2021-11-12T14:41:00Z">
        <w:r w:rsidRPr="00C50A1E" w:rsidDel="008723F9">
          <w:rPr>
            <w:rFonts w:ascii="Times New Roman" w:eastAsia="Times New Roman" w:hAnsi="Times New Roman" w:cs="Times New Roman"/>
            <w:sz w:val="24"/>
            <w:szCs w:val="24"/>
          </w:rPr>
          <w:delText xml:space="preserve">sejak </w:delText>
        </w:r>
      </w:del>
      <w:proofErr w:type="spellStart"/>
      <w:ins w:id="32" w:author="ASUS" w:date="2021-11-12T14:41:00Z">
        <w:r w:rsidR="008723F9">
          <w:rPr>
            <w:rFonts w:ascii="Times New Roman" w:eastAsia="Times New Roman" w:hAnsi="Times New Roman" w:cs="Times New Roman"/>
            <w:sz w:val="24"/>
            <w:szCs w:val="24"/>
          </w:rPr>
          <w:t>mendekati</w:t>
        </w:r>
        <w:proofErr w:type="spellEnd"/>
        <w:r w:rsidR="008723F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del w:id="33" w:author="ASUS" w:date="2021-11-12T14:41:00Z">
        <w:r w:rsidRPr="00C50A1E" w:rsidDel="008723F9">
          <w:rPr>
            <w:rFonts w:ascii="Times New Roman" w:eastAsia="Times New Roman" w:hAnsi="Times New Roman" w:cs="Times New Roman"/>
            <w:sz w:val="24"/>
            <w:szCs w:val="24"/>
          </w:rPr>
          <w:delText xml:space="preserve"> baru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6F392F" w14:textId="2B141D0A" w:rsidR="00927764" w:rsidRPr="00C50A1E" w:rsidRDefault="00927764" w:rsidP="002923A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4" w:author="ASUS" w:date="2021-11-12T14:48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5" w:author="ASUS" w:date="2021-11-12T14:44:00Z">
        <w:r w:rsidRPr="00C50A1E" w:rsidDel="00130D23">
          <w:rPr>
            <w:rFonts w:ascii="Times New Roman" w:eastAsia="Times New Roman" w:hAnsi="Times New Roman" w:cs="Times New Roman"/>
            <w:sz w:val="24"/>
            <w:szCs w:val="24"/>
          </w:rPr>
          <w:delText xml:space="preserve">pandai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B2136">
        <w:rPr>
          <w:rFonts w:ascii="Times New Roman" w:eastAsia="Times New Roman" w:hAnsi="Times New Roman" w:cs="Times New Roman"/>
          <w:i/>
          <w:sz w:val="24"/>
          <w:szCs w:val="24"/>
          <w:rPrChange w:id="36" w:author="ASUS" w:date="2021-11-12T14:4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ins w:id="37" w:author="ASUS" w:date="2021-11-12T14:47:00Z">
        <w:r w:rsidR="004B2136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4B2136">
          <w:rPr>
            <w:rFonts w:ascii="Times New Roman" w:eastAsia="Times New Roman" w:hAnsi="Times New Roman" w:cs="Times New Roman"/>
            <w:sz w:val="24"/>
            <w:szCs w:val="24"/>
          </w:rPr>
          <w:t>terutama</w:t>
        </w:r>
        <w:proofErr w:type="spellEnd"/>
        <w:r w:rsidR="004B213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B2136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38" w:author="ASUS" w:date="2021-11-12T14:47:00Z">
        <w:r w:rsidRPr="00C50A1E" w:rsidDel="004B2136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39" w:author="ASUS" w:date="2021-11-12T14:48:00Z">
        <w:r w:rsidR="002923AF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2923AF">
          <w:rPr>
            <w:rFonts w:ascii="Times New Roman" w:eastAsia="Times New Roman" w:hAnsi="Times New Roman" w:cs="Times New Roman"/>
            <w:sz w:val="24"/>
            <w:szCs w:val="24"/>
          </w:rPr>
          <w:t xml:space="preserve"> kali </w:t>
        </w:r>
      </w:ins>
      <w:proofErr w:type="spellStart"/>
      <w:ins w:id="40" w:author="ASUS" w:date="2021-11-12T14:47:00Z">
        <w:r w:rsidR="002923AF">
          <w:rPr>
            <w:rFonts w:ascii="Times New Roman" w:eastAsia="Times New Roman" w:hAnsi="Times New Roman" w:cs="Times New Roman"/>
            <w:sz w:val="24"/>
            <w:szCs w:val="24"/>
          </w:rPr>
          <w:t>suasana</w:t>
        </w:r>
        <w:proofErr w:type="spellEnd"/>
        <w:r w:rsidR="002923A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1" w:author="ASUS" w:date="2021-11-12T14:48:00Z">
        <w:r w:rsidRPr="00C50A1E" w:rsidDel="002923AF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8D19DC0" w14:textId="77777777" w:rsidR="00903AB8" w:rsidRDefault="00927764" w:rsidP="00903AB8">
      <w:pPr>
        <w:shd w:val="clear" w:color="auto" w:fill="F5F5F5"/>
        <w:spacing w:after="375"/>
        <w:jc w:val="both"/>
        <w:rPr>
          <w:ins w:id="42" w:author="ASUS" w:date="2021-11-12T14:49:00Z"/>
          <w:rFonts w:ascii="Times New Roman" w:eastAsia="Times New Roman" w:hAnsi="Times New Roman" w:cs="Times New Roman"/>
          <w:sz w:val="24"/>
          <w:szCs w:val="24"/>
        </w:rPr>
        <w:pPrChange w:id="43" w:author="ASUS" w:date="2021-11-12T14:4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ins w:id="44" w:author="ASUS" w:date="2021-11-12T14:48:00Z">
        <w:r w:rsidR="00747F1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proofErr w:type="spellEnd"/>
    </w:p>
    <w:p w14:paraId="19F1A30F" w14:textId="4B336E2B" w:rsidR="00927764" w:rsidRPr="00C50A1E" w:rsidDel="00903AB8" w:rsidRDefault="00927764" w:rsidP="00903AB8">
      <w:pPr>
        <w:shd w:val="clear" w:color="auto" w:fill="F5F5F5"/>
        <w:spacing w:after="375"/>
        <w:jc w:val="both"/>
        <w:rPr>
          <w:del w:id="45" w:author="ASUS" w:date="2021-11-12T14:49:00Z"/>
          <w:rFonts w:ascii="Times New Roman" w:eastAsia="Times New Roman" w:hAnsi="Times New Roman" w:cs="Times New Roman"/>
          <w:sz w:val="24"/>
          <w:szCs w:val="24"/>
        </w:rPr>
        <w:pPrChange w:id="46" w:author="ASUS" w:date="2021-11-12T14:49:00Z">
          <w:pPr>
            <w:shd w:val="clear" w:color="auto" w:fill="F5F5F5"/>
            <w:spacing w:after="375"/>
          </w:pPr>
        </w:pPrChange>
      </w:pPr>
      <w:del w:id="47" w:author="ASUS" w:date="2021-11-12T14:49:00Z">
        <w:r w:rsidRPr="00C50A1E" w:rsidDel="00903AB8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48" w:author="ASUS" w:date="2021-11-12T14:49:00Z">
        <w:r w:rsidRPr="00C50A1E" w:rsidDel="00903AB8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ins w:id="49" w:author="ASUS" w:date="2021-11-12T14:49:00Z">
        <w:r w:rsidR="00903AB8">
          <w:rPr>
            <w:rFonts w:ascii="Times New Roman" w:eastAsia="Times New Roman" w:hAnsi="Times New Roman" w:cs="Times New Roman"/>
            <w:sz w:val="24"/>
            <w:szCs w:val="24"/>
          </w:rPr>
          <w:t>pernah</w:t>
        </w:r>
        <w:proofErr w:type="spellEnd"/>
        <w:r w:rsidR="00903AB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50" w:author="ASUS" w:date="2021-11-12T14:49:00Z">
        <w:r w:rsidR="00903AB8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51" w:author="ASUS" w:date="2021-11-12T14:49:00Z">
        <w:r w:rsidDel="00903AB8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52" w:author="ASUS" w:date="2021-11-12T14:49:00Z">
        <w:r w:rsidR="00903AB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660927E6" w14:textId="7511E1E8" w:rsidR="00927764" w:rsidRPr="00C50A1E" w:rsidDel="00903AB8" w:rsidRDefault="00927764" w:rsidP="00903AB8">
      <w:pPr>
        <w:shd w:val="clear" w:color="auto" w:fill="F5F5F5"/>
        <w:spacing w:after="375"/>
        <w:jc w:val="both"/>
        <w:rPr>
          <w:del w:id="53" w:author="ASUS" w:date="2021-11-12T14:49:00Z"/>
          <w:rFonts w:ascii="Times New Roman" w:eastAsia="Times New Roman" w:hAnsi="Times New Roman" w:cs="Times New Roman"/>
          <w:sz w:val="24"/>
          <w:szCs w:val="24"/>
        </w:rPr>
        <w:pPrChange w:id="54" w:author="ASUS" w:date="2021-11-12T14:4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</w:t>
      </w:r>
      <w:del w:id="55" w:author="ASUS" w:date="2021-11-12T14:50:00Z">
        <w:r w:rsidRPr="00C50A1E" w:rsidDel="00903AB8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6" w:author="ASUS" w:date="2021-11-12T14:50:00Z">
        <w:r w:rsidRPr="00C50A1E" w:rsidDel="00903AB8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7" w:author="ASUS" w:date="2021-11-12T14:50:00Z">
        <w:r w:rsidRPr="00C50A1E" w:rsidDel="00903AB8">
          <w:rPr>
            <w:rFonts w:ascii="Times New Roman" w:eastAsia="Times New Roman" w:hAnsi="Times New Roman" w:cs="Times New Roman"/>
            <w:sz w:val="24"/>
            <w:szCs w:val="24"/>
          </w:rPr>
          <w:delText>cuma camilan</w:delText>
        </w:r>
      </w:del>
      <w:proofErr w:type="spellStart"/>
      <w:ins w:id="58" w:author="ASUS" w:date="2021-11-12T14:50:00Z">
        <w:r w:rsidR="00903AB8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="00903AB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03AB8">
          <w:rPr>
            <w:rFonts w:ascii="Times New Roman" w:eastAsia="Times New Roman" w:hAnsi="Times New Roman" w:cs="Times New Roman"/>
            <w:sz w:val="24"/>
            <w:szCs w:val="24"/>
          </w:rPr>
          <w:t>kudapan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59" w:author="ASUS" w:date="2021-11-12T14:49:00Z">
        <w:r w:rsidR="00903AB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084C9E44" w14:textId="416CAB62" w:rsidR="00927764" w:rsidRPr="00C50A1E" w:rsidRDefault="00927764" w:rsidP="00903AB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0" w:author="ASUS" w:date="2021-11-12T14:4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1" w:author="ASUS" w:date="2021-11-12T14:51:00Z">
        <w:r w:rsidRPr="00C50A1E" w:rsidDel="00903AB8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2" w:author="ASUS" w:date="2021-11-12T14:52:00Z">
        <w:r w:rsidR="003349C9">
          <w:rPr>
            <w:rFonts w:ascii="Times New Roman" w:eastAsia="Times New Roman" w:hAnsi="Times New Roman" w:cs="Times New Roman"/>
            <w:sz w:val="24"/>
            <w:szCs w:val="24"/>
          </w:rPr>
          <w:t>habis</w:t>
        </w:r>
        <w:proofErr w:type="spellEnd"/>
        <w:r w:rsidR="003349C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3" w:author="ASUS" w:date="2021-11-12T14:52:00Z">
        <w:r w:rsidRPr="00C50A1E" w:rsidDel="003349C9">
          <w:rPr>
            <w:rFonts w:ascii="Times New Roman" w:eastAsia="Times New Roman" w:hAnsi="Times New Roman" w:cs="Times New Roman"/>
            <w:sz w:val="24"/>
            <w:szCs w:val="24"/>
          </w:rPr>
          <w:delText xml:space="preserve">habis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64" w:author="ASUS" w:date="2021-11-12T14:52:00Z">
        <w:r w:rsidR="003349C9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65" w:author="ASUS" w:date="2021-11-12T14:52:00Z">
        <w:r w:rsidRPr="00C50A1E" w:rsidDel="003349C9">
          <w:rPr>
            <w:rFonts w:ascii="Times New Roman" w:eastAsia="Times New Roman" w:hAnsi="Times New Roman" w:cs="Times New Roman"/>
            <w:sz w:val="24"/>
            <w:szCs w:val="24"/>
          </w:rPr>
          <w:delText xml:space="preserve"> e</w:delText>
        </w:r>
      </w:del>
      <w:ins w:id="66" w:author="ASUS" w:date="2021-11-12T14:52:00Z">
        <w:r w:rsidR="003349C9">
          <w:rPr>
            <w:rFonts w:ascii="Times New Roman" w:eastAsia="Times New Roman" w:hAnsi="Times New Roman" w:cs="Times New Roman"/>
            <w:sz w:val="24"/>
            <w:szCs w:val="24"/>
          </w:rPr>
          <w:t>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</w:t>
      </w:r>
      <w:ins w:id="67" w:author="ASUS" w:date="2021-11-12T14:52:00Z">
        <w:r w:rsidR="003349C9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E6045E8" w14:textId="1E76CFDD" w:rsidR="00927764" w:rsidRPr="00C50A1E" w:rsidDel="00BF7E2C" w:rsidRDefault="00927764" w:rsidP="00927764">
      <w:pPr>
        <w:shd w:val="clear" w:color="auto" w:fill="F5F5F5"/>
        <w:spacing w:after="375"/>
        <w:rPr>
          <w:del w:id="68" w:author="ASUS" w:date="2021-11-12T14:52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ins w:id="69" w:author="ASUS" w:date="2021-11-12T14:54:00Z">
        <w:r w:rsidR="00BF7E2C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70" w:author="ASUS" w:date="2021-11-12T14:54:00Z">
        <w:r w:rsidRPr="00C50A1E" w:rsidDel="00BF7E2C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</w:del>
      <w:proofErr w:type="spellStart"/>
      <w:r w:rsidRPr="00BF7E2C">
        <w:rPr>
          <w:rFonts w:ascii="Times New Roman" w:eastAsia="Times New Roman" w:hAnsi="Times New Roman" w:cs="Times New Roman"/>
          <w:sz w:val="24"/>
          <w:szCs w:val="24"/>
          <w:rPrChange w:id="71" w:author="ASUS" w:date="2021-11-12T14:53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r w:rsidRPr="00BF7E2C">
        <w:rPr>
          <w:rFonts w:ascii="Times New Roman" w:eastAsia="Times New Roman" w:hAnsi="Times New Roman" w:cs="Times New Roman"/>
          <w:sz w:val="24"/>
          <w:szCs w:val="24"/>
          <w:rPrChange w:id="72" w:author="ASUS" w:date="2021-11-12T14:53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BF7E2C">
        <w:rPr>
          <w:rFonts w:ascii="Times New Roman" w:eastAsia="Times New Roman" w:hAnsi="Times New Roman" w:cs="Times New Roman"/>
          <w:sz w:val="24"/>
          <w:szCs w:val="24"/>
          <w:rPrChange w:id="73" w:author="ASUS" w:date="2021-11-12T14:53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r w:rsidRPr="00BF7E2C">
        <w:rPr>
          <w:rFonts w:ascii="Times New Roman" w:eastAsia="Times New Roman" w:hAnsi="Times New Roman" w:cs="Times New Roman"/>
          <w:sz w:val="24"/>
          <w:szCs w:val="24"/>
          <w:rPrChange w:id="74" w:author="ASUS" w:date="2021-11-12T14:53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BF7E2C">
        <w:rPr>
          <w:rFonts w:ascii="Times New Roman" w:eastAsia="Times New Roman" w:hAnsi="Times New Roman" w:cs="Times New Roman"/>
          <w:sz w:val="24"/>
          <w:szCs w:val="24"/>
          <w:rPrChange w:id="75" w:author="ASUS" w:date="2021-11-12T14:53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76" w:author="ASUS" w:date="2021-11-12T14:54:00Z">
        <w:r w:rsidRPr="00C50A1E" w:rsidDel="00BF7E2C">
          <w:rPr>
            <w:rFonts w:ascii="Times New Roman" w:eastAsia="Times New Roman" w:hAnsi="Times New Roman" w:cs="Times New Roman"/>
            <w:sz w:val="24"/>
            <w:szCs w:val="24"/>
          </w:rPr>
          <w:delText xml:space="preserve">memang </w:delText>
        </w:r>
      </w:del>
      <w:proofErr w:type="spellStart"/>
      <w:ins w:id="77" w:author="ASUS" w:date="2021-11-12T14:54:00Z">
        <w:r w:rsidR="00BF7E2C">
          <w:rPr>
            <w:rFonts w:ascii="Times New Roman" w:eastAsia="Times New Roman" w:hAnsi="Times New Roman" w:cs="Times New Roman"/>
            <w:sz w:val="24"/>
            <w:szCs w:val="24"/>
          </w:rPr>
          <w:t>mungkin</w:t>
        </w:r>
        <w:proofErr w:type="spellEnd"/>
        <w:r w:rsidR="00BF7E2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8" w:author="ASUS" w:date="2021-11-12T14:55:00Z">
        <w:r w:rsidRPr="00C50A1E" w:rsidDel="00EB5FDB">
          <w:rPr>
            <w:rFonts w:ascii="Times New Roman" w:eastAsia="Times New Roman" w:hAnsi="Times New Roman" w:cs="Times New Roman"/>
            <w:sz w:val="24"/>
            <w:szCs w:val="24"/>
          </w:rPr>
          <w:delText xml:space="preserve">mengapa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4E66BFC1" w14:textId="12AD6B19" w:rsidR="00927764" w:rsidRPr="00C50A1E" w:rsidDel="00DE339A" w:rsidRDefault="00927764" w:rsidP="00303ECD">
      <w:pPr>
        <w:shd w:val="clear" w:color="auto" w:fill="F5F5F5"/>
        <w:spacing w:after="375"/>
        <w:rPr>
          <w:del w:id="79" w:author="ASUS" w:date="2021-11-12T14:58:00Z"/>
          <w:rFonts w:ascii="Times New Roman" w:eastAsia="Times New Roman" w:hAnsi="Times New Roman" w:cs="Times New Roman"/>
          <w:sz w:val="24"/>
          <w:szCs w:val="24"/>
        </w:rPr>
      </w:pPr>
      <w:del w:id="80" w:author="ASUS" w:date="2021-11-12T14:55:00Z">
        <w:r w:rsidRPr="00C50A1E" w:rsidDel="00EB5FDB">
          <w:rPr>
            <w:rFonts w:ascii="Times New Roman" w:eastAsia="Times New Roman" w:hAnsi="Times New Roman" w:cs="Times New Roman"/>
            <w:sz w:val="24"/>
            <w:szCs w:val="24"/>
          </w:rPr>
          <w:delText>Terutama</w:delText>
        </w:r>
      </w:del>
      <w:ins w:id="81" w:author="ASUS" w:date="2021-11-12T14:57:00Z">
        <w:r w:rsidR="00303ECD">
          <w:rPr>
            <w:rFonts w:ascii="Times New Roman" w:eastAsia="Times New Roman" w:hAnsi="Times New Roman" w:cs="Times New Roman"/>
            <w:sz w:val="24"/>
            <w:szCs w:val="24"/>
          </w:rPr>
          <w:t>Terutama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2" w:author="ASUS" w:date="2021-11-12T14:55:00Z">
        <w:r w:rsidRPr="00C50A1E" w:rsidDel="00EB5FDB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83" w:author="ASUS" w:date="2021-11-12T14:56:00Z">
        <w:r w:rsidR="00AD7F0B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</w:t>
      </w:r>
      <w:del w:id="84" w:author="ASUS" w:date="2021-11-12T14:56:00Z">
        <w:r w:rsidRPr="00C50A1E" w:rsidDel="00AD7F0B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del w:id="85" w:author="ASUS" w:date="2021-11-12T14:58:00Z">
        <w:r w:rsidRPr="00C50A1E" w:rsidDel="00DE339A">
          <w:rPr>
            <w:rFonts w:ascii="Times New Roman" w:eastAsia="Times New Roman" w:hAnsi="Times New Roman" w:cs="Times New Roman"/>
            <w:sz w:val="24"/>
            <w:szCs w:val="24"/>
          </w:rPr>
          <w:delText xml:space="preserve">akibat </w:delText>
        </w:r>
      </w:del>
      <w:proofErr w:type="spellStart"/>
      <w:ins w:id="86" w:author="ASUS" w:date="2021-11-12T14:58:00Z">
        <w:r w:rsidR="00DE339A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 w:rsidR="00DE339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del w:id="87" w:author="ASUS" w:date="2021-11-12T14:58:00Z">
        <w:r w:rsidRPr="00C50A1E" w:rsidDel="00DE339A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6D72D4C" w14:textId="0BE524A8" w:rsidR="00927764" w:rsidDel="00DE339A" w:rsidRDefault="00927764" w:rsidP="00927764">
      <w:pPr>
        <w:shd w:val="clear" w:color="auto" w:fill="F5F5F5"/>
        <w:spacing w:after="375"/>
        <w:rPr>
          <w:del w:id="88" w:author="ASUS" w:date="2021-11-12T14:59:00Z"/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9" w:author="ASUS" w:date="2021-11-12T14:58:00Z">
        <w:r w:rsidRPr="00C50A1E" w:rsidDel="00DE339A">
          <w:rPr>
            <w:rFonts w:ascii="Times New Roman" w:eastAsia="Times New Roman" w:hAnsi="Times New Roman" w:cs="Times New Roman"/>
            <w:sz w:val="24"/>
            <w:szCs w:val="24"/>
          </w:rPr>
          <w:delText xml:space="preserve">yang terjadi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0" w:author="ASUS" w:date="2021-11-12T14:59:00Z">
        <w:r w:rsidRPr="00C50A1E" w:rsidDel="00DE339A">
          <w:rPr>
            <w:rFonts w:ascii="Times New Roman" w:eastAsia="Times New Roman" w:hAnsi="Times New Roman" w:cs="Times New Roman"/>
            <w:sz w:val="24"/>
            <w:szCs w:val="24"/>
          </w:rPr>
          <w:delText xml:space="preserve">benar-benar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del w:id="91" w:author="ASUS" w:date="2021-11-12T14:59:00Z">
        <w:r w:rsidRPr="00C50A1E" w:rsidDel="00DE339A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  <w:ins w:id="92" w:author="ASUS" w:date="2021-11-12T14:59:00Z">
        <w:r w:rsidR="00DE339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.</w:t>
        </w:r>
      </w:ins>
    </w:p>
    <w:p w14:paraId="6551BDA4" w14:textId="77777777" w:rsidR="00DE339A" w:rsidRPr="00C50A1E" w:rsidRDefault="00DE339A" w:rsidP="00927764">
      <w:pPr>
        <w:shd w:val="clear" w:color="auto" w:fill="F5F5F5"/>
        <w:spacing w:after="375"/>
        <w:rPr>
          <w:ins w:id="93" w:author="ASUS" w:date="2021-11-12T14:59:00Z"/>
          <w:rFonts w:ascii="Times New Roman" w:eastAsia="Times New Roman" w:hAnsi="Times New Roman" w:cs="Times New Roman"/>
          <w:sz w:val="24"/>
          <w:szCs w:val="24"/>
        </w:rPr>
      </w:pPr>
    </w:p>
    <w:p w14:paraId="1B8155A8" w14:textId="77777777" w:rsidR="00BD360C" w:rsidRDefault="00927764" w:rsidP="00746882">
      <w:pPr>
        <w:shd w:val="clear" w:color="auto" w:fill="F5F5F5"/>
        <w:spacing w:after="375"/>
        <w:jc w:val="both"/>
        <w:rPr>
          <w:ins w:id="94" w:author="ASUS" w:date="2021-11-12T15:00:00Z"/>
          <w:rFonts w:ascii="Times New Roman" w:eastAsia="Times New Roman" w:hAnsi="Times New Roman" w:cs="Times New Roman"/>
          <w:sz w:val="24"/>
          <w:szCs w:val="24"/>
        </w:rPr>
        <w:pPrChange w:id="95" w:author="ASUS" w:date="2021-11-12T15:0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96" w:author="ASUS" w:date="2021-11-12T14:59:00Z">
        <w:r w:rsidR="00EC7000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</w:t>
        </w:r>
      </w:ins>
      <w:del w:id="97" w:author="ASUS" w:date="2021-11-12T14:59:00Z">
        <w:r w:rsidRPr="00C50A1E" w:rsidDel="00EC7000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14:paraId="17F1A2D0" w14:textId="1F6DE19B" w:rsidR="00927764" w:rsidRPr="00C50A1E" w:rsidDel="003E3C54" w:rsidRDefault="00927764" w:rsidP="00746882">
      <w:pPr>
        <w:shd w:val="clear" w:color="auto" w:fill="F5F5F5"/>
        <w:spacing w:after="375"/>
        <w:jc w:val="both"/>
        <w:rPr>
          <w:del w:id="98" w:author="ASUS" w:date="2021-11-12T15:01:00Z"/>
          <w:rFonts w:ascii="Times New Roman" w:eastAsia="Times New Roman" w:hAnsi="Times New Roman" w:cs="Times New Roman"/>
          <w:sz w:val="24"/>
          <w:szCs w:val="24"/>
        </w:rPr>
        <w:pPrChange w:id="99" w:author="ASUS" w:date="2021-11-12T15:00:00Z">
          <w:pPr>
            <w:shd w:val="clear" w:color="auto" w:fill="F5F5F5"/>
            <w:spacing w:after="375"/>
          </w:pPr>
        </w:pPrChange>
      </w:pPr>
      <w:del w:id="100" w:author="ASUS" w:date="2021-11-12T15:00:00Z">
        <w:r w:rsidRPr="00C50A1E" w:rsidDel="00BD360C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C50A1E" w:rsidDel="00746882">
          <w:rPr>
            <w:rFonts w:ascii="Times New Roman" w:eastAsia="Times New Roman" w:hAnsi="Times New Roman" w:cs="Times New Roman"/>
            <w:sz w:val="24"/>
            <w:szCs w:val="24"/>
          </w:rPr>
          <w:delText xml:space="preserve">Selama </w:delText>
        </w:r>
      </w:del>
      <w:proofErr w:type="spellStart"/>
      <w:ins w:id="101" w:author="ASUS" w:date="2021-11-12T15:00:00Z">
        <w:r w:rsidR="00746882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="0074688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102" w:author="ASUS" w:date="2021-11-12T15:00:00Z">
        <w:r w:rsidRPr="00C50A1E" w:rsidDel="00746882">
          <w:rPr>
            <w:rFonts w:ascii="Times New Roman" w:eastAsia="Times New Roman" w:hAnsi="Times New Roman" w:cs="Times New Roman"/>
            <w:sz w:val="24"/>
            <w:szCs w:val="24"/>
          </w:rPr>
          <w:delText xml:space="preserve">tentu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ins w:id="103" w:author="ASUS" w:date="2021-11-12T15:00:00Z">
        <w:r w:rsidR="00D71C3B">
          <w:rPr>
            <w:rFonts w:ascii="Times New Roman" w:eastAsia="Times New Roman" w:hAnsi="Times New Roman" w:cs="Times New Roman"/>
            <w:sz w:val="24"/>
            <w:szCs w:val="24"/>
          </w:rPr>
          <w:t>ida</w:t>
        </w:r>
      </w:ins>
      <w:del w:id="104" w:author="ASUS" w:date="2021-11-12T15:00:00Z">
        <w:r w:rsidRPr="00C50A1E" w:rsidDel="00D71C3B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5" w:author="ASUS" w:date="2021-11-12T15:00:00Z">
        <w:r w:rsidR="00314EE1">
          <w:rPr>
            <w:rFonts w:ascii="Times New Roman" w:eastAsia="Times New Roman" w:hAnsi="Times New Roman" w:cs="Times New Roman"/>
            <w:sz w:val="24"/>
            <w:szCs w:val="24"/>
          </w:rPr>
          <w:t>memiliki</w:t>
        </w:r>
        <w:proofErr w:type="spellEnd"/>
        <w:r w:rsidR="00314EE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06" w:author="ASUS" w:date="2021-11-12T15:00:00Z">
        <w:r w:rsidRPr="00C50A1E" w:rsidDel="00314EE1">
          <w:rPr>
            <w:rFonts w:ascii="Times New Roman" w:eastAsia="Times New Roman" w:hAnsi="Times New Roman" w:cs="Times New Roman"/>
            <w:sz w:val="24"/>
            <w:szCs w:val="24"/>
          </w:rPr>
          <w:delText>ber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046D0">
        <w:rPr>
          <w:rFonts w:ascii="Times New Roman" w:eastAsia="Times New Roman" w:hAnsi="Times New Roman" w:cs="Times New Roman"/>
          <w:i/>
          <w:sz w:val="24"/>
          <w:szCs w:val="24"/>
          <w:rPrChange w:id="107" w:author="ASUS" w:date="2021-11-12T15:0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108" w:author="ASUS" w:date="2021-11-12T15:01:00Z">
        <w:r w:rsidR="003E3C5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2BFFD61D" w14:textId="61AD447C" w:rsidR="00927764" w:rsidRPr="00C50A1E" w:rsidDel="00321747" w:rsidRDefault="00927764" w:rsidP="003E3C54">
      <w:pPr>
        <w:shd w:val="clear" w:color="auto" w:fill="F5F5F5"/>
        <w:spacing w:after="375"/>
        <w:jc w:val="both"/>
        <w:rPr>
          <w:del w:id="109" w:author="ASUS" w:date="2021-11-12T15:01:00Z"/>
          <w:rFonts w:ascii="Times New Roman" w:eastAsia="Times New Roman" w:hAnsi="Times New Roman" w:cs="Times New Roman"/>
          <w:sz w:val="24"/>
          <w:szCs w:val="24"/>
        </w:rPr>
        <w:pPrChange w:id="110" w:author="ASUS" w:date="2021-11-12T15:0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111" w:author="ASUS" w:date="2021-11-12T15:01:00Z">
        <w:r w:rsidRPr="00C50A1E" w:rsidDel="003E3C54">
          <w:rPr>
            <w:rFonts w:ascii="Times New Roman" w:eastAsia="Times New Roman" w:hAnsi="Times New Roman" w:cs="Times New Roman"/>
            <w:sz w:val="24"/>
            <w:szCs w:val="24"/>
          </w:rPr>
          <w:delText>biskuit</w:delText>
        </w:r>
      </w:del>
      <w:ins w:id="112" w:author="ASUS" w:date="2021-11-12T15:01:00Z">
        <w:r w:rsidR="003E3C54">
          <w:rPr>
            <w:rFonts w:ascii="Times New Roman" w:eastAsia="Times New Roman" w:hAnsi="Times New Roman" w:cs="Times New Roman"/>
            <w:sz w:val="24"/>
            <w:szCs w:val="24"/>
          </w:rPr>
          <w:t xml:space="preserve">biscuit </w:t>
        </w:r>
      </w:ins>
      <w:del w:id="113" w:author="ASUS" w:date="2021-11-12T15:01:00Z">
        <w:r w:rsidRPr="00C50A1E" w:rsidDel="003E3C54">
          <w:rPr>
            <w:rFonts w:ascii="Times New Roman" w:eastAsia="Times New Roman" w:hAnsi="Times New Roman" w:cs="Times New Roman"/>
            <w:sz w:val="24"/>
            <w:szCs w:val="24"/>
          </w:rPr>
          <w:delText xml:space="preserve">-biskuit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114" w:author="ASUS" w:date="2021-11-12T15:01:00Z">
        <w:r w:rsidDel="003E3C5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</w:t>
      </w:r>
      <w:proofErr w:type="spellEnd"/>
      <w:del w:id="115" w:author="ASUS" w:date="2021-11-12T15:01:00Z">
        <w:r w:rsidRPr="00C50A1E" w:rsidDel="003E3C54">
          <w:rPr>
            <w:rFonts w:ascii="Times New Roman" w:eastAsia="Times New Roman" w:hAnsi="Times New Roman" w:cs="Times New Roman"/>
            <w:sz w:val="24"/>
            <w:szCs w:val="24"/>
          </w:rPr>
          <w:delText>-bubuk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10C5D421" w14:textId="5B6E01C5" w:rsidR="00927764" w:rsidRPr="00C50A1E" w:rsidRDefault="00927764" w:rsidP="00321747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16" w:author="ASUS" w:date="2021-11-12T15:01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117" w:author="ASUS" w:date="2021-11-12T15:01:00Z">
        <w:r w:rsidDel="00321747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321747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118" w:author="ASUS" w:date="2021-11-12T15:01:00Z">
        <w:r w:rsidR="00321747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32174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119" w:author="ASUS" w:date="2021-11-12T15:01:00Z">
        <w:r w:rsidR="00626EE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26EED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120" w:author="ASUS" w:date="2021-11-12T15:01:00Z">
        <w:r w:rsidRPr="00C50A1E" w:rsidDel="00626EED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ins w:id="121" w:author="ASUS" w:date="2021-11-12T15:02:00Z">
        <w:r w:rsidR="00626EE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2" w:author="ASUS" w:date="2021-11-12T15:02:00Z">
        <w:r w:rsidRPr="00C50A1E" w:rsidDel="00626EED">
          <w:rPr>
            <w:rFonts w:ascii="Times New Roman" w:eastAsia="Times New Roman" w:hAnsi="Times New Roman" w:cs="Times New Roman"/>
            <w:sz w:val="24"/>
            <w:szCs w:val="24"/>
          </w:rPr>
          <w:delText>di waktu</w:delText>
        </w:r>
      </w:del>
      <w:proofErr w:type="spellStart"/>
      <w:ins w:id="123" w:author="ASUS" w:date="2021-11-12T15:02:00Z">
        <w:r w:rsidR="00626EED">
          <w:rPr>
            <w:rFonts w:ascii="Times New Roman" w:eastAsia="Times New Roman" w:hAnsi="Times New Roman" w:cs="Times New Roman"/>
            <w:sz w:val="24"/>
            <w:szCs w:val="24"/>
          </w:rPr>
          <w:t>saat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proofErr w:type="spellStart"/>
      <w:ins w:id="124" w:author="ASUS" w:date="2021-11-12T15:02:00Z">
        <w:r w:rsidR="00626EED">
          <w:rPr>
            <w:rFonts w:ascii="Times New Roman" w:eastAsia="Times New Roman" w:hAnsi="Times New Roman" w:cs="Times New Roman"/>
            <w:sz w:val="24"/>
            <w:szCs w:val="24"/>
          </w:rPr>
          <w:t>Tentu</w:t>
        </w:r>
        <w:proofErr w:type="spellEnd"/>
        <w:r w:rsidR="00626EE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proofErr w:type="gramStart"/>
      <w:r w:rsidR="00626EED"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626EED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67B54E" w14:textId="08CC6FA4" w:rsidR="00927764" w:rsidRPr="00C50A1E" w:rsidDel="00037587" w:rsidRDefault="00927764" w:rsidP="00927764">
      <w:pPr>
        <w:shd w:val="clear" w:color="auto" w:fill="F5F5F5"/>
        <w:spacing w:after="375"/>
        <w:rPr>
          <w:del w:id="125" w:author="ASUS" w:date="2021-11-12T15:03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126" w:author="ASUS" w:date="2021-11-12T15:02:00Z">
        <w:r w:rsidR="009C241A">
          <w:rPr>
            <w:rFonts w:ascii="Times New Roman" w:eastAsia="Times New Roman" w:hAnsi="Times New Roman" w:cs="Times New Roman"/>
            <w:sz w:val="24"/>
            <w:szCs w:val="24"/>
          </w:rPr>
          <w:t xml:space="preserve">Hal </w:t>
        </w:r>
      </w:ins>
      <w:r w:rsidR="009C241A"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del w:id="127" w:author="ASUS" w:date="2021-11-12T15:02:00Z">
        <w:r w:rsidRPr="00C50A1E" w:rsidDel="009C241A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8" w:author="ASUS" w:date="2021-11-12T15:02:00Z">
        <w:r w:rsidRPr="00C50A1E" w:rsidDel="009C241A">
          <w:rPr>
            <w:rFonts w:ascii="Times New Roman" w:eastAsia="Times New Roman" w:hAnsi="Times New Roman" w:cs="Times New Roman"/>
            <w:sz w:val="24"/>
            <w:szCs w:val="24"/>
          </w:rPr>
          <w:delText>kita yang tidak tahu diri</w:delText>
        </w:r>
      </w:del>
      <w:proofErr w:type="spellStart"/>
      <w:ins w:id="129" w:author="ASUS" w:date="2021-11-12T15:02:00Z">
        <w:r w:rsidR="009C241A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9C24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C241A">
          <w:rPr>
            <w:rFonts w:ascii="Times New Roman" w:eastAsia="Times New Roman" w:hAnsi="Times New Roman" w:cs="Times New Roman"/>
            <w:sz w:val="24"/>
            <w:szCs w:val="24"/>
          </w:rPr>
          <w:t>sehat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30" w:author="ASUS" w:date="2021-11-12T15:03:00Z">
        <w:r w:rsidRPr="00C50A1E" w:rsidDel="009C241A">
          <w:rPr>
            <w:rFonts w:ascii="Times New Roman" w:eastAsia="Times New Roman" w:hAnsi="Times New Roman" w:cs="Times New Roman"/>
            <w:sz w:val="24"/>
            <w:szCs w:val="24"/>
          </w:rPr>
          <w:delText>Yang penting</w:delText>
        </w:r>
      </w:del>
      <w:proofErr w:type="spellStart"/>
      <w:ins w:id="131" w:author="ASUS" w:date="2021-11-12T15:03:00Z">
        <w:r w:rsidR="009C241A">
          <w:rPr>
            <w:rFonts w:ascii="Times New Roman" w:eastAsia="Times New Roman" w:hAnsi="Times New Roman" w:cs="Times New Roman"/>
            <w:sz w:val="24"/>
            <w:szCs w:val="24"/>
          </w:rPr>
          <w:t>Asalkan</w:t>
        </w:r>
      </w:ins>
      <w:proofErr w:type="spellEnd"/>
      <w:r w:rsidR="009C241A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32" w:author="ASUS" w:date="2021-11-12T15:03:00Z">
        <w:r w:rsidR="009C241A">
          <w:rPr>
            <w:rFonts w:ascii="Times New Roman" w:eastAsia="Times New Roman" w:hAnsi="Times New Roman" w:cs="Times New Roman"/>
            <w:sz w:val="24"/>
            <w:szCs w:val="24"/>
          </w:rPr>
          <w:t>urusan</w:t>
        </w:r>
        <w:proofErr w:type="spellEnd"/>
        <w:r w:rsidR="009C24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133" w:author="ASUS" w:date="2021-11-12T15:03:00Z">
        <w:r w:rsidR="0003758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75A33777" w14:textId="1E733AD5" w:rsidR="00927764" w:rsidRPr="00C50A1E" w:rsidRDefault="00927764" w:rsidP="00037587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34" w:author="ASUS" w:date="2021-11-12T15:03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7">
        <w:rPr>
          <w:rFonts w:ascii="Times New Roman" w:eastAsia="Times New Roman" w:hAnsi="Times New Roman" w:cs="Times New Roman"/>
          <w:i/>
          <w:sz w:val="24"/>
          <w:szCs w:val="24"/>
          <w:rPrChange w:id="135" w:author="ASUS" w:date="2021-11-12T15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36" w:author="ASUS" w:date="2021-11-12T15:03:00Z">
        <w:r w:rsidR="00037587">
          <w:rPr>
            <w:rFonts w:ascii="Times New Roman" w:eastAsia="Times New Roman" w:hAnsi="Times New Roman" w:cs="Times New Roman"/>
            <w:sz w:val="24"/>
            <w:szCs w:val="24"/>
          </w:rPr>
          <w:t>sa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137" w:author="ASUS" w:date="2021-11-12T15:03:00Z">
        <w:r w:rsidR="0003758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37587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138" w:author="ASUS" w:date="2021-11-12T15:03:00Z">
        <w:r w:rsidRPr="00C50A1E" w:rsidDel="00037587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39" w:author="ASUS" w:date="2021-11-12T15:03:00Z">
        <w:r w:rsidRPr="00C50A1E" w:rsidDel="00037587">
          <w:rPr>
            <w:rFonts w:ascii="Times New Roman" w:eastAsia="Times New Roman" w:hAnsi="Times New Roman" w:cs="Times New Roman"/>
            <w:sz w:val="24"/>
            <w:szCs w:val="24"/>
          </w:rPr>
          <w:delText>kelebihan</w:delText>
        </w:r>
      </w:del>
      <w:proofErr w:type="spellStart"/>
      <w:ins w:id="140" w:author="ASUS" w:date="2021-11-12T15:03:00Z">
        <w:r w:rsidR="00037587">
          <w:rPr>
            <w:rFonts w:ascii="Times New Roman" w:eastAsia="Times New Roman" w:hAnsi="Times New Roman" w:cs="Times New Roman"/>
            <w:sz w:val="24"/>
            <w:szCs w:val="24"/>
          </w:rPr>
          <w:t>ber</w:t>
        </w:r>
        <w:r w:rsidR="00037587" w:rsidRPr="00C50A1E">
          <w:rPr>
            <w:rFonts w:ascii="Times New Roman" w:eastAsia="Times New Roman" w:hAnsi="Times New Roman" w:cs="Times New Roman"/>
            <w:sz w:val="24"/>
            <w:szCs w:val="24"/>
          </w:rPr>
          <w:t>lebihan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ins w:id="141" w:author="ASUS" w:date="2021-11-12T15:03:00Z">
        <w:r w:rsidR="00BF26E3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42" w:author="ASUS" w:date="2021-11-12T15:03:00Z">
        <w:r w:rsidRPr="00C50A1E" w:rsidDel="00BF26E3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1193D109" w14:textId="0CE58939" w:rsidR="00927764" w:rsidRPr="00C50A1E" w:rsidDel="00BA2907" w:rsidRDefault="00927764" w:rsidP="00986D00">
      <w:pPr>
        <w:shd w:val="clear" w:color="auto" w:fill="F5F5F5"/>
        <w:spacing w:after="375"/>
        <w:jc w:val="both"/>
        <w:rPr>
          <w:del w:id="143" w:author="ASUS" w:date="2021-11-12T15:05:00Z"/>
          <w:rFonts w:ascii="Times New Roman" w:eastAsia="Times New Roman" w:hAnsi="Times New Roman" w:cs="Times New Roman"/>
          <w:sz w:val="24"/>
          <w:szCs w:val="24"/>
        </w:rPr>
        <w:pPrChange w:id="144" w:author="ASUS" w:date="2021-11-12T15:04:00Z">
          <w:pPr>
            <w:shd w:val="clear" w:color="auto" w:fill="F5F5F5"/>
            <w:spacing w:after="375"/>
          </w:pPr>
        </w:pPrChange>
      </w:pPr>
      <w:del w:id="145" w:author="ASUS" w:date="2021-11-12T15:04:00Z">
        <w:r w:rsidRPr="00C50A1E" w:rsidDel="00986D00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ins w:id="146" w:author="ASUS" w:date="2021-11-12T15:04:00Z">
        <w:r w:rsidR="00986D00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proofErr w:type="spellEnd"/>
        <w:r w:rsidR="00986D0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47" w:author="ASUS" w:date="2021-11-12T15:04:00Z">
        <w:r w:rsidR="00986D00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48" w:author="ASUS" w:date="2021-11-12T15:04:00Z">
        <w:r w:rsidR="00986D00">
          <w:rPr>
            <w:rFonts w:ascii="Times New Roman" w:eastAsia="Times New Roman" w:hAnsi="Times New Roman" w:cs="Times New Roman"/>
            <w:sz w:val="24"/>
            <w:szCs w:val="24"/>
          </w:rPr>
          <w:t>naiknya</w:t>
        </w:r>
        <w:proofErr w:type="spellEnd"/>
        <w:r w:rsidR="00986D0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del w:id="149" w:author="ASUS" w:date="2021-11-12T15:04:00Z">
        <w:r w:rsidRPr="00C50A1E" w:rsidDel="00986D00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lebih suka naiknya.</w:delText>
        </w:r>
      </w:del>
      <w:ins w:id="150" w:author="ASUS" w:date="2021-11-12T15:04:00Z">
        <w:r w:rsidR="00986D00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6D00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86D00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ins w:id="151" w:author="ASUS" w:date="2021-11-12T15:04:00Z">
        <w:r w:rsidR="00986D00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del w:id="152" w:author="ASUS" w:date="2021-11-12T15:04:00Z">
        <w:r w:rsidRPr="00C50A1E" w:rsidDel="00986D00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86D00">
        <w:rPr>
          <w:rFonts w:ascii="Times New Roman" w:eastAsia="Times New Roman" w:hAnsi="Times New Roman" w:cs="Times New Roman"/>
          <w:i/>
          <w:sz w:val="24"/>
          <w:szCs w:val="24"/>
          <w:rPrChange w:id="153" w:author="ASUS" w:date="2021-11-12T15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6EC70309" w14:textId="3F30A31E" w:rsidR="00927764" w:rsidRPr="00C50A1E" w:rsidRDefault="00927764" w:rsidP="00BA2907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54" w:author="ASUS" w:date="2021-11-12T15:05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</w:t>
      </w:r>
      <w:proofErr w:type="spellEnd"/>
      <w:del w:id="155" w:author="ASUS" w:date="2021-11-12T15:05:00Z">
        <w:r w:rsidRPr="00C50A1E" w:rsidDel="00BA2907">
          <w:rPr>
            <w:rFonts w:ascii="Times New Roman" w:eastAsia="Times New Roman" w:hAnsi="Times New Roman" w:cs="Times New Roman"/>
            <w:sz w:val="24"/>
            <w:szCs w:val="24"/>
          </w:rPr>
          <w:delText>-lemak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56" w:author="ASUS" w:date="2021-11-12T15:05:00Z">
        <w:r w:rsidR="00BA2907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7" w:author="ASUS" w:date="2021-11-12T15:05:00Z">
        <w:r w:rsidRPr="00C50A1E" w:rsidDel="00BA2907">
          <w:rPr>
            <w:rFonts w:ascii="Times New Roman" w:eastAsia="Times New Roman" w:hAnsi="Times New Roman" w:cs="Times New Roman"/>
            <w:sz w:val="24"/>
            <w:szCs w:val="24"/>
          </w:rPr>
          <w:delText xml:space="preserve">memilih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2907">
        <w:rPr>
          <w:rFonts w:ascii="Times New Roman" w:eastAsia="Times New Roman" w:hAnsi="Times New Roman" w:cs="Times New Roman"/>
          <w:i/>
          <w:sz w:val="24"/>
          <w:szCs w:val="24"/>
          <w:rPrChange w:id="158" w:author="ASUS" w:date="2021-11-12T15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9" w:author="ASUS" w:date="2021-11-12T15:05:00Z">
        <w:r w:rsidDel="00BA2907">
          <w:rPr>
            <w:rFonts w:ascii="Times New Roman" w:eastAsia="Times New Roman" w:hAnsi="Times New Roman" w:cs="Times New Roman"/>
            <w:sz w:val="24"/>
            <w:szCs w:val="24"/>
          </w:rPr>
          <w:delText>saja</w:delText>
        </w:r>
      </w:del>
      <w:proofErr w:type="spellStart"/>
      <w:ins w:id="160" w:author="ASUS" w:date="2021-11-12T15:05:00Z">
        <w:r w:rsidR="00BA2907">
          <w:rPr>
            <w:rFonts w:ascii="Times New Roman" w:eastAsia="Times New Roman" w:hAnsi="Times New Roman" w:cs="Times New Roman"/>
            <w:sz w:val="24"/>
            <w:szCs w:val="24"/>
          </w:rPr>
          <w:t>juga</w:t>
        </w:r>
      </w:ins>
      <w:proofErr w:type="spellEnd"/>
      <w:del w:id="161" w:author="ASUS" w:date="2021-11-12T15:05:00Z">
        <w:r w:rsidDel="003F352F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162" w:author="ASUS" w:date="2021-11-12T15:05:00Z">
        <w:r w:rsidR="003F352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F352F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="003F352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F352F">
          <w:rPr>
            <w:rFonts w:ascii="Times New Roman" w:eastAsia="Times New Roman" w:hAnsi="Times New Roman" w:cs="Times New Roman"/>
            <w:sz w:val="24"/>
            <w:szCs w:val="24"/>
          </w:rPr>
          <w:t>menj</w:t>
        </w:r>
      </w:ins>
      <w:del w:id="163" w:author="ASUS" w:date="2021-11-12T15:05:00Z">
        <w:r w:rsidDel="003F352F">
          <w:rPr>
            <w:rFonts w:ascii="Times New Roman" w:eastAsia="Times New Roman" w:hAnsi="Times New Roman" w:cs="Times New Roman"/>
            <w:sz w:val="24"/>
            <w:szCs w:val="24"/>
          </w:rPr>
          <w:delText xml:space="preserve"> J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164" w:author="ASUS" w:date="2021-11-12T15:05:00Z">
        <w:r w:rsidR="003F352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di</w:t>
      </w:r>
      <w:ins w:id="165" w:author="ASUS" w:date="2021-11-12T15:05:00Z">
        <w:r w:rsidR="003F352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CC5605" w14:textId="7DCDDE9C" w:rsidR="00927764" w:rsidRPr="00C50A1E" w:rsidDel="0098632A" w:rsidRDefault="00927764" w:rsidP="0098632A">
      <w:pPr>
        <w:shd w:val="clear" w:color="auto" w:fill="F5F5F5"/>
        <w:spacing w:after="375"/>
        <w:jc w:val="both"/>
        <w:rPr>
          <w:del w:id="166" w:author="ASUS" w:date="2021-11-12T15:06:00Z"/>
          <w:rFonts w:ascii="Times New Roman" w:eastAsia="Times New Roman" w:hAnsi="Times New Roman" w:cs="Times New Roman"/>
          <w:sz w:val="24"/>
          <w:szCs w:val="24"/>
        </w:rPr>
        <w:pPrChange w:id="167" w:author="ASUS" w:date="2021-11-12T15:0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168" w:author="ASUS" w:date="2021-11-12T15:06:00Z">
        <w:r w:rsidR="0098632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69" w:author="ASUS" w:date="2021-11-12T15:06:00Z">
        <w:r w:rsidRPr="00C50A1E" w:rsidDel="0098632A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ins w:id="170" w:author="ASUS" w:date="2021-11-12T15:06:00Z">
        <w:r w:rsidR="0098632A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71" w:author="ASUS" w:date="2021-11-12T15:06:00Z">
        <w:r w:rsidRPr="00C50A1E" w:rsidDel="0098632A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172" w:author="ASUS" w:date="2021-11-12T15:06:00Z">
        <w:r w:rsidR="0098632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310CF16F" w14:textId="2C442966" w:rsidR="00927764" w:rsidRPr="00C50A1E" w:rsidRDefault="00927764" w:rsidP="0098632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73" w:author="ASUS" w:date="2021-11-12T15:06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</w:t>
      </w:r>
      <w:ins w:id="174" w:author="ASUS" w:date="2021-11-12T15:06:00Z">
        <w:r w:rsidR="0098632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ins w:id="175" w:author="ASUS" w:date="2021-11-12T15:06:00Z">
        <w:r w:rsidR="0098632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ins w:id="176" w:author="ASUS" w:date="2021-11-12T15:06:00Z">
        <w:r w:rsidR="0098632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77" w:author="ASUS" w:date="2021-11-12T15:06:00Z">
        <w:r w:rsidR="0098632A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98632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98632A" w:rsidRPr="0098632A">
        <w:rPr>
          <w:rFonts w:ascii="Times New Roman" w:eastAsia="Times New Roman" w:hAnsi="Times New Roman" w:cs="Times New Roman"/>
          <w:i/>
          <w:sz w:val="24"/>
          <w:szCs w:val="24"/>
          <w:rPrChange w:id="178" w:author="ASUS" w:date="2021-11-12T15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haha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896ED37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117322B" w14:textId="77777777" w:rsidR="00927764" w:rsidRPr="00C50A1E" w:rsidRDefault="00927764" w:rsidP="00927764"/>
    <w:p w14:paraId="61EC77A2" w14:textId="77777777" w:rsidR="00927764" w:rsidRPr="005A045A" w:rsidRDefault="00927764" w:rsidP="00927764">
      <w:pPr>
        <w:rPr>
          <w:i/>
        </w:rPr>
      </w:pPr>
    </w:p>
    <w:p w14:paraId="47B65DCA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A38E35A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ASUS" w:date="2021-11-12T14:28:00Z" w:initials="A">
    <w:p w14:paraId="09A346A8" w14:textId="77777777" w:rsidR="0024145C" w:rsidRDefault="0024145C">
      <w:pPr>
        <w:pStyle w:val="CommentText"/>
      </w:pPr>
      <w:r>
        <w:rPr>
          <w:rStyle w:val="CommentReference"/>
        </w:rPr>
        <w:annotationRef/>
      </w:r>
      <w:proofErr w:type="spellStart"/>
      <w:r>
        <w:t>Adakah</w:t>
      </w:r>
      <w:proofErr w:type="spellEnd"/>
    </w:p>
  </w:comment>
  <w:comment w:id="3" w:author="ASUS" w:date="2021-11-12T14:28:00Z" w:initials="A">
    <w:p w14:paraId="57DA5267" w14:textId="77777777" w:rsidR="0024145C" w:rsidRDefault="0024145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daripada</w:t>
      </w:r>
      <w:proofErr w:type="spellEnd"/>
      <w:proofErr w:type="gramEnd"/>
    </w:p>
  </w:comment>
  <w:comment w:id="5" w:author="ASUS" w:date="2021-11-12T14:30:00Z" w:initials="A">
    <w:p w14:paraId="6D981C2C" w14:textId="77777777" w:rsidR="0024145C" w:rsidRDefault="0024145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berhari-hari</w:t>
      </w:r>
      <w:proofErr w:type="spellEnd"/>
      <w:proofErr w:type="gramEnd"/>
    </w:p>
  </w:comment>
  <w:comment w:id="8" w:author="ASUS" w:date="2021-11-12T14:30:00Z" w:initials="A">
    <w:p w14:paraId="7F7DAD41" w14:textId="77777777" w:rsidR="0024145C" w:rsidRDefault="0024145C">
      <w:pPr>
        <w:pStyle w:val="CommentText"/>
      </w:pPr>
      <w:r>
        <w:rPr>
          <w:rStyle w:val="CommentReference"/>
        </w:rPr>
        <w:annotationRef/>
      </w:r>
    </w:p>
  </w:comment>
  <w:comment w:id="11" w:author="ASUS" w:date="2021-11-12T14:31:00Z" w:initials="A">
    <w:p w14:paraId="136C9EC3" w14:textId="77777777" w:rsidR="0024145C" w:rsidRDefault="0024145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mengumpamakannya</w:t>
      </w:r>
      <w:proofErr w:type="spellEnd"/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A346A8" w15:done="0"/>
  <w15:commentEx w15:paraId="57DA5267" w15:done="0"/>
  <w15:commentEx w15:paraId="6D981C2C" w15:done="0"/>
  <w15:commentEx w15:paraId="7F7DAD41" w15:done="0"/>
  <w15:commentEx w15:paraId="136C9EC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7E4C0E" w14:textId="77777777" w:rsidR="006E79B9" w:rsidRDefault="006E79B9">
      <w:r>
        <w:separator/>
      </w:r>
    </w:p>
  </w:endnote>
  <w:endnote w:type="continuationSeparator" w:id="0">
    <w:p w14:paraId="16EE854A" w14:textId="77777777" w:rsidR="006E79B9" w:rsidRDefault="006E7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9F2064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BAA67B5" w14:textId="77777777" w:rsidR="00941E77" w:rsidRDefault="006E79B9">
    <w:pPr>
      <w:pStyle w:val="Footer"/>
    </w:pPr>
  </w:p>
  <w:p w14:paraId="63595A40" w14:textId="77777777" w:rsidR="00941E77" w:rsidRDefault="006E79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8C133E" w14:textId="77777777" w:rsidR="006E79B9" w:rsidRDefault="006E79B9">
      <w:r>
        <w:separator/>
      </w:r>
    </w:p>
  </w:footnote>
  <w:footnote w:type="continuationSeparator" w:id="0">
    <w:p w14:paraId="575C940B" w14:textId="77777777" w:rsidR="006E79B9" w:rsidRDefault="006E7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37587"/>
    <w:rsid w:val="0012251A"/>
    <w:rsid w:val="00130D23"/>
    <w:rsid w:val="0024145C"/>
    <w:rsid w:val="0026440A"/>
    <w:rsid w:val="002923AF"/>
    <w:rsid w:val="00303ECD"/>
    <w:rsid w:val="00314EE1"/>
    <w:rsid w:val="00321747"/>
    <w:rsid w:val="003349C9"/>
    <w:rsid w:val="003E3C54"/>
    <w:rsid w:val="003F352F"/>
    <w:rsid w:val="0042167F"/>
    <w:rsid w:val="00424832"/>
    <w:rsid w:val="004B2136"/>
    <w:rsid w:val="005046D0"/>
    <w:rsid w:val="00626EED"/>
    <w:rsid w:val="006E79B9"/>
    <w:rsid w:val="00746882"/>
    <w:rsid w:val="00747F1D"/>
    <w:rsid w:val="008723F9"/>
    <w:rsid w:val="00903AB8"/>
    <w:rsid w:val="00924DF5"/>
    <w:rsid w:val="00927764"/>
    <w:rsid w:val="0098632A"/>
    <w:rsid w:val="00986D00"/>
    <w:rsid w:val="009C241A"/>
    <w:rsid w:val="00AD7F0B"/>
    <w:rsid w:val="00BA2907"/>
    <w:rsid w:val="00BD360C"/>
    <w:rsid w:val="00BF26E3"/>
    <w:rsid w:val="00BF7E2C"/>
    <w:rsid w:val="00D71C3B"/>
    <w:rsid w:val="00DE339A"/>
    <w:rsid w:val="00EB5FDB"/>
    <w:rsid w:val="00EC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40E86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2414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14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14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14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14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4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4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29</cp:revision>
  <dcterms:created xsi:type="dcterms:W3CDTF">2020-07-24T23:46:00Z</dcterms:created>
  <dcterms:modified xsi:type="dcterms:W3CDTF">2021-11-12T08:06:00Z</dcterms:modified>
</cp:coreProperties>
</file>