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834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855D84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056AAD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7E55A97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4D13431" w14:textId="77777777" w:rsidR="00927764" w:rsidRPr="0094076B" w:rsidRDefault="00927764" w:rsidP="00927764">
      <w:pPr>
        <w:rPr>
          <w:rFonts w:ascii="Cambria" w:hAnsi="Cambria"/>
        </w:rPr>
      </w:pPr>
    </w:p>
    <w:p w14:paraId="38CBED6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25F6BB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1B37F5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F2ECB18" wp14:editId="213239A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8AE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AC34771" w14:textId="079C78C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0" w:author="Ella Meilianda" w:date="2021-04-07T14:38:00Z">
        <w:r w:rsidR="00474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</w:ins>
      <w:del w:id="1" w:author="Ella Meilianda" w:date="2021-04-07T14:38:00Z">
        <w:r w:rsidRPr="00C50A1E" w:rsidDel="00474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2" w:author="Ella Meilianda" w:date="2021-04-07T14:38:00Z">
        <w:r w:rsidRPr="00C50A1E" w:rsidDel="00474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3" w:author="Ella Meilianda" w:date="2021-04-07T14:38:00Z">
        <w:r w:rsidR="00474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47445C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4" w:author="Ella Meilianda" w:date="2021-04-07T14:38:00Z">
        <w:r w:rsidRPr="00C50A1E" w:rsidDel="00474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temenan aja</w:delText>
        </w:r>
      </w:del>
      <w:proofErr w:type="spellStart"/>
      <w:ins w:id="5" w:author="Ella Meilianda" w:date="2021-04-07T14:38:00Z">
        <w:r w:rsidR="00474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  <w:proofErr w:type="spellEnd"/>
        <w:r w:rsidR="00474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4744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0988D72" w14:textId="18D16B2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6" w:author="Ella Meilianda" w:date="2021-04-07T14:38:00Z">
        <w:r w:rsidRPr="00C50A1E" w:rsidDel="0047445C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7" w:author="Ella Meilianda" w:date="2021-04-07T14:39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8" w:author="Ella Meilianda" w:date="2021-04-07T14:39:00Z">
        <w:r w:rsidRPr="00C50A1E" w:rsidDel="0047445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772EA0" w14:textId="36A0A3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9" w:author="Ella Meilianda" w:date="2021-04-07T14:39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0" w:author="Ella Meilianda" w:date="2021-04-07T14:39:00Z">
        <w:r w:rsidRPr="00C50A1E" w:rsidDel="0047445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Ella Meilianda" w:date="2021-04-07T14:39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2" w:author="Ella Meilianda" w:date="2021-04-07T14:39:00Z">
        <w:r w:rsidRPr="00C50A1E" w:rsidDel="0047445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Ella Meilianda" w:date="2021-04-07T14:39:00Z">
        <w:r w:rsidRPr="00C50A1E" w:rsidDel="0047445C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4" w:author="Ella Meilianda" w:date="2021-04-07T14:40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 xml:space="preserve">2019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Ella Meilianda" w:date="2021-04-07T14:40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6" w:author="Ella Meilianda" w:date="2021-04-07T14:40:00Z">
        <w:r w:rsidDel="0047445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7" w:author="Ella Meilianda" w:date="2021-04-07T14:40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18" w:author="Ella Meilianda" w:date="2021-04-07T14:40:00Z">
        <w:r w:rsidDel="0047445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del w:id="19" w:author="Ella Meilianda" w:date="2021-04-07T14:41:00Z">
        <w:r w:rsidRPr="00C50A1E" w:rsidDel="0047445C">
          <w:rPr>
            <w:rFonts w:ascii="Times New Roman" w:eastAsia="Times New Roman" w:hAnsi="Times New Roman" w:cs="Times New Roman"/>
            <w:sz w:val="24"/>
            <w:szCs w:val="24"/>
          </w:rPr>
          <w:delText xml:space="preserve"> 2019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commentRangeEnd w:id="20"/>
      <w:proofErr w:type="spellEnd"/>
      <w:r w:rsidR="0047445C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21" w:author="Ella Meilianda" w:date="2021-04-07T14:42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Ella Meilianda" w:date="2021-04-07T14:44:00Z">
        <w:r w:rsidRPr="00C50A1E" w:rsidDel="0047445C">
          <w:rPr>
            <w:rFonts w:ascii="Times New Roman" w:eastAsia="Times New Roman" w:hAnsi="Times New Roman" w:cs="Times New Roman"/>
            <w:sz w:val="24"/>
            <w:szCs w:val="24"/>
          </w:rPr>
          <w:delText xml:space="preserve">sejak </w:delText>
        </w:r>
      </w:del>
      <w:ins w:id="23" w:author="Ella Meilianda" w:date="2021-04-07T14:44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r w:rsidR="0047445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ins w:id="24" w:author="Ella Meilianda" w:date="2021-04-07T14:44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5" w:author="Ella Meilianda" w:date="2021-04-07T14:44:00Z">
        <w:r w:rsidRPr="00C50A1E" w:rsidDel="0047445C">
          <w:rPr>
            <w:rFonts w:ascii="Times New Roman" w:eastAsia="Times New Roman" w:hAnsi="Times New Roman" w:cs="Times New Roman"/>
            <w:sz w:val="24"/>
            <w:szCs w:val="24"/>
          </w:rPr>
          <w:delText xml:space="preserve"> baru</w:delText>
        </w:r>
      </w:del>
      <w:del w:id="26" w:author="Ella Meilianda" w:date="2021-04-07T14:43:00Z">
        <w:r w:rsidRPr="00C50A1E" w:rsidDel="0047445C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446C4C" w14:textId="543BE80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7" w:author="Ella Meilianda" w:date="2021-04-07T14:45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8" w:author="Ella Meilianda" w:date="2021-04-07T14:45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" w:author="Ella Meilianda" w:date="2021-04-07T14:46:00Z">
        <w:r w:rsidR="000004B0">
          <w:rPr>
            <w:rFonts w:ascii="Times New Roman" w:eastAsia="Times New Roman" w:hAnsi="Times New Roman" w:cs="Times New Roman"/>
            <w:sz w:val="24"/>
            <w:szCs w:val="24"/>
          </w:rPr>
          <w:t>galau</w:t>
        </w:r>
      </w:ins>
      <w:proofErr w:type="spellEnd"/>
      <w:del w:id="30" w:author="Ella Meilianda" w:date="2021-04-07T14:45:00Z">
        <w:r w:rsidRPr="00C50A1E" w:rsidDel="0047445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del w:id="31" w:author="Ella Meilianda" w:date="2021-04-07T14:46:00Z">
        <w:r w:rsidRPr="00C50A1E" w:rsidDel="000004B0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ins w:id="32" w:author="Ella Meilianda" w:date="2021-04-07T14:46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3" w:author="Ella Meilianda" w:date="2021-04-07T14:46:00Z">
        <w:r w:rsidRPr="00C50A1E" w:rsidDel="0047445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Ella Meilianda" w:date="2021-04-07T14:45:00Z">
        <w:r w:rsidRPr="00C50A1E" w:rsidDel="0047445C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35" w:author="Ella Meilianda" w:date="2021-04-07T14:46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ins w:id="36" w:author="Ella Meilianda" w:date="2021-04-07T14:45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>egitu</w:t>
        </w:r>
        <w:proofErr w:type="spellEnd"/>
        <w:r w:rsidR="0047445C">
          <w:rPr>
            <w:rFonts w:ascii="Times New Roman" w:eastAsia="Times New Roman" w:hAnsi="Times New Roman" w:cs="Times New Roman"/>
            <w:sz w:val="24"/>
            <w:szCs w:val="24"/>
          </w:rPr>
          <w:t xml:space="preserve"> pula</w:t>
        </w:r>
        <w:r w:rsidR="0047445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7445C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4744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37" w:author="Ella Meilianda" w:date="2021-04-07T14:46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47445C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</w:ins>
      <w:proofErr w:type="spellEnd"/>
      <w:del w:id="38" w:author="Ella Meilianda" w:date="2021-04-07T14:46:00Z">
        <w:r w:rsidRPr="00C50A1E" w:rsidDel="0047445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9" w:author="Ella Meilianda" w:date="2021-04-07T14:46:00Z">
        <w:r w:rsidR="0047445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40" w:author="Ella Meilianda" w:date="2021-04-07T14:46:00Z">
        <w:r w:rsidRPr="00C50A1E" w:rsidDel="0047445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5FB4D9E" w14:textId="541EDD2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41" w:author="Ella Meilianda" w:date="2021-04-07T14:47:00Z">
        <w:r w:rsidR="000004B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42" w:author="Ella Meilianda" w:date="2021-04-07T14:47:00Z">
        <w:r w:rsidR="000004B0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43" w:author="Ella Meilianda" w:date="2021-04-07T14:47:00Z">
        <w:r w:rsidDel="000004B0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DD6E1B" w14:textId="44BF052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ins w:id="44" w:author="Ella Meilianda" w:date="2021-04-07T14:48:00Z">
        <w:r w:rsidR="000004B0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45" w:author="Ella Meilianda" w:date="2021-04-07T14:48:00Z">
        <w:r w:rsidRPr="00C50A1E" w:rsidDel="000004B0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46" w:author="Ella Meilianda" w:date="2021-04-07T14:48:00Z">
        <w:r w:rsidR="000004B0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5EC22" w14:textId="2FE79E0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Ella Meilianda" w:date="2021-04-07T14:48:00Z">
        <w:r w:rsidRPr="00C50A1E" w:rsidDel="000004B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8" w:author="Ella Meilianda" w:date="2021-04-07T14:49:00Z">
        <w:r w:rsidR="000004B0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0004B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49" w:author="Ella Meilianda" w:date="2021-04-07T14:49:00Z">
        <w:r w:rsidR="000004B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50" w:author="Ella Meilianda" w:date="2021-04-07T14:49:00Z">
        <w:r w:rsidR="000004B0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1" w:author="Ella Meilianda" w:date="2021-04-07T14:49:00Z">
        <w:r w:rsidR="000004B0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0004B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52" w:author="Ella Meilianda" w:date="2021-04-07T14:50:00Z">
        <w:r w:rsidRPr="00C50A1E" w:rsidDel="000004B0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2D0A487" w14:textId="0483C79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53" w:author="Ella Meilianda" w:date="2021-04-07T14:53:00Z">
        <w:r w:rsidR="00BF3611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BF361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4" w:author="Ella Meilianda" w:date="2021-04-07T14:53:00Z">
        <w:r w:rsidR="00BF3611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Ella Meilianda" w:date="2021-04-07T14:50:00Z">
        <w:r w:rsidRPr="00C50A1E" w:rsidDel="000004B0">
          <w:rPr>
            <w:rFonts w:ascii="Times New Roman" w:eastAsia="Times New Roman" w:hAnsi="Times New Roman" w:cs="Times New Roman"/>
            <w:sz w:val="24"/>
            <w:szCs w:val="24"/>
          </w:rPr>
          <w:delText xml:space="preserve">dingin </w:delText>
        </w:r>
      </w:del>
      <w:proofErr w:type="spellStart"/>
      <w:ins w:id="56" w:author="Ella Meilianda" w:date="2021-04-07T14:50:00Z">
        <w:r w:rsidR="000004B0">
          <w:rPr>
            <w:rFonts w:ascii="Times New Roman" w:eastAsia="Times New Roman" w:hAnsi="Times New Roman" w:cs="Times New Roman"/>
            <w:sz w:val="24"/>
            <w:szCs w:val="24"/>
          </w:rPr>
          <w:t>sej</w:t>
        </w:r>
      </w:ins>
      <w:ins w:id="57" w:author="Ella Meilianda" w:date="2021-04-07T14:51:00Z">
        <w:r w:rsidR="000004B0">
          <w:rPr>
            <w:rFonts w:ascii="Times New Roman" w:eastAsia="Times New Roman" w:hAnsi="Times New Roman" w:cs="Times New Roman"/>
            <w:sz w:val="24"/>
            <w:szCs w:val="24"/>
          </w:rPr>
          <w:t>uk</w:t>
        </w:r>
      </w:ins>
      <w:proofErr w:type="spellEnd"/>
      <w:ins w:id="58" w:author="Ella Meilianda" w:date="2021-04-07T14:50:00Z">
        <w:r w:rsidR="000004B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9" w:author="Ella Meilianda" w:date="2021-04-07T14:54:00Z">
        <w:r w:rsidR="00BF3611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9449029" w14:textId="402E0D3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Ella Meilianda" w:date="2021-04-07T14:56:00Z">
        <w:r w:rsidRPr="00C50A1E" w:rsidDel="00BF3611">
          <w:rPr>
            <w:rFonts w:ascii="Times New Roman" w:eastAsia="Times New Roman" w:hAnsi="Times New Roman" w:cs="Times New Roman"/>
            <w:sz w:val="24"/>
            <w:szCs w:val="24"/>
          </w:rPr>
          <w:delText xml:space="preserve">mendapat </w:delText>
        </w:r>
      </w:del>
      <w:proofErr w:type="spellStart"/>
      <w:ins w:id="61" w:author="Ella Meilianda" w:date="2021-04-07T14:56:00Z">
        <w:r w:rsidR="00BF3611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BF361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5B2274" w14:textId="5563122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ins w:id="62" w:author="Ella Meilianda" w:date="2021-04-07T14:57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63" w:author="Ella Meilianda" w:date="2021-04-07T14:56:00Z"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64" w:author="Ella Meilianda" w:date="2021-04-07T14:57:00Z"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65" w:author="Ella Meilianda" w:date="2021-04-07T14:57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11458067" w14:textId="5B8E9C0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6" w:author="Ella Meilianda" w:date="2021-04-07T14:57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7" w:author="Ella Meilianda" w:date="2021-04-07T14:57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5BB51A" w14:textId="0E4EAF6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68" w:author="Ella Meilianda" w:date="2021-04-07T14:58:00Z"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ins w:id="69" w:author="Ella Meilianda" w:date="2021-04-07T14:58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9F29B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33F7D71" w14:textId="3398CE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70" w:author="Ella Meilianda" w:date="2021-04-07T14:58:00Z">
        <w:r w:rsidDel="009F29B4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71" w:author="Ella Meilianda" w:date="2021-04-07T14:58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9F29B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72" w:author="Ella Meilianda" w:date="2021-04-07T14:58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F29B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73" w:author="Ella Meilianda" w:date="2021-04-07T14:58:00Z"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74" w:author="Ella Meilianda" w:date="2021-04-07T14:58:00Z"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>Akan m</w:delText>
        </w:r>
      </w:del>
      <w:proofErr w:type="spellStart"/>
      <w:ins w:id="75" w:author="Ella Meilianda" w:date="2021-04-07T14:58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erepotkan</w:t>
      </w:r>
      <w:proofErr w:type="spellEnd"/>
      <w:ins w:id="76" w:author="Ella Meilianda" w:date="2021-04-07T14:58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77" w:author="Ella Meilianda" w:date="2021-04-07T14:58:00Z"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35BC071B" w14:textId="0160B2D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78" w:author="Ella Meilianda" w:date="2021-04-07T14:58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9F29B4">
          <w:rPr>
            <w:rFonts w:ascii="Times New Roman" w:eastAsia="Times New Roman" w:hAnsi="Times New Roman" w:cs="Times New Roman"/>
            <w:sz w:val="24"/>
            <w:szCs w:val="24"/>
          </w:rPr>
          <w:t>, y</w:t>
        </w:r>
      </w:ins>
      <w:del w:id="79" w:author="Ella Meilianda" w:date="2021-04-07T14:58:00Z"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del w:id="80" w:author="Ella Meilianda" w:date="2021-04-07T14:59:00Z"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81" w:author="Ella Meilianda" w:date="2021-04-07T14:59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>yang</w:t>
        </w:r>
        <w:proofErr w:type="spellEnd"/>
        <w:r w:rsidR="009F29B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F29B4">
          <w:rPr>
            <w:rFonts w:ascii="Times New Roman" w:eastAsia="Times New Roman" w:hAnsi="Times New Roman" w:cs="Times New Roman"/>
            <w:sz w:val="24"/>
            <w:szCs w:val="24"/>
          </w:rPr>
          <w:t>sembarangan</w:t>
        </w:r>
        <w:proofErr w:type="spellEnd"/>
        <w:r w:rsidR="009F29B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2" w:author="Ella Meilianda" w:date="2021-04-07T14:59:00Z"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>yang 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69735A" w14:textId="75B9485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ins w:id="83" w:author="Ella Meilianda" w:date="2021-04-07T15:00:00Z">
        <w:r w:rsidR="009F29B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84" w:author="Ella Meilianda" w:date="2021-04-07T15:00:00Z">
        <w:r w:rsidRPr="00C50A1E" w:rsidDel="009F29B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2D7AF453" w14:textId="5586F6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5" w:author="Ella Meilianda" w:date="2021-04-07T15:00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>keladi</w:t>
        </w:r>
        <w:proofErr w:type="spellEnd"/>
        <w:r w:rsidR="009F29B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86" w:author="Ella Meilianda" w:date="2021-04-07T15:00:00Z"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proofErr w:type="spellStart"/>
      <w:ins w:id="87" w:author="Ella Meilianda" w:date="2021-04-07T15:00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9F29B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F29B4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29B4">
        <w:rPr>
          <w:rFonts w:ascii="Times New Roman" w:eastAsia="Times New Roman" w:hAnsi="Times New Roman" w:cs="Times New Roman"/>
          <w:i/>
          <w:iCs/>
          <w:sz w:val="24"/>
          <w:szCs w:val="24"/>
          <w:rPrChange w:id="88" w:author="Ella Meilianda" w:date="2021-04-07T15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0FBE992" w14:textId="59AB55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29B4">
        <w:rPr>
          <w:rFonts w:ascii="Times New Roman" w:eastAsia="Times New Roman" w:hAnsi="Times New Roman" w:cs="Times New Roman"/>
          <w:i/>
          <w:iCs/>
          <w:sz w:val="24"/>
          <w:szCs w:val="24"/>
          <w:rPrChange w:id="89" w:author="Ella Meilianda" w:date="2021-04-07T15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0" w:author="Ella Meilianda" w:date="2021-04-07T15:01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ins w:id="91" w:author="Ella Meilianda" w:date="2021-04-07T15:01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92" w:author="Ella Meilianda" w:date="2021-04-07T15:01:00Z"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B3C6293" w14:textId="4C53839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3" w:author="Ella Meilianda" w:date="2021-04-07T15:02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>kesalahannya</w:t>
        </w:r>
        <w:proofErr w:type="spellEnd"/>
        <w:r w:rsidR="009F29B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4" w:author="Ella Meilianda" w:date="2021-04-07T15:02:00Z"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 xml:space="preserve">salahnya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95" w:author="Ella Meilianda" w:date="2021-04-07T15:02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F29B4">
          <w:rPr>
            <w:rFonts w:ascii="Times New Roman" w:eastAsia="Times New Roman" w:hAnsi="Times New Roman" w:cs="Times New Roman"/>
            <w:sz w:val="24"/>
            <w:szCs w:val="24"/>
          </w:rPr>
          <w:t>sendiri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del w:id="96" w:author="Ella Meilianda" w:date="2021-04-07T15:02:00Z"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97" w:author="Ella Meilianda" w:date="2021-04-07T15:02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F29B4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98" w:author="Ella Meilianda" w:date="2021-04-07T15:02:00Z"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 xml:space="preserve"> 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9" w:author="Ella Meilianda" w:date="2021-04-07T15:02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>jarum</w:t>
        </w:r>
        <w:proofErr w:type="spellEnd"/>
        <w:r w:rsidR="009F29B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F29B4">
          <w:rPr>
            <w:rFonts w:ascii="Times New Roman" w:eastAsia="Times New Roman" w:hAnsi="Times New Roman" w:cs="Times New Roman"/>
            <w:sz w:val="24"/>
            <w:szCs w:val="24"/>
          </w:rPr>
          <w:t>timbangan</w:t>
        </w:r>
        <w:proofErr w:type="spellEnd"/>
        <w:r w:rsidR="009F29B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00" w:author="Ella Meilianda" w:date="2021-04-07T15:02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01" w:author="Ella Meilianda" w:date="2021-04-07T15:02:00Z">
        <w:r w:rsidR="009F29B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02" w:author="Ella Meilianda" w:date="2021-04-07T15:02:00Z">
        <w:r w:rsidRPr="00C50A1E" w:rsidDel="009F29B4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169E87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ACAD59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2712A4C" w14:textId="77777777" w:rsidR="00927764" w:rsidRPr="00C50A1E" w:rsidRDefault="00927764" w:rsidP="00927764"/>
    <w:p w14:paraId="3A7065AC" w14:textId="77777777" w:rsidR="00927764" w:rsidRPr="005A045A" w:rsidRDefault="00927764" w:rsidP="00927764">
      <w:pPr>
        <w:rPr>
          <w:i/>
        </w:rPr>
      </w:pPr>
    </w:p>
    <w:p w14:paraId="04F95CF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D6F3AC7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0" w:author="Ella Meilianda" w:date="2021-04-07T14:41:00Z" w:initials="EM">
    <w:p w14:paraId="346A712E" w14:textId="264B6940" w:rsidR="0047445C" w:rsidRDefault="0047445C">
      <w:pPr>
        <w:pStyle w:val="CommentText"/>
      </w:pPr>
      <w:r>
        <w:rPr>
          <w:rStyle w:val="CommentReference"/>
        </w:rPr>
        <w:annotationRef/>
      </w:r>
      <w:proofErr w:type="spellStart"/>
      <w:r>
        <w:t>Frase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 xml:space="preserve"> / </w:t>
      </w:r>
      <w:proofErr w:type="spellStart"/>
      <w:r>
        <w:t>paradoks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6A71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8431F" w16cex:dateUtc="2021-04-07T07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6A712E" w16cid:durableId="241843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85451" w14:textId="77777777" w:rsidR="00801B47" w:rsidRDefault="00801B47">
      <w:r>
        <w:separator/>
      </w:r>
    </w:p>
  </w:endnote>
  <w:endnote w:type="continuationSeparator" w:id="0">
    <w:p w14:paraId="59683FB5" w14:textId="77777777" w:rsidR="00801B47" w:rsidRDefault="0080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31CB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222386E" w14:textId="77777777" w:rsidR="00941E77" w:rsidRDefault="00801B47">
    <w:pPr>
      <w:pStyle w:val="Footer"/>
    </w:pPr>
  </w:p>
  <w:p w14:paraId="05DBAF87" w14:textId="77777777" w:rsidR="00941E77" w:rsidRDefault="00801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5256F" w14:textId="77777777" w:rsidR="00801B47" w:rsidRDefault="00801B47">
      <w:r>
        <w:separator/>
      </w:r>
    </w:p>
  </w:footnote>
  <w:footnote w:type="continuationSeparator" w:id="0">
    <w:p w14:paraId="11CDF189" w14:textId="77777777" w:rsidR="00801B47" w:rsidRDefault="00801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la Meilianda">
    <w15:presenceInfo w15:providerId="None" w15:userId="Ella Meili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NTG1NDU1NTewsLRU0lEKTi0uzszPAykwrAUADi6BsCwAAAA="/>
  </w:docVars>
  <w:rsids>
    <w:rsidRoot w:val="00927764"/>
    <w:rsid w:val="000004B0"/>
    <w:rsid w:val="0012251A"/>
    <w:rsid w:val="0042167F"/>
    <w:rsid w:val="0047445C"/>
    <w:rsid w:val="00801B47"/>
    <w:rsid w:val="00924DF5"/>
    <w:rsid w:val="00927764"/>
    <w:rsid w:val="009F29B4"/>
    <w:rsid w:val="00B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078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474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4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4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4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4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4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4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Ella Meilianda</cp:lastModifiedBy>
  <cp:revision>3</cp:revision>
  <dcterms:created xsi:type="dcterms:W3CDTF">2020-07-24T23:46:00Z</dcterms:created>
  <dcterms:modified xsi:type="dcterms:W3CDTF">2021-04-07T08:03:00Z</dcterms:modified>
</cp:coreProperties>
</file>