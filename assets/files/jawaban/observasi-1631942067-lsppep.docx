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51689" w14:textId="1CA7EDCF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</w:t>
      </w:r>
      <w:ins w:id="0" w:author="Yulies  Tiena Masriani" w:date="2021-09-18T11:59:00Z">
        <w:r w:rsidR="006C2ECD">
          <w:rPr>
            <w:rFonts w:ascii="Bookman Old Style" w:hAnsi="Bookman Old Style"/>
            <w:b/>
            <w:sz w:val="28"/>
            <w:szCs w:val="28"/>
          </w:rPr>
          <w:t xml:space="preserve"> </w:t>
        </w:r>
      </w:ins>
      <w:del w:id="1" w:author="Yulies  Tiena Masriani" w:date="2021-09-18T11:59:00Z">
        <w:r w:rsidDel="006C2ECD">
          <w:rPr>
            <w:rFonts w:ascii="Bookman Old Style" w:hAnsi="Bookman Old Style"/>
            <w:b/>
            <w:sz w:val="28"/>
            <w:szCs w:val="28"/>
          </w:rPr>
          <w:delText xml:space="preserve"> </w:delText>
        </w:r>
      </w:del>
      <w:r>
        <w:rPr>
          <w:rFonts w:ascii="Bookman Old Style" w:hAnsi="Bookman Old Style"/>
          <w:b/>
          <w:sz w:val="28"/>
          <w:szCs w:val="28"/>
        </w:rPr>
        <w:t>OBSERVASI 5</w:t>
      </w:r>
    </w:p>
    <w:p w14:paraId="472E3E4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178EE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6D1B90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6B38F6A" w14:textId="77777777" w:rsidR="00927764" w:rsidRPr="0094076B" w:rsidRDefault="00927764" w:rsidP="00927764">
      <w:pPr>
        <w:rPr>
          <w:rFonts w:ascii="Cambria" w:hAnsi="Cambria"/>
        </w:rPr>
      </w:pPr>
    </w:p>
    <w:p w14:paraId="4191C1D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FC6BB1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60319B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FD3A136" wp14:editId="44DC5D8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26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AA11181" w14:textId="1D7FA3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</w:t>
      </w:r>
      <w:proofErr w:type="spellStart"/>
      <w:ins w:id="2" w:author="Yulies  Tiena Masriani" w:date="2021-09-18T12:00:00Z">
        <w:r w:rsidR="006C2EC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menjadi</w:t>
        </w:r>
        <w:proofErr w:type="spellEnd"/>
        <w:r w:rsidR="006C2EC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naik, </w:t>
      </w:r>
      <w:del w:id="3" w:author="Yulies  Tiena Masriani" w:date="2021-09-18T12:00:00Z">
        <w:r w:rsidRPr="00C50A1E" w:rsidDel="006C2EC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hubungan </w:delText>
        </w:r>
      </w:del>
      <w:proofErr w:type="spellStart"/>
      <w:ins w:id="4" w:author="Yulies  Tiena Masriani" w:date="2021-09-18T12:00:00Z">
        <w:r w:rsidR="006C2ECD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hubungan</w:t>
        </w:r>
        <w:r w:rsidR="006C2EC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ku</w:t>
        </w:r>
        <w:proofErr w:type="spellEnd"/>
        <w:r w:rsidR="006C2EC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29344B" w14:textId="6D680F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Yulies  Tiena Masriani" w:date="2021-09-18T12:01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selera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C7DE17" w14:textId="52D09E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ins w:id="6" w:author="Yulies  Tiena Masriani" w:date="2021-09-18T12:01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musimnya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Yulies  Tiena Masriani" w:date="2021-09-18T12:02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</w:t>
      </w:r>
      <w:ins w:id="8" w:author="Yulies  Tiena Masriani" w:date="2021-09-18T12:02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Su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FDEB7" w14:textId="261539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Yulies  Tiena Masriani" w:date="2021-09-18T12:03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acapkali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0" w:author="Yulies  Tiena Masriani" w:date="2021-09-18T12:03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" w:author="Yulies  Tiena Masriani" w:date="2021-09-18T12:04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dikala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Yulies  Tiena Masriani" w:date="2021-09-18T12:04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perut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2FDB76" w14:textId="0D7255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13" w:author="Yulies  Tiena Masriani" w:date="2021-09-18T12:04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Yulies  Tiena Masriani" w:date="2021-09-18T12:04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Yulies  Tiena Masriani" w:date="2021-09-18T12:04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timb</w:t>
        </w:r>
      </w:ins>
      <w:ins w:id="16" w:author="Yulies  Tiena Masriani" w:date="2021-09-18T12:05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ulnya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Yulies  Tiena Masriani" w:date="2021-09-18T12:05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0314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Yulies  Tiena Masriani" w:date="2021-09-18T12:06:00Z">
        <w:r w:rsidRPr="00C50A1E" w:rsidDel="006C2ECD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del w:id="19" w:author="Yulies  Tiena Masriani" w:date="2021-09-18T12:05:00Z">
        <w:r w:rsidRPr="00C50A1E" w:rsidDel="006C2ECD">
          <w:rPr>
            <w:rFonts w:ascii="Times New Roman" w:eastAsia="Times New Roman" w:hAnsi="Times New Roman" w:cs="Times New Roman"/>
            <w:sz w:val="24"/>
            <w:szCs w:val="24"/>
          </w:rPr>
          <w:delText>isebut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891DC" w14:textId="5366F4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Yulies  Tiena Masriani" w:date="2021-09-18T12:06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del w:id="21" w:author="Yulies  Tiena Masriani" w:date="2021-09-18T12:06:00Z">
        <w:r w:rsidRPr="00C50A1E" w:rsidDel="006C2EC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2" w:author="Yulies  Tiena Masriani" w:date="2021-09-18T12:06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del w:id="23" w:author="Yulies  Tiena Masriani" w:date="2021-09-18T12:06:00Z">
        <w:r w:rsidRPr="00C50A1E" w:rsidDel="006C2ECD">
          <w:rPr>
            <w:rFonts w:ascii="Times New Roman" w:eastAsia="Times New Roman" w:hAnsi="Times New Roman" w:cs="Times New Roman"/>
            <w:sz w:val="24"/>
            <w:szCs w:val="24"/>
          </w:rPr>
          <w:delText>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Yulies  Tiena Masriani" w:date="2021-09-18T12:07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5" w:author="Yulies  Tiena Masriani" w:date="2021-09-18T12:07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A406B95" w14:textId="651D56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Yulies  Tiena Masriani" w:date="2021-09-18T12:07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hati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Yulies  Tiena Masriani" w:date="2021-09-18T12:08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>syahdu</w:t>
        </w:r>
      </w:ins>
      <w:del w:id="28" w:author="Yulies  Tiena Masriani" w:date="2021-09-18T12:08:00Z">
        <w:r w:rsidRPr="00C50A1E" w:rsidDel="006C2ECD">
          <w:rPr>
            <w:rFonts w:ascii="Times New Roman" w:eastAsia="Times New Roman" w:hAnsi="Times New Roman" w:cs="Times New Roman"/>
            <w:sz w:val="24"/>
            <w:szCs w:val="24"/>
          </w:rPr>
          <w:delText xml:space="preserve">dingin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9" w:author="Yulies  Tiena Masriani" w:date="2021-09-18T12:08:00Z"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Bersama </w:t>
        </w:r>
        <w:proofErr w:type="spellStart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>si</w:t>
        </w:r>
        <w:proofErr w:type="spellEnd"/>
        <w:r w:rsidR="006C2ECD">
          <w:rPr>
            <w:rFonts w:ascii="Times New Roman" w:eastAsia="Times New Roman" w:hAnsi="Times New Roman" w:cs="Times New Roman"/>
            <w:sz w:val="24"/>
            <w:szCs w:val="24"/>
          </w:rPr>
          <w:t xml:space="preserve"> dia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6BF1A0" w14:textId="73EC56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Yulies  Tiena Masriani" w:date="2021-09-18T12:09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menikmati</w:t>
        </w:r>
        <w:proofErr w:type="spellEnd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Yulies  Tiena Masriani" w:date="2021-09-18T12:08:00Z">
        <w:r w:rsidRPr="00C50A1E" w:rsidDel="006C2ECD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2" w:author="Yulies  Tiena Masriani" w:date="2021-09-18T12:09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 sate </w:t>
        </w:r>
        <w:proofErr w:type="spellStart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>kambing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2126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EE0D9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4E26E" w14:textId="4CCC28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3" w:author="Yulies  Tiena Masriani" w:date="2021-09-18T12:10:00Z">
        <w:r w:rsidDel="00BF718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Yulies  Tiena Masriani" w:date="2021-09-18T12:10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6F9B7C" w14:textId="2FF8B8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Yulies  Tiena Masriani" w:date="2021-09-18T12:10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6" w:author="Yulies  Tiena Masriani" w:date="2021-09-18T12:11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ins w:id="37" w:author="Yulies  Tiena Masriani" w:date="2021-09-18T12:11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BF71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Yulies  Tiena Masriani" w:date="2021-09-18T12:11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kalua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ins w:id="39" w:author="Yulies  Tiena Masriani" w:date="2021-09-18T12:11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CB1E5" w14:textId="002C7C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0" w:author="Yulies  Tiena Masriani" w:date="2021-09-18T12:11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41" w:author="Yulies  Tiena Masriani" w:date="2021-09-18T12:11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42" w:author="Yulies  Tiena Masriani" w:date="2021-09-18T12:12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, yang </w:t>
        </w:r>
      </w:ins>
      <w:del w:id="43" w:author="Yulies  Tiena Masriani" w:date="2021-09-18T12:12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3193D4" w14:textId="522FFC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Yulies  Tiena Masriani" w:date="2021-09-18T12:12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45" w:author="Yulies  Tiena Masriani" w:date="2021-09-18T12:13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Yulies  Tiena Masriani" w:date="2021-09-18T12:13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47" w:author="Yulies  Tiena Masriani" w:date="2021-09-18T12:13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..</w:t>
        </w:r>
      </w:ins>
      <w:proofErr w:type="spellStart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A010C9A" w14:textId="2343C6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8" w:author="Yulies  Tiena Masriani" w:date="2021-09-18T12:14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del w:id="49" w:author="Yulies  Tiena Masriani" w:date="2021-09-18T12:14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juga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50" w:author="Yulies  Tiena Masriani" w:date="2021-09-18T12:14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yang lebih suka</w:delText>
        </w:r>
      </w:del>
      <w:proofErr w:type="spellStart"/>
      <w:ins w:id="51" w:author="Yulies  Tiena Masriani" w:date="2021-09-18T12:14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52" w:author="Yulies  Tiena Masriani" w:date="2021-09-18T12:13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53" w:author="Yulies  Tiena Masriani" w:date="2021-09-18T12:14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54D2898" w14:textId="654473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54" w:author="Yulies  Tiena Masriani" w:date="2021-09-18T12:15:00Z"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  <w:proofErr w:type="spellStart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BF71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C1B0E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5" w:author="Yulies  Tiena Masriani" w:date="2021-09-18T12:15:00Z">
        <w:r w:rsidRPr="00C50A1E" w:rsidDel="00BF718C">
          <w:rPr>
            <w:rFonts w:ascii="Times New Roman" w:eastAsia="Times New Roman" w:hAnsi="Times New Roman" w:cs="Times New Roman"/>
            <w:sz w:val="24"/>
            <w:szCs w:val="24"/>
          </w:rPr>
          <w:delText>nya.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1AA3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9F0EAD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A6E7A13" w14:textId="77777777" w:rsidR="00927764" w:rsidRPr="00C50A1E" w:rsidRDefault="00927764" w:rsidP="00927764"/>
    <w:p w14:paraId="3B4DEC51" w14:textId="77777777" w:rsidR="00927764" w:rsidRPr="005A045A" w:rsidRDefault="00927764" w:rsidP="00927764">
      <w:pPr>
        <w:rPr>
          <w:i/>
        </w:rPr>
      </w:pPr>
    </w:p>
    <w:p w14:paraId="376FA8D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1ADB3B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483E4" w14:textId="77777777" w:rsidR="00B67B27" w:rsidRDefault="00B67B27">
      <w:r>
        <w:separator/>
      </w:r>
    </w:p>
  </w:endnote>
  <w:endnote w:type="continuationSeparator" w:id="0">
    <w:p w14:paraId="7039E932" w14:textId="77777777" w:rsidR="00B67B27" w:rsidRDefault="00B6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EC6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E14DB07" w14:textId="77777777" w:rsidR="00941E77" w:rsidRDefault="00B67B27">
    <w:pPr>
      <w:pStyle w:val="Footer"/>
    </w:pPr>
  </w:p>
  <w:p w14:paraId="612375AE" w14:textId="77777777" w:rsidR="00941E77" w:rsidRDefault="00B67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48579" w14:textId="77777777" w:rsidR="00B67B27" w:rsidRDefault="00B67B27">
      <w:r>
        <w:separator/>
      </w:r>
    </w:p>
  </w:footnote>
  <w:footnote w:type="continuationSeparator" w:id="0">
    <w:p w14:paraId="4DAB2C75" w14:textId="77777777" w:rsidR="00B67B27" w:rsidRDefault="00B67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lies  Tiena Masriani">
    <w15:presenceInfo w15:providerId="Windows Live" w15:userId="3b1b963ea509bf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C2ECD"/>
    <w:rsid w:val="00924DF5"/>
    <w:rsid w:val="00927764"/>
    <w:rsid w:val="00B67B27"/>
    <w:rsid w:val="00B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EF2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C2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E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E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Yulies  Tiena Masriani</cp:lastModifiedBy>
  <cp:revision>2</cp:revision>
  <dcterms:created xsi:type="dcterms:W3CDTF">2021-09-18T05:16:00Z</dcterms:created>
  <dcterms:modified xsi:type="dcterms:W3CDTF">2021-09-18T05:16:00Z</dcterms:modified>
</cp:coreProperties>
</file>