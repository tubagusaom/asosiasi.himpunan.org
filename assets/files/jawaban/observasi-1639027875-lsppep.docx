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6C6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2516EE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196D4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F81842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6B78A5A" w14:textId="77777777" w:rsidR="00927764" w:rsidRPr="00C50A1E" w:rsidRDefault="00927764" w:rsidP="00E915A5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0" w:author="mitra handini" w:date="2021-12-09T12:30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A436026" w14:textId="77777777" w:rsidR="00927764" w:rsidRPr="00C50A1E" w:rsidRDefault="00927764" w:rsidP="00E915A5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1" w:author="mitra handini" w:date="2021-12-09T12:30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5CC4B8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63BA4B0" wp14:editId="0929B02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B208" w14:textId="77B31657" w:rsidR="00927764" w:rsidRDefault="00927764" w:rsidP="00927764">
      <w:pPr>
        <w:spacing w:line="270" w:lineRule="atLeast"/>
        <w:jc w:val="center"/>
        <w:rPr>
          <w:ins w:id="2" w:author="mitra handini" w:date="2021-12-09T12:30:00Z"/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C6CFA66" w14:textId="77777777" w:rsidR="00E915A5" w:rsidRPr="00C50A1E" w:rsidRDefault="00E915A5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630CA4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706FE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6F15C0" w14:textId="0FB6C6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25B90" w14:textId="5287C9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902D7">
        <w:rPr>
          <w:rFonts w:ascii="Times New Roman" w:eastAsia="Times New Roman" w:hAnsi="Times New Roman" w:cs="Times New Roman"/>
          <w:i/>
          <w:iCs/>
          <w:sz w:val="24"/>
          <w:szCs w:val="24"/>
          <w:rPrChange w:id="3" w:author="mitra handini" w:date="2021-12-09T12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4" w:author="mitra handini" w:date="2021-12-09T12:19:00Z">
        <w:r w:rsidR="00D902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" w:author="mitra handini" w:date="2021-12-09T12:19:00Z">
        <w:r w:rsidRPr="00C50A1E" w:rsidDel="00D902D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mitra handini" w:date="2021-12-09T12:19:00Z">
        <w:r w:rsidR="00D902D7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7" w:author="mitra handini" w:date="2021-12-09T12:19:00Z">
        <w:r w:rsidRPr="00C50A1E" w:rsidDel="00D902D7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902D7">
        <w:rPr>
          <w:rFonts w:ascii="Times New Roman" w:eastAsia="Times New Roman" w:hAnsi="Times New Roman" w:cs="Times New Roman"/>
          <w:i/>
          <w:iCs/>
          <w:sz w:val="24"/>
          <w:szCs w:val="24"/>
          <w:rPrChange w:id="8" w:author="mitra handini" w:date="2021-12-09T12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9" w:author="mitra handini" w:date="2021-12-09T12:19:00Z">
        <w:r w:rsidR="00D902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9F83F9" w14:textId="3FED3DC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0" w:author="mitra handini" w:date="2021-12-09T12:29:00Z">
        <w:r w:rsidR="006D1BB5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1" w:author="mitra handini" w:date="2021-12-09T12:29:00Z">
        <w:r w:rsidDel="006D1BB5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96A711" w14:textId="00503D0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ins w:id="12" w:author="mitra handini" w:date="2021-12-09T12:20:00Z">
        <w:r w:rsidR="00D902D7">
          <w:rPr>
            <w:rFonts w:ascii="Times New Roman" w:eastAsia="Times New Roman" w:hAnsi="Times New Roman" w:cs="Times New Roman"/>
            <w:sz w:val="24"/>
            <w:szCs w:val="24"/>
          </w:rPr>
          <w:t>meng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ins w:id="13" w:author="mitra handini" w:date="2021-12-09T12:20:00Z">
        <w:r w:rsidR="00D902D7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mitra handini" w:date="2021-12-09T12:21:00Z">
        <w:r w:rsidRPr="00C50A1E" w:rsidDel="004220D5">
          <w:rPr>
            <w:rFonts w:ascii="Times New Roman" w:eastAsia="Times New Roman" w:hAnsi="Times New Roman" w:cs="Times New Roman"/>
            <w:sz w:val="24"/>
            <w:szCs w:val="24"/>
          </w:rPr>
          <w:delText>camilan</w:delText>
        </w:r>
      </w:del>
      <w:proofErr w:type="spellStart"/>
      <w:ins w:id="15" w:author="mitra handini" w:date="2021-12-09T12:21:00Z">
        <w:r w:rsidR="004220D5">
          <w:rPr>
            <w:rFonts w:ascii="Times New Roman" w:eastAsia="Times New Roman" w:hAnsi="Times New Roman" w:cs="Times New Roman"/>
            <w:sz w:val="24"/>
            <w:szCs w:val="24"/>
          </w:rPr>
          <w:t>kudapan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43F8B" w14:textId="37B470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mitra handini" w:date="2021-12-09T12:21:00Z">
        <w:r w:rsidRPr="00C50A1E" w:rsidDel="004220D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mitra handini" w:date="2021-12-09T12:21:00Z">
        <w:r w:rsidR="004220D5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18" w:author="mitra handini" w:date="2021-12-09T12:21:00Z">
        <w:r w:rsidR="004220D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9" w:author="mitra handini" w:date="2021-12-09T12:22:00Z">
        <w:r w:rsidR="004220D5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20" w:author="mitra handini" w:date="2021-12-09T12:22:00Z">
        <w:r w:rsidRPr="00C50A1E" w:rsidDel="004220D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1" w:author="mitra handini" w:date="2021-12-09T12:22:00Z">
        <w:r w:rsidR="004220D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ins w:id="22" w:author="mitra handini" w:date="2021-12-09T12:22:00Z">
        <w:r w:rsidR="004220D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F56A7D0" w14:textId="484E9529" w:rsidR="00927764" w:rsidRPr="00C50A1E" w:rsidDel="004220D5" w:rsidRDefault="00927764" w:rsidP="00927764">
      <w:pPr>
        <w:shd w:val="clear" w:color="auto" w:fill="F5F5F5"/>
        <w:spacing w:after="375"/>
        <w:rPr>
          <w:del w:id="23" w:author="mitra handini" w:date="2021-12-09T12:2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24" w:author="mitra handini" w:date="2021-12-09T12:23:00Z">
        <w:r w:rsidR="004220D5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del w:id="25" w:author="mitra handini" w:date="2021-12-09T12:23:00Z">
        <w:r w:rsidRPr="00C50A1E" w:rsidDel="004220D5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6" w:author="mitra handini" w:date="2021-12-09T12:23:00Z">
        <w:r w:rsidRPr="00C50A1E" w:rsidDel="004220D5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  <w:ins w:id="27" w:author="mitra handini" w:date="2021-12-09T12:25:00Z">
        <w:r w:rsidR="004220D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7A70BB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C73E98" w14:textId="5CF3D3E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0D5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mitra handini" w:date="2021-12-09T12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220D5">
        <w:rPr>
          <w:rFonts w:ascii="Times New Roman" w:eastAsia="Times New Roman" w:hAnsi="Times New Roman" w:cs="Times New Roman"/>
          <w:i/>
          <w:iCs/>
          <w:sz w:val="24"/>
          <w:szCs w:val="24"/>
          <w:rPrChange w:id="29" w:author="mitra handini" w:date="2021-12-09T12:2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30" w:author="mitra handini" w:date="2021-12-09T12:24:00Z">
        <w:r w:rsidR="004220D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1" w:author="mitra handini" w:date="2021-12-09T12:24:00Z">
        <w:r w:rsidRPr="00C50A1E" w:rsidDel="004220D5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63B93F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32" w:author="mitra handini" w:date="2021-12-09T12:25:00Z">
        <w:r w:rsidRPr="00C50A1E" w:rsidDel="004220D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220D5">
        <w:rPr>
          <w:rFonts w:ascii="Times New Roman" w:eastAsia="Times New Roman" w:hAnsi="Times New Roman" w:cs="Times New Roman"/>
          <w:i/>
          <w:iCs/>
          <w:sz w:val="24"/>
          <w:szCs w:val="24"/>
          <w:rPrChange w:id="33" w:author="mitra handini" w:date="2021-12-09T12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9D27A" w14:textId="0ACF8D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4" w:author="mitra handini" w:date="2021-12-09T12:26:00Z"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>biskuit-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5" w:author="mitra handini" w:date="2021-12-09T12:26:00Z">
        <w:r w:rsidDel="006D1BB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mitra handini" w:date="2021-12-09T12:26:00Z"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>bubuk-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7CC7B71" w14:textId="04C1FF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37" w:author="mitra handini" w:date="2021-12-09T12:27:00Z">
        <w:r w:rsidDel="006D1BB5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38" w:author="mitra handini" w:date="2021-12-09T12:27:00Z">
        <w:r w:rsidR="006D1BB5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6D1BB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8982E" w14:textId="4E26867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39" w:author="mitra handini" w:date="2021-12-09T12:27:00Z">
        <w:r w:rsidR="006D1BB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0" w:author="mitra handini" w:date="2021-12-09T12:27:00Z"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0E31FE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44C0996" w14:textId="0AD6EC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del w:id="41" w:author="mitra handini" w:date="2021-12-09T12:28:00Z"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2" w:author="mitra handini" w:date="2021-12-09T12:28:00Z"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>kaum-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43" w:author="mitra handini" w:date="2021-12-09T12:28:00Z"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44" w:author="mitra handini" w:date="2021-12-09T12:28:00Z">
        <w:r w:rsidR="006D1BB5">
          <w:rPr>
            <w:rFonts w:ascii="Times New Roman" w:eastAsia="Times New Roman" w:hAnsi="Times New Roman" w:cs="Times New Roman"/>
            <w:sz w:val="24"/>
            <w:szCs w:val="24"/>
          </w:rPr>
          <w:t>social,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45" w:author="mitra handini" w:date="2021-12-09T12:28:00Z">
        <w:r w:rsidR="006D1BB5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D1BB5">
        <w:rPr>
          <w:rFonts w:ascii="Times New Roman" w:eastAsia="Times New Roman" w:hAnsi="Times New Roman" w:cs="Times New Roman"/>
          <w:i/>
          <w:iCs/>
          <w:sz w:val="24"/>
          <w:szCs w:val="24"/>
          <w:rPrChange w:id="46" w:author="mitra handini" w:date="2021-12-0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186E19" w14:textId="292555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BB5">
        <w:rPr>
          <w:rFonts w:ascii="Times New Roman" w:eastAsia="Times New Roman" w:hAnsi="Times New Roman" w:cs="Times New Roman"/>
          <w:i/>
          <w:iCs/>
          <w:sz w:val="24"/>
          <w:szCs w:val="24"/>
          <w:rPrChange w:id="47" w:author="mitra handini" w:date="2021-12-0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48" w:author="mitra handini" w:date="2021-12-09T12:28:00Z">
        <w:r w:rsidR="006D1BB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1BB5">
          <w:rPr>
            <w:rFonts w:ascii="Times New Roman" w:eastAsia="Times New Roman" w:hAnsi="Times New Roman" w:cs="Times New Roman"/>
            <w:sz w:val="24"/>
            <w:szCs w:val="24"/>
          </w:rPr>
          <w:t>be</w:t>
        </w:r>
      </w:ins>
      <w:ins w:id="49" w:author="mitra handini" w:date="2021-12-09T12:29:00Z">
        <w:r w:rsidR="006D1BB5">
          <w:rPr>
            <w:rFonts w:ascii="Times New Roman" w:eastAsia="Times New Roman" w:hAnsi="Times New Roman" w:cs="Times New Roman"/>
            <w:sz w:val="24"/>
            <w:szCs w:val="24"/>
          </w:rPr>
          <w:t>rbagai</w:t>
        </w:r>
        <w:proofErr w:type="spellEnd"/>
        <w:r w:rsidR="006D1BB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D1BB5">
          <w:rPr>
            <w:rFonts w:ascii="Times New Roman" w:eastAsia="Times New Roman" w:hAnsi="Times New Roman" w:cs="Times New Roman"/>
            <w:sz w:val="24"/>
            <w:szCs w:val="24"/>
          </w:rPr>
          <w:t>bagian</w:t>
        </w:r>
        <w:proofErr w:type="spellEnd"/>
        <w:r w:rsidR="006D1BB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50" w:author="mitra handini" w:date="2021-12-09T12:29:00Z"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>, dimana-mana.</w:delText>
        </w:r>
      </w:del>
      <w:ins w:id="51" w:author="mitra handini" w:date="2021-12-09T12:29:00Z">
        <w:r w:rsidR="006D1BB5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8448E2B" w14:textId="327071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52" w:author="mitra handini" w:date="2021-12-09T12:29:00Z"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3" w:author="mitra handini" w:date="2021-12-09T12:30:00Z">
        <w:r w:rsidR="006D1BB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D1BB5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54" w:author="mitra handini" w:date="2021-12-09T12:29:00Z">
        <w:r w:rsidRPr="00C50A1E" w:rsidDel="006D1BB5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0F06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080DD43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AB54441" w14:textId="77777777" w:rsidR="00927764" w:rsidRPr="00C50A1E" w:rsidRDefault="00927764" w:rsidP="00927764"/>
    <w:p w14:paraId="1708678E" w14:textId="77777777" w:rsidR="00927764" w:rsidRPr="005A045A" w:rsidRDefault="00927764" w:rsidP="00927764">
      <w:pPr>
        <w:rPr>
          <w:i/>
        </w:rPr>
      </w:pPr>
    </w:p>
    <w:p w14:paraId="3879627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3C34BB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0F128" w14:textId="77777777" w:rsidR="008C402B" w:rsidRDefault="008C402B">
      <w:r>
        <w:separator/>
      </w:r>
    </w:p>
  </w:endnote>
  <w:endnote w:type="continuationSeparator" w:id="0">
    <w:p w14:paraId="25B77296" w14:textId="77777777" w:rsidR="008C402B" w:rsidRDefault="008C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C75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6ADF859" w14:textId="77777777" w:rsidR="00941E77" w:rsidRDefault="008C402B">
    <w:pPr>
      <w:pStyle w:val="Footer"/>
    </w:pPr>
  </w:p>
  <w:p w14:paraId="1B1D3A76" w14:textId="77777777" w:rsidR="00941E77" w:rsidRDefault="008C4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90370" w14:textId="77777777" w:rsidR="008C402B" w:rsidRDefault="008C402B">
      <w:r>
        <w:separator/>
      </w:r>
    </w:p>
  </w:footnote>
  <w:footnote w:type="continuationSeparator" w:id="0">
    <w:p w14:paraId="101093E2" w14:textId="77777777" w:rsidR="008C402B" w:rsidRDefault="008C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tra handini">
    <w15:presenceInfo w15:providerId="Windows Live" w15:userId="a1eef7c5b3cc1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220D5"/>
    <w:rsid w:val="006D1BB5"/>
    <w:rsid w:val="008C402B"/>
    <w:rsid w:val="00924DF5"/>
    <w:rsid w:val="00927764"/>
    <w:rsid w:val="00C20908"/>
    <w:rsid w:val="00D902D7"/>
    <w:rsid w:val="00E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FA1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D9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mitra handini</cp:lastModifiedBy>
  <cp:revision>5</cp:revision>
  <dcterms:created xsi:type="dcterms:W3CDTF">2020-08-26T21:16:00Z</dcterms:created>
  <dcterms:modified xsi:type="dcterms:W3CDTF">2021-12-09T05:30:00Z</dcterms:modified>
</cp:coreProperties>
</file>