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3CA4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AB6294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5B8B59" w14:textId="77777777" w:rsidR="007952C3" w:rsidRDefault="007952C3"/>
    <w:p w14:paraId="07FDB27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699E6DB" w14:textId="77777777" w:rsidTr="00E0626E">
        <w:tc>
          <w:tcPr>
            <w:tcW w:w="9350" w:type="dxa"/>
          </w:tcPr>
          <w:p w14:paraId="2AB476F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4C59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5DD062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2527F" w14:textId="77777777" w:rsidR="00EC42E5" w:rsidRPr="00A16D9B" w:rsidRDefault="00EC42E5" w:rsidP="00EC42E5">
            <w:pPr>
              <w:ind w:left="589" w:hanging="567"/>
              <w:rPr>
                <w:ins w:id="0" w:author="User" w:date="2021-06-12T10:19:00Z"/>
                <w:rFonts w:ascii="Times New Roman" w:hAnsi="Times New Roman" w:cs="Times New Roman"/>
                <w:sz w:val="24"/>
                <w:szCs w:val="24"/>
              </w:rPr>
            </w:pPr>
            <w:ins w:id="1" w:author="User" w:date="2021-06-12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835134D" w14:textId="309381F1" w:rsidR="00EC42E5" w:rsidRDefault="00EC42E5" w:rsidP="00EC42E5">
            <w:pPr>
              <w:ind w:left="589" w:hanging="567"/>
              <w:rPr>
                <w:ins w:id="2" w:author="User" w:date="2021-06-12T10:19:00Z"/>
                <w:rFonts w:ascii="Times New Roman" w:hAnsi="Times New Roman" w:cs="Times New Roman"/>
                <w:sz w:val="24"/>
                <w:szCs w:val="24"/>
              </w:rPr>
            </w:pPr>
            <w:ins w:id="3" w:author="User" w:date="2021-06-12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</w:t>
              </w:r>
            </w:ins>
          </w:p>
          <w:p w14:paraId="771009DA" w14:textId="10F6695F" w:rsidR="007952C3" w:rsidRPr="00A16D9B" w:rsidRDefault="00EC42E5" w:rsidP="00EC42E5">
            <w:pPr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  <w:pPrChange w:id="4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ins w:id="5" w:author="User" w:date="2021-06-12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6" w:author="User" w:date="2021-06-12T10:18:00Z">
              <w:r w:rsidR="007952C3"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7952C3" w:rsidRPr="00A16D9B" w:rsidDel="00EC42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7952C3"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3D56F09F" w14:textId="70075FCC" w:rsidR="007952C3" w:rsidRPr="00A16D9B" w:rsidRDefault="007952C3" w:rsidP="00EC42E5">
            <w:pPr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  <w:pPrChange w:id="7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del w:id="8" w:author="User" w:date="2021-06-12T10:20:00Z"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Helianthusonfri, Jefferly</w:delText>
              </w:r>
            </w:del>
            <w:ins w:id="9" w:author="User" w:date="2021-06-12T10:20:00Z">
              <w:r w:rsidR="00EC42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____________________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C57D0D" w14:textId="405B4812" w:rsidR="00EC42E5" w:rsidRDefault="00EC42E5" w:rsidP="00EC42E5">
            <w:pPr>
              <w:ind w:left="589" w:hanging="567"/>
              <w:rPr>
                <w:ins w:id="10" w:author="User" w:date="2021-06-12T10:19:00Z"/>
                <w:rFonts w:ascii="Times New Roman" w:hAnsi="Times New Roman" w:cs="Times New Roman"/>
                <w:sz w:val="24"/>
                <w:szCs w:val="24"/>
              </w:rPr>
            </w:pPr>
            <w:ins w:id="11" w:author="User" w:date="2021-06-12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</w:ins>
          </w:p>
          <w:p w14:paraId="4B59EA7D" w14:textId="3E62DD02" w:rsidR="007952C3" w:rsidRPr="00A16D9B" w:rsidRDefault="007952C3" w:rsidP="00EC42E5">
            <w:pPr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  <w:pPrChange w:id="12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385985F" w14:textId="699D86E7" w:rsidR="007952C3" w:rsidRPr="00A16D9B" w:rsidDel="00EC42E5" w:rsidRDefault="00EC42E5" w:rsidP="00EC42E5">
            <w:pPr>
              <w:ind w:left="589" w:hanging="567"/>
              <w:rPr>
                <w:del w:id="13" w:author="User" w:date="2021-06-12T10:20:00Z"/>
                <w:rFonts w:ascii="Times New Roman" w:hAnsi="Times New Roman" w:cs="Times New Roman"/>
                <w:sz w:val="24"/>
                <w:szCs w:val="24"/>
              </w:rPr>
              <w:pPrChange w:id="14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ins w:id="15" w:author="User" w:date="2021-06-12T10:2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6" w:author="User" w:date="2021-06-12T10:19:00Z">
              <w:r w:rsidR="007952C3"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="007952C3" w:rsidRPr="00A16D9B" w:rsidDel="00EC42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="007952C3"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3361FB" w14:textId="4AABFD47" w:rsidR="007952C3" w:rsidRPr="00A16D9B" w:rsidDel="00EC42E5" w:rsidRDefault="007952C3" w:rsidP="00EC42E5">
            <w:pPr>
              <w:ind w:left="589" w:hanging="567"/>
              <w:rPr>
                <w:del w:id="17" w:author="User" w:date="2021-06-12T10:20:00Z"/>
                <w:rFonts w:ascii="Times New Roman" w:hAnsi="Times New Roman" w:cs="Times New Roman"/>
                <w:sz w:val="24"/>
                <w:szCs w:val="24"/>
              </w:rPr>
              <w:pPrChange w:id="18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del w:id="19" w:author="User" w:date="2021-06-12T10:19:00Z"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EC42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del w:id="20" w:author="User" w:date="2021-06-12T10:20:00Z"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1942C27D" w14:textId="306422D6" w:rsidR="007952C3" w:rsidRPr="00A16D9B" w:rsidDel="00EC42E5" w:rsidRDefault="007952C3" w:rsidP="00EC42E5">
            <w:pPr>
              <w:ind w:left="589" w:hanging="567"/>
              <w:rPr>
                <w:del w:id="21" w:author="User" w:date="2021-06-12T10:19:00Z"/>
                <w:rFonts w:ascii="Times New Roman" w:hAnsi="Times New Roman" w:cs="Times New Roman"/>
                <w:sz w:val="24"/>
                <w:szCs w:val="24"/>
              </w:rPr>
              <w:pPrChange w:id="22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del w:id="23" w:author="User" w:date="2021-06-12T10:19:00Z"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EC42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12BE2E5" w14:textId="432065CF" w:rsidR="007952C3" w:rsidRDefault="007952C3" w:rsidP="00EC42E5">
            <w:pPr>
              <w:ind w:left="589" w:hanging="567"/>
              <w:rPr>
                <w:ins w:id="24" w:author="User" w:date="2021-06-12T10:19:00Z"/>
                <w:rFonts w:ascii="Times New Roman" w:hAnsi="Times New Roman" w:cs="Times New Roman"/>
                <w:sz w:val="24"/>
                <w:szCs w:val="24"/>
              </w:rPr>
            </w:pPr>
            <w:del w:id="25" w:author="User" w:date="2021-06-12T10:19:00Z"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EC42E5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</w:delText>
              </w:r>
            </w:del>
            <w:del w:id="26" w:author="User" w:date="2021-06-12T10:20:00Z">
              <w:r w:rsidRPr="00A16D9B" w:rsidDel="00EC42E5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23018C29" w14:textId="1573F0E3" w:rsidR="00EC42E5" w:rsidRPr="00A16D9B" w:rsidRDefault="00EC42E5" w:rsidP="00EC42E5">
            <w:pPr>
              <w:ind w:left="589" w:hanging="567"/>
              <w:rPr>
                <w:rFonts w:ascii="Times New Roman" w:hAnsi="Times New Roman" w:cs="Times New Roman"/>
                <w:sz w:val="24"/>
                <w:szCs w:val="24"/>
              </w:rPr>
              <w:pPrChange w:id="27" w:author="User" w:date="2021-06-12T10:18:00Z">
                <w:pPr>
                  <w:spacing w:line="480" w:lineRule="auto"/>
                  <w:ind w:left="589" w:hanging="567"/>
                </w:pPr>
              </w:pPrChange>
            </w:pPr>
            <w:ins w:id="28" w:author="User" w:date="2021-06-12T10:1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BAC287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3A0FE4" w14:textId="77777777" w:rsidR="007952C3" w:rsidRDefault="007952C3"/>
    <w:p w14:paraId="33805760" w14:textId="77777777" w:rsidR="007952C3" w:rsidRDefault="007952C3"/>
    <w:p w14:paraId="5DA4C488" w14:textId="77777777" w:rsidR="007952C3" w:rsidRDefault="007952C3"/>
    <w:p w14:paraId="15147A43" w14:textId="77777777" w:rsidR="007952C3" w:rsidRDefault="007952C3"/>
    <w:p w14:paraId="4DA3228C" w14:textId="77777777" w:rsidR="007952C3" w:rsidRDefault="007952C3"/>
    <w:p w14:paraId="06713645" w14:textId="77777777" w:rsidR="007952C3" w:rsidRDefault="007952C3"/>
    <w:p w14:paraId="403BADA3" w14:textId="77777777" w:rsidR="007952C3" w:rsidRDefault="007952C3"/>
    <w:p w14:paraId="4C812560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E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6C1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346836-AEFA-4575-BD07-A4259674E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2021-06-12T03:21:00Z</dcterms:modified>
</cp:coreProperties>
</file>