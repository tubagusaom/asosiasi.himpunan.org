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8DD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0B6B79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ACD5F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996FF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2688F06" w14:textId="77777777" w:rsidR="00927764" w:rsidRPr="0094076B" w:rsidRDefault="00927764" w:rsidP="00927764">
      <w:pPr>
        <w:rPr>
          <w:rFonts w:ascii="Cambria" w:hAnsi="Cambria"/>
        </w:rPr>
      </w:pPr>
    </w:p>
    <w:p w14:paraId="1043B98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131AD3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9CFC94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1690766" wp14:editId="154DBDA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E45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069A9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0A719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8FA0EA" w14:textId="78763356" w:rsidR="00927764" w:rsidRPr="00C50A1E" w:rsidRDefault="00354AD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C6CD7" wp14:editId="052AD036">
                <wp:simplePos x="0" y="0"/>
                <wp:positionH relativeFrom="column">
                  <wp:posOffset>698500</wp:posOffset>
                </wp:positionH>
                <wp:positionV relativeFrom="paragraph">
                  <wp:posOffset>610870</wp:posOffset>
                </wp:positionV>
                <wp:extent cx="215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8413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48.1pt" to="1in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h9StwEAAMIDAAAOAAAAZHJzL2Uyb0RvYy54bWysU8GOEzEMvSPxD1HudKZdg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71DC7" wp14:editId="4A81EEEE">
                <wp:simplePos x="0" y="0"/>
                <wp:positionH relativeFrom="column">
                  <wp:posOffset>3575050</wp:posOffset>
                </wp:positionH>
                <wp:positionV relativeFrom="paragraph">
                  <wp:posOffset>255270</wp:posOffset>
                </wp:positionV>
                <wp:extent cx="45720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B273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pt,20.1pt" to="317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del w:id="1" w:author="Yusida Lusiana" w:date="2021-04-10T09:41:00Z">
        <w:r w:rsidDel="00354AD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b</w:delText>
        </w:r>
      </w:del>
      <w:ins w:id="2" w:author="Yusida Lusiana" w:date="2021-04-10T09:4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commentRangeEnd w:id="0"/>
      <w:proofErr w:type="spellEnd"/>
      <w:r>
        <w:rPr>
          <w:rStyle w:val="CommentReference"/>
        </w:rPr>
        <w:commentReference w:id="0"/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bulan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>
        <w:rPr>
          <w:rStyle w:val="CommentReference"/>
        </w:rPr>
        <w:commentReference w:id="3"/>
      </w:r>
    </w:p>
    <w:p w14:paraId="421CFFE8" w14:textId="53D32728" w:rsidR="00927764" w:rsidRPr="00C50A1E" w:rsidRDefault="00354AD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E553A" wp14:editId="62CC1657">
                <wp:simplePos x="0" y="0"/>
                <wp:positionH relativeFrom="column">
                  <wp:posOffset>1949450</wp:posOffset>
                </wp:positionH>
                <wp:positionV relativeFrom="paragraph">
                  <wp:posOffset>281305</wp:posOffset>
                </wp:positionV>
                <wp:extent cx="5143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0301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22.15pt" to="19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4"/>
      <w:proofErr w:type="spellEnd"/>
      <w:r>
        <w:rPr>
          <w:rStyle w:val="CommentReference"/>
        </w:rPr>
        <w:commentReference w:id="4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4AD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id-ID"/>
        </w:rPr>
        <w:t xml:space="preserve">ambyar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924B62" w14:textId="70CD6F1D" w:rsidR="00927764" w:rsidRPr="00C50A1E" w:rsidRDefault="00354AD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CB269" wp14:editId="3D7E385D">
                <wp:simplePos x="0" y="0"/>
                <wp:positionH relativeFrom="column">
                  <wp:posOffset>3276600</wp:posOffset>
                </wp:positionH>
                <wp:positionV relativeFrom="paragraph">
                  <wp:posOffset>279400</wp:posOffset>
                </wp:positionV>
                <wp:extent cx="43180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F7844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2pt" to="29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5"/>
      <w:proofErr w:type="spellEnd"/>
      <w:r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nafsu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62E2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D3C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14F84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A89D74" w14:textId="1A88BAD5" w:rsidR="00927764" w:rsidRPr="00C50A1E" w:rsidRDefault="00D463E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0A723" wp14:editId="0AE87CD7">
                <wp:simplePos x="0" y="0"/>
                <wp:positionH relativeFrom="column">
                  <wp:posOffset>1987550</wp:posOffset>
                </wp:positionH>
                <wp:positionV relativeFrom="paragraph">
                  <wp:posOffset>105410</wp:posOffset>
                </wp:positionV>
                <wp:extent cx="17272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C627A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8.3pt" to="292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“</w:t>
      </w:r>
      <w:r w:rsidRPr="00D463EF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tahu bulat digoreng dadaka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n”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9AD2117" w14:textId="1BB79958" w:rsidR="00927764" w:rsidRPr="00C50A1E" w:rsidRDefault="00D463E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D66DE" wp14:editId="2BBE1462">
                <wp:simplePos x="0" y="0"/>
                <wp:positionH relativeFrom="column">
                  <wp:posOffset>2908300</wp:posOffset>
                </wp:positionH>
                <wp:positionV relativeFrom="paragraph">
                  <wp:posOffset>262255</wp:posOffset>
                </wp:positionV>
                <wp:extent cx="2095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47A13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0.65pt" to="245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D463E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id-ID"/>
        </w:rPr>
        <w:t>lho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1DB40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51FA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FD13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354AD9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kali.</w:t>
      </w:r>
      <w:commentRangeEnd w:id="7"/>
      <w:r w:rsidR="00354AD9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89F4D" w14:textId="5CC1E1E8" w:rsidR="00927764" w:rsidRPr="00C50A1E" w:rsidRDefault="00D463E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A5E59" wp14:editId="71193FF4">
                <wp:simplePos x="0" y="0"/>
                <wp:positionH relativeFrom="column">
                  <wp:posOffset>1885950</wp:posOffset>
                </wp:positionH>
                <wp:positionV relativeFrom="paragraph">
                  <wp:posOffset>271145</wp:posOffset>
                </wp:positionV>
                <wp:extent cx="64135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41C70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1.35pt" to="19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</w:t>
      </w:r>
      <w:commentRangeStart w:id="8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8"/>
      <w:r w:rsidR="00354AD9">
        <w:rPr>
          <w:rStyle w:val="CommentReference"/>
        </w:rPr>
        <w:commentReference w:id="8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D463EF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diri,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342370" w14:textId="78E34C34" w:rsidR="00927764" w:rsidRPr="00C50A1E" w:rsidRDefault="00D463E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96F89" wp14:editId="38EFCE1C">
                <wp:simplePos x="0" y="0"/>
                <wp:positionH relativeFrom="column">
                  <wp:posOffset>323850</wp:posOffset>
                </wp:positionH>
                <wp:positionV relativeFrom="paragraph">
                  <wp:posOffset>63500</wp:posOffset>
                </wp:positionV>
                <wp:extent cx="317500" cy="1905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C5C5C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5pt" to="50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9"/>
      <w:r w:rsidR="00354AD9">
        <w:rPr>
          <w:rStyle w:val="CommentReference"/>
        </w:rPr>
        <w:commentReference w:id="9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63E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id-ID"/>
        </w:rPr>
        <w:t>deh,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740710D" w14:textId="0C34B6B5" w:rsidR="00927764" w:rsidRPr="00C50A1E" w:rsidRDefault="00D463E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42A6" wp14:editId="54F124B5">
                <wp:simplePos x="0" y="0"/>
                <wp:positionH relativeFrom="column">
                  <wp:posOffset>4133850</wp:posOffset>
                </wp:positionH>
                <wp:positionV relativeFrom="paragraph">
                  <wp:posOffset>424180</wp:posOffset>
                </wp:positionV>
                <wp:extent cx="3746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2FFEE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33.4pt" to="35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0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0"/>
      <w:r w:rsidR="00354AD9">
        <w:rPr>
          <w:rStyle w:val="CommentReference"/>
        </w:rPr>
        <w:commentReference w:id="10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</w:t>
      </w:r>
      <w:r w:rsidRPr="00D463E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id-ID"/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3DF92E" w14:textId="117B08B8" w:rsidR="00927764" w:rsidRPr="00C50A1E" w:rsidRDefault="00D463E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70904" wp14:editId="42A36FF3">
                <wp:simplePos x="0" y="0"/>
                <wp:positionH relativeFrom="column">
                  <wp:posOffset>393700</wp:posOffset>
                </wp:positionH>
                <wp:positionV relativeFrom="paragraph">
                  <wp:posOffset>257175</wp:posOffset>
                </wp:positionV>
                <wp:extent cx="406400" cy="2540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5745F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5pt" to="6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F4C72" wp14:editId="29F437AB">
                <wp:simplePos x="0" y="0"/>
                <wp:positionH relativeFrom="column">
                  <wp:posOffset>2781300</wp:posOffset>
                </wp:positionH>
                <wp:positionV relativeFrom="paragraph">
                  <wp:posOffset>98425</wp:posOffset>
                </wp:positionV>
                <wp:extent cx="3810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6D5F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7.75pt" to="24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commentRangeStart w:id="11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-lemak </w:t>
      </w:r>
      <w:commentRangeEnd w:id="11"/>
      <w:r>
        <w:rPr>
          <w:rStyle w:val="CommentReference"/>
        </w:rPr>
        <w:commentReference w:id="11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12"/>
      <w:proofErr w:type="spellEnd"/>
      <w:r w:rsidR="00354AD9">
        <w:rPr>
          <w:rStyle w:val="CommentReference"/>
        </w:rPr>
        <w:commentReference w:id="12"/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D463E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id-ID"/>
        </w:rPr>
        <w:t>mager</w:t>
      </w:r>
      <w:r w:rsidRPr="00D463EF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A8D44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891CBF" w14:textId="1551C7E2" w:rsidR="00927764" w:rsidRPr="00D463EF" w:rsidRDefault="00D463E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7845F" wp14:editId="5AECD649">
                <wp:simplePos x="0" y="0"/>
                <wp:positionH relativeFrom="column">
                  <wp:posOffset>3829050</wp:posOffset>
                </wp:positionH>
                <wp:positionV relativeFrom="paragraph">
                  <wp:posOffset>66675</wp:posOffset>
                </wp:positionV>
                <wp:extent cx="1054100" cy="63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16B66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5.25pt" to="384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commentRangeStart w:id="13"/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3"/>
      <w:r w:rsidR="00354AD9">
        <w:rPr>
          <w:rStyle w:val="CommentReference"/>
        </w:rPr>
        <w:commentReference w:id="13"/>
      </w:r>
      <w:r w:rsidRPr="00D463EF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Kalori, haha.</w:t>
      </w:r>
    </w:p>
    <w:p w14:paraId="0F207AB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119D11" w14:textId="77777777" w:rsidR="00927764" w:rsidRPr="00C50A1E" w:rsidRDefault="00927764" w:rsidP="00927764"/>
    <w:p w14:paraId="7AC39167" w14:textId="77777777" w:rsidR="00927764" w:rsidRPr="005A045A" w:rsidRDefault="00927764" w:rsidP="00927764">
      <w:pPr>
        <w:rPr>
          <w:i/>
        </w:rPr>
      </w:pPr>
    </w:p>
    <w:p w14:paraId="3BAE22E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27E46A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usida Lusiana" w:date="2021-04-10T09:41:00Z" w:initials="YL">
    <w:p w14:paraId="44B4AC35" w14:textId="6133ABBE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bulan</w:t>
      </w:r>
    </w:p>
  </w:comment>
  <w:comment w:id="3" w:author="Yusida Lusiana" w:date="2021-04-10T09:41:00Z" w:initials="YL">
    <w:p w14:paraId="16508AE4" w14:textId="45A1DB44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dihilangkan </w:t>
      </w:r>
    </w:p>
  </w:comment>
  <w:comment w:id="4" w:author="Yusida Lusiana" w:date="2021-04-10T09:42:00Z" w:initials="YL">
    <w:p w14:paraId="6D659EA3" w14:textId="3DC1D6A2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miring</w:t>
      </w:r>
    </w:p>
  </w:comment>
  <w:comment w:id="5" w:author="Yusida Lusiana" w:date="2021-04-10T09:42:00Z" w:initials="YL">
    <w:p w14:paraId="07EC840B" w14:textId="26315DAC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6" w:author="Yusida Lusiana" w:date="2021-04-10T09:43:00Z" w:initials="YL">
    <w:p w14:paraId="4EE352EB" w14:textId="53EF5DFF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dilanjutkan</w:t>
      </w:r>
    </w:p>
  </w:comment>
  <w:comment w:id="7" w:author="Yusida Lusiana" w:date="2021-04-10T09:43:00Z" w:initials="YL">
    <w:p w14:paraId="20F5E0D2" w14:textId="2306C1E9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titik koma</w:t>
      </w:r>
    </w:p>
  </w:comment>
  <w:comment w:id="8" w:author="Yusida Lusiana" w:date="2021-04-10T09:43:00Z" w:initials="YL">
    <w:p w14:paraId="5549D86B" w14:textId="414BB192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disambungkan </w:t>
      </w:r>
    </w:p>
  </w:comment>
  <w:comment w:id="9" w:author="Yusida Lusiana" w:date="2021-04-10T09:44:00Z" w:initials="YL">
    <w:p w14:paraId="0FE80555" w14:textId="43D24A7A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miring</w:t>
      </w:r>
    </w:p>
  </w:comment>
  <w:comment w:id="10" w:author="Yusida Lusiana" w:date="2021-04-10T09:44:00Z" w:initials="YL">
    <w:p w14:paraId="75800BCD" w14:textId="4A63610E" w:rsidR="00354AD9" w:rsidRPr="00354AD9" w:rsidRDefault="00354AD9">
      <w:pPr>
        <w:pStyle w:val="CommentText"/>
        <w:rPr>
          <w:i/>
          <w:iCs/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miring </w:t>
      </w:r>
      <w:r>
        <w:rPr>
          <w:i/>
          <w:iCs/>
          <w:lang w:val="id-ID"/>
        </w:rPr>
        <w:t>chat</w:t>
      </w:r>
    </w:p>
  </w:comment>
  <w:comment w:id="11" w:author="Yusida Lusiana" w:date="2021-04-10T09:51:00Z" w:initials="YL">
    <w:p w14:paraId="19086D65" w14:textId="65DA578D" w:rsidR="00D463EF" w:rsidRPr="00D463EF" w:rsidRDefault="00D463E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pengulangan, dihilangkan</w:t>
      </w:r>
    </w:p>
  </w:comment>
  <w:comment w:id="12" w:author="Yusida Lusiana" w:date="2021-04-10T09:44:00Z" w:initials="YL">
    <w:p w14:paraId="618F3F0F" w14:textId="3057B151" w:rsidR="00354AD9" w:rsidRPr="00354AD9" w:rsidRDefault="00354AD9">
      <w:pPr>
        <w:pStyle w:val="CommentText"/>
        <w:rPr>
          <w:i/>
          <w:iCs/>
          <w:lang w:val="id-ID"/>
        </w:rPr>
      </w:pPr>
      <w:r>
        <w:rPr>
          <w:rStyle w:val="CommentReference"/>
        </w:rPr>
        <w:annotationRef/>
      </w:r>
      <w:r>
        <w:rPr>
          <w:i/>
          <w:iCs/>
          <w:lang w:val="id-ID"/>
        </w:rPr>
        <w:t xml:space="preserve">mager </w:t>
      </w:r>
    </w:p>
  </w:comment>
  <w:comment w:id="13" w:author="Yusida Lusiana" w:date="2021-04-10T09:45:00Z" w:initials="YL">
    <w:p w14:paraId="2F3A33A3" w14:textId="05D74CE0" w:rsidR="00354AD9" w:rsidRPr="00354AD9" w:rsidRDefault="00354AD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, </w:t>
      </w:r>
      <w:r>
        <w:rPr>
          <w:lang w:val="id-ID"/>
        </w:rPr>
        <w:t>hahaha.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B4AC35" w15:done="0"/>
  <w15:commentEx w15:paraId="16508AE4" w15:done="0"/>
  <w15:commentEx w15:paraId="6D659EA3" w15:done="0"/>
  <w15:commentEx w15:paraId="07EC840B" w15:done="0"/>
  <w15:commentEx w15:paraId="4EE352EB" w15:done="0"/>
  <w15:commentEx w15:paraId="20F5E0D2" w15:done="0"/>
  <w15:commentEx w15:paraId="5549D86B" w15:done="0"/>
  <w15:commentEx w15:paraId="0FE80555" w15:done="0"/>
  <w15:commentEx w15:paraId="75800BCD" w15:done="0"/>
  <w15:commentEx w15:paraId="19086D65" w15:done="0"/>
  <w15:commentEx w15:paraId="618F3F0F" w15:done="0"/>
  <w15:commentEx w15:paraId="2F3A33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BF15A" w16cex:dateUtc="2021-04-10T02:41:00Z"/>
  <w16cex:commentExtensible w16cex:durableId="241BF165" w16cex:dateUtc="2021-04-10T02:41:00Z"/>
  <w16cex:commentExtensible w16cex:durableId="241BF177" w16cex:dateUtc="2021-04-10T02:42:00Z"/>
  <w16cex:commentExtensible w16cex:durableId="241BF188" w16cex:dateUtc="2021-04-10T02:42:00Z"/>
  <w16cex:commentExtensible w16cex:durableId="241BF1BC" w16cex:dateUtc="2021-04-10T02:43:00Z"/>
  <w16cex:commentExtensible w16cex:durableId="241BF1CA" w16cex:dateUtc="2021-04-10T02:43:00Z"/>
  <w16cex:commentExtensible w16cex:durableId="241BF1DB" w16cex:dateUtc="2021-04-10T02:43:00Z"/>
  <w16cex:commentExtensible w16cex:durableId="241BF1E9" w16cex:dateUtc="2021-04-10T02:44:00Z"/>
  <w16cex:commentExtensible w16cex:durableId="241BF1F5" w16cex:dateUtc="2021-04-10T02:44:00Z"/>
  <w16cex:commentExtensible w16cex:durableId="241BF39F" w16cex:dateUtc="2021-04-10T02:51:00Z"/>
  <w16cex:commentExtensible w16cex:durableId="241BF205" w16cex:dateUtc="2021-04-10T02:44:00Z"/>
  <w16cex:commentExtensible w16cex:durableId="241BF21F" w16cex:dateUtc="2021-04-10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B4AC35" w16cid:durableId="241BF15A"/>
  <w16cid:commentId w16cid:paraId="16508AE4" w16cid:durableId="241BF165"/>
  <w16cid:commentId w16cid:paraId="6D659EA3" w16cid:durableId="241BF177"/>
  <w16cid:commentId w16cid:paraId="07EC840B" w16cid:durableId="241BF188"/>
  <w16cid:commentId w16cid:paraId="4EE352EB" w16cid:durableId="241BF1BC"/>
  <w16cid:commentId w16cid:paraId="20F5E0D2" w16cid:durableId="241BF1CA"/>
  <w16cid:commentId w16cid:paraId="5549D86B" w16cid:durableId="241BF1DB"/>
  <w16cid:commentId w16cid:paraId="0FE80555" w16cid:durableId="241BF1E9"/>
  <w16cid:commentId w16cid:paraId="75800BCD" w16cid:durableId="241BF1F5"/>
  <w16cid:commentId w16cid:paraId="19086D65" w16cid:durableId="241BF39F"/>
  <w16cid:commentId w16cid:paraId="618F3F0F" w16cid:durableId="241BF205"/>
  <w16cid:commentId w16cid:paraId="2F3A33A3" w16cid:durableId="241BF2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36A61" w14:textId="77777777" w:rsidR="003B4B8A" w:rsidRDefault="003B4B8A">
      <w:r>
        <w:separator/>
      </w:r>
    </w:p>
  </w:endnote>
  <w:endnote w:type="continuationSeparator" w:id="0">
    <w:p w14:paraId="54B0ED3F" w14:textId="77777777" w:rsidR="003B4B8A" w:rsidRDefault="003B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0F15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0A7000D" w14:textId="77777777" w:rsidR="00941E77" w:rsidRDefault="003B4B8A">
    <w:pPr>
      <w:pStyle w:val="Footer"/>
    </w:pPr>
  </w:p>
  <w:p w14:paraId="51B9D913" w14:textId="77777777" w:rsidR="00941E77" w:rsidRDefault="003B4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F1684" w14:textId="77777777" w:rsidR="003B4B8A" w:rsidRDefault="003B4B8A">
      <w:r>
        <w:separator/>
      </w:r>
    </w:p>
  </w:footnote>
  <w:footnote w:type="continuationSeparator" w:id="0">
    <w:p w14:paraId="6932AE75" w14:textId="77777777" w:rsidR="003B4B8A" w:rsidRDefault="003B4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sida Lusiana">
    <w15:presenceInfo w15:providerId="Windows Live" w15:userId="e2ff427577dc4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54AD9"/>
    <w:rsid w:val="003B4B8A"/>
    <w:rsid w:val="0042167F"/>
    <w:rsid w:val="00924DF5"/>
    <w:rsid w:val="00927764"/>
    <w:rsid w:val="00D4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E5D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54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Yusida Lusiana</cp:lastModifiedBy>
  <cp:revision>2</cp:revision>
  <dcterms:created xsi:type="dcterms:W3CDTF">2021-04-10T02:54:00Z</dcterms:created>
  <dcterms:modified xsi:type="dcterms:W3CDTF">2021-04-10T02:54:00Z</dcterms:modified>
</cp:coreProperties>
</file>