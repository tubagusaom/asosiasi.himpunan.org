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B41EC8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2F0D9AC0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37F68527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075EF500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r w:rsidRPr="001D038C">
        <w:rPr>
          <w:rFonts w:ascii="Minion Pro" w:hAnsi="Minion Pro"/>
        </w:rPr>
        <w:t xml:space="preserve">Lakukan swasunting secara digital dengan menggunakan fitur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(Peninjauan) pada aplikasi Word. Aktifkan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untuk menandai perbaikan yang Anda lakukan.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501A4AAD" w14:textId="77777777" w:rsidTr="00821BA2">
        <w:tc>
          <w:tcPr>
            <w:tcW w:w="9350" w:type="dxa"/>
          </w:tcPr>
          <w:p w14:paraId="60E9AD95" w14:textId="7777777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r>
              <w:lastRenderedPageBreak/>
              <w:t xml:space="preserve">Pembelajaran di Era "Revolusi Industri 4.0" bagi Anak Usia Dini </w:t>
            </w:r>
          </w:p>
          <w:p w14:paraId="7FB509E3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Oleh Kodar Akbar</w:t>
            </w:r>
          </w:p>
          <w:p w14:paraId="5F4944B8" w14:textId="3ADBEEB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0" w:author="Esti Asmalia" w:date="2021-02-18T11:53:00Z">
              <w:r w:rsidRPr="00EC6F38" w:rsidDel="00A31A67">
                <w:rPr>
                  <w:rFonts w:ascii="Times New Roman" w:eastAsia="Times New Roman" w:hAnsi="Times New Roman" w:cs="Times New Roman"/>
                  <w:szCs w:val="24"/>
                </w:rPr>
                <w:delText>Pada zaman ini k</w:delText>
              </w:r>
            </w:del>
            <w:ins w:id="1" w:author="Esti Asmalia" w:date="2021-02-18T11:53:00Z">
              <w:r w:rsidR="00A31A67">
                <w:rPr>
                  <w:rFonts w:ascii="Times New Roman" w:eastAsia="Times New Roman" w:hAnsi="Times New Roman" w:cs="Times New Roman"/>
                  <w:szCs w:val="24"/>
                </w:rPr>
                <w:t>K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ita berada pada zona industri yang sangat </w:t>
            </w:r>
            <w:ins w:id="2" w:author="Esti Asmalia" w:date="2021-02-18T11:53:00Z">
              <w:r w:rsidR="00A31A67">
                <w:rPr>
                  <w:rFonts w:ascii="Times New Roman" w:eastAsia="Times New Roman" w:hAnsi="Times New Roman" w:cs="Times New Roman"/>
                  <w:szCs w:val="24"/>
                </w:rPr>
                <w:t>ekstrem</w:t>
              </w:r>
            </w:ins>
            <w:del w:id="3" w:author="Esti Asmalia" w:date="2021-02-18T11:53:00Z">
              <w:r w:rsidRPr="00EC6F38" w:rsidDel="00A31A67">
                <w:rPr>
                  <w:rFonts w:ascii="Times New Roman" w:eastAsia="Times New Roman" w:hAnsi="Times New Roman" w:cs="Times New Roman"/>
                  <w:szCs w:val="24"/>
                </w:rPr>
                <w:delText>extream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ins w:id="4" w:author="Esti Asmalia" w:date="2021-02-18T11:54:00Z">
              <w:r w:rsidR="00A31A67">
                <w:rPr>
                  <w:rFonts w:ascii="Times New Roman" w:eastAsia="Times New Roman" w:hAnsi="Times New Roman" w:cs="Times New Roman"/>
                  <w:szCs w:val="24"/>
                </w:rPr>
                <w:t xml:space="preserve">Sebuah </w:t>
              </w:r>
            </w:ins>
            <w:del w:id="5" w:author="Esti Asmalia" w:date="2021-02-18T11:54:00Z">
              <w:r w:rsidRPr="00EC6F38" w:rsidDel="00A31A67">
                <w:rPr>
                  <w:rFonts w:ascii="Times New Roman" w:eastAsia="Times New Roman" w:hAnsi="Times New Roman" w:cs="Times New Roman"/>
                  <w:szCs w:val="24"/>
                </w:rPr>
                <w:delText>I</w:delText>
              </w:r>
            </w:del>
            <w:ins w:id="6" w:author="Esti Asmalia" w:date="2021-02-18T11:54:00Z">
              <w:r w:rsidR="00A31A67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ndustri yang tiap menit bahkan detik </w:t>
            </w:r>
            <w:del w:id="7" w:author="Esti Asmalia" w:date="2021-02-18T11:53:00Z">
              <w:r w:rsidRPr="00EC6F38" w:rsidDel="00A31A67">
                <w:rPr>
                  <w:rFonts w:ascii="Times New Roman" w:eastAsia="Times New Roman" w:hAnsi="Times New Roman" w:cs="Times New Roman"/>
                  <w:szCs w:val="24"/>
                </w:rPr>
                <w:delText xml:space="preserve">dia akan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 semakin maj</w:t>
            </w:r>
            <w:ins w:id="8" w:author="Esti Asmalia" w:date="2021-02-18T11:54:00Z">
              <w:r w:rsidR="00A31A67">
                <w:rPr>
                  <w:rFonts w:ascii="Times New Roman" w:eastAsia="Times New Roman" w:hAnsi="Times New Roman" w:cs="Times New Roman"/>
                  <w:szCs w:val="24"/>
                </w:rPr>
                <w:t>u. Kita sering menyebutnya</w:t>
              </w:r>
            </w:ins>
            <w:del w:id="9" w:author="Esti Asmalia" w:date="2021-02-18T11:54:00Z">
              <w:r w:rsidRPr="00EC6F38" w:rsidDel="00A31A67">
                <w:rPr>
                  <w:rFonts w:ascii="Times New Roman" w:eastAsia="Times New Roman" w:hAnsi="Times New Roman" w:cs="Times New Roman"/>
                  <w:szCs w:val="24"/>
                </w:rPr>
                <w:delText xml:space="preserve">u, yang sering kita sebut dengan </w:delText>
              </w:r>
            </w:del>
            <w:ins w:id="10" w:author="Esti Asmalia" w:date="2021-02-18T11:54:00Z">
              <w:r w:rsidR="00A31A67">
                <w:rPr>
                  <w:rFonts w:ascii="Times New Roman" w:eastAsia="Times New Roman" w:hAnsi="Times New Roman" w:cs="Times New Roman"/>
                  <w:szCs w:val="24"/>
                </w:rPr>
                <w:t>“R</w:t>
              </w:r>
            </w:ins>
            <w:del w:id="11" w:author="Esti Asmalia" w:date="2021-02-18T11:54:00Z">
              <w:r w:rsidRPr="00EC6F38" w:rsidDel="00A31A67">
                <w:rPr>
                  <w:rFonts w:ascii="Times New Roman" w:eastAsia="Times New Roman" w:hAnsi="Times New Roman" w:cs="Times New Roman"/>
                  <w:szCs w:val="24"/>
                </w:rPr>
                <w:delText>r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evolusi </w:t>
            </w:r>
            <w:ins w:id="12" w:author="Esti Asmalia" w:date="2021-02-18T11:54:00Z">
              <w:r w:rsidR="00A31A67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del w:id="13" w:author="Esti Asmalia" w:date="2021-02-18T11:54:00Z">
              <w:r w:rsidRPr="00EC6F38" w:rsidDel="00A31A67">
                <w:rPr>
                  <w:rFonts w:ascii="Times New Roman" w:eastAsia="Times New Roman" w:hAnsi="Times New Roman" w:cs="Times New Roman"/>
                  <w:szCs w:val="24"/>
                </w:rPr>
                <w:delText>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ndustry 4.0</w:t>
            </w:r>
            <w:ins w:id="14" w:author="Esti Asmalia" w:date="2021-02-18T11:54:00Z">
              <w:r w:rsidR="00A31A67">
                <w:rPr>
                  <w:rFonts w:ascii="Times New Roman" w:eastAsia="Times New Roman" w:hAnsi="Times New Roman" w:cs="Times New Roman"/>
                  <w:szCs w:val="24"/>
                </w:rPr>
                <w:t>”</w:t>
              </w:r>
            </w:ins>
            <w:ins w:id="15" w:author="Esti Asmalia" w:date="2021-02-18T11:55:00Z">
              <w:r w:rsidR="00A31A67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</w:ins>
            <w:del w:id="16" w:author="Esti Asmalia" w:date="2021-02-18T11:55:00Z">
              <w:r w:rsidRPr="00EC6F38" w:rsidDel="00A31A67">
                <w:rPr>
                  <w:rFonts w:ascii="Times New Roman" w:eastAsia="Times New Roman" w:hAnsi="Times New Roman" w:cs="Times New Roman"/>
                  <w:szCs w:val="24"/>
                </w:rPr>
                <w:delText>. I</w:delText>
              </w:r>
            </w:del>
            <w:ins w:id="17" w:author="Esti Asmalia" w:date="2021-02-18T11:55:00Z">
              <w:r w:rsidR="00A31A67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stilah yang masih jarang kita dengar bahkan banyak yang masih awam.</w:t>
            </w:r>
          </w:p>
          <w:p w14:paraId="18DE3F68" w14:textId="3B0EC565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18" w:author="Esti Asmalia" w:date="2021-02-18T11:55:00Z">
              <w:r w:rsidRPr="00EC6F38" w:rsidDel="00A31A67">
                <w:rPr>
                  <w:rFonts w:ascii="Times New Roman" w:eastAsia="Times New Roman" w:hAnsi="Times New Roman" w:cs="Times New Roman"/>
                  <w:szCs w:val="24"/>
                </w:rPr>
                <w:delText>Bagi p</w:delText>
              </w:r>
            </w:del>
            <w:ins w:id="19" w:author="Esti Asmalia" w:date="2021-02-18T11:55:00Z">
              <w:r w:rsidR="00A31A67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endidik maupun peserta didik</w:t>
            </w:r>
            <w:del w:id="20" w:author="Esti Asmalia" w:date="2021-02-18T11:55:00Z">
              <w:r w:rsidRPr="00EC6F38" w:rsidDel="00A31A67">
                <w:rPr>
                  <w:rFonts w:ascii="Times New Roman" w:eastAsia="Times New Roman" w:hAnsi="Times New Roman" w:cs="Times New Roman"/>
                  <w:szCs w:val="24"/>
                </w:rPr>
                <w:delText xml:space="preserve"> hari ini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del w:id="21" w:author="Esti Asmalia" w:date="2021-02-18T11:55:00Z">
              <w:r w:rsidRPr="00EC6F38" w:rsidDel="00A31A67">
                <w:rPr>
                  <w:rFonts w:ascii="Times New Roman" w:eastAsia="Times New Roman" w:hAnsi="Times New Roman" w:cs="Times New Roman"/>
                  <w:szCs w:val="24"/>
                </w:rPr>
                <w:delText xml:space="preserve"> di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 untuk memasuki dunia kerja</w:t>
            </w:r>
            <w:ins w:id="22" w:author="Esti Asmalia" w:date="2021-02-18T11:57:00Z">
              <w:r w:rsidR="00A31A67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</w:ins>
            <w:del w:id="23" w:author="Esti Asmalia" w:date="2021-02-18T11:57:00Z">
              <w:r w:rsidRPr="00EC6F38" w:rsidDel="00A31A67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del w:id="24" w:author="Esti Asmalia" w:date="2021-02-18T11:56:00Z">
              <w:r w:rsidRPr="00EC6F38" w:rsidDel="00A31A67">
                <w:rPr>
                  <w:rFonts w:ascii="Times New Roman" w:eastAsia="Times New Roman" w:hAnsi="Times New Roman" w:cs="Times New Roman"/>
                  <w:szCs w:val="24"/>
                </w:rPr>
                <w:delText>namun b</w:delText>
              </w:r>
            </w:del>
            <w:ins w:id="25" w:author="Esti Asmalia" w:date="2021-02-18T11:56:00Z">
              <w:r w:rsidR="00A31A67">
                <w:rPr>
                  <w:rFonts w:ascii="Times New Roman" w:eastAsia="Times New Roman" w:hAnsi="Times New Roman" w:cs="Times New Roman"/>
                  <w:szCs w:val="24"/>
                </w:rPr>
                <w:t>b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ukan lagi </w:t>
            </w:r>
            <w:ins w:id="26" w:author="Esti Asmalia" w:date="2021-02-18T11:56:00Z">
              <w:r w:rsidR="00A31A67">
                <w:rPr>
                  <w:rFonts w:ascii="Times New Roman" w:eastAsia="Times New Roman" w:hAnsi="Times New Roman" w:cs="Times New Roman"/>
                  <w:szCs w:val="24"/>
                </w:rPr>
                <w:t xml:space="preserve">sebagai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pe</w:t>
            </w:r>
            <w:del w:id="27" w:author="Esti Asmalia" w:date="2021-02-18T11:56:00Z">
              <w:r w:rsidRPr="00EC6F38" w:rsidDel="00A31A67">
                <w:rPr>
                  <w:rFonts w:ascii="Times New Roman" w:eastAsia="Times New Roman" w:hAnsi="Times New Roman" w:cs="Times New Roman"/>
                  <w:szCs w:val="24"/>
                </w:rPr>
                <w:delText>r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kerja, </w:t>
            </w:r>
            <w:del w:id="28" w:author="Esti Asmalia" w:date="2021-02-18T11:56:00Z">
              <w:r w:rsidRPr="00EC6F38" w:rsidDel="00A31A67">
                <w:rPr>
                  <w:rFonts w:ascii="Times New Roman" w:eastAsia="Times New Roman" w:hAnsi="Times New Roman" w:cs="Times New Roman"/>
                  <w:szCs w:val="24"/>
                </w:rPr>
                <w:delText>tetapi kita di siapkan untuk m</w:delText>
              </w:r>
            </w:del>
            <w:ins w:id="29" w:author="Esti Asmalia" w:date="2021-02-18T11:57:00Z">
              <w:r w:rsidR="00A31A67">
                <w:rPr>
                  <w:rFonts w:ascii="Times New Roman" w:eastAsia="Times New Roman" w:hAnsi="Times New Roman" w:cs="Times New Roman"/>
                  <w:szCs w:val="24"/>
                </w:rPr>
                <w:t>namun sebagai p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embuat lapangan kerja baru yang belum tercipta, dengan menggunakan kemampuan teknologi dan ide kreatif kita.</w:t>
            </w:r>
          </w:p>
          <w:p w14:paraId="2133363A" w14:textId="40B794CC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 4.0 adalah</w:t>
            </w:r>
            <w:del w:id="30" w:author="Esti Asmalia" w:date="2021-02-18T11:58:00Z">
              <w:r w:rsidRPr="00EC6F38" w:rsidDel="00A31A67">
                <w:rPr>
                  <w:rFonts w:ascii="Times New Roman" w:eastAsia="Times New Roman" w:hAnsi="Times New Roman" w:cs="Times New Roman"/>
                  <w:szCs w:val="24"/>
                </w:rPr>
                <w:delText xml:space="preserve"> suatu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program yang di</w:t>
            </w:r>
            <w:del w:id="31" w:author="Esti Asmalia" w:date="2021-02-18T11:58:00Z">
              <w:r w:rsidRPr="00EC6F38" w:rsidDel="00A31A67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buat untuk mewujudkan pendidikan yang cerdas dan kreatif. Tujuan</w:t>
            </w:r>
            <w:del w:id="32" w:author="Esti Asmalia" w:date="2021-02-18T11:58:00Z">
              <w:r w:rsidRPr="00EC6F38" w:rsidDel="00A31A67">
                <w:rPr>
                  <w:rFonts w:ascii="Times New Roman" w:eastAsia="Times New Roman" w:hAnsi="Times New Roman" w:cs="Times New Roman"/>
                  <w:szCs w:val="24"/>
                </w:rPr>
                <w:delText xml:space="preserve"> dari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 pendidikan 4.0 ini adalah peningkatan dan pemerataan pendidikan, dengan cara mem</w:t>
            </w:r>
            <w:ins w:id="33" w:author="Esti Asmalia" w:date="2021-02-18T11:59:00Z">
              <w:r w:rsidR="00A31A67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erluas akses dan memanfaatkan teknologi.</w:t>
            </w:r>
          </w:p>
          <w:p w14:paraId="44B40073" w14:textId="5FB4EE2D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Tidak hanya itu</w:t>
            </w:r>
            <w:ins w:id="34" w:author="Esti Asmalia" w:date="2021-02-18T11:59:00Z">
              <w:r w:rsidR="00A31A67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pendidikan 4.0 menghasilkan </w:t>
            </w:r>
            <w:ins w:id="35" w:author="Esti Asmalia" w:date="2021-02-18T11:59:00Z">
              <w:r w:rsidR="00A31A67">
                <w:rPr>
                  <w:rFonts w:ascii="Times New Roman" w:eastAsia="Times New Roman" w:hAnsi="Times New Roman" w:cs="Times New Roman"/>
                  <w:szCs w:val="24"/>
                </w:rPr>
                <w:t>empat</w:t>
              </w:r>
            </w:ins>
            <w:del w:id="36" w:author="Esti Asmalia" w:date="2021-02-18T11:59:00Z">
              <w:r w:rsidRPr="00EC6F38" w:rsidDel="00A31A67">
                <w:rPr>
                  <w:rFonts w:ascii="Times New Roman" w:eastAsia="Times New Roman" w:hAnsi="Times New Roman" w:cs="Times New Roman"/>
                  <w:szCs w:val="24"/>
                </w:rPr>
                <w:delText>4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aspek yang sangat di butuhkan di era milenial ini</w:t>
            </w:r>
            <w:ins w:id="37" w:author="Esti Asmalia" w:date="2021-02-18T11:59:00Z">
              <w:r w:rsidR="00A31A67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yaitu kolaboratif, komunikatif, berfikir kritis, kreatif. Mengapa demikian</w:t>
            </w:r>
            <w:ins w:id="38" w:author="Esti Asmalia" w:date="2021-02-18T11:59:00Z">
              <w:r w:rsidR="00A31A67">
                <w:rPr>
                  <w:rFonts w:ascii="Times New Roman" w:eastAsia="Times New Roman" w:hAnsi="Times New Roman" w:cs="Times New Roman"/>
                  <w:szCs w:val="24"/>
                </w:rPr>
                <w:t>?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39" w:author="Esti Asmalia" w:date="2021-02-18T11:59:00Z">
              <w:r w:rsidR="00A31A67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40" w:author="Esti Asmalia" w:date="2021-02-18T11:59:00Z">
              <w:r w:rsidRPr="00EC6F38" w:rsidDel="00A31A67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endidikan 4.0 ini hari ini sedang gencar-gencarnya di </w:t>
            </w:r>
            <w:ins w:id="41" w:author="Esti Asmalia" w:date="2021-02-18T12:00:00Z">
              <w:r w:rsidR="00A31A67" w:rsidRPr="00A31A67">
                <w:rPr>
                  <w:rFonts w:ascii="Times New Roman" w:eastAsia="Times New Roman" w:hAnsi="Times New Roman" w:cs="Times New Roman"/>
                  <w:i/>
                  <w:iCs/>
                  <w:szCs w:val="24"/>
                  <w:rPrChange w:id="42" w:author="Esti Asmalia" w:date="2021-02-18T12:00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publish</w:t>
              </w:r>
            </w:ins>
            <w:del w:id="43" w:author="Esti Asmalia" w:date="2021-02-18T11:59:00Z">
              <w:r w:rsidRPr="00EC6F38" w:rsidDel="00A31A67">
                <w:rPr>
                  <w:rFonts w:ascii="Times New Roman" w:eastAsia="Times New Roman" w:hAnsi="Times New Roman" w:cs="Times New Roman"/>
                  <w:szCs w:val="24"/>
                </w:rPr>
                <w:delText>publis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, karena di era ini kita harus mempersiapkan diri atau generasi muda untuk memasuki dunia revolusi industri 4.0.</w:t>
            </w:r>
          </w:p>
          <w:p w14:paraId="48820A27" w14:textId="3B22118F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 pendidikan 4.0</w:t>
            </w:r>
            <w:ins w:id="44" w:author="Esti Asmalia" w:date="2021-02-18T12:00:00Z">
              <w:r w:rsidR="00A31A67">
                <w:rPr>
                  <w:rFonts w:ascii="Times New Roman" w:eastAsia="Times New Roman" w:hAnsi="Times New Roman" w:cs="Times New Roman"/>
                  <w:szCs w:val="24"/>
                </w:rPr>
                <w:t>:</w:t>
              </w:r>
            </w:ins>
          </w:p>
          <w:p w14:paraId="3FCC53DC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 belajar sesuai dengan kemampuan dan minat/kebutuhan siswa.</w:t>
            </w:r>
          </w:p>
          <w:p w14:paraId="1CB9E2A9" w14:textId="5F4331E2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45" w:author="Esti Asmalia" w:date="2021-02-18T12:00:00Z">
              <w:r w:rsidRPr="00EC6F38" w:rsidDel="00A31A67">
                <w:rPr>
                  <w:rFonts w:ascii="Times New Roman" w:eastAsia="Times New Roman" w:hAnsi="Times New Roman" w:cs="Times New Roman"/>
                  <w:szCs w:val="24"/>
                </w:rPr>
                <w:delText>Pada tahab ini g</w:delText>
              </w:r>
            </w:del>
            <w:ins w:id="46" w:author="Esti Asmalia" w:date="2021-02-18T12:00:00Z">
              <w:r w:rsidR="00A31A67">
                <w:rPr>
                  <w:rFonts w:ascii="Times New Roman" w:eastAsia="Times New Roman" w:hAnsi="Times New Roman" w:cs="Times New Roman"/>
                  <w:szCs w:val="24"/>
                </w:rPr>
                <w:t>G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uru di</w:t>
            </w:r>
            <w:del w:id="47" w:author="Esti Asmalia" w:date="2021-02-18T12:00:00Z">
              <w:r w:rsidRPr="00EC6F38" w:rsidDel="00A31A67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tu</w:t>
            </w:r>
            <w:ins w:id="48" w:author="Esti Asmalia" w:date="2021-02-18T12:00:00Z">
              <w:r w:rsidR="00A31A67">
                <w:rPr>
                  <w:rFonts w:ascii="Times New Roman" w:eastAsia="Times New Roman" w:hAnsi="Times New Roman" w:cs="Times New Roman"/>
                  <w:szCs w:val="24"/>
                </w:rPr>
                <w:t>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tut untuk merancang pem</w:t>
            </w:r>
            <w:del w:id="49" w:author="Esti Asmalia" w:date="2021-02-18T12:00:00Z">
              <w:r w:rsidRPr="00EC6F38" w:rsidDel="00A31A67">
                <w:rPr>
                  <w:rFonts w:ascii="Times New Roman" w:eastAsia="Times New Roman" w:hAnsi="Times New Roman" w:cs="Times New Roman"/>
                  <w:szCs w:val="24"/>
                </w:rPr>
                <w:delText>b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elajaran sesuai dengan minat dan bakat/kebutuhan siswa.</w:t>
            </w:r>
          </w:p>
          <w:p w14:paraId="223928AA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 penilaian formatif.</w:t>
            </w:r>
          </w:p>
          <w:p w14:paraId="05D9CF3D" w14:textId="2FDD8CE2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Yaitu guru di sini di</w:t>
            </w:r>
            <w:del w:id="50" w:author="Esti Asmalia" w:date="2021-02-18T12:01:00Z">
              <w:r w:rsidRPr="00EC6F38" w:rsidDel="00A31A67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 untuk membantu si</w:t>
            </w:r>
            <w:ins w:id="51" w:author="Esti Asmalia" w:date="2021-02-18T12:01:00Z">
              <w:r w:rsidR="00A31A67">
                <w:rPr>
                  <w:rFonts w:ascii="Times New Roman" w:eastAsia="Times New Roman" w:hAnsi="Times New Roman" w:cs="Times New Roman"/>
                  <w:szCs w:val="24"/>
                </w:rPr>
                <w:t>s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wa dalam mencari kemampuan dan bakat siswa.</w:t>
            </w:r>
          </w:p>
          <w:p w14:paraId="0FF00399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 guru sebagai mentor.</w:t>
            </w:r>
          </w:p>
          <w:p w14:paraId="05C6AD0C" w14:textId="61729583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Gur</w:t>
            </w:r>
            <w:ins w:id="52" w:author="Esti Asmalia" w:date="2021-02-18T12:01:00Z">
              <w:r w:rsidR="00A31A67">
                <w:rPr>
                  <w:rFonts w:ascii="Times New Roman" w:eastAsia="Times New Roman" w:hAnsi="Times New Roman" w:cs="Times New Roman"/>
                  <w:szCs w:val="24"/>
                </w:rPr>
                <w:t>u</w:t>
              </w:r>
            </w:ins>
            <w:del w:id="53" w:author="Esti Asmalia" w:date="2021-02-18T12:01:00Z">
              <w:r w:rsidRPr="00EC6F38" w:rsidDel="00A31A67">
                <w:rPr>
                  <w:rFonts w:ascii="Times New Roman" w:eastAsia="Times New Roman" w:hAnsi="Times New Roman" w:cs="Times New Roman"/>
                  <w:szCs w:val="24"/>
                </w:rPr>
                <w:delText>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dilatih untuk mengembangkan kurikulum dan memberikan kebebasan untuk menentukan cara belajar mengajar siswa.</w:t>
            </w:r>
          </w:p>
          <w:p w14:paraId="31E95C22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 profesi guru.</w:t>
            </w:r>
          </w:p>
          <w:p w14:paraId="608055B9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Dimana guru sebagai pendidik di era 4.0 maka guru tidak boleh menetap dengan satu strata, harus selalu berkembang agar dapat mengajarkan pendidikan sesuai dengan eranya.</w:t>
            </w:r>
          </w:p>
          <w:p w14:paraId="36657E16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 Di dalam pendidikan revolusi industri ini ada 5 aspek yang di tekankan pada proses pembelajaran yaitu:</w:t>
            </w:r>
          </w:p>
          <w:p w14:paraId="6EA2F0B3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</w:p>
          <w:p w14:paraId="7BF8F3A4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</w:p>
          <w:p w14:paraId="18A7DB15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</w:p>
          <w:p w14:paraId="7A8C7BE2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</w:p>
          <w:p w14:paraId="7A798356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Penelitian</w:t>
            </w:r>
          </w:p>
          <w:p w14:paraId="22B06C5C" w14:textId="77777777" w:rsidR="00125355" w:rsidRPr="00EC6F38" w:rsidDel="00A31A67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del w:id="54" w:author="Esti Asmalia" w:date="2021-02-18T12:02:00Z"/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Pada dasarnya kita bisa lihat proses mengamati dan memahami ini sebenarnya jadi satu kesatuan, pada proses mengamati dan memahami kita bisa memiliki pikiran yang kritis. Pikiran kritis sangat di</w:t>
            </w:r>
            <w:del w:id="55" w:author="Esti Asmalia" w:date="2021-02-18T12:01:00Z">
              <w:r w:rsidRPr="00EC6F38" w:rsidDel="00A31A67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 karena dengan pikiran yang kritis maka akan timbul sebuah ide atau gagasan.</w:t>
            </w:r>
          </w:p>
          <w:p w14:paraId="6539D179" w14:textId="119951CE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56" w:author="Esti Asmalia" w:date="2021-02-18T12:02:00Z">
              <w:r w:rsidRPr="00EC6F38" w:rsidDel="00A31A67">
                <w:rPr>
                  <w:rFonts w:ascii="Times New Roman" w:eastAsia="Times New Roman" w:hAnsi="Times New Roman" w:cs="Times New Roman"/>
                  <w:szCs w:val="24"/>
                </w:rPr>
                <w:delText>Dari g</w:delText>
              </w:r>
            </w:del>
            <w:ins w:id="57" w:author="Esti Asmalia" w:date="2021-02-18T12:02:00Z">
              <w:r w:rsidR="00A31A67">
                <w:rPr>
                  <w:rFonts w:ascii="Times New Roman" w:eastAsia="Times New Roman" w:hAnsi="Times New Roman" w:cs="Times New Roman"/>
                  <w:szCs w:val="24"/>
                </w:rPr>
                <w:t>G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agasan yang mucul dari pemikiran kritis tadi maka proses selanjutnya yaitu mencoba/</w:t>
            </w:r>
            <w:del w:id="58" w:author="Esti Asmalia" w:date="2021-02-18T12:02:00Z">
              <w:r w:rsidRPr="00EC6F38" w:rsidDel="00A31A67">
                <w:rPr>
                  <w:rFonts w:ascii="Times New Roman" w:eastAsia="Times New Roman" w:hAnsi="Times New Roman" w:cs="Times New Roman"/>
                  <w:szCs w:val="24"/>
                </w:rPr>
                <w:delText xml:space="preserve"> peng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aplikasi</w:t>
            </w:r>
            <w:del w:id="59" w:author="Esti Asmalia" w:date="2021-02-18T12:02:00Z">
              <w:r w:rsidRPr="00EC6F38" w:rsidDel="00A31A67">
                <w:rPr>
                  <w:rFonts w:ascii="Times New Roman" w:eastAsia="Times New Roman" w:hAnsi="Times New Roman" w:cs="Times New Roman"/>
                  <w:szCs w:val="24"/>
                </w:rPr>
                <w:delText>an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del w:id="60" w:author="Esti Asmalia" w:date="2021-02-18T12:02:00Z">
              <w:r w:rsidRPr="00EC6F38" w:rsidDel="00A31A67">
                <w:rPr>
                  <w:rFonts w:ascii="Times New Roman" w:eastAsia="Times New Roman" w:hAnsi="Times New Roman" w:cs="Times New Roman"/>
                  <w:szCs w:val="24"/>
                </w:rPr>
                <w:delText>Pada r</w:delText>
              </w:r>
            </w:del>
            <w:ins w:id="61" w:author="Esti Asmalia" w:date="2021-02-18T12:02:00Z">
              <w:r w:rsidR="00A31A67">
                <w:rPr>
                  <w:rFonts w:ascii="Times New Roman" w:eastAsia="Times New Roman" w:hAnsi="Times New Roman" w:cs="Times New Roman"/>
                  <w:szCs w:val="24"/>
                </w:rPr>
                <w:t>R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evolusi 4.0 ini lebih banyak praktek karena lebih menyiapkan anak</w:t>
            </w:r>
            <w:del w:id="62" w:author="Esti Asmalia" w:date="2021-02-18T12:02:00Z">
              <w:r w:rsidRPr="00EC6F38" w:rsidDel="00A31A67">
                <w:rPr>
                  <w:rFonts w:ascii="Times New Roman" w:eastAsia="Times New Roman" w:hAnsi="Times New Roman" w:cs="Times New Roman"/>
                  <w:szCs w:val="24"/>
                </w:rPr>
                <w:delText xml:space="preserve"> pada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bagaimana </w:t>
            </w:r>
            <w:del w:id="63" w:author="Esti Asmalia" w:date="2021-02-18T12:02:00Z">
              <w:r w:rsidRPr="00EC6F38" w:rsidDel="00A31A67">
                <w:rPr>
                  <w:rFonts w:ascii="Times New Roman" w:eastAsia="Times New Roman" w:hAnsi="Times New Roman" w:cs="Times New Roman"/>
                  <w:szCs w:val="24"/>
                </w:rPr>
                <w:delText xml:space="preserve">kita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 ide baru atau gagasan.</w:t>
            </w:r>
          </w:p>
          <w:p w14:paraId="7625F6CE" w14:textId="6DC6DE8F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 proses mencoba proses selanjutnya</w:t>
            </w:r>
            <w:ins w:id="64" w:author="Esti Asmalia" w:date="2021-02-18T12:02:00Z">
              <w:r w:rsidR="0044491F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yaitu mendiskusikan. Mendiskusikan di sini bukan hanya satu atau dua orang tapi banyak kolaborasi komunikasi dengan banyak orang. Hal ini dilakukan karena banyak pandangan yang berbeda atau ide-ide yang baru akan muncul.</w:t>
            </w:r>
          </w:p>
          <w:p w14:paraId="297A3399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Yang terahir adalah melakukan penelitian, tuntutan 4.0 ini adalah kreatif dan inovatif. Dengan melakukan penelitian kita bisa lihat proses kreatif dan inovatif kita. </w:t>
            </w:r>
          </w:p>
        </w:tc>
      </w:tr>
    </w:tbl>
    <w:p w14:paraId="1BAF9D60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Esti Asmalia">
    <w15:presenceInfo w15:providerId="None" w15:userId="Esti Asmali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12251A"/>
    <w:rsid w:val="00125355"/>
    <w:rsid w:val="001D038C"/>
    <w:rsid w:val="00240407"/>
    <w:rsid w:val="0042167F"/>
    <w:rsid w:val="0044491F"/>
    <w:rsid w:val="00924DF5"/>
    <w:rsid w:val="00A31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17993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Esti Asmalia</cp:lastModifiedBy>
  <cp:revision>4</cp:revision>
  <dcterms:created xsi:type="dcterms:W3CDTF">2020-08-26T22:03:00Z</dcterms:created>
  <dcterms:modified xsi:type="dcterms:W3CDTF">2021-02-18T05:03:00Z</dcterms:modified>
</cp:coreProperties>
</file>