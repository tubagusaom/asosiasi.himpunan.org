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277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803B4D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3D16A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F9A3B1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3AD186B" w14:textId="77777777" w:rsidTr="00821BA2">
        <w:tc>
          <w:tcPr>
            <w:tcW w:w="9350" w:type="dxa"/>
          </w:tcPr>
          <w:p w14:paraId="2AD9ACF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BCD176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607D9E9" w14:textId="2EEAA0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0" w:author="Eko Supri M., S.T., M.T." w:date="2021-09-16T11:58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Eko Supri M., S.T., M.T." w:date="2021-09-16T11:58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</w:t>
              </w:r>
              <w:proofErr w:type="spellStart"/>
              <w:r w:rsidR="00E04785" w:rsidRPr="00EC6F38">
                <w:rPr>
                  <w:rFonts w:ascii="Times New Roman" w:eastAsia="Times New Roman" w:hAnsi="Times New Roman" w:cs="Times New Roman"/>
                  <w:szCs w:val="24"/>
                </w:rPr>
                <w:t>tream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3F6D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4A4847" w14:textId="7A0F8B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2" w:author="Eko Supri M., S.T., M.T." w:date="2021-09-16T11:59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C3BC1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61462C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71F2A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A06E7C" w14:textId="629256FF" w:rsidR="00125355" w:rsidRPr="00EC6F38" w:rsidRDefault="00E0478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" w:author="Eko Supri M., S.T., M.T." w:date="2021-09-16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4" w:author="Eko Supri M., S.T., M.T." w:date="2021-09-16T12:00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Pada t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ahab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BB68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B28348" w14:textId="24B404E1" w:rsidR="00125355" w:rsidRPr="00EC6F38" w:rsidRDefault="00E0478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" w:author="Eko Supri M., S.T., M.T." w:date="2021-09-16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6" w:author="Eko Supri M., S.T., M.T." w:date="2021-09-16T12:00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Eko Supri M., S.T., M.T." w:date="2021-09-16T12:00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Eko Supri M., S.T., M.T." w:date="2021-09-16T12:00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6346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48D26C8" w14:textId="292BFC7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9" w:author="Eko Supri M., S.T., M.T." w:date="2021-09-16T12:01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10" w:author="Eko Supri M., S.T., M.T." w:date="2021-09-16T12:01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15979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564E934" w14:textId="2960BB6B" w:rsidR="00125355" w:rsidRPr="00EC6F38" w:rsidRDefault="00E0478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" w:author="Eko Supri M., S.T., M.T." w:date="2021-09-16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12" w:author="Eko Supri M., S.T., M.T." w:date="2021-09-16T12:01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3" w:author="Eko Supri M., S.T., M.T." w:date="2021-09-16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531A99" w14:textId="7F02BEC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14" w:author="Eko Supri M., S.T., M.T." w:date="2021-09-16T12:01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5" w:author="Eko Supri M., S.T., M.T." w:date="2021-09-16T12:01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Di dalam 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E304DF4" w14:textId="275CC583" w:rsidR="00125355" w:rsidRPr="00EC6F38" w:rsidRDefault="00E0478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6" w:author="Eko Supri M., S.T., M.T." w:date="2021-09-16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17" w:author="Eko Supri M., S.T., M.T." w:date="2021-09-16T12:01:00Z">
              <w:r w:rsidR="00125355"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14:paraId="3E2B5279" w14:textId="27CAAE78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Eko Supri M., S.T., M.T." w:date="2021-09-16T12:01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19" w:author="Eko Supri M., S.T., M.T." w:date="2021-09-16T12:01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  <w:proofErr w:type="spellStart"/>
              <w:r w:rsidR="00E04785" w:rsidRPr="00EC6F38">
                <w:rPr>
                  <w:rFonts w:ascii="Times New Roman" w:eastAsia="Times New Roman" w:hAnsi="Times New Roman" w:cs="Times New Roman"/>
                  <w:szCs w:val="24"/>
                </w:rPr>
                <w:t>emahami</w:t>
              </w:r>
            </w:ins>
            <w:proofErr w:type="spellEnd"/>
          </w:p>
          <w:p w14:paraId="1F07B4B7" w14:textId="5661DF25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21" w:author="Eko Supri M., S.T., M.T." w:date="2021-09-16T12:02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  <w:proofErr w:type="spellStart"/>
              <w:r w:rsidR="00E04785" w:rsidRPr="00EC6F38">
                <w:rPr>
                  <w:rFonts w:ascii="Times New Roman" w:eastAsia="Times New Roman" w:hAnsi="Times New Roman" w:cs="Times New Roman"/>
                  <w:szCs w:val="24"/>
                </w:rPr>
                <w:t>encoba</w:t>
              </w:r>
            </w:ins>
            <w:proofErr w:type="spellEnd"/>
          </w:p>
          <w:p w14:paraId="05AC9245" w14:textId="435D97AB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23" w:author="Eko Supri M., S.T., M.T." w:date="2021-09-16T12:02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  <w:proofErr w:type="spellStart"/>
              <w:r w:rsidR="00E04785" w:rsidRPr="00EC6F38">
                <w:rPr>
                  <w:rFonts w:ascii="Times New Roman" w:eastAsia="Times New Roman" w:hAnsi="Times New Roman" w:cs="Times New Roman"/>
                  <w:szCs w:val="24"/>
                </w:rPr>
                <w:t>endiskusikan</w:t>
              </w:r>
            </w:ins>
            <w:proofErr w:type="spellEnd"/>
          </w:p>
          <w:p w14:paraId="487426F9" w14:textId="4127BF10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25" w:author="Eko Supri M., S.T., M.T." w:date="2021-09-16T12:02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E04785"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  <w:proofErr w:type="spellEnd"/>
          </w:p>
          <w:p w14:paraId="2B080A5B" w14:textId="77777777" w:rsidR="00125355" w:rsidRPr="00EC6F38" w:rsidDel="00E0478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6" w:author="Eko Supri M., S.T., M.T." w:date="2021-09-16T12:02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820E1C" w14:textId="325348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28" w:author="Eko Supri M., S.T., M.T." w:date="2021-09-16T12:02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29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30" w:author="Eko Supri M., S.T., M.T." w:date="2021-09-16T12:02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31" w:author="Eko Supri M., S.T., M.T." w:date="2021-09-16T12:02:00Z">
              <w:r w:rsidRPr="00EC6F38" w:rsidDel="00E04785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644C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CBF61A" w14:textId="401467C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32" w:author="Eko Supri M., S.T., M.T." w:date="2021-09-16T12:03:00Z">
              <w:r w:rsidR="00E047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28E739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ko Supri M., S.T., M.T.">
    <w15:presenceInfo w15:providerId="AD" w15:userId="S::ekosupri@365.uns.ac.id::3c8d9088-a7ae-40b3-9cfe-a374040ee0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E0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78D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Supri M., S.T., M.T.</cp:lastModifiedBy>
  <cp:revision>4</cp:revision>
  <dcterms:created xsi:type="dcterms:W3CDTF">2020-08-26T22:03:00Z</dcterms:created>
  <dcterms:modified xsi:type="dcterms:W3CDTF">2021-09-16T05:03:00Z</dcterms:modified>
</cp:coreProperties>
</file>