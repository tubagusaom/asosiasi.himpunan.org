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23678F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8488BAD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2234490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14:paraId="2E0A248D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3A557867" w14:textId="77777777" w:rsidTr="00821BA2">
        <w:tc>
          <w:tcPr>
            <w:tcW w:w="9350" w:type="dxa"/>
          </w:tcPr>
          <w:p w14:paraId="5628FFB3" w14:textId="77777777" w:rsidR="00BE098E" w:rsidRDefault="00BE098E" w:rsidP="00821BA2">
            <w:pPr>
              <w:pStyle w:val="ListParagraph"/>
              <w:ind w:left="0"/>
            </w:pPr>
          </w:p>
          <w:p w14:paraId="7DE664FE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0ABD64DB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1ED2CD59" w14:textId="77777777" w:rsidR="00BE098E" w:rsidRDefault="00344A7D" w:rsidP="00344A7D">
            <w:pPr>
              <w:pStyle w:val="ListParagraph"/>
              <w:tabs>
                <w:tab w:val="left" w:pos="2064"/>
                <w:tab w:val="left" w:pos="2227"/>
              </w:tabs>
              <w:ind w:left="375"/>
              <w:jc w:val="left"/>
              <w:pPrChange w:id="0" w:author="TOSHIBA" w:date="2022-05-14T13:12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proofErr w:type="spellStart"/>
            <w:r w:rsidR="00BE098E">
              <w:t>penggunaan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sumber</w:t>
            </w:r>
            <w:proofErr w:type="spellEnd"/>
            <w:r w:rsidR="00BE098E">
              <w:t xml:space="preserve"> </w:t>
            </w:r>
            <w:proofErr w:type="spellStart"/>
            <w:r w:rsidR="00BE098E">
              <w:t>daya</w:t>
            </w:r>
            <w:proofErr w:type="spellEnd"/>
            <w:r w:rsidR="00BE098E">
              <w:t xml:space="preserve"> </w:t>
            </w:r>
            <w:proofErr w:type="spellStart"/>
            <w:r w:rsidR="00BE098E">
              <w:t>secara</w:t>
            </w:r>
            <w:proofErr w:type="spellEnd"/>
            <w:r w:rsidR="00BE098E">
              <w:t xml:space="preserve"> </w:t>
            </w:r>
            <w:proofErr w:type="spellStart"/>
            <w:r w:rsidR="00BE098E">
              <w:t>efektif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mencapai</w:t>
            </w:r>
            <w:proofErr w:type="spellEnd"/>
            <w:r w:rsidR="00BE098E">
              <w:t xml:space="preserve"> </w:t>
            </w:r>
          </w:p>
          <w:p w14:paraId="181C941E" w14:textId="77777777" w:rsidR="00BE098E" w:rsidRDefault="00BE098E" w:rsidP="00344A7D">
            <w:pPr>
              <w:pStyle w:val="ListParagraph"/>
              <w:tabs>
                <w:tab w:val="left" w:pos="2064"/>
                <w:tab w:val="left" w:pos="2227"/>
              </w:tabs>
              <w:ind w:left="375"/>
              <w:jc w:val="left"/>
              <w:pPrChange w:id="1" w:author="TOSHIBA" w:date="2022-05-14T13:12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1B6B1300" w14:textId="77777777" w:rsidR="00BE098E" w:rsidRDefault="00BE098E" w:rsidP="00344A7D">
            <w:pPr>
              <w:pStyle w:val="ListParagraph"/>
              <w:tabs>
                <w:tab w:val="left" w:pos="2064"/>
                <w:tab w:val="left" w:pos="2227"/>
              </w:tabs>
              <w:ind w:left="375"/>
              <w:jc w:val="left"/>
              <w:pPrChange w:id="2" w:author="TOSHIBA" w:date="2022-05-14T13:12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75C4A124" w14:textId="77777777" w:rsidR="00BE098E" w:rsidRDefault="00BE098E" w:rsidP="00344A7D">
            <w:pPr>
              <w:pStyle w:val="ListParagraph"/>
              <w:tabs>
                <w:tab w:val="left" w:pos="2064"/>
                <w:tab w:val="left" w:pos="2227"/>
              </w:tabs>
              <w:ind w:left="375"/>
              <w:jc w:val="left"/>
              <w:pPrChange w:id="3" w:author="TOSHIBA" w:date="2022-05-14T13:12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1366E07C" w14:textId="77777777" w:rsidR="00BE098E" w:rsidRDefault="00BE098E" w:rsidP="00344A7D">
            <w:pPr>
              <w:pStyle w:val="ListParagraph"/>
              <w:tabs>
                <w:tab w:val="left" w:pos="2064"/>
                <w:tab w:val="left" w:pos="2227"/>
              </w:tabs>
              <w:ind w:left="375"/>
              <w:jc w:val="left"/>
              <w:pPrChange w:id="4" w:author="TOSHIBA" w:date="2022-05-14T13:12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6CBEB901" w14:textId="77777777" w:rsidR="00BE098E" w:rsidRDefault="00BE098E" w:rsidP="00344A7D">
            <w:pPr>
              <w:pStyle w:val="ListParagraph"/>
              <w:tabs>
                <w:tab w:val="left" w:pos="2064"/>
                <w:tab w:val="left" w:pos="2227"/>
              </w:tabs>
              <w:ind w:left="375"/>
              <w:jc w:val="left"/>
              <w:pPrChange w:id="5" w:author="TOSHIBA" w:date="2022-05-14T13:12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6BCC51E6" w14:textId="77777777" w:rsidR="00BE098E" w:rsidRDefault="00BE098E" w:rsidP="00344A7D">
            <w:pPr>
              <w:pStyle w:val="ListParagraph"/>
              <w:tabs>
                <w:tab w:val="left" w:pos="2064"/>
                <w:tab w:val="left" w:pos="2227"/>
              </w:tabs>
              <w:ind w:left="375"/>
              <w:jc w:val="left"/>
              <w:pPrChange w:id="6" w:author="TOSHIBA" w:date="2022-05-14T13:12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186ECC2F" w14:textId="77777777" w:rsidR="00BE098E" w:rsidRDefault="00BE098E" w:rsidP="00344A7D">
            <w:pPr>
              <w:pStyle w:val="ListParagraph"/>
              <w:tabs>
                <w:tab w:val="left" w:pos="2064"/>
                <w:tab w:val="left" w:pos="2227"/>
              </w:tabs>
              <w:ind w:left="375"/>
              <w:jc w:val="left"/>
              <w:pPrChange w:id="7" w:author="TOSHIBA" w:date="2022-05-14T13:12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6D9BE2A4" w14:textId="77777777" w:rsidR="00BE098E" w:rsidRDefault="00BE098E" w:rsidP="00344A7D">
            <w:pPr>
              <w:pStyle w:val="ListParagraph"/>
              <w:tabs>
                <w:tab w:val="left" w:pos="2064"/>
                <w:tab w:val="left" w:pos="2227"/>
              </w:tabs>
              <w:ind w:left="375"/>
              <w:jc w:val="left"/>
              <w:pPrChange w:id="8" w:author="TOSHIBA" w:date="2022-05-14T13:12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105296EE" w14:textId="77777777" w:rsidR="00BE098E" w:rsidRDefault="00BE098E" w:rsidP="00344A7D">
            <w:pPr>
              <w:pStyle w:val="ListParagraph"/>
              <w:tabs>
                <w:tab w:val="left" w:pos="2064"/>
                <w:tab w:val="left" w:pos="2227"/>
              </w:tabs>
              <w:ind w:left="375"/>
              <w:jc w:val="left"/>
              <w:pPrChange w:id="9" w:author="TOSHIBA" w:date="2022-05-14T13:12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4B74EAEC" w14:textId="77777777" w:rsidR="00BE098E" w:rsidRDefault="00BE098E" w:rsidP="00344A7D">
            <w:pPr>
              <w:pStyle w:val="ListParagraph"/>
              <w:tabs>
                <w:tab w:val="left" w:pos="2064"/>
                <w:tab w:val="left" w:pos="2227"/>
              </w:tabs>
              <w:ind w:left="2227" w:hanging="1852"/>
              <w:jc w:val="left"/>
              <w:pPrChange w:id="10" w:author="TOSHIBA" w:date="2022-05-14T13:17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proofErr w:type="gramStart"/>
            <w:r>
              <w:t>program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>,</w:t>
            </w:r>
            <w:ins w:id="11" w:author="TOSHIBA" w:date="2022-05-14T13:14:00Z">
              <w:r w:rsidR="00344A7D">
                <w:rPr>
                  <w:lang w:val="id-ID"/>
                </w:rPr>
                <w:t xml:space="preserve"> </w:t>
              </w:r>
            </w:ins>
            <w:del w:id="12" w:author="TOSHIBA" w:date="2022-05-14T13:14:00Z">
              <w:r w:rsidDel="00344A7D">
                <w:delText xml:space="preserve"> </w:delText>
              </w:r>
            </w:del>
            <w:proofErr w:type="spellStart"/>
            <w:r>
              <w:t>perekonomian</w:t>
            </w:r>
            <w:proofErr w:type="spellEnd"/>
            <w:r>
              <w:t xml:space="preserve">, </w:t>
            </w:r>
            <w:commentRangeStart w:id="13"/>
            <w:proofErr w:type="spellStart"/>
            <w:r>
              <w:t>dsb</w:t>
            </w:r>
            <w:commentRangeEnd w:id="13"/>
            <w:proofErr w:type="spellEnd"/>
            <w:r w:rsidR="00344A7D">
              <w:rPr>
                <w:rStyle w:val="CommentReference"/>
              </w:rPr>
              <w:commentReference w:id="13"/>
            </w:r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5F653DFE" w14:textId="77777777" w:rsidR="00BE098E" w:rsidRDefault="00BE098E" w:rsidP="00344A7D">
            <w:pPr>
              <w:pStyle w:val="ListParagraph"/>
              <w:tabs>
                <w:tab w:val="left" w:pos="2064"/>
                <w:tab w:val="left" w:pos="2227"/>
              </w:tabs>
              <w:ind w:left="2507" w:hanging="2132"/>
              <w:jc w:val="left"/>
              <w:pPrChange w:id="14" w:author="TOSHIBA" w:date="2022-05-14T13:12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4A082672" w14:textId="77777777" w:rsidR="00BE098E" w:rsidRDefault="00BE098E" w:rsidP="00344A7D">
            <w:pPr>
              <w:pStyle w:val="ListParagraph"/>
              <w:tabs>
                <w:tab w:val="left" w:pos="2064"/>
                <w:tab w:val="left" w:pos="2227"/>
              </w:tabs>
              <w:ind w:left="375"/>
              <w:jc w:val="left"/>
              <w:pPrChange w:id="15" w:author="TOSHIBA" w:date="2022-05-14T13:12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proofErr w:type="gramStart"/>
            <w:r>
              <w:t>metodologi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16"/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commentRangeEnd w:id="16"/>
            <w:proofErr w:type="spellEnd"/>
            <w:r w:rsidR="00344A7D">
              <w:rPr>
                <w:rStyle w:val="CommentReference"/>
              </w:rPr>
              <w:commentReference w:id="16"/>
            </w:r>
            <w:r>
              <w:t>.</w:t>
            </w:r>
          </w:p>
          <w:p w14:paraId="35B7AFD8" w14:textId="77777777" w:rsidR="00BE098E" w:rsidRDefault="00BE098E" w:rsidP="00344A7D">
            <w:pPr>
              <w:pStyle w:val="ListParagraph"/>
              <w:tabs>
                <w:tab w:val="left" w:pos="2064"/>
                <w:tab w:val="left" w:pos="2227"/>
              </w:tabs>
              <w:ind w:left="375"/>
              <w:jc w:val="left"/>
              <w:pPrChange w:id="18" w:author="TOSHIBA" w:date="2022-05-14T13:12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62E1AF6F" w14:textId="77777777" w:rsidR="00BE098E" w:rsidRDefault="00BE098E" w:rsidP="00344A7D">
            <w:pPr>
              <w:pStyle w:val="ListParagraph"/>
              <w:tabs>
                <w:tab w:val="left" w:pos="2064"/>
                <w:tab w:val="left" w:pos="2227"/>
              </w:tabs>
              <w:ind w:left="375"/>
              <w:jc w:val="left"/>
              <w:pPrChange w:id="19" w:author="TOSHIBA" w:date="2022-05-14T13:12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14:paraId="0714177C" w14:textId="77777777" w:rsidR="00BE098E" w:rsidRDefault="00BE098E" w:rsidP="00344A7D">
            <w:pPr>
              <w:pStyle w:val="ListParagraph"/>
              <w:tabs>
                <w:tab w:val="left" w:pos="2064"/>
                <w:tab w:val="left" w:pos="2227"/>
              </w:tabs>
              <w:ind w:left="375"/>
              <w:jc w:val="left"/>
              <w:pPrChange w:id="20" w:author="TOSHIBA" w:date="2022-05-14T13:12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ab/>
            </w:r>
            <w:r>
              <w:tab/>
            </w:r>
            <w:proofErr w:type="spellStart"/>
            <w:proofErr w:type="gramStart"/>
            <w:r>
              <w:t>pengendali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commentRangeStart w:id="21"/>
            <w:proofErr w:type="spellStart"/>
            <w:r>
              <w:t>berterima</w:t>
            </w:r>
            <w:commentRangeEnd w:id="21"/>
            <w:proofErr w:type="spellEnd"/>
            <w:r w:rsidR="00344A7D">
              <w:rPr>
                <w:rStyle w:val="CommentReference"/>
              </w:rPr>
              <w:commentReference w:id="21"/>
            </w:r>
            <w:r>
              <w:t>.</w:t>
            </w:r>
          </w:p>
          <w:p w14:paraId="28D5A194" w14:textId="77777777" w:rsidR="00BE098E" w:rsidDel="00344A7D" w:rsidRDefault="00BE098E" w:rsidP="00344A7D">
            <w:pPr>
              <w:pStyle w:val="ListParagraph"/>
              <w:tabs>
                <w:tab w:val="left" w:pos="2064"/>
                <w:tab w:val="left" w:pos="2227"/>
              </w:tabs>
              <w:ind w:left="375"/>
              <w:jc w:val="left"/>
              <w:rPr>
                <w:del w:id="22" w:author="TOSHIBA" w:date="2022-05-14T13:17:00Z"/>
              </w:rPr>
              <w:pPrChange w:id="23" w:author="TOSHIBA" w:date="2022-05-14T13:12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del w:id="24" w:author="TOSHIBA" w:date="2022-05-14T13:17:00Z">
              <w:r w:rsidDel="00344A7D">
                <w:delText>-</w:delText>
              </w:r>
            </w:del>
          </w:p>
          <w:p w14:paraId="26A460B7" w14:textId="77777777" w:rsidR="00BE098E" w:rsidRDefault="00344A7D" w:rsidP="00344A7D">
            <w:pPr>
              <w:pStyle w:val="ListParagraph"/>
              <w:tabs>
                <w:tab w:val="left" w:pos="2064"/>
                <w:tab w:val="left" w:pos="2227"/>
              </w:tabs>
              <w:ind w:left="375"/>
              <w:jc w:val="left"/>
              <w:pPrChange w:id="25" w:author="TOSHIBA" w:date="2022-05-14T13:12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26" w:author="TOSHIBA" w:date="2022-05-14T13:17:00Z">
              <w:r>
                <w:rPr>
                  <w:lang w:val="id-ID"/>
                </w:rPr>
                <w:t>-</w:t>
              </w:r>
            </w:ins>
            <w:r w:rsidR="00BE098E">
              <w:tab/>
            </w:r>
            <w:r w:rsidR="00BE098E">
              <w:tab/>
            </w:r>
            <w:proofErr w:type="spellStart"/>
            <w:r w:rsidR="00BE098E">
              <w:t>derungan</w:t>
            </w:r>
            <w:proofErr w:type="spellEnd"/>
            <w:r w:rsidR="00BE098E">
              <w:t>.</w:t>
            </w:r>
          </w:p>
          <w:p w14:paraId="0B1F1DEE" w14:textId="77777777" w:rsidR="00BE098E" w:rsidRDefault="00BE098E" w:rsidP="00344A7D">
            <w:pPr>
              <w:pStyle w:val="ListParagraph"/>
              <w:tabs>
                <w:tab w:val="left" w:pos="2064"/>
                <w:tab w:val="left" w:pos="2227"/>
              </w:tabs>
              <w:ind w:left="375"/>
              <w:jc w:val="left"/>
              <w:pPrChange w:id="27" w:author="TOSHIBA" w:date="2022-05-14T13:12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43CBF7F2" w14:textId="77777777" w:rsidR="00BE098E" w:rsidRDefault="00BE098E" w:rsidP="00344A7D">
            <w:pPr>
              <w:pStyle w:val="ListParagraph"/>
              <w:tabs>
                <w:tab w:val="left" w:pos="2064"/>
                <w:tab w:val="left" w:pos="2227"/>
              </w:tabs>
              <w:ind w:left="2227" w:hanging="1852"/>
              <w:jc w:val="left"/>
              <w:pPrChange w:id="28" w:author="TOSHIBA" w:date="2022-05-14T13:17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r>
              <w:tab/>
            </w:r>
            <w:r>
              <w:tab/>
            </w:r>
            <w:proofErr w:type="spellStart"/>
            <w:proofErr w:type="gramStart"/>
            <w:r>
              <w:t>langkah</w:t>
            </w:r>
            <w:proofErr w:type="spellEnd"/>
            <w:proofErr w:type="gram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ins w:id="29" w:author="TOSHIBA" w:date="2022-05-14T13:17:00Z">
              <w:r w:rsidR="00344A7D">
                <w:rPr>
                  <w:lang w:val="id-ID"/>
                </w:rPr>
                <w:t xml:space="preserve"> </w:t>
              </w:r>
            </w:ins>
            <w:del w:id="30" w:author="TOSHIBA" w:date="2022-05-14T13:17:00Z">
              <w:r w:rsidDel="00344A7D">
                <w:delText xml:space="preserve"> </w:delText>
              </w:r>
            </w:del>
            <w:proofErr w:type="spellStart"/>
            <w:r>
              <w:t>masalah</w:t>
            </w:r>
            <w:proofErr w:type="spellEnd"/>
            <w:r>
              <w:t>.</w:t>
            </w:r>
          </w:p>
          <w:p w14:paraId="02F3D982" w14:textId="77777777" w:rsidR="00BE098E" w:rsidRDefault="00BE098E" w:rsidP="00344A7D">
            <w:pPr>
              <w:pStyle w:val="ListParagraph"/>
              <w:tabs>
                <w:tab w:val="left" w:pos="2064"/>
                <w:tab w:val="left" w:pos="2227"/>
              </w:tabs>
              <w:ind w:left="375"/>
              <w:jc w:val="left"/>
              <w:pPrChange w:id="31" w:author="TOSHIBA" w:date="2022-05-14T13:12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32"/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5FEBF47E" w14:textId="77777777" w:rsidR="00BE098E" w:rsidRDefault="00BE098E" w:rsidP="00344A7D">
            <w:pPr>
              <w:pStyle w:val="ListParagraph"/>
              <w:tabs>
                <w:tab w:val="left" w:pos="2064"/>
                <w:tab w:val="left" w:pos="2227"/>
              </w:tabs>
              <w:ind w:left="375"/>
              <w:jc w:val="left"/>
              <w:pPrChange w:id="33" w:author="TOSHIBA" w:date="2022-05-14T13:12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ab/>
            </w:r>
            <w:r>
              <w:tab/>
            </w:r>
            <w:proofErr w:type="spellStart"/>
            <w:proofErr w:type="gramStart"/>
            <w:r>
              <w:t>reguler</w:t>
            </w:r>
            <w:proofErr w:type="spellEnd"/>
            <w:proofErr w:type="gramEnd"/>
            <w:r>
              <w:t>.</w:t>
            </w:r>
            <w:commentRangeEnd w:id="32"/>
            <w:r w:rsidR="00344A7D">
              <w:rPr>
                <w:rStyle w:val="CommentReference"/>
              </w:rPr>
              <w:commentReference w:id="32"/>
            </w:r>
          </w:p>
          <w:p w14:paraId="7A0F5C5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12E9D50D" w14:textId="77777777" w:rsidTr="00821BA2">
        <w:tc>
          <w:tcPr>
            <w:tcW w:w="9350" w:type="dxa"/>
          </w:tcPr>
          <w:p w14:paraId="7BF8CD53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2F9F1CC7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3" w:author="TOSHIBA" w:date="2022-05-14T13:15:00Z" w:initials="T">
    <w:p w14:paraId="3071ABD2" w14:textId="77777777" w:rsidR="00344A7D" w:rsidRPr="00344A7D" w:rsidRDefault="00344A7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Dan sebagainya</w:t>
      </w:r>
    </w:p>
  </w:comment>
  <w:comment w:id="16" w:author="TOSHIBA" w:date="2022-05-14T13:21:00Z" w:initials="T">
    <w:p w14:paraId="13D95FBF" w14:textId="77777777" w:rsidR="00344A7D" w:rsidRDefault="00344A7D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rPr>
          <w:rFonts w:cs="Arial"/>
          <w:color w:val="202124"/>
          <w:shd w:val="clear" w:color="auto" w:fill="FFFFFF"/>
        </w:rPr>
        <w:t>prosedur</w:t>
      </w:r>
      <w:proofErr w:type="spellEnd"/>
      <w:proofErr w:type="gramEnd"/>
      <w:r>
        <w:rPr>
          <w:rFonts w:cs="Arial"/>
          <w:color w:val="202124"/>
          <w:shd w:val="clear" w:color="auto" w:fill="FFFFFF"/>
        </w:rPr>
        <w:t xml:space="preserve"> </w:t>
      </w:r>
      <w:proofErr w:type="spellStart"/>
      <w:r>
        <w:rPr>
          <w:rFonts w:cs="Arial"/>
          <w:color w:val="202124"/>
          <w:shd w:val="clear" w:color="auto" w:fill="FFFFFF"/>
        </w:rPr>
        <w:t>ilmiah</w:t>
      </w:r>
      <w:proofErr w:type="spellEnd"/>
      <w:r>
        <w:rPr>
          <w:rFonts w:cs="Arial"/>
          <w:color w:val="202124"/>
          <w:shd w:val="clear" w:color="auto" w:fill="FFFFFF"/>
        </w:rPr>
        <w:t xml:space="preserve"> yang </w:t>
      </w:r>
      <w:proofErr w:type="spellStart"/>
      <w:r>
        <w:rPr>
          <w:rFonts w:cs="Arial"/>
          <w:color w:val="202124"/>
          <w:shd w:val="clear" w:color="auto" w:fill="FFFFFF"/>
        </w:rPr>
        <w:t>didalamnya</w:t>
      </w:r>
      <w:proofErr w:type="spellEnd"/>
      <w:r>
        <w:rPr>
          <w:rFonts w:cs="Arial"/>
          <w:color w:val="202124"/>
          <w:shd w:val="clear" w:color="auto" w:fill="FFFFFF"/>
        </w:rPr>
        <w:t xml:space="preserve"> </w:t>
      </w:r>
      <w:proofErr w:type="spellStart"/>
      <w:r>
        <w:rPr>
          <w:rFonts w:cs="Arial"/>
          <w:color w:val="202124"/>
          <w:shd w:val="clear" w:color="auto" w:fill="FFFFFF"/>
        </w:rPr>
        <w:t>termasuk</w:t>
      </w:r>
      <w:proofErr w:type="spellEnd"/>
      <w:r>
        <w:rPr>
          <w:rFonts w:cs="Arial"/>
          <w:color w:val="202124"/>
          <w:shd w:val="clear" w:color="auto" w:fill="FFFFFF"/>
        </w:rPr>
        <w:t xml:space="preserve"> </w:t>
      </w:r>
      <w:proofErr w:type="spellStart"/>
      <w:r>
        <w:rPr>
          <w:rFonts w:cs="Arial"/>
          <w:color w:val="202124"/>
          <w:shd w:val="clear" w:color="auto" w:fill="FFFFFF"/>
        </w:rPr>
        <w:t>pembentukan</w:t>
      </w:r>
      <w:proofErr w:type="spellEnd"/>
      <w:r>
        <w:rPr>
          <w:rFonts w:cs="Arial"/>
          <w:color w:val="202124"/>
          <w:shd w:val="clear" w:color="auto" w:fill="FFFFFF"/>
        </w:rPr>
        <w:t xml:space="preserve"> </w:t>
      </w:r>
      <w:proofErr w:type="spellStart"/>
      <w:r>
        <w:rPr>
          <w:rFonts w:cs="Arial"/>
          <w:color w:val="202124"/>
          <w:shd w:val="clear" w:color="auto" w:fill="FFFFFF"/>
        </w:rPr>
        <w:t>konsep</w:t>
      </w:r>
      <w:proofErr w:type="spellEnd"/>
      <w:r>
        <w:rPr>
          <w:rFonts w:cs="Arial"/>
          <w:color w:val="202124"/>
          <w:shd w:val="clear" w:color="auto" w:fill="FFFFFF"/>
        </w:rPr>
        <w:t xml:space="preserve">, </w:t>
      </w:r>
      <w:proofErr w:type="spellStart"/>
      <w:r>
        <w:rPr>
          <w:rFonts w:cs="Arial"/>
          <w:color w:val="202124"/>
          <w:shd w:val="clear" w:color="auto" w:fill="FFFFFF"/>
        </w:rPr>
        <w:t>preposisi</w:t>
      </w:r>
      <w:proofErr w:type="spellEnd"/>
      <w:r>
        <w:rPr>
          <w:rFonts w:cs="Arial"/>
          <w:color w:val="202124"/>
          <w:shd w:val="clear" w:color="auto" w:fill="FFFFFF"/>
        </w:rPr>
        <w:t xml:space="preserve">, model, </w:t>
      </w:r>
      <w:proofErr w:type="spellStart"/>
      <w:r>
        <w:rPr>
          <w:rFonts w:cs="Arial"/>
          <w:color w:val="202124"/>
          <w:shd w:val="clear" w:color="auto" w:fill="FFFFFF"/>
        </w:rPr>
        <w:t>hipotesis</w:t>
      </w:r>
      <w:proofErr w:type="spellEnd"/>
      <w:r>
        <w:rPr>
          <w:rFonts w:cs="Arial"/>
          <w:color w:val="202124"/>
          <w:shd w:val="clear" w:color="auto" w:fill="FFFFFF"/>
        </w:rPr>
        <w:t xml:space="preserve">, </w:t>
      </w:r>
      <w:proofErr w:type="spellStart"/>
      <w:r>
        <w:rPr>
          <w:rFonts w:cs="Arial"/>
          <w:color w:val="202124"/>
          <w:shd w:val="clear" w:color="auto" w:fill="FFFFFF"/>
        </w:rPr>
        <w:t>dan</w:t>
      </w:r>
      <w:proofErr w:type="spellEnd"/>
      <w:r>
        <w:rPr>
          <w:rFonts w:cs="Arial"/>
          <w:color w:val="202124"/>
          <w:shd w:val="clear" w:color="auto" w:fill="FFFFFF"/>
        </w:rPr>
        <w:t xml:space="preserve"> </w:t>
      </w:r>
      <w:proofErr w:type="spellStart"/>
      <w:r>
        <w:rPr>
          <w:rFonts w:cs="Arial"/>
          <w:color w:val="202124"/>
          <w:shd w:val="clear" w:color="auto" w:fill="FFFFFF"/>
        </w:rPr>
        <w:t>teori</w:t>
      </w:r>
      <w:proofErr w:type="spellEnd"/>
      <w:r>
        <w:rPr>
          <w:rFonts w:cs="Arial"/>
          <w:color w:val="202124"/>
          <w:shd w:val="clear" w:color="auto" w:fill="FFFFFF"/>
        </w:rPr>
        <w:t xml:space="preserve">, </w:t>
      </w:r>
      <w:proofErr w:type="spellStart"/>
      <w:r>
        <w:rPr>
          <w:rFonts w:cs="Arial"/>
          <w:color w:val="202124"/>
          <w:shd w:val="clear" w:color="auto" w:fill="FFFFFF"/>
        </w:rPr>
        <w:t>termasuk</w:t>
      </w:r>
      <w:proofErr w:type="spellEnd"/>
      <w:r>
        <w:rPr>
          <w:rFonts w:cs="Arial"/>
          <w:color w:val="202124"/>
          <w:shd w:val="clear" w:color="auto" w:fill="FFFFFF"/>
        </w:rPr>
        <w:t xml:space="preserve"> </w:t>
      </w:r>
      <w:proofErr w:type="spellStart"/>
      <w:r>
        <w:rPr>
          <w:rFonts w:cs="Arial"/>
          <w:color w:val="202124"/>
          <w:shd w:val="clear" w:color="auto" w:fill="FFFFFF"/>
        </w:rPr>
        <w:t>metode</w:t>
      </w:r>
      <w:proofErr w:type="spellEnd"/>
      <w:r>
        <w:rPr>
          <w:rFonts w:cs="Arial"/>
          <w:color w:val="202124"/>
          <w:shd w:val="clear" w:color="auto" w:fill="FFFFFF"/>
        </w:rPr>
        <w:t xml:space="preserve"> </w:t>
      </w:r>
      <w:proofErr w:type="spellStart"/>
      <w:r>
        <w:rPr>
          <w:rFonts w:cs="Arial"/>
          <w:color w:val="202124"/>
          <w:shd w:val="clear" w:color="auto" w:fill="FFFFFF"/>
        </w:rPr>
        <w:t>itu</w:t>
      </w:r>
      <w:proofErr w:type="spellEnd"/>
      <w:r>
        <w:rPr>
          <w:rFonts w:cs="Arial"/>
          <w:color w:val="202124"/>
          <w:shd w:val="clear" w:color="auto" w:fill="FFFFFF"/>
        </w:rPr>
        <w:t xml:space="preserve"> </w:t>
      </w:r>
      <w:proofErr w:type="spellStart"/>
      <w:r>
        <w:rPr>
          <w:rFonts w:cs="Arial"/>
          <w:color w:val="202124"/>
          <w:shd w:val="clear" w:color="auto" w:fill="FFFFFF"/>
        </w:rPr>
        <w:t>sendiri</w:t>
      </w:r>
      <w:bookmarkStart w:id="17" w:name="_GoBack"/>
      <w:bookmarkEnd w:id="17"/>
      <w:proofErr w:type="spellEnd"/>
    </w:p>
  </w:comment>
  <w:comment w:id="21" w:author="TOSHIBA" w:date="2022-05-14T13:16:00Z" w:initials="T">
    <w:p w14:paraId="153AEEAB" w14:textId="77777777" w:rsidR="00344A7D" w:rsidRPr="00344A7D" w:rsidRDefault="00344A7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diterima</w:t>
      </w:r>
    </w:p>
  </w:comment>
  <w:comment w:id="32" w:author="TOSHIBA" w:date="2022-05-14T13:19:00Z" w:initials="T">
    <w:p w14:paraId="10E2C627" w14:textId="77777777" w:rsidR="00344A7D" w:rsidRPr="00344A7D" w:rsidRDefault="00344A7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diganti : </w:t>
      </w:r>
      <w:proofErr w:type="spellStart"/>
      <w:r>
        <w:rPr>
          <w:rFonts w:cs="Arial"/>
          <w:color w:val="202124"/>
          <w:shd w:val="clear" w:color="auto" w:fill="FFFFFF"/>
        </w:rPr>
        <w:t>keterbukaan</w:t>
      </w:r>
      <w:proofErr w:type="spellEnd"/>
      <w:r>
        <w:rPr>
          <w:rFonts w:cs="Arial"/>
          <w:color w:val="202124"/>
          <w:shd w:val="clear" w:color="auto" w:fill="FFFFFF"/>
        </w:rPr>
        <w:t xml:space="preserve"> </w:t>
      </w:r>
      <w:r>
        <w:rPr>
          <w:rFonts w:cs="Arial"/>
          <w:color w:val="202124"/>
          <w:shd w:val="clear" w:color="auto" w:fill="FFFFFF"/>
          <w:lang w:val="id-ID"/>
        </w:rPr>
        <w:t xml:space="preserve">suatu </w:t>
      </w:r>
      <w:proofErr w:type="spellStart"/>
      <w:r>
        <w:rPr>
          <w:rFonts w:cs="Arial"/>
          <w:color w:val="202124"/>
          <w:shd w:val="clear" w:color="auto" w:fill="FFFFFF"/>
        </w:rPr>
        <w:t>kelompok</w:t>
      </w:r>
      <w:proofErr w:type="spellEnd"/>
      <w:r>
        <w:rPr>
          <w:rFonts w:cs="Arial"/>
          <w:color w:val="202124"/>
          <w:shd w:val="clear" w:color="auto" w:fill="FFFFFF"/>
        </w:rPr>
        <w:t xml:space="preserve"> </w:t>
      </w:r>
      <w:proofErr w:type="spellStart"/>
      <w:r>
        <w:rPr>
          <w:rFonts w:cs="Arial"/>
          <w:color w:val="202124"/>
          <w:shd w:val="clear" w:color="auto" w:fill="FFFFFF"/>
        </w:rPr>
        <w:t>masyarakat</w:t>
      </w:r>
      <w:proofErr w:type="spellEnd"/>
      <w:r>
        <w:rPr>
          <w:rFonts w:cs="Arial"/>
          <w:color w:val="202124"/>
          <w:shd w:val="clear" w:color="auto" w:fill="FFFFFF"/>
        </w:rPr>
        <w:t xml:space="preserve"> </w:t>
      </w:r>
      <w:proofErr w:type="spellStart"/>
      <w:r>
        <w:rPr>
          <w:rFonts w:cs="Arial"/>
          <w:color w:val="202124"/>
          <w:shd w:val="clear" w:color="auto" w:fill="FFFFFF"/>
        </w:rPr>
        <w:t>untuk</w:t>
      </w:r>
      <w:proofErr w:type="spellEnd"/>
      <w:r>
        <w:rPr>
          <w:rFonts w:cs="Arial"/>
          <w:color w:val="202124"/>
          <w:shd w:val="clear" w:color="auto" w:fill="FFFFFF"/>
        </w:rPr>
        <w:t xml:space="preserve"> </w:t>
      </w:r>
      <w:proofErr w:type="spellStart"/>
      <w:r>
        <w:rPr>
          <w:rFonts w:cs="Arial"/>
          <w:color w:val="202124"/>
          <w:shd w:val="clear" w:color="auto" w:fill="FFFFFF"/>
        </w:rPr>
        <w:t>toleransi</w:t>
      </w:r>
      <w:proofErr w:type="spellEnd"/>
      <w:r>
        <w:rPr>
          <w:rFonts w:cs="Arial"/>
          <w:color w:val="202124"/>
          <w:shd w:val="clear" w:color="auto" w:fill="FFFFFF"/>
        </w:rPr>
        <w:t xml:space="preserve"> </w:t>
      </w:r>
      <w:proofErr w:type="spellStart"/>
      <w:r>
        <w:rPr>
          <w:rFonts w:cs="Arial"/>
          <w:color w:val="202124"/>
          <w:shd w:val="clear" w:color="auto" w:fill="FFFFFF"/>
        </w:rPr>
        <w:t>dan</w:t>
      </w:r>
      <w:proofErr w:type="spellEnd"/>
      <w:r>
        <w:rPr>
          <w:rFonts w:cs="Arial"/>
          <w:color w:val="202124"/>
          <w:shd w:val="clear" w:color="auto" w:fill="FFFFFF"/>
        </w:rPr>
        <w:t xml:space="preserve"> </w:t>
      </w:r>
      <w:proofErr w:type="spellStart"/>
      <w:r>
        <w:rPr>
          <w:rFonts w:cs="Arial"/>
          <w:color w:val="202124"/>
          <w:shd w:val="clear" w:color="auto" w:fill="FFFFFF"/>
        </w:rPr>
        <w:t>menghargai</w:t>
      </w:r>
      <w:proofErr w:type="spellEnd"/>
      <w:r>
        <w:rPr>
          <w:rFonts w:cs="Arial"/>
          <w:color w:val="202124"/>
          <w:shd w:val="clear" w:color="auto" w:fill="FFFFFF"/>
        </w:rPr>
        <w:t xml:space="preserve"> </w:t>
      </w:r>
      <w:proofErr w:type="spellStart"/>
      <w:r>
        <w:rPr>
          <w:rFonts w:cs="Arial"/>
          <w:color w:val="202124"/>
          <w:shd w:val="clear" w:color="auto" w:fill="FFFFFF"/>
        </w:rPr>
        <w:t>budaya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071ABD2" w15:done="0"/>
  <w15:commentEx w15:paraId="13D95FBF" w15:done="0"/>
  <w15:commentEx w15:paraId="153AEEAB" w15:done="0"/>
  <w15:commentEx w15:paraId="10E2C62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OSHIBA">
    <w15:presenceInfo w15:providerId="Windows Live" w15:userId="e3df2706713032d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344A7D"/>
    <w:rsid w:val="0042167F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F4A44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344A7D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A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A7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44A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4A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4A7D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A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A7D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TOSHIBA</cp:lastModifiedBy>
  <cp:revision>2</cp:revision>
  <dcterms:created xsi:type="dcterms:W3CDTF">2020-08-26T21:29:00Z</dcterms:created>
  <dcterms:modified xsi:type="dcterms:W3CDTF">2022-05-14T06:21:00Z</dcterms:modified>
</cp:coreProperties>
</file>