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0" w:author="Windows User" w:date="2021-02-10T10:16:00Z">
        <w:r w:rsidRPr="00C50A1E" w:rsidDel="00E9670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proofErr w:type="spellStart"/>
      <w:ins w:id="1" w:author="Windows User" w:date="2021-02-10T10:16:00Z">
        <w:r w:rsidR="00E96706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</w:t>
        </w:r>
        <w:r w:rsidR="00E9670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  <w:r w:rsidR="00E96706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p</w:t>
        </w:r>
        <w:proofErr w:type="spellEnd"/>
        <w:r w:rsidR="00E96706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2" w:author="Windows User" w:date="2021-02-10T10:16:00Z">
        <w:r w:rsidRPr="00C50A1E" w:rsidDel="00E9670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temenan </w:delText>
        </w:r>
      </w:del>
      <w:proofErr w:type="spellStart"/>
      <w:ins w:id="3" w:author="Windows User" w:date="2021-02-10T10:16:00Z">
        <w:r w:rsidR="00E96706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tem</w:t>
        </w:r>
        <w:r w:rsidR="00E9670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  <w:r w:rsidR="00E96706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nan</w:t>
        </w:r>
        <w:proofErr w:type="spellEnd"/>
        <w:r w:rsidR="00E96706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E9670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4" w:author="Windows User" w:date="2021-02-10T10:16:00Z">
        <w:r w:rsidR="00E96706"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ins w:id="5" w:author="Windows User" w:date="2021-02-10T10:16:00Z">
        <w:r w:rsidR="00E9670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" w:author="Windows User" w:date="2021-02-10T10:17:00Z">
        <w:r w:rsidR="00E96706">
          <w:rPr>
            <w:rFonts w:ascii="Times New Roman" w:eastAsia="Times New Roman" w:hAnsi="Times New Roman" w:cs="Times New Roman"/>
            <w:sz w:val="24"/>
            <w:szCs w:val="24"/>
          </w:rPr>
          <w:t>si</w:t>
        </w:r>
        <w:proofErr w:type="spellEnd"/>
        <w:r w:rsidR="00E9670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ins w:id="7" w:author="Windows User" w:date="2021-02-10T10:17:00Z">
        <w:r w:rsidR="00E9670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96706">
          <w:rPr>
            <w:rFonts w:ascii="Times New Roman" w:eastAsia="Times New Roman" w:hAnsi="Times New Roman" w:cs="Times New Roman"/>
            <w:sz w:val="24"/>
            <w:szCs w:val="24"/>
          </w:rPr>
          <w:t>dan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del w:id="8" w:author="Windows User" w:date="2021-02-10T10:17:00Z">
        <w:r w:rsidRPr="00C50A1E" w:rsidDel="00E96706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</w:t>
      </w:r>
      <w:del w:id="9" w:author="Windows User" w:date="2021-02-10T10:18:00Z">
        <w:r w:rsidRPr="00C50A1E" w:rsidDel="00E96706">
          <w:rPr>
            <w:rFonts w:ascii="Times New Roman" w:eastAsia="Times New Roman" w:hAnsi="Times New Roman" w:cs="Times New Roman"/>
            <w:sz w:val="24"/>
            <w:szCs w:val="24"/>
          </w:rPr>
          <w:delText>-hari</w:delText>
        </w:r>
      </w:del>
      <w:ins w:id="10" w:author="Windows User" w:date="2021-02-10T10:18:00Z">
        <w:r w:rsidR="00E96706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" w:author="Windows User" w:date="2021-02-10T10:19:00Z">
        <w:r w:rsidR="00E96706">
          <w:rPr>
            <w:rFonts w:ascii="Times New Roman" w:eastAsia="Times New Roman" w:hAnsi="Times New Roman" w:cs="Times New Roman"/>
            <w:sz w:val="24"/>
            <w:szCs w:val="24"/>
          </w:rPr>
          <w:t>biasanya</w:t>
        </w:r>
      </w:ins>
      <w:proofErr w:type="spellEnd"/>
      <w:del w:id="12" w:author="Windows User" w:date="2021-02-10T10:19:00Z">
        <w:r w:rsidRPr="00C50A1E" w:rsidDel="00E96706">
          <w:rPr>
            <w:rFonts w:ascii="Times New Roman" w:eastAsia="Times New Roman" w:hAnsi="Times New Roman" w:cs="Times New Roman"/>
            <w:sz w:val="24"/>
            <w:szCs w:val="24"/>
          </w:rPr>
          <w:delText>kata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ins w:id="13" w:author="Windows User" w:date="2021-02-10T10:20:00Z">
        <w:r w:rsidR="00E96706"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4" w:author="Windows User" w:date="2021-02-10T10:18:00Z">
        <w:r w:rsidR="00E96706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5" w:author="Windows User" w:date="2021-02-10T10:18:00Z">
        <w:r w:rsidDel="00E96706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del w:id="16" w:author="Windows User" w:date="2021-02-10T10:19:00Z">
        <w:r w:rsidDel="00E96706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17" w:author="Windows User" w:date="2021-02-10T10:21:00Z">
        <w:r w:rsidR="00E9670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96706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E9670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ins w:id="18" w:author="Windows User" w:date="2021-02-10T10:20:00Z">
        <w:r w:rsidR="00E96706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E9670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Windows User" w:date="2021-02-10T10:21:00Z">
        <w:r w:rsidRPr="00C50A1E" w:rsidDel="00E96706">
          <w:rPr>
            <w:rFonts w:ascii="Times New Roman" w:eastAsia="Times New Roman" w:hAnsi="Times New Roman" w:cs="Times New Roman"/>
            <w:sz w:val="24"/>
            <w:szCs w:val="24"/>
          </w:rPr>
          <w:delText xml:space="preserve">benar-benar </w:delText>
        </w:r>
      </w:del>
      <w:del w:id="20" w:author="Windows User" w:date="2021-02-10T10:22:00Z">
        <w:r w:rsidRPr="00C50A1E" w:rsidDel="00E96706">
          <w:rPr>
            <w:rFonts w:ascii="Times New Roman" w:eastAsia="Times New Roman" w:hAnsi="Times New Roman" w:cs="Times New Roman"/>
            <w:sz w:val="24"/>
            <w:szCs w:val="24"/>
          </w:rPr>
          <w:delText>datang seperti perkiraan. S</w:delText>
        </w:r>
      </w:del>
      <w:del w:id="21" w:author="Windows User" w:date="2021-02-10T10:23:00Z">
        <w:r w:rsidRPr="00C50A1E" w:rsidDel="00E96706">
          <w:rPr>
            <w:rFonts w:ascii="Times New Roman" w:eastAsia="Times New Roman" w:hAnsi="Times New Roman" w:cs="Times New Roman"/>
            <w:sz w:val="24"/>
            <w:szCs w:val="24"/>
          </w:rPr>
          <w:delText xml:space="preserve">udah sangat terasa </w:delText>
        </w:r>
        <w:bookmarkStart w:id="22" w:name="_GoBack"/>
        <w:bookmarkEnd w:id="22"/>
        <w:r w:rsidRPr="00C50A1E" w:rsidDel="00E96706">
          <w:rPr>
            <w:rFonts w:ascii="Times New Roman" w:eastAsia="Times New Roman" w:hAnsi="Times New Roman" w:cs="Times New Roman"/>
            <w:sz w:val="24"/>
            <w:szCs w:val="24"/>
          </w:rPr>
          <w:delText>apalagi</w:delText>
        </w:r>
      </w:del>
      <w:proofErr w:type="spellStart"/>
      <w:ins w:id="23" w:author="Windows User" w:date="2021-02-10T10:23:00Z">
        <w:r w:rsidR="00E96706">
          <w:rPr>
            <w:rFonts w:ascii="Times New Roman" w:eastAsia="Times New Roman" w:hAnsi="Times New Roman" w:cs="Times New Roman"/>
            <w:sz w:val="24"/>
            <w:szCs w:val="24"/>
          </w:rPr>
          <w:t>datang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24" w:author="Windows User" w:date="2021-02-10T10:23:00Z">
        <w:r w:rsidR="00E9670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96706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E96706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E96706">
          <w:rPr>
            <w:rFonts w:ascii="Times New Roman" w:eastAsia="Times New Roman" w:hAnsi="Times New Roman" w:cs="Times New Roman"/>
            <w:sz w:val="24"/>
            <w:szCs w:val="24"/>
          </w:rPr>
          <w:t>diperkirakan</w:t>
        </w:r>
      </w:ins>
      <w:proofErr w:type="spellEnd"/>
      <w:del w:id="25" w:author="Windows User" w:date="2021-02-10T10:24:00Z">
        <w:r w:rsidRPr="00C50A1E" w:rsidDel="00E96706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26" w:author="Windows User" w:date="2021-02-10T10:48:00Z">
        <w:r w:rsidR="00CD0C88">
          <w:rPr>
            <w:rFonts w:ascii="Times New Roman" w:eastAsia="Times New Roman" w:hAnsi="Times New Roman" w:cs="Times New Roman"/>
            <w:sz w:val="24"/>
            <w:szCs w:val="24"/>
          </w:rPr>
          <w:t>id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7" w:author="Windows User" w:date="2021-02-10T10:49:00Z">
        <w:r w:rsidR="00CD0C88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Windows User" w:date="2021-02-10T10:49:00Z">
        <w:r w:rsidDel="00CD0C88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CD0C88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29" w:author="Windows User" w:date="2021-02-10T10:49:00Z">
        <w:r w:rsidR="00CD0C88">
          <w:rPr>
            <w:rFonts w:ascii="Times New Roman" w:eastAsia="Times New Roman" w:hAnsi="Times New Roman" w:cs="Times New Roman"/>
            <w:sz w:val="24"/>
            <w:szCs w:val="24"/>
          </w:rPr>
          <w:t>na</w:t>
        </w:r>
        <w:r w:rsidR="00CD0C88">
          <w:rPr>
            <w:rFonts w:ascii="Times New Roman" w:eastAsia="Times New Roman" w:hAnsi="Times New Roman" w:cs="Times New Roman"/>
            <w:sz w:val="24"/>
            <w:szCs w:val="24"/>
          </w:rPr>
          <w:t>f</w:t>
        </w:r>
        <w:r w:rsidR="00CD0C88" w:rsidRPr="00C50A1E">
          <w:rPr>
            <w:rFonts w:ascii="Times New Roman" w:eastAsia="Times New Roman" w:hAnsi="Times New Roman" w:cs="Times New Roman"/>
            <w:sz w:val="24"/>
            <w:szCs w:val="24"/>
          </w:rPr>
          <w:t>su</w:t>
        </w:r>
        <w:proofErr w:type="spellEnd"/>
        <w:r w:rsidR="00CD0C8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Windows User" w:date="2021-02-10T10:50:00Z">
        <w:r w:rsidRPr="00C50A1E" w:rsidDel="00CD0C88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proofErr w:type="spellStart"/>
      <w:ins w:id="31" w:author="Windows User" w:date="2021-02-10T10:50:00Z">
        <w:r w:rsidR="00CD0C88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CD0C8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2" w:author="Windows User" w:date="2021-02-10T10:50:00Z">
        <w:r w:rsidR="00CD0C88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ins w:id="33" w:author="Windows User" w:date="2021-02-10T10:51:00Z">
        <w:r w:rsidR="00CD0C88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4" w:author="Windows User" w:date="2021-02-10T10:51:00Z">
        <w:r w:rsidR="00CD0C88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5" w:author="Windows User" w:date="2021-02-10T10:51:00Z">
        <w:r w:rsidR="00CD0C88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36" w:author="Windows User" w:date="2021-02-10T10:52:00Z">
        <w:r w:rsidR="00CD0C88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37" w:author="Windows User" w:date="2021-02-10T10:52:00Z">
        <w:r w:rsidR="00CD0C88">
          <w:rPr>
            <w:rFonts w:ascii="Times New Roman" w:eastAsia="Times New Roman" w:hAnsi="Times New Roman" w:cs="Times New Roman"/>
            <w:sz w:val="24"/>
            <w:szCs w:val="24"/>
          </w:rPr>
          <w:t>id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8" w:author="Windows User" w:date="2021-02-10T10:52:00Z">
        <w:r w:rsidDel="00CD0C8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9" w:author="Windows User" w:date="2021-02-10T10:52:00Z">
        <w:r w:rsidR="00CD0C88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40" w:author="Windows User" w:date="2021-02-10T10:53:00Z">
        <w:r w:rsidRPr="00C50A1E" w:rsidDel="00CD0C88">
          <w:rPr>
            <w:rFonts w:ascii="Times New Roman" w:eastAsia="Times New Roman" w:hAnsi="Times New Roman" w:cs="Times New Roman"/>
            <w:sz w:val="24"/>
            <w:szCs w:val="24"/>
          </w:rPr>
          <w:delText xml:space="preserve">takar </w:delText>
        </w:r>
      </w:del>
      <w:proofErr w:type="spellStart"/>
      <w:ins w:id="41" w:author="Windows User" w:date="2021-02-10T10:53:00Z">
        <w:r w:rsidR="00CD0C88">
          <w:rPr>
            <w:rFonts w:ascii="Times New Roman" w:eastAsia="Times New Roman" w:hAnsi="Times New Roman" w:cs="Times New Roman"/>
            <w:sz w:val="24"/>
            <w:szCs w:val="24"/>
          </w:rPr>
          <w:t>mena</w:t>
        </w:r>
        <w:r w:rsidR="00CD0C88" w:rsidRPr="00C50A1E">
          <w:rPr>
            <w:rFonts w:ascii="Times New Roman" w:eastAsia="Times New Roman" w:hAnsi="Times New Roman" w:cs="Times New Roman"/>
            <w:sz w:val="24"/>
            <w:szCs w:val="24"/>
          </w:rPr>
          <w:t>kar</w:t>
        </w:r>
        <w:proofErr w:type="spellEnd"/>
        <w:r w:rsidR="00CD0C8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2" w:author="Windows User" w:date="2021-02-10T10:53:00Z">
        <w:r w:rsidRPr="00C50A1E" w:rsidDel="00CD0C88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proofErr w:type="spellStart"/>
      <w:ins w:id="43" w:author="Windows User" w:date="2021-02-10T10:53:00Z">
        <w:r w:rsidR="00CD0C88">
          <w:rPr>
            <w:rFonts w:ascii="Times New Roman" w:eastAsia="Times New Roman" w:hAnsi="Times New Roman" w:cs="Times New Roman"/>
            <w:sz w:val="24"/>
            <w:szCs w:val="24"/>
          </w:rPr>
          <w:t>ber</w:t>
        </w:r>
        <w:r w:rsidR="00CD0C88" w:rsidRPr="00C50A1E">
          <w:rPr>
            <w:rFonts w:ascii="Times New Roman" w:eastAsia="Times New Roman" w:hAnsi="Times New Roman" w:cs="Times New Roman"/>
            <w:sz w:val="24"/>
            <w:szCs w:val="24"/>
          </w:rPr>
          <w:t>lebihan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4" w:author="Windows User" w:date="2021-02-10T10:53:00Z">
        <w:r w:rsidR="00CD0C88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5" w:author="Windows User" w:date="2021-02-10T10:54:00Z">
        <w:r w:rsidR="00CD0C88">
          <w:rPr>
            <w:rFonts w:ascii="Times New Roman" w:eastAsia="Times New Roman" w:hAnsi="Times New Roman" w:cs="Times New Roman"/>
            <w:sz w:val="24"/>
            <w:szCs w:val="24"/>
          </w:rPr>
          <w:t>naiknya</w:t>
        </w:r>
        <w:proofErr w:type="spellEnd"/>
        <w:r w:rsidR="00CD0C8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del w:id="46" w:author="Windows User" w:date="2021-02-10T10:54:00Z">
        <w:r w:rsidRPr="00C50A1E" w:rsidDel="00CD0C88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7" w:author="Windows User" w:date="2021-02-10T10:54:00Z">
        <w:r w:rsidR="00CD0C88">
          <w:rPr>
            <w:rFonts w:ascii="Times New Roman" w:eastAsia="Times New Roman" w:hAnsi="Times New Roman" w:cs="Times New Roman"/>
            <w:sz w:val="24"/>
            <w:szCs w:val="24"/>
          </w:rPr>
          <w:t>mem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ins w:id="48" w:author="Windows User" w:date="2021-02-10T10:54:00Z">
        <w:r w:rsidR="00CD0C8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D0C88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CD0C8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D0C88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del w:id="49" w:author="Windows User" w:date="2021-02-10T10:54:00Z">
        <w:r w:rsidRPr="00C50A1E" w:rsidDel="00CD0C88">
          <w:rPr>
            <w:rFonts w:ascii="Times New Roman" w:eastAsia="Times New Roman" w:hAnsi="Times New Roman" w:cs="Times New Roman"/>
            <w:sz w:val="24"/>
            <w:szCs w:val="24"/>
          </w:rPr>
          <w:delText xml:space="preserve"> 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50" w:author="Windows User" w:date="2021-02-10T10:54:00Z">
        <w:r w:rsidR="00CD0C8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51" w:author="Windows User" w:date="2021-02-10T10:54:00Z">
        <w:r w:rsidR="00CD0C8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52" w:author="Windows User" w:date="2021-02-10T10:55:00Z">
        <w:r w:rsidR="004540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25A" w:rsidRDefault="00DB225A">
      <w:r>
        <w:separator/>
      </w:r>
    </w:p>
  </w:endnote>
  <w:endnote w:type="continuationSeparator" w:id="0">
    <w:p w:rsidR="00DB225A" w:rsidRDefault="00DB2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B225A">
    <w:pPr>
      <w:pStyle w:val="Footer"/>
    </w:pPr>
  </w:p>
  <w:p w:rsidR="00941E77" w:rsidRDefault="00DB22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25A" w:rsidRDefault="00DB225A">
      <w:r>
        <w:separator/>
      </w:r>
    </w:p>
  </w:footnote>
  <w:footnote w:type="continuationSeparator" w:id="0">
    <w:p w:rsidR="00DB225A" w:rsidRDefault="00DB2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0B6F9B"/>
    <w:rsid w:val="0012251A"/>
    <w:rsid w:val="002318A3"/>
    <w:rsid w:val="0042167F"/>
    <w:rsid w:val="004540C1"/>
    <w:rsid w:val="00924DF5"/>
    <w:rsid w:val="00927764"/>
    <w:rsid w:val="009671CA"/>
    <w:rsid w:val="00C20908"/>
    <w:rsid w:val="00CD0C88"/>
    <w:rsid w:val="00DB225A"/>
    <w:rsid w:val="00E9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967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7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967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6</cp:revision>
  <dcterms:created xsi:type="dcterms:W3CDTF">2020-08-26T21:16:00Z</dcterms:created>
  <dcterms:modified xsi:type="dcterms:W3CDTF">2021-02-10T03:55:00Z</dcterms:modified>
</cp:coreProperties>
</file>