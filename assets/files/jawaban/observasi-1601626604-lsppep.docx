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3D65A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Huft.</w:t>
      </w:r>
      <w:ins w:id="0" w:author="WK III" w:date="2020-10-02T15:01:00Z">
        <w:r w:rsidR="003D65AD">
          <w:rPr>
            <w:rFonts w:ascii="Times New Roman" w:eastAsia="Times New Roman" w:hAnsi="Times New Roman" w:cs="Times New Roman"/>
            <w:iCs/>
            <w:sz w:val="24"/>
            <w:szCs w:val="24"/>
          </w:rPr>
          <w:t>ukuran</w:t>
        </w:r>
        <w:proofErr w:type="spellEnd"/>
        <w:r w:rsidR="003D65AD">
          <w:rPr>
            <w:rFonts w:ascii="Times New Roman" w:eastAsia="Times New Roman" w:hAnsi="Times New Roman" w:cs="Times New Roman"/>
            <w:iCs/>
            <w:sz w:val="24"/>
            <w:szCs w:val="24"/>
          </w:rPr>
          <w:t xml:space="preserve"> </w:t>
        </w:r>
      </w:ins>
      <w:ins w:id="1" w:author="WK III" w:date="2020-10-02T15:00:00Z">
        <w:r w:rsidR="003D65AD">
          <w:rPr>
            <w:rFonts w:ascii="Times New Roman" w:eastAsia="Times New Roman" w:hAnsi="Times New Roman" w:cs="Times New Roman"/>
            <w:iCs/>
            <w:color w:val="FF0000"/>
            <w:sz w:val="24"/>
            <w:szCs w:val="24"/>
          </w:rPr>
          <w:t xml:space="preserve">font </w:t>
        </w:r>
        <w:proofErr w:type="spellStart"/>
        <w:r w:rsidR="003D65AD">
          <w:rPr>
            <w:rFonts w:ascii="Times New Roman" w:eastAsia="Times New Roman" w:hAnsi="Times New Roman" w:cs="Times New Roman"/>
            <w:iCs/>
            <w:color w:val="FF0000"/>
            <w:sz w:val="24"/>
            <w:szCs w:val="24"/>
          </w:rPr>
          <w:t>kurang</w:t>
        </w:r>
        <w:proofErr w:type="spellEnd"/>
        <w:r w:rsidR="003D65AD">
          <w:rPr>
            <w:rFonts w:ascii="Times New Roman" w:eastAsia="Times New Roman" w:hAnsi="Times New Roman" w:cs="Times New Roman"/>
            <w:iCs/>
            <w:color w:val="FF0000"/>
            <w:sz w:val="24"/>
            <w:szCs w:val="24"/>
          </w:rPr>
          <w:t xml:space="preserve"> </w:t>
        </w:r>
        <w:proofErr w:type="spellStart"/>
        <w:r w:rsidR="003D65AD">
          <w:rPr>
            <w:rFonts w:ascii="Times New Roman" w:eastAsia="Times New Roman" w:hAnsi="Times New Roman" w:cs="Times New Roman"/>
            <w:iCs/>
            <w:color w:val="FF0000"/>
            <w:sz w:val="24"/>
            <w:szCs w:val="24"/>
          </w:rPr>
          <w:t>besar</w:t>
        </w:r>
      </w:ins>
      <w:proofErr w:type="spellEnd"/>
      <w:ins w:id="2" w:author="WK III" w:date="2020-10-02T15:01:00Z">
        <w:r w:rsidR="003D65AD">
          <w:rPr>
            <w:rFonts w:ascii="Times New Roman" w:eastAsia="Times New Roman" w:hAnsi="Times New Roman" w:cs="Times New Roman"/>
            <w:iCs/>
            <w:color w:val="FF0000"/>
            <w:sz w:val="24"/>
            <w:szCs w:val="24"/>
          </w:rPr>
          <w:t xml:space="preserve"> </w:t>
        </w:r>
        <w:proofErr w:type="spellStart"/>
        <w:r w:rsidR="003D65AD">
          <w:rPr>
            <w:rFonts w:ascii="Times New Roman" w:eastAsia="Times New Roman" w:hAnsi="Times New Roman" w:cs="Times New Roman"/>
            <w:iCs/>
            <w:color w:val="FF0000"/>
            <w:sz w:val="24"/>
            <w:szCs w:val="24"/>
          </w:rPr>
          <w:t>untuk</w:t>
        </w:r>
        <w:proofErr w:type="spellEnd"/>
        <w:r w:rsidR="003D65AD">
          <w:rPr>
            <w:rFonts w:ascii="Times New Roman" w:eastAsia="Times New Roman" w:hAnsi="Times New Roman" w:cs="Times New Roman"/>
            <w:iCs/>
            <w:color w:val="FF0000"/>
            <w:sz w:val="24"/>
            <w:szCs w:val="24"/>
          </w:rPr>
          <w:t xml:space="preserve"> </w:t>
        </w:r>
        <w:proofErr w:type="spellStart"/>
        <w:r w:rsidR="003D65AD">
          <w:rPr>
            <w:rFonts w:ascii="Times New Roman" w:eastAsia="Times New Roman" w:hAnsi="Times New Roman" w:cs="Times New Roman"/>
            <w:iCs/>
            <w:color w:val="FF0000"/>
            <w:sz w:val="24"/>
            <w:szCs w:val="24"/>
          </w:rPr>
          <w:t>judul</w:t>
        </w:r>
        <w:proofErr w:type="spellEnd"/>
        <w:r w:rsidR="003D65AD">
          <w:rPr>
            <w:rFonts w:ascii="Times New Roman" w:eastAsia="Times New Roman" w:hAnsi="Times New Roman" w:cs="Times New Roman"/>
            <w:iCs/>
            <w:color w:val="FF0000"/>
            <w:sz w:val="24"/>
            <w:szCs w:val="24"/>
          </w:rPr>
          <w:t>.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3D65AD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3" w:author="WK III" w:date="2020-10-02T15:0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D65AD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4" w:author="WK III" w:date="2020-10-02T15:0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3D65AD">
        <w:rPr>
          <w:rFonts w:ascii="Times New Roman" w:eastAsia="Times New Roman" w:hAnsi="Times New Roman" w:cs="Times New Roman"/>
          <w:color w:val="FF0000"/>
          <w:sz w:val="24"/>
          <w:szCs w:val="24"/>
          <w:rPrChange w:id="5" w:author="WK III" w:date="2020-10-02T15:0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3D65AD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  <w:rPrChange w:id="6" w:author="WK III" w:date="2020-10-02T15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7" w:author="WK III" w:date="2020-10-02T14:42:00Z">
        <w:r w:rsidR="003D65AD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8" w:author="WK III" w:date="2020-10-02T15:02:00Z">
        <w:r w:rsidRPr="00C50A1E" w:rsidDel="003D65AD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65AD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9" w:author="WK III" w:date="2020-10-02T15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Pr="003D65AD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10" w:author="WK III" w:date="2020-10-02T15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</w:t>
      </w:r>
      <w:r w:rsidRPr="003D65AD">
        <w:rPr>
          <w:rFonts w:ascii="Times New Roman" w:eastAsia="Times New Roman" w:hAnsi="Times New Roman" w:cs="Times New Roman"/>
          <w:color w:val="FF0000"/>
          <w:sz w:val="24"/>
          <w:szCs w:val="24"/>
          <w:rPrChange w:id="11" w:author="WK III" w:date="2020-10-02T15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ins w:id="12" w:author="WK III" w:date="2020-10-02T14:43:00Z">
        <w:r w:rsidR="003D6977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sampai</w:t>
        </w:r>
        <w:proofErr w:type="spellEnd"/>
        <w:r w:rsidR="003D6977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ins w:id="13" w:author="WK III" w:date="2020-10-02T15:04:00Z"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kalimat</w:t>
        </w:r>
        <w:proofErr w:type="spellEnd"/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terakhir</w:t>
        </w:r>
        <w:proofErr w:type="spellEnd"/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tidak</w:t>
        </w:r>
        <w:proofErr w:type="spellEnd"/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nyambung</w:t>
        </w:r>
        <w:proofErr w:type="spellEnd"/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dengan</w:t>
        </w:r>
        <w:proofErr w:type="spellEnd"/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kalimat</w:t>
        </w:r>
        <w:proofErr w:type="spellEnd"/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sebelumnya</w:t>
        </w:r>
        <w:proofErr w:type="spellEnd"/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.</w:t>
        </w:r>
      </w:ins>
      <w:del w:id="14" w:author="WK III" w:date="2020-10-02T15:04:00Z">
        <w:r w:rsidRPr="00C50A1E" w:rsidDel="003D65A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5" w:author="WK III" w:date="2020-10-02T14:42:00Z">
        <w:r w:rsidR="003D6977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,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65AD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16" w:author="WK III" w:date="2020-10-02T15:0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ins w:id="17" w:author="WK III" w:date="2020-10-02T15:04:00Z">
        <w:r w:rsidR="003D65A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8" w:author="WK III" w:date="2020-10-02T15:05:00Z"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jadi</w:t>
        </w:r>
        <w:proofErr w:type="spellEnd"/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del w:id="19" w:author="WK III" w:date="2020-10-02T15:05:00Z">
        <w:r w:rsidRPr="00C50A1E" w:rsidDel="003D65A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ins w:id="20" w:author="WK III" w:date="2020-10-02T15:05:00Z"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menyebabkan</w:t>
        </w:r>
        <w:proofErr w:type="spellEnd"/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lain.</w:t>
      </w:r>
      <w:ins w:id="21" w:author="WK III" w:date="2020-10-02T14:43:00Z">
        <w:r w:rsidR="003D6977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yaitu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6977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22" w:author="WK III" w:date="2020-10-02T14:4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3D65AD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23" w:author="WK III" w:date="2020-10-02T15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D65AD">
        <w:rPr>
          <w:rFonts w:ascii="Times New Roman" w:eastAsia="Times New Roman" w:hAnsi="Times New Roman" w:cs="Times New Roman"/>
          <w:color w:val="000000" w:themeColor="text1"/>
          <w:sz w:val="24"/>
          <w:szCs w:val="24"/>
          <w:rPrChange w:id="24" w:author="WK III" w:date="2020-10-02T15:0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ins w:id="25" w:author="WK III" w:date="2020-10-02T15:06:00Z">
        <w:r w:rsidR="003D65A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</w:ins>
      <w:del w:id="26" w:author="WK III" w:date="2020-10-02T15:06:00Z">
        <w:r w:rsidRPr="003D65AD" w:rsidDel="003D65AD">
          <w:rPr>
            <w:rFonts w:ascii="Times New Roman" w:eastAsia="Times New Roman" w:hAnsi="Times New Roman" w:cs="Times New Roman"/>
            <w:strike/>
            <w:color w:val="000000" w:themeColor="text1"/>
            <w:sz w:val="24"/>
            <w:szCs w:val="24"/>
            <w:rPrChange w:id="27" w:author="WK III" w:date="2020-10-02T15:0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ins w:id="28" w:author="WK III" w:date="2020-10-02T15:06:00Z">
        <w:r w:rsidR="003D65A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29" w:author="WK III" w:date="2020-10-02T14:44:00Z">
        <w:r w:rsidR="003D6977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mengapa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3D6977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30" w:author="WK III" w:date="2020-10-02T14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D6977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31" w:author="WK III" w:date="2020-10-02T14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ikut</w:t>
      </w:r>
      <w:proofErr w:type="spellEnd"/>
      <w:r w:rsidRPr="003D6977">
        <w:rPr>
          <w:rFonts w:ascii="Times New Roman" w:eastAsia="Times New Roman" w:hAnsi="Times New Roman" w:cs="Times New Roman"/>
          <w:color w:val="FF0000"/>
          <w:sz w:val="24"/>
          <w:szCs w:val="24"/>
          <w:rPrChange w:id="32" w:author="WK III" w:date="2020-10-02T14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6977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33" w:author="WK III" w:date="2020-10-02T14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6977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34" w:author="WK III" w:date="2020-10-02T14:4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3D6977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35" w:author="WK III" w:date="2020-10-02T14:4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</w:t>
      </w:r>
      <w:r w:rsidRPr="003D6977">
        <w:rPr>
          <w:rFonts w:ascii="Times New Roman" w:eastAsia="Times New Roman" w:hAnsi="Times New Roman" w:cs="Times New Roman"/>
          <w:color w:val="FF0000"/>
          <w:sz w:val="24"/>
          <w:szCs w:val="24"/>
          <w:rPrChange w:id="36" w:author="WK III" w:date="2020-10-02T14:4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r w:rsidRPr="003D6977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37" w:author="WK III" w:date="2020-10-02T14:4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tubuh.</w:t>
      </w:r>
      <w:ins w:id="38" w:author="WK III" w:date="2020-10-02T14:47:00Z"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kalimat</w:t>
        </w:r>
        <w:proofErr w:type="spellEnd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kedua</w:t>
        </w:r>
        <w:proofErr w:type="spellEnd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tidak</w:t>
        </w:r>
        <w:proofErr w:type="spellEnd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nyambung</w:t>
        </w:r>
        <w:proofErr w:type="spellEnd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dengan</w:t>
        </w:r>
        <w:proofErr w:type="spellEnd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kalimat</w:t>
        </w:r>
        <w:proofErr w:type="spellEnd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pertama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39" w:author="WK III" w:date="2020-10-02T14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40" w:author="WK III" w:date="2020-10-02T14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41" w:author="WK III" w:date="2020-10-02T14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42" w:author="WK III" w:date="2020-10-02T14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43" w:author="WK III" w:date="2020-10-02T14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44" w:author="WK III" w:date="2020-10-02T14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5" w:author="WK III" w:date="2020-10-02T14:50:00Z">
        <w:r w:rsidRPr="00C50A1E" w:rsidDel="003E0FD5">
          <w:rPr>
            <w:rFonts w:ascii="Times New Roman" w:eastAsia="Times New Roman" w:hAnsi="Times New Roman" w:cs="Times New Roman"/>
            <w:sz w:val="24"/>
            <w:szCs w:val="24"/>
          </w:rPr>
          <w:delText>persediaan</w:delText>
        </w:r>
        <w:r w:rsidRPr="003E0FD5" w:rsidDel="003E0FD5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46" w:author="WK III" w:date="2020-10-02T14:50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proofErr w:type="spellStart"/>
      <w:ins w:id="47" w:author="WK III" w:date="2020-10-02T14:50:00Z">
        <w:r w:rsidR="003E0FD5" w:rsidRPr="00C50A1E">
          <w:rPr>
            <w:rFonts w:ascii="Times New Roman" w:eastAsia="Times New Roman" w:hAnsi="Times New Roman" w:cs="Times New Roman"/>
            <w:sz w:val="24"/>
            <w:szCs w:val="24"/>
          </w:rPr>
          <w:t>persediaan</w:t>
        </w:r>
        <w:proofErr w:type="gramStart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48" w:author="WK III" w:date="2020-10-02T14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di </w:t>
      </w:r>
      <w:proofErr w:type="spellStart"/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49" w:author="WK III" w:date="2020-10-02T14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0" w:author="WK III" w:date="2020-10-02T14:50:00Z"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saat</w:t>
        </w:r>
        <w:proofErr w:type="spellEnd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51" w:author="WK III" w:date="2020-10-02T14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ins w:id="52" w:author="WK III" w:date="2020-10-02T14:51:00Z">
        <w:r w:rsidR="003E0FD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, </w:t>
        </w:r>
      </w:ins>
      <w:del w:id="53" w:author="WK III" w:date="2020-10-02T14:51:00Z">
        <w:r w:rsidRPr="00C50A1E" w:rsidDel="003E0FD5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54" w:author="WK III" w:date="2020-10-02T14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berkali</w:t>
      </w:r>
      <w:proofErr w:type="spellEnd"/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55" w:author="WK III" w:date="2020-10-02T14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-kali</w:t>
      </w:r>
      <w:ins w:id="56" w:author="WK III" w:date="2020-10-02T14:51:00Z">
        <w:r w:rsidR="003E0FD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57" w:author="WK III" w:date="2020-10-02T14:52:00Z"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kembali</w:t>
        </w:r>
        <w:proofErr w:type="spellEnd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, </w:t>
        </w:r>
        <w:proofErr w:type="spellStart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karena</w:t>
        </w:r>
      </w:ins>
      <w:proofErr w:type="spellEnd"/>
      <w:del w:id="58" w:author="WK III" w:date="2020-10-02T14:52:00Z">
        <w:r w:rsidRPr="00C50A1E" w:rsidDel="003E0FD5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59" w:author="WK III" w:date="2020-10-02T14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60" w:author="WK III" w:date="2020-10-02T14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61" w:author="WK III" w:date="2020-10-02T14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62" w:author="WK III" w:date="2020-10-02T14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63" w:author="WK III" w:date="2020-10-02T14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3E0FD5">
        <w:rPr>
          <w:rFonts w:ascii="Times New Roman" w:eastAsia="Times New Roman" w:hAnsi="Times New Roman" w:cs="Times New Roman"/>
          <w:color w:val="FF0000"/>
          <w:sz w:val="24"/>
          <w:szCs w:val="24"/>
          <w:rPrChange w:id="64" w:author="WK III" w:date="2020-10-02T14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ins w:id="65" w:author="WK III" w:date="2020-10-02T14:52:00Z"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memang</w:t>
        </w:r>
        <w:proofErr w:type="spellEnd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tidak</w:t>
        </w:r>
        <w:proofErr w:type="spellEnd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salah</w:t>
        </w:r>
        <w:proofErr w:type="spellEnd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3E0FD5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  <w:rPrChange w:id="66" w:author="WK III" w:date="2020-10-02T14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khan.</w:t>
      </w:r>
      <w:ins w:id="67" w:author="WK III" w:date="2020-10-02T14:53:00Z">
        <w:r w:rsidR="003E0FD5" w:rsidRPr="003E0FD5">
          <w:rPr>
            <w:rFonts w:ascii="Times New Roman" w:eastAsia="Times New Roman" w:hAnsi="Times New Roman" w:cs="Times New Roman"/>
            <w:iCs/>
            <w:color w:val="FF0000"/>
            <w:sz w:val="24"/>
            <w:szCs w:val="24"/>
            <w:rPrChange w:id="68" w:author="WK III" w:date="2020-10-02T14:53:00Z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rPrChange>
          </w:rPr>
          <w:t>tidak</w:t>
        </w:r>
        <w:proofErr w:type="spellEnd"/>
        <w:r w:rsidR="003E0FD5" w:rsidRPr="003E0FD5">
          <w:rPr>
            <w:rFonts w:ascii="Times New Roman" w:eastAsia="Times New Roman" w:hAnsi="Times New Roman" w:cs="Times New Roman"/>
            <w:iCs/>
            <w:color w:val="FF0000"/>
            <w:sz w:val="24"/>
            <w:szCs w:val="24"/>
            <w:rPrChange w:id="69" w:author="WK III" w:date="2020-10-02T14:53:00Z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rPrChange>
          </w:rPr>
          <w:t xml:space="preserve"> </w:t>
        </w:r>
        <w:proofErr w:type="spellStart"/>
        <w:r w:rsidR="003E0FD5" w:rsidRPr="003E0FD5">
          <w:rPr>
            <w:rFonts w:ascii="Times New Roman" w:eastAsia="Times New Roman" w:hAnsi="Times New Roman" w:cs="Times New Roman"/>
            <w:iCs/>
            <w:color w:val="FF0000"/>
            <w:sz w:val="24"/>
            <w:szCs w:val="24"/>
            <w:rPrChange w:id="70" w:author="WK III" w:date="2020-10-02T14:53:00Z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rPrChange>
          </w:rPr>
          <w:t>perlu</w:t>
        </w:r>
        <w:proofErr w:type="spellEnd"/>
        <w:r w:rsidR="003E0FD5" w:rsidRPr="003E0FD5">
          <w:rPr>
            <w:rFonts w:ascii="Times New Roman" w:eastAsia="Times New Roman" w:hAnsi="Times New Roman" w:cs="Times New Roman"/>
            <w:iCs/>
            <w:color w:val="FF0000"/>
            <w:sz w:val="24"/>
            <w:szCs w:val="24"/>
            <w:rPrChange w:id="71" w:author="WK III" w:date="2020-10-02T14:53:00Z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rPrChange>
          </w:rPr>
          <w:t xml:space="preserve"> </w:t>
        </w:r>
        <w:proofErr w:type="spellStart"/>
        <w:r w:rsidR="003E0FD5" w:rsidRPr="003E0FD5">
          <w:rPr>
            <w:rFonts w:ascii="Times New Roman" w:eastAsia="Times New Roman" w:hAnsi="Times New Roman" w:cs="Times New Roman"/>
            <w:iCs/>
            <w:color w:val="FF0000"/>
            <w:sz w:val="24"/>
            <w:szCs w:val="24"/>
            <w:rPrChange w:id="72" w:author="WK III" w:date="2020-10-02T14:53:00Z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</w:rPrChange>
          </w:rPr>
          <w:t>italik</w:t>
        </w:r>
      </w:ins>
      <w:proofErr w:type="spell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ins w:id="73" w:author="WK III" w:date="2020-10-02T14:56:00Z"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74" w:author="WK III" w:date="2020-10-02T14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</w:t>
      </w:r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75" w:author="WK III" w:date="2020-10-02T14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</w:t>
      </w:r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76" w:author="WK III" w:date="2020-10-02T14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77" w:author="WK III" w:date="2020-10-02T14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-kaum</w:t>
      </w:r>
      <w:proofErr w:type="spellEnd"/>
      <w:r w:rsidRPr="003E0FD5">
        <w:rPr>
          <w:rFonts w:ascii="Times New Roman" w:eastAsia="Times New Roman" w:hAnsi="Times New Roman" w:cs="Times New Roman"/>
          <w:color w:val="FF0000"/>
          <w:sz w:val="24"/>
          <w:szCs w:val="24"/>
          <w:rPrChange w:id="78" w:author="WK III" w:date="2020-10-02T14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E0FD5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79" w:author="WK III" w:date="2020-10-02T14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0" w:author="WK III" w:date="2020-10-02T14:57:00Z"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lemak</w:t>
        </w:r>
        <w:proofErr w:type="spellEnd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81" w:author="WK III" w:date="2020-10-02T14:57:00Z"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ada</w:t>
        </w:r>
        <w:proofErr w:type="spellEnd"/>
        <w:r w:rsidR="003E0FD5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Pr="003D65AD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82" w:author="WK III" w:date="2020-10-02T14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83" w:author="WK III" w:date="2020-10-02T14:58:00Z"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65AD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84" w:author="WK III" w:date="2020-10-02T14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lebih</w:t>
      </w:r>
      <w:proofErr w:type="spellEnd"/>
      <w:r w:rsidRPr="003D65AD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85" w:author="WK III" w:date="2020-10-02T14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D65AD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86" w:author="WK III" w:date="2020-10-02T14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banyak</w:t>
      </w:r>
      <w:proofErr w:type="spellEnd"/>
      <w:r w:rsidRPr="003D65AD">
        <w:rPr>
          <w:rFonts w:ascii="Times New Roman" w:eastAsia="Times New Roman" w:hAnsi="Times New Roman" w:cs="Times New Roman"/>
          <w:color w:val="FF0000"/>
          <w:sz w:val="24"/>
          <w:szCs w:val="24"/>
          <w:rPrChange w:id="87" w:author="WK III" w:date="2020-10-02T14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65AD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88" w:author="WK III" w:date="2020-10-02T14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89" w:author="WK III" w:date="2020-10-02T14:59:00Z"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Koma</w:t>
        </w:r>
        <w:proofErr w:type="spellEnd"/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proofErr w:type="spellStart"/>
      <w:r w:rsidRPr="003D65AD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90" w:author="WK III" w:date="2020-10-02T14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Kalau</w:t>
      </w:r>
      <w:proofErr w:type="spellEnd"/>
      <w:r w:rsidRPr="003D65AD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91" w:author="WK III" w:date="2020-10-02T14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3D65AD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92" w:author="WK III" w:date="2020-10-02T14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tiba-tiba</w:t>
      </w:r>
      <w:proofErr w:type="spellEnd"/>
      <w:r w:rsidRPr="003D65AD">
        <w:rPr>
          <w:rFonts w:ascii="Times New Roman" w:eastAsia="Times New Roman" w:hAnsi="Times New Roman" w:cs="Times New Roman"/>
          <w:color w:val="FF0000"/>
          <w:sz w:val="24"/>
          <w:szCs w:val="24"/>
          <w:rPrChange w:id="93" w:author="WK III" w:date="2020-10-02T14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ins w:id="94" w:author="WK III" w:date="2020-10-02T14:59:00Z"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sehingga</w:t>
        </w:r>
        <w:proofErr w:type="spellEnd"/>
        <w:r w:rsidR="003D65AD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>
      <w:bookmarkStart w:id="95" w:name="_GoBack"/>
      <w:bookmarkEnd w:id="95"/>
    </w:p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2C9" w:rsidRDefault="005A72C9">
      <w:r>
        <w:separator/>
      </w:r>
    </w:p>
  </w:endnote>
  <w:endnote w:type="continuationSeparator" w:id="0">
    <w:p w:rsidR="005A72C9" w:rsidRDefault="005A7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A72C9">
    <w:pPr>
      <w:pStyle w:val="Footer"/>
    </w:pPr>
  </w:p>
  <w:p w:rsidR="00941E77" w:rsidRDefault="005A72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2C9" w:rsidRDefault="005A72C9">
      <w:r>
        <w:separator/>
      </w:r>
    </w:p>
  </w:footnote>
  <w:footnote w:type="continuationSeparator" w:id="0">
    <w:p w:rsidR="005A72C9" w:rsidRDefault="005A7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K III">
    <w15:presenceInfo w15:providerId="None" w15:userId="WK II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3D65AD"/>
    <w:rsid w:val="003D6977"/>
    <w:rsid w:val="003E0FD5"/>
    <w:rsid w:val="0042167F"/>
    <w:rsid w:val="005A72C9"/>
    <w:rsid w:val="005B60DD"/>
    <w:rsid w:val="006D761D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3D6977"/>
  </w:style>
  <w:style w:type="paragraph" w:styleId="BalloonText">
    <w:name w:val="Balloon Text"/>
    <w:basedOn w:val="Normal"/>
    <w:link w:val="BalloonTextChar"/>
    <w:uiPriority w:val="99"/>
    <w:semiHidden/>
    <w:unhideWhenUsed/>
    <w:rsid w:val="003D69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9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WK III</cp:lastModifiedBy>
  <cp:revision>2</cp:revision>
  <dcterms:created xsi:type="dcterms:W3CDTF">2020-10-02T08:09:00Z</dcterms:created>
  <dcterms:modified xsi:type="dcterms:W3CDTF">2020-10-02T08:09:00Z</dcterms:modified>
</cp:coreProperties>
</file>