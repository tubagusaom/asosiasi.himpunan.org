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562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5F9FF1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2BC3A8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A1D00DE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5B6F94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784EA5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11F4EA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3B8A87B" wp14:editId="3E2474F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527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1D9D0D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C2CCB9D" w14:textId="06B57DE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ins w:id="0" w:author="ridho pakina" w:date="2021-09-20T12:41:00Z">
        <w:r w:rsidR="001844A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1" w:author="ridho pakina" w:date="2021-09-20T12:41:00Z">
        <w:r w:rsidR="001844A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ridho pakina" w:date="2021-09-20T12:41:00Z">
        <w:r w:rsidRPr="00C50A1E" w:rsidDel="001844AC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D8C1486" w14:textId="2F0C64C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ins w:id="3" w:author="ridho pakina" w:date="2021-09-20T12:43:00Z">
        <w:r w:rsidR="001844A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awal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ridho pakina" w:date="2021-09-20T12:43:00Z">
        <w:r w:rsidRPr="00C50A1E" w:rsidDel="001844AC">
          <w:rPr>
            <w:rFonts w:ascii="Times New Roman" w:eastAsia="Times New Roman" w:hAnsi="Times New Roman" w:cs="Times New Roman"/>
            <w:sz w:val="24"/>
            <w:szCs w:val="24"/>
          </w:rPr>
          <w:delText xml:space="preserve">awal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</w:t>
      </w:r>
      <w:del w:id="5" w:author="ridho pakina" w:date="2021-09-20T12:43:00Z">
        <w:r w:rsidRPr="00C50A1E" w:rsidDel="001844A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ridho pakina" w:date="2021-09-20T12:44:00Z">
        <w:r w:rsidRPr="00C50A1E" w:rsidDel="001844AC">
          <w:rPr>
            <w:rFonts w:ascii="Times New Roman" w:eastAsia="Times New Roman" w:hAnsi="Times New Roman" w:cs="Times New Roman"/>
            <w:sz w:val="24"/>
            <w:szCs w:val="24"/>
          </w:rPr>
          <w:delText>apalag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ridho pakina" w:date="2021-09-20T12:44:00Z">
        <w:r w:rsidRPr="00C50A1E" w:rsidDel="001844AC">
          <w:rPr>
            <w:rFonts w:ascii="Times New Roman" w:eastAsia="Times New Roman" w:hAnsi="Times New Roman" w:cs="Times New Roman"/>
            <w:sz w:val="24"/>
            <w:szCs w:val="24"/>
          </w:rPr>
          <w:delText>kita.</w:delText>
        </w:r>
      </w:del>
    </w:p>
    <w:p w14:paraId="21FC299B" w14:textId="23833A2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8" w:author="ridho pakina" w:date="2021-09-20T12:45:00Z">
        <w:r w:rsidR="001844A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" w:author="ridho pakina" w:date="2021-09-20T12:45:00Z">
        <w:r w:rsidR="001844A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selera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D4D9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DA42F50" w14:textId="7DB4BB5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0" w:author="ridho pakina" w:date="2021-09-20T12:46:00Z">
        <w:r w:rsidR="001844A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Meskipun </w:t>
        </w:r>
      </w:ins>
      <w:del w:id="11" w:author="ridho pakina" w:date="2021-09-20T12:46:00Z">
        <w:r w:rsidRPr="00C50A1E" w:rsidDel="001844A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12" w:author="ridho pakina" w:date="2021-09-20T12:46:00Z">
        <w:r w:rsidR="001844A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B7D811" w14:textId="1985030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ridho pakina" w:date="2021-09-20T12:47:00Z">
        <w:r w:rsidRPr="00C50A1E" w:rsidDel="001844A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DE8F35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CCD4C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AF3B4DA" w14:textId="79D85FE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14" w:author="ridho pakina" w:date="2021-09-20T12:49:00Z">
        <w:r w:rsidR="001844AC" w:rsidRPr="00C50A1E" w:rsidDel="001844A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5" w:author="ridho pakina" w:date="2021-09-20T12:49:00Z">
        <w:r w:rsidRPr="00C50A1E" w:rsidDel="001844AC">
          <w:rPr>
            <w:rFonts w:ascii="Times New Roman" w:eastAsia="Times New Roman" w:hAnsi="Times New Roman" w:cs="Times New Roman"/>
            <w:sz w:val="24"/>
            <w:szCs w:val="24"/>
          </w:rPr>
          <w:delText>, 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26DFB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5AAF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21C9E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00ED19" w14:textId="1E7BB26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16" w:author="ridho pakina" w:date="2021-09-20T12:49:00Z">
        <w:r w:rsidRPr="00C50A1E" w:rsidDel="00220846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6194E1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79BCA7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EB1E3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970D9C0" w14:textId="5545B51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ridho pakina" w:date="2021-09-20T12:50:00Z">
        <w:r w:rsidRPr="00C50A1E" w:rsidDel="00220846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18" w:author="ridho pakina" w:date="2021-09-20T12:50:00Z">
        <w:r w:rsidR="0022084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sendiri</w:t>
        </w:r>
      </w:ins>
      <w:bookmarkStart w:id="19" w:name="_GoBack"/>
      <w:bookmarkEnd w:id="1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5E5C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3FFA0D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0C9502F" w14:textId="77777777" w:rsidR="00927764" w:rsidRPr="00C50A1E" w:rsidRDefault="00927764" w:rsidP="00927764"/>
    <w:p w14:paraId="2616083F" w14:textId="77777777" w:rsidR="00927764" w:rsidRPr="005A045A" w:rsidRDefault="00927764" w:rsidP="00927764">
      <w:pPr>
        <w:rPr>
          <w:i/>
        </w:rPr>
      </w:pPr>
    </w:p>
    <w:p w14:paraId="3647255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26F526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35170" w14:textId="77777777" w:rsidR="0016368B" w:rsidRDefault="0016368B">
      <w:r>
        <w:separator/>
      </w:r>
    </w:p>
  </w:endnote>
  <w:endnote w:type="continuationSeparator" w:id="0">
    <w:p w14:paraId="442B1B05" w14:textId="77777777" w:rsidR="0016368B" w:rsidRDefault="00163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68B5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A6DABD4" w14:textId="77777777" w:rsidR="00941E77" w:rsidRDefault="0016368B">
    <w:pPr>
      <w:pStyle w:val="Footer"/>
    </w:pPr>
  </w:p>
  <w:p w14:paraId="3C65C8A5" w14:textId="77777777" w:rsidR="00941E77" w:rsidRDefault="00163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C730F" w14:textId="77777777" w:rsidR="0016368B" w:rsidRDefault="0016368B">
      <w:r>
        <w:separator/>
      </w:r>
    </w:p>
  </w:footnote>
  <w:footnote w:type="continuationSeparator" w:id="0">
    <w:p w14:paraId="266A2E94" w14:textId="77777777" w:rsidR="0016368B" w:rsidRDefault="00163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dho pakina">
    <w15:presenceInfo w15:providerId="Windows Live" w15:userId="06a38e7f9a4c7b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6368B"/>
    <w:rsid w:val="001844AC"/>
    <w:rsid w:val="00220846"/>
    <w:rsid w:val="002318A3"/>
    <w:rsid w:val="0042167F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90A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ridho pakina</cp:lastModifiedBy>
  <cp:revision>2</cp:revision>
  <dcterms:created xsi:type="dcterms:W3CDTF">2021-09-20T05:51:00Z</dcterms:created>
  <dcterms:modified xsi:type="dcterms:W3CDTF">2021-09-20T05:51:00Z</dcterms:modified>
</cp:coreProperties>
</file>