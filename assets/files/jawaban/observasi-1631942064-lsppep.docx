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commentRangeStart w:id="1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commentRangeEnd w:id="0"/>
            <w:proofErr w:type="spellEnd"/>
            <w:r w:rsidR="00255833">
              <w:rPr>
                <w:rStyle w:val="CommentReference"/>
              </w:rPr>
              <w:commentReference w:id="0"/>
            </w:r>
            <w:commentRangeEnd w:id="1"/>
            <w:r w:rsidR="00255833">
              <w:rPr>
                <w:rStyle w:val="CommentReference"/>
              </w:rPr>
              <w:commentReference w:id="1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255833">
              <w:rPr>
                <w:rFonts w:ascii="Times New Roman" w:eastAsia="Times New Roman" w:hAnsi="Times New Roman" w:cs="Times New Roman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>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255833">
              <w:rPr>
                <w:rStyle w:val="CommentReference"/>
              </w:rPr>
              <w:commentReference w:id="2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="00C41C0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255833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4"/>
            <w:r w:rsidR="00255833">
              <w:rPr>
                <w:rStyle w:val="CommentReference"/>
              </w:rPr>
              <w:commentReference w:id="4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255833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commentRangeEnd w:id="6"/>
            <w:r w:rsidR="00255833">
              <w:rPr>
                <w:rStyle w:val="CommentReference"/>
              </w:rPr>
              <w:commentReference w:id="6"/>
            </w:r>
            <w:r w:rsidR="00C41C0D">
              <w:rPr>
                <w:rFonts w:ascii="Times New Roman" w:eastAsia="Times New Roman" w:hAnsi="Times New Roman" w:cs="Times New Roman"/>
                <w:szCs w:val="24"/>
              </w:rPr>
              <w:t xml:space="preserve"> :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="00C41C0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 w:rsidR="00C41C0D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255833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="00C41C0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bookmarkStart w:id="8" w:name="_GoBack"/>
            <w:bookmarkEnd w:id="8"/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C41C0D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bias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ASUS" w:date="2021-09-18T13:36:00Z">
              <w:r w:rsidR="00C41C0D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9-18T13:22:00Z" w:initials="A">
    <w:p w:rsidR="00255833" w:rsidRDefault="00255833">
      <w:pPr>
        <w:pStyle w:val="CommentText"/>
      </w:pPr>
      <w:r>
        <w:rPr>
          <w:rStyle w:val="CommentReference"/>
        </w:rPr>
        <w:annotationRef/>
      </w:r>
    </w:p>
  </w:comment>
  <w:comment w:id="1" w:author="ASUS" w:date="2021-09-18T13:23:00Z" w:initials="A">
    <w:p w:rsidR="00255833" w:rsidRDefault="00255833">
      <w:pPr>
        <w:pStyle w:val="CommentText"/>
      </w:pPr>
      <w:r>
        <w:rPr>
          <w:rStyle w:val="CommentReference"/>
        </w:rPr>
        <w:annotationRef/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baca</w:t>
      </w:r>
      <w:proofErr w:type="spellEnd"/>
      <w:r>
        <w:t xml:space="preserve"> :</w:t>
      </w:r>
      <w:proofErr w:type="gramEnd"/>
    </w:p>
  </w:comment>
  <w:comment w:id="2" w:author="ASUS" w:date="2021-09-18T13:23:00Z" w:initials="A">
    <w:p w:rsidR="00255833" w:rsidRDefault="00255833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</w:p>
  </w:comment>
  <w:comment w:id="3" w:author="ASUS" w:date="2021-09-18T13:24:00Z" w:initials="A">
    <w:p w:rsidR="00255833" w:rsidRDefault="0025583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digabung</w:t>
      </w:r>
      <w:proofErr w:type="spellEnd"/>
      <w:proofErr w:type="gramEnd"/>
    </w:p>
  </w:comment>
  <w:comment w:id="4" w:author="ASUS" w:date="2021-09-18T13:25:00Z" w:initials="A">
    <w:p w:rsidR="00255833" w:rsidRDefault="00255833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3 </w:t>
      </w:r>
      <w:proofErr w:type="spellStart"/>
      <w:r>
        <w:t>kalimat</w:t>
      </w:r>
      <w:proofErr w:type="spellEnd"/>
    </w:p>
  </w:comment>
  <w:comment w:id="5" w:author="ASUS" w:date="2021-09-18T13:25:00Z" w:initials="A">
    <w:p w:rsidR="00255833" w:rsidRDefault="00255833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6" w:author="ASUS" w:date="2021-09-18T13:28:00Z" w:initials="A">
    <w:p w:rsidR="00255833" w:rsidRDefault="00255833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bacca</w:t>
      </w:r>
      <w:proofErr w:type="spellEnd"/>
      <w:r>
        <w:t xml:space="preserve"> :</w:t>
      </w:r>
      <w:proofErr w:type="gramEnd"/>
    </w:p>
  </w:comment>
  <w:comment w:id="7" w:author="ASUS" w:date="2021-09-18T13:30:00Z" w:initials="A">
    <w:p w:rsidR="00255833" w:rsidRDefault="00255833">
      <w:pPr>
        <w:pStyle w:val="CommentText"/>
      </w:pPr>
      <w:r>
        <w:rPr>
          <w:rStyle w:val="CommentReference"/>
        </w:rPr>
        <w:annotationRef/>
      </w:r>
      <w:proofErr w:type="spellStart"/>
      <w:r>
        <w:t>Gabung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spasi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255833"/>
    <w:rsid w:val="0042167F"/>
    <w:rsid w:val="00924DF5"/>
    <w:rsid w:val="00C4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55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83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83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55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83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83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2021-09-18T04:39:00Z</dcterms:created>
  <dcterms:modified xsi:type="dcterms:W3CDTF">2021-09-18T04:39:00Z</dcterms:modified>
</cp:coreProperties>
</file>