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BF2434" w:rsidRPr="00BF2434" w:rsidRDefault="00125355" w:rsidP="00BF2434">
      <w:pPr>
        <w:pStyle w:val="ListParagraph"/>
        <w:numPr>
          <w:ilvl w:val="0"/>
          <w:numId w:val="3"/>
        </w:numPr>
        <w:rPr>
          <w:rFonts w:ascii="Minion Pro" w:hAnsi="Minion Pro"/>
          <w:rPrChange w:id="0" w:author="Rahmat Romdana" w:date="2021-06-12T10:31:00Z">
            <w:rPr/>
          </w:rPrChange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>.</w:t>
      </w:r>
      <w:del w:id="1" w:author="Rahmat Romdana" w:date="2021-06-12T10:31:00Z">
        <w:r w:rsidRPr="001D038C" w:rsidDel="00BF2434">
          <w:rPr>
            <w:rFonts w:ascii="Minion Pro" w:hAnsi="Minion Pro"/>
          </w:rPr>
          <w:delText xml:space="preserve"> </w:delText>
        </w:r>
      </w:del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del w:id="2" w:author="Rahmat Romdana" w:date="2021-06-12T10:32:00Z">
              <w:r w:rsidDel="00BF2434">
                <w:delText>b</w:delText>
              </w:r>
            </w:del>
            <w:proofErr w:type="spellStart"/>
            <w:ins w:id="3" w:author="Rahmat Romdana" w:date="2021-06-12T10:32:00Z">
              <w:r w:rsidR="00BF2434">
                <w:t>B</w:t>
              </w:r>
            </w:ins>
            <w:r>
              <w:t>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4" w:author="Rahmat Romdana" w:date="2021-06-12T10:32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5" w:author="Rahmat Romdana" w:date="2021-06-12T10:33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ins w:id="6" w:author="Rahmat Romdana" w:date="2021-06-12T10:33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  <w:proofErr w:type="spellEnd"/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gramEnd"/>
            <w:del w:id="7" w:author="Rahmat Romdana" w:date="2021-06-12T10:33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Rahmat Romdana" w:date="2021-06-12T10:33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Rahmat Romdana" w:date="2021-06-12T10:34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" w:author="Rahmat Romdana" w:date="2021-06-12T10:34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" w:author="Rahmat Romdana" w:date="2021-06-12T10:34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2" w:author="Rahmat Romdana" w:date="2021-06-12T10:34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" w:author="Rahmat Romdana" w:date="2021-06-12T10:34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4" w:author="Rahmat Romdana" w:date="2021-06-12T10:34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ins w:id="15" w:author="Rahmat Romdana" w:date="2021-06-12T10:34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6" w:author="Rahmat Romdana" w:date="2021-06-12T10:34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Rahmat Romdana" w:date="2021-06-12T10:34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8" w:author="Rahmat Romdana" w:date="2021-06-12T10:34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19" w:author="Rahmat Romdana" w:date="2021-06-12T10:34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0" w:author="Rahmat Romdana" w:date="2021-06-12T10:35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</w:ins>
            <w:del w:id="21" w:author="Rahmat Romdana" w:date="2021-06-12T10:34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2" w:author="Rahmat Romdana" w:date="2021-06-12T10:35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Rahmat Romdana" w:date="2021-06-12T10:35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24" w:author="Rahmat Romdana" w:date="2021-06-12T10:35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" w:author="Rahmat Romdana" w:date="2021-06-12T10:35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26" w:author="Rahmat Romdana" w:date="2021-06-12T10:35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27" w:author="Rahmat Romdana" w:date="2021-06-12T10:35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8" w:author="Rahmat Romdana" w:date="2021-06-12T10:36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29" w:author="Rahmat Romdana" w:date="2021-06-12T10:36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30" w:author="Rahmat Romdana" w:date="2021-06-12T10:36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1" w:author="Rahmat Romdana" w:date="2021-06-12T10:36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32" w:author="Rahmat Romdana" w:date="2021-06-12T10:36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3" w:author="Rahmat Romdana" w:date="2021-06-12T10:36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34" w:author="Rahmat Romdana" w:date="2021-06-12T10:36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del w:id="35" w:author="Rahmat Romdana" w:date="2021-06-12T10:37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 xml:space="preserve"> demiki</w:delText>
              </w:r>
            </w:del>
            <w:del w:id="36" w:author="Rahmat Romdana" w:date="2021-06-12T10:36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7" w:author="Rahmat Romdana" w:date="2021-06-12T10:37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38" w:author="Rahmat Romdana" w:date="2021-06-12T10:37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  <w:proofErr w:type="gramStart"/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39" w:author="Rahmat Romdana" w:date="2021-06-12T10:37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40" w:author="Rahmat Romdana" w:date="2021-06-12T10:37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1" w:author="Rahmat Romdana" w:date="2021-06-12T10:37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42" w:author="Rahmat Romdana" w:date="2021-06-12T10:38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3" w:author="Rahmat Romdana" w:date="2021-06-12T10:38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4" w:author="Rahmat Romdana" w:date="2021-06-12T10:38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5" w:author="Rahmat Romdana" w:date="2021-06-12T10:38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46" w:author="Rahmat Romdana" w:date="2021-06-12T10:38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>di sini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7" w:author="Rahmat Romdana" w:date="2021-06-12T10:38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del w:id="48" w:author="Rahmat Romdana" w:date="2021-06-12T10:39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 xml:space="preserve"> mencari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9" w:author="Rahmat Romdana" w:date="2021-06-12T10:38:00Z"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>menemukan</w:t>
              </w:r>
              <w:proofErr w:type="spellEnd"/>
              <w:r w:rsidR="00BF243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End"/>
            <w:del w:id="50" w:author="Rahmat Romdana" w:date="2021-06-12T10:39:00Z">
              <w:r w:rsidRPr="00EC6F38" w:rsidDel="00BF2434">
                <w:rPr>
                  <w:rFonts w:ascii="Times New Roman" w:eastAsia="Times New Roman" w:hAnsi="Times New Roman" w:cs="Times New Roman"/>
                  <w:szCs w:val="24"/>
                </w:rPr>
                <w:delText>siswa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1" w:author="Rahmat Romdana" w:date="2021-06-12T10:39:00Z">
              <w:r w:rsidRPr="00EC6F38" w:rsidDel="00B4103B">
                <w:rPr>
                  <w:rFonts w:ascii="Times New Roman" w:eastAsia="Times New Roman" w:hAnsi="Times New Roman" w:cs="Times New Roman"/>
                  <w:szCs w:val="24"/>
                </w:rPr>
                <w:delText>Dimana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2" w:author="Rahmat Romdana" w:date="2021-06-12T10:39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53" w:author="Rahmat Romdana" w:date="2021-06-12T10:39:00Z">
              <w:r w:rsidRPr="00EC6F38" w:rsidDel="00B4103B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54" w:author="Rahmat Romdana" w:date="2021-06-12T10:39:00Z">
              <w:r w:rsidRPr="00EC6F38" w:rsidDel="00B4103B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del w:id="55" w:author="Rahmat Romdana" w:date="2021-06-12T10:40:00Z">
              <w:r w:rsidRPr="00EC6F38" w:rsidDel="00B4103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6" w:author="Rahmat Romdana" w:date="2021-06-12T10:40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7" w:author="Rahmat Romdana" w:date="2021-06-12T10:40:00Z">
              <w:r w:rsidRPr="00EC6F38" w:rsidDel="00B4103B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58" w:author="Rahmat Romdana" w:date="2021-06-12T10:40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59" w:author="Rahmat Romdana" w:date="2021-06-12T10:40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60" w:author="Rahmat Romdana" w:date="2021-06-12T10:40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ins w:id="61" w:author="Rahmat Romdana" w:date="2021-06-12T10:40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62" w:author="Rahmat Romdana" w:date="2021-06-12T10:40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3" w:author="Rahmat Romdana" w:date="2021-06-12T10:41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bahwa</w:t>
              </w:r>
              <w:proofErr w:type="spellEnd"/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4" w:author="Rahmat Romdana" w:date="2021-06-12T10:41:00Z">
              <w:r w:rsidRPr="00EC6F38" w:rsidDel="00B4103B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65" w:author="Rahmat Romdana" w:date="2021-06-12T10:41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6" w:author="Rahmat Romdana" w:date="2021-06-12T10:41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7" w:author="Rahmat Romdana" w:date="2021-06-12T10:41:00Z">
              <w:r w:rsidRPr="00EC6F38" w:rsidDel="00B4103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8" w:author="Rahmat Romdana" w:date="2021-06-12T10:41:00Z">
              <w:r w:rsidRPr="00EC6F38" w:rsidDel="00B4103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ins w:id="69" w:author="Rahmat Romdana" w:date="2021-06-12T10:42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 xml:space="preserve">, yang </w:t>
              </w:r>
              <w:proofErr w:type="spellStart"/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berasal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70" w:author="Rahmat Romdana" w:date="2021-06-12T10:42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ins w:id="71" w:author="Rahmat Romdana" w:date="2021-06-12T10:42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pengaplikasian</w:t>
              </w:r>
            </w:ins>
            <w:proofErr w:type="spellEnd"/>
            <w:del w:id="72" w:author="Rahmat Romdana" w:date="2021-06-12T10:42:00Z">
              <w:r w:rsidRPr="00EC6F38" w:rsidDel="00B4103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73" w:author="Rahmat Romdana" w:date="2021-06-12T10:43:00Z">
              <w:r w:rsidRPr="00EC6F38" w:rsidDel="00B4103B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74" w:author="Rahmat Romdana" w:date="2021-06-12T10:43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75" w:author="Rahmat Romdana" w:date="2021-06-12T10:44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ins w:id="76" w:author="Rahmat Romdana" w:date="2021-06-12T10:44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maka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7" w:author="Rahmat Romdana" w:date="2021-06-12T10:44:00Z">
              <w:r w:rsidRPr="00EC6F38" w:rsidDel="00B4103B">
                <w:rPr>
                  <w:rFonts w:ascii="Times New Roman" w:eastAsia="Times New Roman" w:hAnsi="Times New Roman" w:cs="Times New Roman"/>
                  <w:szCs w:val="24"/>
                </w:rPr>
                <w:delText>atau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78" w:author="Rahmat Romdana" w:date="2021-06-12T10:45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79" w:author="Rahmat Romdana" w:date="2021-06-12T10:45:00Z">
              <w:r w:rsidR="00B4103B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bookmarkStart w:id="80" w:name="_GoBack"/>
            <w:bookmarkEnd w:id="80"/>
            <w:del w:id="81" w:author="Rahmat Romdana" w:date="2021-06-12T10:45:00Z">
              <w:r w:rsidRPr="00EC6F38" w:rsidDel="00B4103B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hmat Romdana">
    <w15:presenceInfo w15:providerId="None" w15:userId="Rahmat Romd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B4103B"/>
    <w:rsid w:val="00BF2434"/>
    <w:rsid w:val="00C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Rahmat Romdana</cp:lastModifiedBy>
  <cp:revision>2</cp:revision>
  <dcterms:created xsi:type="dcterms:W3CDTF">2021-06-12T03:46:00Z</dcterms:created>
  <dcterms:modified xsi:type="dcterms:W3CDTF">2021-06-12T03:46:00Z</dcterms:modified>
</cp:coreProperties>
</file>