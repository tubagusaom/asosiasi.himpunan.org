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7BB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E1B208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BB8BD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2EFDAA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6A3C03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312BBE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0BF5B4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0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450AD30" wp14:editId="2610C62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006E8">
        <w:rPr>
          <w:rStyle w:val="CommentReference"/>
        </w:rPr>
        <w:commentReference w:id="0"/>
      </w:r>
    </w:p>
    <w:p w14:paraId="681E25EF" w14:textId="588374E1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del w:id="1" w:author="User" w:date="2020-12-11T10:03:00Z">
        <w:r w:rsidRPr="00C50A1E" w:rsidDel="00762E35">
          <w:rPr>
            <w:rFonts w:ascii="Times New Roman" w:eastAsia="Times New Roman" w:hAnsi="Times New Roman" w:cs="Times New Roman"/>
            <w:sz w:val="18"/>
            <w:szCs w:val="18"/>
          </w:rPr>
          <w:delText xml:space="preserve">Ilustrasi </w:delText>
        </w:r>
      </w:del>
      <w:proofErr w:type="spellStart"/>
      <w:ins w:id="2" w:author="User" w:date="2020-12-11T10:03:00Z">
        <w:r w:rsidR="00762E35">
          <w:rPr>
            <w:rFonts w:ascii="Times New Roman" w:eastAsia="Times New Roman" w:hAnsi="Times New Roman" w:cs="Times New Roman"/>
            <w:sz w:val="18"/>
            <w:szCs w:val="18"/>
          </w:rPr>
          <w:t>Sumber</w:t>
        </w:r>
        <w:proofErr w:type="spellEnd"/>
        <w:r w:rsidR="00762E35">
          <w:rPr>
            <w:rFonts w:ascii="Times New Roman" w:eastAsia="Times New Roman" w:hAnsi="Times New Roman" w:cs="Times New Roman"/>
            <w:sz w:val="18"/>
            <w:szCs w:val="18"/>
          </w:rPr>
          <w:t>:</w:t>
        </w:r>
        <w:r w:rsidR="00762E35" w:rsidRPr="00C50A1E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18"/>
          <w:szCs w:val="18"/>
        </w:rPr>
        <w:t>| unsplash.com</w:t>
      </w:r>
    </w:p>
    <w:p w14:paraId="67A22BEC" w14:textId="67E0F8B3" w:rsidR="00927764" w:rsidRPr="00C50A1E" w:rsidRDefault="00762E3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" w:author="User" w:date="2020-12-11T10:03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bookmarkStart w:id="4" w:name="_GoBack"/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5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6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7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8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9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0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1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2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3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4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5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6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7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8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19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20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21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22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="00927764" w:rsidRPr="00EE2CBF">
        <w:rPr>
          <w:rFonts w:ascii="Times New Roman" w:eastAsia="Times New Roman" w:hAnsi="Times New Roman" w:cs="Times New Roman"/>
          <w:iCs/>
          <w:sz w:val="24"/>
          <w:szCs w:val="24"/>
          <w:rPrChange w:id="23" w:author="User" w:date="2020-12-11T10:4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bookmarkEnd w:id="4"/>
      <w:proofErr w:type="spellEnd"/>
      <w:del w:id="24" w:author="User" w:date="2020-12-11T10:05:00Z">
        <w:r w:rsidR="00927764" w:rsidRPr="00C50A1E" w:rsidDel="00762E3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25" w:author="User" w:date="2020-12-11T10:03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  <w:ins w:id="26" w:author="User" w:date="2020-12-11T10:06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</w:p>
    <w:p w14:paraId="537BDE5D" w14:textId="3C21F6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7" w:author="User" w:date="2020-12-11T10:04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>Apa yang lebih romantis dari</w:delText>
        </w:r>
      </w:del>
      <w:proofErr w:type="spellStart"/>
      <w:ins w:id="28" w:author="User" w:date="2020-12-11T10:04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762E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9" w:author="User" w:date="2020-12-11T10:05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 xml:space="preserve">romantis mana, </w:t>
        </w:r>
        <w:proofErr w:type="spellStart"/>
        <w:r w:rsidR="00762E35"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del w:id="30" w:author="User" w:date="2020-12-11T10:04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 indera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User" w:date="2020-12-11T10:05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32" w:author="User" w:date="2020-12-11T10:05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762E3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0E89A0" w14:textId="216D6127" w:rsidR="00927764" w:rsidRPr="00C50A1E" w:rsidRDefault="00762E3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3" w:author="User" w:date="2020-12-11T10:05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34" w:author="User" w:date="2020-12-11T10:05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User" w:date="2020-12-11T10:06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6" w:author="User" w:date="2020-12-11T10:06:00Z">
        <w:r w:rsidR="00927764" w:rsidDel="00762E35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37" w:author="User" w:date="2020-12-11T10:06:00Z">
        <w:r>
          <w:rPr>
            <w:rFonts w:ascii="Times New Roman" w:eastAsia="Times New Roman" w:hAnsi="Times New Roman" w:cs="Times New Roman"/>
            <w:sz w:val="24"/>
            <w:szCs w:val="24"/>
          </w:rPr>
          <w:t>--</w:t>
        </w:r>
      </w:ins>
      <w:del w:id="38" w:author="User" w:date="2020-12-11T10:06:00Z">
        <w:r w:rsidR="00927764" w:rsidDel="00762E3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User" w:date="2020-12-11T10:06:00Z">
        <w:r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User" w:date="2020-12-11T10:07:00Z">
        <w:r w:rsidR="00927764"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291ED" w14:textId="53F4E8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User" w:date="2020-12-11T10:07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42" w:author="User" w:date="2020-12-11T10:07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User" w:date="2020-12-11T10:07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44" w:author="User" w:date="2020-12-11T10:08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2E35">
        <w:rPr>
          <w:rFonts w:ascii="Times New Roman" w:eastAsia="Times New Roman" w:hAnsi="Times New Roman" w:cs="Times New Roman"/>
          <w:i/>
          <w:sz w:val="24"/>
          <w:szCs w:val="24"/>
          <w:rPrChange w:id="45" w:author="User" w:date="2020-12-11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ins w:id="46" w:author="User" w:date="2020-12-11T10:08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47" w:author="User" w:date="2020-12-11T10:08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48" w:author="User" w:date="2020-12-11T10:08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9" w:author="User" w:date="2020-12-11T10:08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User" w:date="2020-12-11T10:08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64D98F" w14:textId="440860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51" w:author="User" w:date="2020-12-11T10:09:00Z">
        <w:r w:rsidR="00762E3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2" w:author="User" w:date="2020-12-11T10:09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53" w:author="User" w:date="2020-12-11T10:09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4" w:author="User" w:date="2020-12-11T10:09:00Z">
        <w:r w:rsidDel="00762E35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FB2016" w14:textId="6F9A44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User" w:date="2020-12-11T10:10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56" w:author="User" w:date="2020-12-11T10:10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762E3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ABD5E" w14:textId="17D665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User" w:date="2020-12-11T10:39:00Z">
        <w:r w:rsidR="00336913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58" w:author="User" w:date="2020-12-11T10:39:00Z">
        <w:r w:rsidRPr="00C50A1E" w:rsidDel="0033691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59" w:author="User" w:date="2020-12-11T10:10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2E35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</w:ins>
      <w:del w:id="60" w:author="User" w:date="2020-12-11T10:10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00F7CAB" w14:textId="199678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61" w:author="User" w:date="2020-12-11T10:11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=</w:t>
        </w:r>
      </w:ins>
      <w:proofErr w:type="spellStart"/>
      <w:del w:id="62" w:author="User" w:date="2020-12-11T10:11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2E6478" w14:textId="0B7F40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User" w:date="2020-12-11T10:11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User" w:date="2020-12-11T10:11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proofErr w:type="spellStart"/>
      <w:ins w:id="65" w:author="User" w:date="2020-12-11T10:11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="00D0210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D119D9" w14:textId="61F50C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66" w:author="User" w:date="2020-12-11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ins w:id="67" w:author="User" w:date="2020-12-11T10:12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68" w:author="User" w:date="2020-12-11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69" w:author="User" w:date="2020-12-11T10:12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0" w:author="User" w:date="2020-12-11T10:12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BD973E5" w14:textId="5DD346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71" w:author="User" w:date="2020-12-11T10:12:00Z">
        <w:r w:rsidR="00D0210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72" w:author="User" w:date="2020-12-11T10:12:00Z">
        <w:r w:rsidRPr="00C50A1E" w:rsidDel="00D0210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73" w:author="User" w:date="2020-12-11T10:12:00Z">
        <w:r w:rsidR="00D0210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</w:ins>
      <w:del w:id="74" w:author="User" w:date="2020-12-11T10:12:00Z">
        <w:r w:rsidRPr="00C50A1E" w:rsidDel="00D0210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5" w:author="User" w:date="2020-12-11T10:13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76" w:author="User" w:date="2020-12-11T10:13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77" w:author="User" w:date="2020-12-11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FFEC6" w14:textId="0EFD3F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78" w:author="User" w:date="2020-12-11T10:14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D0210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1D98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6AE70" w14:textId="124326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79" w:author="User" w:date="2020-12-11T10:14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0" w:author="User" w:date="2020-12-11T10:14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. Yang </w:delText>
        </w:r>
      </w:del>
      <w:del w:id="81" w:author="User" w:date="2020-12-11T10:15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sering membuatnya salah</w:delText>
        </w:r>
      </w:del>
      <w:ins w:id="82" w:author="User" w:date="2020-12-11T10:15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kesalahannya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83" w:author="User" w:date="2020-12-11T10:15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4" w:author="User" w:date="2020-12-11T10:15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.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5" w:author="User" w:date="2020-12-11T10:15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  <w:proofErr w:type="spellEnd"/>
        <w:r w:rsidR="00D0210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0EE21F" w14:textId="31D8A1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86" w:author="User" w:date="2020-12-11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87" w:author="User" w:date="2020-12-11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88" w:author="User" w:date="2020-12-11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9" w:author="User" w:date="2020-12-11T10:16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90" w:author="User" w:date="2020-12-11T10:16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0210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1" w:author="User" w:date="2020-12-11T10:16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92" w:author="User" w:date="2020-12-11T10:16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0210A">
          <w:rPr>
            <w:rFonts w:ascii="Times New Roman" w:eastAsia="Times New Roman" w:hAnsi="Times New Roman" w:cs="Times New Roman"/>
            <w:sz w:val="24"/>
            <w:szCs w:val="24"/>
          </w:rPr>
          <w:t>karen</w:t>
        </w:r>
      </w:ins>
      <w:ins w:id="93" w:author="User" w:date="2020-12-11T10:17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4" w:author="User" w:date="2020-12-11T10:16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Sebab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E058B2B" w14:textId="362CD7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5" w:author="User" w:date="2020-12-11T10:17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ins w:id="96" w:author="User" w:date="2020-12-11T10:17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97" w:author="User" w:date="2020-12-11T10:17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98" w:author="User" w:date="2020-12-11T10:17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proofErr w:type="spellStart"/>
      <w:ins w:id="99" w:author="User" w:date="2020-12-11T10:17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kebiasaanya</w:t>
        </w:r>
        <w:proofErr w:type="spellEnd"/>
        <w:r w:rsidR="00D0210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5B8A42D" w14:textId="4E79D1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100" w:author="User" w:date="2020-12-11T10:18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1" w:author="User" w:date="2020-12-11T10:18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177F04A1" w14:textId="0BA81D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02" w:author="User" w:date="2020-12-11T10:18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Jadi,</w:delText>
        </w:r>
      </w:del>
      <w:ins w:id="103" w:author="User" w:date="2020-12-11T10:18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\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4" w:author="User" w:date="2020-12-11T10:18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105" w:author="User" w:date="2020-12-11T10:18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E143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106" w:author="User" w:date="2020-12-11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107" w:author="User" w:date="2020-12-11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E3484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592D8E" w14:textId="77777777" w:rsidR="00927764" w:rsidRPr="00C50A1E" w:rsidRDefault="00927764" w:rsidP="00927764"/>
    <w:p w14:paraId="6C355EED" w14:textId="77777777" w:rsidR="00927764" w:rsidRPr="005A045A" w:rsidRDefault="00927764" w:rsidP="00927764">
      <w:pPr>
        <w:rPr>
          <w:i/>
        </w:rPr>
      </w:pPr>
    </w:p>
    <w:p w14:paraId="568788B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89557A9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0-12-11T10:41:00Z" w:initials="U">
    <w:p w14:paraId="61DD248B" w14:textId="1DFD5278" w:rsidR="009006E8" w:rsidRDefault="009006E8">
      <w:pPr>
        <w:pStyle w:val="CommentText"/>
      </w:pPr>
      <w:r>
        <w:rPr>
          <w:rStyle w:val="CommentReference"/>
        </w:rPr>
        <w:annotationRef/>
      </w:r>
      <w:proofErr w:type="spellStart"/>
      <w:r>
        <w:t>Pilihkah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DD24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DD248B" w16cid:durableId="237DCB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650BB" w14:textId="77777777" w:rsidR="00F80EC9" w:rsidRDefault="00F80EC9">
      <w:r>
        <w:separator/>
      </w:r>
    </w:p>
  </w:endnote>
  <w:endnote w:type="continuationSeparator" w:id="0">
    <w:p w14:paraId="1FC55195" w14:textId="77777777" w:rsidR="00F80EC9" w:rsidRDefault="00F8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5567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C360FD" w14:textId="77777777" w:rsidR="00941E77" w:rsidRDefault="00F80EC9">
    <w:pPr>
      <w:pStyle w:val="Footer"/>
    </w:pPr>
  </w:p>
  <w:p w14:paraId="496C7525" w14:textId="77777777" w:rsidR="00941E77" w:rsidRDefault="00F80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D568B" w14:textId="77777777" w:rsidR="00F80EC9" w:rsidRDefault="00F80EC9">
      <w:r>
        <w:separator/>
      </w:r>
    </w:p>
  </w:footnote>
  <w:footnote w:type="continuationSeparator" w:id="0">
    <w:p w14:paraId="7BC44363" w14:textId="77777777" w:rsidR="00F80EC9" w:rsidRDefault="00F80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36913"/>
    <w:rsid w:val="0042167F"/>
    <w:rsid w:val="00762E35"/>
    <w:rsid w:val="009006E8"/>
    <w:rsid w:val="00924DF5"/>
    <w:rsid w:val="00927764"/>
    <w:rsid w:val="00C20908"/>
    <w:rsid w:val="00D0210A"/>
    <w:rsid w:val="00EE2CBF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F6F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62E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0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6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2020-12-11T03:40:00Z</dcterms:created>
  <dcterms:modified xsi:type="dcterms:W3CDTF">2020-12-11T03:42:00Z</dcterms:modified>
</cp:coreProperties>
</file>