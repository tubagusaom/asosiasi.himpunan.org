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Tip Jitu Menulis Buku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jc w:val="left"/>
        <w:rPr>
          <w:ins w:id="0" w:author="ASUS" w:date="2021-02-22T09:46:56Z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>
      <w:pPr>
        <w:numPr>
          <w:ilvl w:val="-1"/>
          <w:numId w:val="0"/>
        </w:numPr>
        <w:spacing w:line="360" w:lineRule="auto"/>
        <w:ind w:firstLine="42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pPrChange w:id="1" w:author="ASUS" w:date="2021-02-22T09:46:58Z">
          <w:pPr>
            <w:numPr>
              <w:ilvl w:val="0"/>
              <w:numId w:val="1"/>
            </w:numPr>
            <w:spacing w:line="360" w:lineRule="auto"/>
            <w:jc w:val="left"/>
          </w:pPr>
        </w:pPrChange>
      </w:pPr>
      <w:ins w:id="2" w:author="ASUS" w:date="2021-02-22T09:46:59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Bab</w:t>
        </w:r>
      </w:ins>
      <w:ins w:id="3" w:author="ASUS" w:date="2021-02-22T09:47:00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 xml:space="preserve"> </w:t>
        </w:r>
      </w:ins>
      <w:ins w:id="4" w:author="ASUS" w:date="2021-02-22T09:47:01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pendah</w:t>
        </w:r>
      </w:ins>
      <w:ins w:id="5" w:author="ASUS" w:date="2021-02-22T09:47:02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 xml:space="preserve">uluan </w:t>
        </w:r>
      </w:ins>
      <w:ins w:id="6" w:author="ASUS" w:date="2021-02-22T09:47:04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beri</w:t>
        </w:r>
      </w:ins>
      <w:ins w:id="7" w:author="ASUS" w:date="2021-02-22T09:47:05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 xml:space="preserve">si </w:t>
        </w:r>
      </w:ins>
      <w:ins w:id="8" w:author="ASUS" w:date="2021-02-22T09:47:22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latar</w:t>
        </w:r>
      </w:ins>
      <w:ins w:id="9" w:author="ASUS" w:date="2021-02-22T09:47:23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 xml:space="preserve"> be</w:t>
        </w:r>
      </w:ins>
      <w:ins w:id="10" w:author="ASUS" w:date="2021-02-22T09:47:24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la</w:t>
        </w:r>
      </w:ins>
      <w:ins w:id="11" w:author="ASUS" w:date="2021-02-22T09:47:26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ka</w:t>
        </w:r>
      </w:ins>
      <w:ins w:id="12" w:author="ASUS" w:date="2021-02-22T09:47:27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ng</w:t>
        </w:r>
      </w:ins>
      <w:ins w:id="13" w:author="ASUS" w:date="2021-02-22T09:47:28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 xml:space="preserve"> pemi</w:t>
        </w:r>
      </w:ins>
      <w:ins w:id="14" w:author="ASUS" w:date="2021-02-22T09:47:29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 xml:space="preserve">lihan </w:t>
        </w:r>
      </w:ins>
      <w:ins w:id="15" w:author="ASUS" w:date="2021-02-22T09:47:30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t</w:t>
        </w:r>
      </w:ins>
      <w:ins w:id="16" w:author="ASUS" w:date="2021-02-22T09:47:33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opik</w:t>
        </w:r>
      </w:ins>
      <w:ins w:id="17" w:author="ASUS" w:date="2021-02-22T09:47:34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 xml:space="preserve">, </w:t>
        </w:r>
      </w:ins>
      <w:ins w:id="18" w:author="ASUS" w:date="2021-02-22T09:47:35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t</w:t>
        </w:r>
      </w:ins>
      <w:ins w:id="19" w:author="ASUS" w:date="2021-02-22T09:47:36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 xml:space="preserve">ujuan </w:t>
        </w:r>
      </w:ins>
      <w:ins w:id="20" w:author="ASUS" w:date="2021-02-22T09:47:37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dan m</w:t>
        </w:r>
      </w:ins>
      <w:ins w:id="21" w:author="ASUS" w:date="2021-02-22T09:47:38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 xml:space="preserve">etode </w:t>
        </w:r>
      </w:ins>
      <w:ins w:id="22" w:author="ASUS" w:date="2021-02-22T09:47:42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ab/>
        </w:r>
      </w:ins>
      <w:ins w:id="23" w:author="ASUS" w:date="2021-02-22T09:47:47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dije</w:t>
        </w:r>
      </w:ins>
      <w:ins w:id="24" w:author="ASUS" w:date="2021-02-22T09:47:48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l</w:t>
        </w:r>
      </w:ins>
      <w:ins w:id="25" w:author="ASUS" w:date="2021-02-22T09:47:49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as</w:t>
        </w:r>
      </w:ins>
      <w:ins w:id="26" w:author="ASUS" w:date="2021-02-22T09:47:50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kan di</w:t>
        </w:r>
      </w:ins>
      <w:ins w:id="27" w:author="ASUS" w:date="2021-02-22T09:47:51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 xml:space="preserve"> bab </w:t>
        </w:r>
      </w:ins>
      <w:ins w:id="28" w:author="ASUS" w:date="2021-02-22T09:47:52Z">
        <w:r>
          <w:rPr>
            <w:rFonts w:hint="default" w:ascii="Times New Roman" w:hAnsi="Times New Roman" w:cs="Times New Roman"/>
            <w:b/>
            <w:bCs/>
            <w:sz w:val="24"/>
            <w:szCs w:val="24"/>
            <w:lang w:val="en-US"/>
          </w:rPr>
          <w:t>ini,</w:t>
        </w:r>
      </w:ins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Isi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ins w:id="29" w:author="ASUS" w:date="2021-02-22T09:41:38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Memilih Topik yang Tepat</w:t>
      </w:r>
    </w:p>
    <w:p>
      <w:pPr>
        <w:numPr>
          <w:ilvl w:val="-1"/>
          <w:numId w:val="0"/>
        </w:numPr>
        <w:spacing w:line="360" w:lineRule="auto"/>
        <w:ind w:left="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30" w:author="ASUS" w:date="2021-02-22T09:41:40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  <w:ins w:id="31" w:author="ASUS" w:date="2021-02-22T09:41:4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Pada </w:t>
        </w:r>
      </w:ins>
      <w:ins w:id="32" w:author="ASUS" w:date="2021-02-22T09:47:0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sub</w:t>
        </w:r>
      </w:ins>
      <w:ins w:id="33" w:author="ASUS" w:date="2021-02-22T09:41:4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bab </w:t>
        </w:r>
      </w:ins>
      <w:ins w:id="34" w:author="ASUS" w:date="2021-02-22T09:41:4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ini </w:t>
        </w:r>
      </w:ins>
      <w:ins w:id="35" w:author="ASUS" w:date="2021-02-22T09:41:4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ber</w:t>
        </w:r>
      </w:ins>
      <w:ins w:id="36" w:author="ASUS" w:date="2021-02-22T09:41:4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isi </w:t>
        </w:r>
      </w:ins>
      <w:ins w:id="37" w:author="ASUS" w:date="2021-02-22T09:41:5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k</w:t>
        </w:r>
      </w:ins>
      <w:ins w:id="38" w:author="ASUS" w:date="2021-02-22T09:41:5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i</w:t>
        </w:r>
      </w:ins>
      <w:ins w:id="39" w:author="ASUS" w:date="2021-02-22T09:41:5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at-</w:t>
        </w:r>
      </w:ins>
      <w:ins w:id="40" w:author="ASUS" w:date="2021-02-22T09:41:5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kiat d</w:t>
        </w:r>
      </w:ins>
      <w:ins w:id="41" w:author="ASUS" w:date="2021-02-22T09:41:5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</w:t>
        </w:r>
      </w:ins>
      <w:ins w:id="42" w:author="ASUS" w:date="2021-02-22T09:41:5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 pe</w:t>
        </w:r>
      </w:ins>
      <w:ins w:id="43" w:author="ASUS" w:date="2021-02-22T09:41:5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njelasa</w:t>
        </w:r>
      </w:ins>
      <w:ins w:id="44" w:author="ASUS" w:date="2021-02-22T09:42:0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 penti</w:t>
        </w:r>
      </w:ins>
      <w:ins w:id="45" w:author="ASUS" w:date="2021-02-22T09:42:0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ngnya</w:t>
        </w:r>
      </w:ins>
      <w:ins w:id="46" w:author="ASUS" w:date="2021-02-22T09:42:0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me</w:t>
        </w:r>
      </w:ins>
      <w:ins w:id="47" w:author="ASUS" w:date="2021-02-22T09:42:0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ne</w:t>
        </w:r>
      </w:ins>
      <w:ins w:id="48" w:author="ASUS" w:date="2021-02-22T09:42:0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ntuk</w:t>
        </w:r>
      </w:ins>
      <w:ins w:id="49" w:author="ASUS" w:date="2021-02-22T09:42:0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an </w:t>
        </w:r>
      </w:ins>
      <w:ins w:id="50" w:author="ASUS" w:date="2021-02-22T09:42:0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topik</w:t>
        </w:r>
      </w:ins>
      <w:ins w:id="51" w:author="ASUS" w:date="2021-02-22T09:42:0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52" w:author="ASUS" w:date="2021-02-22T09:47:1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ab/>
        </w:r>
      </w:ins>
      <w:ins w:id="53" w:author="ASUS" w:date="2021-02-22T09:42:0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se</w:t>
        </w:r>
      </w:ins>
      <w:ins w:id="54" w:author="ASUS" w:date="2021-02-22T09:42:0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bag</w:t>
        </w:r>
      </w:ins>
      <w:ins w:id="55" w:author="ASUS" w:date="2021-02-22T09:42:0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ai </w:t>
        </w:r>
      </w:ins>
      <w:ins w:id="56" w:author="ASUS" w:date="2021-02-22T09:42:1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ab/>
        </w:r>
      </w:ins>
      <w:ins w:id="57" w:author="ASUS" w:date="2021-02-22T09:42:0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la</w:t>
        </w:r>
      </w:ins>
      <w:ins w:id="58" w:author="ASUS" w:date="2021-02-22T09:42:1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ngkah</w:t>
        </w:r>
      </w:ins>
      <w:ins w:id="59" w:author="ASUS" w:date="2021-02-22T09:42:1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60" w:author="ASUS" w:date="2021-02-22T09:42:1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pert</w:t>
        </w:r>
      </w:ins>
      <w:ins w:id="61" w:author="ASUS" w:date="2021-02-22T09:42:1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ama me</w:t>
        </w:r>
      </w:ins>
      <w:ins w:id="62" w:author="ASUS" w:date="2021-02-22T09:42:1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nulis</w:t>
        </w:r>
      </w:ins>
      <w:ins w:id="63" w:author="ASUS" w:date="2021-02-22T09:42:1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.</w:t>
        </w:r>
      </w:ins>
      <w:ins w:id="64" w:author="ASUS" w:date="2021-02-22T09:42:4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K</w:t>
        </w:r>
      </w:ins>
      <w:ins w:id="65" w:author="ASUS" w:date="2021-02-22T09:42:4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etebala</w:t>
        </w:r>
      </w:ins>
      <w:ins w:id="66" w:author="ASUS" w:date="2021-02-22T09:42:4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n </w:t>
        </w:r>
      </w:ins>
      <w:ins w:id="67" w:author="ASUS" w:date="2021-02-22T09:42:4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halama</w:t>
        </w:r>
      </w:ins>
      <w:ins w:id="68" w:author="ASUS" w:date="2021-02-22T09:42:4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 dipe</w:t>
        </w:r>
      </w:ins>
      <w:ins w:id="69" w:author="ASUS" w:date="2021-02-22T09:42:4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rkira</w:t>
        </w:r>
      </w:ins>
      <w:ins w:id="70" w:author="ASUS" w:date="2021-02-22T09:42:4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kan </w:t>
        </w:r>
      </w:ins>
      <w:ins w:id="71" w:author="ASUS" w:date="2021-02-22T09:42:5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7-10</w:t>
        </w:r>
      </w:ins>
      <w:ins w:id="72" w:author="ASUS" w:date="2021-02-22T09:42:5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le</w:t>
        </w:r>
      </w:ins>
      <w:ins w:id="73" w:author="ASUS" w:date="2021-02-22T09:42:5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mbar</w:t>
        </w:r>
      </w:ins>
      <w:ins w:id="74" w:author="ASUS" w:date="2021-02-22T09:42:5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.</w:t>
        </w:r>
      </w:ins>
    </w:p>
    <w:p>
      <w:pPr>
        <w:numPr>
          <w:ilvl w:val="1"/>
          <w:numId w:val="2"/>
        </w:numPr>
        <w:spacing w:line="360" w:lineRule="auto"/>
        <w:ind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75" w:author="ASUS" w:date="2021-02-22T09:34:26Z">
          <w:pPr>
            <w:numPr>
              <w:ilvl w:val="1"/>
              <w:numId w:val="2"/>
            </w:numPr>
            <w:spacing w:line="360" w:lineRule="auto"/>
            <w:ind w:leftChars="0" w:firstLine="420" w:firstLineChars="0"/>
            <w:jc w:val="left"/>
          </w:pPr>
        </w:pPrChange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Mengapa </w:t>
      </w:r>
      <w:del w:id="76" w:author="ASUS" w:date="2021-02-22T09:31:2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delText>Memilih Topik Itu Penting</w:delText>
        </w:r>
      </w:del>
      <w:ins w:id="77" w:author="ASUS" w:date="2021-02-22T09:31:2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mem</w:t>
        </w:r>
      </w:ins>
      <w:ins w:id="78" w:author="ASUS" w:date="2021-02-22T09:31:2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ilih </w:t>
        </w:r>
      </w:ins>
      <w:ins w:id="79" w:author="ASUS" w:date="2021-02-22T09:31:2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top</w:t>
        </w:r>
      </w:ins>
      <w:ins w:id="80" w:author="ASUS" w:date="2021-02-22T09:31:2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ik </w:t>
        </w:r>
      </w:ins>
      <w:ins w:id="81" w:author="ASUS" w:date="2021-02-22T09:31:2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itu </w:t>
        </w:r>
      </w:ins>
      <w:ins w:id="82" w:author="ASUS" w:date="2021-02-22T09:31:2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pentin</w:t>
        </w:r>
      </w:ins>
      <w:ins w:id="83" w:author="ASUS" w:date="2021-02-22T09:31:2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g</w:t>
        </w:r>
      </w:ins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?</w:t>
      </w:r>
    </w:p>
    <w:p>
      <w:pPr>
        <w:numPr>
          <w:ilvl w:val="1"/>
          <w:numId w:val="2"/>
        </w:numPr>
        <w:spacing w:line="360" w:lineRule="auto"/>
        <w:ind w:leftChars="0" w:firstLine="0" w:firstLineChars="0"/>
        <w:jc w:val="left"/>
        <w:rPr>
          <w:ins w:id="85" w:author="ASUS" w:date="2021-02-22T09:32:27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84" w:author="ASUS" w:date="2021-02-22T09:34:34Z">
          <w:pPr>
            <w:numPr>
              <w:ilvl w:val="1"/>
              <w:numId w:val="2"/>
            </w:numPr>
            <w:spacing w:line="360" w:lineRule="auto"/>
            <w:ind w:leftChars="0" w:firstLine="420" w:firstLineChars="0"/>
            <w:jc w:val="left"/>
          </w:pPr>
        </w:pPrChange>
      </w:pPr>
      <w:ins w:id="86" w:author="ASUS" w:date="2021-02-22T09:32:2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Mi</w:t>
        </w:r>
      </w:ins>
      <w:ins w:id="87" w:author="ASUS" w:date="2021-02-22T09:32:2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nat </w:t>
        </w:r>
      </w:ins>
      <w:ins w:id="88" w:author="ASUS" w:date="2021-02-22T09:32:2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dalam</w:t>
        </w:r>
      </w:ins>
      <w:ins w:id="89" w:author="ASUS" w:date="2021-02-22T09:32:2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m</w:t>
        </w:r>
      </w:ins>
      <w:ins w:id="90" w:author="ASUS" w:date="2021-02-22T09:32:2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enent</w:t>
        </w:r>
      </w:ins>
      <w:ins w:id="91" w:author="ASUS" w:date="2021-02-22T09:32:2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uka</w:t>
        </w:r>
      </w:ins>
      <w:ins w:id="92" w:author="ASUS" w:date="2021-02-22T09:32:2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 ide</w:t>
        </w:r>
      </w:ins>
    </w:p>
    <w:p>
      <w:pPr>
        <w:numPr>
          <w:ilvl w:val="1"/>
          <w:numId w:val="2"/>
        </w:numPr>
        <w:spacing w:line="360" w:lineRule="auto"/>
        <w:ind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93" w:author="ASUS" w:date="2021-02-22T09:34:34Z">
          <w:pPr>
            <w:numPr>
              <w:ilvl w:val="1"/>
              <w:numId w:val="2"/>
            </w:numPr>
            <w:spacing w:line="360" w:lineRule="auto"/>
            <w:ind w:leftChars="0" w:firstLine="420" w:firstLineChars="0"/>
            <w:jc w:val="left"/>
          </w:pPr>
        </w:pPrChange>
      </w:pPr>
      <w:ins w:id="94" w:author="ASUS" w:date="2021-02-22T09:31:4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F</w:t>
        </w:r>
      </w:ins>
      <w:ins w:id="95" w:author="ASUS" w:date="2021-02-22T09:31:4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enoman</w:t>
        </w:r>
      </w:ins>
      <w:ins w:id="96" w:author="ASUS" w:date="2021-02-22T09:31:4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dan</w:t>
        </w:r>
      </w:ins>
      <w:ins w:id="97" w:author="ASUS" w:date="2021-02-22T09:31:4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p</w:t>
        </w:r>
      </w:ins>
      <w:ins w:id="98" w:author="ASUS" w:date="2021-02-22T09:31:5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er</w:t>
        </w:r>
      </w:ins>
      <w:ins w:id="99" w:author="ASUS" w:date="2021-02-22T09:31:5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is</w:t>
        </w:r>
      </w:ins>
      <w:ins w:id="100" w:author="ASUS" w:date="2021-02-22T09:31:5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ti</w:t>
        </w:r>
      </w:ins>
      <w:ins w:id="101" w:author="ASUS" w:date="2021-02-22T09:31:5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wa</w:t>
        </w:r>
      </w:ins>
      <w:ins w:id="102" w:author="ASUS" w:date="2021-02-22T09:32:2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103" w:author="ASUS" w:date="2021-02-22T09:32:5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seba</w:t>
        </w:r>
      </w:ins>
      <w:ins w:id="104" w:author="ASUS" w:date="2021-02-22T09:32:5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gai </w:t>
        </w:r>
      </w:ins>
      <w:ins w:id="105" w:author="ASUS" w:date="2021-02-22T09:33:1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data d</w:t>
        </w:r>
      </w:ins>
      <w:ins w:id="106" w:author="ASUS" w:date="2021-02-22T09:33:1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ukung</w:t>
        </w:r>
      </w:ins>
      <w:ins w:id="107" w:author="ASUS" w:date="2021-02-22T09:33:1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pe</w:t>
        </w:r>
      </w:ins>
      <w:ins w:id="108" w:author="ASUS" w:date="2021-02-22T09:33:1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milihan</w:t>
        </w:r>
      </w:ins>
      <w:ins w:id="109" w:author="ASUS" w:date="2021-02-22T09:33:2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topi</w:t>
        </w:r>
      </w:ins>
      <w:ins w:id="110" w:author="ASUS" w:date="2021-02-22T09:33:2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k</w:t>
        </w:r>
      </w:ins>
      <w:ins w:id="111" w:author="ASUS" w:date="2021-02-22T09:31:5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ins w:id="112" w:author="ASUS" w:date="2021-02-22T09:42:37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Pengumpulan Data</w:t>
      </w:r>
    </w:p>
    <w:p>
      <w:pPr>
        <w:numPr>
          <w:ilvl w:val="-1"/>
          <w:numId w:val="0"/>
        </w:numPr>
        <w:spacing w:line="360" w:lineRule="auto"/>
        <w:ind w:left="0" w:leftChars="0" w:firstLine="420" w:firstLineChars="0"/>
        <w:jc w:val="left"/>
        <w:rPr>
          <w:ins w:id="114" w:author="ASUS" w:date="2021-02-22T09:35:14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113" w:author="ASUS" w:date="2021-02-22T09:42:38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  <w:ins w:id="115" w:author="ASUS" w:date="2021-02-22T09:43:0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Pad</w:t>
        </w:r>
      </w:ins>
      <w:ins w:id="116" w:author="ASUS" w:date="2021-02-22T09:43:0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 bab</w:t>
        </w:r>
      </w:ins>
      <w:ins w:id="117" w:author="ASUS" w:date="2021-02-22T09:43:0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ini </w:t>
        </w:r>
      </w:ins>
      <w:ins w:id="118" w:author="ASUS" w:date="2021-02-22T09:43:0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dijel</w:t>
        </w:r>
      </w:ins>
      <w:ins w:id="119" w:author="ASUS" w:date="2021-02-22T09:43:1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</w:t>
        </w:r>
      </w:ins>
      <w:ins w:id="120" w:author="ASUS" w:date="2021-02-22T09:43:1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skan </w:t>
        </w:r>
      </w:ins>
      <w:ins w:id="121" w:author="ASUS" w:date="2021-02-22T09:43:1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b</w:t>
        </w:r>
      </w:ins>
      <w:ins w:id="122" w:author="ASUS" w:date="2021-02-22T09:43:1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ahwa s</w:t>
        </w:r>
      </w:ins>
      <w:ins w:id="123" w:author="ASUS" w:date="2021-02-22T09:43:1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etelah </w:t>
        </w:r>
      </w:ins>
      <w:ins w:id="124" w:author="ASUS" w:date="2021-02-22T09:43:1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menen</w:t>
        </w:r>
      </w:ins>
      <w:ins w:id="125" w:author="ASUS" w:date="2021-02-22T09:43:1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tukan</w:t>
        </w:r>
      </w:ins>
      <w:ins w:id="126" w:author="ASUS" w:date="2021-02-22T09:43:2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to</w:t>
        </w:r>
      </w:ins>
      <w:ins w:id="127" w:author="ASUS" w:date="2021-02-22T09:43:2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pik </w:t>
        </w:r>
      </w:ins>
      <w:ins w:id="128" w:author="ASUS" w:date="2021-02-22T09:43:2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mencar</w:t>
        </w:r>
      </w:ins>
      <w:ins w:id="129" w:author="ASUS" w:date="2021-02-22T09:43:2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i refer</w:t>
        </w:r>
      </w:ins>
      <w:ins w:id="130" w:author="ASUS" w:date="2021-02-22T09:43:2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ensi </w:t>
        </w:r>
      </w:ins>
      <w:ins w:id="131" w:author="ASUS" w:date="2021-02-22T09:43:2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yang </w:t>
        </w:r>
      </w:ins>
      <w:ins w:id="132" w:author="ASUS" w:date="2021-02-22T09:43:4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ab/>
        </w:r>
      </w:ins>
      <w:ins w:id="133" w:author="ASUS" w:date="2021-02-22T09:43:2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t</w:t>
        </w:r>
      </w:ins>
      <w:ins w:id="134" w:author="ASUS" w:date="2021-02-22T09:43:2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epat </w:t>
        </w:r>
      </w:ins>
      <w:ins w:id="135" w:author="ASUS" w:date="2021-02-22T09:43:2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adalah</w:t>
        </w:r>
      </w:ins>
      <w:ins w:id="136" w:author="ASUS" w:date="2021-02-22T09:43:2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hal ya</w:t>
        </w:r>
      </w:ins>
      <w:ins w:id="137" w:author="ASUS" w:date="2021-02-22T09:43:2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ng pen</w:t>
        </w:r>
      </w:ins>
      <w:ins w:id="138" w:author="ASUS" w:date="2021-02-22T09:43:3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ting.</w:t>
        </w:r>
      </w:ins>
      <w:ins w:id="139" w:author="ASUS" w:date="2021-02-22T09:43:3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140" w:author="ASUS" w:date="2021-02-22T09:43:3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Da</w:t>
        </w:r>
      </w:ins>
      <w:ins w:id="141" w:author="ASUS" w:date="2021-02-22T09:43:3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n </w:t>
        </w:r>
      </w:ins>
      <w:ins w:id="142" w:author="ASUS" w:date="2021-02-22T09:43:3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di</w:t>
        </w:r>
      </w:ins>
      <w:ins w:id="143" w:author="ASUS" w:date="2021-02-22T09:43:3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sert</w:t>
        </w:r>
      </w:ins>
      <w:ins w:id="144" w:author="ASUS" w:date="2021-02-22T09:43:3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akan </w:t>
        </w:r>
      </w:ins>
      <w:ins w:id="145" w:author="ASUS" w:date="2021-02-22T09:43:3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kiat</w:t>
        </w:r>
      </w:ins>
      <w:ins w:id="146" w:author="ASUS" w:date="2021-02-22T09:43:3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-kia</w:t>
        </w:r>
      </w:ins>
      <w:ins w:id="147" w:author="ASUS" w:date="2021-02-22T09:43:3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t </w:t>
        </w:r>
      </w:ins>
      <w:ins w:id="148" w:author="ASUS" w:date="2021-02-22T09:43:5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</w:t>
        </w:r>
      </w:ins>
      <w:ins w:id="149" w:author="ASUS" w:date="2021-02-22T09:43:5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enem</w:t>
        </w:r>
      </w:ins>
      <w:ins w:id="150" w:author="ASUS" w:date="2021-02-22T09:43:5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ukan</w:t>
        </w:r>
      </w:ins>
      <w:ins w:id="151" w:author="ASUS" w:date="2021-02-22T09:43:4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refe</w:t>
        </w:r>
      </w:ins>
      <w:ins w:id="152" w:author="ASUS" w:date="2021-02-22T09:43:4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r</w:t>
        </w:r>
      </w:ins>
      <w:ins w:id="153" w:author="ASUS" w:date="2021-02-22T09:43:5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e</w:t>
        </w:r>
      </w:ins>
      <w:ins w:id="154" w:author="ASUS" w:date="2021-02-22T09:43:4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nsi </w:t>
        </w:r>
      </w:ins>
      <w:ins w:id="155" w:author="ASUS" w:date="2021-02-22T09:43:5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ab/>
        </w:r>
      </w:ins>
      <w:ins w:id="156" w:author="ASUS" w:date="2021-02-22T09:43:4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y</w:t>
        </w:r>
      </w:ins>
      <w:ins w:id="157" w:author="ASUS" w:date="2021-02-22T09:43:4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ang </w:t>
        </w:r>
      </w:ins>
      <w:ins w:id="158" w:author="ASUS" w:date="2021-02-22T09:43:4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tepat.</w:t>
        </w:r>
      </w:ins>
      <w:ins w:id="159" w:author="ASUS" w:date="2021-02-22T09:45:1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5 h</w:t>
        </w:r>
      </w:ins>
      <w:ins w:id="160" w:author="ASUS" w:date="2021-02-22T09:45:1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alaman</w:t>
        </w:r>
      </w:ins>
    </w:p>
    <w:p>
      <w:pPr>
        <w:numPr>
          <w:ilvl w:val="1"/>
          <w:numId w:val="2"/>
          <w:ins w:id="162" w:author="ASUS" w:date="2021-02-22T09:35:44Z"/>
        </w:numPr>
        <w:spacing w:line="360" w:lineRule="auto"/>
        <w:ind w:left="0" w:leftChars="0" w:firstLine="0" w:firstLineChars="0"/>
        <w:jc w:val="left"/>
        <w:rPr>
          <w:ins w:id="163" w:author="ASUS" w:date="2021-02-22T09:37:35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161" w:author="ASUS" w:date="2021-02-22T09:35:44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  <w:ins w:id="164" w:author="ASUS" w:date="2021-02-22T09:35:1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B</w:t>
        </w:r>
      </w:ins>
      <w:ins w:id="165" w:author="ASUS" w:date="2021-02-22T09:35:2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agai</w:t>
        </w:r>
      </w:ins>
      <w:ins w:id="166" w:author="ASUS" w:date="2021-02-22T09:35:2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man</w:t>
        </w:r>
      </w:ins>
      <w:ins w:id="167" w:author="ASUS" w:date="2021-02-22T09:35:3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</w:t>
        </w:r>
      </w:ins>
      <w:ins w:id="168" w:author="ASUS" w:date="2021-02-22T09:35:2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169" w:author="ASUS" w:date="2021-02-22T09:35:2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mene</w:t>
        </w:r>
      </w:ins>
      <w:ins w:id="170" w:author="ASUS" w:date="2021-02-22T09:35:2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mu</w:t>
        </w:r>
      </w:ins>
      <w:ins w:id="171" w:author="ASUS" w:date="2021-02-22T09:35:2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kan re</w:t>
        </w:r>
      </w:ins>
      <w:ins w:id="172" w:author="ASUS" w:date="2021-02-22T09:35:2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ferens</w:t>
        </w:r>
      </w:ins>
      <w:ins w:id="173" w:author="ASUS" w:date="2021-02-22T09:35:2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i yang</w:t>
        </w:r>
      </w:ins>
      <w:ins w:id="174" w:author="ASUS" w:date="2021-02-22T09:35:2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tepat</w:t>
        </w:r>
      </w:ins>
      <w:ins w:id="175" w:author="ASUS" w:date="2021-02-22T09:35:2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?</w:t>
        </w:r>
      </w:ins>
    </w:p>
    <w:p>
      <w:pPr>
        <w:numPr>
          <w:ilvl w:val="1"/>
          <w:numId w:val="2"/>
          <w:ins w:id="177" w:author="ASUS" w:date="2021-02-22T09:35:44Z"/>
        </w:numPr>
        <w:spacing w:line="360" w:lineRule="auto"/>
        <w:ind w:left="0" w:leftChars="0" w:firstLine="0" w:firstLineChars="0"/>
        <w:jc w:val="left"/>
        <w:rPr>
          <w:ins w:id="178" w:author="ASUS" w:date="2021-02-22T09:30:31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176" w:author="ASUS" w:date="2021-02-22T09:35:44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  <w:ins w:id="179" w:author="ASUS" w:date="2021-02-22T09:37:3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Da</w:t>
        </w:r>
      </w:ins>
      <w:ins w:id="180" w:author="ASUS" w:date="2021-02-22T09:37:3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ta </w:t>
        </w:r>
      </w:ins>
      <w:ins w:id="181" w:author="ASUS" w:date="2021-02-22T09:37:3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duku</w:t>
        </w:r>
      </w:ins>
      <w:ins w:id="182" w:author="ASUS" w:date="2021-02-22T09:37:3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ng apa</w:t>
        </w:r>
      </w:ins>
      <w:ins w:id="183" w:author="ASUS" w:date="2021-02-22T09:37:4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yang</w:t>
        </w:r>
      </w:ins>
      <w:ins w:id="184" w:author="ASUS" w:date="2021-02-22T09:37:4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185" w:author="ASUS" w:date="2021-02-22T09:37:4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An</w:t>
        </w:r>
      </w:ins>
      <w:ins w:id="186" w:author="ASUS" w:date="2021-02-22T09:37:4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da butu</w:t>
        </w:r>
      </w:ins>
      <w:ins w:id="187" w:author="ASUS" w:date="2021-02-22T09:37:4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hkan</w:t>
        </w:r>
      </w:ins>
      <w:ins w:id="188" w:author="ASUS" w:date="2021-02-22T09:37:5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?</w:t>
        </w:r>
      </w:ins>
    </w:p>
    <w:p>
      <w:pPr>
        <w:numPr>
          <w:ilvl w:val="1"/>
          <w:numId w:val="2"/>
          <w:ins w:id="190" w:author="ASUS" w:date="2021-02-22T09:34:17Z"/>
        </w:numPr>
        <w:spacing w:line="360" w:lineRule="auto"/>
        <w:ind w:left="0" w:leftChars="0" w:firstLine="0" w:firstLineChars="0"/>
        <w:jc w:val="left"/>
        <w:rPr>
          <w:del w:id="191" w:author="ASUS" w:date="2021-02-22T09:35:10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189" w:author="ASUS" w:date="2021-02-22T09:34:17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ins w:id="192" w:author="ASUS" w:date="2021-02-22T09:44:03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Menentukan Konsep Buku</w:t>
      </w:r>
    </w:p>
    <w:p>
      <w:pPr>
        <w:numPr>
          <w:ilvl w:val="-1"/>
          <w:numId w:val="0"/>
        </w:numPr>
        <w:spacing w:line="360" w:lineRule="auto"/>
        <w:ind w:left="0" w:leftChars="0" w:firstLine="420" w:firstLineChars="0"/>
        <w:jc w:val="left"/>
        <w:rPr>
          <w:ins w:id="194" w:author="ASUS" w:date="2021-02-22T09:35:48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193" w:author="ASUS" w:date="2021-02-22T09:44:04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  <w:ins w:id="195" w:author="ASUS" w:date="2021-02-22T09:44:0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B</w:t>
        </w:r>
      </w:ins>
      <w:ins w:id="196" w:author="ASUS" w:date="2021-02-22T09:44:0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ab </w:t>
        </w:r>
      </w:ins>
      <w:ins w:id="197" w:author="ASUS" w:date="2021-02-22T09:44:1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tiga b</w:t>
        </w:r>
      </w:ins>
      <w:ins w:id="198" w:author="ASUS" w:date="2021-02-22T09:44:1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erisi</w:t>
        </w:r>
      </w:ins>
      <w:ins w:id="199" w:author="ASUS" w:date="2021-02-22T09:44:1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200" w:author="ASUS" w:date="2021-02-22T09:44:2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la</w:t>
        </w:r>
      </w:ins>
      <w:ins w:id="201" w:author="ASUS" w:date="2021-02-22T09:44:2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ngkah </w:t>
        </w:r>
      </w:ins>
      <w:ins w:id="202" w:author="ASUS" w:date="2021-02-22T09:44:2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me</w:t>
        </w:r>
      </w:ins>
      <w:ins w:id="203" w:author="ASUS" w:date="2021-02-22T09:44:2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nulis </w:t>
        </w:r>
      </w:ins>
      <w:ins w:id="204" w:author="ASUS" w:date="2021-02-22T09:44:2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buku </w:t>
        </w:r>
      </w:ins>
      <w:ins w:id="205" w:author="ASUS" w:date="2021-02-22T09:44:2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dengan </w:t>
        </w:r>
      </w:ins>
      <w:ins w:id="206" w:author="ASUS" w:date="2021-02-22T09:44:2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men</w:t>
        </w:r>
      </w:ins>
      <w:ins w:id="207" w:author="ASUS" w:date="2021-02-22T09:44:3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entuka</w:t>
        </w:r>
      </w:ins>
      <w:ins w:id="208" w:author="ASUS" w:date="2021-02-22T09:44:3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 kons</w:t>
        </w:r>
      </w:ins>
      <w:ins w:id="209" w:author="ASUS" w:date="2021-02-22T09:44:3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ep bu</w:t>
        </w:r>
      </w:ins>
      <w:ins w:id="210" w:author="ASUS" w:date="2021-02-22T09:44:3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ku</w:t>
        </w:r>
      </w:ins>
      <w:ins w:id="211" w:author="ASUS" w:date="2021-02-22T09:44:3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, sa</w:t>
        </w:r>
      </w:ins>
      <w:ins w:id="212" w:author="ASUS" w:date="2021-02-22T09:44:3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saran </w:t>
        </w:r>
      </w:ins>
      <w:ins w:id="213" w:author="ASUS" w:date="2021-02-22T09:44:3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p</w:t>
        </w:r>
      </w:ins>
      <w:ins w:id="214" w:author="ASUS" w:date="2021-02-22T09:44:4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ab/>
        </w:r>
      </w:ins>
      <w:ins w:id="215" w:author="ASUS" w:date="2021-02-22T09:44:3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emb</w:t>
        </w:r>
      </w:ins>
      <w:ins w:id="216" w:author="ASUS" w:date="2021-02-22T09:44:3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ac</w:t>
        </w:r>
      </w:ins>
      <w:ins w:id="217" w:author="ASUS" w:date="2021-02-22T09:44:4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a dan </w:t>
        </w:r>
      </w:ins>
      <w:ins w:id="218" w:author="ASUS" w:date="2021-02-22T09:44:4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gaya </w:t>
        </w:r>
      </w:ins>
      <w:ins w:id="219" w:author="ASUS" w:date="2021-02-22T09:44:4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bahas</w:t>
        </w:r>
      </w:ins>
      <w:ins w:id="220" w:author="ASUS" w:date="2021-02-22T09:44:4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 yang</w:t>
        </w:r>
      </w:ins>
      <w:ins w:id="221" w:author="ASUS" w:date="2021-02-22T09:44:4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akan d</w:t>
        </w:r>
      </w:ins>
      <w:ins w:id="222" w:author="ASUS" w:date="2021-02-22T09:44:4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ip</w:t>
        </w:r>
      </w:ins>
      <w:ins w:id="223" w:author="ASUS" w:date="2021-02-22T09:44:4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ilih</w:t>
        </w:r>
      </w:ins>
      <w:ins w:id="224" w:author="ASUS" w:date="2021-02-22T09:44:4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.</w:t>
        </w:r>
      </w:ins>
      <w:ins w:id="225" w:author="ASUS" w:date="2021-02-22T09:44:5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226" w:author="ASUS" w:date="2021-02-22T09:45:0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1</w:t>
        </w:r>
      </w:ins>
      <w:ins w:id="227" w:author="ASUS" w:date="2021-02-22T09:45:0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5 hal</w:t>
        </w:r>
      </w:ins>
      <w:ins w:id="228" w:author="ASUS" w:date="2021-02-22T09:45:0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aman</w:t>
        </w:r>
      </w:ins>
    </w:p>
    <w:p>
      <w:pPr>
        <w:numPr>
          <w:ilvl w:val="1"/>
          <w:numId w:val="2"/>
          <w:ins w:id="230" w:author="ASUS" w:date="2021-02-22T09:36:32Z"/>
        </w:numPr>
        <w:spacing w:line="360" w:lineRule="auto"/>
        <w:ind w:left="0" w:leftChars="0" w:firstLine="0" w:firstLineChars="0"/>
        <w:jc w:val="left"/>
        <w:rPr>
          <w:ins w:id="231" w:author="ASUS" w:date="2021-02-22T09:36:32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229" w:author="ASUS" w:date="2021-02-22T09:36:32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  <w:ins w:id="232" w:author="ASUS" w:date="2021-02-22T09:36:2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Mene</w:t>
        </w:r>
      </w:ins>
      <w:ins w:id="233" w:author="ASUS" w:date="2021-02-22T09:36:2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ntukan</w:t>
        </w:r>
      </w:ins>
      <w:ins w:id="234" w:author="ASUS" w:date="2021-02-22T09:36:2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235" w:author="ASUS" w:date="2021-02-22T09:36:2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sa</w:t>
        </w:r>
      </w:ins>
      <w:ins w:id="236" w:author="ASUS" w:date="2021-02-22T09:36:3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saran</w:t>
        </w:r>
      </w:ins>
      <w:ins w:id="237" w:author="ASUS" w:date="2021-02-22T09:36:3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pemb</w:t>
        </w:r>
      </w:ins>
      <w:ins w:id="238" w:author="ASUS" w:date="2021-02-22T09:36:3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aca</w:t>
        </w:r>
      </w:ins>
    </w:p>
    <w:p>
      <w:pPr>
        <w:numPr>
          <w:ilvl w:val="1"/>
          <w:numId w:val="2"/>
          <w:ins w:id="240" w:author="ASUS" w:date="2021-02-22T09:37:57Z"/>
        </w:numPr>
        <w:spacing w:line="360" w:lineRule="auto"/>
        <w:ind w:left="0" w:leftChars="0" w:firstLine="0" w:firstLineChars="0"/>
        <w:jc w:val="left"/>
        <w:rPr>
          <w:ins w:id="241" w:author="ASUS" w:date="2021-02-22T09:36:46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239" w:author="ASUS" w:date="2021-02-22T09:36:32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  <w:ins w:id="242" w:author="ASUS" w:date="2021-02-22T09:36:3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Pemi</w:t>
        </w:r>
      </w:ins>
      <w:ins w:id="243" w:author="ASUS" w:date="2021-02-22T09:36:3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lihan</w:t>
        </w:r>
      </w:ins>
      <w:ins w:id="244" w:author="ASUS" w:date="2021-02-22T09:36:3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245" w:author="ASUS" w:date="2021-02-22T09:36:4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Gaya </w:t>
        </w:r>
      </w:ins>
      <w:ins w:id="246" w:author="ASUS" w:date="2021-02-22T09:36:4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Bah</w:t>
        </w:r>
      </w:ins>
      <w:ins w:id="247" w:author="ASUS" w:date="2021-02-22T09:36:4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as</w:t>
        </w:r>
      </w:ins>
      <w:ins w:id="248" w:author="ASUS" w:date="2021-02-22T09:36:4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</w:t>
        </w:r>
      </w:ins>
    </w:p>
    <w:p>
      <w:pPr>
        <w:numPr>
          <w:ilvl w:val="1"/>
          <w:numId w:val="2"/>
          <w:ins w:id="250" w:author="ASUS" w:date="2021-02-22T09:37:57Z"/>
        </w:numPr>
        <w:spacing w:line="360" w:lineRule="auto"/>
        <w:ind w:left="0" w:leftChars="0" w:firstLine="0" w:firstLineChars="0"/>
        <w:jc w:val="left"/>
        <w:rPr>
          <w:del w:id="251" w:author="ASUS" w:date="2021-02-22T09:37:57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249" w:author="ASUS" w:date="2021-02-22T09:36:32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  <w:ins w:id="252" w:author="ASUS" w:date="2021-02-22T09:37:0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Pemil</w:t>
        </w:r>
      </w:ins>
      <w:ins w:id="253" w:author="ASUS" w:date="2021-02-22T09:37:0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ihan J</w:t>
        </w:r>
      </w:ins>
      <w:ins w:id="254" w:author="ASUS" w:date="2021-02-22T09:37:0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udul</w:t>
        </w:r>
      </w:ins>
    </w:p>
    <w:p>
      <w:pPr>
        <w:numPr>
          <w:ilvl w:val="1"/>
          <w:numId w:val="2"/>
          <w:ins w:id="256" w:author="ASUS" w:date="2021-02-22T09:37:57Z"/>
        </w:numPr>
        <w:spacing w:line="360" w:lineRule="auto"/>
        <w:ind w:left="0" w:leftChars="0" w:firstLine="0" w:firstLineChars="0"/>
        <w:jc w:val="left"/>
        <w:rPr>
          <w:del w:id="257" w:author="ASUS" w:date="2021-02-22T09:37:57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255" w:author="ASUS" w:date="2021-02-22T09:37:57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  <w:del w:id="258" w:author="ASUS" w:date="2021-02-22T09:37:5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delText>Pemilihan Gaya Bahasa</w:delText>
        </w:r>
      </w:del>
    </w:p>
    <w:p>
      <w:pPr>
        <w:numPr>
          <w:ilvl w:val="1"/>
          <w:numId w:val="2"/>
          <w:ins w:id="260" w:author="ASUS" w:date="2021-02-22T09:37:57Z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259" w:author="ASUS" w:date="2021-02-22T09:37:57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  <w:del w:id="261" w:author="ASUS" w:date="2021-02-22T09:37:5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delText>Pengumpulan Data Pendukung</w:delText>
        </w:r>
      </w:del>
      <w:ins w:id="262" w:author="ASUS" w:date="2021-02-22T09:37:1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del w:id="263" w:author="ASUS" w:date="2021-02-22T09:37:11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del w:id="264" w:author="ASUS" w:date="2021-02-22T09:37:1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delText>Menentukan Judul</w:delText>
        </w:r>
      </w:del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ins w:id="265" w:author="ASUS" w:date="2021-02-22T09:45:22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Self Editing dan Cross Check Data</w:t>
      </w:r>
    </w:p>
    <w:p>
      <w:pPr>
        <w:numPr>
          <w:ilvl w:val="-1"/>
          <w:numId w:val="0"/>
        </w:numPr>
        <w:spacing w:line="360" w:lineRule="auto"/>
        <w:ind w:left="0" w:leftChars="0" w:firstLine="420" w:firstLineChars="0"/>
        <w:jc w:val="left"/>
        <w:rPr>
          <w:ins w:id="267" w:author="ASUS" w:date="2021-02-22T09:38:01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266" w:author="ASUS" w:date="2021-02-22T09:45:23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  <w:ins w:id="268" w:author="ASUS" w:date="2021-02-22T09:45:2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Kiat</w:t>
        </w:r>
      </w:ins>
      <w:ins w:id="269" w:author="ASUS" w:date="2021-02-22T09:45:2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-kia</w:t>
        </w:r>
      </w:ins>
      <w:ins w:id="270" w:author="ASUS" w:date="2021-02-22T09:45:2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t </w:t>
        </w:r>
      </w:ins>
      <w:ins w:id="271" w:author="ASUS" w:date="2021-02-22T09:45:2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melaku</w:t>
        </w:r>
      </w:ins>
      <w:ins w:id="272" w:author="ASUS" w:date="2021-02-22T09:45:3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kan se</w:t>
        </w:r>
      </w:ins>
      <w:ins w:id="273" w:author="ASUS" w:date="2021-02-22T09:45:3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lf e</w:t>
        </w:r>
      </w:ins>
      <w:ins w:id="274" w:author="ASUS" w:date="2021-02-22T09:45:3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ditin</w:t>
        </w:r>
      </w:ins>
      <w:ins w:id="275" w:author="ASUS" w:date="2021-02-22T09:45:3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g da</w:t>
        </w:r>
      </w:ins>
      <w:ins w:id="276" w:author="ASUS" w:date="2021-02-22T09:45:3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 c</w:t>
        </w:r>
      </w:ins>
      <w:ins w:id="277" w:author="ASUS" w:date="2021-02-22T09:45:3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ross</w:t>
        </w:r>
      </w:ins>
      <w:ins w:id="278" w:author="ASUS" w:date="2021-02-22T09:45:3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chec</w:t>
        </w:r>
      </w:ins>
      <w:ins w:id="279" w:author="ASUS" w:date="2021-02-22T09:45:4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k data </w:t>
        </w:r>
      </w:ins>
      <w:ins w:id="280" w:author="ASUS" w:date="2021-02-22T09:45:4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akan</w:t>
        </w:r>
      </w:ins>
      <w:ins w:id="281" w:author="ASUS" w:date="2021-02-22T09:45:4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di</w:t>
        </w:r>
      </w:ins>
      <w:ins w:id="282" w:author="ASUS" w:date="2021-02-22T09:45:4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tul</w:t>
        </w:r>
      </w:ins>
      <w:ins w:id="283" w:author="ASUS" w:date="2021-02-22T09:45:4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iskan</w:t>
        </w:r>
      </w:ins>
      <w:ins w:id="284" w:author="ASUS" w:date="2021-02-22T09:45:4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285" w:author="ASUS" w:date="2021-02-22T09:45:4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p</w:t>
        </w:r>
      </w:ins>
      <w:ins w:id="286" w:author="ASUS" w:date="2021-02-22T09:45:4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ada bab</w:t>
        </w:r>
      </w:ins>
      <w:ins w:id="287" w:author="ASUS" w:date="2021-02-22T09:45:4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288" w:author="ASUS" w:date="2021-02-22T09:45:5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ab/>
        </w:r>
      </w:ins>
      <w:ins w:id="289" w:author="ASUS" w:date="2021-02-22T09:45:4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ini</w:t>
        </w:r>
      </w:ins>
      <w:ins w:id="290" w:author="ASUS" w:date="2021-02-22T09:45:5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. </w:t>
        </w:r>
      </w:ins>
      <w:ins w:id="291" w:author="ASUS" w:date="2021-02-22T09:45:5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5 </w:t>
        </w:r>
      </w:ins>
      <w:ins w:id="292" w:author="ASUS" w:date="2021-02-22T09:45:5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hal</w:t>
        </w:r>
      </w:ins>
      <w:ins w:id="293" w:author="ASUS" w:date="2021-02-22T09:45:5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aman</w:t>
        </w:r>
      </w:ins>
    </w:p>
    <w:p>
      <w:pPr>
        <w:numPr>
          <w:ilvl w:val="1"/>
          <w:numId w:val="2"/>
          <w:ins w:id="295" w:author="ASUS" w:date="2021-02-22T09:39:15Z"/>
        </w:numPr>
        <w:spacing w:line="360" w:lineRule="auto"/>
        <w:ind w:left="0" w:leftChars="0" w:firstLine="0" w:firstLineChars="0"/>
        <w:jc w:val="left"/>
        <w:rPr>
          <w:ins w:id="296" w:author="ASUS" w:date="2021-02-22T09:39:15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294" w:author="ASUS" w:date="2021-02-22T09:39:15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  <w:ins w:id="297" w:author="ASUS" w:date="2021-02-22T09:38:5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Tip</w:t>
        </w:r>
      </w:ins>
      <w:ins w:id="298" w:author="ASUS" w:date="2021-02-22T09:39:0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s </w:t>
        </w:r>
      </w:ins>
      <w:ins w:id="299" w:author="ASUS" w:date="2021-02-22T09:39:0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mengu</w:t>
        </w:r>
      </w:ins>
      <w:ins w:id="300" w:author="ASUS" w:date="2021-02-22T09:39:0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rangi</w:t>
        </w:r>
      </w:ins>
      <w:ins w:id="301" w:author="ASUS" w:date="2021-02-22T09:39:0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302" w:author="ASUS" w:date="2021-02-22T09:39:04Z">
        <w:r>
          <w:rPr>
            <w:rFonts w:hint="default" w:ascii="Times New Roman" w:hAnsi="Times New Roman" w:cs="Times New Roman"/>
            <w:b w:val="0"/>
            <w:bCs w:val="0"/>
            <w:i/>
            <w:iCs/>
            <w:sz w:val="24"/>
            <w:szCs w:val="24"/>
            <w:lang w:val="en-US"/>
            <w:rPrChange w:id="303" w:author="ASUS" w:date="2021-02-22T09:39:14Z"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rPrChange>
          </w:rPr>
          <w:t>ty</w:t>
        </w:r>
      </w:ins>
      <w:ins w:id="305" w:author="ASUS" w:date="2021-02-22T09:39:05Z">
        <w:r>
          <w:rPr>
            <w:rFonts w:hint="default" w:ascii="Times New Roman" w:hAnsi="Times New Roman" w:cs="Times New Roman"/>
            <w:b w:val="0"/>
            <w:bCs w:val="0"/>
            <w:i/>
            <w:iCs/>
            <w:sz w:val="24"/>
            <w:szCs w:val="24"/>
            <w:lang w:val="en-US"/>
            <w:rPrChange w:id="306" w:author="ASUS" w:date="2021-02-22T09:39:14Z"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rPrChange>
          </w:rPr>
          <w:t>po</w:t>
        </w:r>
      </w:ins>
      <w:ins w:id="308" w:author="ASUS" w:date="2021-02-22T09:39:0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309" w:author="ASUS" w:date="2021-02-22T09:39:0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pada </w:t>
        </w:r>
      </w:ins>
      <w:ins w:id="310" w:author="ASUS" w:date="2021-02-22T09:39:0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tu</w:t>
        </w:r>
      </w:ins>
      <w:ins w:id="311" w:author="ASUS" w:date="2021-02-22T09:39:0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li</w:t>
        </w:r>
      </w:ins>
      <w:ins w:id="312" w:author="ASUS" w:date="2021-02-22T09:39:1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san</w:t>
        </w:r>
      </w:ins>
    </w:p>
    <w:p>
      <w:pPr>
        <w:numPr>
          <w:ilvl w:val="1"/>
          <w:numId w:val="2"/>
          <w:ins w:id="314" w:author="ASUS" w:date="2021-02-22T09:39:15Z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313" w:author="ASUS" w:date="2021-02-22T09:39:15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  <w:ins w:id="315" w:author="ASUS" w:date="2021-02-22T09:39:5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Ada</w:t>
        </w:r>
      </w:ins>
      <w:ins w:id="316" w:author="ASUS" w:date="2021-02-22T09:40:0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kah in</w:t>
        </w:r>
      </w:ins>
      <w:ins w:id="317" w:author="ASUS" w:date="2021-02-22T09:40:0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f</w:t>
        </w:r>
      </w:ins>
      <w:ins w:id="318" w:author="ASUS" w:date="2021-02-22T09:40:0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o</w:t>
        </w:r>
      </w:ins>
      <w:ins w:id="319" w:author="ASUS" w:date="2021-02-22T09:40:0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r</w:t>
        </w:r>
      </w:ins>
      <w:ins w:id="320" w:author="ASUS" w:date="2021-02-22T09:40:0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masi</w:t>
        </w:r>
      </w:ins>
      <w:ins w:id="321" w:author="ASUS" w:date="2021-02-22T09:40:0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te</w:t>
        </w:r>
      </w:ins>
      <w:ins w:id="322" w:author="ASUS" w:date="2021-02-22T09:40:0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rbaru</w:t>
        </w:r>
      </w:ins>
      <w:ins w:id="323" w:author="ASUS" w:date="2021-02-22T09:40:0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324" w:author="ASUS" w:date="2021-02-22T09:40:1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untuk </w:t>
        </w:r>
      </w:ins>
      <w:ins w:id="325" w:author="ASUS" w:date="2021-02-22T09:40:1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t</w:t>
        </w:r>
      </w:ins>
      <w:ins w:id="326" w:author="ASUS" w:date="2021-02-22T09:40:1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o</w:t>
        </w:r>
      </w:ins>
      <w:ins w:id="327" w:author="ASUS" w:date="2021-02-22T09:40:1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pik </w:t>
        </w:r>
      </w:ins>
      <w:ins w:id="328" w:author="ASUS" w:date="2021-02-22T09:40:1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Anda</w:t>
        </w:r>
      </w:ins>
      <w:ins w:id="329" w:author="ASUS" w:date="2021-02-22T09:40:2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?</w:t>
        </w:r>
      </w:ins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left"/>
        <w:rPr>
          <w:ins w:id="330" w:author="ASUS" w:date="2021-02-22T09:46:00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Mengirimkan Proposal ke Penerbit</w:t>
      </w:r>
    </w:p>
    <w:p>
      <w:pPr>
        <w:numPr>
          <w:ilvl w:val="-1"/>
          <w:numId w:val="0"/>
        </w:numPr>
        <w:spacing w:line="360" w:lineRule="auto"/>
        <w:ind w:left="0" w:leftChars="0" w:firstLine="420" w:firstLineChars="0"/>
        <w:jc w:val="left"/>
        <w:rPr>
          <w:ins w:id="332" w:author="ASUS" w:date="2021-02-22T09:40:22Z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331" w:author="ASUS" w:date="2021-02-22T09:46:00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  <w:ins w:id="333" w:author="ASUS" w:date="2021-02-22T09:46:1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Gam</w:t>
        </w:r>
      </w:ins>
      <w:ins w:id="334" w:author="ASUS" w:date="2021-02-22T09:46:1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baran</w:t>
        </w:r>
      </w:ins>
      <w:ins w:id="335" w:author="ASUS" w:date="2021-02-22T09:46:1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</w:t>
        </w:r>
      </w:ins>
      <w:ins w:id="336" w:author="ASUS" w:date="2021-02-22T09:46:1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pemili</w:t>
        </w:r>
      </w:ins>
      <w:ins w:id="337" w:author="ASUS" w:date="2021-02-22T09:46:1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han pene</w:t>
        </w:r>
      </w:ins>
      <w:ins w:id="338" w:author="ASUS" w:date="2021-02-22T09:46:1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rbit</w:t>
        </w:r>
      </w:ins>
      <w:ins w:id="339" w:author="ASUS" w:date="2021-02-22T09:46:1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dan </w:t>
        </w:r>
      </w:ins>
      <w:ins w:id="340" w:author="ASUS" w:date="2021-02-22T09:46:1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lang</w:t>
        </w:r>
      </w:ins>
      <w:ins w:id="341" w:author="ASUS" w:date="2021-02-22T09:46:1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kah-</w:t>
        </w:r>
      </w:ins>
      <w:ins w:id="342" w:author="ASUS" w:date="2021-02-22T09:46:1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lan</w:t>
        </w:r>
      </w:ins>
      <w:ins w:id="343" w:author="ASUS" w:date="2021-02-22T09:46:2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gkah ji</w:t>
        </w:r>
      </w:ins>
      <w:ins w:id="344" w:author="ASUS" w:date="2021-02-22T09:46:2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tu </w:t>
        </w:r>
      </w:ins>
      <w:ins w:id="345" w:author="ASUS" w:date="2021-02-22T09:46:2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m</w:t>
        </w:r>
      </w:ins>
      <w:ins w:id="346" w:author="ASUS" w:date="2021-02-22T09:46:2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emb</w:t>
        </w:r>
      </w:ins>
      <w:ins w:id="347" w:author="ASUS" w:date="2021-02-22T09:46:2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uat pr</w:t>
        </w:r>
      </w:ins>
      <w:ins w:id="348" w:author="ASUS" w:date="2021-02-22T09:46:2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oposal </w:t>
        </w:r>
      </w:ins>
      <w:ins w:id="349" w:author="ASUS" w:date="2021-02-22T09:46:3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un</w:t>
        </w:r>
      </w:ins>
      <w:ins w:id="350" w:author="ASUS" w:date="2021-02-22T09:46:3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tuk </w:t>
        </w:r>
      </w:ins>
      <w:ins w:id="351" w:author="ASUS" w:date="2021-02-22T09:46:4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ab/>
        </w:r>
      </w:ins>
      <w:ins w:id="352" w:author="ASUS" w:date="2021-02-22T09:46:3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pener</w:t>
        </w:r>
      </w:ins>
      <w:ins w:id="353" w:author="ASUS" w:date="2021-02-22T09:46:3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bit </w:t>
        </w:r>
      </w:ins>
      <w:ins w:id="354" w:author="ASUS" w:date="2021-02-22T09:46:3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akan </w:t>
        </w:r>
      </w:ins>
      <w:ins w:id="355" w:author="ASUS" w:date="2021-02-22T09:46:3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d</w:t>
        </w:r>
      </w:ins>
      <w:ins w:id="356" w:author="ASUS" w:date="2021-02-22T09:46:3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iangkat</w:t>
        </w:r>
      </w:ins>
      <w:ins w:id="357" w:author="ASUS" w:date="2021-02-22T09:46:4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pada </w:t>
        </w:r>
      </w:ins>
      <w:ins w:id="358" w:author="ASUS" w:date="2021-02-22T09:46:4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bab</w:t>
        </w:r>
      </w:ins>
      <w:ins w:id="359" w:author="ASUS" w:date="2021-02-22T09:46:4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ini,</w:t>
        </w:r>
      </w:ins>
      <w:ins w:id="360" w:author="ASUS" w:date="2021-02-22T09:46:4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10</w:t>
        </w:r>
      </w:ins>
      <w:ins w:id="361" w:author="ASUS" w:date="2021-02-22T09:46:4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halam</w:t>
        </w:r>
      </w:ins>
      <w:ins w:id="362" w:author="ASUS" w:date="2021-02-22T09:46:4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an</w:t>
        </w:r>
      </w:ins>
    </w:p>
    <w:p>
      <w:pPr>
        <w:numPr>
          <w:ilvl w:val="1"/>
          <w:numId w:val="2"/>
          <w:ins w:id="364" w:author="ASUS" w:date="2021-02-22T09:41:08Z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PrChange w:id="363" w:author="ASUS" w:date="2021-02-22T09:41:08Z">
          <w:pPr>
            <w:numPr>
              <w:ilvl w:val="0"/>
              <w:numId w:val="2"/>
            </w:numPr>
            <w:spacing w:line="360" w:lineRule="auto"/>
            <w:ind w:left="425" w:leftChars="0" w:hanging="425" w:firstLineChars="0"/>
            <w:jc w:val="left"/>
          </w:pPr>
        </w:pPrChange>
      </w:pPr>
      <w:ins w:id="365" w:author="ASUS" w:date="2021-02-22T09:40:3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Bagaim</w:t>
        </w:r>
      </w:ins>
      <w:ins w:id="366" w:author="ASUS" w:date="2021-02-22T09:40:3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ana </w:t>
        </w:r>
      </w:ins>
      <w:ins w:id="367" w:author="ASUS" w:date="2021-02-22T09:40:51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cara me</w:t>
        </w:r>
      </w:ins>
      <w:ins w:id="368" w:author="ASUS" w:date="2021-02-22T09:40:52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nemukan</w:t>
        </w:r>
      </w:ins>
      <w:ins w:id="369" w:author="ASUS" w:date="2021-02-22T09:40:53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pener</w:t>
        </w:r>
      </w:ins>
      <w:ins w:id="370" w:author="ASUS" w:date="2021-02-22T09:40:54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bit yan</w:t>
        </w:r>
      </w:ins>
      <w:ins w:id="371" w:author="ASUS" w:date="2021-02-22T09:40:55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g ses</w:t>
        </w:r>
      </w:ins>
      <w:ins w:id="372" w:author="ASUS" w:date="2021-02-22T09:40:56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uai den</w:t>
        </w:r>
      </w:ins>
      <w:ins w:id="373" w:author="ASUS" w:date="2021-02-22T09:40:57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gan </w:t>
        </w:r>
      </w:ins>
      <w:ins w:id="374" w:author="ASUS" w:date="2021-02-22T09:40:58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tulisan</w:t>
        </w:r>
      </w:ins>
      <w:ins w:id="375" w:author="ASUS" w:date="2021-02-22T09:40:59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 xml:space="preserve"> A</w:t>
        </w:r>
      </w:ins>
      <w:ins w:id="376" w:author="ASUS" w:date="2021-02-22T09:41:00Z">
        <w:r>
          <w:rPr>
            <w:rFonts w:hint="default" w:ascii="Times New Roman" w:hAnsi="Times New Roman" w:cs="Times New Roman"/>
            <w:b w:val="0"/>
            <w:bCs w:val="0"/>
            <w:sz w:val="24"/>
            <w:szCs w:val="24"/>
            <w:lang w:val="en-US"/>
          </w:rPr>
          <w:t>nda?</w:t>
        </w:r>
      </w:ins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Penutup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29E12"/>
    <w:multiLevelType w:val="multilevel"/>
    <w:tmpl w:val="9F529E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A48C6BE"/>
    <w:multiLevelType w:val="singleLevel"/>
    <w:tmpl w:val="EA48C6B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E6C46"/>
    <w:rsid w:val="04BE6C46"/>
    <w:rsid w:val="0EF0395C"/>
    <w:rsid w:val="135E1105"/>
    <w:rsid w:val="202758C7"/>
    <w:rsid w:val="2CF65DAC"/>
    <w:rsid w:val="5A8D52D3"/>
    <w:rsid w:val="5C000E5A"/>
    <w:rsid w:val="5F3602D9"/>
    <w:rsid w:val="6B2547E2"/>
    <w:rsid w:val="75746FB8"/>
    <w:rsid w:val="7A08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2021-02-22T02:14:00Z</dcterms:created>
  <dc:creator>ASUS</dc:creator>
  <cp:lastModifiedBy>ASUS</cp:lastModifiedBy>
  <dcterms:modified xsi:type="dcterms:W3CDTF">2021-02-22T02:47:57Z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