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after="240"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lastRenderedPageBreak/>
        <w:t>Ubahlah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susunan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paragraf-paragraf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menjadi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logis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D80F46" w:rsidRPr="00A16D9B" w:rsidTr="00D810B0">
        <w:tc>
          <w:tcPr>
            <w:tcW w:w="9350" w:type="dxa"/>
          </w:tcPr>
          <w:p w:rsidR="00D80F46" w:rsidRPr="00A16D9B" w:rsidRDefault="00D80F46" w:rsidP="008D1AF7">
            <w:pPr>
              <w:spacing w:line="312" w:lineRule="auto"/>
              <w:jc w:val="both"/>
              <w:rPr>
                <w:rFonts w:ascii="Times New Roman" w:hAnsi="Times New Roman" w:cs="Times New Roman"/>
                <w:sz w:val="24"/>
                <w:szCs w:val="24"/>
              </w:rPr>
            </w:pPr>
          </w:p>
          <w:p w:rsidR="00D80F46" w:rsidRPr="00C73C63" w:rsidRDefault="00D80F46" w:rsidP="00C73C63">
            <w:pPr>
              <w:spacing w:line="312" w:lineRule="auto"/>
              <w:jc w:val="center"/>
              <w:rPr>
                <w:rFonts w:ascii="Times New Roman" w:hAnsi="Times New Roman" w:cs="Times New Roman"/>
                <w:b/>
                <w:sz w:val="24"/>
                <w:szCs w:val="24"/>
                <w:lang w:val="en-US"/>
              </w:rPr>
            </w:pPr>
            <w:r w:rsidRPr="00A16D9B">
              <w:rPr>
                <w:rFonts w:ascii="Times New Roman" w:hAnsi="Times New Roman" w:cs="Times New Roman"/>
                <w:b/>
                <w:sz w:val="24"/>
                <w:szCs w:val="24"/>
              </w:rPr>
              <w:t>Berpikir Kritis</w:t>
            </w:r>
          </w:p>
          <w:p w:rsidR="00D80F46" w:rsidRPr="00A16D9B" w:rsidRDefault="00D80F46" w:rsidP="008D1AF7">
            <w:pPr>
              <w:spacing w:line="312" w:lineRule="auto"/>
              <w:jc w:val="both"/>
              <w:rPr>
                <w:rFonts w:ascii="Times New Roman" w:hAnsi="Times New Roman" w:cs="Times New Roman"/>
                <w:sz w:val="24"/>
                <w:szCs w:val="24"/>
              </w:rPr>
            </w:pPr>
          </w:p>
          <w:p w:rsidR="00C73C63" w:rsidRPr="00C73C63" w:rsidRDefault="00C73C63" w:rsidP="00F36AF2">
            <w:pPr>
              <w:spacing w:line="312" w:lineRule="auto"/>
              <w:ind w:firstLine="491"/>
              <w:jc w:val="both"/>
              <w:rPr>
                <w:ins w:id="0" w:author="ASUS" w:date="2020-05-18T10:15:00Z"/>
                <w:rFonts w:ascii="Times New Roman" w:hAnsi="Times New Roman" w:cs="Times New Roman"/>
                <w:b/>
                <w:sz w:val="24"/>
                <w:szCs w:val="24"/>
                <w:vertAlign w:val="superscript"/>
                <w:lang w:val="en-US"/>
              </w:rPr>
              <w:pPrChange w:id="1" w:author="ASUS" w:date="2020-05-18T10:38:00Z">
                <w:pPr>
                  <w:spacing w:line="312" w:lineRule="auto"/>
                  <w:jc w:val="both"/>
                </w:pPr>
              </w:pPrChange>
            </w:pPr>
            <w:ins w:id="2" w:author="ASUS" w:date="2020-05-18T10:15:00Z">
              <w:r w:rsidRPr="00A16D9B">
                <w:rPr>
                  <w:rFonts w:ascii="Times New Roman" w:hAnsi="Times New Roman" w:cs="Times New Roman"/>
                  <w:sz w:val="24"/>
                  <w:szCs w:val="24"/>
                </w:rPr>
                <w:t xml:space="preserve">Berpikir kritis dapat didefinisikan sebagai kapasitas (kemampuan) seseorang untuk merespon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rsidR="00C73C63" w:rsidRPr="00A16D9B" w:rsidRDefault="00C73C63" w:rsidP="00F36AF2">
            <w:pPr>
              <w:spacing w:line="312" w:lineRule="auto"/>
              <w:ind w:firstLine="491"/>
              <w:jc w:val="both"/>
              <w:rPr>
                <w:ins w:id="3" w:author="ASUS" w:date="2020-05-18T10:24:00Z"/>
                <w:rFonts w:ascii="Times New Roman" w:hAnsi="Times New Roman" w:cs="Times New Roman"/>
                <w:sz w:val="24"/>
                <w:szCs w:val="24"/>
              </w:rPr>
              <w:pPrChange w:id="4" w:author="ASUS" w:date="2020-05-18T10:38:00Z">
                <w:pPr>
                  <w:spacing w:line="312" w:lineRule="auto"/>
                  <w:jc w:val="both"/>
                </w:pPr>
              </w:pPrChange>
            </w:pPr>
            <w:ins w:id="5" w:author="ASUS" w:date="2020-05-18T10:24: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rsidR="00D80F46" w:rsidRPr="00A16D9B" w:rsidRDefault="00D80F46" w:rsidP="00F36AF2">
            <w:pPr>
              <w:spacing w:line="312" w:lineRule="auto"/>
              <w:ind w:firstLine="491"/>
              <w:jc w:val="both"/>
              <w:rPr>
                <w:rFonts w:ascii="Times New Roman" w:hAnsi="Times New Roman" w:cs="Times New Roman"/>
                <w:sz w:val="24"/>
                <w:szCs w:val="24"/>
              </w:rPr>
              <w:pPrChange w:id="6" w:author="ASUS" w:date="2020-05-18T10:38:00Z">
                <w:pPr>
                  <w:spacing w:line="312" w:lineRule="auto"/>
                  <w:jc w:val="both"/>
                </w:pPr>
              </w:pPrChange>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w:t>
            </w:r>
            <w:r w:rsidRPr="00C73C63">
              <w:rPr>
                <w:rFonts w:ascii="Times New Roman" w:hAnsi="Times New Roman" w:cs="Times New Roman"/>
                <w:sz w:val="24"/>
                <w:szCs w:val="24"/>
                <w:rPrChange w:id="7" w:author="ASUS" w:date="2020-05-18T10:25:00Z">
                  <w:rPr>
                    <w:rFonts w:ascii="Times New Roman" w:hAnsi="Times New Roman" w:cs="Times New Roman"/>
                    <w:sz w:val="24"/>
                    <w:szCs w:val="24"/>
                  </w:rPr>
                </w:rPrChange>
              </w:rPr>
              <w:t>karya tulis ilmiah yang</w:t>
            </w:r>
            <w:r w:rsidRPr="00A16D9B">
              <w:rPr>
                <w:rFonts w:ascii="Times New Roman" w:hAnsi="Times New Roman" w:cs="Times New Roman"/>
                <w:sz w:val="24"/>
                <w:szCs w:val="24"/>
              </w:rPr>
              <w:t xml:space="preserve"> berbasis pada riset masalah seperti di pendidikan tinggi. </w:t>
            </w:r>
            <w:r w:rsidRPr="00A16D9B">
              <w:rPr>
                <w:rFonts w:ascii="Times New Roman" w:hAnsi="Times New Roman" w:cs="Times New Roman"/>
                <w:b/>
                <w:sz w:val="24"/>
                <w:szCs w:val="24"/>
                <w:vertAlign w:val="superscript"/>
              </w:rPr>
              <w:t>1</w:t>
            </w:r>
          </w:p>
          <w:p w:rsidR="00C73C63" w:rsidRPr="00C73C63" w:rsidDel="00F36AF2" w:rsidRDefault="00C73C63" w:rsidP="00F36AF2">
            <w:pPr>
              <w:spacing w:line="312" w:lineRule="auto"/>
              <w:ind w:firstLine="491"/>
              <w:jc w:val="both"/>
              <w:rPr>
                <w:del w:id="8" w:author="ASUS" w:date="2020-05-18T10:38:00Z"/>
                <w:rFonts w:ascii="Times New Roman" w:hAnsi="Times New Roman" w:cs="Times New Roman"/>
                <w:sz w:val="24"/>
                <w:szCs w:val="24"/>
                <w:lang w:val="en-US"/>
                <w:rPrChange w:id="9" w:author="ASUS" w:date="2020-05-18T10:16:00Z">
                  <w:rPr>
                    <w:del w:id="10" w:author="ASUS" w:date="2020-05-18T10:38:00Z"/>
                    <w:rFonts w:ascii="Times New Roman" w:hAnsi="Times New Roman" w:cs="Times New Roman"/>
                    <w:sz w:val="24"/>
                    <w:szCs w:val="24"/>
                  </w:rPr>
                </w:rPrChange>
              </w:rPr>
              <w:pPrChange w:id="11" w:author="ASUS" w:date="2020-05-18T10:38:00Z">
                <w:pPr>
                  <w:spacing w:line="312" w:lineRule="auto"/>
                  <w:jc w:val="both"/>
                </w:pPr>
              </w:pPrChange>
            </w:pPr>
          </w:p>
          <w:p w:rsidR="00D80F46" w:rsidRPr="00A16D9B" w:rsidDel="00C73C63" w:rsidRDefault="00D80F46" w:rsidP="00F36AF2">
            <w:pPr>
              <w:spacing w:line="312" w:lineRule="auto"/>
              <w:ind w:firstLine="491"/>
              <w:jc w:val="both"/>
              <w:rPr>
                <w:del w:id="12" w:author="ASUS" w:date="2020-05-18T10:15:00Z"/>
                <w:rFonts w:ascii="Times New Roman" w:hAnsi="Times New Roman" w:cs="Times New Roman"/>
                <w:sz w:val="24"/>
                <w:szCs w:val="24"/>
              </w:rPr>
              <w:pPrChange w:id="13" w:author="ASUS" w:date="2020-05-18T10:38:00Z">
                <w:pPr>
                  <w:spacing w:line="312" w:lineRule="auto"/>
                  <w:jc w:val="both"/>
                </w:pPr>
              </w:pPrChange>
            </w:pPr>
            <w:del w:id="14" w:author="ASUS" w:date="2020-05-18T10:15:00Z">
              <w:r w:rsidRPr="00A16D9B" w:rsidDel="00C73C63">
                <w:rPr>
                  <w:rFonts w:ascii="Times New Roman" w:hAnsi="Times New Roman" w:cs="Times New Roman"/>
                  <w:sz w:val="24"/>
                  <w:szCs w:val="24"/>
                </w:rPr>
                <w:delText>Berpikir kritis dapat didefinisikan sebagai kapasitas (kemampuan) seseorang untuk merespon</w:delText>
              </w:r>
            </w:del>
            <w:del w:id="15" w:author="ASUS" w:date="2020-05-18T10:14:00Z">
              <w:r w:rsidRPr="00A16D9B" w:rsidDel="00C73C63">
                <w:rPr>
                  <w:rFonts w:ascii="Times New Roman" w:hAnsi="Times New Roman" w:cs="Times New Roman"/>
                  <w:sz w:val="24"/>
                  <w:szCs w:val="24"/>
                </w:rPr>
                <w:delText>s</w:delText>
              </w:r>
            </w:del>
            <w:del w:id="16" w:author="ASUS" w:date="2020-05-18T10:15:00Z">
              <w:r w:rsidRPr="00A16D9B" w:rsidDel="00C73C63">
                <w:rPr>
                  <w:rFonts w:ascii="Times New Roman" w:hAnsi="Times New Roman" w:cs="Times New Roman"/>
                  <w:sz w:val="24"/>
                  <w:szCs w:val="24"/>
                </w:rPr>
                <w:delText xml:space="preserve">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C73C63">
                <w:rPr>
                  <w:rFonts w:ascii="Times New Roman" w:hAnsi="Times New Roman" w:cs="Times New Roman"/>
                  <w:b/>
                  <w:sz w:val="24"/>
                  <w:szCs w:val="24"/>
                  <w:vertAlign w:val="superscript"/>
                </w:rPr>
                <w:delText>2</w:delText>
              </w:r>
            </w:del>
          </w:p>
          <w:p w:rsidR="00D80F46" w:rsidRPr="00A16D9B" w:rsidDel="00C73C63" w:rsidRDefault="00D80F46" w:rsidP="00F36AF2">
            <w:pPr>
              <w:spacing w:line="312" w:lineRule="auto"/>
              <w:ind w:firstLine="491"/>
              <w:jc w:val="both"/>
              <w:rPr>
                <w:del w:id="17" w:author="ASUS" w:date="2020-05-18T10:16:00Z"/>
                <w:rFonts w:ascii="Times New Roman" w:hAnsi="Times New Roman" w:cs="Times New Roman"/>
                <w:sz w:val="24"/>
                <w:szCs w:val="24"/>
              </w:rPr>
              <w:pPrChange w:id="18" w:author="ASUS" w:date="2020-05-18T10:38:00Z">
                <w:pPr>
                  <w:spacing w:line="312" w:lineRule="auto"/>
                  <w:jc w:val="both"/>
                </w:pPr>
              </w:pPrChange>
            </w:pPr>
          </w:p>
          <w:p w:rsidR="00D80F46" w:rsidRPr="00A16D9B" w:rsidRDefault="00D80F46" w:rsidP="00F36AF2">
            <w:pPr>
              <w:spacing w:line="312" w:lineRule="auto"/>
              <w:ind w:firstLine="491"/>
              <w:jc w:val="both"/>
              <w:rPr>
                <w:rFonts w:ascii="Times New Roman" w:hAnsi="Times New Roman" w:cs="Times New Roman"/>
                <w:sz w:val="24"/>
                <w:szCs w:val="24"/>
              </w:rPr>
              <w:pPrChange w:id="19" w:author="ASUS" w:date="2020-05-18T10:38:00Z">
                <w:pPr>
                  <w:spacing w:line="312" w:lineRule="auto"/>
                  <w:jc w:val="both"/>
                </w:pPr>
              </w:pPrChange>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bookmarkStart w:id="20" w:name="_GoBack"/>
            <w:bookmarkEnd w:id="20"/>
          </w:p>
          <w:p w:rsidR="00D80F46" w:rsidRPr="00A16D9B" w:rsidRDefault="00D80F46" w:rsidP="00F36AF2">
            <w:pPr>
              <w:spacing w:line="312" w:lineRule="auto"/>
              <w:ind w:firstLine="491"/>
              <w:jc w:val="both"/>
              <w:rPr>
                <w:rFonts w:ascii="Times New Roman" w:hAnsi="Times New Roman" w:cs="Times New Roman"/>
                <w:sz w:val="24"/>
                <w:szCs w:val="24"/>
              </w:rPr>
              <w:pPrChange w:id="21" w:author="ASUS" w:date="2020-05-18T10:38:00Z">
                <w:pPr>
                  <w:spacing w:line="312" w:lineRule="auto"/>
                  <w:jc w:val="both"/>
                </w:pPr>
              </w:pPrChange>
            </w:pPr>
          </w:p>
          <w:p w:rsidR="00D80F46" w:rsidRPr="00A16D9B" w:rsidDel="00C73C63" w:rsidRDefault="00D80F46" w:rsidP="008D1AF7">
            <w:pPr>
              <w:spacing w:line="312" w:lineRule="auto"/>
              <w:jc w:val="both"/>
              <w:rPr>
                <w:del w:id="22" w:author="ASUS" w:date="2020-05-18T10:23:00Z"/>
                <w:rFonts w:ascii="Times New Roman" w:hAnsi="Times New Roman" w:cs="Times New Roman"/>
                <w:sz w:val="24"/>
                <w:szCs w:val="24"/>
              </w:rPr>
            </w:pPr>
            <w:del w:id="23" w:author="ASUS" w:date="2020-05-18T10:23:00Z">
              <w:r w:rsidRPr="00A16D9B" w:rsidDel="00C73C63">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C73C63">
                <w:rPr>
                  <w:rFonts w:ascii="Times New Roman" w:hAnsi="Times New Roman" w:cs="Times New Roman"/>
                  <w:b/>
                  <w:sz w:val="24"/>
                  <w:szCs w:val="24"/>
                  <w:vertAlign w:val="superscript"/>
                </w:rPr>
                <w:delText>4</w:delText>
              </w:r>
            </w:del>
          </w:p>
          <w:p w:rsidR="00D80F46" w:rsidRPr="00A16D9B" w:rsidRDefault="00D80F46" w:rsidP="008D1AF7">
            <w:pPr>
              <w:spacing w:line="312" w:lineRule="auto"/>
              <w:jc w:val="both"/>
              <w:rPr>
                <w:rFonts w:ascii="Times New Roman" w:hAnsi="Times New Roman" w:cs="Times New Roman"/>
                <w:sz w:val="24"/>
                <w:szCs w:val="24"/>
              </w:rPr>
            </w:pPr>
          </w:p>
          <w:p w:rsidR="00D80F46" w:rsidRPr="00A16D9B" w:rsidDel="00C73C63" w:rsidRDefault="00D80F46" w:rsidP="008D1AF7">
            <w:pPr>
              <w:spacing w:line="312" w:lineRule="auto"/>
              <w:jc w:val="both"/>
              <w:rPr>
                <w:del w:id="24" w:author="ASUS" w:date="2020-05-18T10:16:00Z"/>
                <w:rFonts w:ascii="Times New Roman" w:hAnsi="Times New Roman" w:cs="Times New Roman"/>
                <w:sz w:val="24"/>
                <w:szCs w:val="24"/>
              </w:rPr>
            </w:pPr>
            <w:del w:id="25" w:author="ASUS" w:date="2020-05-18T10:16:00Z">
              <w:r w:rsidRPr="00A16D9B" w:rsidDel="00C73C63">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C73C63">
                <w:rPr>
                  <w:rFonts w:ascii="Times New Roman" w:hAnsi="Times New Roman" w:cs="Times New Roman"/>
                  <w:b/>
                  <w:sz w:val="24"/>
                  <w:szCs w:val="24"/>
                  <w:vertAlign w:val="superscript"/>
                </w:rPr>
                <w:delText>5</w:delText>
              </w:r>
            </w:del>
          </w:p>
          <w:p w:rsidR="00D80F46" w:rsidRPr="00A16D9B" w:rsidRDefault="00D80F46" w:rsidP="00C73C63">
            <w:pPr>
              <w:spacing w:line="312" w:lineRule="auto"/>
              <w:jc w:val="both"/>
              <w:rPr>
                <w:rFonts w:ascii="Times New Roman" w:hAnsi="Times New Roman" w:cs="Times New Roman"/>
                <w:sz w:val="24"/>
                <w:szCs w:val="24"/>
              </w:rPr>
              <w:pPrChange w:id="26" w:author="ASUS" w:date="2020-05-18T10:16:00Z">
                <w:pPr>
                  <w:spacing w:line="312" w:lineRule="auto"/>
                  <w:jc w:val="both"/>
                </w:pPr>
              </w:pPrChange>
            </w:pPr>
          </w:p>
        </w:tc>
      </w:tr>
    </w:tbl>
    <w:p w:rsidR="00D80F46" w:rsidRDefault="00D80F46" w:rsidP="008D1AF7">
      <w:pPr>
        <w:spacing w:line="312" w:lineRule="auto"/>
        <w:rPr>
          <w:rFonts w:ascii="Times New Roman" w:hAnsi="Times New Roman" w:cs="Times New Roman"/>
          <w:sz w:val="24"/>
          <w:szCs w:val="24"/>
        </w:rPr>
      </w:pPr>
    </w:p>
    <w:p w:rsidR="00AF28E1" w:rsidRDefault="00AF28E1" w:rsidP="008D1AF7">
      <w:pPr>
        <w:spacing w:line="312" w:lineRule="auto"/>
        <w:rPr>
          <w:ins w:id="27" w:author="ASUS" w:date="2020-05-18T10:25:00Z"/>
          <w:rFonts w:ascii="Times New Roman" w:hAnsi="Times New Roman" w:cs="Times New Roman"/>
          <w:sz w:val="24"/>
          <w:szCs w:val="24"/>
        </w:rPr>
      </w:pPr>
    </w:p>
    <w:p w:rsidR="00C73C63" w:rsidRDefault="00C73C63" w:rsidP="008D1AF7">
      <w:pPr>
        <w:spacing w:line="312" w:lineRule="auto"/>
        <w:rPr>
          <w:ins w:id="28" w:author="ASUS" w:date="2020-05-18T10:25:00Z"/>
          <w:rFonts w:ascii="Times New Roman" w:hAnsi="Times New Roman" w:cs="Times New Roman"/>
          <w:sz w:val="24"/>
          <w:szCs w:val="24"/>
        </w:rPr>
      </w:pPr>
    </w:p>
    <w:p w:rsidR="00C73C63" w:rsidRDefault="00C73C63" w:rsidP="008D1AF7">
      <w:pPr>
        <w:spacing w:line="312" w:lineRule="auto"/>
        <w:rPr>
          <w:ins w:id="29" w:author="ASUS" w:date="2020-05-18T10:25:00Z"/>
          <w:rFonts w:ascii="Times New Roman" w:hAnsi="Times New Roman" w:cs="Times New Roman"/>
          <w:sz w:val="24"/>
          <w:szCs w:val="24"/>
        </w:rPr>
      </w:pPr>
    </w:p>
    <w:p w:rsidR="00C73C63" w:rsidRPr="00A16D9B" w:rsidRDefault="00C73C63" w:rsidP="008D1AF7">
      <w:pPr>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after="240"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penyusunan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daftar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pustaka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8D1AF7" w:rsidRDefault="00D80F46" w:rsidP="008D1AF7">
            <w:pPr>
              <w:spacing w:line="312" w:lineRule="auto"/>
              <w:jc w:val="center"/>
              <w:rPr>
                <w:rFonts w:ascii="Times New Roman" w:hAnsi="Times New Roman" w:cs="Times New Roman"/>
                <w:b/>
                <w:sz w:val="24"/>
                <w:szCs w:val="24"/>
              </w:rPr>
            </w:pPr>
            <w:r w:rsidRPr="008D1AF7">
              <w:rPr>
                <w:rFonts w:ascii="Times New Roman" w:hAnsi="Times New Roman" w:cs="Times New Roman"/>
                <w:b/>
                <w:sz w:val="24"/>
                <w:szCs w:val="24"/>
              </w:rPr>
              <w:lastRenderedPageBreak/>
              <w:t>DAFTAR PUSTAKA</w:t>
            </w:r>
          </w:p>
          <w:p w:rsidR="00D80F46" w:rsidRPr="00A16D9B" w:rsidRDefault="00D80F46" w:rsidP="008D1AF7">
            <w:pPr>
              <w:spacing w:line="312" w:lineRule="auto"/>
              <w:jc w:val="center"/>
              <w:rPr>
                <w:rFonts w:ascii="Times New Roman" w:hAnsi="Times New Roman" w:cs="Times New Roman"/>
                <w:sz w:val="24"/>
                <w:szCs w:val="24"/>
              </w:rPr>
            </w:pP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Wong, Jony. 2010. </w:t>
            </w:r>
            <w:r w:rsidRPr="00A16D9B">
              <w:rPr>
                <w:rFonts w:ascii="Times New Roman" w:hAnsi="Times New Roman" w:cs="Times New Roman"/>
                <w:i/>
                <w:iCs/>
                <w:sz w:val="24"/>
                <w:szCs w:val="24"/>
              </w:rPr>
              <w:t>Internet Marketing for Beginners</w:t>
            </w:r>
            <w:r w:rsidRPr="00A16D9B">
              <w:rPr>
                <w:rFonts w:ascii="Times New Roman" w:hAnsi="Times New Roman" w:cs="Times New Roman"/>
                <w:sz w:val="24"/>
                <w:szCs w:val="24"/>
              </w:rPr>
              <w:t xml:space="preserve">. Jakarta: PT Elex Media Komputindo. </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Helianthusonfri, Jefferly. 2016. </w:t>
            </w:r>
            <w:r w:rsidRPr="00A16D9B">
              <w:rPr>
                <w:rFonts w:ascii="Times New Roman" w:hAnsi="Times New Roman" w:cs="Times New Roman"/>
                <w:i/>
                <w:iCs/>
                <w:sz w:val="24"/>
                <w:szCs w:val="24"/>
              </w:rPr>
              <w:t>Facebook Marketing</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Sulianta, Feri. 2011. </w:t>
            </w:r>
            <w:r w:rsidRPr="00A16D9B">
              <w:rPr>
                <w:rFonts w:ascii="Times New Roman" w:hAnsi="Times New Roman" w:cs="Times New Roman"/>
                <w:i/>
                <w:iCs/>
                <w:sz w:val="24"/>
                <w:szCs w:val="24"/>
              </w:rPr>
              <w:t>Twitter for Business</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Helianthusonfri, Jefferly. 2012. </w:t>
            </w:r>
            <w:r w:rsidRPr="00A16D9B">
              <w:rPr>
                <w:rFonts w:ascii="Times New Roman" w:hAnsi="Times New Roman" w:cs="Times New Roman"/>
                <w:i/>
                <w:iCs/>
                <w:sz w:val="24"/>
                <w:szCs w:val="24"/>
              </w:rPr>
              <w:t>Jualan Online Dengan Facebook dan Blog</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Salim, Joko. 2011. </w:t>
            </w:r>
            <w:r w:rsidRPr="00A16D9B">
              <w:rPr>
                <w:rFonts w:ascii="Times New Roman" w:hAnsi="Times New Roman" w:cs="Times New Roman"/>
                <w:i/>
                <w:iCs/>
                <w:sz w:val="24"/>
                <w:szCs w:val="24"/>
              </w:rPr>
              <w:t>Mengoptimalkan Blog dan Social Media Untuk Small Business</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Enterprise, Jubilee. 2012. </w:t>
            </w:r>
            <w:r w:rsidRPr="00A16D9B">
              <w:rPr>
                <w:rFonts w:ascii="Times New Roman" w:hAnsi="Times New Roman" w:cs="Times New Roman"/>
                <w:i/>
                <w:iCs/>
                <w:sz w:val="24"/>
                <w:szCs w:val="24"/>
              </w:rPr>
              <w:t>Instagram Untuk Fotografi dan Bisnis Kreatif</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Handayani, Muri. 2017. </w:t>
            </w:r>
            <w:r w:rsidRPr="00A16D9B">
              <w:rPr>
                <w:rFonts w:ascii="Times New Roman" w:hAnsi="Times New Roman" w:cs="Times New Roman"/>
                <w:i/>
                <w:iCs/>
                <w:sz w:val="24"/>
                <w:szCs w:val="24"/>
              </w:rPr>
              <w:t>Resep Ampuh Membangun Sistem Bisnis Online</w:t>
            </w:r>
            <w:r w:rsidRPr="00A16D9B">
              <w:rPr>
                <w:rFonts w:ascii="Times New Roman" w:hAnsi="Times New Roman" w:cs="Times New Roman"/>
                <w:sz w:val="24"/>
                <w:szCs w:val="24"/>
              </w:rPr>
              <w:t>. Bandung: Billionaire Sinergi Korpora.</w:t>
            </w:r>
          </w:p>
          <w:p w:rsidR="00D80F46" w:rsidRPr="00A16D9B" w:rsidRDefault="00D80F46" w:rsidP="008D1AF7">
            <w:pPr>
              <w:spacing w:line="312" w:lineRule="auto"/>
              <w:rPr>
                <w:rFonts w:ascii="Times New Roman" w:hAnsi="Times New Roman" w:cs="Times New Roman"/>
                <w:sz w:val="24"/>
                <w:szCs w:val="24"/>
              </w:rPr>
            </w:pPr>
          </w:p>
        </w:tc>
      </w:tr>
    </w:tbl>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6C4" w:rsidRDefault="003736C4" w:rsidP="00D80F46">
      <w:r>
        <w:separator/>
      </w:r>
    </w:p>
  </w:endnote>
  <w:endnote w:type="continuationSeparator" w:id="0">
    <w:p w:rsidR="003736C4" w:rsidRDefault="003736C4"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6C4" w:rsidRDefault="003736C4" w:rsidP="00D80F46">
      <w:r>
        <w:separator/>
      </w:r>
    </w:p>
  </w:footnote>
  <w:footnote w:type="continuationSeparator" w:id="0">
    <w:p w:rsidR="003736C4" w:rsidRDefault="003736C4"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12251A"/>
    <w:rsid w:val="00184E03"/>
    <w:rsid w:val="002D5B47"/>
    <w:rsid w:val="003736C4"/>
    <w:rsid w:val="0042167F"/>
    <w:rsid w:val="004F5D73"/>
    <w:rsid w:val="00771E9D"/>
    <w:rsid w:val="008D1AF7"/>
    <w:rsid w:val="00924DF5"/>
    <w:rsid w:val="00A16D9B"/>
    <w:rsid w:val="00A86167"/>
    <w:rsid w:val="00AF28E1"/>
    <w:rsid w:val="00C73C63"/>
    <w:rsid w:val="00D80F46"/>
    <w:rsid w:val="00F3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C73C63"/>
    <w:rPr>
      <w:rFonts w:ascii="Tahoma" w:hAnsi="Tahoma" w:cs="Tahoma"/>
      <w:sz w:val="16"/>
      <w:szCs w:val="16"/>
    </w:rPr>
  </w:style>
  <w:style w:type="character" w:customStyle="1" w:styleId="BalloonTextChar">
    <w:name w:val="Balloon Text Char"/>
    <w:basedOn w:val="DefaultParagraphFont"/>
    <w:link w:val="BalloonText"/>
    <w:uiPriority w:val="99"/>
    <w:semiHidden/>
    <w:rsid w:val="00C73C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C73C63"/>
    <w:rPr>
      <w:rFonts w:ascii="Tahoma" w:hAnsi="Tahoma" w:cs="Tahoma"/>
      <w:sz w:val="16"/>
      <w:szCs w:val="16"/>
    </w:rPr>
  </w:style>
  <w:style w:type="character" w:customStyle="1" w:styleId="BalloonTextChar">
    <w:name w:val="Balloon Text Char"/>
    <w:basedOn w:val="DefaultParagraphFont"/>
    <w:link w:val="BalloonText"/>
    <w:uiPriority w:val="99"/>
    <w:semiHidden/>
    <w:rsid w:val="00C73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ASUS</cp:lastModifiedBy>
  <cp:revision>3</cp:revision>
  <dcterms:created xsi:type="dcterms:W3CDTF">2020-05-18T03:26:00Z</dcterms:created>
  <dcterms:modified xsi:type="dcterms:W3CDTF">2020-05-18T03:38:00Z</dcterms:modified>
</cp:coreProperties>
</file>