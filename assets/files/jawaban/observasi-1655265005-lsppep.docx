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54C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9CCFD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DEA03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B4EC1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7D127B5" w14:textId="77777777" w:rsidR="00927764" w:rsidRPr="00C50A1E" w:rsidRDefault="00927764" w:rsidP="0015630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tulus" w:date="2022-06-15T09:55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DED3B4C" w14:textId="77777777" w:rsidR="00927764" w:rsidRPr="00C50A1E" w:rsidRDefault="00927764" w:rsidP="00156307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tulus" w:date="2022-06-15T09:55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108A5D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91184E9" wp14:editId="00249EF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94D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D8D73CB" w14:textId="77777777" w:rsidR="00927764" w:rsidRPr="00C50A1E" w:rsidRDefault="00927764" w:rsidP="00156307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9FEB78" w14:textId="6DF961AD" w:rsidR="00927764" w:rsidDel="00156307" w:rsidRDefault="00927764" w:rsidP="00156307">
      <w:pPr>
        <w:shd w:val="clear" w:color="auto" w:fill="F5F5F5"/>
        <w:ind w:firstLine="720"/>
        <w:jc w:val="both"/>
        <w:rPr>
          <w:del w:id="2" w:author="tulus" w:date="2022-06-15T09:56:00Z"/>
          <w:rFonts w:ascii="Times New Roman" w:eastAsia="Times New Roman" w:hAnsi="Times New Roman" w:cs="Times New Roman"/>
          <w:sz w:val="24"/>
          <w:szCs w:val="24"/>
        </w:rPr>
        <w:pPrChange w:id="3" w:author="tulus" w:date="2022-06-15T09:56:00Z">
          <w:pPr>
            <w:shd w:val="clear" w:color="auto" w:fill="F5F5F5"/>
            <w:spacing w:after="375"/>
            <w:ind w:firstLine="720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25148C" w14:textId="77777777" w:rsidR="00156307" w:rsidRPr="00C50A1E" w:rsidRDefault="00156307" w:rsidP="00156307">
      <w:pPr>
        <w:shd w:val="clear" w:color="auto" w:fill="F5F5F5"/>
        <w:ind w:firstLine="720"/>
        <w:jc w:val="both"/>
        <w:rPr>
          <w:ins w:id="4" w:author="tulus" w:date="2022-06-15T09:56:00Z"/>
          <w:rFonts w:ascii="Times New Roman" w:eastAsia="Times New Roman" w:hAnsi="Times New Roman" w:cs="Times New Roman"/>
          <w:sz w:val="24"/>
          <w:szCs w:val="24"/>
        </w:rPr>
        <w:pPrChange w:id="5" w:author="tulus" w:date="2022-06-15T09:56:00Z">
          <w:pPr>
            <w:shd w:val="clear" w:color="auto" w:fill="F5F5F5"/>
            <w:spacing w:after="375"/>
          </w:pPr>
        </w:pPrChange>
      </w:pPr>
    </w:p>
    <w:p w14:paraId="40192154" w14:textId="77777777" w:rsidR="00927764" w:rsidRPr="00C50A1E" w:rsidRDefault="00927764" w:rsidP="00156307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" w:author="tulus" w:date="2022-06-15T09:5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058FA" w14:textId="6C800C7A" w:rsidR="00927764" w:rsidRDefault="00927764" w:rsidP="00156307">
      <w:pPr>
        <w:shd w:val="clear" w:color="auto" w:fill="F5F5F5"/>
        <w:ind w:firstLine="720"/>
        <w:rPr>
          <w:ins w:id="7" w:author="tulus" w:date="2022-06-15T09:5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6B8E7F" w14:textId="77777777" w:rsidR="00156307" w:rsidRPr="00C50A1E" w:rsidRDefault="00156307" w:rsidP="00156307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8" w:author="tulus" w:date="2022-06-15T09:56:00Z">
          <w:pPr>
            <w:shd w:val="clear" w:color="auto" w:fill="F5F5F5"/>
            <w:spacing w:after="375"/>
          </w:pPr>
        </w:pPrChange>
      </w:pPr>
    </w:p>
    <w:p w14:paraId="106A0711" w14:textId="77777777" w:rsidR="00156307" w:rsidRDefault="00927764" w:rsidP="00156307">
      <w:pPr>
        <w:shd w:val="clear" w:color="auto" w:fill="F5F5F5"/>
        <w:rPr>
          <w:ins w:id="9" w:author="tulus" w:date="2022-06-15T09:57:00Z"/>
          <w:rFonts w:ascii="Times New Roman" w:eastAsia="Times New Roman" w:hAnsi="Times New Roman" w:cs="Times New Roman"/>
          <w:b/>
          <w:bCs/>
          <w:sz w:val="24"/>
          <w:szCs w:val="24"/>
        </w:rPr>
        <w:pPrChange w:id="10" w:author="tulus" w:date="2022-06-15T09:5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370230E8" w14:textId="4FB5F3D8" w:rsidR="00927764" w:rsidRPr="00C50A1E" w:rsidRDefault="00927764" w:rsidP="001E5D4A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tulus" w:date="2022-06-15T10:02:00Z">
          <w:pPr>
            <w:shd w:val="clear" w:color="auto" w:fill="F5F5F5"/>
            <w:spacing w:after="375"/>
          </w:pPr>
        </w:pPrChange>
      </w:pPr>
      <w:del w:id="12" w:author="tulus" w:date="2022-06-15T09:58:00Z">
        <w:r w:rsidRPr="00C50A1E" w:rsidDel="00156307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1B160F" w14:textId="77777777" w:rsidR="00927764" w:rsidRPr="00C50A1E" w:rsidRDefault="00927764" w:rsidP="001E5D4A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tulus" w:date="2022-06-15T10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A3F3A" w14:textId="2B2542F5" w:rsidR="00927764" w:rsidRPr="00C50A1E" w:rsidRDefault="00927764" w:rsidP="001E5D4A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tulus" w:date="2022-06-15T10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" w:author="tulus" w:date="2022-06-15T10:01:00Z">
        <w:r w:rsidR="001E5D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16" w:author="tulus" w:date="2022-06-15T10:01:00Z">
        <w:r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BC85E9F" w14:textId="1E0E976A" w:rsidR="00927764" w:rsidRPr="00C50A1E" w:rsidDel="001E5D4A" w:rsidRDefault="00927764" w:rsidP="001E5D4A">
      <w:pPr>
        <w:shd w:val="clear" w:color="auto" w:fill="F5F5F5"/>
        <w:ind w:firstLine="720"/>
        <w:rPr>
          <w:del w:id="17" w:author="tulus" w:date="2022-06-15T10:02:00Z"/>
          <w:rFonts w:ascii="Times New Roman" w:eastAsia="Times New Roman" w:hAnsi="Times New Roman" w:cs="Times New Roman"/>
          <w:sz w:val="24"/>
          <w:szCs w:val="24"/>
        </w:rPr>
        <w:pPrChange w:id="18" w:author="tulus" w:date="2022-06-15T10:0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9" w:author="tulus" w:date="2022-06-15T10:01:00Z">
        <w:r w:rsidR="001E5D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D4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E5D4A">
        <w:rPr>
          <w:rFonts w:ascii="Times New Roman" w:eastAsia="Times New Roman" w:hAnsi="Times New Roman" w:cs="Times New Roman"/>
          <w:sz w:val="24"/>
          <w:szCs w:val="24"/>
          <w:rPrChange w:id="20" w:author="tulus" w:date="2022-06-15T10:0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1E5D4A">
        <w:rPr>
          <w:rFonts w:ascii="Times New Roman" w:eastAsia="Times New Roman" w:hAnsi="Times New Roman" w:cs="Times New Roman"/>
          <w:sz w:val="24"/>
          <w:szCs w:val="24"/>
          <w:rPrChange w:id="21" w:author="tulus" w:date="2022-06-15T10:0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1E5D4A">
        <w:rPr>
          <w:rFonts w:ascii="Times New Roman" w:eastAsia="Times New Roman" w:hAnsi="Times New Roman" w:cs="Times New Roman"/>
          <w:sz w:val="24"/>
          <w:szCs w:val="24"/>
          <w:rPrChange w:id="22" w:author="tulus" w:date="2022-06-15T10:0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1E5D4A">
        <w:rPr>
          <w:rFonts w:ascii="Times New Roman" w:eastAsia="Times New Roman" w:hAnsi="Times New Roman" w:cs="Times New Roman"/>
          <w:sz w:val="24"/>
          <w:szCs w:val="24"/>
          <w:rPrChange w:id="23" w:author="tulus" w:date="2022-06-15T10:0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1E5D4A">
        <w:rPr>
          <w:rFonts w:ascii="Times New Roman" w:eastAsia="Times New Roman" w:hAnsi="Times New Roman" w:cs="Times New Roman"/>
          <w:sz w:val="24"/>
          <w:szCs w:val="24"/>
          <w:rPrChange w:id="24" w:author="tulus" w:date="2022-06-15T10:0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5" w:author="tulus" w:date="2022-06-15T10:02:00Z">
        <w:r w:rsidR="001E5D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26" w:author="tulus" w:date="2022-06-15T10:02:00Z">
        <w:r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00E2EFB4" w14:textId="63E944A7" w:rsidR="00927764" w:rsidRPr="00C50A1E" w:rsidDel="001E5D4A" w:rsidRDefault="001E5D4A" w:rsidP="001E5D4A">
      <w:pPr>
        <w:shd w:val="clear" w:color="auto" w:fill="F5F5F5"/>
        <w:ind w:firstLine="720"/>
        <w:jc w:val="both"/>
        <w:rPr>
          <w:del w:id="27" w:author="tulus" w:date="2022-06-15T10:03:00Z"/>
          <w:rFonts w:ascii="Times New Roman" w:eastAsia="Times New Roman" w:hAnsi="Times New Roman" w:cs="Times New Roman"/>
          <w:sz w:val="24"/>
          <w:szCs w:val="24"/>
        </w:rPr>
        <w:pPrChange w:id="28" w:author="tulus" w:date="2022-06-15T10:03:00Z">
          <w:pPr>
            <w:shd w:val="clear" w:color="auto" w:fill="F5F5F5"/>
            <w:spacing w:after="375"/>
          </w:pPr>
        </w:pPrChange>
      </w:pPr>
      <w:ins w:id="29" w:author="tulus" w:date="2022-06-15T10:0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</w:t>
        </w:r>
      </w:ins>
      <w:del w:id="30" w:author="tulus" w:date="2022-06-15T10:02:00Z">
        <w:r w:rsidR="00927764"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31" w:author="tulus" w:date="2022-06-15T10:0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p</w:t>
        </w:r>
      </w:ins>
      <w:del w:id="32" w:author="tulus" w:date="2022-06-15T10:03:00Z">
        <w:r w:rsidR="00927764"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1D127C46" w14:textId="52281780" w:rsidR="00927764" w:rsidRDefault="00927764" w:rsidP="001E5D4A">
      <w:pPr>
        <w:shd w:val="clear" w:color="auto" w:fill="F5F5F5"/>
        <w:ind w:firstLine="720"/>
        <w:jc w:val="both"/>
        <w:rPr>
          <w:ins w:id="33" w:author="tulus" w:date="2022-06-15T09:58:00Z"/>
          <w:rFonts w:ascii="Times New Roman" w:eastAsia="Times New Roman" w:hAnsi="Times New Roman" w:cs="Times New Roman"/>
          <w:sz w:val="24"/>
          <w:szCs w:val="24"/>
        </w:rPr>
        <w:pPrChange w:id="34" w:author="tulus" w:date="2022-06-15T10:03:00Z">
          <w:pPr>
            <w:shd w:val="clear" w:color="auto" w:fill="F5F5F5"/>
          </w:pPr>
        </w:pPrChange>
      </w:pPr>
      <w:del w:id="35" w:author="tulus" w:date="2022-06-15T10:03:00Z">
        <w:r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36" w:author="tulus" w:date="2022-06-15T10:03:00Z">
        <w:r w:rsidR="001E5D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del w:id="37" w:author="tulus" w:date="2022-06-15T10:03:00Z">
        <w:r w:rsidRPr="00C50A1E" w:rsidDel="001E5D4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E51EBF8" w14:textId="77777777" w:rsidR="00156307" w:rsidRPr="00C50A1E" w:rsidRDefault="00156307" w:rsidP="00156307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38" w:author="tulus" w:date="2022-06-15T09:58:00Z">
          <w:pPr>
            <w:shd w:val="clear" w:color="auto" w:fill="F5F5F5"/>
            <w:spacing w:after="375"/>
          </w:pPr>
        </w:pPrChange>
      </w:pPr>
    </w:p>
    <w:p w14:paraId="09293781" w14:textId="0E812115" w:rsidR="00E1095E" w:rsidRDefault="00927764" w:rsidP="00E1095E">
      <w:pPr>
        <w:shd w:val="clear" w:color="auto" w:fill="F5F5F5"/>
        <w:rPr>
          <w:ins w:id="39" w:author="tulus" w:date="2022-06-15T10:05:00Z"/>
          <w:rFonts w:ascii="Times New Roman" w:eastAsia="Times New Roman" w:hAnsi="Times New Roman" w:cs="Times New Roman"/>
          <w:sz w:val="24"/>
          <w:szCs w:val="24"/>
        </w:rPr>
        <w:pPrChange w:id="40" w:author="tulus" w:date="2022-06-15T10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ins w:id="41" w:author="tulus" w:date="2022-06-15T10:04:00Z">
        <w:r w:rsidR="001E5D4A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Manj</w:t>
        </w:r>
      </w:ins>
      <w:del w:id="42" w:author="tulus" w:date="2022-06-15T10:04:00Z">
        <w:r w:rsidRPr="00C50A1E" w:rsidDel="001E5D4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3" w:author="tulus" w:date="2022-06-15T10:04:00Z">
        <w:r w:rsidR="00E1095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</w:t>
        </w:r>
      </w:ins>
      <w:del w:id="44" w:author="tulus" w:date="2022-06-15T10:04:00Z">
        <w:r w:rsidRPr="00C50A1E" w:rsidDel="00E1095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363F87" w14:textId="78275A36" w:rsidR="00927764" w:rsidDel="00E1095E" w:rsidRDefault="00927764" w:rsidP="00E1095E">
      <w:pPr>
        <w:shd w:val="clear" w:color="auto" w:fill="F5F5F5"/>
        <w:ind w:firstLine="720"/>
        <w:jc w:val="both"/>
        <w:rPr>
          <w:del w:id="45" w:author="tulus" w:date="2022-06-15T10:0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BA16" w14:textId="77777777" w:rsidR="00E1095E" w:rsidRPr="00C50A1E" w:rsidRDefault="00E1095E" w:rsidP="00E1095E">
      <w:pPr>
        <w:shd w:val="clear" w:color="auto" w:fill="F5F5F5"/>
        <w:ind w:firstLine="720"/>
        <w:jc w:val="both"/>
        <w:rPr>
          <w:ins w:id="46" w:author="tulus" w:date="2022-06-15T10:06:00Z"/>
          <w:rFonts w:ascii="Times New Roman" w:eastAsia="Times New Roman" w:hAnsi="Times New Roman" w:cs="Times New Roman"/>
          <w:sz w:val="24"/>
          <w:szCs w:val="24"/>
        </w:rPr>
        <w:pPrChange w:id="47" w:author="tulus" w:date="2022-06-15T10:05:00Z">
          <w:pPr>
            <w:shd w:val="clear" w:color="auto" w:fill="F5F5F5"/>
            <w:spacing w:after="375"/>
          </w:pPr>
        </w:pPrChange>
      </w:pPr>
    </w:p>
    <w:p w14:paraId="613008ED" w14:textId="77777777" w:rsidR="00927764" w:rsidRPr="00C50A1E" w:rsidDel="00E1095E" w:rsidRDefault="00927764" w:rsidP="00E1095E">
      <w:pPr>
        <w:shd w:val="clear" w:color="auto" w:fill="F5F5F5"/>
        <w:ind w:firstLine="720"/>
        <w:jc w:val="both"/>
        <w:rPr>
          <w:del w:id="48" w:author="tulus" w:date="2022-06-15T10:06:00Z"/>
          <w:rFonts w:ascii="Times New Roman" w:eastAsia="Times New Roman" w:hAnsi="Times New Roman" w:cs="Times New Roman"/>
          <w:sz w:val="24"/>
          <w:szCs w:val="24"/>
        </w:rPr>
        <w:pPrChange w:id="49" w:author="tulus" w:date="2022-06-15T10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0" w:author="tulus" w:date="2022-06-15T10:06:00Z">
        <w:r w:rsidDel="00E109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D35D65" w14:textId="4B909CFB" w:rsidR="00927764" w:rsidRPr="00C50A1E" w:rsidRDefault="00927764" w:rsidP="00E1095E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tulus" w:date="2022-06-15T10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52" w:author="tulus" w:date="2022-06-15T10:07:00Z">
        <w:r w:rsidR="00E1095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29161" w14:textId="15C0C1EE" w:rsidR="00927764" w:rsidRPr="00C50A1E" w:rsidRDefault="00927764" w:rsidP="00E1095E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tulus" w:date="2022-06-15T10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4" w:author="tulus" w:date="2022-06-15T10:08:00Z">
        <w:r w:rsidR="00E1095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55" w:author="tulus" w:date="2022-06-15T10:08:00Z">
        <w:r w:rsidRPr="00C50A1E" w:rsidDel="00E1095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2801E18" w14:textId="15ADA124" w:rsidR="00927764" w:rsidRPr="00C50A1E" w:rsidRDefault="00927764" w:rsidP="00F94C3C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tulus" w:date="2022-06-15T10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7" w:author="tulus" w:date="2022-06-15T10:09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a</w:t>
        </w:r>
      </w:ins>
      <w:del w:id="58" w:author="tulus" w:date="2022-06-15T10:09:00Z">
        <w:r w:rsidRPr="00C50A1E" w:rsidDel="00F94C3C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59" w:author="tulus" w:date="2022-06-15T10:09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s</w:t>
        </w:r>
      </w:ins>
      <w:del w:id="60" w:author="tulus" w:date="2022-06-15T10:09:00Z">
        <w:r w:rsidRPr="00C50A1E" w:rsidDel="00F94C3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61" w:author="tulus" w:date="2022-06-15T10:10:00Z">
        <w:r w:rsidRPr="00C50A1E" w:rsidDel="00F94C3C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80F28C2" w14:textId="3A67ED02" w:rsidR="00927764" w:rsidRPr="00C50A1E" w:rsidRDefault="00927764" w:rsidP="00F94C3C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62" w:author="tulus" w:date="2022-06-15T10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3" w:author="tulus" w:date="2022-06-15T10:10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4C3C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tulus" w:date="2022-06-15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F94C3C">
        <w:rPr>
          <w:rFonts w:ascii="Times New Roman" w:eastAsia="Times New Roman" w:hAnsi="Times New Roman" w:cs="Times New Roman"/>
          <w:i/>
          <w:iCs/>
          <w:sz w:val="24"/>
          <w:szCs w:val="24"/>
          <w:rPrChange w:id="65" w:author="tulus" w:date="2022-06-15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9B4A22" w14:textId="5B8AC4F6" w:rsidR="00927764" w:rsidRPr="00C50A1E" w:rsidRDefault="00927764" w:rsidP="00F94C3C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6" w:author="tulus" w:date="2022-06-15T10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tulus" w:date="2022-06-15T10:12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C3C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tulus" w:date="2022-06-15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69" w:author="tulus" w:date="2022-06-15T10:12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men</w:t>
        </w:r>
      </w:ins>
      <w:del w:id="70" w:author="tulus" w:date="2022-06-15T10:12:00Z">
        <w:r w:rsidDel="00F94C3C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ins w:id="71" w:author="tulus" w:date="2022-06-15T10:12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2" w:author="tulus" w:date="2022-06-15T10:12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73" w:author="tulus" w:date="2022-06-15T10:12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0877D8E8" w14:textId="644E5531" w:rsidR="00927764" w:rsidRPr="00EF00AA" w:rsidDel="00EF00AA" w:rsidRDefault="00927764" w:rsidP="00EF00AA">
      <w:pPr>
        <w:shd w:val="clear" w:color="auto" w:fill="F5F5F5"/>
        <w:ind w:firstLine="720"/>
        <w:jc w:val="both"/>
        <w:rPr>
          <w:del w:id="74" w:author="tulus" w:date="2022-06-15T10:14:00Z"/>
          <w:rFonts w:ascii="Times New Roman" w:eastAsia="Times New Roman" w:hAnsi="Times New Roman" w:cs="Times New Roman"/>
          <w:sz w:val="24"/>
          <w:szCs w:val="24"/>
          <w:lang w:val="id-ID"/>
          <w:rPrChange w:id="75" w:author="tulus" w:date="2022-06-15T10:14:00Z">
            <w:rPr>
              <w:del w:id="76" w:author="tulus" w:date="2022-06-15T10:1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7" w:author="tulus" w:date="2022-06-15T10:1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tulus" w:date="2022-06-15T10:13:00Z">
        <w:r w:rsidRPr="00C50A1E" w:rsidDel="00F94C3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79" w:author="tulus" w:date="2022-06-15T10:13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diri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80" w:author="tulus" w:date="2022-06-15T10:14:00Z">
        <w:r w:rsidR="00F94C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1" w:author="tulus" w:date="2022-06-15T10:14:00Z">
        <w:r w:rsidR="00EF00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82" w:author="tulus" w:date="2022-06-15T10:14:00Z">
        <w:r w:rsidR="00EF00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</w:p>
    <w:p w14:paraId="78C8E94F" w14:textId="005AED3E" w:rsidR="00927764" w:rsidRDefault="00927764" w:rsidP="00EF00AA">
      <w:pPr>
        <w:shd w:val="clear" w:color="auto" w:fill="F5F5F5"/>
        <w:ind w:firstLine="720"/>
        <w:jc w:val="both"/>
        <w:rPr>
          <w:ins w:id="83" w:author="tulus" w:date="2022-06-15T10:1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84" w:author="tulus" w:date="2022-06-15T10:14:00Z">
        <w:r w:rsidR="00EF00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ins w:id="85" w:author="tulus" w:date="2022-06-15T10:15:00Z">
        <w:r w:rsidR="00EF00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6" w:author="tulus" w:date="2022-06-15T10:15:00Z">
        <w:r w:rsidR="00EF00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F00AA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4C1726" w14:textId="77777777" w:rsidR="00EF00AA" w:rsidRPr="00C50A1E" w:rsidRDefault="00EF00AA" w:rsidP="00EF00AA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tulus" w:date="2022-06-15T10:14:00Z">
          <w:pPr>
            <w:shd w:val="clear" w:color="auto" w:fill="F5F5F5"/>
            <w:spacing w:after="375"/>
          </w:pPr>
        </w:pPrChange>
      </w:pPr>
    </w:p>
    <w:p w14:paraId="4EAB824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4B17399" w14:textId="77777777" w:rsidR="00927764" w:rsidRPr="00C50A1E" w:rsidRDefault="00927764" w:rsidP="00927764"/>
    <w:p w14:paraId="46AC88F4" w14:textId="77777777" w:rsidR="00927764" w:rsidRPr="005A045A" w:rsidRDefault="00927764" w:rsidP="00927764">
      <w:pPr>
        <w:rPr>
          <w:i/>
        </w:rPr>
      </w:pPr>
    </w:p>
    <w:p w14:paraId="640EC05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F5E9A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29D6" w14:textId="77777777" w:rsidR="00D3222F" w:rsidRDefault="00D3222F">
      <w:r>
        <w:separator/>
      </w:r>
    </w:p>
  </w:endnote>
  <w:endnote w:type="continuationSeparator" w:id="0">
    <w:p w14:paraId="4CE7DA11" w14:textId="77777777" w:rsidR="00D3222F" w:rsidRDefault="00D3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27B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30E9ECB" w14:textId="77777777" w:rsidR="00941E77" w:rsidRDefault="00D3222F">
    <w:pPr>
      <w:pStyle w:val="Footer"/>
    </w:pPr>
  </w:p>
  <w:p w14:paraId="42EEB03B" w14:textId="77777777" w:rsidR="00941E77" w:rsidRDefault="00D32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00CE" w14:textId="77777777" w:rsidR="00D3222F" w:rsidRDefault="00D3222F">
      <w:r>
        <w:separator/>
      </w:r>
    </w:p>
  </w:footnote>
  <w:footnote w:type="continuationSeparator" w:id="0">
    <w:p w14:paraId="5558629E" w14:textId="77777777" w:rsidR="00D3222F" w:rsidRDefault="00D32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5065">
    <w:abstractNumId w:val="0"/>
  </w:num>
  <w:num w:numId="2" w16cid:durableId="1666670011">
    <w:abstractNumId w:val="2"/>
  </w:num>
  <w:num w:numId="3" w16cid:durableId="15687604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lus">
    <w15:presenceInfo w15:providerId="Windows Live" w15:userId="e79d7f3bee848c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56307"/>
    <w:rsid w:val="001E5D4A"/>
    <w:rsid w:val="002318A3"/>
    <w:rsid w:val="0042167F"/>
    <w:rsid w:val="00924DF5"/>
    <w:rsid w:val="00927764"/>
    <w:rsid w:val="00C20908"/>
    <w:rsid w:val="00D3222F"/>
    <w:rsid w:val="00E1095E"/>
    <w:rsid w:val="00EF00AA"/>
    <w:rsid w:val="00F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E70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5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tulus</cp:lastModifiedBy>
  <cp:revision>4</cp:revision>
  <dcterms:created xsi:type="dcterms:W3CDTF">2020-08-26T21:16:00Z</dcterms:created>
  <dcterms:modified xsi:type="dcterms:W3CDTF">2022-06-15T03:15:00Z</dcterms:modified>
</cp:coreProperties>
</file>