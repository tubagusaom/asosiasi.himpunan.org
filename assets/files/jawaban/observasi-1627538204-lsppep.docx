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6A7DDF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b/>
          <w:kern w:val="36"/>
          <w:sz w:val="54"/>
          <w:szCs w:val="54"/>
          <w:rPrChange w:id="0" w:author="USER" w:date="2021-07-29T12:1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6A7DDF">
        <w:rPr>
          <w:rFonts w:ascii="Times New Roman" w:eastAsia="Times New Roman" w:hAnsi="Times New Roman" w:cs="Times New Roman"/>
          <w:b/>
          <w:kern w:val="36"/>
          <w:sz w:val="54"/>
          <w:szCs w:val="54"/>
          <w:rPrChange w:id="1" w:author="USER" w:date="2021-07-29T12:1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6A7DDF">
        <w:rPr>
          <w:rFonts w:ascii="Times New Roman" w:eastAsia="Times New Roman" w:hAnsi="Times New Roman" w:cs="Times New Roman"/>
          <w:b/>
          <w:kern w:val="36"/>
          <w:sz w:val="54"/>
          <w:szCs w:val="54"/>
          <w:rPrChange w:id="2" w:author="USER" w:date="2021-07-29T12:1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6A7DDF">
        <w:rPr>
          <w:rFonts w:ascii="Times New Roman" w:eastAsia="Times New Roman" w:hAnsi="Times New Roman" w:cs="Times New Roman"/>
          <w:b/>
          <w:kern w:val="36"/>
          <w:sz w:val="54"/>
          <w:szCs w:val="54"/>
          <w:rPrChange w:id="3" w:author="USER" w:date="2021-07-29T12:1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6A7DDF">
        <w:rPr>
          <w:rFonts w:ascii="Times New Roman" w:eastAsia="Times New Roman" w:hAnsi="Times New Roman" w:cs="Times New Roman"/>
          <w:b/>
          <w:kern w:val="36"/>
          <w:sz w:val="54"/>
          <w:szCs w:val="54"/>
          <w:rPrChange w:id="4" w:author="USER" w:date="2021-07-29T12:1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6A7DDF">
        <w:rPr>
          <w:rFonts w:ascii="Times New Roman" w:eastAsia="Times New Roman" w:hAnsi="Times New Roman" w:cs="Times New Roman"/>
          <w:b/>
          <w:kern w:val="36"/>
          <w:sz w:val="54"/>
          <w:szCs w:val="54"/>
          <w:rPrChange w:id="5" w:author="USER" w:date="2021-07-29T12:1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6A7DDF">
        <w:rPr>
          <w:rFonts w:ascii="Times New Roman" w:eastAsia="Times New Roman" w:hAnsi="Times New Roman" w:cs="Times New Roman"/>
          <w:b/>
          <w:kern w:val="36"/>
          <w:sz w:val="54"/>
          <w:szCs w:val="54"/>
          <w:rPrChange w:id="6" w:author="USER" w:date="2021-07-29T12:1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6A7DDF">
        <w:rPr>
          <w:rFonts w:ascii="Times New Roman" w:eastAsia="Times New Roman" w:hAnsi="Times New Roman" w:cs="Times New Roman"/>
          <w:b/>
          <w:kern w:val="36"/>
          <w:sz w:val="54"/>
          <w:szCs w:val="54"/>
          <w:rPrChange w:id="7" w:author="USER" w:date="2021-07-29T12:1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Badan</w:t>
      </w:r>
      <w:proofErr w:type="spellEnd"/>
      <w:r w:rsidRPr="006A7DDF">
        <w:rPr>
          <w:rFonts w:ascii="Times New Roman" w:eastAsia="Times New Roman" w:hAnsi="Times New Roman" w:cs="Times New Roman"/>
          <w:b/>
          <w:kern w:val="36"/>
          <w:sz w:val="54"/>
          <w:szCs w:val="54"/>
          <w:rPrChange w:id="8" w:author="USER" w:date="2021-07-29T12:1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6A7DDF">
        <w:rPr>
          <w:rFonts w:ascii="Times New Roman" w:eastAsia="Times New Roman" w:hAnsi="Times New Roman" w:cs="Times New Roman"/>
          <w:b/>
          <w:kern w:val="36"/>
          <w:sz w:val="54"/>
          <w:szCs w:val="54"/>
          <w:rPrChange w:id="9" w:author="USER" w:date="2021-07-29T12:1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ins w:id="10" w:author="USER" w:date="2021-07-29T12:27:00Z">
        <w:r w:rsidR="00CE498E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.</w:t>
        </w:r>
        <w:proofErr w:type="gramEnd"/>
        <w:r w:rsidR="00CE498E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Hubungan</w:t>
        </w:r>
      </w:ins>
      <w:del w:id="11" w:author="USER" w:date="2021-07-29T12:26:00Z">
        <w:r w:rsidRPr="00C50A1E" w:rsidDel="00CE498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del w:id="12" w:author="USER" w:date="2021-07-29T12:27:00Z">
        <w:r w:rsidRPr="00C50A1E" w:rsidDel="00CE498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hubungan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ins w:id="13" w:author="USER" w:date="2021-07-29T12:28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 kala hujan melanda?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USER" w:date="2021-07-29T12:28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dari </w:delText>
        </w:r>
      </w:del>
      <w:ins w:id="15" w:author="USER" w:date="2021-07-29T12:28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del w:id="16" w:author="USER" w:date="2021-07-29T12:28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7" w:author="USER" w:date="2021-07-29T12:18:00Z">
        <w:r w:rsidRPr="00C50A1E" w:rsidDel="006A7DD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18" w:author="USER" w:date="2021-07-29T12:18:00Z">
        <w:r w:rsidR="006A7D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del w:id="19" w:author="USER" w:date="2021-07-29T12:28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kala hujan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CE498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20" w:author="USER" w:date="2021-07-29T12:2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21" w:author="USER" w:date="2021-07-29T12:2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”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ins w:id="22" w:author="USER" w:date="2021-07-29T12:19:00Z">
        <w:r w:rsidR="006A7D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pun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23" w:author="USER" w:date="2021-07-29T12:40:00Z">
        <w:r w:rsidR="00B3743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USER" w:date="2021-07-29T12:40:00Z">
        <w:r w:rsidR="00927764" w:rsidDel="00B37433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5" w:author="USER" w:date="2021-07-29T12:2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26" w:author="USER" w:date="2021-07-29T12:29:00Z">
        <w:r w:rsidR="00927764" w:rsidDel="00CE498E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7" w:author="USER" w:date="2021-07-29T12:40:00Z">
        <w:r w:rsidR="00B3743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8" w:author="USER" w:date="2021-07-29T12:40:00Z">
        <w:r w:rsidR="00927764" w:rsidRPr="00C50A1E" w:rsidDel="00B3743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29" w:author="USER" w:date="2021-07-29T12:41:00Z">
        <w:r w:rsidR="00927764" w:rsidRPr="00C50A1E" w:rsidDel="00B37433">
          <w:rPr>
            <w:rFonts w:ascii="Times New Roman" w:eastAsia="Times New Roman" w:hAnsi="Times New Roman" w:cs="Times New Roman"/>
            <w:sz w:val="24"/>
            <w:szCs w:val="24"/>
          </w:rPr>
          <w:delText>benar-benar</w:delText>
        </w:r>
      </w:del>
      <w:ins w:id="30" w:author="USER" w:date="2021-07-29T12:41:00Z">
        <w:r w:rsidR="00B3743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masih saja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USER" w:date="2021-07-29T12:30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Musim hujan s</w:t>
        </w:r>
      </w:ins>
      <w:del w:id="32" w:author="USER" w:date="2021-07-29T12:30:00Z">
        <w:r w:rsidR="00927764"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33" w:author="USER" w:date="2021-07-29T12:30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oleh kita semua.</w:t>
        </w:r>
      </w:ins>
      <w:del w:id="34" w:author="USER" w:date="2021-07-29T12:30:00Z">
        <w:r w:rsidR="00927764"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  <w:r w:rsidR="00927764"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palagi </w:delText>
        </w:r>
      </w:del>
      <w:del w:id="35" w:author="USER" w:date="2021-07-29T12:41:00Z">
        <w:r w:rsidR="00927764" w:rsidRPr="00C50A1E" w:rsidDel="00B37433">
          <w:rPr>
            <w:rFonts w:ascii="Times New Roman" w:eastAsia="Times New Roman" w:hAnsi="Times New Roman" w:cs="Times New Roman"/>
            <w:sz w:val="24"/>
            <w:szCs w:val="24"/>
          </w:rPr>
          <w:delText xml:space="preserve">sejak </w:delText>
        </w:r>
      </w:del>
      <w:ins w:id="36" w:author="USER" w:date="2021-07-29T12:41:00Z">
        <w:r w:rsidR="00B3743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semenjak</w:t>
        </w:r>
        <w:r w:rsidR="00B3743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37" w:author="USER" w:date="2021-07-29T12:30:00Z">
        <w:r w:rsidR="00927764"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38" w:author="USER" w:date="2021-07-29T12:31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tetapi juga </w:t>
        </w:r>
      </w:ins>
      <w:del w:id="39" w:author="USER" w:date="2021-07-29T12:31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ins w:id="40" w:author="USER" w:date="2021-07-29T12:31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Ya, s</w:t>
        </w:r>
      </w:ins>
      <w:del w:id="41" w:author="USER" w:date="2021-07-29T12:31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2" w:author="USER" w:date="2021-07-29T12:31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</w:t>
        </w:r>
      </w:ins>
      <w:del w:id="43" w:author="USER" w:date="2021-07-29T12:31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>Ya, h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USER" w:date="2021-07-29T12:31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USER" w:date="2021-07-29T12:32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ins w:id="46" w:author="USER" w:date="2021-07-29T12:32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menjadi</w:t>
        </w:r>
      </w:ins>
      <w:del w:id="47" w:author="USER" w:date="2021-07-29T12:32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48" w:author="USER" w:date="2021-07-29T12:32:00Z">
        <w:r w:rsidR="00CE498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498E">
        <w:rPr>
          <w:rFonts w:ascii="Times New Roman" w:eastAsia="Times New Roman" w:hAnsi="Times New Roman" w:cs="Times New Roman"/>
          <w:i/>
          <w:sz w:val="24"/>
          <w:szCs w:val="24"/>
          <w:rPrChange w:id="49" w:author="USER" w:date="2021-07-29T12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50" w:author="USER" w:date="2021-07-29T12:32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51" w:author="USER" w:date="2021-07-29T12:32:00Z">
        <w:r w:rsidR="00CE49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k</w:t>
        </w:r>
      </w:ins>
      <w:del w:id="52" w:author="USER" w:date="2021-07-29T12:32:00Z">
        <w:r w:rsidRPr="00C50A1E" w:rsidDel="00CE498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ita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53" w:author="USER" w:date="2021-07-29T12:32:00Z">
        <w:r w:rsidR="00CE49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m</w:t>
        </w:r>
      </w:ins>
      <w:del w:id="54" w:author="USER" w:date="2021-07-29T12:32:00Z">
        <w:r w:rsidRPr="00C50A1E" w:rsidDel="00CE498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55" w:author="USER" w:date="2021-07-29T12:32:00Z">
        <w:r w:rsidR="00CE49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l</w:t>
        </w:r>
      </w:ins>
      <w:del w:id="56" w:author="USER" w:date="2021-07-29T12:32:00Z">
        <w:r w:rsidRPr="00C50A1E" w:rsidDel="00CE498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L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57" w:author="USER" w:date="2021-07-29T12:32:00Z">
        <w:r w:rsidR="00CE49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k</w:t>
        </w:r>
      </w:ins>
      <w:del w:id="58" w:author="USER" w:date="2021-07-29T12:32:00Z">
        <w:r w:rsidRPr="00C50A1E" w:rsidDel="00CE498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59" w:author="USER" w:date="2021-07-29T12:32:00Z">
        <w:r w:rsidR="00CE49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h</w:t>
        </w:r>
      </w:ins>
      <w:del w:id="60" w:author="USER" w:date="2021-07-29T12:32:00Z">
        <w:r w:rsidRPr="00C50A1E" w:rsidDel="00CE498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H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ins w:id="61" w:author="USER" w:date="2021-07-29T12:32:00Z">
        <w:r w:rsidR="00CE49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62" w:author="USER" w:date="2021-07-29T12:33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Meskipun s</w:t>
        </w:r>
      </w:ins>
      <w:del w:id="63" w:author="USER" w:date="2021-07-29T12:33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4" w:author="USER" w:date="2021-07-29T12:33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ins w:id="65" w:author="USER" w:date="2021-07-29T12:33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hanya</w:t>
        </w:r>
        <w:r w:rsidR="00CE498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6" w:author="USER" w:date="2021-07-29T12:33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7" w:author="USER" w:date="2021-07-29T12:42:00Z">
        <w:r w:rsidRPr="00C50A1E" w:rsidDel="00B3743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8" w:author="USER" w:date="2021-07-29T12:34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ins w:id="69" w:author="USER" w:date="2021-07-29T12:34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dapat</w:t>
        </w:r>
        <w:r w:rsidR="00CE498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0" w:author="USER" w:date="2021-07-29T12:20:00Z">
        <w:r w:rsidR="006A7D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</w:ins>
      <w:del w:id="71" w:author="USER" w:date="2021-07-29T12:20:00Z">
        <w:r w:rsidRPr="00C50A1E" w:rsidDel="006A7DDF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72" w:author="USER" w:date="2021-07-29T12:34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itu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ins w:id="73" w:author="USER" w:date="2021-07-29T12:43:00Z">
        <w:r w:rsidR="00B3743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74" w:author="USER" w:date="2021-07-29T12:43:00Z">
        <w:r w:rsidRPr="00C50A1E" w:rsidDel="00B37433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proofErr w:type="gramStart"/>
      <w:ins w:id="75" w:author="USER" w:date="2021-07-29T12:34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proofErr w:type="gramEnd"/>
      <w:del w:id="76" w:author="USER" w:date="2021-07-29T12:34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eh</w:t>
      </w:r>
      <w:ins w:id="77" w:author="USER" w:date="2021-07-29T12:34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98E">
        <w:rPr>
          <w:rFonts w:ascii="Times New Roman" w:eastAsia="Times New Roman" w:hAnsi="Times New Roman" w:cs="Times New Roman"/>
          <w:i/>
          <w:sz w:val="24"/>
          <w:szCs w:val="24"/>
          <w:rPrChange w:id="78" w:author="USER" w:date="2021-07-29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Del="00B37433" w:rsidRDefault="00927764" w:rsidP="00927764">
      <w:pPr>
        <w:shd w:val="clear" w:color="auto" w:fill="F5F5F5"/>
        <w:spacing w:after="375"/>
        <w:rPr>
          <w:del w:id="79" w:author="USER" w:date="2021-07-29T12:4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ins w:id="80" w:author="USER" w:date="2021-07-29T12:22:00Z">
        <w:r w:rsidR="006A7DD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1" w:author="USER" w:date="2021-07-29T12:22:00Z">
        <w:r w:rsidRPr="00C50A1E" w:rsidDel="006A7DD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2" w:author="USER" w:date="2021-07-29T12:47:00Z">
        <w:r w:rsidR="008769E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8769E6" w:rsidDel="008769E6" w:rsidRDefault="00927764" w:rsidP="00927764">
      <w:pPr>
        <w:shd w:val="clear" w:color="auto" w:fill="F5F5F5"/>
        <w:spacing w:after="375"/>
        <w:rPr>
          <w:del w:id="83" w:author="USER" w:date="2021-07-29T12:49:00Z"/>
          <w:rFonts w:ascii="Times New Roman" w:eastAsia="Times New Roman" w:hAnsi="Times New Roman" w:cs="Times New Roman"/>
          <w:sz w:val="24"/>
          <w:szCs w:val="24"/>
          <w:lang w:val="id-ID"/>
          <w:rPrChange w:id="84" w:author="USER" w:date="2021-07-29T12:49:00Z">
            <w:rPr>
              <w:del w:id="85" w:author="USER" w:date="2021-07-29T12:49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86" w:author="USER" w:date="2021-07-29T12:49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>Mulai dari segala jenis masakan dalam bentuk mi</w:delText>
        </w:r>
      </w:del>
      <w:del w:id="87" w:author="USER" w:date="2021-07-29T12:22:00Z">
        <w:r w:rsidRPr="00C50A1E" w:rsidDel="006A7DD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del w:id="88" w:author="USER" w:date="2021-07-29T12:49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 xml:space="preserve"> instan, biskuit-biskuit yang di</w:delText>
        </w:r>
      </w:del>
      <w:del w:id="89" w:author="USER" w:date="2021-07-29T12:23:00Z">
        <w:r w:rsidDel="006A7DD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90" w:author="USER" w:date="2021-07-29T12:49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>tata dalam toples cantik, atau bubuk-bubuk minuman manis dalam kemasan ekonomis.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91" w:author="USER" w:date="2021-07-29T12:49:00Z">
        <w:r w:rsidR="008769E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m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ulai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segala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jenis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masakan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bentuk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mi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instan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biskuit-biskuit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toples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cantik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bubuk-bubuk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manis</w:t>
        </w:r>
        <w:proofErr w:type="spellEnd"/>
        <w:proofErr w:type="gram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>ekonomis</w:t>
        </w:r>
      </w:ins>
      <w:proofErr w:type="spellEnd"/>
      <w:del w:id="92" w:author="USER" w:date="2021-07-29T12:49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3" w:author="USER" w:date="2021-07-29T12:50:00Z">
        <w:r w:rsidR="008769E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Semuanya disimpan s</w:t>
        </w:r>
      </w:ins>
      <w:del w:id="94" w:author="USER" w:date="2021-07-29T12:50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9E6">
        <w:rPr>
          <w:rFonts w:ascii="Times New Roman" w:eastAsia="Times New Roman" w:hAnsi="Times New Roman" w:cs="Times New Roman"/>
          <w:i/>
          <w:sz w:val="24"/>
          <w:szCs w:val="24"/>
          <w:rPrChange w:id="95" w:author="USER" w:date="2021-07-29T12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96" w:author="USER" w:date="2021-07-29T12:51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:rsidR="00927764" w:rsidRPr="008769E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97" w:author="USER" w:date="2021-07-29T12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98" w:author="USER" w:date="2021-07-29T12:52:00Z">
        <w:r w:rsidR="008769E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Hal y</w:t>
        </w:r>
      </w:ins>
      <w:del w:id="99" w:author="USER" w:date="2021-07-29T12:52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100" w:author="USER" w:date="2021-07-29T12:52:00Z">
        <w:r w:rsidR="008769E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101" w:author="USER" w:date="2021-07-29T12:52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8769E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02" w:author="USER" w:date="2021-07-29T12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9E6">
        <w:rPr>
          <w:rFonts w:ascii="Times New Roman" w:eastAsia="Times New Roman" w:hAnsi="Times New Roman" w:cs="Times New Roman"/>
          <w:i/>
          <w:sz w:val="24"/>
          <w:szCs w:val="24"/>
          <w:rPrChange w:id="103" w:author="USER" w:date="2021-07-29T12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4" w:author="USER" w:date="2021-07-29T12:52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ins w:id="105" w:author="USER" w:date="2021-07-29T12:52:00Z">
        <w:r w:rsidR="008769E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saja</w:t>
        </w:r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6" w:author="USER" w:date="2021-07-29T12:53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107" w:author="USER" w:date="2021-07-29T12:53:00Z">
        <w:r w:rsidR="008769E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Kalau tidak,</w:t>
        </w:r>
        <w:r w:rsidR="008769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ins w:id="108" w:author="USER" w:date="2021-07-29T12:53:00Z">
        <w:r w:rsidR="008769E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kamu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9" w:author="USER" w:date="2021-07-29T12:53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110" w:author="USER" w:date="2021-07-29T12:53:00Z">
        <w:r w:rsidR="008769E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berlebihan karena</w:t>
        </w:r>
      </w:ins>
      <w:del w:id="111" w:author="USER" w:date="2021-07-29T12:53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 xml:space="preserve">. Sebab </w:delText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112" w:author="USER" w:date="2021-07-29T12:53:00Z">
        <w:r w:rsidR="008769E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. </w:t>
        </w:r>
      </w:ins>
      <w:del w:id="113" w:author="USER" w:date="2021-07-29T12:53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14" w:author="USER" w:date="2021-07-29T12:54:00Z">
        <w:r w:rsidR="008769E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del w:id="115" w:author="USER" w:date="2021-07-29T12:54:00Z">
        <w:r w:rsidRPr="00C50A1E" w:rsidDel="008769E6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ins w:id="116" w:author="USER" w:date="2021-07-29T12:54:00Z">
        <w:r w:rsidR="008769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117" w:author="USER" w:date="2021-07-29T12:54:00Z">
        <w:r w:rsidR="008769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?</w:t>
        </w:r>
      </w:ins>
      <w:del w:id="118" w:author="USER" w:date="2021-07-29T12:54:00Z">
        <w:r w:rsidRPr="00C50A1E" w:rsidDel="008769E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19" w:author="USER" w:date="2021-07-29T12:54:00Z">
        <w:r w:rsidRPr="00C50A1E" w:rsidDel="00AE7AE4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120" w:author="USER" w:date="2021-07-29T12:54:00Z">
        <w:r w:rsidRPr="00C50A1E" w:rsidDel="00AE7AE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121" w:author="USER" w:date="2021-07-29T12:54:00Z">
        <w:r w:rsidR="00AE7AE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sekarang ini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2" w:author="USER" w:date="2021-07-29T12:55:00Z">
        <w:r w:rsidRPr="00C50A1E" w:rsidDel="00AE7AE4">
          <w:rPr>
            <w:rFonts w:ascii="Times New Roman" w:eastAsia="Times New Roman" w:hAnsi="Times New Roman" w:cs="Times New Roman"/>
            <w:sz w:val="24"/>
            <w:szCs w:val="24"/>
          </w:rPr>
          <w:delText xml:space="preserve">munculnya </w:delText>
        </w:r>
      </w:del>
      <w:ins w:id="123" w:author="USER" w:date="2021-07-29T12:55:00Z">
        <w:r w:rsidR="00AE7AE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bermunculan</w:t>
        </w:r>
        <w:r w:rsidR="00AE7AE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4" w:author="USER" w:date="2021-07-29T12:55:00Z">
        <w:r w:rsidR="00AE7AE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hanya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ins w:id="125" w:author="USER" w:date="2021-07-29T12:55:00Z">
        <w:r w:rsidR="00AE7AE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-tidur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Start"/>
      <w:ins w:id="126" w:author="USER" w:date="2021-07-29T12:55:00Z">
        <w:r w:rsidR="00AE7AE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proofErr w:type="gramEnd"/>
      <w:del w:id="127" w:author="USER" w:date="2021-07-29T12:55:00Z">
        <w:r w:rsidRPr="00C50A1E" w:rsidDel="00AE7AE4">
          <w:rPr>
            <w:rFonts w:ascii="Times New Roman" w:eastAsia="Times New Roman" w:hAnsi="Times New Roman" w:cs="Times New Roman"/>
            <w:sz w:val="24"/>
            <w:szCs w:val="24"/>
          </w:rPr>
          <w:delText xml:space="preserve"> dan 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ins w:id="128" w:author="USER" w:date="2021-07-29T12:55:00Z">
        <w:r w:rsidR="00AE7AE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</w:t>
        </w:r>
      </w:ins>
      <w:del w:id="129" w:author="USER" w:date="2021-07-29T12:55:00Z">
        <w:r w:rsidRPr="00C50A1E" w:rsidDel="00AE7AE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130" w:author="USER" w:date="2021-07-29T12:55:00Z">
        <w:r w:rsidR="00AE7AE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131" w:author="USER" w:date="2021-07-29T12:55:00Z">
        <w:r w:rsidRPr="00C50A1E" w:rsidDel="00AE7AE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2" w:author="USER" w:date="2021-07-29T12:56:00Z">
        <w:r w:rsidRPr="00C50A1E" w:rsidDel="00AE7AE4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ins w:id="133" w:author="USER" w:date="2021-07-29T12:56:00Z">
        <w:r w:rsidR="00AE7AE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meskipun</w:t>
        </w:r>
        <w:r w:rsidR="00AE7AE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E498E">
        <w:rPr>
          <w:rFonts w:ascii="Times New Roman" w:eastAsia="Times New Roman" w:hAnsi="Times New Roman" w:cs="Times New Roman"/>
          <w:i/>
          <w:sz w:val="24"/>
          <w:szCs w:val="24"/>
          <w:rPrChange w:id="134" w:author="USER" w:date="2021-07-29T12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CE498E">
        <w:rPr>
          <w:rFonts w:ascii="Times New Roman" w:eastAsia="Times New Roman" w:hAnsi="Times New Roman" w:cs="Times New Roman"/>
          <w:i/>
          <w:sz w:val="24"/>
          <w:szCs w:val="24"/>
          <w:rPrChange w:id="135" w:author="USER" w:date="2021-07-29T12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36" w:name="_GoBack"/>
      <w:bookmarkEnd w:id="136"/>
      <w:del w:id="137" w:author="USER" w:date="2021-07-29T12:56:00Z">
        <w:r w:rsidRPr="00C50A1E" w:rsidDel="00AE7AE4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98E">
        <w:rPr>
          <w:rFonts w:ascii="Times New Roman" w:eastAsia="Times New Roman" w:hAnsi="Times New Roman" w:cs="Times New Roman"/>
          <w:i/>
          <w:sz w:val="24"/>
          <w:szCs w:val="24"/>
          <w:rPrChange w:id="138" w:author="USER" w:date="2021-07-29T12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39" w:author="USER" w:date="2021-07-29T12:25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140" w:author="USER" w:date="2021-07-29T12:25:00Z">
        <w:r w:rsidRPr="00C50A1E" w:rsidDel="00CE498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41" w:author="USER" w:date="2021-07-29T12:25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142" w:author="USER" w:date="2021-07-29T12:36:00Z">
        <w:r w:rsidR="00785D6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43" w:author="USER" w:date="2021-07-29T12:26:00Z">
        <w:r w:rsidR="00CE498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44" w:author="USER" w:date="2021-07-29T12:37:00Z">
        <w:r w:rsidR="00785D6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145" w:author="USER" w:date="2021-07-29T12:37:00Z">
        <w:r w:rsidRPr="00C50A1E" w:rsidDel="00785D6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146" w:author="USER" w:date="2021-07-29T12:37:00Z">
        <w:r w:rsidR="00785D6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c</w:t>
        </w:r>
      </w:ins>
      <w:del w:id="147" w:author="USER" w:date="2021-07-29T12:37:00Z">
        <w:r w:rsidRPr="00C50A1E" w:rsidDel="00785D64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148" w:author="USER" w:date="2021-07-29T12:37:00Z">
        <w:r w:rsidR="00785D6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Mi</w:t>
      </w:r>
      <w:proofErr w:type="spellEnd"/>
      <w:del w:id="149" w:author="USER" w:date="2021-07-29T12:24:00Z">
        <w:r w:rsidRPr="00C50A1E" w:rsidDel="006A7DD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proofErr w:type="gramStart"/>
      <w:ins w:id="150" w:author="USER" w:date="2021-07-29T12:36:00Z">
        <w:r w:rsidR="00785D6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,y</w:t>
        </w:r>
      </w:ins>
      <w:proofErr w:type="gramEnd"/>
      <w:del w:id="151" w:author="USER" w:date="2021-07-29T12:36:00Z">
        <w:r w:rsidRPr="00C50A1E" w:rsidDel="00785D64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ins w:id="152" w:author="USER" w:date="2021-07-29T12:36:00Z">
        <w:r w:rsidR="00785D6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53" w:author="USER" w:date="2021-07-29T12:36:00Z">
        <w:r w:rsidR="00785D6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del w:id="154" w:author="USER" w:date="2021-07-29T12:36:00Z">
        <w:r w:rsidRPr="00C50A1E" w:rsidDel="00785D64">
          <w:rPr>
            <w:rFonts w:ascii="Times New Roman" w:eastAsia="Times New Roman" w:hAnsi="Times New Roman" w:cs="Times New Roman"/>
            <w:sz w:val="24"/>
            <w:szCs w:val="24"/>
          </w:rPr>
          <w:delText>. HAHA</w:delText>
        </w:r>
      </w:del>
      <w:ins w:id="155" w:author="USER" w:date="2021-07-29T12:36:00Z">
        <w:r w:rsidR="00785D6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haha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pPr>
        <w:rPr>
          <w:lang w:val="id-ID"/>
        </w:rPr>
      </w:pPr>
    </w:p>
    <w:p w:rsidR="006A7DDF" w:rsidRDefault="006A7DDF">
      <w:pPr>
        <w:rPr>
          <w:sz w:val="36"/>
          <w:lang w:val="id-ID"/>
        </w:rPr>
      </w:pPr>
      <w:r w:rsidRPr="006A7DDF">
        <w:rPr>
          <w:b/>
          <w:sz w:val="36"/>
          <w:lang w:val="id-ID"/>
        </w:rPr>
        <w:t>EDITOR</w:t>
      </w:r>
      <w:r w:rsidRPr="006A7DDF">
        <w:rPr>
          <w:sz w:val="36"/>
          <w:lang w:val="id-ID"/>
        </w:rPr>
        <w:t xml:space="preserve">: </w:t>
      </w:r>
    </w:p>
    <w:p w:rsidR="006A7DDF" w:rsidRPr="006A7DDF" w:rsidRDefault="006A7DDF">
      <w:pPr>
        <w:rPr>
          <w:sz w:val="36"/>
          <w:lang w:val="id-ID"/>
        </w:rPr>
      </w:pPr>
      <w:r w:rsidRPr="006A7DDF">
        <w:rPr>
          <w:sz w:val="36"/>
          <w:lang w:val="id-ID"/>
        </w:rPr>
        <w:t>Lintang Citra Permata</w:t>
      </w:r>
    </w:p>
    <w:sectPr w:rsidR="006A7DDF" w:rsidRPr="006A7DDF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BF7" w:rsidRDefault="00781BF7">
      <w:r>
        <w:separator/>
      </w:r>
    </w:p>
  </w:endnote>
  <w:endnote w:type="continuationSeparator" w:id="0">
    <w:p w:rsidR="00781BF7" w:rsidRDefault="00781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81BF7">
    <w:pPr>
      <w:pStyle w:val="Footer"/>
    </w:pPr>
  </w:p>
  <w:p w:rsidR="00941E77" w:rsidRDefault="00781B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BF7" w:rsidRDefault="00781BF7">
      <w:r>
        <w:separator/>
      </w:r>
    </w:p>
  </w:footnote>
  <w:footnote w:type="continuationSeparator" w:id="0">
    <w:p w:rsidR="00781BF7" w:rsidRDefault="00781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6A7DDF"/>
    <w:rsid w:val="00781BF7"/>
    <w:rsid w:val="00785D64"/>
    <w:rsid w:val="008769E6"/>
    <w:rsid w:val="00924DF5"/>
    <w:rsid w:val="00927764"/>
    <w:rsid w:val="00AE7AE4"/>
    <w:rsid w:val="00B37433"/>
    <w:rsid w:val="00C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A7D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D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A7D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84319-B9AF-4A75-9074-AAF5589B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6</cp:revision>
  <dcterms:created xsi:type="dcterms:W3CDTF">2020-07-24T23:46:00Z</dcterms:created>
  <dcterms:modified xsi:type="dcterms:W3CDTF">2021-07-29T05:57:00Z</dcterms:modified>
</cp:coreProperties>
</file>