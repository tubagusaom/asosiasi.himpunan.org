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25CC1" w:rsidRDefault="00825CC1" w:rsidP="00825CC1">
            <w:pPr>
              <w:spacing w:line="312" w:lineRule="auto"/>
              <w:ind w:firstLine="720"/>
              <w:jc w:val="both"/>
              <w:rPr>
                <w:rFonts w:ascii="Times New Roman" w:hAnsi="Times New Roman" w:cs="Times New Roman"/>
                <w:sz w:val="24"/>
                <w:szCs w:val="24"/>
                <w:lang w:val="en-US"/>
              </w:rPr>
            </w:pPr>
            <w:moveToRangeStart w:id="0" w:author="ID-ten-T" w:date="2021-02-23T09:48:00Z" w:name="move64966021"/>
            <w:moveTo w:id="1" w:author="ID-ten-T" w:date="2021-02-23T09:48:00Z">
              <w:r w:rsidRPr="00A16D9B">
                <w:rPr>
                  <w:rFonts w:ascii="Times New Roman" w:hAnsi="Times New Roman" w:cs="Times New Roman"/>
                  <w:sz w:val="24"/>
                  <w:szCs w:val="24"/>
                </w:rPr>
                <w:t>Pada kenyataan</w:t>
              </w:r>
              <w:del w:id="2" w:author="ID-ten-T" w:date="2021-02-23T09:49:00Z">
                <w:r w:rsidRPr="00A16D9B" w:rsidDel="00825CC1">
                  <w:rPr>
                    <w:rFonts w:ascii="Times New Roman" w:hAnsi="Times New Roman" w:cs="Times New Roman"/>
                    <w:sz w:val="24"/>
                    <w:szCs w:val="24"/>
                  </w:rPr>
                  <w:delText>nya</w:delText>
                </w:r>
              </w:del>
              <w:r w:rsidRPr="00A16D9B">
                <w:rPr>
                  <w:rFonts w:ascii="Times New Roman" w:hAnsi="Times New Roman" w:cs="Times New Roman"/>
                  <w:sz w:val="24"/>
                  <w:szCs w:val="24"/>
                </w:rPr>
                <w:t xml:space="preserve"> saat ini</w:t>
              </w:r>
            </w:moveTo>
            <w:ins w:id="3" w:author="ID-ten-T" w:date="2021-02-23T09:48:00Z">
              <w:r>
                <w:rPr>
                  <w:rFonts w:ascii="Times New Roman" w:hAnsi="Times New Roman" w:cs="Times New Roman"/>
                  <w:sz w:val="24"/>
                  <w:szCs w:val="24"/>
                  <w:lang w:val="en-US"/>
                </w:rPr>
                <w:t>,</w:t>
              </w:r>
            </w:ins>
            <w:moveTo w:id="4" w:author="ID-ten-T" w:date="2021-02-23T09:48:00Z">
              <w:del w:id="5" w:author="ID-ten-T" w:date="2021-02-23T09:48:00Z">
                <w:r w:rsidRPr="00A16D9B" w:rsidDel="00825CC1">
                  <w:rPr>
                    <w:rFonts w:ascii="Times New Roman" w:hAnsi="Times New Roman" w:cs="Times New Roman"/>
                    <w:sz w:val="24"/>
                    <w:szCs w:val="24"/>
                  </w:rPr>
                  <w:delText xml:space="preserve"> sebuah </w:delText>
                </w:r>
              </w:del>
              <w:r w:rsidRPr="00A16D9B">
                <w:rPr>
                  <w:rFonts w:ascii="Times New Roman" w:hAnsi="Times New Roman" w:cs="Times New Roman"/>
                  <w:sz w:val="24"/>
                  <w:szCs w:val="24"/>
                </w:rPr>
                <w:t xml:space="preserve">keluarga sebagai kelompok terkecil dari sebuah bangsa menghadapi banjir informasi di berbagai bidang, seperti pendidikan, kesehatan, keuangan, kemasyarakatan, bahkan </w:t>
              </w:r>
              <w:del w:id="6" w:author="ID-ten-T" w:date="2021-02-23T09:49:00Z">
                <w:r w:rsidRPr="00A16D9B" w:rsidDel="00825CC1">
                  <w:rPr>
                    <w:rFonts w:ascii="Times New Roman" w:hAnsi="Times New Roman" w:cs="Times New Roman"/>
                    <w:sz w:val="24"/>
                    <w:szCs w:val="24"/>
                  </w:rPr>
                  <w:delText>kegiatan-kegiatan</w:delText>
                </w:r>
              </w:del>
            </w:moveTo>
            <w:proofErr w:type="spellStart"/>
            <w:ins w:id="7" w:author="ID-ten-T" w:date="2021-02-23T09:49:00Z">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bidang-bidang</w:t>
              </w:r>
            </w:ins>
            <w:proofErr w:type="spellEnd"/>
            <w:moveTo w:id="8" w:author="ID-ten-T" w:date="2021-02-23T09:48:00Z">
              <w:r w:rsidRPr="00A16D9B">
                <w:rPr>
                  <w:rFonts w:ascii="Times New Roman" w:hAnsi="Times New Roman" w:cs="Times New Roman"/>
                  <w:sz w:val="24"/>
                  <w:szCs w:val="24"/>
                </w:rPr>
                <w:t xml:space="preserve"> yang bersifat remeh. Artinya, kita menghadapi sesuatu yang bersifat ringan sampai yang rumit sehingga diperlukan respons yang masuk akal dan efektif untuk menyikapi </w:t>
              </w:r>
              <w:del w:id="9" w:author="ID-ten-T" w:date="2021-02-23T09:49:00Z">
                <w:r w:rsidRPr="00A16D9B" w:rsidDel="00825CC1">
                  <w:rPr>
                    <w:rFonts w:ascii="Times New Roman" w:hAnsi="Times New Roman" w:cs="Times New Roman"/>
                    <w:sz w:val="24"/>
                    <w:szCs w:val="24"/>
                  </w:rPr>
                  <w:delText>se</w:delText>
                </w:r>
              </w:del>
              <w:r w:rsidRPr="00A16D9B">
                <w:rPr>
                  <w:rFonts w:ascii="Times New Roman" w:hAnsi="Times New Roman" w:cs="Times New Roman"/>
                  <w:sz w:val="24"/>
                  <w:szCs w:val="24"/>
                </w:rPr>
                <w:t xml:space="preserve">tiap informasi dan pemikiran yang diterima </w:t>
              </w:r>
              <w:del w:id="10" w:author="ID-ten-T" w:date="2021-02-23T09:49:00Z">
                <w:r w:rsidRPr="00A16D9B" w:rsidDel="00825CC1">
                  <w:rPr>
                    <w:rFonts w:ascii="Times New Roman" w:hAnsi="Times New Roman" w:cs="Times New Roman"/>
                    <w:sz w:val="24"/>
                    <w:szCs w:val="24"/>
                  </w:rPr>
                  <w:delText>se</w:delText>
                </w:r>
              </w:del>
              <w:r w:rsidRPr="00A16D9B">
                <w:rPr>
                  <w:rFonts w:ascii="Times New Roman" w:hAnsi="Times New Roman" w:cs="Times New Roman"/>
                  <w:sz w:val="24"/>
                  <w:szCs w:val="24"/>
                </w:rPr>
                <w:t xml:space="preserve">tiap hari.  </w:t>
              </w:r>
              <w:del w:id="11" w:author="ID-ten-T" w:date="2021-02-23T09:50:00Z">
                <w:r w:rsidRPr="00A16D9B" w:rsidDel="00825CC1">
                  <w:rPr>
                    <w:rFonts w:ascii="Times New Roman" w:hAnsi="Times New Roman" w:cs="Times New Roman"/>
                    <w:b/>
                    <w:sz w:val="24"/>
                    <w:szCs w:val="24"/>
                    <w:vertAlign w:val="superscript"/>
                  </w:rPr>
                  <w:delText>3</w:delText>
                </w:r>
              </w:del>
            </w:moveTo>
            <w:ins w:id="12" w:author="ID-ten-T" w:date="2021-02-23T09:50:00Z">
              <w:r>
                <w:rPr>
                  <w:rFonts w:ascii="Times New Roman" w:hAnsi="Times New Roman" w:cs="Times New Roman"/>
                  <w:b/>
                  <w:sz w:val="24"/>
                  <w:szCs w:val="24"/>
                  <w:vertAlign w:val="superscript"/>
                  <w:lang w:val="en-US"/>
                </w:rPr>
                <w:t>1</w:t>
              </w:r>
            </w:ins>
            <w:ins w:id="13" w:author="ID-ten-T" w:date="2021-02-23T09:48:00Z">
              <w:r>
                <w:rPr>
                  <w:rFonts w:ascii="Times New Roman" w:hAnsi="Times New Roman" w:cs="Times New Roman"/>
                  <w:b/>
                  <w:sz w:val="24"/>
                  <w:szCs w:val="24"/>
                  <w:vertAlign w:val="superscript"/>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w:t>
              </w:r>
            </w:ins>
          </w:p>
          <w:p w:rsidR="00E74205" w:rsidRPr="00825CC1" w:rsidDel="00825CC1" w:rsidRDefault="00E74205" w:rsidP="00825CC1">
            <w:pPr>
              <w:spacing w:line="312" w:lineRule="auto"/>
              <w:ind w:firstLine="720"/>
              <w:jc w:val="both"/>
              <w:rPr>
                <w:del w:id="14" w:author="ID-ten-T" w:date="2021-02-23T09:48:00Z"/>
                <w:rFonts w:ascii="Times New Roman" w:hAnsi="Times New Roman" w:cs="Times New Roman"/>
                <w:sz w:val="24"/>
                <w:szCs w:val="24"/>
                <w:lang w:val="en-US"/>
                <w:rPrChange w:id="15" w:author="ID-ten-T" w:date="2021-02-23T09:48:00Z">
                  <w:rPr>
                    <w:del w:id="16" w:author="ID-ten-T" w:date="2021-02-23T09:48:00Z"/>
                    <w:rFonts w:ascii="Times New Roman" w:hAnsi="Times New Roman" w:cs="Times New Roman"/>
                    <w:sz w:val="24"/>
                    <w:szCs w:val="24"/>
                  </w:rPr>
                </w:rPrChange>
              </w:rPr>
            </w:pPr>
          </w:p>
          <w:p w:rsidR="00825CC1" w:rsidRPr="00825CC1" w:rsidRDefault="00825CC1" w:rsidP="00825CC1">
            <w:pPr>
              <w:spacing w:line="312" w:lineRule="auto"/>
              <w:ind w:firstLine="720"/>
              <w:jc w:val="both"/>
              <w:rPr>
                <w:rFonts w:ascii="Times New Roman" w:hAnsi="Times New Roman" w:cs="Times New Roman"/>
                <w:sz w:val="24"/>
                <w:szCs w:val="24"/>
                <w:lang w:val="en-US"/>
                <w:rPrChange w:id="17" w:author="ID-ten-T" w:date="2021-02-23T09:45:00Z">
                  <w:rPr>
                    <w:rFonts w:ascii="Times New Roman" w:hAnsi="Times New Roman" w:cs="Times New Roman"/>
                    <w:sz w:val="24"/>
                    <w:szCs w:val="24"/>
                  </w:rPr>
                </w:rPrChange>
              </w:rPr>
            </w:pPr>
            <w:moveToRangeStart w:id="18" w:author="ID-ten-T" w:date="2021-02-23T09:40:00Z" w:name="move64965663"/>
            <w:moveToRangeEnd w:id="0"/>
            <w:moveTo w:id="19" w:author="ID-ten-T" w:date="2021-02-23T09:40:00Z">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w:t>
              </w:r>
            </w:moveTo>
            <w:ins w:id="20" w:author="ID-ten-T" w:date="2021-02-23T09:42: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ins>
            <w:proofErr w:type="spellEnd"/>
            <w:moveTo w:id="21" w:author="ID-ten-T" w:date="2021-02-23T09:40:00Z">
              <w:r w:rsidRPr="00A16D9B">
                <w:rPr>
                  <w:rFonts w:ascii="Times New Roman" w:hAnsi="Times New Roman" w:cs="Times New Roman"/>
                  <w:sz w:val="24"/>
                  <w:szCs w:val="24"/>
                </w:rPr>
                <w:t xml:space="preserve"> Michael Scriven dan Richard Paul (1987) </w:t>
              </w:r>
            </w:moveTo>
            <w:ins w:id="22" w:author="ID-ten-T" w:date="2021-02-23T09:43:00Z">
              <w:r>
                <w:rPr>
                  <w:rFonts w:ascii="Times New Roman" w:hAnsi="Times New Roman" w:cs="Times New Roman"/>
                  <w:sz w:val="24"/>
                  <w:szCs w:val="24"/>
                  <w:lang w:val="en-US"/>
                </w:rPr>
                <w:t xml:space="preserve">yang </w:t>
              </w:r>
            </w:ins>
            <w:moveTo w:id="23" w:author="ID-ten-T" w:date="2021-02-23T09:40:00Z">
              <w:r w:rsidRPr="00A16D9B">
                <w:rPr>
                  <w:rFonts w:ascii="Times New Roman" w:hAnsi="Times New Roman" w:cs="Times New Roman"/>
                  <w:sz w:val="24"/>
                  <w:szCs w:val="24"/>
                </w:rPr>
                <w:t xml:space="preserve">menjelaskan bahwa berpikir kritis melibatkan proses yang secara aktif dan penuh kemampuan untuk membuat </w:t>
              </w:r>
              <w:del w:id="24" w:author="ID-ten-T" w:date="2021-02-23T09:41:00Z">
                <w:r w:rsidRPr="00A16D9B" w:rsidDel="00825CC1">
                  <w:rPr>
                    <w:rFonts w:ascii="Times New Roman" w:hAnsi="Times New Roman" w:cs="Times New Roman"/>
                    <w:sz w:val="24"/>
                    <w:szCs w:val="24"/>
                  </w:rPr>
                  <w:delText>konsep</w:delText>
                </w:r>
              </w:del>
            </w:moveTo>
            <w:proofErr w:type="spellStart"/>
            <w:ins w:id="25" w:author="ID-ten-T" w:date="2021-02-23T09:41:00Z">
              <w:r>
                <w:rPr>
                  <w:rFonts w:ascii="Times New Roman" w:hAnsi="Times New Roman" w:cs="Times New Roman"/>
                  <w:sz w:val="24"/>
                  <w:szCs w:val="24"/>
                  <w:lang w:val="en-US"/>
                </w:rPr>
                <w:t>dan</w:t>
              </w:r>
            </w:ins>
            <w:proofErr w:type="spellEnd"/>
            <w:moveTo w:id="26" w:author="ID-ten-T" w:date="2021-02-23T09:40:00Z">
              <w:r w:rsidRPr="00A16D9B">
                <w:rPr>
                  <w:rFonts w:ascii="Times New Roman" w:hAnsi="Times New Roman" w:cs="Times New Roman"/>
                  <w:sz w:val="24"/>
                  <w:szCs w:val="24"/>
                </w:rPr>
                <w:t>, menerapkan</w:t>
              </w:r>
            </w:moveTo>
            <w:ins w:id="27" w:author="ID-ten-T" w:date="2021-02-23T09:41: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ins>
            <w:proofErr w:type="spellEnd"/>
            <w:moveTo w:id="28" w:author="ID-ten-T" w:date="2021-02-23T09:40:00Z">
              <w:r w:rsidRPr="00A16D9B">
                <w:rPr>
                  <w:rFonts w:ascii="Times New Roman" w:hAnsi="Times New Roman" w:cs="Times New Roman"/>
                  <w:sz w:val="24"/>
                  <w:szCs w:val="24"/>
                </w:rPr>
                <w:t xml:space="preserve">,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moveTo>
          </w:p>
          <w:moveToRangeEnd w:id="18"/>
          <w:p w:rsidR="00825CC1" w:rsidRDefault="00825CC1" w:rsidP="00825CC1">
            <w:pPr>
              <w:spacing w:line="312" w:lineRule="auto"/>
              <w:ind w:firstLine="720"/>
              <w:jc w:val="both"/>
              <w:rPr>
                <w:ins w:id="29" w:author="ID-ten-T" w:date="2021-02-23T09:40:00Z"/>
                <w:rFonts w:ascii="Times New Roman" w:hAnsi="Times New Roman" w:cs="Times New Roman"/>
                <w:sz w:val="24"/>
                <w:szCs w:val="24"/>
                <w:lang w:val="en-US"/>
              </w:rPr>
              <w:pPrChange w:id="30" w:author="ID-ten-T" w:date="2021-02-23T09:40:00Z">
                <w:pPr>
                  <w:spacing w:line="312" w:lineRule="auto"/>
                  <w:jc w:val="both"/>
                </w:pPr>
              </w:pPrChange>
            </w:pPr>
          </w:p>
          <w:p w:rsidR="00825CC1" w:rsidRPr="00E74205" w:rsidRDefault="00825CC1" w:rsidP="00825CC1">
            <w:pPr>
              <w:spacing w:line="312" w:lineRule="auto"/>
              <w:ind w:firstLine="720"/>
              <w:jc w:val="both"/>
              <w:rPr>
                <w:ins w:id="31" w:author="ID-ten-T" w:date="2021-02-23T09:47:00Z"/>
                <w:rFonts w:ascii="Times New Roman" w:hAnsi="Times New Roman" w:cs="Times New Roman"/>
                <w:sz w:val="24"/>
                <w:szCs w:val="24"/>
                <w:lang w:val="en-US"/>
              </w:rPr>
            </w:pPr>
            <w:moveToRangeStart w:id="32" w:author="ID-ten-T" w:date="2021-02-23T09:47:00Z" w:name="move64966036"/>
            <w:moveTo w:id="33" w:author="ID-ten-T" w:date="2021-02-23T09:47: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w:t>
              </w:r>
            </w:moveTo>
            <w:proofErr w:type="spellStart"/>
            <w:ins w:id="34" w:author="ID-ten-T" w:date="2021-02-23T09:50:00Z">
              <w:r w:rsidR="00E74205">
                <w:rPr>
                  <w:rFonts w:ascii="Times New Roman" w:hAnsi="Times New Roman" w:cs="Times New Roman"/>
                  <w:sz w:val="24"/>
                  <w:szCs w:val="24"/>
                  <w:lang w:val="en-US"/>
                </w:rPr>
                <w:t>ia</w:t>
              </w:r>
              <w:proofErr w:type="spellEnd"/>
              <w:r w:rsidR="00E74205">
                <w:rPr>
                  <w:rFonts w:ascii="Times New Roman" w:hAnsi="Times New Roman" w:cs="Times New Roman"/>
                  <w:sz w:val="24"/>
                  <w:szCs w:val="24"/>
                  <w:lang w:val="en-US"/>
                </w:rPr>
                <w:t xml:space="preserve"> </w:t>
              </w:r>
              <w:proofErr w:type="spellStart"/>
              <w:r w:rsidR="00E74205">
                <w:rPr>
                  <w:rFonts w:ascii="Times New Roman" w:hAnsi="Times New Roman" w:cs="Times New Roman"/>
                  <w:sz w:val="24"/>
                  <w:szCs w:val="24"/>
                  <w:lang w:val="en-US"/>
                </w:rPr>
                <w:t>terbiasa</w:t>
              </w:r>
              <w:proofErr w:type="spellEnd"/>
              <w:r w:rsidR="00E74205">
                <w:rPr>
                  <w:rFonts w:ascii="Times New Roman" w:hAnsi="Times New Roman" w:cs="Times New Roman"/>
                  <w:sz w:val="24"/>
                  <w:szCs w:val="24"/>
                  <w:lang w:val="en-US"/>
                </w:rPr>
                <w:t xml:space="preserve"> </w:t>
              </w:r>
              <w:proofErr w:type="spellStart"/>
              <w:r w:rsidR="00E74205">
                <w:rPr>
                  <w:rFonts w:ascii="Times New Roman" w:hAnsi="Times New Roman" w:cs="Times New Roman"/>
                  <w:sz w:val="24"/>
                  <w:szCs w:val="24"/>
                  <w:lang w:val="en-US"/>
                </w:rPr>
                <w:t>berpikir</w:t>
              </w:r>
              <w:proofErr w:type="spellEnd"/>
              <w:r w:rsidR="00E74205">
                <w:rPr>
                  <w:rFonts w:ascii="Times New Roman" w:hAnsi="Times New Roman" w:cs="Times New Roman"/>
                  <w:sz w:val="24"/>
                  <w:szCs w:val="24"/>
                  <w:lang w:val="en-US"/>
                </w:rPr>
                <w:t xml:space="preserve"> </w:t>
              </w:r>
              <w:proofErr w:type="spellStart"/>
              <w:r w:rsidR="00E74205">
                <w:rPr>
                  <w:rFonts w:ascii="Times New Roman" w:hAnsi="Times New Roman" w:cs="Times New Roman"/>
                  <w:sz w:val="24"/>
                  <w:szCs w:val="24"/>
                  <w:lang w:val="en-US"/>
                </w:rPr>
                <w:t>kritis</w:t>
              </w:r>
              <w:proofErr w:type="spellEnd"/>
              <w:r w:rsidR="00E74205">
                <w:rPr>
                  <w:rFonts w:ascii="Times New Roman" w:hAnsi="Times New Roman" w:cs="Times New Roman"/>
                  <w:sz w:val="24"/>
                  <w:szCs w:val="24"/>
                  <w:lang w:val="en-US"/>
                </w:rPr>
                <w:t xml:space="preserve"> </w:t>
              </w:r>
            </w:ins>
            <w:moveTo w:id="35" w:author="ID-ten-T" w:date="2021-02-23T09:47:00Z">
              <w:r w:rsidRPr="00A16D9B">
                <w:rPr>
                  <w:rFonts w:ascii="Times New Roman" w:hAnsi="Times New Roman" w:cs="Times New Roman"/>
                  <w:sz w:val="24"/>
                  <w:szCs w:val="24"/>
                </w:rPr>
                <w:t>terhadap permasalahan lingkungan</w:t>
              </w:r>
              <w:del w:id="36" w:author="ID-ten-T" w:date="2021-02-23T09:50:00Z">
                <w:r w:rsidRPr="00A16D9B" w:rsidDel="00E74205">
                  <w:rPr>
                    <w:rFonts w:ascii="Times New Roman" w:hAnsi="Times New Roman" w:cs="Times New Roman"/>
                    <w:sz w:val="24"/>
                    <w:szCs w:val="24"/>
                  </w:rPr>
                  <w:delText>,</w:delText>
                </w:r>
              </w:del>
              <w:r w:rsidRPr="00A16D9B">
                <w:rPr>
                  <w:rFonts w:ascii="Times New Roman" w:hAnsi="Times New Roman" w:cs="Times New Roman"/>
                  <w:sz w:val="24"/>
                  <w:szCs w:val="24"/>
                </w:rPr>
                <w:t xml:space="preserve"> seperti pemanasan global, pemusnahan hutan (deforatasi), krisis air bersih, penggunaan plastik, dan penggunaan energi alternatif. </w:t>
              </w:r>
              <w:del w:id="37" w:author="ID-ten-T" w:date="2021-02-23T09:51:00Z">
                <w:r w:rsidRPr="00A16D9B" w:rsidDel="00E74205">
                  <w:rPr>
                    <w:rFonts w:ascii="Times New Roman" w:hAnsi="Times New Roman" w:cs="Times New Roman"/>
                    <w:b/>
                    <w:sz w:val="24"/>
                    <w:szCs w:val="24"/>
                    <w:vertAlign w:val="superscript"/>
                  </w:rPr>
                  <w:delText>4</w:delText>
                </w:r>
              </w:del>
            </w:moveTo>
            <w:ins w:id="38" w:author="ID-ten-T" w:date="2021-02-23T09:51:00Z">
              <w:r w:rsidR="00E74205">
                <w:rPr>
                  <w:rFonts w:ascii="Times New Roman" w:hAnsi="Times New Roman" w:cs="Times New Roman"/>
                  <w:b/>
                  <w:sz w:val="24"/>
                  <w:szCs w:val="24"/>
                  <w:vertAlign w:val="superscript"/>
                  <w:lang w:val="en-US"/>
                </w:rPr>
                <w:t>3</w:t>
              </w:r>
            </w:ins>
            <w:moveToRangeEnd w:id="32"/>
            <w:r w:rsidR="00E74205">
              <w:rPr>
                <w:rFonts w:ascii="Times New Roman" w:hAnsi="Times New Roman" w:cs="Times New Roman"/>
                <w:sz w:val="24"/>
                <w:szCs w:val="24"/>
                <w:lang w:val="en-US"/>
              </w:rPr>
              <w:t xml:space="preserve"> </w:t>
            </w:r>
            <w:r w:rsidR="008C2877"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del w:id="39" w:author="ID-ten-T" w:date="2021-02-23T09:51:00Z">
              <w:r w:rsidR="008C2877" w:rsidRPr="00A16D9B" w:rsidDel="00E74205">
                <w:rPr>
                  <w:rFonts w:ascii="Times New Roman" w:hAnsi="Times New Roman" w:cs="Times New Roman"/>
                  <w:b/>
                  <w:sz w:val="24"/>
                  <w:szCs w:val="24"/>
                  <w:vertAlign w:val="superscript"/>
                </w:rPr>
                <w:delText>1</w:delText>
              </w:r>
            </w:del>
            <w:ins w:id="40" w:author="ID-ten-T" w:date="2021-02-23T09:51:00Z">
              <w:r w:rsidR="00E74205">
                <w:rPr>
                  <w:rFonts w:ascii="Times New Roman" w:hAnsi="Times New Roman" w:cs="Times New Roman"/>
                  <w:b/>
                  <w:sz w:val="24"/>
                  <w:szCs w:val="24"/>
                  <w:vertAlign w:val="superscript"/>
                  <w:lang w:val="en-US"/>
                </w:rPr>
                <w:t>4</w:t>
              </w:r>
            </w:ins>
            <w:r w:rsidR="00E74205">
              <w:rPr>
                <w:rFonts w:ascii="Times New Roman" w:hAnsi="Times New Roman" w:cs="Times New Roman"/>
                <w:sz w:val="24"/>
                <w:szCs w:val="24"/>
                <w:lang w:val="en-US"/>
              </w:rPr>
              <w:t xml:space="preserve"> </w:t>
            </w:r>
            <w:ins w:id="41" w:author="ID-ten-T" w:date="2021-02-23T09:47:00Z">
              <w:r w:rsidRPr="00A16D9B">
                <w:rPr>
                  <w:rFonts w:ascii="Times New Roman" w:hAnsi="Times New Roman" w:cs="Times New Roman"/>
                  <w:sz w:val="24"/>
                  <w:szCs w:val="24"/>
                </w:rPr>
                <w:t>Kecakapan</w:t>
              </w:r>
              <w:r w:rsidR="00E74205">
                <w:rPr>
                  <w:rFonts w:ascii="Times New Roman" w:hAnsi="Times New Roman" w:cs="Times New Roman"/>
                  <w:sz w:val="24"/>
                  <w:szCs w:val="24"/>
                </w:rPr>
                <w:t xml:space="preserve"> berpikir kritis sangat penting</w:t>
              </w:r>
            </w:ins>
            <w:ins w:id="42" w:author="ID-ten-T" w:date="2021-02-23T09:52:00Z">
              <w:r w:rsidR="00E74205">
                <w:rPr>
                  <w:rFonts w:ascii="Times New Roman" w:hAnsi="Times New Roman" w:cs="Times New Roman"/>
                  <w:sz w:val="24"/>
                  <w:szCs w:val="24"/>
                  <w:lang w:val="en-US"/>
                </w:rPr>
                <w:t xml:space="preserve">, </w:t>
              </w:r>
              <w:proofErr w:type="spellStart"/>
              <w:r w:rsidR="00E74205">
                <w:rPr>
                  <w:rFonts w:ascii="Times New Roman" w:hAnsi="Times New Roman" w:cs="Times New Roman"/>
                  <w:sz w:val="24"/>
                  <w:szCs w:val="24"/>
                  <w:lang w:val="en-US"/>
                </w:rPr>
                <w:t>tidak</w:t>
              </w:r>
              <w:proofErr w:type="spellEnd"/>
              <w:r w:rsidR="00E74205">
                <w:rPr>
                  <w:rFonts w:ascii="Times New Roman" w:hAnsi="Times New Roman" w:cs="Times New Roman"/>
                  <w:sz w:val="24"/>
                  <w:szCs w:val="24"/>
                  <w:lang w:val="en-US"/>
                </w:rPr>
                <w:t xml:space="preserve"> </w:t>
              </w:r>
            </w:ins>
            <w:ins w:id="43" w:author="ID-ten-T" w:date="2021-02-23T09:47:00Z">
              <w:r w:rsidRPr="00A16D9B">
                <w:rPr>
                  <w:rFonts w:ascii="Times New Roman" w:hAnsi="Times New Roman" w:cs="Times New Roman"/>
                  <w:sz w:val="24"/>
                  <w:szCs w:val="24"/>
                </w:rPr>
                <w:t xml:space="preserve">hanya berkaitan dengan proses pendidikan seseorang, </w:t>
              </w:r>
            </w:ins>
            <w:proofErr w:type="spellStart"/>
            <w:ins w:id="44" w:author="ID-ten-T" w:date="2021-02-23T09:52:00Z">
              <w:r w:rsidR="00E74205">
                <w:rPr>
                  <w:rFonts w:ascii="Times New Roman" w:hAnsi="Times New Roman" w:cs="Times New Roman"/>
                  <w:sz w:val="24"/>
                  <w:szCs w:val="24"/>
                  <w:lang w:val="en-US"/>
                </w:rPr>
                <w:t>tetapi</w:t>
              </w:r>
            </w:ins>
            <w:proofErr w:type="spellEnd"/>
            <w:ins w:id="45" w:author="ID-ten-T" w:date="2021-02-23T09:47:00Z">
              <w:r w:rsidRPr="00A16D9B">
                <w:rPr>
                  <w:rFonts w:ascii="Times New Roman" w:hAnsi="Times New Roman" w:cs="Times New Roman"/>
                  <w:sz w:val="24"/>
                  <w:szCs w:val="24"/>
                </w:rPr>
                <w:t xml:space="preserve"> juga </w:t>
              </w:r>
            </w:ins>
            <w:ins w:id="46" w:author="ID-ten-T" w:date="2021-02-23T09:52:00Z">
              <w:r w:rsidR="00E74205">
                <w:rPr>
                  <w:rFonts w:ascii="Times New Roman" w:hAnsi="Times New Roman" w:cs="Times New Roman"/>
                  <w:sz w:val="24"/>
                  <w:szCs w:val="24"/>
                  <w:lang w:val="en-US"/>
                </w:rPr>
                <w:t>dengan</w:t>
              </w:r>
            </w:ins>
            <w:ins w:id="47" w:author="ID-ten-T" w:date="2021-02-23T09:47:00Z">
              <w:r w:rsidRPr="00A16D9B">
                <w:rPr>
                  <w:rFonts w:ascii="Times New Roman" w:hAnsi="Times New Roman" w:cs="Times New Roman"/>
                  <w:sz w:val="24"/>
                  <w:szCs w:val="24"/>
                </w:rPr>
                <w:t xml:space="preserve">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825CC1" w:rsidRDefault="00825CC1" w:rsidP="00825CC1">
            <w:pPr>
              <w:spacing w:line="312" w:lineRule="auto"/>
              <w:ind w:firstLine="720"/>
              <w:jc w:val="both"/>
              <w:rPr>
                <w:ins w:id="48" w:author="ID-ten-T" w:date="2021-02-23T09:47:00Z"/>
                <w:rFonts w:ascii="Times New Roman" w:hAnsi="Times New Roman" w:cs="Times New Roman"/>
                <w:sz w:val="24"/>
                <w:szCs w:val="24"/>
                <w:lang w:val="en-US"/>
              </w:rPr>
            </w:pPr>
          </w:p>
          <w:p w:rsidR="00825CC1" w:rsidRDefault="00825CC1" w:rsidP="00825CC1">
            <w:pPr>
              <w:spacing w:line="312" w:lineRule="auto"/>
              <w:ind w:firstLine="720"/>
              <w:jc w:val="both"/>
              <w:rPr>
                <w:ins w:id="49" w:author="ID-ten-T" w:date="2021-02-23T09:46:00Z"/>
                <w:rFonts w:ascii="Times New Roman" w:hAnsi="Times New Roman" w:cs="Times New Roman"/>
                <w:sz w:val="24"/>
                <w:szCs w:val="24"/>
                <w:lang w:val="en-US"/>
              </w:rPr>
              <w:pPrChange w:id="50" w:author="ID-ten-T" w:date="2021-02-23T09:40:00Z">
                <w:pPr>
                  <w:spacing w:line="312" w:lineRule="auto"/>
                  <w:jc w:val="both"/>
                </w:pPr>
              </w:pPrChange>
            </w:pPr>
          </w:p>
          <w:p w:rsidR="008C2877" w:rsidRPr="00A16D9B" w:rsidDel="00825CC1" w:rsidRDefault="008C2877" w:rsidP="00825CC1">
            <w:pPr>
              <w:spacing w:line="312" w:lineRule="auto"/>
              <w:ind w:firstLine="720"/>
              <w:jc w:val="both"/>
              <w:rPr>
                <w:rFonts w:ascii="Times New Roman" w:hAnsi="Times New Roman" w:cs="Times New Roman"/>
                <w:sz w:val="24"/>
                <w:szCs w:val="24"/>
              </w:rPr>
              <w:pPrChange w:id="51" w:author="ID-ten-T" w:date="2021-02-23T09:40:00Z">
                <w:pPr>
                  <w:spacing w:line="312" w:lineRule="auto"/>
                  <w:jc w:val="both"/>
                </w:pPr>
              </w:pPrChange>
            </w:pPr>
            <w:moveFromRangeStart w:id="52" w:author="ID-ten-T" w:date="2021-02-23T09:40:00Z" w:name="move64965663"/>
            <w:moveFrom w:id="53" w:author="ID-ten-T" w:date="2021-02-23T09:40:00Z">
              <w:r w:rsidRPr="00A16D9B" w:rsidDel="00825CC1">
                <w:rPr>
                  <w:rFonts w:ascii="Times New Roman" w:hAnsi="Times New Roman" w:cs="Times New Roman"/>
                  <w:sz w:val="24"/>
                  <w:szCs w:val="24"/>
                </w:rPr>
                <w:lastRenderedPageBreak/>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sidDel="00825CC1">
                <w:rPr>
                  <w:rFonts w:ascii="Times New Roman" w:hAnsi="Times New Roman" w:cs="Times New Roman"/>
                  <w:b/>
                  <w:sz w:val="24"/>
                  <w:szCs w:val="24"/>
                  <w:vertAlign w:val="superscript"/>
                </w:rPr>
                <w:t>2</w:t>
              </w:r>
            </w:moveFrom>
          </w:p>
          <w:moveFromRangeEnd w:id="52"/>
          <w:p w:rsidR="008C2877" w:rsidRPr="00A16D9B" w:rsidRDefault="008C2877" w:rsidP="00825CC1">
            <w:pPr>
              <w:spacing w:line="312" w:lineRule="auto"/>
              <w:ind w:firstLine="720"/>
              <w:jc w:val="both"/>
              <w:rPr>
                <w:rFonts w:ascii="Times New Roman" w:hAnsi="Times New Roman" w:cs="Times New Roman"/>
                <w:sz w:val="24"/>
                <w:szCs w:val="24"/>
              </w:rPr>
              <w:pPrChange w:id="54" w:author="ID-ten-T" w:date="2021-02-23T09:40:00Z">
                <w:pPr>
                  <w:spacing w:line="312" w:lineRule="auto"/>
                  <w:jc w:val="both"/>
                </w:pPr>
              </w:pPrChange>
            </w:pPr>
          </w:p>
          <w:p w:rsidR="008C2877" w:rsidRPr="00A16D9B" w:rsidDel="00825CC1" w:rsidRDefault="008C2877" w:rsidP="00825CC1">
            <w:pPr>
              <w:spacing w:line="312" w:lineRule="auto"/>
              <w:ind w:firstLine="720"/>
              <w:jc w:val="both"/>
              <w:rPr>
                <w:rFonts w:ascii="Times New Roman" w:hAnsi="Times New Roman" w:cs="Times New Roman"/>
                <w:sz w:val="24"/>
                <w:szCs w:val="24"/>
              </w:rPr>
              <w:pPrChange w:id="55" w:author="ID-ten-T" w:date="2021-02-23T09:40:00Z">
                <w:pPr>
                  <w:spacing w:line="312" w:lineRule="auto"/>
                  <w:jc w:val="both"/>
                </w:pPr>
              </w:pPrChange>
            </w:pPr>
            <w:moveFromRangeStart w:id="56" w:author="ID-ten-T" w:date="2021-02-23T09:48:00Z" w:name="move64966021"/>
            <w:moveFrom w:id="57" w:author="ID-ten-T" w:date="2021-02-23T09:48:00Z">
              <w:r w:rsidRPr="00A16D9B" w:rsidDel="00825CC1">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sidDel="00825CC1">
                <w:rPr>
                  <w:rFonts w:ascii="Times New Roman" w:hAnsi="Times New Roman" w:cs="Times New Roman"/>
                  <w:b/>
                  <w:sz w:val="24"/>
                  <w:szCs w:val="24"/>
                  <w:vertAlign w:val="superscript"/>
                </w:rPr>
                <w:t>3</w:t>
              </w:r>
            </w:moveFrom>
          </w:p>
          <w:moveFromRangeEnd w:id="56"/>
          <w:p w:rsidR="008C2877" w:rsidRPr="00A16D9B" w:rsidRDefault="008C2877" w:rsidP="00825CC1">
            <w:pPr>
              <w:spacing w:line="312" w:lineRule="auto"/>
              <w:ind w:firstLine="720"/>
              <w:jc w:val="both"/>
              <w:rPr>
                <w:rFonts w:ascii="Times New Roman" w:hAnsi="Times New Roman" w:cs="Times New Roman"/>
                <w:sz w:val="24"/>
                <w:szCs w:val="24"/>
              </w:rPr>
              <w:pPrChange w:id="58" w:author="ID-ten-T" w:date="2021-02-23T09:40:00Z">
                <w:pPr>
                  <w:spacing w:line="312" w:lineRule="auto"/>
                  <w:jc w:val="both"/>
                </w:pPr>
              </w:pPrChange>
            </w:pPr>
          </w:p>
          <w:p w:rsidR="008C2877" w:rsidRPr="00A16D9B" w:rsidDel="00825CC1" w:rsidRDefault="008C2877" w:rsidP="00825CC1">
            <w:pPr>
              <w:spacing w:line="312" w:lineRule="auto"/>
              <w:ind w:firstLine="720"/>
              <w:jc w:val="both"/>
              <w:rPr>
                <w:rFonts w:ascii="Times New Roman" w:hAnsi="Times New Roman" w:cs="Times New Roman"/>
                <w:sz w:val="24"/>
                <w:szCs w:val="24"/>
              </w:rPr>
              <w:pPrChange w:id="59" w:author="ID-ten-T" w:date="2021-02-23T09:40:00Z">
                <w:pPr>
                  <w:spacing w:line="312" w:lineRule="auto"/>
                  <w:jc w:val="both"/>
                </w:pPr>
              </w:pPrChange>
            </w:pPr>
            <w:moveFromRangeStart w:id="60" w:author="ID-ten-T" w:date="2021-02-23T09:47:00Z" w:name="move64966036"/>
            <w:moveFrom w:id="61" w:author="ID-ten-T" w:date="2021-02-23T09:47:00Z">
              <w:r w:rsidRPr="00A16D9B" w:rsidDel="00825CC1">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sidDel="00825CC1">
                <w:rPr>
                  <w:rFonts w:ascii="Times New Roman" w:hAnsi="Times New Roman" w:cs="Times New Roman"/>
                  <w:b/>
                  <w:sz w:val="24"/>
                  <w:szCs w:val="24"/>
                  <w:vertAlign w:val="superscript"/>
                </w:rPr>
                <w:t>4</w:t>
              </w:r>
            </w:moveFrom>
          </w:p>
          <w:moveFromRangeEnd w:id="60"/>
          <w:p w:rsidR="008C2877" w:rsidRPr="00A16D9B" w:rsidRDefault="008C2877" w:rsidP="00825CC1">
            <w:pPr>
              <w:spacing w:line="312" w:lineRule="auto"/>
              <w:ind w:firstLine="720"/>
              <w:jc w:val="both"/>
              <w:rPr>
                <w:rFonts w:ascii="Times New Roman" w:hAnsi="Times New Roman" w:cs="Times New Roman"/>
                <w:sz w:val="24"/>
                <w:szCs w:val="24"/>
              </w:rPr>
              <w:pPrChange w:id="62" w:author="ID-ten-T" w:date="2021-02-23T09:40:00Z">
                <w:pPr>
                  <w:spacing w:line="312" w:lineRule="auto"/>
                  <w:jc w:val="both"/>
                </w:pPr>
              </w:pPrChange>
            </w:pPr>
          </w:p>
          <w:p w:rsidR="008C2877" w:rsidRPr="00A16D9B" w:rsidDel="00825CC1" w:rsidRDefault="008C2877" w:rsidP="00825CC1">
            <w:pPr>
              <w:spacing w:line="312" w:lineRule="auto"/>
              <w:ind w:firstLine="720"/>
              <w:jc w:val="both"/>
              <w:rPr>
                <w:del w:id="63" w:author="ID-ten-T" w:date="2021-02-23T09:47:00Z"/>
                <w:rFonts w:ascii="Times New Roman" w:hAnsi="Times New Roman" w:cs="Times New Roman"/>
                <w:sz w:val="24"/>
                <w:szCs w:val="24"/>
              </w:rPr>
              <w:pPrChange w:id="64" w:author="ID-ten-T" w:date="2021-02-23T09:40:00Z">
                <w:pPr>
                  <w:spacing w:line="312" w:lineRule="auto"/>
                  <w:jc w:val="both"/>
                </w:pPr>
              </w:pPrChange>
            </w:pPr>
            <w:del w:id="65" w:author="ID-ten-T" w:date="2021-02-23T09:47:00Z">
              <w:r w:rsidRPr="00A16D9B" w:rsidDel="00825CC1">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825CC1">
                <w:rPr>
                  <w:rFonts w:ascii="Times New Roman" w:hAnsi="Times New Roman" w:cs="Times New Roman"/>
                  <w:b/>
                  <w:sz w:val="24"/>
                  <w:szCs w:val="24"/>
                  <w:vertAlign w:val="superscript"/>
                </w:rPr>
                <w:delText>5</w:delText>
              </w:r>
            </w:del>
          </w:p>
          <w:p w:rsidR="008C2877" w:rsidRPr="00A16D9B" w:rsidRDefault="008C2877" w:rsidP="00825CC1">
            <w:pPr>
              <w:spacing w:line="312" w:lineRule="auto"/>
              <w:ind w:firstLine="720"/>
              <w:jc w:val="both"/>
              <w:rPr>
                <w:rFonts w:ascii="Times New Roman" w:hAnsi="Times New Roman" w:cs="Times New Roman"/>
                <w:sz w:val="24"/>
                <w:szCs w:val="24"/>
              </w:rPr>
              <w:pPrChange w:id="66" w:author="ID-ten-T" w:date="2021-02-23T09:47:00Z">
                <w:pPr>
                  <w:spacing w:line="312" w:lineRule="auto"/>
                  <w:jc w:val="both"/>
                </w:pPr>
              </w:pPrChange>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67" w:name="_GoBack"/>
      <w:bookmarkEnd w:id="67"/>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E9C" w:rsidRDefault="00313E9C" w:rsidP="00D80F46">
      <w:r>
        <w:separator/>
      </w:r>
    </w:p>
  </w:endnote>
  <w:endnote w:type="continuationSeparator" w:id="0">
    <w:p w:rsidR="00313E9C" w:rsidRDefault="00313E9C"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E9C" w:rsidRDefault="00313E9C" w:rsidP="00D80F46">
      <w:r>
        <w:separator/>
      </w:r>
    </w:p>
  </w:footnote>
  <w:footnote w:type="continuationSeparator" w:id="0">
    <w:p w:rsidR="00313E9C" w:rsidRDefault="00313E9C"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80F46"/>
    <w:rsid w:val="00087455"/>
    <w:rsid w:val="0012251A"/>
    <w:rsid w:val="00184E03"/>
    <w:rsid w:val="002D5B47"/>
    <w:rsid w:val="00313E9C"/>
    <w:rsid w:val="0042167F"/>
    <w:rsid w:val="004F5D73"/>
    <w:rsid w:val="0052028E"/>
    <w:rsid w:val="00771E9D"/>
    <w:rsid w:val="00825CC1"/>
    <w:rsid w:val="00854F52"/>
    <w:rsid w:val="008C2877"/>
    <w:rsid w:val="008D1AF7"/>
    <w:rsid w:val="00924DF5"/>
    <w:rsid w:val="00A16D9B"/>
    <w:rsid w:val="00A86167"/>
    <w:rsid w:val="00AF28E1"/>
    <w:rsid w:val="00D80F46"/>
    <w:rsid w:val="00E74205"/>
    <w:rsid w:val="00FE4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825CC1"/>
    <w:rPr>
      <w:rFonts w:ascii="Tahoma" w:hAnsi="Tahoma" w:cs="Tahoma"/>
      <w:sz w:val="16"/>
      <w:szCs w:val="16"/>
    </w:rPr>
  </w:style>
  <w:style w:type="character" w:customStyle="1" w:styleId="BalloonTextChar">
    <w:name w:val="Balloon Text Char"/>
    <w:basedOn w:val="DefaultParagraphFont"/>
    <w:link w:val="BalloonText"/>
    <w:uiPriority w:val="99"/>
    <w:semiHidden/>
    <w:rsid w:val="00825C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ID-ten-T</cp:lastModifiedBy>
  <cp:revision>8</cp:revision>
  <dcterms:created xsi:type="dcterms:W3CDTF">2019-10-18T19:52:00Z</dcterms:created>
  <dcterms:modified xsi:type="dcterms:W3CDTF">2021-02-23T02:52:00Z</dcterms:modified>
</cp:coreProperties>
</file>