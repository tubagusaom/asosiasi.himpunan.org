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64D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07B304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0F6E96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B6512A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6465394" w14:textId="77777777" w:rsidTr="00821BA2">
        <w:tc>
          <w:tcPr>
            <w:tcW w:w="9350" w:type="dxa"/>
          </w:tcPr>
          <w:p w14:paraId="7F8A2CD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2E83F6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2D61F53" w14:textId="5DAB647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0" w:author="user" w:date="2022-05-14T10:02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user" w:date="2022-05-14T10:01:00Z">
              <w:r w:rsidR="00E364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" w:author="user" w:date="2022-05-14T09:59:00Z">
              <w:r w:rsidR="00E36408">
                <w:rPr>
                  <w:rFonts w:ascii="Times New Roman" w:eastAsia="Times New Roman" w:hAnsi="Times New Roman" w:cs="Times New Roman"/>
                  <w:szCs w:val="24"/>
                </w:rPr>
                <w:t>ek</w:t>
              </w:r>
            </w:ins>
            <w:ins w:id="3" w:author="user" w:date="2022-05-14T10:01:00Z">
              <w:r w:rsidR="00E36408">
                <w:rPr>
                  <w:rFonts w:ascii="Times New Roman" w:eastAsia="Times New Roman" w:hAnsi="Times New Roman" w:cs="Times New Roman"/>
                  <w:szCs w:val="24"/>
                </w:rPr>
                <w:t>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7C8E30" w14:textId="707D1E7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user" w:date="2022-05-14T10:02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5" w:author="user" w:date="2022-05-14T10:02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67BBE0" w14:textId="37540BD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user" w:date="2022-05-14T10:02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ins w:id="7" w:author="user" w:date="2022-05-14T10:02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9F64B4" w14:textId="3A98671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user" w:date="2022-05-14T10:03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ins w:id="9" w:author="user" w:date="2022-05-14T10:03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FE72F9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31AC5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1C3CF3" w14:textId="655D087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10" w:author="user" w:date="2022-05-14T10:03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ins w:id="11" w:author="user" w:date="2022-05-14T10:03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12" w:author="user" w:date="2022-05-14T10:04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13" w:author="user" w:date="2022-05-14T10:04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5B2E7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124C31" w14:textId="5BB7AA8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user" w:date="2022-05-14T10:04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15" w:author="user" w:date="2022-05-14T10:04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01E02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800DE4F" w14:textId="7D17E44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" w:author="user" w:date="2022-05-14T10:04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</w:del>
            <w:ins w:id="17" w:author="user" w:date="2022-05-14T10:04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5D41A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8ABC1E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39F9C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B31339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9952D4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AF7D01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FF608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C9DAA17" w14:textId="289AE913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user" w:date="2022-05-14T10:05:00Z">
              <w:r w:rsidRPr="00EC6F38" w:rsidDel="00D5014E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Penelitian</w:delText>
              </w:r>
            </w:del>
            <w:ins w:id="19" w:author="user" w:date="2022-05-14T10:05:00Z"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014E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1792EFC7" w14:textId="7130FB9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del w:id="20" w:author="user" w:date="2022-05-14T10:08:00Z">
              <w:r w:rsidRPr="00EC6F38" w:rsidDel="00D420F1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21" w:author="user" w:date="2022-05-14T10:08:00Z">
              <w:r w:rsidR="00D420F1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055A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67AC8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52605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3011F5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32999">
    <w:abstractNumId w:val="1"/>
  </w:num>
  <w:num w:numId="2" w16cid:durableId="1989941518">
    <w:abstractNumId w:val="0"/>
  </w:num>
  <w:num w:numId="3" w16cid:durableId="111988085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D420F1"/>
    <w:rsid w:val="00D5014E"/>
    <w:rsid w:val="00E3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31E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E36408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36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40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40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2020-08-26T22:03:00Z</dcterms:created>
  <dcterms:modified xsi:type="dcterms:W3CDTF">2022-05-14T03:09:00Z</dcterms:modified>
</cp:coreProperties>
</file>