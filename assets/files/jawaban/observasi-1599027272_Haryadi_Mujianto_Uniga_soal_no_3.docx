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w:t>
            </w:r>
            <w:del w:id="0" w:author="Fransiska Dewi" w:date="2020-08-08T12:30:00Z">
              <w:r w:rsidRPr="00A16D9B" w:rsidDel="00B00158">
                <w:rPr>
                  <w:rFonts w:ascii="Times New Roman" w:hAnsi="Times New Roman" w:cs="Times New Roman"/>
                  <w:sz w:val="24"/>
                  <w:szCs w:val="24"/>
                </w:rPr>
                <w:delText xml:space="preserve">terutama </w:delText>
              </w:r>
            </w:del>
            <w:proofErr w:type="spellStart"/>
            <w:ins w:id="1" w:author="Fransiska Dewi" w:date="2020-08-08T12:30:00Z">
              <w:r w:rsidR="00B00158">
                <w:rPr>
                  <w:rFonts w:ascii="Times New Roman" w:hAnsi="Times New Roman" w:cs="Times New Roman"/>
                  <w:sz w:val="24"/>
                  <w:szCs w:val="24"/>
                  <w:lang w:val="en-US"/>
                </w:rPr>
                <w:t>sangat</w:t>
              </w:r>
              <w:proofErr w:type="spellEnd"/>
              <w:r w:rsidR="00B00158" w:rsidRPr="00A16D9B">
                <w:rPr>
                  <w:rFonts w:ascii="Times New Roman" w:hAnsi="Times New Roman" w:cs="Times New Roman"/>
                  <w:sz w:val="24"/>
                  <w:szCs w:val="24"/>
                </w:rPr>
                <w:t xml:space="preserve"> </w:t>
              </w:r>
            </w:ins>
            <w:r w:rsidRPr="00A16D9B">
              <w:rPr>
                <w:rFonts w:ascii="Times New Roman" w:hAnsi="Times New Roman" w:cs="Times New Roman"/>
                <w:sz w:val="24"/>
                <w:szCs w:val="24"/>
              </w:rPr>
              <w:t>diperlukan</w:t>
            </w:r>
            <w:ins w:id="2" w:author="Fransiska Dewi" w:date="2020-08-08T12:31:00Z">
              <w:r w:rsidR="00B00158">
                <w:rPr>
                  <w:rFonts w:ascii="Times New Roman" w:hAnsi="Times New Roman" w:cs="Times New Roman"/>
                  <w:sz w:val="24"/>
                  <w:szCs w:val="24"/>
                  <w:lang w:val="en-US"/>
                </w:rPr>
                <w:t xml:space="preserve"> </w:t>
              </w:r>
              <w:proofErr w:type="spellStart"/>
              <w:r w:rsidR="00B00158">
                <w:rPr>
                  <w:rFonts w:ascii="Times New Roman" w:hAnsi="Times New Roman" w:cs="Times New Roman"/>
                  <w:sz w:val="24"/>
                  <w:szCs w:val="24"/>
                  <w:lang w:val="en-US"/>
                </w:rPr>
                <w:t>terutama</w:t>
              </w:r>
            </w:ins>
            <w:proofErr w:type="spellEnd"/>
            <w:r w:rsidRPr="00A16D9B">
              <w:rPr>
                <w:rFonts w:ascii="Times New Roman" w:hAnsi="Times New Roman" w:cs="Times New Roman"/>
                <w:sz w:val="24"/>
                <w:szCs w:val="24"/>
              </w:rPr>
              <w:t xml:space="preserve">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w:t>
            </w:r>
            <w:ins w:id="3" w:author="Fransiska Dewi" w:date="2020-08-08T12:33:00Z">
              <w:r w:rsidR="00B00158">
                <w:rPr>
                  <w:rFonts w:ascii="Times New Roman" w:hAnsi="Times New Roman" w:cs="Times New Roman"/>
                  <w:sz w:val="24"/>
                  <w:szCs w:val="24"/>
                  <w:lang w:val="en-US"/>
                </w:rPr>
                <w:t xml:space="preserve"> </w:t>
              </w:r>
            </w:ins>
            <w:del w:id="4" w:author="Fransiska Dewi" w:date="2020-08-08T12:34:00Z">
              <w:r w:rsidRPr="00A16D9B" w:rsidDel="00B00158">
                <w:rPr>
                  <w:rFonts w:ascii="Times New Roman" w:hAnsi="Times New Roman" w:cs="Times New Roman"/>
                  <w:sz w:val="24"/>
                  <w:szCs w:val="24"/>
                </w:rPr>
                <w:delText xml:space="preserve"> </w:delText>
              </w:r>
            </w:del>
            <w:r w:rsidRPr="00A16D9B">
              <w:rPr>
                <w:rFonts w:ascii="Times New Roman" w:hAnsi="Times New Roman" w:cs="Times New Roman"/>
                <w:sz w:val="24"/>
                <w:szCs w:val="24"/>
              </w:rPr>
              <w:t>Michael Scriven dan Richard Paul (1987) menjelaskan bahwa</w:t>
            </w:r>
            <w:ins w:id="5" w:author="Fransiska Dewi" w:date="2020-08-08T12:34:00Z">
              <w:r w:rsidR="00B00158">
                <w:rPr>
                  <w:rFonts w:ascii="Times New Roman" w:hAnsi="Times New Roman" w:cs="Times New Roman"/>
                  <w:sz w:val="24"/>
                  <w:szCs w:val="24"/>
                  <w:lang w:val="en-US"/>
                </w:rPr>
                <w:t xml:space="preserve">, </w:t>
              </w:r>
            </w:ins>
            <w:r w:rsidRPr="00A16D9B">
              <w:rPr>
                <w:rFonts w:ascii="Times New Roman" w:hAnsi="Times New Roman" w:cs="Times New Roman"/>
                <w:sz w:val="24"/>
                <w:szCs w:val="24"/>
              </w:rPr>
              <w:t xml:space="preserve">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5275E3" w:rsidRDefault="008C2877" w:rsidP="0062003E">
            <w:pPr>
              <w:spacing w:line="312" w:lineRule="auto"/>
              <w:jc w:val="both"/>
              <w:rPr>
                <w:del w:id="6" w:author="Fransiska Dewi" w:date="2020-08-08T12:36:00Z"/>
                <w:rFonts w:ascii="Times New Roman" w:hAnsi="Times New Roman" w:cs="Times New Roman"/>
                <w:sz w:val="24"/>
                <w:szCs w:val="24"/>
              </w:rPr>
            </w:pPr>
            <w:del w:id="7" w:author="Fransiska Dewi" w:date="2020-08-08T12:36:00Z">
              <w:r w:rsidRPr="00A16D9B" w:rsidDel="005275E3">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5275E3">
                <w:rPr>
                  <w:rFonts w:ascii="Times New Roman" w:hAnsi="Times New Roman" w:cs="Times New Roman"/>
                  <w:b/>
                  <w:sz w:val="24"/>
                  <w:szCs w:val="24"/>
                  <w:vertAlign w:val="superscript"/>
                </w:rPr>
                <w:delText>3</w:delText>
              </w:r>
            </w:del>
          </w:p>
          <w:p w:rsidR="008C2877" w:rsidRPr="00A16D9B" w:rsidDel="005275E3" w:rsidRDefault="008C2877" w:rsidP="0062003E">
            <w:pPr>
              <w:spacing w:line="312" w:lineRule="auto"/>
              <w:jc w:val="both"/>
              <w:rPr>
                <w:del w:id="8" w:author="Fransiska Dewi" w:date="2020-08-08T12:36:00Z"/>
                <w:rFonts w:ascii="Times New Roman" w:hAnsi="Times New Roman" w:cs="Times New Roman"/>
                <w:sz w:val="24"/>
                <w:szCs w:val="24"/>
              </w:rPr>
            </w:pPr>
          </w:p>
          <w:p w:rsidR="008C2877" w:rsidRPr="00A16D9B" w:rsidDel="005275E3" w:rsidRDefault="008C2877" w:rsidP="0062003E">
            <w:pPr>
              <w:spacing w:line="312" w:lineRule="auto"/>
              <w:jc w:val="both"/>
              <w:rPr>
                <w:del w:id="9" w:author="Fransiska Dewi" w:date="2020-08-08T12:37:00Z"/>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w:t>
            </w:r>
            <w:del w:id="10" w:author="Fransiska Dewi" w:date="2020-08-08T12:37:00Z">
              <w:r w:rsidRPr="00A16D9B" w:rsidDel="005275E3">
                <w:rPr>
                  <w:rFonts w:ascii="Times New Roman" w:hAnsi="Times New Roman" w:cs="Times New Roman"/>
                  <w:sz w:val="24"/>
                  <w:szCs w:val="24"/>
                </w:rPr>
                <w:delText xml:space="preserve">Contohnya, terhadap permasalahan lingkungan, seperti pemanasan global, pemusnahan hutan (deforatasi), krisis air bersih, penggunaan plastik, dan penggunaan energi alternatif. </w:delText>
              </w:r>
              <w:r w:rsidRPr="00A16D9B" w:rsidDel="005275E3">
                <w:rPr>
                  <w:rFonts w:ascii="Times New Roman" w:hAnsi="Times New Roman" w:cs="Times New Roman"/>
                  <w:b/>
                  <w:sz w:val="24"/>
                  <w:szCs w:val="24"/>
                  <w:vertAlign w:val="superscript"/>
                </w:rPr>
                <w:delText>4</w:delText>
              </w:r>
            </w:del>
          </w:p>
          <w:p w:rsidR="008C2877" w:rsidRDefault="008C2877" w:rsidP="0062003E">
            <w:pPr>
              <w:spacing w:line="312" w:lineRule="auto"/>
              <w:jc w:val="both"/>
              <w:rPr>
                <w:ins w:id="11" w:author="Fransiska Dewi" w:date="2020-08-08T12:37:00Z"/>
                <w:rFonts w:ascii="Times New Roman" w:hAnsi="Times New Roman" w:cs="Times New Roman"/>
                <w:sz w:val="24"/>
                <w:szCs w:val="24"/>
              </w:rPr>
            </w:pPr>
          </w:p>
          <w:p w:rsidR="005275E3" w:rsidRPr="00A16D9B" w:rsidRDefault="005275E3" w:rsidP="0062003E">
            <w:pPr>
              <w:spacing w:line="312" w:lineRule="auto"/>
              <w:jc w:val="both"/>
              <w:rPr>
                <w:rFonts w:ascii="Times New Roman" w:hAnsi="Times New Roman" w:cs="Times New Roman"/>
                <w:sz w:val="24"/>
                <w:szCs w:val="24"/>
              </w:rPr>
            </w:pPr>
            <w:bookmarkStart w:id="12" w:name="_GoBack"/>
            <w:bookmarkEnd w:id="12"/>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29A" w:rsidRDefault="003F429A" w:rsidP="00D80F46">
      <w:r>
        <w:separator/>
      </w:r>
    </w:p>
  </w:endnote>
  <w:endnote w:type="continuationSeparator" w:id="0">
    <w:p w:rsidR="003F429A" w:rsidRDefault="003F429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29A" w:rsidRDefault="003F429A" w:rsidP="00D80F46">
      <w:r>
        <w:separator/>
      </w:r>
    </w:p>
  </w:footnote>
  <w:footnote w:type="continuationSeparator" w:id="0">
    <w:p w:rsidR="003F429A" w:rsidRDefault="003F429A"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siska Dewi">
    <w15:presenceInfo w15:providerId="Windows Live" w15:userId="be1c3e6a9e20ee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3F429A"/>
    <w:rsid w:val="0042167F"/>
    <w:rsid w:val="004F5D73"/>
    <w:rsid w:val="0052028E"/>
    <w:rsid w:val="005275E3"/>
    <w:rsid w:val="00771E9D"/>
    <w:rsid w:val="00854F52"/>
    <w:rsid w:val="008C2877"/>
    <w:rsid w:val="008D1AF7"/>
    <w:rsid w:val="00924DF5"/>
    <w:rsid w:val="00A16D9B"/>
    <w:rsid w:val="00A86167"/>
    <w:rsid w:val="00AF28E1"/>
    <w:rsid w:val="00B00158"/>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072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Fransiska Dewi</cp:lastModifiedBy>
  <cp:revision>3</cp:revision>
  <dcterms:created xsi:type="dcterms:W3CDTF">2020-08-08T05:38:00Z</dcterms:created>
  <dcterms:modified xsi:type="dcterms:W3CDTF">2020-08-08T05:38:00Z</dcterms:modified>
</cp:coreProperties>
</file>