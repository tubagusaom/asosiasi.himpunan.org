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25CE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7EF1465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9EE483F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755685C1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7EF5EDFC" w14:textId="77777777" w:rsidTr="00821BA2">
        <w:tc>
          <w:tcPr>
            <w:tcW w:w="9350" w:type="dxa"/>
          </w:tcPr>
          <w:p w14:paraId="13563A65" w14:textId="77777777" w:rsidR="00BE098E" w:rsidRDefault="00BE098E" w:rsidP="00821BA2">
            <w:pPr>
              <w:pStyle w:val="ListParagraph"/>
              <w:ind w:left="0"/>
            </w:pPr>
          </w:p>
          <w:p w14:paraId="6E0B0324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7845CBD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6BE67E6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048CE52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2C40D79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4E9AEF4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28DA5E9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5C6AD07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08CC65B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2467A47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371DCB9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0D182F9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73E624C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5F1E6C6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2D3120D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50C633F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5EC3A23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1232962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39B8552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6FA6947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649ADCB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241254F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6E5149B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3F85B2B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072704F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19D5A9E5" w14:textId="77777777" w:rsidTr="00821BA2">
        <w:tc>
          <w:tcPr>
            <w:tcW w:w="9350" w:type="dxa"/>
          </w:tcPr>
          <w:p w14:paraId="3BB7EB96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34E365D9" w14:textId="6EE5308B" w:rsidR="00BE098E" w:rsidRDefault="00BE098E" w:rsidP="00BE098E">
      <w:pPr>
        <w:pStyle w:val="ListParagraph"/>
        <w:ind w:left="360"/>
      </w:pPr>
    </w:p>
    <w:p w14:paraId="69842F1E" w14:textId="06BF63C8" w:rsidR="007C5944" w:rsidRDefault="007C5944" w:rsidP="00BE098E">
      <w:pPr>
        <w:pStyle w:val="ListParagraph"/>
        <w:ind w:left="360"/>
      </w:pPr>
      <w:r>
        <w:br w:type="page"/>
      </w:r>
    </w:p>
    <w:p w14:paraId="432E6FC4" w14:textId="056032C7" w:rsidR="007C5944" w:rsidDel="007C5944" w:rsidRDefault="007C5944" w:rsidP="007C5944">
      <w:pPr>
        <w:pStyle w:val="ListParagraph"/>
        <w:tabs>
          <w:tab w:val="left" w:pos="2064"/>
          <w:tab w:val="left" w:pos="2513"/>
        </w:tabs>
        <w:ind w:left="709" w:hanging="709"/>
        <w:jc w:val="left"/>
        <w:rPr>
          <w:del w:id="0" w:author="Bass" w:date="2021-05-07T11:08:00Z"/>
        </w:rPr>
        <w:pPrChange w:id="1" w:author="Bass" w:date="2021-05-07T11:08:00Z">
          <w:pPr>
            <w:pStyle w:val="ListParagraph"/>
            <w:tabs>
              <w:tab w:val="left" w:pos="2064"/>
              <w:tab w:val="left" w:pos="2513"/>
            </w:tabs>
            <w:ind w:left="375"/>
            <w:jc w:val="left"/>
          </w:pPr>
        </w:pPrChange>
      </w:pPr>
      <w:ins w:id="2" w:author="Bass" w:date="2021-05-07T11:07:00Z">
        <w:r w:rsidRPr="007C5944">
          <w:rPr>
            <w:b/>
            <w:bCs/>
            <w:lang w:val="id-ID"/>
            <w:rPrChange w:id="3" w:author="Bass" w:date="2021-05-07T11:08:00Z">
              <w:rPr>
                <w:lang w:val="id-ID"/>
              </w:rPr>
            </w:rPrChange>
          </w:rPr>
          <w:lastRenderedPageBreak/>
          <w:t>M</w:t>
        </w:r>
      </w:ins>
      <w:del w:id="4" w:author="Bass" w:date="2021-05-07T11:07:00Z">
        <w:r w:rsidRPr="007C5944" w:rsidDel="007C5944">
          <w:rPr>
            <w:b/>
            <w:bCs/>
            <w:rPrChange w:id="5" w:author="Bass" w:date="2021-05-07T11:08:00Z">
              <w:rPr/>
            </w:rPrChange>
          </w:rPr>
          <w:delText>m</w:delText>
        </w:r>
      </w:del>
      <w:proofErr w:type="spellStart"/>
      <w:r w:rsidRPr="007C5944">
        <w:rPr>
          <w:b/>
          <w:bCs/>
          <w:rPrChange w:id="6" w:author="Bass" w:date="2021-05-07T11:08:00Z">
            <w:rPr/>
          </w:rPrChange>
        </w:rPr>
        <w:t>anajemen</w:t>
      </w:r>
      <w:proofErr w:type="spellEnd"/>
      <w:r>
        <w:t xml:space="preserve"> </w:t>
      </w:r>
      <w:ins w:id="7" w:author="Bass" w:date="2021-05-07T11:07:00Z">
        <w:r>
          <w:rPr>
            <w:lang w:val="id-ID"/>
          </w:rPr>
          <w:t xml:space="preserve">adalah </w:t>
        </w:r>
      </w:ins>
      <w:del w:id="8" w:author="Bass" w:date="2021-05-07T11:07:00Z">
        <w:r w:rsidDel="007C5944">
          <w:tab/>
          <w:delText xml:space="preserve">:  </w:delText>
        </w:r>
        <w:r w:rsidDel="007C5944">
          <w:tab/>
        </w:r>
      </w:del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</w:p>
    <w:p w14:paraId="67829508" w14:textId="55084785" w:rsidR="007C5944" w:rsidRDefault="007C5944" w:rsidP="007C5944">
      <w:pPr>
        <w:pStyle w:val="ListParagraph"/>
        <w:tabs>
          <w:tab w:val="left" w:pos="2064"/>
          <w:tab w:val="left" w:pos="2513"/>
        </w:tabs>
        <w:ind w:left="375"/>
        <w:jc w:val="left"/>
      </w:pPr>
      <w:del w:id="9" w:author="Bass" w:date="2021-05-07T11:08:00Z">
        <w:r w:rsidDel="007C5944">
          <w:tab/>
        </w:r>
        <w:r w:rsidDel="007C5944">
          <w:tab/>
        </w:r>
      </w:del>
      <w:proofErr w:type="spellStart"/>
      <w:r>
        <w:t>sasaran</w:t>
      </w:r>
      <w:proofErr w:type="spellEnd"/>
      <w:r>
        <w:t>.</w:t>
      </w:r>
    </w:p>
    <w:p w14:paraId="179C4427" w14:textId="51020DAF" w:rsidR="007C5944" w:rsidRDefault="007C5944" w:rsidP="00CA205F">
      <w:pPr>
        <w:pStyle w:val="ListParagraph"/>
        <w:tabs>
          <w:tab w:val="left" w:pos="2064"/>
          <w:tab w:val="left" w:pos="2513"/>
        </w:tabs>
        <w:ind w:left="0"/>
        <w:jc w:val="left"/>
      </w:pPr>
      <w:del w:id="10" w:author="Bass" w:date="2021-05-07T11:08:00Z">
        <w:r w:rsidRPr="007C5944" w:rsidDel="007C5944">
          <w:rPr>
            <w:b/>
            <w:bCs/>
            <w:rPrChange w:id="11" w:author="Bass" w:date="2021-05-07T11:08:00Z">
              <w:rPr/>
            </w:rPrChange>
          </w:rPr>
          <w:delText xml:space="preserve">filosofis </w:delText>
        </w:r>
      </w:del>
      <w:ins w:id="12" w:author="Bass" w:date="2021-05-07T11:08:00Z">
        <w:r>
          <w:rPr>
            <w:b/>
            <w:bCs/>
            <w:lang w:val="id-ID"/>
          </w:rPr>
          <w:t>F</w:t>
        </w:r>
        <w:proofErr w:type="spellStart"/>
        <w:r w:rsidRPr="007C5944">
          <w:rPr>
            <w:b/>
            <w:bCs/>
            <w:rPrChange w:id="13" w:author="Bass" w:date="2021-05-07T11:08:00Z">
              <w:rPr/>
            </w:rPrChange>
          </w:rPr>
          <w:t>ilosofis</w:t>
        </w:r>
        <w:proofErr w:type="spellEnd"/>
        <w:r w:rsidRPr="007C5944">
          <w:rPr>
            <w:b/>
            <w:bCs/>
            <w:rPrChange w:id="14" w:author="Bass" w:date="2021-05-07T11:08:00Z">
              <w:rPr/>
            </w:rPrChange>
          </w:rPr>
          <w:t xml:space="preserve"> </w:t>
        </w:r>
        <w:r>
          <w:rPr>
            <w:lang w:val="id-ID"/>
          </w:rPr>
          <w:t>ada</w:t>
        </w:r>
      </w:ins>
      <w:ins w:id="15" w:author="Bass" w:date="2021-05-07T11:09:00Z">
        <w:r>
          <w:rPr>
            <w:lang w:val="id-ID"/>
          </w:rPr>
          <w:t xml:space="preserve">lah </w:t>
        </w:r>
      </w:ins>
      <w:del w:id="16" w:author="Bass" w:date="2021-05-07T11:09:00Z">
        <w:r w:rsidDel="007C5944">
          <w:tab/>
          <w:delText xml:space="preserve">: </w:delText>
        </w:r>
        <w:r w:rsidDel="007C5944">
          <w:tab/>
        </w:r>
      </w:del>
      <w:proofErr w:type="spellStart"/>
      <w:r>
        <w:t>berdasarkan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>.</w:t>
      </w:r>
    </w:p>
    <w:p w14:paraId="60EF4363" w14:textId="129BC196" w:rsidR="007C5944" w:rsidDel="00CA205F" w:rsidRDefault="007C5944" w:rsidP="00CA205F">
      <w:pPr>
        <w:pStyle w:val="ListParagraph"/>
        <w:tabs>
          <w:tab w:val="left" w:pos="2064"/>
          <w:tab w:val="left" w:pos="2513"/>
        </w:tabs>
        <w:ind w:left="709" w:hanging="709"/>
        <w:jc w:val="left"/>
        <w:rPr>
          <w:del w:id="17" w:author="Bass" w:date="2021-05-07T11:15:00Z"/>
        </w:rPr>
        <w:pPrChange w:id="18" w:author="Bass" w:date="2021-05-07T11:15:00Z">
          <w:pPr>
            <w:pStyle w:val="ListParagraph"/>
            <w:tabs>
              <w:tab w:val="left" w:pos="2064"/>
              <w:tab w:val="left" w:pos="2513"/>
            </w:tabs>
            <w:ind w:left="709"/>
            <w:jc w:val="left"/>
          </w:pPr>
        </w:pPrChange>
      </w:pPr>
      <w:del w:id="19" w:author="Bass" w:date="2021-05-07T11:09:00Z">
        <w:r w:rsidDel="007C5944">
          <w:delText xml:space="preserve">kurikulum </w:delText>
        </w:r>
      </w:del>
      <w:ins w:id="20" w:author="Bass" w:date="2021-05-07T11:09:00Z">
        <w:r w:rsidRPr="007C5944">
          <w:rPr>
            <w:b/>
            <w:bCs/>
            <w:lang w:val="id-ID"/>
            <w:rPrChange w:id="21" w:author="Bass" w:date="2021-05-07T11:09:00Z">
              <w:rPr>
                <w:lang w:val="id-ID"/>
              </w:rPr>
            </w:rPrChange>
          </w:rPr>
          <w:t>K</w:t>
        </w:r>
        <w:proofErr w:type="spellStart"/>
        <w:r w:rsidRPr="007C5944">
          <w:rPr>
            <w:b/>
            <w:bCs/>
            <w:rPrChange w:id="22" w:author="Bass" w:date="2021-05-07T11:09:00Z">
              <w:rPr/>
            </w:rPrChange>
          </w:rPr>
          <w:t>urikulum</w:t>
        </w:r>
        <w:proofErr w:type="spellEnd"/>
        <w:r w:rsidRPr="007C5944">
          <w:rPr>
            <w:b/>
            <w:bCs/>
            <w:rPrChange w:id="23" w:author="Bass" w:date="2021-05-07T11:09:00Z">
              <w:rPr/>
            </w:rPrChange>
          </w:rPr>
          <w:t xml:space="preserve"> </w:t>
        </w:r>
        <w:r>
          <w:rPr>
            <w:lang w:val="id-ID"/>
          </w:rPr>
          <w:t xml:space="preserve"> adalah </w:t>
        </w:r>
      </w:ins>
      <w:del w:id="24" w:author="Bass" w:date="2021-05-07T11:09:00Z">
        <w:r w:rsidDel="007C5944">
          <w:tab/>
          <w:delText xml:space="preserve">: </w:delText>
        </w:r>
        <w:r w:rsidDel="007C5944">
          <w:tab/>
        </w:r>
      </w:del>
      <w:proofErr w:type="spellStart"/>
      <w:r>
        <w:t>perangkat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pada</w:t>
      </w:r>
      <w:ins w:id="25" w:author="Bass" w:date="2021-05-07T11:15:00Z">
        <w:r w:rsidR="00CA205F">
          <w:rPr>
            <w:lang w:val="id-ID"/>
          </w:rPr>
          <w:t xml:space="preserve"> </w:t>
        </w:r>
      </w:ins>
      <w:del w:id="26" w:author="Bass" w:date="2021-05-07T11:15:00Z">
        <w:r w:rsidDel="00CA205F">
          <w:delText xml:space="preserve"> </w:delText>
        </w:r>
      </w:del>
      <w:proofErr w:type="spellStart"/>
      <w:r>
        <w:t>lembaga</w:t>
      </w:r>
      <w:proofErr w:type="spellEnd"/>
      <w:r>
        <w:t xml:space="preserve"> </w:t>
      </w:r>
    </w:p>
    <w:p w14:paraId="55F92825" w14:textId="7C5E5D8C" w:rsidR="007C5944" w:rsidRDefault="007C5944" w:rsidP="00CA205F">
      <w:pPr>
        <w:pStyle w:val="ListParagraph"/>
        <w:tabs>
          <w:tab w:val="left" w:pos="2064"/>
          <w:tab w:val="left" w:pos="2513"/>
        </w:tabs>
        <w:ind w:left="0"/>
        <w:jc w:val="left"/>
        <w:pPrChange w:id="27" w:author="Bass" w:date="2021-05-07T11:15:00Z">
          <w:pPr>
            <w:pStyle w:val="ListParagraph"/>
            <w:tabs>
              <w:tab w:val="left" w:pos="2064"/>
              <w:tab w:val="left" w:pos="2513"/>
            </w:tabs>
            <w:ind w:left="375"/>
            <w:jc w:val="left"/>
          </w:pPr>
        </w:pPrChange>
      </w:pPr>
      <w:del w:id="28" w:author="Bass" w:date="2021-05-07T11:15:00Z">
        <w:r w:rsidDel="00CA205F">
          <w:tab/>
        </w:r>
        <w:r w:rsidDel="00CA205F">
          <w:tab/>
        </w:r>
      </w:del>
      <w:proofErr w:type="spellStart"/>
      <w:r>
        <w:t>pendidikan</w:t>
      </w:r>
      <w:proofErr w:type="spellEnd"/>
      <w:r>
        <w:t>.</w:t>
      </w:r>
    </w:p>
    <w:p w14:paraId="528604F5" w14:textId="06AA7AAF" w:rsidR="007C5944" w:rsidRDefault="007C5944" w:rsidP="00CA205F">
      <w:pPr>
        <w:pStyle w:val="ListParagraph"/>
        <w:tabs>
          <w:tab w:val="left" w:pos="2064"/>
          <w:tab w:val="left" w:pos="2513"/>
        </w:tabs>
        <w:ind w:left="709" w:hanging="709"/>
        <w:jc w:val="left"/>
        <w:pPrChange w:id="29" w:author="Bass" w:date="2021-05-07T11:16:00Z">
          <w:pPr>
            <w:pStyle w:val="ListParagraph"/>
            <w:tabs>
              <w:tab w:val="left" w:pos="2064"/>
              <w:tab w:val="left" w:pos="2513"/>
            </w:tabs>
            <w:ind w:left="709" w:hanging="283"/>
            <w:jc w:val="left"/>
          </w:pPr>
        </w:pPrChange>
      </w:pPr>
      <w:del w:id="30" w:author="Bass" w:date="2021-05-07T11:09:00Z">
        <w:r w:rsidDel="007C5944">
          <w:delText xml:space="preserve">implementasi </w:delText>
        </w:r>
      </w:del>
      <w:ins w:id="31" w:author="Bass" w:date="2021-05-07T11:09:00Z">
        <w:r w:rsidRPr="007C5944">
          <w:rPr>
            <w:b/>
            <w:bCs/>
            <w:lang w:val="id-ID"/>
            <w:rPrChange w:id="32" w:author="Bass" w:date="2021-05-07T11:10:00Z">
              <w:rPr>
                <w:lang w:val="id-ID"/>
              </w:rPr>
            </w:rPrChange>
          </w:rPr>
          <w:t>I</w:t>
        </w:r>
        <w:proofErr w:type="spellStart"/>
        <w:r w:rsidRPr="007C5944">
          <w:rPr>
            <w:b/>
            <w:bCs/>
            <w:rPrChange w:id="33" w:author="Bass" w:date="2021-05-07T11:10:00Z">
              <w:rPr/>
            </w:rPrChange>
          </w:rPr>
          <w:t>mplementasi</w:t>
        </w:r>
        <w:proofErr w:type="spellEnd"/>
        <w:r>
          <w:t xml:space="preserve"> </w:t>
        </w:r>
      </w:ins>
      <w:ins w:id="34" w:author="Bass" w:date="2021-05-07T11:10:00Z">
        <w:r>
          <w:rPr>
            <w:lang w:val="id-ID"/>
          </w:rPr>
          <w:t xml:space="preserve">adalah </w:t>
        </w:r>
      </w:ins>
      <w:del w:id="35" w:author="Bass" w:date="2021-05-07T11:10:00Z">
        <w:r w:rsidDel="007C5944">
          <w:tab/>
          <w:delText>:</w:delText>
        </w:r>
        <w:r w:rsidDel="007C5944">
          <w:tab/>
        </w:r>
      </w:del>
      <w:proofErr w:type="spellStart"/>
      <w:r>
        <w:t>pelaksanaan</w:t>
      </w:r>
      <w:proofErr w:type="spellEnd"/>
      <w:r>
        <w:t xml:space="preserve">, </w:t>
      </w:r>
      <w:proofErr w:type="spellStart"/>
      <w:r>
        <w:t>penerapan</w:t>
      </w:r>
      <w:proofErr w:type="spellEnd"/>
      <w:r>
        <w:t>.</w:t>
      </w:r>
    </w:p>
    <w:p w14:paraId="7A790BF5" w14:textId="70B742D6" w:rsidR="007C5944" w:rsidRDefault="007C5944" w:rsidP="00CA205F">
      <w:pPr>
        <w:pStyle w:val="ListParagraph"/>
        <w:tabs>
          <w:tab w:val="left" w:pos="2064"/>
          <w:tab w:val="left" w:pos="2513"/>
        </w:tabs>
        <w:ind w:left="0"/>
        <w:jc w:val="left"/>
        <w:pPrChange w:id="36" w:author="Bass" w:date="2021-05-07T11:15:00Z">
          <w:pPr>
            <w:pStyle w:val="ListParagraph"/>
            <w:tabs>
              <w:tab w:val="left" w:pos="2064"/>
              <w:tab w:val="left" w:pos="2513"/>
            </w:tabs>
            <w:ind w:left="375"/>
            <w:jc w:val="left"/>
          </w:pPr>
        </w:pPrChange>
      </w:pPr>
      <w:del w:id="37" w:author="Bass" w:date="2021-05-07T11:10:00Z">
        <w:r w:rsidDel="007C5944">
          <w:delText xml:space="preserve">optimal </w:delText>
        </w:r>
      </w:del>
      <w:ins w:id="38" w:author="Bass" w:date="2021-05-07T11:10:00Z">
        <w:r w:rsidRPr="007C5944">
          <w:rPr>
            <w:b/>
            <w:bCs/>
            <w:lang w:val="id-ID"/>
            <w:rPrChange w:id="39" w:author="Bass" w:date="2021-05-07T11:10:00Z">
              <w:rPr>
                <w:lang w:val="id-ID"/>
              </w:rPr>
            </w:rPrChange>
          </w:rPr>
          <w:t>O</w:t>
        </w:r>
        <w:proofErr w:type="spellStart"/>
        <w:r w:rsidRPr="007C5944">
          <w:rPr>
            <w:b/>
            <w:bCs/>
            <w:rPrChange w:id="40" w:author="Bass" w:date="2021-05-07T11:10:00Z">
              <w:rPr/>
            </w:rPrChange>
          </w:rPr>
          <w:t>ptimal</w:t>
        </w:r>
        <w:proofErr w:type="spellEnd"/>
        <w:r>
          <w:t xml:space="preserve"> </w:t>
        </w:r>
        <w:r>
          <w:rPr>
            <w:lang w:val="id-ID"/>
          </w:rPr>
          <w:t xml:space="preserve">adalah </w:t>
        </w:r>
      </w:ins>
      <w:del w:id="41" w:author="Bass" w:date="2021-05-07T11:10:00Z">
        <w:r w:rsidDel="007C5944">
          <w:tab/>
          <w:delText xml:space="preserve">: </w:delText>
        </w:r>
        <w:r w:rsidDel="007C5944">
          <w:tab/>
        </w:r>
      </w:del>
      <w:proofErr w:type="spellStart"/>
      <w:r>
        <w:t>tertinggi</w:t>
      </w:r>
      <w:proofErr w:type="spellEnd"/>
      <w:r>
        <w:t xml:space="preserve">; paling </w:t>
      </w:r>
      <w:proofErr w:type="spellStart"/>
      <w:r>
        <w:t>menguntungkan</w:t>
      </w:r>
      <w:proofErr w:type="spellEnd"/>
      <w:r>
        <w:t>.</w:t>
      </w:r>
    </w:p>
    <w:p w14:paraId="10CCB7DC" w14:textId="6B2EAE61" w:rsidR="007C5944" w:rsidRDefault="007C5944" w:rsidP="00CA205F">
      <w:pPr>
        <w:pStyle w:val="ListParagraph"/>
        <w:tabs>
          <w:tab w:val="left" w:pos="2064"/>
          <w:tab w:val="left" w:pos="2513"/>
        </w:tabs>
        <w:ind w:left="851" w:hanging="851"/>
        <w:jc w:val="left"/>
      </w:pPr>
      <w:del w:id="42" w:author="Bass" w:date="2021-05-07T11:10:00Z">
        <w:r w:rsidDel="007C5944">
          <w:delText xml:space="preserve">integral </w:delText>
        </w:r>
      </w:del>
      <w:ins w:id="43" w:author="Bass" w:date="2021-05-07T11:10:00Z">
        <w:r w:rsidRPr="007C5944">
          <w:rPr>
            <w:b/>
            <w:bCs/>
            <w:lang w:val="id-ID"/>
            <w:rPrChange w:id="44" w:author="Bass" w:date="2021-05-07T11:10:00Z">
              <w:rPr>
                <w:lang w:val="id-ID"/>
              </w:rPr>
            </w:rPrChange>
          </w:rPr>
          <w:t>I</w:t>
        </w:r>
        <w:proofErr w:type="spellStart"/>
        <w:r w:rsidRPr="007C5944">
          <w:rPr>
            <w:b/>
            <w:bCs/>
            <w:rPrChange w:id="45" w:author="Bass" w:date="2021-05-07T11:10:00Z">
              <w:rPr/>
            </w:rPrChange>
          </w:rPr>
          <w:t>ntegral</w:t>
        </w:r>
        <w:proofErr w:type="spellEnd"/>
        <w:r>
          <w:t xml:space="preserve"> </w:t>
        </w:r>
        <w:r>
          <w:rPr>
            <w:lang w:val="id-ID"/>
          </w:rPr>
          <w:t xml:space="preserve">adalah </w:t>
        </w:r>
      </w:ins>
      <w:del w:id="46" w:author="Bass" w:date="2021-05-07T11:10:00Z">
        <w:r w:rsidDel="007C5944">
          <w:tab/>
          <w:delText xml:space="preserve">: </w:delText>
        </w:r>
        <w:r w:rsidDel="007C5944">
          <w:tab/>
        </w:r>
      </w:del>
      <w:proofErr w:type="spellStart"/>
      <w:r>
        <w:t>meliputi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</w:p>
    <w:p w14:paraId="18B61E29" w14:textId="77777777" w:rsidR="007C5944" w:rsidRDefault="007C5944" w:rsidP="00CA205F">
      <w:pPr>
        <w:pStyle w:val="ListParagraph"/>
        <w:tabs>
          <w:tab w:val="left" w:pos="2064"/>
          <w:tab w:val="left" w:pos="2513"/>
        </w:tabs>
        <w:ind w:left="0"/>
        <w:jc w:val="left"/>
        <w:pPrChange w:id="47" w:author="Bass" w:date="2021-05-07T11:15:00Z">
          <w:pPr>
            <w:pStyle w:val="ListParagraph"/>
            <w:tabs>
              <w:tab w:val="left" w:pos="2064"/>
              <w:tab w:val="left" w:pos="2513"/>
            </w:tabs>
            <w:ind w:left="375"/>
            <w:jc w:val="left"/>
          </w:pPr>
        </w:pPrChange>
      </w:pPr>
      <w:r>
        <w:tab/>
      </w:r>
      <w:r>
        <w:tab/>
      </w:r>
      <w:proofErr w:type="spellStart"/>
      <w:r>
        <w:t>lengkap</w:t>
      </w:r>
      <w:proofErr w:type="spellEnd"/>
      <w:r>
        <w:t xml:space="preserve">; </w:t>
      </w:r>
      <w:proofErr w:type="spellStart"/>
      <w:r>
        <w:t>utuh</w:t>
      </w:r>
      <w:proofErr w:type="spellEnd"/>
      <w:r>
        <w:t xml:space="preserve">; </w:t>
      </w:r>
      <w:proofErr w:type="spellStart"/>
      <w:r>
        <w:t>bulat</w:t>
      </w:r>
      <w:proofErr w:type="spellEnd"/>
      <w:r>
        <w:t xml:space="preserve">; </w:t>
      </w:r>
      <w:proofErr w:type="spellStart"/>
      <w:r>
        <w:t>sempurna</w:t>
      </w:r>
      <w:proofErr w:type="spellEnd"/>
      <w:r>
        <w:t>.</w:t>
      </w:r>
    </w:p>
    <w:p w14:paraId="1DAFB6F4" w14:textId="016D9845" w:rsidR="007C5944" w:rsidRDefault="007C5944" w:rsidP="00CA205F">
      <w:pPr>
        <w:pStyle w:val="ListParagraph"/>
        <w:tabs>
          <w:tab w:val="left" w:pos="2064"/>
          <w:tab w:val="left" w:pos="2513"/>
        </w:tabs>
        <w:ind w:left="709" w:hanging="709"/>
        <w:jc w:val="left"/>
      </w:pPr>
      <w:del w:id="48" w:author="Bass" w:date="2021-05-07T11:11:00Z">
        <w:r w:rsidDel="007C5944">
          <w:delText xml:space="preserve">konseptual </w:delText>
        </w:r>
      </w:del>
      <w:ins w:id="49" w:author="Bass" w:date="2021-05-07T11:11:00Z">
        <w:r w:rsidRPr="007C5944">
          <w:rPr>
            <w:b/>
            <w:bCs/>
            <w:lang w:val="id-ID"/>
            <w:rPrChange w:id="50" w:author="Bass" w:date="2021-05-07T11:11:00Z">
              <w:rPr>
                <w:lang w:val="id-ID"/>
              </w:rPr>
            </w:rPrChange>
          </w:rPr>
          <w:t>K</w:t>
        </w:r>
        <w:proofErr w:type="spellStart"/>
        <w:r w:rsidRPr="007C5944">
          <w:rPr>
            <w:b/>
            <w:bCs/>
            <w:rPrChange w:id="51" w:author="Bass" w:date="2021-05-07T11:11:00Z">
              <w:rPr/>
            </w:rPrChange>
          </w:rPr>
          <w:t>onseptual</w:t>
        </w:r>
        <w:proofErr w:type="spellEnd"/>
        <w:r>
          <w:t xml:space="preserve"> </w:t>
        </w:r>
        <w:r>
          <w:rPr>
            <w:lang w:val="id-ID"/>
          </w:rPr>
          <w:t>adalah</w:t>
        </w:r>
      </w:ins>
      <w:r>
        <w:tab/>
      </w:r>
      <w:del w:id="52" w:author="Bass" w:date="2021-05-07T11:11:00Z">
        <w:r w:rsidDel="007C5944">
          <w:delText xml:space="preserve">: </w:delText>
        </w:r>
        <w:r w:rsidDel="007C5944">
          <w:tab/>
        </w:r>
      </w:del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>.</w:t>
      </w:r>
    </w:p>
    <w:p w14:paraId="790A80FC" w14:textId="5F24E258" w:rsidR="007C5944" w:rsidRDefault="007C5944" w:rsidP="00CA205F">
      <w:pPr>
        <w:pStyle w:val="ListParagraph"/>
        <w:tabs>
          <w:tab w:val="left" w:pos="2064"/>
          <w:tab w:val="left" w:pos="2513"/>
        </w:tabs>
        <w:ind w:left="709" w:hanging="709"/>
        <w:jc w:val="left"/>
      </w:pPr>
      <w:del w:id="53" w:author="Bass" w:date="2021-05-07T11:11:00Z">
        <w:r w:rsidDel="007C5944">
          <w:delText xml:space="preserve">program </w:delText>
        </w:r>
      </w:del>
      <w:ins w:id="54" w:author="Bass" w:date="2021-05-07T11:11:00Z">
        <w:r w:rsidRPr="007C5944">
          <w:rPr>
            <w:b/>
            <w:bCs/>
            <w:lang w:val="id-ID"/>
            <w:rPrChange w:id="55" w:author="Bass" w:date="2021-05-07T11:11:00Z">
              <w:rPr>
                <w:lang w:val="id-ID"/>
              </w:rPr>
            </w:rPrChange>
          </w:rPr>
          <w:t>P</w:t>
        </w:r>
        <w:proofErr w:type="spellStart"/>
        <w:r w:rsidRPr="007C5944">
          <w:rPr>
            <w:b/>
            <w:bCs/>
            <w:rPrChange w:id="56" w:author="Bass" w:date="2021-05-07T11:11:00Z">
              <w:rPr/>
            </w:rPrChange>
          </w:rPr>
          <w:t>rogram</w:t>
        </w:r>
        <w:proofErr w:type="spellEnd"/>
        <w:r w:rsidRPr="007C5944">
          <w:rPr>
            <w:b/>
            <w:bCs/>
            <w:rPrChange w:id="57" w:author="Bass" w:date="2021-05-07T11:11:00Z">
              <w:rPr/>
            </w:rPrChange>
          </w:rPr>
          <w:t xml:space="preserve"> </w:t>
        </w:r>
        <w:r>
          <w:rPr>
            <w:lang w:val="id-ID"/>
          </w:rPr>
          <w:t xml:space="preserve">adalah </w:t>
        </w:r>
      </w:ins>
      <w:del w:id="58" w:author="Bass" w:date="2021-05-07T11:11:00Z">
        <w:r w:rsidDel="007C5944">
          <w:tab/>
          <w:delText xml:space="preserve">: </w:delText>
        </w:r>
        <w:r w:rsidDel="007C5944">
          <w:tab/>
        </w:r>
      </w:del>
      <w:proofErr w:type="spellStart"/>
      <w:r>
        <w:t>rancangan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ketatanegaraan</w:t>
      </w:r>
      <w:proofErr w:type="spellEnd"/>
      <w:r>
        <w:t xml:space="preserve">, </w:t>
      </w:r>
      <w:proofErr w:type="spellStart"/>
      <w:r>
        <w:t>perekonomian</w:t>
      </w:r>
      <w:proofErr w:type="spellEnd"/>
      <w:r>
        <w:t xml:space="preserve">, </w:t>
      </w:r>
      <w:proofErr w:type="spellStart"/>
      <w:r>
        <w:t>dsb</w:t>
      </w:r>
      <w:proofErr w:type="spellEnd"/>
      <w:r>
        <w:t xml:space="preserve">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14:paraId="2303354A" w14:textId="479BACEC" w:rsidR="007C5944" w:rsidRDefault="007C5944" w:rsidP="00CA205F">
      <w:pPr>
        <w:pStyle w:val="ListParagraph"/>
        <w:tabs>
          <w:tab w:val="left" w:pos="2064"/>
          <w:tab w:val="left" w:pos="2513"/>
        </w:tabs>
        <w:ind w:left="709" w:hanging="709"/>
        <w:jc w:val="left"/>
      </w:pPr>
      <w:del w:id="59" w:author="Bass" w:date="2021-05-07T11:12:00Z">
        <w:r w:rsidDel="007C5944">
          <w:delText xml:space="preserve">kriteria </w:delText>
        </w:r>
      </w:del>
      <w:ins w:id="60" w:author="Bass" w:date="2021-05-07T11:12:00Z">
        <w:r w:rsidRPr="007C5944">
          <w:rPr>
            <w:b/>
            <w:bCs/>
            <w:lang w:val="id-ID"/>
            <w:rPrChange w:id="61" w:author="Bass" w:date="2021-05-07T11:12:00Z">
              <w:rPr>
                <w:lang w:val="id-ID"/>
              </w:rPr>
            </w:rPrChange>
          </w:rPr>
          <w:t>K</w:t>
        </w:r>
        <w:proofErr w:type="spellStart"/>
        <w:r w:rsidRPr="007C5944">
          <w:rPr>
            <w:b/>
            <w:bCs/>
            <w:rPrChange w:id="62" w:author="Bass" w:date="2021-05-07T11:12:00Z">
              <w:rPr/>
            </w:rPrChange>
          </w:rPr>
          <w:t>riteria</w:t>
        </w:r>
        <w:proofErr w:type="spellEnd"/>
        <w:r>
          <w:t xml:space="preserve"> </w:t>
        </w:r>
        <w:r>
          <w:rPr>
            <w:lang w:val="id-ID"/>
          </w:rPr>
          <w:t>adalah</w:t>
        </w:r>
      </w:ins>
      <w:r>
        <w:tab/>
      </w:r>
      <w:del w:id="63" w:author="Bass" w:date="2021-05-07T11:12:00Z">
        <w:r w:rsidDel="007C5944">
          <w:delText xml:space="preserve">: </w:delText>
        </w:r>
        <w:r w:rsidDel="007C5944">
          <w:tab/>
        </w:r>
      </w:del>
      <w:proofErr w:type="spellStart"/>
      <w:r>
        <w:t>ukuran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>.</w:t>
      </w:r>
    </w:p>
    <w:p w14:paraId="4D202788" w14:textId="0E03F940" w:rsidR="007C5944" w:rsidRDefault="007C5944" w:rsidP="00CA205F">
      <w:pPr>
        <w:pStyle w:val="ListParagraph"/>
        <w:tabs>
          <w:tab w:val="left" w:pos="2064"/>
          <w:tab w:val="left" w:pos="2513"/>
        </w:tabs>
        <w:ind w:left="142" w:hanging="142"/>
        <w:jc w:val="left"/>
      </w:pPr>
      <w:del w:id="64" w:author="Bass" w:date="2021-05-07T11:12:00Z">
        <w:r w:rsidDel="007C5944">
          <w:delText xml:space="preserve">metodologi </w:delText>
        </w:r>
      </w:del>
      <w:ins w:id="65" w:author="Bass" w:date="2021-05-07T11:12:00Z">
        <w:r w:rsidRPr="007C5944">
          <w:rPr>
            <w:b/>
            <w:bCs/>
            <w:lang w:val="id-ID"/>
            <w:rPrChange w:id="66" w:author="Bass" w:date="2021-05-07T11:12:00Z">
              <w:rPr>
                <w:lang w:val="id-ID"/>
              </w:rPr>
            </w:rPrChange>
          </w:rPr>
          <w:t>M</w:t>
        </w:r>
        <w:proofErr w:type="spellStart"/>
        <w:r w:rsidRPr="007C5944">
          <w:rPr>
            <w:b/>
            <w:bCs/>
            <w:rPrChange w:id="67" w:author="Bass" w:date="2021-05-07T11:12:00Z">
              <w:rPr/>
            </w:rPrChange>
          </w:rPr>
          <w:t>etodologi</w:t>
        </w:r>
        <w:proofErr w:type="spellEnd"/>
        <w:r w:rsidRPr="007C5944">
          <w:rPr>
            <w:b/>
            <w:bCs/>
            <w:rPrChange w:id="68" w:author="Bass" w:date="2021-05-07T11:12:00Z">
              <w:rPr/>
            </w:rPrChange>
          </w:rPr>
          <w:t xml:space="preserve"> </w:t>
        </w:r>
        <w:r>
          <w:rPr>
            <w:lang w:val="id-ID"/>
          </w:rPr>
          <w:t>adalah</w:t>
        </w:r>
      </w:ins>
      <w:r>
        <w:tab/>
      </w:r>
      <w:del w:id="69" w:author="Bass" w:date="2021-05-07T11:12:00Z">
        <w:r w:rsidDel="007C5944">
          <w:delText xml:space="preserve">: </w:delText>
        </w:r>
        <w:r w:rsidDel="007C5944">
          <w:tab/>
        </w:r>
      </w:del>
      <w:proofErr w:type="spellStart"/>
      <w:r>
        <w:t>ilmu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>.</w:t>
      </w:r>
    </w:p>
    <w:p w14:paraId="65996977" w14:textId="11C97F8D" w:rsidR="007C5944" w:rsidDel="00CA205F" w:rsidRDefault="007C5944" w:rsidP="00CA205F">
      <w:pPr>
        <w:pStyle w:val="ListParagraph"/>
        <w:tabs>
          <w:tab w:val="left" w:pos="2064"/>
          <w:tab w:val="left" w:pos="2513"/>
        </w:tabs>
        <w:ind w:left="567" w:hanging="567"/>
        <w:jc w:val="left"/>
        <w:rPr>
          <w:del w:id="70" w:author="Bass" w:date="2021-05-07T11:18:00Z"/>
        </w:rPr>
        <w:pPrChange w:id="71" w:author="Bass" w:date="2021-05-07T11:19:00Z">
          <w:pPr>
            <w:pStyle w:val="ListParagraph"/>
            <w:tabs>
              <w:tab w:val="left" w:pos="2064"/>
              <w:tab w:val="left" w:pos="2513"/>
            </w:tabs>
            <w:ind w:left="709"/>
            <w:jc w:val="left"/>
          </w:pPr>
        </w:pPrChange>
      </w:pPr>
      <w:del w:id="72" w:author="Bass" w:date="2021-05-07T11:12:00Z">
        <w:r w:rsidDel="007C5944">
          <w:delText xml:space="preserve">norma </w:delText>
        </w:r>
      </w:del>
      <w:ins w:id="73" w:author="Bass" w:date="2021-05-07T11:12:00Z">
        <w:r w:rsidRPr="007C5944">
          <w:rPr>
            <w:b/>
            <w:bCs/>
            <w:lang w:val="id-ID"/>
            <w:rPrChange w:id="74" w:author="Bass" w:date="2021-05-07T11:13:00Z">
              <w:rPr>
                <w:lang w:val="id-ID"/>
              </w:rPr>
            </w:rPrChange>
          </w:rPr>
          <w:t>N</w:t>
        </w:r>
        <w:proofErr w:type="spellStart"/>
        <w:r w:rsidRPr="007C5944">
          <w:rPr>
            <w:b/>
            <w:bCs/>
            <w:rPrChange w:id="75" w:author="Bass" w:date="2021-05-07T11:13:00Z">
              <w:rPr/>
            </w:rPrChange>
          </w:rPr>
          <w:t>orma</w:t>
        </w:r>
        <w:proofErr w:type="spellEnd"/>
        <w:r>
          <w:t xml:space="preserve"> </w:t>
        </w:r>
      </w:ins>
      <w:ins w:id="76" w:author="Bass" w:date="2021-05-07T11:13:00Z">
        <w:r>
          <w:rPr>
            <w:lang w:val="id-ID"/>
          </w:rPr>
          <w:t>adalah</w:t>
        </w:r>
      </w:ins>
      <w:r>
        <w:tab/>
      </w:r>
      <w:del w:id="77" w:author="Bass" w:date="2021-05-07T11:13:00Z">
        <w:r w:rsidDel="007C5944">
          <w:delText xml:space="preserve">: </w:delText>
        </w:r>
        <w:r w:rsidDel="007C5944">
          <w:tab/>
        </w:r>
      </w:del>
      <w:proofErr w:type="spellStart"/>
      <w:r>
        <w:t>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mengikat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</w:p>
    <w:p w14:paraId="496FEAFF" w14:textId="7A0EDB19" w:rsidR="007C5944" w:rsidDel="00CA205F" w:rsidRDefault="007C5944" w:rsidP="00CA205F">
      <w:pPr>
        <w:pStyle w:val="ListParagraph"/>
        <w:tabs>
          <w:tab w:val="left" w:pos="2064"/>
          <w:tab w:val="left" w:pos="2513"/>
        </w:tabs>
        <w:ind w:left="709" w:hanging="567"/>
        <w:jc w:val="left"/>
        <w:rPr>
          <w:del w:id="78" w:author="Bass" w:date="2021-05-07T11:18:00Z"/>
        </w:rPr>
        <w:pPrChange w:id="79" w:author="Bass" w:date="2021-05-07T11:18:00Z">
          <w:pPr>
            <w:pStyle w:val="ListParagraph"/>
            <w:tabs>
              <w:tab w:val="left" w:pos="2064"/>
              <w:tab w:val="left" w:pos="2513"/>
            </w:tabs>
            <w:ind w:left="375"/>
            <w:jc w:val="left"/>
          </w:pPr>
        </w:pPrChange>
      </w:pPr>
      <w:del w:id="80" w:author="Bass" w:date="2021-05-07T11:18:00Z">
        <w:r w:rsidDel="00CA205F">
          <w:tab/>
        </w:r>
        <w:r w:rsidDel="00CA205F">
          <w:tab/>
        </w:r>
      </w:del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, </w:t>
      </w:r>
      <w:proofErr w:type="spellStart"/>
      <w:r>
        <w:t>tatanan</w:t>
      </w:r>
      <w:proofErr w:type="spellEnd"/>
      <w:r>
        <w:t xml:space="preserve">, dan </w:t>
      </w:r>
    </w:p>
    <w:p w14:paraId="659720A3" w14:textId="1C84736D" w:rsidR="007C5944" w:rsidRDefault="007C5944" w:rsidP="00CA205F">
      <w:pPr>
        <w:pStyle w:val="ListParagraph"/>
        <w:tabs>
          <w:tab w:val="left" w:pos="2064"/>
          <w:tab w:val="left" w:pos="2513"/>
        </w:tabs>
        <w:ind w:left="709" w:hanging="567"/>
        <w:jc w:val="left"/>
        <w:pPrChange w:id="81" w:author="Bass" w:date="2021-05-07T11:18:00Z">
          <w:pPr>
            <w:pStyle w:val="ListParagraph"/>
            <w:tabs>
              <w:tab w:val="left" w:pos="2064"/>
              <w:tab w:val="left" w:pos="2513"/>
            </w:tabs>
            <w:ind w:left="375"/>
            <w:jc w:val="left"/>
          </w:pPr>
        </w:pPrChange>
      </w:pPr>
      <w:del w:id="82" w:author="Bass" w:date="2021-05-07T11:18:00Z">
        <w:r w:rsidDel="00CA205F">
          <w:tab/>
        </w:r>
        <w:r w:rsidDel="00CA205F">
          <w:tab/>
        </w:r>
      </w:del>
      <w:proofErr w:type="spellStart"/>
      <w:r>
        <w:t>pengendali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dan </w:t>
      </w:r>
      <w:proofErr w:type="spellStart"/>
      <w:r>
        <w:t>berterima</w:t>
      </w:r>
      <w:proofErr w:type="spellEnd"/>
      <w:r>
        <w:t>.</w:t>
      </w:r>
    </w:p>
    <w:p w14:paraId="71CBEB8C" w14:textId="3D629E32" w:rsidR="007C5944" w:rsidDel="00CA205F" w:rsidRDefault="007C5944" w:rsidP="00CA205F">
      <w:pPr>
        <w:pStyle w:val="ListParagraph"/>
        <w:tabs>
          <w:tab w:val="left" w:pos="2064"/>
          <w:tab w:val="left" w:pos="2513"/>
        </w:tabs>
        <w:ind w:left="709" w:hanging="709"/>
        <w:jc w:val="left"/>
        <w:rPr>
          <w:del w:id="83" w:author="Bass" w:date="2021-05-07T11:19:00Z"/>
        </w:rPr>
      </w:pPr>
      <w:del w:id="84" w:author="Bass" w:date="2021-05-07T11:13:00Z">
        <w:r w:rsidDel="007C5944">
          <w:delText xml:space="preserve">orientasi </w:delText>
        </w:r>
      </w:del>
      <w:ins w:id="85" w:author="Bass" w:date="2021-05-07T11:13:00Z">
        <w:r w:rsidRPr="007C5944">
          <w:rPr>
            <w:b/>
            <w:bCs/>
            <w:lang w:val="id-ID"/>
            <w:rPrChange w:id="86" w:author="Bass" w:date="2021-05-07T11:13:00Z">
              <w:rPr>
                <w:lang w:val="id-ID"/>
              </w:rPr>
            </w:rPrChange>
          </w:rPr>
          <w:t>O</w:t>
        </w:r>
        <w:proofErr w:type="spellStart"/>
        <w:r w:rsidRPr="007C5944">
          <w:rPr>
            <w:b/>
            <w:bCs/>
            <w:rPrChange w:id="87" w:author="Bass" w:date="2021-05-07T11:13:00Z">
              <w:rPr/>
            </w:rPrChange>
          </w:rPr>
          <w:t>rientasi</w:t>
        </w:r>
        <w:proofErr w:type="spellEnd"/>
        <w:r>
          <w:t xml:space="preserve"> </w:t>
        </w:r>
        <w:r>
          <w:rPr>
            <w:lang w:val="id-ID"/>
          </w:rPr>
          <w:t>adalah</w:t>
        </w:r>
      </w:ins>
      <w:r>
        <w:tab/>
      </w:r>
      <w:del w:id="88" w:author="Bass" w:date="2021-05-07T11:13:00Z">
        <w:r w:rsidDel="007C5944">
          <w:delText xml:space="preserve">: </w:delText>
        </w:r>
        <w:r w:rsidDel="007C5944">
          <w:tab/>
        </w:r>
      </w:del>
      <w:proofErr w:type="spellStart"/>
      <w:r>
        <w:t>pandangan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, </w:t>
      </w:r>
      <w:proofErr w:type="spellStart"/>
      <w:r>
        <w:t>perhatian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kecen</w:t>
      </w:r>
      <w:del w:id="89" w:author="Bass" w:date="2021-05-07T11:19:00Z">
        <w:r w:rsidDel="00CA205F">
          <w:delText>-</w:delText>
        </w:r>
      </w:del>
    </w:p>
    <w:p w14:paraId="37184E00" w14:textId="0B5BA7FA" w:rsidR="007C5944" w:rsidRDefault="007C5944" w:rsidP="00CA205F">
      <w:pPr>
        <w:pStyle w:val="ListParagraph"/>
        <w:tabs>
          <w:tab w:val="left" w:pos="2064"/>
          <w:tab w:val="left" w:pos="2513"/>
        </w:tabs>
        <w:ind w:left="709" w:hanging="709"/>
        <w:jc w:val="left"/>
      </w:pPr>
      <w:del w:id="90" w:author="Bass" w:date="2021-05-07T11:19:00Z">
        <w:r w:rsidDel="00CA205F">
          <w:tab/>
        </w:r>
        <w:r w:rsidDel="00CA205F">
          <w:tab/>
        </w:r>
      </w:del>
      <w:r>
        <w:t>derungan</w:t>
      </w:r>
      <w:proofErr w:type="spellEnd"/>
      <w:r>
        <w:t>.</w:t>
      </w:r>
    </w:p>
    <w:p w14:paraId="3A751E75" w14:textId="2DB73E08" w:rsidR="007C5944" w:rsidDel="00CA205F" w:rsidRDefault="007C5944" w:rsidP="00CA205F">
      <w:pPr>
        <w:pStyle w:val="ListParagraph"/>
        <w:tabs>
          <w:tab w:val="left" w:pos="2064"/>
          <w:tab w:val="left" w:pos="2513"/>
        </w:tabs>
        <w:ind w:left="709" w:hanging="709"/>
        <w:jc w:val="left"/>
        <w:rPr>
          <w:del w:id="91" w:author="Bass" w:date="2021-05-07T11:20:00Z"/>
        </w:rPr>
        <w:pPrChange w:id="92" w:author="Bass" w:date="2021-05-07T11:20:00Z">
          <w:pPr>
            <w:pStyle w:val="ListParagraph"/>
            <w:tabs>
              <w:tab w:val="left" w:pos="2064"/>
              <w:tab w:val="left" w:pos="2513"/>
            </w:tabs>
            <w:ind w:left="851"/>
            <w:jc w:val="left"/>
          </w:pPr>
        </w:pPrChange>
      </w:pPr>
      <w:del w:id="93" w:author="Bass" w:date="2021-05-07T11:13:00Z">
        <w:r w:rsidDel="007C5944">
          <w:delText xml:space="preserve">prosedur </w:delText>
        </w:r>
      </w:del>
      <w:ins w:id="94" w:author="Bass" w:date="2021-05-07T11:13:00Z">
        <w:r w:rsidRPr="007C5944">
          <w:rPr>
            <w:b/>
            <w:bCs/>
            <w:lang w:val="id-ID"/>
            <w:rPrChange w:id="95" w:author="Bass" w:date="2021-05-07T11:13:00Z">
              <w:rPr>
                <w:lang w:val="id-ID"/>
              </w:rPr>
            </w:rPrChange>
          </w:rPr>
          <w:t>P</w:t>
        </w:r>
        <w:proofErr w:type="spellStart"/>
        <w:r w:rsidRPr="007C5944">
          <w:rPr>
            <w:b/>
            <w:bCs/>
            <w:rPrChange w:id="96" w:author="Bass" w:date="2021-05-07T11:13:00Z">
              <w:rPr/>
            </w:rPrChange>
          </w:rPr>
          <w:t>rosedur</w:t>
        </w:r>
        <w:proofErr w:type="spellEnd"/>
        <w:r>
          <w:t xml:space="preserve"> </w:t>
        </w:r>
      </w:ins>
      <w:ins w:id="97" w:author="Bass" w:date="2021-05-07T11:14:00Z">
        <w:r>
          <w:rPr>
            <w:lang w:val="id-ID"/>
          </w:rPr>
          <w:t>adalah</w:t>
        </w:r>
      </w:ins>
      <w:r>
        <w:tab/>
      </w:r>
      <w:del w:id="98" w:author="Bass" w:date="2021-05-07T11:14:00Z">
        <w:r w:rsidDel="007C5944">
          <w:delText xml:space="preserve">: </w:delText>
        </w:r>
        <w:r w:rsidDel="007C5944">
          <w:tab/>
        </w:r>
      </w:del>
      <w:proofErr w:type="spellStart"/>
      <w:r>
        <w:t>tahap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; </w:t>
      </w:r>
      <w:proofErr w:type="spellStart"/>
      <w:r>
        <w:t>metode</w:t>
      </w:r>
      <w:proofErr w:type="spellEnd"/>
      <w:r>
        <w:t xml:space="preserve"> </w:t>
      </w:r>
    </w:p>
    <w:p w14:paraId="3A1E3AC8" w14:textId="739AA79A" w:rsidR="007C5944" w:rsidRDefault="007C5944" w:rsidP="00CA205F">
      <w:pPr>
        <w:pStyle w:val="ListParagraph"/>
        <w:tabs>
          <w:tab w:val="left" w:pos="2064"/>
          <w:tab w:val="left" w:pos="2513"/>
        </w:tabs>
        <w:ind w:left="709" w:hanging="709"/>
        <w:jc w:val="left"/>
        <w:pPrChange w:id="99" w:author="Bass" w:date="2021-05-07T11:20:00Z">
          <w:pPr>
            <w:pStyle w:val="ListParagraph"/>
            <w:tabs>
              <w:tab w:val="left" w:pos="2064"/>
              <w:tab w:val="left" w:pos="2513"/>
            </w:tabs>
            <w:ind w:left="851" w:hanging="2132"/>
            <w:jc w:val="left"/>
          </w:pPr>
        </w:pPrChange>
      </w:pPr>
      <w:del w:id="100" w:author="Bass" w:date="2021-05-07T11:20:00Z">
        <w:r w:rsidDel="00CA205F">
          <w:tab/>
        </w:r>
        <w:r w:rsidDel="00CA205F">
          <w:tab/>
        </w:r>
      </w:del>
      <w:proofErr w:type="spellStart"/>
      <w:r>
        <w:t>langkah</w:t>
      </w:r>
      <w:proofErr w:type="spellEnd"/>
      <w:r>
        <w:t xml:space="preserve"> demi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suatu</w:t>
      </w:r>
      <w:del w:id="101" w:author="Bass" w:date="2021-05-07T11:20:00Z">
        <w:r w:rsidDel="00CA205F">
          <w:delText xml:space="preserve"> </w:delText>
        </w:r>
      </w:del>
      <w:r>
        <w:t>masalah</w:t>
      </w:r>
      <w:proofErr w:type="spellEnd"/>
      <w:r>
        <w:t>.</w:t>
      </w:r>
    </w:p>
    <w:p w14:paraId="34C1E10D" w14:textId="59A1EAD0" w:rsidR="007C5944" w:rsidDel="00CA205F" w:rsidRDefault="007C5944" w:rsidP="00CA205F">
      <w:pPr>
        <w:pStyle w:val="ListParagraph"/>
        <w:tabs>
          <w:tab w:val="left" w:pos="2064"/>
          <w:tab w:val="left" w:pos="2513"/>
        </w:tabs>
        <w:ind w:left="567" w:hanging="567"/>
        <w:jc w:val="left"/>
        <w:rPr>
          <w:del w:id="102" w:author="Bass" w:date="2021-05-07T11:20:00Z"/>
        </w:rPr>
        <w:pPrChange w:id="103" w:author="Bass" w:date="2021-05-07T11:20:00Z">
          <w:pPr>
            <w:pStyle w:val="ListParagraph"/>
            <w:tabs>
              <w:tab w:val="left" w:pos="2064"/>
              <w:tab w:val="left" w:pos="2513"/>
            </w:tabs>
            <w:ind w:left="567"/>
            <w:jc w:val="left"/>
          </w:pPr>
        </w:pPrChange>
      </w:pPr>
      <w:del w:id="104" w:author="Bass" w:date="2021-05-07T11:14:00Z">
        <w:r w:rsidDel="007C5944">
          <w:delText xml:space="preserve">inklusif </w:delText>
        </w:r>
      </w:del>
      <w:ins w:id="105" w:author="Bass" w:date="2021-05-07T11:14:00Z">
        <w:r w:rsidRPr="007C5944">
          <w:rPr>
            <w:b/>
            <w:bCs/>
            <w:lang w:val="id-ID"/>
            <w:rPrChange w:id="106" w:author="Bass" w:date="2021-05-07T11:14:00Z">
              <w:rPr>
                <w:lang w:val="id-ID"/>
              </w:rPr>
            </w:rPrChange>
          </w:rPr>
          <w:t>I</w:t>
        </w:r>
        <w:proofErr w:type="spellStart"/>
        <w:r w:rsidRPr="007C5944">
          <w:rPr>
            <w:b/>
            <w:bCs/>
            <w:rPrChange w:id="107" w:author="Bass" w:date="2021-05-07T11:14:00Z">
              <w:rPr/>
            </w:rPrChange>
          </w:rPr>
          <w:t>nklusif</w:t>
        </w:r>
        <w:proofErr w:type="spellEnd"/>
        <w:r w:rsidRPr="007C5944">
          <w:rPr>
            <w:b/>
            <w:bCs/>
            <w:rPrChange w:id="108" w:author="Bass" w:date="2021-05-07T11:14:00Z">
              <w:rPr/>
            </w:rPrChange>
          </w:rPr>
          <w:t xml:space="preserve"> </w:t>
        </w:r>
        <w:r w:rsidRPr="007C5944">
          <w:rPr>
            <w:lang w:val="id-ID"/>
            <w:rPrChange w:id="109" w:author="Bass" w:date="2021-05-07T11:14:00Z">
              <w:rPr>
                <w:b/>
                <w:bCs/>
                <w:lang w:val="id-ID"/>
              </w:rPr>
            </w:rPrChange>
          </w:rPr>
          <w:t>adalah</w:t>
        </w:r>
      </w:ins>
      <w:r>
        <w:tab/>
      </w:r>
      <w:del w:id="110" w:author="Bass" w:date="2021-05-07T11:14:00Z">
        <w:r w:rsidDel="007C5944">
          <w:delText xml:space="preserve">: </w:delText>
        </w:r>
        <w:r w:rsidDel="007C5944">
          <w:tab/>
        </w:r>
      </w:del>
      <w:proofErr w:type="spellStart"/>
      <w:r>
        <w:t>penempatan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berkebutuhan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0CE373C3" w14:textId="33BA0F0C" w:rsidR="007C5944" w:rsidRDefault="007C5944" w:rsidP="00CA205F">
      <w:pPr>
        <w:pStyle w:val="ListParagraph"/>
        <w:tabs>
          <w:tab w:val="left" w:pos="2064"/>
          <w:tab w:val="left" w:pos="2513"/>
        </w:tabs>
        <w:ind w:left="567" w:hanging="567"/>
        <w:jc w:val="left"/>
        <w:pPrChange w:id="111" w:author="Bass" w:date="2021-05-07T11:20:00Z">
          <w:pPr>
            <w:pStyle w:val="ListParagraph"/>
            <w:tabs>
              <w:tab w:val="left" w:pos="2064"/>
              <w:tab w:val="left" w:pos="2513"/>
            </w:tabs>
            <w:ind w:left="375"/>
            <w:jc w:val="left"/>
          </w:pPr>
        </w:pPrChange>
      </w:pPr>
      <w:del w:id="112" w:author="Bass" w:date="2021-05-07T11:20:00Z">
        <w:r w:rsidDel="00CA205F">
          <w:tab/>
        </w:r>
        <w:r w:rsidDel="00CA205F">
          <w:tab/>
        </w:r>
      </w:del>
      <w:proofErr w:type="spellStart"/>
      <w:r>
        <w:t>reguler</w:t>
      </w:r>
      <w:proofErr w:type="spellEnd"/>
      <w:r>
        <w:t>.</w:t>
      </w:r>
    </w:p>
    <w:p w14:paraId="77639A96" w14:textId="77777777" w:rsidR="007C5944" w:rsidRDefault="007C5944" w:rsidP="00CA205F">
      <w:pPr>
        <w:pStyle w:val="ListParagraph"/>
        <w:ind w:left="0"/>
        <w:pPrChange w:id="113" w:author="Bass" w:date="2021-05-07T11:15:00Z">
          <w:pPr>
            <w:pStyle w:val="ListParagraph"/>
            <w:ind w:left="360"/>
          </w:pPr>
        </w:pPrChange>
      </w:pPr>
    </w:p>
    <w:sectPr w:rsidR="007C594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ss">
    <w15:presenceInfo w15:providerId="None" w15:userId="Bas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7C5944"/>
    <w:rsid w:val="00924DF5"/>
    <w:rsid w:val="00BE098E"/>
    <w:rsid w:val="00CA205F"/>
    <w:rsid w:val="00F8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3AAB5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Bass</cp:lastModifiedBy>
  <cp:revision>3</cp:revision>
  <dcterms:created xsi:type="dcterms:W3CDTF">2021-05-07T04:02:00Z</dcterms:created>
  <dcterms:modified xsi:type="dcterms:W3CDTF">2021-05-07T04:20:00Z</dcterms:modified>
</cp:coreProperties>
</file>