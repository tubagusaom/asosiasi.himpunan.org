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33BB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AC178FC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B4B0C54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924AF82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6F6DE285" w14:textId="77777777" w:rsidR="00927764" w:rsidRPr="0094076B" w:rsidRDefault="00927764" w:rsidP="00927764">
      <w:pPr>
        <w:rPr>
          <w:rFonts w:ascii="Cambria" w:hAnsi="Cambria"/>
        </w:rPr>
      </w:pPr>
    </w:p>
    <w:p w14:paraId="6597EF6A" w14:textId="77777777" w:rsidR="00927764" w:rsidRPr="00CB7727" w:rsidRDefault="00927764" w:rsidP="00CB7727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rPrChange w:id="0" w:author="Aurellia Damara Concessa" w:date="2021-04-28T09:32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pPrChange w:id="1" w:author="Aurellia Damara Concessa" w:date="2021-04-28T09:32:00Z">
          <w:pPr>
            <w:shd w:val="clear" w:color="auto" w:fill="F5F5F5"/>
            <w:spacing w:before="300" w:line="690" w:lineRule="atLeast"/>
            <w:outlineLvl w:val="0"/>
          </w:pPr>
        </w:pPrChange>
      </w:pPr>
      <w:proofErr w:type="spellStart"/>
      <w:r w:rsidRPr="00CB7727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rPrChange w:id="2" w:author="Aurellia Damara Concessa" w:date="2021-04-28T09:32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Hujan</w:t>
      </w:r>
      <w:proofErr w:type="spellEnd"/>
      <w:r w:rsidRPr="00CB7727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rPrChange w:id="3" w:author="Aurellia Damara Concessa" w:date="2021-04-28T09:32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</w:t>
      </w:r>
      <w:proofErr w:type="spellStart"/>
      <w:r w:rsidRPr="00CB7727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rPrChange w:id="4" w:author="Aurellia Damara Concessa" w:date="2021-04-28T09:32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Turun</w:t>
      </w:r>
      <w:proofErr w:type="spellEnd"/>
      <w:r w:rsidRPr="00CB7727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rPrChange w:id="5" w:author="Aurellia Damara Concessa" w:date="2021-04-28T09:32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, </w:t>
      </w:r>
      <w:proofErr w:type="spellStart"/>
      <w:r w:rsidRPr="00CB7727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rPrChange w:id="6" w:author="Aurellia Damara Concessa" w:date="2021-04-28T09:32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Berat</w:t>
      </w:r>
      <w:proofErr w:type="spellEnd"/>
      <w:r w:rsidRPr="00CB7727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rPrChange w:id="7" w:author="Aurellia Damara Concessa" w:date="2021-04-28T09:32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Badan Naik</w:t>
      </w:r>
    </w:p>
    <w:p w14:paraId="10C8B351" w14:textId="77777777" w:rsidR="00927764" w:rsidRPr="00C50A1E" w:rsidRDefault="00927764" w:rsidP="00CB7727">
      <w:pPr>
        <w:shd w:val="clear" w:color="auto" w:fill="F5F5F5"/>
        <w:spacing w:line="270" w:lineRule="atLeast"/>
        <w:jc w:val="center"/>
        <w:rPr>
          <w:rFonts w:ascii="Roboto" w:eastAsia="Times New Roman" w:hAnsi="Roboto" w:cs="Times New Roman"/>
          <w:sz w:val="17"/>
          <w:szCs w:val="17"/>
        </w:rPr>
        <w:pPrChange w:id="8" w:author="Aurellia Damara Concessa" w:date="2021-04-28T09:32:00Z">
          <w:pPr>
            <w:shd w:val="clear" w:color="auto" w:fill="F5F5F5"/>
            <w:spacing w:line="270" w:lineRule="atLeast"/>
          </w:pPr>
        </w:pPrChange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E93DCE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7C0667A" wp14:editId="4B2803C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F5A46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B86F1BD" w14:textId="08943C8F" w:rsidR="00927764" w:rsidRPr="00C50A1E" w:rsidRDefault="00C32A6C" w:rsidP="00CB7727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" w:author="Aurellia Damara Concessa" w:date="2021-04-28T09:31:00Z">
          <w:pPr>
            <w:shd w:val="clear" w:color="auto" w:fill="F5F5F5"/>
            <w:spacing w:after="375"/>
          </w:pPr>
        </w:pPrChange>
      </w:pPr>
      <w:ins w:id="10" w:author="Aurellia Damara Concessa" w:date="2021-04-28T09:20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‘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ins w:id="11" w:author="Aurellia Damara Concessa" w:date="2021-04-28T09:19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dan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12" w:author="Aurellia Damara Concessa" w:date="2021-04-28T09:20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dengannya</w:t>
        </w:r>
      </w:ins>
      <w:proofErr w:type="spellEnd"/>
      <w:del w:id="13" w:author="Aurellia Damara Concessa" w:date="2021-04-28T09:20:00Z">
        <w:r w:rsidR="00927764" w:rsidRPr="00C50A1E" w:rsidDel="00C32A6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sama dia tetep</w:delText>
        </w:r>
      </w:del>
      <w:ins w:id="14" w:author="Aurellia Damara Concessa" w:date="2021-04-28T09:20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tetap</w:t>
        </w:r>
        <w:proofErr w:type="spellEnd"/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saja</w:t>
        </w:r>
        <w:proofErr w:type="spellEnd"/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sebatas</w:t>
        </w:r>
      </w:ins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</w:t>
      </w:r>
      <w:proofErr w:type="spellEnd"/>
      <w:del w:id="15" w:author="Aurellia Damara Concessa" w:date="2021-04-28T09:20:00Z">
        <w:r w:rsidR="00927764" w:rsidRPr="00C50A1E" w:rsidDel="00C32A6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an aja</w:delText>
        </w:r>
      </w:del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ins w:id="16" w:author="Aurellia Damara Concessa" w:date="2021-04-28T09:20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’</w:t>
        </w:r>
      </w:ins>
    </w:p>
    <w:p w14:paraId="62F4D658" w14:textId="5C974F97" w:rsidR="00927764" w:rsidRPr="00C50A1E" w:rsidRDefault="00927764" w:rsidP="00CB7727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7" w:author="Aurellia Damara Concessa" w:date="2021-04-28T09:3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8" w:author="Aurellia Damara Concessa" w:date="2021-04-28T09:20:00Z">
        <w:r w:rsidR="00C32A6C">
          <w:rPr>
            <w:rFonts w:ascii="Times New Roman" w:eastAsia="Times New Roman" w:hAnsi="Times New Roman" w:cs="Times New Roman"/>
            <w:sz w:val="24"/>
            <w:szCs w:val="24"/>
          </w:rPr>
          <w:t>sangat</w:t>
        </w:r>
      </w:ins>
      <w:proofErr w:type="spellEnd"/>
      <w:del w:id="19" w:author="Aurellia Damara Concessa" w:date="2021-04-28T09:20:00Z">
        <w:r w:rsidRPr="00C50A1E" w:rsidDel="00C32A6C">
          <w:rPr>
            <w:rFonts w:ascii="Times New Roman" w:eastAsia="Times New Roman" w:hAnsi="Times New Roman" w:cs="Times New Roman"/>
            <w:sz w:val="24"/>
            <w:szCs w:val="24"/>
          </w:rPr>
          <w:delText>aduhai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5CFE361" w14:textId="39C976F0" w:rsidR="00927764" w:rsidRPr="00C50A1E" w:rsidRDefault="00C32A6C" w:rsidP="00CB7727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0" w:author="Aurellia Damara Concessa" w:date="2021-04-28T09:31:00Z">
          <w:pPr>
            <w:shd w:val="clear" w:color="auto" w:fill="F5F5F5"/>
            <w:spacing w:after="375"/>
          </w:pPr>
        </w:pPrChange>
      </w:pPr>
      <w:ins w:id="21" w:author="Aurellia Damara Concessa" w:date="2021-04-28T09:21:00Z">
        <w:r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ins w:id="22" w:author="Aurellia Damara Concessa" w:date="2021-04-28T09:21:00Z">
        <w:r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23" w:author="Aurellia Damara Concessa" w:date="2021-04-28T09:21:00Z">
        <w:r w:rsidR="00927764" w:rsidRPr="00C50A1E" w:rsidDel="00C32A6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ins w:id="24" w:author="Aurellia Damara Concessa" w:date="2021-04-28T09:21:00Z">
        <w:r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25" w:author="Aurellia Damara Concessa" w:date="2021-04-28T09:21:00Z">
        <w:r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26" w:author="Aurellia Damara Concessa" w:date="2021-04-28T09:21:00Z">
        <w:r w:rsidR="00927764" w:rsidRPr="00C50A1E" w:rsidDel="00C32A6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7" w:author="Aurellia Damara Concessa" w:date="2021-04-28T09:21:00Z">
        <w:r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28" w:author="Aurellia Damara Concessa" w:date="2021-04-28T09:21:00Z">
        <w:r w:rsidR="00927764" w:rsidRPr="00C50A1E" w:rsidDel="00C32A6C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29" w:author="Aurellia Damara Concessa" w:date="2021-04-28T09:21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hin</w:t>
        </w:r>
      </w:ins>
      <w:ins w:id="30" w:author="Aurellia Damara Concessa" w:date="2021-04-28T09:22:00Z">
        <w:r>
          <w:rPr>
            <w:rFonts w:ascii="Times New Roman" w:eastAsia="Times New Roman" w:hAnsi="Times New Roman" w:cs="Times New Roman"/>
            <w:sz w:val="24"/>
            <w:szCs w:val="24"/>
          </w:rPr>
          <w:t>gga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1" w:author="Aurellia Damara Concessa" w:date="2021-04-28T09:21:00Z">
        <w:r w:rsidR="00927764" w:rsidDel="00C32A6C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52F247" w14:textId="1444173A" w:rsidR="00927764" w:rsidRPr="00C50A1E" w:rsidRDefault="00927764" w:rsidP="00CB7727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2" w:author="Aurellia Damara Concessa" w:date="2021-04-28T09:3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33" w:author="Aurellia Damara Concessa" w:date="2021-04-28T09:22:00Z">
        <w:r w:rsidRPr="00C50A1E" w:rsidDel="00C32A6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34" w:author="Aurellia Damara Concessa" w:date="2021-04-28T09:22:00Z">
        <w:r w:rsidR="00C32A6C">
          <w:rPr>
            <w:rFonts w:ascii="Times New Roman" w:eastAsia="Times New Roman" w:hAnsi="Times New Roman" w:cs="Times New Roman"/>
            <w:sz w:val="24"/>
            <w:szCs w:val="24"/>
          </w:rPr>
          <w:t>—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35" w:author="Aurellia Damara Concessa" w:date="2021-04-28T09:23:00Z">
        <w:r w:rsidR="00C32A6C">
          <w:rPr>
            <w:rFonts w:ascii="Times New Roman" w:eastAsia="Times New Roman" w:hAnsi="Times New Roman" w:cs="Times New Roman"/>
            <w:sz w:val="24"/>
            <w:szCs w:val="24"/>
          </w:rPr>
          <w:t>Mengapa</w:t>
        </w:r>
        <w:proofErr w:type="spellEnd"/>
        <w:r w:rsidR="00C32A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32A6C">
          <w:rPr>
            <w:rFonts w:ascii="Times New Roman" w:eastAsia="Times New Roman" w:hAnsi="Times New Roman" w:cs="Times New Roman"/>
            <w:sz w:val="24"/>
            <w:szCs w:val="24"/>
          </w:rPr>
          <w:t>demikian</w:t>
        </w:r>
      </w:ins>
      <w:proofErr w:type="spellEnd"/>
      <w:del w:id="36" w:author="Aurellia Damara Concessa" w:date="2021-04-28T09:23:00Z">
        <w:r w:rsidRPr="00C50A1E" w:rsidDel="00C32A6C">
          <w:rPr>
            <w:rFonts w:ascii="Times New Roman" w:eastAsia="Times New Roman" w:hAnsi="Times New Roman" w:cs="Times New Roman"/>
            <w:sz w:val="24"/>
            <w:szCs w:val="24"/>
          </w:rPr>
          <w:delText>Kok bisa 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025792A" w14:textId="63C5704A" w:rsidR="00927764" w:rsidRPr="00C50A1E" w:rsidRDefault="00927764" w:rsidP="00CB7727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sz w:val="24"/>
          <w:szCs w:val="24"/>
        </w:rPr>
        <w:pPrChange w:id="37" w:author="Aurellia Damara Concessa" w:date="2021-04-28T09:3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38" w:author="Aurellia Damara Concessa" w:date="2021-04-28T09:23:00Z">
        <w:r w:rsidR="00C32A6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39" w:author="Aurellia Damara Concessa" w:date="2021-04-28T09:23:00Z">
        <w:r w:rsidR="00C32A6C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40" w:author="Aurellia Damara Concessa" w:date="2021-04-28T09:23:00Z">
        <w:r w:rsidDel="00C32A6C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8A62556" w14:textId="77777777" w:rsidR="00927764" w:rsidRPr="00C50A1E" w:rsidRDefault="00927764" w:rsidP="00CB7727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1" w:author="Aurellia Damara Concessa" w:date="2021-04-28T09:3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F32F5B" w14:textId="085B2C01" w:rsidR="00927764" w:rsidRPr="00C50A1E" w:rsidRDefault="00927764" w:rsidP="00CB7727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2" w:author="Aurellia Damara Concessa" w:date="2021-04-28T09:3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3" w:author="Aurellia Damara Concessa" w:date="2021-04-28T09:24:00Z">
        <w:r w:rsidR="00C32A6C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44" w:author="Aurellia Damara Concessa" w:date="2021-04-28T09:24:00Z">
        <w:r w:rsidRPr="00C50A1E" w:rsidDel="00C32A6C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ins w:id="45" w:author="Aurellia Damara Concessa" w:date="2021-04-28T09:24:00Z">
        <w:r w:rsidR="00C32A6C">
          <w:rPr>
            <w:rFonts w:ascii="Times New Roman" w:eastAsia="Times New Roman" w:hAnsi="Times New Roman" w:cs="Times New Roman"/>
            <w:sz w:val="24"/>
            <w:szCs w:val="24"/>
          </w:rPr>
          <w:t xml:space="preserve">Jika </w:t>
        </w:r>
        <w:proofErr w:type="spellStart"/>
        <w:r w:rsidR="00C32A6C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46" w:author="Aurellia Damara Concessa" w:date="2021-04-28T09:24:00Z">
        <w:r w:rsidRPr="00C50A1E" w:rsidDel="00C32A6C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47" w:author="Aurellia Damara Concessa" w:date="2021-04-28T09:24:00Z">
        <w:r w:rsidR="00C32A6C">
          <w:rPr>
            <w:rFonts w:ascii="Times New Roman" w:eastAsia="Times New Roman" w:hAnsi="Times New Roman" w:cs="Times New Roman"/>
            <w:sz w:val="24"/>
            <w:szCs w:val="24"/>
          </w:rPr>
          <w:t>maka</w:t>
        </w:r>
        <w:proofErr w:type="spellEnd"/>
        <w:r w:rsidR="00C32A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ins w:id="48" w:author="Aurellia Damara Concessa" w:date="2021-04-28T09:25:00Z">
        <w:r w:rsidR="00C32A6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9" w:author="Aurellia Damara Concessa" w:date="2021-04-28T09:25:00Z">
        <w:r w:rsidRPr="00C50A1E" w:rsidDel="00C32A6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0" w:author="Aurellia Damara Concessa" w:date="2021-04-28T09:25:00Z">
        <w:r w:rsidR="00C32A6C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51" w:author="Aurellia Damara Concessa" w:date="2021-04-28T09:25:00Z">
        <w:r w:rsidRPr="00C50A1E" w:rsidDel="00C32A6C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atu</w:t>
      </w:r>
      <w:ins w:id="52" w:author="Aurellia Damara Concessa" w:date="2021-04-28T09:25:00Z">
        <w:r w:rsidR="00C32A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32A6C">
          <w:rPr>
            <w:rFonts w:ascii="Times New Roman" w:eastAsia="Times New Roman" w:hAnsi="Times New Roman" w:cs="Times New Roman"/>
            <w:sz w:val="24"/>
            <w:szCs w:val="24"/>
          </w:rPr>
          <w:t>hingga</w:t>
        </w:r>
        <w:proofErr w:type="spellEnd"/>
        <w:r w:rsidR="00C32A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3" w:author="Aurellia Damara Concessa" w:date="2021-04-28T09:25:00Z">
        <w:r w:rsidRPr="00C50A1E" w:rsidDel="00C32A6C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46C8B1B" w14:textId="69039821" w:rsidR="00927764" w:rsidRPr="00C50A1E" w:rsidRDefault="00927764" w:rsidP="00CB7727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4" w:author="Aurellia Damara Concessa" w:date="2021-04-28T09:3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5" w:author="Aurellia Damara Concessa" w:date="2021-04-28T09:25:00Z">
        <w:r w:rsidR="00C32A6C">
          <w:rPr>
            <w:rFonts w:ascii="Times New Roman" w:eastAsia="Times New Roman" w:hAnsi="Times New Roman" w:cs="Times New Roman"/>
            <w:sz w:val="24"/>
            <w:szCs w:val="24"/>
          </w:rPr>
          <w:t xml:space="preserve">– </w:t>
        </w:r>
      </w:ins>
      <w:del w:id="56" w:author="Aurellia Damara Concessa" w:date="2021-04-28T09:25:00Z">
        <w:r w:rsidRPr="00C50A1E" w:rsidDel="00C32A6C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3214481" w14:textId="6DC0FF45" w:rsidR="00927764" w:rsidRPr="00C50A1E" w:rsidRDefault="00927764" w:rsidP="00CB7727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7" w:author="Aurellia Damara Concessa" w:date="2021-04-28T09:3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ins w:id="58" w:author="Aurellia Damara Concessa" w:date="2021-04-28T09:25:00Z">
        <w:r w:rsidR="00C32A6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9" w:author="Aurellia Damara Concessa" w:date="2021-04-28T09:25:00Z">
        <w:r w:rsidR="00C32A6C">
          <w:rPr>
            <w:rFonts w:ascii="Times New Roman" w:eastAsia="Times New Roman" w:hAnsi="Times New Roman" w:cs="Times New Roman"/>
            <w:sz w:val="24"/>
            <w:szCs w:val="24"/>
          </w:rPr>
          <w:t>‘</w:t>
        </w:r>
      </w:ins>
      <w:proofErr w:type="spellStart"/>
      <w:del w:id="60" w:author="Aurellia Damara Concessa" w:date="2021-04-28T09:25:00Z">
        <w:r w:rsidRPr="00C50A1E" w:rsidDel="00C32A6C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ins w:id="61" w:author="Aurellia Damara Concessa" w:date="2021-04-28T09:25:00Z">
        <w:r w:rsidR="00C32A6C"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  <w:del w:id="62" w:author="Aurellia Damara Concessa" w:date="2021-04-28T09:25:00Z">
        <w:r w:rsidRPr="00C50A1E" w:rsidDel="00C32A6C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E4DDD75" w14:textId="200DE930" w:rsidR="00927764" w:rsidRPr="00C50A1E" w:rsidRDefault="00927764" w:rsidP="00CB7727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3" w:author="Aurellia Damara Concessa" w:date="2021-04-28T09:3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64" w:author="Aurellia Damara Concessa" w:date="2021-04-28T09:26:00Z">
        <w:r w:rsidR="00C32A6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5" w:author="Aurellia Damara Concessa" w:date="2021-04-28T09:26:00Z">
        <w:r w:rsidRPr="00C50A1E" w:rsidDel="00C32A6C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1C35AE1E" w14:textId="406A89C7" w:rsidR="00927764" w:rsidRPr="00C50A1E" w:rsidRDefault="00927764" w:rsidP="00CB7727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sz w:val="24"/>
          <w:szCs w:val="24"/>
        </w:rPr>
        <w:pPrChange w:id="66" w:author="Aurellia Damara Concessa" w:date="2021-04-28T09:3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7" w:author="Aurellia Damara Concessa" w:date="2021-04-28T09:26:00Z">
        <w:r w:rsidRPr="00C50A1E" w:rsidDel="00C32A6C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14:paraId="52657BDB" w14:textId="77777777" w:rsidR="00927764" w:rsidRPr="00C50A1E" w:rsidRDefault="00927764" w:rsidP="00CB7727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8" w:author="Aurellia Damara Concessa" w:date="2021-04-28T09:3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A4D5AED" w14:textId="58EFA7DF" w:rsidR="00927764" w:rsidRPr="00C50A1E" w:rsidRDefault="00927764" w:rsidP="00CB7727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9" w:author="Aurellia Damara Concessa" w:date="2021-04-28T09:3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70" w:author="Aurellia Damara Concessa" w:date="2021-04-28T09:29:00Z">
        <w:r w:rsidR="00CB7727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</w:ins>
      <w:proofErr w:type="spellEnd"/>
      <w:del w:id="71" w:author="Aurellia Damara Concessa" w:date="2021-04-28T09:29:00Z">
        <w:r w:rsidDel="00CB7727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2" w:author="Aurellia Damara Concessa" w:date="2021-04-28T09:29:00Z">
        <w:r w:rsidR="00CB7727">
          <w:rPr>
            <w:rFonts w:ascii="Times New Roman" w:eastAsia="Times New Roman" w:hAnsi="Times New Roman" w:cs="Times New Roman"/>
            <w:sz w:val="24"/>
            <w:szCs w:val="24"/>
          </w:rPr>
          <w:t>ingin</w:t>
        </w:r>
      </w:ins>
      <w:proofErr w:type="spellEnd"/>
      <w:del w:id="73" w:author="Aurellia Damara Concessa" w:date="2021-04-28T09:29:00Z">
        <w:r w:rsidRPr="00C50A1E" w:rsidDel="00CB7727">
          <w:rPr>
            <w:rFonts w:ascii="Times New Roman" w:eastAsia="Times New Roman" w:hAnsi="Times New Roman" w:cs="Times New Roman"/>
            <w:sz w:val="24"/>
            <w:szCs w:val="24"/>
          </w:rPr>
          <w:delText>mau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74" w:author="Aurellia Damara Concessa" w:date="2021-04-28T09:29:00Z">
        <w:r w:rsidR="00CB7727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CB7727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  <w:proofErr w:type="spellEnd"/>
        <w:r w:rsidR="00CB772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B7727">
          <w:rPr>
            <w:rFonts w:ascii="Times New Roman" w:eastAsia="Times New Roman" w:hAnsi="Times New Roman" w:cs="Times New Roman"/>
            <w:sz w:val="24"/>
            <w:szCs w:val="24"/>
          </w:rPr>
          <w:t>hal</w:t>
        </w:r>
        <w:proofErr w:type="spellEnd"/>
        <w:r w:rsidR="00CB772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B7727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</w:ins>
      <w:proofErr w:type="spellEnd"/>
      <w:del w:id="75" w:author="Aurellia Damara Concessa" w:date="2021-04-28T09:29:00Z">
        <w:r w:rsidRPr="00C50A1E" w:rsidDel="00CB7727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6" w:author="Aurellia Damara Concessa" w:date="2021-04-28T09:29:00Z">
        <w:r w:rsidR="00CB7727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77" w:author="Aurellia Damara Concessa" w:date="2021-04-28T09:29:00Z">
        <w:r w:rsidRPr="00C50A1E" w:rsidDel="00CB7727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A5EBD3" w14:textId="2AE0D134" w:rsidR="00927764" w:rsidRPr="00C50A1E" w:rsidRDefault="00927764" w:rsidP="00CB7727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78" w:author="Aurellia Damara Concessa" w:date="2021-04-28T09:3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79" w:author="Aurellia Damara Concessa" w:date="2021-04-28T09:29:00Z">
        <w:r w:rsidR="00CB7727">
          <w:rPr>
            <w:rFonts w:ascii="Times New Roman" w:eastAsia="Times New Roman" w:hAnsi="Times New Roman" w:cs="Times New Roman"/>
            <w:sz w:val="24"/>
            <w:szCs w:val="24"/>
          </w:rPr>
          <w:t>masalah</w:t>
        </w:r>
        <w:proofErr w:type="spellEnd"/>
        <w:r w:rsidR="00CB772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C54BA33" w14:textId="610DAA0A" w:rsidR="00927764" w:rsidRPr="00C50A1E" w:rsidRDefault="00927764" w:rsidP="00CB7727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0" w:author="Aurellia Damara Concessa" w:date="2021-04-28T09:3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1" w:author="Aurellia Damara Concessa" w:date="2021-04-28T09:29:00Z">
        <w:r w:rsidR="00CB7727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82" w:author="Aurellia Damara Concessa" w:date="2021-04-28T09:30:00Z">
        <w:r w:rsidR="00CB7727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ins w:id="83" w:author="Aurellia Damara Concessa" w:date="2021-04-28T09:30:00Z">
        <w:r w:rsidR="00CB7727">
          <w:rPr>
            <w:rFonts w:ascii="Times New Roman" w:eastAsia="Times New Roman" w:hAnsi="Times New Roman" w:cs="Times New Roman"/>
            <w:sz w:val="24"/>
            <w:szCs w:val="24"/>
          </w:rPr>
          <w:t>,”</w:t>
        </w:r>
      </w:ins>
      <w:del w:id="84" w:author="Aurellia Damara Concessa" w:date="2021-04-28T09:30:00Z">
        <w:r w:rsidRPr="00C50A1E" w:rsidDel="00CB7727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5" w:author="Aurellia Damara Concessa" w:date="2021-04-28T09:30:00Z">
        <w:r w:rsidR="00CB772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ucapnya</w:t>
        </w:r>
        <w:proofErr w:type="spellEnd"/>
        <w:r w:rsidR="00CB772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.</w:t>
        </w:r>
      </w:ins>
      <w:del w:id="86" w:author="Aurellia Damara Concessa" w:date="2021-04-28T09:30:00Z">
        <w:r w:rsidRPr="00C50A1E" w:rsidDel="00CB7727">
          <w:rPr>
            <w:rFonts w:ascii="Times New Roman" w:eastAsia="Times New Roman" w:hAnsi="Times New Roman" w:cs="Times New Roman"/>
            <w:sz w:val="24"/>
            <w:szCs w:val="24"/>
          </w:rPr>
          <w:delText>kata dia </w:delText>
        </w:r>
        <w:r w:rsidRPr="00C50A1E" w:rsidDel="00CB772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977E103" w14:textId="77777777" w:rsidR="00927764" w:rsidRPr="00C50A1E" w:rsidRDefault="00927764" w:rsidP="00CB7727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7" w:author="Aurellia Damara Concessa" w:date="2021-04-28T09:31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B7727">
        <w:rPr>
          <w:rFonts w:ascii="Times New Roman" w:eastAsia="Times New Roman" w:hAnsi="Times New Roman" w:cs="Times New Roman"/>
          <w:i/>
          <w:iCs/>
          <w:sz w:val="24"/>
          <w:szCs w:val="24"/>
          <w:rPrChange w:id="88" w:author="Aurellia Damara Concessa" w:date="2021-04-28T09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700098D" w14:textId="6654787B" w:rsidR="00927764" w:rsidRPr="00C50A1E" w:rsidRDefault="00927764" w:rsidP="00CB7727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9" w:author="Aurellia Damara Concessa" w:date="2021-04-28T09:3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90" w:author="Aurellia Damara Concessa" w:date="2021-04-28T09:31:00Z">
        <w:r w:rsidR="00CB7727">
          <w:rPr>
            <w:rFonts w:ascii="Times New Roman" w:eastAsia="Times New Roman" w:hAnsi="Times New Roman" w:cs="Times New Roman"/>
            <w:sz w:val="24"/>
            <w:szCs w:val="24"/>
          </w:rPr>
          <w:t xml:space="preserve">  </w:t>
        </w:r>
        <w:proofErr w:type="spellStart"/>
        <w:r w:rsidR="00CB7727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</w:ins>
      <w:proofErr w:type="spellEnd"/>
      <w:proofErr w:type="gramEnd"/>
      <w:del w:id="91" w:author="Aurellia Damara Concessa" w:date="2021-04-28T09:31:00Z">
        <w:r w:rsidRPr="00C50A1E" w:rsidDel="00CB7727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77B61C7" w14:textId="77777777" w:rsidR="00927764" w:rsidRPr="00C50A1E" w:rsidRDefault="00927764" w:rsidP="00CB7727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2" w:author="Aurellia Damara Concessa" w:date="2021-04-28T09:31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362FD5D" w14:textId="62604530" w:rsidR="00927764" w:rsidRPr="00C50A1E" w:rsidRDefault="00927764" w:rsidP="00CB7727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3" w:author="Aurellia Damara Concessa" w:date="2021-04-28T09:31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94" w:author="Aurellia Damara Concessa" w:date="2021-04-28T09:31:00Z">
        <w:r w:rsidR="00CB7727">
          <w:rPr>
            <w:rFonts w:ascii="Times New Roman" w:eastAsia="Times New Roman" w:hAnsi="Times New Roman" w:cs="Times New Roman"/>
            <w:sz w:val="24"/>
            <w:szCs w:val="24"/>
          </w:rPr>
          <w:t>Hahaha.</w:t>
        </w:r>
      </w:ins>
      <w:del w:id="95" w:author="Aurellia Damara Concessa" w:date="2021-04-28T09:31:00Z">
        <w:r w:rsidRPr="00C50A1E" w:rsidDel="00CB7727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79EAC1A" w14:textId="77777777" w:rsidR="00927764" w:rsidRPr="00C50A1E" w:rsidRDefault="00927764" w:rsidP="00CB7727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6" w:author="Aurellia Damara Concessa" w:date="2021-04-28T09:31:00Z">
          <w:pPr>
            <w:shd w:val="clear" w:color="auto" w:fill="F5F5F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D3D610D" w14:textId="77777777" w:rsidR="00927764" w:rsidRPr="00C50A1E" w:rsidRDefault="00927764" w:rsidP="00927764"/>
    <w:p w14:paraId="56C0F016" w14:textId="77777777" w:rsidR="00927764" w:rsidRPr="005A045A" w:rsidRDefault="00927764" w:rsidP="00927764">
      <w:pPr>
        <w:rPr>
          <w:i/>
        </w:rPr>
      </w:pPr>
    </w:p>
    <w:p w14:paraId="42C756F5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45FBC1C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702E3" w14:textId="77777777" w:rsidR="00315CA8" w:rsidRDefault="00315CA8">
      <w:r>
        <w:separator/>
      </w:r>
    </w:p>
  </w:endnote>
  <w:endnote w:type="continuationSeparator" w:id="0">
    <w:p w14:paraId="7428FF53" w14:textId="77777777" w:rsidR="00315CA8" w:rsidRDefault="00315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05754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67302F7" w14:textId="77777777" w:rsidR="00941E77" w:rsidRDefault="00315CA8">
    <w:pPr>
      <w:pStyle w:val="Footer"/>
    </w:pPr>
  </w:p>
  <w:p w14:paraId="55458237" w14:textId="77777777" w:rsidR="00941E77" w:rsidRDefault="00315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5E706" w14:textId="77777777" w:rsidR="00315CA8" w:rsidRDefault="00315CA8">
      <w:r>
        <w:separator/>
      </w:r>
    </w:p>
  </w:footnote>
  <w:footnote w:type="continuationSeparator" w:id="0">
    <w:p w14:paraId="5BE90272" w14:textId="77777777" w:rsidR="00315CA8" w:rsidRDefault="00315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rellia Damara Concessa">
    <w15:presenceInfo w15:providerId="Windows Live" w15:userId="afb7bef0761fe9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315CA8"/>
    <w:rsid w:val="0042167F"/>
    <w:rsid w:val="00924DF5"/>
    <w:rsid w:val="00927764"/>
    <w:rsid w:val="00C32A6C"/>
    <w:rsid w:val="00CB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06B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Aurellia Damara Concessa</cp:lastModifiedBy>
  <cp:revision>2</cp:revision>
  <dcterms:created xsi:type="dcterms:W3CDTF">2021-04-28T02:33:00Z</dcterms:created>
  <dcterms:modified xsi:type="dcterms:W3CDTF">2021-04-28T02:33:00Z</dcterms:modified>
</cp:coreProperties>
</file>