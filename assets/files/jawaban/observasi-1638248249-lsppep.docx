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F33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276AB47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D95A924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186CEE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D837398" w14:textId="77777777" w:rsidTr="00821BA2">
        <w:tc>
          <w:tcPr>
            <w:tcW w:w="9350" w:type="dxa"/>
          </w:tcPr>
          <w:p w14:paraId="5BBD35E2" w14:textId="77777777" w:rsidR="00BE098E" w:rsidRDefault="00BE098E" w:rsidP="00821BA2">
            <w:pPr>
              <w:pStyle w:val="ListParagraph"/>
              <w:ind w:left="0"/>
            </w:pPr>
          </w:p>
          <w:p w14:paraId="04C90C93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FF42557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4494E73" w14:textId="002159C6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7E7222">
              <w:rPr>
                <w:strike/>
                <w:rPrChange w:id="0" w:author="Dwi Apriyani" w:date="2021-11-30T11:45:00Z">
                  <w:rPr/>
                </w:rPrChange>
              </w:rPr>
              <w:t>m</w:t>
            </w:r>
            <w:ins w:id="1" w:author="Dwi Apriyani" w:date="2021-11-30T11:45:00Z">
              <w:r w:rsidR="007E7222">
                <w:rPr>
                  <w:strike/>
                </w:rPr>
                <w:t>M</w:t>
              </w:r>
            </w:ins>
            <w:r>
              <w:t>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B53756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BCCED21" w14:textId="24D888F1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7E7222">
              <w:rPr>
                <w:strike/>
                <w:rPrChange w:id="2" w:author="Dwi Apriyani" w:date="2021-11-30T11:47:00Z">
                  <w:rPr/>
                </w:rPrChange>
              </w:rPr>
              <w:t>f</w:t>
            </w:r>
            <w:ins w:id="3" w:author="Dwi Apriyani" w:date="2021-11-30T11:47:00Z">
              <w:r w:rsidR="007E7222">
                <w:t>M</w:t>
              </w:r>
            </w:ins>
            <w:r>
              <w:t>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FB1E19B" w14:textId="6514AC66" w:rsidR="00BE098E" w:rsidRDefault="007E7222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" w:author="Dwi Apriyani" w:date="2021-11-30T11:47:00Z">
              <w:r>
                <w:t>K</w:t>
              </w:r>
            </w:ins>
            <w:r w:rsidR="00BE098E" w:rsidRPr="007E7222">
              <w:rPr>
                <w:strike/>
                <w:rPrChange w:id="5" w:author="Dwi Apriyani" w:date="2021-11-30T11:47:00Z">
                  <w:rPr/>
                </w:rPrChange>
              </w:rPr>
              <w:t>k</w:t>
            </w:r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4628D04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6C9F208" w14:textId="686F8228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 w:rsidRPr="007E7222">
              <w:rPr>
                <w:strike/>
                <w:rPrChange w:id="6" w:author="Dwi Apriyani" w:date="2021-11-30T11:48:00Z">
                  <w:rPr/>
                </w:rPrChange>
              </w:rPr>
              <w:t>i</w:t>
            </w:r>
            <w:ins w:id="7" w:author="Dwi Apriyani" w:date="2021-11-30T11:48:00Z">
              <w:r w:rsidR="007E7222">
                <w:rPr>
                  <w:strike/>
                </w:rPr>
                <w:t>I</w:t>
              </w:r>
            </w:ins>
            <w:r>
              <w:t>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C56DB06" w14:textId="575F539F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" w:author="Dwi Apriyani" w:date="2021-11-30T11:48:00Z">
              <w:r w:rsidDel="007E7222">
                <w:delText xml:space="preserve">optimal </w:delText>
              </w:r>
            </w:del>
            <w:ins w:id="9" w:author="Dwi Apriyani" w:date="2021-11-30T11:48:00Z">
              <w:r w:rsidR="007E7222">
                <w:t>O</w:t>
              </w:r>
              <w:r w:rsidR="007E7222">
                <w:t xml:space="preserve">ptimal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B1D3EE9" w14:textId="0F7263C6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0" w:author="Dwi Apriyani" w:date="2021-11-30T11:48:00Z">
              <w:r w:rsidDel="007E7222">
                <w:delText xml:space="preserve">integral </w:delText>
              </w:r>
            </w:del>
            <w:ins w:id="11" w:author="Dwi Apriyani" w:date="2021-11-30T11:48:00Z">
              <w:r w:rsidR="007E7222">
                <w:t>I</w:t>
              </w:r>
              <w:r w:rsidR="007E7222">
                <w:t xml:space="preserve">ntegral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4C03404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33C65A4F" w14:textId="0326B436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2" w:author="Dwi Apriyani" w:date="2021-11-30T11:48:00Z">
              <w:r w:rsidDel="007E7222">
                <w:delText xml:space="preserve">konseptual </w:delText>
              </w:r>
            </w:del>
            <w:proofErr w:type="spellStart"/>
            <w:ins w:id="13" w:author="Dwi Apriyani" w:date="2021-11-30T11:48:00Z">
              <w:r w:rsidR="007E7222">
                <w:t>K</w:t>
              </w:r>
              <w:r w:rsidR="007E7222">
                <w:t>onseptual</w:t>
              </w:r>
              <w:proofErr w:type="spellEnd"/>
              <w:r w:rsidR="007E7222">
                <w:t xml:space="preserve">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5B83531A" w14:textId="1C53B01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14" w:author="Dwi Apriyani" w:date="2021-11-30T11:48:00Z">
              <w:r w:rsidDel="007E7222">
                <w:delText xml:space="preserve">program </w:delText>
              </w:r>
            </w:del>
            <w:ins w:id="15" w:author="Dwi Apriyani" w:date="2021-11-30T11:48:00Z">
              <w:r w:rsidR="007E7222">
                <w:t>P</w:t>
              </w:r>
              <w:r w:rsidR="007E7222">
                <w:t xml:space="preserve">rogram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del w:id="16" w:author="Dwi Apriyani" w:date="2021-11-30T11:52:00Z">
              <w:r w:rsidDel="006A3769">
                <w:delText xml:space="preserve">asas </w:delText>
              </w:r>
            </w:del>
            <w:proofErr w:type="spellStart"/>
            <w:ins w:id="17" w:author="Dwi Apriyani" w:date="2021-11-30T11:52:00Z">
              <w:r w:rsidR="006A3769">
                <w:t>a</w:t>
              </w:r>
              <w:r w:rsidR="006A3769">
                <w:t>z</w:t>
              </w:r>
              <w:r w:rsidR="006A3769">
                <w:t>as</w:t>
              </w:r>
              <w:proofErr w:type="spellEnd"/>
              <w:r w:rsidR="006A3769">
                <w:t xml:space="preserve"> </w:t>
              </w:r>
            </w:ins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ins w:id="18" w:author="Dwi Apriyani" w:date="2021-11-30T11:49:00Z">
              <w:r w:rsidR="006A3769">
                <w:t>.</w:t>
              </w:r>
            </w:ins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5817F472" w14:textId="2FED1C30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19" w:author="Dwi Apriyani" w:date="2021-11-30T11:48:00Z">
              <w:r w:rsidDel="007E7222">
                <w:delText xml:space="preserve">kriteria </w:delText>
              </w:r>
            </w:del>
            <w:proofErr w:type="spellStart"/>
            <w:ins w:id="20" w:author="Dwi Apriyani" w:date="2021-11-30T11:48:00Z">
              <w:r w:rsidR="007E7222">
                <w:t>K</w:t>
              </w:r>
              <w:r w:rsidR="007E7222">
                <w:t>riteria</w:t>
              </w:r>
              <w:proofErr w:type="spellEnd"/>
              <w:r w:rsidR="007E7222">
                <w:t xml:space="preserve">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2A0997C0" w14:textId="31BA8420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1" w:author="Dwi Apriyani" w:date="2021-11-30T11:48:00Z">
              <w:r w:rsidDel="007E7222">
                <w:delText xml:space="preserve">metodologi </w:delText>
              </w:r>
            </w:del>
            <w:proofErr w:type="spellStart"/>
            <w:ins w:id="22" w:author="Dwi Apriyani" w:date="2021-11-30T11:48:00Z">
              <w:r w:rsidR="007E7222">
                <w:t>M</w:t>
              </w:r>
              <w:r w:rsidR="007E7222">
                <w:t>etodologi</w:t>
              </w:r>
              <w:proofErr w:type="spellEnd"/>
              <w:r w:rsidR="007E7222">
                <w:t xml:space="preserve">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4D0F6E86" w14:textId="0AFE8E2A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3" w:author="Dwi Apriyani" w:date="2021-11-30T11:48:00Z">
              <w:r w:rsidDel="007E7222">
                <w:delText xml:space="preserve">norma </w:delText>
              </w:r>
            </w:del>
            <w:ins w:id="24" w:author="Dwi Apriyani" w:date="2021-11-30T11:48:00Z">
              <w:r w:rsidR="007E7222">
                <w:t>N</w:t>
              </w:r>
              <w:r w:rsidR="007E7222">
                <w:t xml:space="preserve">orma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40FF95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53DDB009" w14:textId="75526BF3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del w:id="25" w:author="Dwi Apriyani" w:date="2021-11-30T11:50:00Z">
              <w:r w:rsidDel="006A3769">
                <w:delText>berterima</w:delText>
              </w:r>
            </w:del>
            <w:proofErr w:type="spellStart"/>
            <w:ins w:id="26" w:author="Dwi Apriyani" w:date="2021-11-30T11:50:00Z">
              <w:r w:rsidR="006A3769">
                <w:t>di</w:t>
              </w:r>
              <w:r w:rsidR="006A3769">
                <w:t>terima</w:t>
              </w:r>
            </w:ins>
            <w:proofErr w:type="spellEnd"/>
            <w:r>
              <w:t>.</w:t>
            </w:r>
          </w:p>
          <w:p w14:paraId="7AB727E7" w14:textId="5BB423C8" w:rsidR="00BE098E" w:rsidDel="006A376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7" w:author="Dwi Apriyani" w:date="2021-11-30T11:48:00Z"/>
              </w:rPr>
            </w:pPr>
            <w:del w:id="28" w:author="Dwi Apriyani" w:date="2021-11-30T11:48:00Z">
              <w:r w:rsidDel="007E7222">
                <w:delText xml:space="preserve">orientasi </w:delText>
              </w:r>
            </w:del>
            <w:proofErr w:type="spellStart"/>
            <w:ins w:id="29" w:author="Dwi Apriyani" w:date="2021-11-30T11:48:00Z">
              <w:r w:rsidR="007E7222">
                <w:t>O</w:t>
              </w:r>
              <w:r w:rsidR="007E7222">
                <w:t>rientasi</w:t>
              </w:r>
              <w:proofErr w:type="spellEnd"/>
              <w:r w:rsidR="007E7222">
                <w:t xml:space="preserve">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ins w:id="30" w:author="Dwi Apriyani" w:date="2021-11-30T11:52:00Z">
              <w:r w:rsidR="006A3769">
                <w:t>-</w:t>
              </w:r>
            </w:ins>
            <w:del w:id="31" w:author="Dwi Apriyani" w:date="2021-11-30T11:48:00Z">
              <w:r w:rsidDel="006A3769">
                <w:delText>-</w:delText>
              </w:r>
            </w:del>
          </w:p>
          <w:p w14:paraId="5F82B291" w14:textId="53B7B5AB" w:rsidR="00BE098E" w:rsidRDefault="00BE098E" w:rsidP="006A3769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32" w:author="Dwi Apriyani" w:date="2021-11-30T11:48:00Z">
              <w:r w:rsidDel="006A3769">
                <w:tab/>
              </w:r>
            </w:del>
            <w:r>
              <w:tab/>
            </w:r>
            <w:ins w:id="33" w:author="Dwi Apriyani" w:date="2021-11-30T11:54:00Z">
              <w:r w:rsidR="008A1332">
                <w:t xml:space="preserve">       </w:t>
              </w:r>
            </w:ins>
            <w:proofErr w:type="spellStart"/>
            <w:r>
              <w:t>derungan</w:t>
            </w:r>
            <w:proofErr w:type="spellEnd"/>
            <w:r>
              <w:t>.</w:t>
            </w:r>
          </w:p>
          <w:p w14:paraId="63E0BD43" w14:textId="072DB44F" w:rsidR="006A376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4" w:author="Dwi Apriyani" w:date="2021-11-30T11:52:00Z"/>
              </w:rPr>
            </w:pPr>
            <w:del w:id="35" w:author="Dwi Apriyani" w:date="2021-11-30T11:48:00Z">
              <w:r w:rsidDel="006A3769">
                <w:delText xml:space="preserve">prosedur </w:delText>
              </w:r>
            </w:del>
            <w:proofErr w:type="spellStart"/>
            <w:ins w:id="36" w:author="Dwi Apriyani" w:date="2021-11-30T11:48:00Z">
              <w:r w:rsidR="006A3769">
                <w:t>P</w:t>
              </w:r>
              <w:r w:rsidR="006A3769">
                <w:t>rosedur</w:t>
              </w:r>
              <w:r w:rsidR="006A3769">
                <w:t>al</w:t>
              </w:r>
              <w:proofErr w:type="spellEnd"/>
              <w:r w:rsidR="006A3769">
                <w:t xml:space="preserve">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</w:t>
            </w:r>
            <w:ins w:id="37" w:author="Dwi Apriyani" w:date="2021-11-30T11:54:00Z">
              <w:r w:rsidR="008A1332">
                <w:t>f</w:t>
              </w:r>
            </w:ins>
            <w:del w:id="38" w:author="Dwi Apriyani" w:date="2021-11-30T11:54:00Z">
              <w:r w:rsidDel="008A1332">
                <w:delText>v</w:delText>
              </w:r>
            </w:del>
            <w:r>
              <w:t>itas</w:t>
            </w:r>
            <w:proofErr w:type="spellEnd"/>
            <w:del w:id="39" w:author="Dwi Apriyani" w:date="2021-11-30T11:51:00Z">
              <w:r w:rsidDel="006A3769">
                <w:delText xml:space="preserve">; </w:delText>
              </w:r>
            </w:del>
            <w:ins w:id="40" w:author="Dwi Apriyani" w:date="2021-11-30T11:51:00Z">
              <w:r w:rsidR="006A3769">
                <w:t>.</w:t>
              </w:r>
              <w:r w:rsidR="006A3769">
                <w:t xml:space="preserve"> </w:t>
              </w:r>
            </w:ins>
          </w:p>
          <w:p w14:paraId="34094303" w14:textId="1817C2E0" w:rsidR="00BE098E" w:rsidDel="006A3769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1" w:author="Dwi Apriyani" w:date="2021-11-30T11:53:00Z"/>
              </w:rPr>
            </w:pPr>
            <w:del w:id="42" w:author="Dwi Apriyani" w:date="2021-11-30T11:50:00Z">
              <w:r w:rsidDel="006A3769">
                <w:delText xml:space="preserve">metode </w:delText>
              </w:r>
            </w:del>
            <w:proofErr w:type="spellStart"/>
            <w:ins w:id="43" w:author="Dwi Apriyani" w:date="2021-11-30T11:50:00Z">
              <w:r w:rsidR="006A3769">
                <w:t>M</w:t>
              </w:r>
              <w:r w:rsidR="006A3769">
                <w:t>etode</w:t>
              </w:r>
              <w:proofErr w:type="spellEnd"/>
              <w:r w:rsidR="006A3769">
                <w:t xml:space="preserve"> </w:t>
              </w:r>
            </w:ins>
          </w:p>
          <w:p w14:paraId="625C97DD" w14:textId="697D9568" w:rsidR="00BE098E" w:rsidRDefault="00BE098E" w:rsidP="006A3769">
            <w:pPr>
              <w:pStyle w:val="ListParagraph"/>
              <w:tabs>
                <w:tab w:val="left" w:pos="2064"/>
                <w:tab w:val="left" w:pos="2513"/>
              </w:tabs>
              <w:ind w:left="2507" w:hanging="2126"/>
              <w:jc w:val="left"/>
              <w:pPrChange w:id="44" w:author="Dwi Apriyani" w:date="2021-11-30T11:5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45" w:author="Dwi Apriyani" w:date="2021-11-30T11:53:00Z">
              <w:r w:rsidDel="006A3769">
                <w:tab/>
              </w:r>
            </w:del>
            <w:r>
              <w:tab/>
            </w:r>
            <w:ins w:id="46" w:author="Dwi Apriyani" w:date="2021-11-30T11:51:00Z">
              <w:r w:rsidR="006A3769">
                <w:t xml:space="preserve">: </w:t>
              </w:r>
            </w:ins>
            <w:ins w:id="47" w:author="Dwi Apriyani" w:date="2021-11-30T11:54:00Z">
              <w:r w:rsidR="008A1332">
                <w:t xml:space="preserve">      </w:t>
              </w:r>
            </w:ins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53AE7F5" w14:textId="7531003A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48" w:author="Dwi Apriyani" w:date="2021-11-30T11:50:00Z">
              <w:r w:rsidDel="006A3769">
                <w:delText xml:space="preserve">inklusif </w:delText>
              </w:r>
            </w:del>
            <w:proofErr w:type="spellStart"/>
            <w:ins w:id="49" w:author="Dwi Apriyani" w:date="2021-11-30T11:50:00Z">
              <w:r w:rsidR="006A3769">
                <w:t>I</w:t>
              </w:r>
              <w:r w:rsidR="006A3769">
                <w:t>nklusif</w:t>
              </w:r>
              <w:proofErr w:type="spellEnd"/>
              <w:r w:rsidR="006A3769">
                <w:t xml:space="preserve"> </w:t>
              </w:r>
            </w:ins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ins w:id="50" w:author="Dwi Apriyani" w:date="2021-11-30T11:55:00Z">
              <w:r w:rsidR="008A1332">
                <w:t xml:space="preserve"> </w:t>
              </w:r>
            </w:ins>
            <w:del w:id="51" w:author="Dwi Apriyani" w:date="2021-11-30T11:55:00Z">
              <w:r w:rsidDel="008A1332">
                <w:delText xml:space="preserve"> </w:delText>
              </w:r>
            </w:del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0FE1605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5439EE9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6A9919E" w14:textId="77777777" w:rsidTr="00821BA2">
        <w:tc>
          <w:tcPr>
            <w:tcW w:w="9350" w:type="dxa"/>
          </w:tcPr>
          <w:p w14:paraId="46F66C67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244514F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wi Apriyani">
    <w15:presenceInfo w15:providerId="Windows Live" w15:userId="1774e872c9944f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A3769"/>
    <w:rsid w:val="007E7222"/>
    <w:rsid w:val="008A1332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F73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E722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Dwi Apriyani</cp:lastModifiedBy>
  <cp:revision>2</cp:revision>
  <dcterms:created xsi:type="dcterms:W3CDTF">2020-08-26T21:29:00Z</dcterms:created>
  <dcterms:modified xsi:type="dcterms:W3CDTF">2021-11-30T04:55:00Z</dcterms:modified>
</cp:coreProperties>
</file>