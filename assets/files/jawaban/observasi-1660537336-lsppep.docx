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B713"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0BB52F9E"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0F08076" w14:textId="77777777" w:rsidR="00927764" w:rsidRDefault="00927764" w:rsidP="00927764">
      <w:pPr>
        <w:jc w:val="center"/>
        <w:rPr>
          <w:rFonts w:ascii="Cambria" w:hAnsi="Cambria" w:cs="Times New Roman"/>
          <w:sz w:val="24"/>
          <w:szCs w:val="24"/>
        </w:rPr>
      </w:pPr>
    </w:p>
    <w:p w14:paraId="657D1451" w14:textId="77777777" w:rsidR="00927764" w:rsidRPr="00C20908" w:rsidRDefault="00927764" w:rsidP="00C20908">
      <w:pPr>
        <w:pStyle w:val="ListParagraph"/>
        <w:numPr>
          <w:ilvl w:val="0"/>
          <w:numId w:val="3"/>
        </w:numPr>
        <w:rPr>
          <w:rFonts w:ascii="Cambria" w:hAnsi="Cambria"/>
        </w:rPr>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artikel berikut ini </w:t>
      </w:r>
      <w:r w:rsidR="00C20908">
        <w:rPr>
          <w:rFonts w:ascii="Cambria" w:hAnsi="Cambria" w:cs="Times New Roman"/>
          <w:sz w:val="24"/>
          <w:szCs w:val="24"/>
        </w:rPr>
        <w:t>secara digital!</w:t>
      </w:r>
    </w:p>
    <w:p w14:paraId="0A816562"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11B210B"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28CF5E91"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DA53424" wp14:editId="05CE13A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66BA3A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A72731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proofErr w:type="spellStart"/>
      <w:r w:rsidRPr="00C50A1E">
        <w:rPr>
          <w:rFonts w:ascii="Times New Roman" w:eastAsia="Times New Roman" w:hAnsi="Times New Roman" w:cs="Times New Roman"/>
          <w:i/>
          <w:iCs/>
          <w:sz w:val="24"/>
          <w:szCs w:val="24"/>
        </w:rPr>
        <w:t>tetep</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aja. </w:t>
      </w:r>
      <w:proofErr w:type="spellStart"/>
      <w:r w:rsidRPr="00C50A1E">
        <w:rPr>
          <w:rFonts w:ascii="Times New Roman" w:eastAsia="Times New Roman" w:hAnsi="Times New Roman" w:cs="Times New Roman"/>
          <w:i/>
          <w:iCs/>
          <w:sz w:val="24"/>
          <w:szCs w:val="24"/>
        </w:rPr>
        <w:t>Huft</w:t>
      </w:r>
      <w:proofErr w:type="spellEnd"/>
      <w:r w:rsidRPr="00C50A1E">
        <w:rPr>
          <w:rFonts w:ascii="Times New Roman" w:eastAsia="Times New Roman" w:hAnsi="Times New Roman" w:cs="Times New Roman"/>
          <w:i/>
          <w:iCs/>
          <w:sz w:val="24"/>
          <w:szCs w:val="24"/>
        </w:rPr>
        <w:t>.</w:t>
      </w:r>
    </w:p>
    <w:p w14:paraId="73B549DC" w14:textId="57DDC31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indera penciuman </w:t>
      </w:r>
      <w:ins w:id="0" w:author="azzahra.ritazaharaunsyiah@gmail.com" w:date="2022-08-15T11:17:00Z">
        <w:r w:rsidR="00D01A2F">
          <w:rPr>
            <w:rFonts w:ascii="Times New Roman" w:eastAsia="Times New Roman" w:hAnsi="Times New Roman" w:cs="Times New Roman"/>
            <w:sz w:val="24"/>
            <w:szCs w:val="24"/>
          </w:rPr>
          <w:t xml:space="preserve">ini </w:t>
        </w:r>
      </w:ins>
      <w:del w:id="1" w:author="azzahra.ritazaharaunsyiah@gmail.com" w:date="2022-08-15T11:17:00Z">
        <w:r w:rsidRPr="00C50A1E" w:rsidDel="00D01A2F">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atau bakwan yang baru diangkat dari penggorengan di kala hujan?</w:t>
      </w:r>
    </w:p>
    <w:p w14:paraId="0CDF7257" w14:textId="2B6688A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w:t>
      </w:r>
      <w:del w:id="2" w:author="azzahra.ritazaharaunsyiah@gmail.com" w:date="2022-08-15T11:18:00Z">
        <w:r w:rsidRPr="00C50A1E" w:rsidDel="00D01A2F">
          <w:rPr>
            <w:rFonts w:ascii="Times New Roman" w:eastAsia="Times New Roman" w:hAnsi="Times New Roman" w:cs="Times New Roman"/>
            <w:sz w:val="24"/>
            <w:szCs w:val="24"/>
          </w:rPr>
          <w:delText>,</w:delText>
        </w:r>
      </w:del>
      <w:ins w:id="3" w:author="azzahra.ritazaharaunsyiah@gmail.com" w:date="2022-08-15T11:18:00Z">
        <w:r w:rsidR="00D01A2F">
          <w:rPr>
            <w:rFonts w:ascii="Times New Roman" w:eastAsia="Times New Roman" w:hAnsi="Times New Roman" w:cs="Times New Roman"/>
            <w:sz w:val="24"/>
            <w:szCs w:val="24"/>
          </w:rPr>
          <w:t xml:space="preserve"> serta</w:t>
        </w:r>
      </w:ins>
      <w:r w:rsidRPr="00C50A1E">
        <w:rPr>
          <w:rFonts w:ascii="Times New Roman" w:eastAsia="Times New Roman" w:hAnsi="Times New Roman" w:cs="Times New Roman"/>
          <w:sz w:val="24"/>
          <w:szCs w:val="24"/>
        </w:rPr>
        <w:t xml:space="preserve"> hujan sehari-hari, begitu kata orang sering mengartikannya. Benar saja</w:t>
      </w:r>
      <w:ins w:id="4" w:author="azzahra.ritazaharaunsyiah@gmail.com" w:date="2022-08-15T11:18:00Z">
        <w:r w:rsidR="00D01A2F">
          <w:rPr>
            <w:rFonts w:ascii="Times New Roman" w:eastAsia="Times New Roman" w:hAnsi="Times New Roman" w:cs="Times New Roman"/>
            <w:sz w:val="24"/>
            <w:szCs w:val="24"/>
          </w:rPr>
          <w:t>, m</w:t>
        </w:r>
      </w:ins>
      <w:del w:id="5" w:author="azzahra.ritazaharaunsyiah@gmail.com" w:date="2022-08-15T11:18:00Z">
        <w:r w:rsidRPr="00C50A1E" w:rsidDel="00D01A2F">
          <w:rPr>
            <w:rFonts w:ascii="Times New Roman" w:eastAsia="Times New Roman" w:hAnsi="Times New Roman" w:cs="Times New Roman"/>
            <w:sz w:val="24"/>
            <w:szCs w:val="24"/>
          </w:rPr>
          <w:delText>. M</w:delText>
        </w:r>
      </w:del>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33218F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63F5BA9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6504FA1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AFA40A3" w14:textId="17950A2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w:t>
      </w:r>
      <w:ins w:id="6" w:author="azzahra.ritazaharaunsyiah@gmail.com" w:date="2022-08-15T11:13:00Z">
        <w:r w:rsidR="00FD2161">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nya</w:t>
      </w:r>
      <w:del w:id="7" w:author="azzahra.ritazaharaunsyiah@gmail.com" w:date="2022-08-15T11:19:00Z">
        <w:r w:rsidRPr="00C50A1E" w:rsidDel="00D01A2F">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satu-dua biji</w:t>
      </w:r>
      <w:ins w:id="8" w:author="azzahra.ritazaharaunsyiah@gmail.com" w:date="2022-08-15T11:19:00Z">
        <w:r w:rsidR="00D01A2F">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eh kok jadi lima?</w:t>
      </w:r>
    </w:p>
    <w:p w14:paraId="3D8E544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del w:id="9" w:author="azzahra.ritazaharaunsyiah@gmail.com" w:date="2022-08-15T11:19:00Z">
        <w:r w:rsidRPr="00C50A1E" w:rsidDel="00D01A2F">
          <w:rPr>
            <w:rFonts w:ascii="Times New Roman" w:eastAsia="Times New Roman" w:hAnsi="Times New Roman" w:cs="Times New Roman"/>
            <w:sz w:val="24"/>
            <w:szCs w:val="24"/>
          </w:rPr>
          <w:delText>-</w:delText>
        </w:r>
      </w:del>
      <w:r w:rsidRPr="00D01A2F">
        <w:rPr>
          <w:rFonts w:ascii="Times New Roman" w:eastAsia="Times New Roman" w:hAnsi="Times New Roman" w:cs="Times New Roman"/>
          <w:sz w:val="24"/>
          <w:szCs w:val="24"/>
          <w:rPrChange w:id="10" w:author="azzahra.ritazaharaunsyiah@gmail.com" w:date="2022-08-15T11:19: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14:paraId="18430D7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F677AFF" w14:textId="4BB3E07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11" w:author="azzahra.ritazaharaunsyiah@gmail.com" w:date="2022-08-15T11:20:00Z">
        <w:r w:rsidR="00D01A2F">
          <w:rPr>
            <w:rFonts w:ascii="Times New Roman" w:eastAsia="Times New Roman" w:hAnsi="Times New Roman" w:cs="Times New Roman"/>
            <w:sz w:val="24"/>
            <w:szCs w:val="24"/>
          </w:rPr>
          <w:t>.</w:t>
        </w:r>
      </w:ins>
      <w:del w:id="12" w:author="azzahra.ritazaharaunsyiah@gmail.com" w:date="2022-08-15T11:20:00Z">
        <w:r w:rsidRPr="00C50A1E" w:rsidDel="00D01A2F">
          <w:rPr>
            <w:rFonts w:ascii="Times New Roman" w:eastAsia="Times New Roman" w:hAnsi="Times New Roman" w:cs="Times New Roman"/>
            <w:sz w:val="24"/>
            <w:szCs w:val="24"/>
          </w:rPr>
          <w:delText>~</w:delText>
        </w:r>
      </w:del>
    </w:p>
    <w:p w14:paraId="1FE66566" w14:textId="4EB84FE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ins w:id="13" w:author="azzahra.ritazaharaunsyiah@gmail.com" w:date="2022-08-15T11:20:00Z">
        <w:r w:rsidR="00D01A2F">
          <w:rPr>
            <w:rFonts w:ascii="Times New Roman" w:eastAsia="Times New Roman" w:hAnsi="Times New Roman" w:cs="Times New Roman"/>
            <w:b/>
            <w:bCs/>
            <w:sz w:val="24"/>
            <w:szCs w:val="24"/>
          </w:rPr>
          <w:t>.</w:t>
        </w:r>
      </w:ins>
      <w:del w:id="14" w:author="azzahra.ritazaharaunsyiah@gmail.com" w:date="2022-08-15T11:20:00Z">
        <w:r w:rsidRPr="00C50A1E" w:rsidDel="00D01A2F">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roofErr w:type="spellStart"/>
      <w:r w:rsidRPr="00C50A1E">
        <w:rPr>
          <w:rFonts w:ascii="Times New Roman" w:eastAsia="Times New Roman" w:hAnsi="Times New Roman" w:cs="Times New Roman"/>
          <w:sz w:val="24"/>
          <w:szCs w:val="24"/>
        </w:rPr>
        <w:t>Ehem</w:t>
      </w:r>
      <w:proofErr w:type="spellEnd"/>
      <w:r w:rsidRPr="00C50A1E">
        <w:rPr>
          <w:rFonts w:ascii="Times New Roman" w:eastAsia="Times New Roman" w:hAnsi="Times New Roman" w:cs="Times New Roman"/>
          <w:sz w:val="24"/>
          <w:szCs w:val="24"/>
        </w:rPr>
        <w:t>.</w:t>
      </w:r>
    </w:p>
    <w:p w14:paraId="64CCCEF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202C126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5CAAFE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BCA99B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676E94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tiduran dan hanya buka tutup media sosial atau pura-pura sibuk padahal tidak ada yang </w:t>
      </w:r>
      <w:proofErr w:type="spellStart"/>
      <w:r w:rsidRPr="00C50A1E">
        <w:rPr>
          <w:rFonts w:ascii="Times New Roman" w:eastAsia="Times New Roman" w:hAnsi="Times New Roman" w:cs="Times New Roman"/>
          <w:sz w:val="24"/>
          <w:szCs w:val="24"/>
        </w:rPr>
        <w:t>nge</w:t>
      </w:r>
      <w:del w:id="15" w:author="azzahra.ritazaharaunsyiah@gmail.com" w:date="2022-08-15T11:14:00Z">
        <w:r w:rsidRPr="00C50A1E" w:rsidDel="00FD2161">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chat</w:t>
      </w:r>
      <w:proofErr w:type="spellEnd"/>
      <w:r w:rsidRPr="00C50A1E">
        <w:rPr>
          <w:rFonts w:ascii="Times New Roman" w:eastAsia="Times New Roman" w:hAnsi="Times New Roman" w:cs="Times New Roman"/>
          <w:sz w:val="24"/>
          <w:szCs w:val="24"/>
        </w:rPr>
        <w:t>. </w:t>
      </w:r>
    </w:p>
    <w:p w14:paraId="1AE10C3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mager</w:t>
      </w:r>
      <w:proofErr w:type="spellEnd"/>
      <w:r>
        <w:rPr>
          <w:rFonts w:ascii="Times New Roman" w:eastAsia="Times New Roman" w:hAnsi="Times New Roman" w:cs="Times New Roman"/>
          <w:sz w:val="24"/>
          <w:szCs w:val="24"/>
        </w:rPr>
        <w:t xml:space="preserve"> saja. Jadi simpanan </w:t>
      </w:r>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r w:rsidRPr="00C50A1E">
        <w:rPr>
          <w:rFonts w:ascii="Times New Roman" w:eastAsia="Times New Roman" w:hAnsi="Times New Roman" w:cs="Times New Roman"/>
          <w:sz w:val="24"/>
          <w:szCs w:val="24"/>
        </w:rPr>
        <w:t>, dimana-mana.</w:t>
      </w:r>
    </w:p>
    <w:p w14:paraId="469D3F6A" w14:textId="393CE83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 kamu</w:t>
      </w:r>
      <w:ins w:id="16" w:author="azzahra.ritazaharaunsyiah@gmail.com" w:date="2022-08-15T11:21:00Z">
        <w:r w:rsidR="00980F91">
          <w:rPr>
            <w:rFonts w:ascii="Times New Roman" w:eastAsia="Times New Roman" w:hAnsi="Times New Roman" w:cs="Times New Roman"/>
            <w:sz w:val="24"/>
            <w:szCs w:val="24"/>
          </w:rPr>
          <w:t>,</w:t>
        </w:r>
      </w:ins>
      <w:del w:id="17" w:author="azzahra.ritazaharaunsyiah@gmail.com" w:date="2022-08-15T11:21:00Z">
        <w:r w:rsidRPr="00C50A1E" w:rsidDel="00980F91">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18" w:author="azzahra.ritazaharaunsyiah@gmail.com" w:date="2022-08-15T11:21:00Z">
        <w:r w:rsidR="00980F91">
          <w:rPr>
            <w:rFonts w:ascii="Times New Roman" w:eastAsia="Times New Roman" w:hAnsi="Times New Roman" w:cs="Times New Roman"/>
            <w:sz w:val="24"/>
            <w:szCs w:val="24"/>
          </w:rPr>
          <w:t>k</w:t>
        </w:r>
      </w:ins>
      <w:del w:id="19" w:author="azzahra.ritazaharaunsyiah@gmail.com" w:date="2022-08-15T11:21:00Z">
        <w:r w:rsidRPr="00C50A1E" w:rsidDel="00980F91">
          <w:rPr>
            <w:rFonts w:ascii="Times New Roman" w:eastAsia="Times New Roman" w:hAnsi="Times New Roman" w:cs="Times New Roman"/>
            <w:sz w:val="24"/>
            <w:szCs w:val="24"/>
          </w:rPr>
          <w:delText>K</w:delText>
        </w:r>
      </w:del>
      <w:r w:rsidRPr="00C50A1E">
        <w:rPr>
          <w:rFonts w:ascii="Times New Roman" w:eastAsia="Times New Roman" w:hAnsi="Times New Roman" w:cs="Times New Roman"/>
          <w:sz w:val="24"/>
          <w:szCs w:val="24"/>
        </w:rPr>
        <w:t>amu yang tidak bisa mengendalikan diri</w:t>
      </w:r>
      <w:ins w:id="20" w:author="azzahra.ritazaharaunsyiah@gmail.com" w:date="2022-08-15T11:21:00Z">
        <w:r w:rsidR="00980F91">
          <w:rPr>
            <w:rFonts w:ascii="Times New Roman" w:eastAsia="Times New Roman" w:hAnsi="Times New Roman" w:cs="Times New Roman"/>
            <w:sz w:val="24"/>
            <w:szCs w:val="24"/>
          </w:rPr>
          <w:t>, k</w:t>
        </w:r>
      </w:ins>
      <w:del w:id="21" w:author="azzahra.ritazaharaunsyiah@gmail.com" w:date="2022-08-15T11:21:00Z">
        <w:r w:rsidRPr="00C50A1E" w:rsidDel="00980F91">
          <w:rPr>
            <w:rFonts w:ascii="Times New Roman" w:eastAsia="Times New Roman" w:hAnsi="Times New Roman" w:cs="Times New Roman"/>
            <w:sz w:val="24"/>
            <w:szCs w:val="24"/>
          </w:rPr>
          <w:delText>. K</w:delText>
        </w:r>
      </w:del>
      <w:r w:rsidRPr="00C50A1E">
        <w:rPr>
          <w:rFonts w:ascii="Times New Roman" w:eastAsia="Times New Roman" w:hAnsi="Times New Roman" w:cs="Times New Roman"/>
          <w:sz w:val="24"/>
          <w:szCs w:val="24"/>
        </w:rPr>
        <w:t xml:space="preserve">alau tiba-tiba berat </w:t>
      </w:r>
      <w:r>
        <w:rPr>
          <w:rFonts w:ascii="Times New Roman" w:eastAsia="Times New Roman" w:hAnsi="Times New Roman" w:cs="Times New Roman"/>
          <w:sz w:val="24"/>
          <w:szCs w:val="24"/>
        </w:rPr>
        <w:t xml:space="preserve">badan ikut tergelincir makin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saat hujan. Coba ingat-ingat apa yang kamu makan saat hujan?</w:t>
      </w:r>
    </w:p>
    <w:p w14:paraId="1996A54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lebih dari 500 kalori. HAHA. </w:t>
      </w:r>
    </w:p>
    <w:p w14:paraId="434F00C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14:paraId="48DE0C1D" w14:textId="77777777" w:rsidR="00927764" w:rsidRPr="00C50A1E" w:rsidRDefault="00927764" w:rsidP="00927764"/>
    <w:p w14:paraId="0983A05C" w14:textId="77777777" w:rsidR="00927764" w:rsidRPr="005A045A" w:rsidRDefault="00927764" w:rsidP="00927764">
      <w:pPr>
        <w:rPr>
          <w:i/>
        </w:rPr>
      </w:pPr>
    </w:p>
    <w:p w14:paraId="19ABAB83"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69DF7C01"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2AFE" w14:textId="77777777" w:rsidR="008976F5" w:rsidRDefault="008976F5">
      <w:r>
        <w:separator/>
      </w:r>
    </w:p>
  </w:endnote>
  <w:endnote w:type="continuationSeparator" w:id="0">
    <w:p w14:paraId="72ADD650" w14:textId="77777777" w:rsidR="008976F5" w:rsidRDefault="0089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F870"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versi 6</w:t>
    </w:r>
  </w:p>
  <w:p w14:paraId="64F1C0F8" w14:textId="77777777" w:rsidR="00941E77" w:rsidRDefault="008976F5">
    <w:pPr>
      <w:pStyle w:val="Footer"/>
    </w:pPr>
  </w:p>
  <w:p w14:paraId="2984D398" w14:textId="77777777" w:rsidR="00941E77" w:rsidRDefault="00897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72F33" w14:textId="77777777" w:rsidR="008976F5" w:rsidRDefault="008976F5">
      <w:r>
        <w:separator/>
      </w:r>
    </w:p>
  </w:footnote>
  <w:footnote w:type="continuationSeparator" w:id="0">
    <w:p w14:paraId="2FB67AF5" w14:textId="77777777" w:rsidR="008976F5" w:rsidRDefault="00897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zahra.ritazaharaunsyiah@gmail.com">
    <w15:presenceInfo w15:providerId="Windows Live" w15:userId="12ec6c8ccc20ad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8976F5"/>
    <w:rsid w:val="00924DF5"/>
    <w:rsid w:val="00927764"/>
    <w:rsid w:val="00980F91"/>
    <w:rsid w:val="00C20908"/>
    <w:rsid w:val="00D01A2F"/>
    <w:rsid w:val="00FD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41F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azzahra.ritazaharaunsyiah@gmail.com</cp:lastModifiedBy>
  <cp:revision>4</cp:revision>
  <dcterms:created xsi:type="dcterms:W3CDTF">2020-08-26T21:16:00Z</dcterms:created>
  <dcterms:modified xsi:type="dcterms:W3CDTF">2022-08-15T04:21:00Z</dcterms:modified>
</cp:coreProperties>
</file>