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w:t>
      </w:r>
      <w:ins w:id="0" w:author="Gugun Geusan Akbar" w:date="2020-08-08T12:21:00Z">
        <w:r w:rsidR="001C667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yang aromanya aduhai menggoda indera penciuman </w:t>
      </w:r>
      <w:r w:rsidRPr="001C667E">
        <w:rPr>
          <w:rFonts w:ascii="Times New Roman" w:eastAsia="Times New Roman" w:hAnsi="Times New Roman" w:cs="Times New Roman"/>
          <w:strike/>
          <w:sz w:val="24"/>
          <w:szCs w:val="24"/>
          <w:rPrChange w:id="1" w:author="Gugun Geusan Akbar" w:date="2020-08-08T12:22:00Z">
            <w:rPr>
              <w:rFonts w:ascii="Times New Roman" w:eastAsia="Times New Roman" w:hAnsi="Times New Roman" w:cs="Times New Roman"/>
              <w:sz w:val="24"/>
              <w:szCs w:val="24"/>
            </w:rPr>
          </w:rPrChange>
        </w:rPr>
        <w:t>itu</w:t>
      </w:r>
      <w:ins w:id="2" w:author="Gugun Geusan Akbar" w:date="2020-08-08T12:22:00Z">
        <w:r w:rsidR="001C667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w:t>
      </w:r>
      <w:ins w:id="3" w:author="Gugun Geusan Akbar" w:date="2020-08-08T12:27:00Z">
        <w:r w:rsidR="001C667E">
          <w:rPr>
            <w:rFonts w:ascii="Times New Roman" w:eastAsia="Times New Roman" w:hAnsi="Times New Roman" w:cs="Times New Roman"/>
            <w:sz w:val="24"/>
            <w:szCs w:val="24"/>
          </w:rPr>
          <w:t xml:space="preserve"> pada tahun ini</w:t>
        </w:r>
      </w:ins>
      <w:r w:rsidRPr="00C50A1E">
        <w:rPr>
          <w:rFonts w:ascii="Times New Roman" w:eastAsia="Times New Roman" w:hAnsi="Times New Roman" w:cs="Times New Roman"/>
          <w:sz w:val="24"/>
          <w:szCs w:val="24"/>
        </w:rPr>
        <w:t xml:space="preserve"> </w:t>
      </w:r>
      <w:r w:rsidRPr="001C667E">
        <w:rPr>
          <w:rFonts w:ascii="Times New Roman" w:eastAsia="Times New Roman" w:hAnsi="Times New Roman" w:cs="Times New Roman"/>
          <w:strike/>
          <w:sz w:val="24"/>
          <w:szCs w:val="24"/>
          <w:rPrChange w:id="4" w:author="Gugun Geusan Akbar" w:date="2020-08-08T12:27:00Z">
            <w:rPr>
              <w:rFonts w:ascii="Times New Roman" w:eastAsia="Times New Roman" w:hAnsi="Times New Roman" w:cs="Times New Roman"/>
              <w:sz w:val="24"/>
              <w:szCs w:val="24"/>
            </w:rPr>
          </w:rPrChange>
        </w:rPr>
        <w:t>sering mengartikannya</w:t>
      </w:r>
      <w:r w:rsidRPr="00C50A1E">
        <w:rPr>
          <w:rFonts w:ascii="Times New Roman" w:eastAsia="Times New Roman" w:hAnsi="Times New Roman" w:cs="Times New Roman"/>
          <w:sz w:val="24"/>
          <w:szCs w:val="24"/>
        </w:rPr>
        <w:t xml:space="preserve">. Benar </w:t>
      </w:r>
      <w:proofErr w:type="gramStart"/>
      <w:r w:rsidRPr="00C50A1E">
        <w:rPr>
          <w:rFonts w:ascii="Times New Roman" w:eastAsia="Times New Roman" w:hAnsi="Times New Roman" w:cs="Times New Roman"/>
          <w:sz w:val="24"/>
          <w:szCs w:val="24"/>
        </w:rPr>
        <w:t>saja</w:t>
      </w:r>
      <w:ins w:id="5" w:author="Gugun Geusan Akbar" w:date="2020-08-08T12:23:00Z">
        <w:r w:rsidR="001C667E">
          <w:rPr>
            <w:rFonts w:ascii="Times New Roman" w:eastAsia="Times New Roman" w:hAnsi="Times New Roman" w:cs="Times New Roman"/>
            <w:sz w:val="24"/>
            <w:szCs w:val="24"/>
          </w:rPr>
          <w:t>,</w:t>
        </w:r>
      </w:ins>
      <w:r w:rsidRPr="001C667E">
        <w:rPr>
          <w:rFonts w:ascii="Times New Roman" w:eastAsia="Times New Roman" w:hAnsi="Times New Roman" w:cs="Times New Roman"/>
          <w:strike/>
          <w:sz w:val="24"/>
          <w:szCs w:val="24"/>
          <w:rPrChange w:id="6" w:author="Gugun Geusan Akbar" w:date="2020-08-08T12:23:00Z">
            <w:rPr>
              <w:rFonts w:ascii="Times New Roman" w:eastAsia="Times New Roman" w:hAnsi="Times New Roman" w:cs="Times New Roman"/>
              <w:sz w:val="24"/>
              <w:szCs w:val="24"/>
            </w:rPr>
          </w:rPrChange>
        </w:rPr>
        <w:t>.</w:t>
      </w:r>
      <w:proofErr w:type="gramEnd"/>
      <w:r w:rsidRPr="00C50A1E">
        <w:rPr>
          <w:rFonts w:ascii="Times New Roman" w:eastAsia="Times New Roman" w:hAnsi="Times New Roman" w:cs="Times New Roman"/>
          <w:sz w:val="24"/>
          <w:szCs w:val="24"/>
        </w:rPr>
        <w:t xml:space="preserve"> </w:t>
      </w:r>
      <w:del w:id="7" w:author="Gugun Geusan Akbar" w:date="2020-08-08T12:23:00Z">
        <w:r w:rsidRPr="00C50A1E" w:rsidDel="001C667E">
          <w:rPr>
            <w:rFonts w:ascii="Times New Roman" w:eastAsia="Times New Roman" w:hAnsi="Times New Roman" w:cs="Times New Roman"/>
            <w:sz w:val="24"/>
            <w:szCs w:val="24"/>
          </w:rPr>
          <w:delText xml:space="preserve">Meski </w:delText>
        </w:r>
      </w:del>
      <w:ins w:id="8" w:author="Gugun Geusan Akbar" w:date="2020-08-08T12:23:00Z">
        <w:r w:rsidR="001C667E">
          <w:rPr>
            <w:rFonts w:ascii="Times New Roman" w:eastAsia="Times New Roman" w:hAnsi="Times New Roman" w:cs="Times New Roman"/>
            <w:sz w:val="24"/>
            <w:szCs w:val="24"/>
          </w:rPr>
          <w:t>m</w:t>
        </w:r>
        <w:r w:rsidR="001C667E" w:rsidRPr="00C50A1E">
          <w:rPr>
            <w:rFonts w:ascii="Times New Roman" w:eastAsia="Times New Roman" w:hAnsi="Times New Roman" w:cs="Times New Roman"/>
            <w:sz w:val="24"/>
            <w:szCs w:val="24"/>
          </w:rPr>
          <w:t xml:space="preserve">eski </w:t>
        </w:r>
      </w:ins>
      <w:r w:rsidRPr="00C50A1E">
        <w:rPr>
          <w:rFonts w:ascii="Times New Roman" w:eastAsia="Times New Roman" w:hAnsi="Times New Roman" w:cs="Times New Roman"/>
          <w:sz w:val="24"/>
          <w:szCs w:val="24"/>
        </w:rPr>
        <w:t xml:space="preserve">di tahun ini awal musim hujan di Indonesia </w:t>
      </w:r>
      <w:ins w:id="9" w:author="Gugun Geusan Akbar" w:date="2020-08-08T12:28:00Z">
        <w:r w:rsidR="001C667E">
          <w:rPr>
            <w:rFonts w:ascii="Times New Roman" w:eastAsia="Times New Roman" w:hAnsi="Times New Roman" w:cs="Times New Roman"/>
            <w:sz w:val="24"/>
            <w:szCs w:val="24"/>
          </w:rPr>
          <w:t xml:space="preserve">diperkirakan </w:t>
        </w:r>
      </w:ins>
      <w:r>
        <w:rPr>
          <w:rFonts w:ascii="Times New Roman" w:eastAsia="Times New Roman" w:hAnsi="Times New Roman" w:cs="Times New Roman"/>
          <w:sz w:val="24"/>
          <w:szCs w:val="24"/>
        </w:rPr>
        <w:t xml:space="preserve">mundur </w:t>
      </w:r>
      <w:r w:rsidRPr="001C667E">
        <w:rPr>
          <w:rFonts w:ascii="Times New Roman" w:eastAsia="Times New Roman" w:hAnsi="Times New Roman" w:cs="Times New Roman"/>
          <w:strike/>
          <w:sz w:val="24"/>
          <w:szCs w:val="24"/>
          <w:rPrChange w:id="10" w:author="Gugun Geusan Akbar" w:date="2020-08-08T12:23:00Z">
            <w:rPr>
              <w:rFonts w:ascii="Times New Roman" w:eastAsia="Times New Roman" w:hAnsi="Times New Roman" w:cs="Times New Roman"/>
              <w:sz w:val="24"/>
              <w:szCs w:val="24"/>
            </w:rPr>
          </w:rPrChange>
        </w:rPr>
        <w:t>di antara</w:t>
      </w:r>
      <w:r>
        <w:rPr>
          <w:rFonts w:ascii="Times New Roman" w:eastAsia="Times New Roman" w:hAnsi="Times New Roman" w:cs="Times New Roman"/>
          <w:sz w:val="24"/>
          <w:szCs w:val="24"/>
        </w:rPr>
        <w:t xml:space="preserve"> </w:t>
      </w:r>
      <w:ins w:id="11" w:author="Gugun Geusan Akbar" w:date="2020-08-08T12:24:00Z">
        <w:r w:rsidR="001C667E">
          <w:rPr>
            <w:rFonts w:ascii="Times New Roman" w:eastAsia="Times New Roman" w:hAnsi="Times New Roman" w:cs="Times New Roman"/>
            <w:sz w:val="24"/>
            <w:szCs w:val="24"/>
          </w:rPr>
          <w:t xml:space="preserve">ke </w:t>
        </w:r>
      </w:ins>
      <w:del w:id="12" w:author="Gugun Geusan Akbar" w:date="2020-08-08T12:24:00Z">
        <w:r w:rsidDel="001C667E">
          <w:rPr>
            <w:rFonts w:ascii="Times New Roman" w:eastAsia="Times New Roman" w:hAnsi="Times New Roman" w:cs="Times New Roman"/>
            <w:sz w:val="24"/>
            <w:szCs w:val="24"/>
          </w:rPr>
          <w:delText xml:space="preserve">Bulan </w:delText>
        </w:r>
      </w:del>
      <w:ins w:id="13" w:author="Gugun Geusan Akbar" w:date="2020-08-08T12:24:00Z">
        <w:r w:rsidR="001C667E">
          <w:rPr>
            <w:rFonts w:ascii="Times New Roman" w:eastAsia="Times New Roman" w:hAnsi="Times New Roman" w:cs="Times New Roman"/>
            <w:sz w:val="24"/>
            <w:szCs w:val="24"/>
          </w:rPr>
          <w:t>b</w:t>
        </w:r>
        <w:r w:rsidR="001C667E">
          <w:rPr>
            <w:rFonts w:ascii="Times New Roman" w:eastAsia="Times New Roman" w:hAnsi="Times New Roman" w:cs="Times New Roman"/>
            <w:sz w:val="24"/>
            <w:szCs w:val="24"/>
          </w:rPr>
          <w:t xml:space="preserve">ulan </w:t>
        </w:r>
      </w:ins>
      <w:r>
        <w:rPr>
          <w:rFonts w:ascii="Times New Roman" w:eastAsia="Times New Roman" w:hAnsi="Times New Roman" w:cs="Times New Roman"/>
          <w:sz w:val="24"/>
          <w:szCs w:val="24"/>
        </w:rPr>
        <w:t>November</w:t>
      </w:r>
      <w:ins w:id="14" w:author="Gugun Geusan Akbar" w:date="2020-08-08T12:24:00Z">
        <w:r w:rsidR="001C667E">
          <w:rPr>
            <w:rFonts w:ascii="Times New Roman" w:eastAsia="Times New Roman" w:hAnsi="Times New Roman" w:cs="Times New Roman"/>
            <w:sz w:val="24"/>
            <w:szCs w:val="24"/>
          </w:rPr>
          <w:t xml:space="preserve"> atau </w:t>
        </w:r>
      </w:ins>
      <w:del w:id="15" w:author="Gugun Geusan Akbar" w:date="2020-08-08T12:24:00Z">
        <w:r w:rsidDel="001C667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Desember 2019, hujan benar-benar datang</w:t>
      </w:r>
      <w:ins w:id="16" w:author="Gugun Geusan Akbar" w:date="2020-08-08T12:28:00Z">
        <w:r w:rsidR="001C667E">
          <w:rPr>
            <w:rFonts w:ascii="Times New Roman" w:eastAsia="Times New Roman" w:hAnsi="Times New Roman" w:cs="Times New Roman"/>
            <w:sz w:val="24"/>
            <w:szCs w:val="24"/>
          </w:rPr>
          <w:t xml:space="preserve"> di bulan </w:t>
        </w:r>
      </w:ins>
      <w:ins w:id="17" w:author="Gugun Geusan Akbar" w:date="2020-08-08T12:29:00Z">
        <w:r w:rsidR="001C667E">
          <w:rPr>
            <w:rFonts w:ascii="Times New Roman" w:eastAsia="Times New Roman" w:hAnsi="Times New Roman" w:cs="Times New Roman"/>
            <w:sz w:val="24"/>
            <w:szCs w:val="24"/>
          </w:rPr>
          <w:t>Januari.</w:t>
        </w:r>
      </w:ins>
      <w:r w:rsidRPr="00C50A1E">
        <w:rPr>
          <w:rFonts w:ascii="Times New Roman" w:eastAsia="Times New Roman" w:hAnsi="Times New Roman" w:cs="Times New Roman"/>
          <w:sz w:val="24"/>
          <w:szCs w:val="24"/>
        </w:rPr>
        <w:t xml:space="preserve"> </w:t>
      </w:r>
      <w:r w:rsidRPr="001C667E">
        <w:rPr>
          <w:rFonts w:ascii="Times New Roman" w:eastAsia="Times New Roman" w:hAnsi="Times New Roman" w:cs="Times New Roman"/>
          <w:strike/>
          <w:sz w:val="24"/>
          <w:szCs w:val="24"/>
          <w:rPrChange w:id="18" w:author="Gugun Geusan Akbar" w:date="2020-08-08T12:28:00Z">
            <w:rPr>
              <w:rFonts w:ascii="Times New Roman" w:eastAsia="Times New Roman" w:hAnsi="Times New Roman" w:cs="Times New Roman"/>
              <w:sz w:val="24"/>
              <w:szCs w:val="24"/>
            </w:rPr>
          </w:rPrChange>
        </w:rPr>
        <w:t>seperti perkiraan</w:t>
      </w:r>
      <w:r w:rsidRPr="00C50A1E">
        <w:rPr>
          <w:rFonts w:ascii="Times New Roman" w:eastAsia="Times New Roman" w:hAnsi="Times New Roman" w:cs="Times New Roman"/>
          <w:sz w:val="24"/>
          <w:szCs w:val="24"/>
        </w:rPr>
        <w:t>.</w:t>
      </w:r>
      <w:ins w:id="19" w:author="Gugun Geusan Akbar" w:date="2020-08-08T12:26:00Z">
        <w:r w:rsidR="001C667E">
          <w:rPr>
            <w:rFonts w:ascii="Times New Roman" w:eastAsia="Times New Roman" w:hAnsi="Times New Roman" w:cs="Times New Roman"/>
            <w:sz w:val="24"/>
            <w:szCs w:val="24"/>
          </w:rPr>
          <w:t xml:space="preserve"> Hujan sudah mulai turun bahkan sejak awal tahun baru ini.</w:t>
        </w:r>
      </w:ins>
      <w:r w:rsidRPr="00C50A1E">
        <w:rPr>
          <w:rFonts w:ascii="Times New Roman" w:eastAsia="Times New Roman" w:hAnsi="Times New Roman" w:cs="Times New Roman"/>
          <w:sz w:val="24"/>
          <w:szCs w:val="24"/>
        </w:rPr>
        <w:t xml:space="preserve"> </w:t>
      </w:r>
      <w:r w:rsidRPr="001C667E">
        <w:rPr>
          <w:rFonts w:ascii="Times New Roman" w:eastAsia="Times New Roman" w:hAnsi="Times New Roman" w:cs="Times New Roman"/>
          <w:strike/>
          <w:sz w:val="24"/>
          <w:szCs w:val="24"/>
          <w:rPrChange w:id="20" w:author="Gugun Geusan Akbar" w:date="2020-08-08T12:26:00Z">
            <w:rPr>
              <w:rFonts w:ascii="Times New Roman" w:eastAsia="Times New Roman" w:hAnsi="Times New Roman" w:cs="Times New Roman"/>
              <w:sz w:val="24"/>
              <w:szCs w:val="24"/>
            </w:rPr>
          </w:rPrChange>
        </w:rPr>
        <w:t>Sudah sangat terasa apalagi sejak awal tahun baru kita</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ins w:id="21" w:author="Gugun Geusan Akbar" w:date="2020-08-08T12:31:00Z">
        <w:r w:rsidR="004350F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ambyar,</w:t>
      </w:r>
      <w:ins w:id="22" w:author="Gugun Geusan Akbar" w:date="2020-08-08T12:32:00Z">
        <w:r w:rsidR="004350FD">
          <w:rPr>
            <w:rFonts w:ascii="Times New Roman" w:eastAsia="Times New Roman" w:hAnsi="Times New Roman" w:cs="Times New Roman"/>
            <w:sz w:val="24"/>
            <w:szCs w:val="24"/>
          </w:rPr>
          <w:t xml:space="preserve"> hujan pun mengubah</w:t>
        </w:r>
      </w:ins>
      <w:r w:rsidRPr="00C50A1E">
        <w:rPr>
          <w:rFonts w:ascii="Times New Roman" w:eastAsia="Times New Roman" w:hAnsi="Times New Roman" w:cs="Times New Roman"/>
          <w:sz w:val="24"/>
          <w:szCs w:val="24"/>
        </w:rPr>
        <w:t xml:space="preserve"> </w:t>
      </w:r>
      <w:r w:rsidRPr="004350FD">
        <w:rPr>
          <w:rFonts w:ascii="Times New Roman" w:eastAsia="Times New Roman" w:hAnsi="Times New Roman" w:cs="Times New Roman"/>
          <w:strike/>
          <w:sz w:val="24"/>
          <w:szCs w:val="24"/>
          <w:rPrChange w:id="23" w:author="Gugun Geusan Akbar" w:date="2020-08-08T12:32:00Z">
            <w:rPr>
              <w:rFonts w:ascii="Times New Roman" w:eastAsia="Times New Roman" w:hAnsi="Times New Roman" w:cs="Times New Roman"/>
              <w:sz w:val="24"/>
              <w:szCs w:val="24"/>
            </w:rPr>
          </w:rPrChange>
        </w:rPr>
        <w:t>pun</w:t>
      </w:r>
      <w:r w:rsidRPr="00C50A1E">
        <w:rPr>
          <w:rFonts w:ascii="Times New Roman" w:eastAsia="Times New Roman" w:hAnsi="Times New Roman" w:cs="Times New Roman"/>
          <w:sz w:val="24"/>
          <w:szCs w:val="24"/>
        </w:rPr>
        <w:t xml:space="preserve"> perilaku kita yang lain. Soal makan</w:t>
      </w:r>
      <w:ins w:id="24" w:author="Gugun Geusan Akbar" w:date="2020-08-08T12:32:00Z">
        <w:r w:rsidR="004350FD">
          <w:rPr>
            <w:rFonts w:ascii="Times New Roman" w:eastAsia="Times New Roman" w:hAnsi="Times New Roman" w:cs="Times New Roman"/>
            <w:sz w:val="24"/>
            <w:szCs w:val="24"/>
          </w:rPr>
          <w:t>,</w:t>
        </w:r>
      </w:ins>
      <w:del w:id="25" w:author="Gugun Geusan Akbar" w:date="2020-08-08T12:32:00Z">
        <w:r w:rsidRPr="00C50A1E" w:rsidDel="004350F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26" w:author="Gugun Geusan Akbar" w:date="2020-08-08T12:32:00Z">
        <w:r w:rsidR="004350FD">
          <w:rPr>
            <w:rFonts w:ascii="Times New Roman" w:eastAsia="Times New Roman" w:hAnsi="Times New Roman" w:cs="Times New Roman"/>
            <w:sz w:val="24"/>
            <w:szCs w:val="24"/>
          </w:rPr>
          <w:t>y</w:t>
        </w:r>
      </w:ins>
      <w:del w:id="27" w:author="Gugun Geusan Akbar" w:date="2020-08-08T12:32:00Z">
        <w:r w:rsidRPr="00C50A1E" w:rsidDel="004350FD">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w:t>
      </w:r>
      <w:ins w:id="28" w:author="Gugun Geusan Akbar" w:date="2020-08-08T12:35:00Z">
        <w:r w:rsidR="004350FD">
          <w:rPr>
            <w:rFonts w:ascii="Times New Roman" w:eastAsia="Times New Roman" w:hAnsi="Times New Roman" w:cs="Times New Roman"/>
            <w:sz w:val="24"/>
            <w:szCs w:val="24"/>
          </w:rPr>
          <w:t xml:space="preserve">, </w:t>
        </w:r>
      </w:ins>
      <w:del w:id="29" w:author="Gugun Geusan Akbar" w:date="2020-08-08T12:35:00Z">
        <w:r w:rsidRPr="00C50A1E" w:rsidDel="004350FD">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4350FD">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30" w:author="Gugun Geusan Akbar" w:date="2020-08-08T12:37:00Z">
        <w:r w:rsidR="004350FD">
          <w:rPr>
            <w:rFonts w:ascii="Times New Roman" w:eastAsia="Times New Roman" w:hAnsi="Times New Roman" w:cs="Times New Roman"/>
            <w:sz w:val="24"/>
            <w:szCs w:val="24"/>
          </w:rPr>
          <w:t xml:space="preserve">lemari </w:t>
        </w:r>
      </w:ins>
      <w:r w:rsidRPr="004350FD">
        <w:rPr>
          <w:rFonts w:ascii="Times New Roman" w:eastAsia="Times New Roman" w:hAnsi="Times New Roman" w:cs="Times New Roman"/>
          <w:strike/>
          <w:sz w:val="24"/>
          <w:szCs w:val="24"/>
          <w:rPrChange w:id="31" w:author="Gugun Geusan Akbar" w:date="2020-08-08T12:37:00Z">
            <w:rPr>
              <w:rFonts w:ascii="Times New Roman" w:eastAsia="Times New Roman" w:hAnsi="Times New Roman" w:cs="Times New Roman"/>
              <w:sz w:val="24"/>
              <w:szCs w:val="24"/>
            </w:rPr>
          </w:rPrChange>
        </w:rPr>
        <w:t>almari</w:t>
      </w:r>
      <w:r w:rsidRPr="00C50A1E">
        <w:rPr>
          <w:rFonts w:ascii="Times New Roman" w:eastAsia="Times New Roman" w:hAnsi="Times New Roman" w:cs="Times New Roman"/>
          <w:sz w:val="24"/>
          <w:szCs w:val="24"/>
        </w:rPr>
        <w:t xml:space="preserve"> penyimpanan</w:t>
      </w:r>
      <w:ins w:id="32" w:author="Gugun Geusan Akbar" w:date="2020-08-08T12:38:00Z">
        <w:r w:rsidR="004350FD">
          <w:rPr>
            <w:rFonts w:ascii="Times New Roman" w:eastAsia="Times New Roman" w:hAnsi="Times New Roman" w:cs="Times New Roman"/>
            <w:sz w:val="24"/>
            <w:szCs w:val="24"/>
          </w:rPr>
          <w:t xml:space="preserve"> s</w:t>
        </w:r>
      </w:ins>
      <w:del w:id="33" w:author="Gugun Geusan Akbar" w:date="2020-08-08T12:38:00Z">
        <w:r w:rsidRPr="00C50A1E" w:rsidDel="004350FD">
          <w:rPr>
            <w:rFonts w:ascii="Times New Roman" w:eastAsia="Times New Roman" w:hAnsi="Times New Roman" w:cs="Times New Roman"/>
            <w:sz w:val="24"/>
            <w:szCs w:val="24"/>
          </w:rPr>
          <w:delText>. S</w:delText>
        </w:r>
      </w:del>
      <w:r w:rsidRPr="00C50A1E">
        <w:rPr>
          <w:rFonts w:ascii="Times New Roman" w:eastAsia="Times New Roman" w:hAnsi="Times New Roman" w:cs="Times New Roman"/>
          <w:sz w:val="24"/>
          <w:szCs w:val="24"/>
        </w:rPr>
        <w:t>ebagai bahan persediaan</w:t>
      </w:r>
      <w:ins w:id="34" w:author="Gugun Geusan Akbar" w:date="2020-08-08T12:38:00Z">
        <w:r w:rsidR="004350FD">
          <w:rPr>
            <w:rFonts w:ascii="Times New Roman" w:eastAsia="Times New Roman" w:hAnsi="Times New Roman" w:cs="Times New Roman"/>
            <w:sz w:val="24"/>
            <w:szCs w:val="24"/>
          </w:rPr>
          <w:t xml:space="preserve">, </w:t>
        </w:r>
      </w:ins>
      <w:del w:id="35" w:author="Gugun Geusan Akbar" w:date="2020-08-08T12:38:00Z">
        <w:r w:rsidRPr="00C50A1E" w:rsidDel="004350FD">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w:t>
      </w:r>
      <w:ins w:id="36" w:author="Gugun Geusan Akbar" w:date="2020-08-08T12:39:00Z">
        <w:r w:rsidR="004350FD">
          <w:rPr>
            <w:rFonts w:ascii="Times New Roman" w:eastAsia="Times New Roman" w:hAnsi="Times New Roman" w:cs="Times New Roman"/>
            <w:sz w:val="24"/>
            <w:szCs w:val="24"/>
          </w:rPr>
          <w:t xml:space="preserve"> kita pertimbangkan</w:t>
        </w:r>
      </w:ins>
      <w:r w:rsidRPr="00C50A1E">
        <w:rPr>
          <w:rFonts w:ascii="Times New Roman" w:eastAsia="Times New Roman" w:hAnsi="Times New Roman" w:cs="Times New Roman"/>
          <w:sz w:val="24"/>
          <w:szCs w:val="24"/>
        </w:rPr>
        <w:t xml:space="preserve"> </w:t>
      </w:r>
      <w:r w:rsidRPr="004350FD">
        <w:rPr>
          <w:rFonts w:ascii="Times New Roman" w:eastAsia="Times New Roman" w:hAnsi="Times New Roman" w:cs="Times New Roman"/>
          <w:strike/>
          <w:sz w:val="24"/>
          <w:szCs w:val="24"/>
          <w:rPrChange w:id="37" w:author="Gugun Geusan Akbar" w:date="2020-08-08T12:38:00Z">
            <w:rPr>
              <w:rFonts w:ascii="Times New Roman" w:eastAsia="Times New Roman" w:hAnsi="Times New Roman" w:cs="Times New Roman"/>
              <w:sz w:val="24"/>
              <w:szCs w:val="24"/>
            </w:rPr>
          </w:rPrChange>
        </w:rPr>
        <w:t>tahu diri</w:t>
      </w:r>
      <w:r w:rsidRPr="00C50A1E">
        <w:rPr>
          <w:rFonts w:ascii="Times New Roman" w:eastAsia="Times New Roman" w:hAnsi="Times New Roman" w:cs="Times New Roman"/>
          <w:sz w:val="24"/>
          <w:szCs w:val="24"/>
        </w:rPr>
        <w:t>. Yang penting enak, kalori belakangan</w:t>
      </w:r>
      <w:ins w:id="38" w:author="Gugun Geusan Akbar" w:date="2020-08-08T12:39:00Z">
        <w:r w:rsidR="004350FD">
          <w:rPr>
            <w:rFonts w:ascii="Times New Roman" w:eastAsia="Times New Roman" w:hAnsi="Times New Roman" w:cs="Times New Roman"/>
            <w:sz w:val="24"/>
            <w:szCs w:val="24"/>
          </w:rPr>
          <w:t>.</w:t>
        </w:r>
      </w:ins>
      <w:r w:rsidRPr="004350FD">
        <w:rPr>
          <w:rFonts w:ascii="Times New Roman" w:eastAsia="Times New Roman" w:hAnsi="Times New Roman" w:cs="Times New Roman"/>
          <w:strike/>
          <w:sz w:val="24"/>
          <w:szCs w:val="24"/>
          <w:rPrChange w:id="39" w:author="Gugun Geusan Akbar" w:date="2020-08-08T12:39:00Z">
            <w:rPr>
              <w:rFonts w:ascii="Times New Roman" w:eastAsia="Times New Roman" w:hAnsi="Times New Roman" w:cs="Times New Roman"/>
              <w:sz w:val="24"/>
              <w:szCs w:val="24"/>
            </w:rPr>
          </w:rPrChange>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w:t>
      </w:r>
      <w:ins w:id="40" w:author="Gugun Geusan Akbar" w:date="2020-08-08T12:39:00Z">
        <w:r w:rsidR="004350FD">
          <w:rPr>
            <w:rFonts w:ascii="Times New Roman" w:eastAsia="Times New Roman" w:hAnsi="Times New Roman" w:cs="Times New Roman"/>
            <w:sz w:val="24"/>
            <w:szCs w:val="24"/>
          </w:rPr>
          <w:t xml:space="preserve">sampai </w:t>
        </w:r>
      </w:ins>
      <w:r w:rsidRPr="00C50A1E">
        <w:rPr>
          <w:rFonts w:ascii="Times New Roman" w:eastAsia="Times New Roman" w:hAnsi="Times New Roman" w:cs="Times New Roman"/>
          <w:sz w:val="24"/>
          <w:szCs w:val="24"/>
        </w:rPr>
        <w:t>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w:t>
      </w:r>
      <w:ins w:id="41" w:author="Gugun Geusan Akbar" w:date="2020-08-08T12:41:00Z">
        <w:r w:rsidR="004350FD">
          <w:rPr>
            <w:rFonts w:ascii="Times New Roman" w:eastAsia="Times New Roman" w:hAnsi="Times New Roman" w:cs="Times New Roman"/>
            <w:sz w:val="24"/>
            <w:szCs w:val="24"/>
          </w:rPr>
          <w:t xml:space="preserve">keladi </w:t>
        </w:r>
      </w:ins>
      <w:r w:rsidRPr="00C50A1E">
        <w:rPr>
          <w:rFonts w:ascii="Times New Roman" w:eastAsia="Times New Roman" w:hAnsi="Times New Roman" w:cs="Times New Roman"/>
          <w:sz w:val="24"/>
          <w:szCs w:val="24"/>
        </w:rPr>
        <w:t xml:space="preserve">berat badan yang </w:t>
      </w:r>
      <w:r w:rsidRPr="004350FD">
        <w:rPr>
          <w:rFonts w:ascii="Times New Roman" w:eastAsia="Times New Roman" w:hAnsi="Times New Roman" w:cs="Times New Roman"/>
          <w:strike/>
          <w:sz w:val="24"/>
          <w:szCs w:val="24"/>
          <w:rPrChange w:id="42" w:author="Gugun Geusan Akbar" w:date="2020-08-08T12:41:00Z">
            <w:rPr>
              <w:rFonts w:ascii="Times New Roman" w:eastAsia="Times New Roman" w:hAnsi="Times New Roman" w:cs="Times New Roman"/>
              <w:sz w:val="24"/>
              <w:szCs w:val="24"/>
            </w:rPr>
          </w:rPrChange>
        </w:rPr>
        <w:t>lebih suka</w:t>
      </w:r>
      <w:r w:rsidRPr="00C50A1E">
        <w:rPr>
          <w:rFonts w:ascii="Times New Roman" w:eastAsia="Times New Roman" w:hAnsi="Times New Roman" w:cs="Times New Roman"/>
          <w:sz w:val="24"/>
          <w:szCs w:val="24"/>
        </w:rPr>
        <w:t xml:space="preserve"> naik</w:t>
      </w:r>
      <w:r w:rsidRPr="004350FD">
        <w:rPr>
          <w:rFonts w:ascii="Times New Roman" w:eastAsia="Times New Roman" w:hAnsi="Times New Roman" w:cs="Times New Roman"/>
          <w:strike/>
          <w:sz w:val="24"/>
          <w:szCs w:val="24"/>
          <w:rPrChange w:id="43" w:author="Gugun Geusan Akbar" w:date="2020-08-08T12:41:00Z">
            <w:rPr>
              <w:rFonts w:ascii="Times New Roman" w:eastAsia="Times New Roman" w:hAnsi="Times New Roman" w:cs="Times New Roman"/>
              <w:sz w:val="24"/>
              <w:szCs w:val="24"/>
            </w:rPr>
          </w:rPrChange>
        </w:rPr>
        <w:t>nya</w:t>
      </w:r>
      <w:r w:rsidRPr="00C50A1E">
        <w:rPr>
          <w:rFonts w:ascii="Times New Roman" w:eastAsia="Times New Roman" w:hAnsi="Times New Roman" w:cs="Times New Roman"/>
          <w:sz w:val="24"/>
          <w:szCs w:val="24"/>
        </w:rPr>
        <w:t>.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w:t>
      </w:r>
      <w:ins w:id="44" w:author="Gugun Geusan Akbar" w:date="2020-08-08T12:42:00Z">
        <w:r w:rsidR="009E00D8">
          <w:rPr>
            <w:rFonts w:ascii="Times New Roman" w:eastAsia="Times New Roman" w:hAnsi="Times New Roman" w:cs="Times New Roman"/>
            <w:sz w:val="24"/>
            <w:szCs w:val="24"/>
          </w:rPr>
          <w:t>,</w:t>
        </w:r>
      </w:ins>
      <w:del w:id="45" w:author="Gugun Geusan Akbar" w:date="2020-08-08T12:42:00Z">
        <w:r w:rsidDel="009E00D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6" w:author="Gugun Geusan Akbar" w:date="2020-08-08T12:42:00Z">
        <w:r w:rsidR="009E00D8">
          <w:rPr>
            <w:rFonts w:ascii="Times New Roman" w:eastAsia="Times New Roman" w:hAnsi="Times New Roman" w:cs="Times New Roman"/>
            <w:sz w:val="24"/>
            <w:szCs w:val="24"/>
          </w:rPr>
          <w:t>j</w:t>
        </w:r>
      </w:ins>
      <w:del w:id="47" w:author="Gugun Geusan Akbar" w:date="2020-08-08T12:42:00Z">
        <w:r w:rsidDel="009E00D8">
          <w:rPr>
            <w:rFonts w:ascii="Times New Roman" w:eastAsia="Times New Roman" w:hAnsi="Times New Roman" w:cs="Times New Roman"/>
            <w:sz w:val="24"/>
            <w:szCs w:val="24"/>
          </w:rPr>
          <w:delText>J</w:delText>
        </w:r>
      </w:del>
      <w:r>
        <w:rPr>
          <w:rFonts w:ascii="Times New Roman" w:eastAsia="Times New Roman" w:hAnsi="Times New Roman" w:cs="Times New Roman"/>
          <w:sz w:val="24"/>
          <w:szCs w:val="24"/>
        </w:rPr>
        <w:t xml:space="preserve">adi simpanan </w:t>
      </w:r>
      <w:ins w:id="48" w:author="Gugun Geusan Akbar" w:date="2020-08-08T12:42:00Z">
        <w:r w:rsidR="009E00D8">
          <w:rPr>
            <w:rFonts w:ascii="Times New Roman" w:eastAsia="Times New Roman" w:hAnsi="Times New Roman" w:cs="Times New Roman"/>
            <w:sz w:val="24"/>
            <w:szCs w:val="24"/>
          </w:rPr>
          <w:t xml:space="preserve">lemak </w:t>
        </w:r>
      </w:ins>
      <w:bookmarkStart w:id="49" w:name="_GoBack"/>
      <w:bookmarkEnd w:id="49"/>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6BA" w:rsidRDefault="00DB56BA">
      <w:r>
        <w:separator/>
      </w:r>
    </w:p>
  </w:endnote>
  <w:endnote w:type="continuationSeparator" w:id="0">
    <w:p w:rsidR="00DB56BA" w:rsidRDefault="00DB5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DB56BA">
    <w:pPr>
      <w:pStyle w:val="Footer"/>
    </w:pPr>
  </w:p>
  <w:p w:rsidR="00941E77" w:rsidRDefault="00DB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6BA" w:rsidRDefault="00DB56BA">
      <w:r>
        <w:separator/>
      </w:r>
    </w:p>
  </w:footnote>
  <w:footnote w:type="continuationSeparator" w:id="0">
    <w:p w:rsidR="00DB56BA" w:rsidRDefault="00DB5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gun Geusan Akbar">
    <w15:presenceInfo w15:providerId="Windows Live" w15:userId="f22d3534e833c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1C667E"/>
    <w:rsid w:val="0042167F"/>
    <w:rsid w:val="004350FD"/>
    <w:rsid w:val="00924DF5"/>
    <w:rsid w:val="00927764"/>
    <w:rsid w:val="009E00D8"/>
    <w:rsid w:val="00DB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286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C66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6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Gugun Geusan Akbar</cp:lastModifiedBy>
  <cp:revision>2</cp:revision>
  <dcterms:created xsi:type="dcterms:W3CDTF">2020-08-08T05:43:00Z</dcterms:created>
  <dcterms:modified xsi:type="dcterms:W3CDTF">2020-08-08T05:43:00Z</dcterms:modified>
</cp:coreProperties>
</file>