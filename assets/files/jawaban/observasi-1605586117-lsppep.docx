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9778FD" w:rsidDel="009778FD" w:rsidRDefault="00974F1C" w:rsidP="009778FD">
            <w:pPr>
              <w:spacing w:after="240"/>
              <w:ind w:left="738" w:hanging="706"/>
              <w:rPr>
                <w:del w:id="0" w:author="user" w:date="2020-11-17T10:40:00Z"/>
                <w:rFonts w:ascii="Times New Roman" w:hAnsi="Times New Roman" w:cs="Times New Roman"/>
                <w:sz w:val="24"/>
                <w:szCs w:val="24"/>
                <w:lang w:val="en-US"/>
                <w:rPrChange w:id="1" w:author="user" w:date="2020-11-17T10:38:00Z">
                  <w:rPr>
                    <w:del w:id="2" w:author="user" w:date="2020-11-17T10:40:00Z"/>
                    <w:lang w:val="en-US"/>
                  </w:rPr>
                </w:rPrChange>
              </w:rPr>
              <w:pPrChange w:id="3" w:author="user" w:date="2020-11-17T10:39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4" w:author="user" w:date="2020-11-17T10:39:00Z">
              <w:r w:rsidRPr="009778FD" w:rsidDel="009778F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5" w:author="user" w:date="2020-11-17T10:38:00Z">
                    <w:rPr>
                      <w:lang w:val="en-US"/>
                    </w:rPr>
                  </w:rPrChange>
                </w:rPr>
                <w:delText xml:space="preserve">Nama penulis: Jony </w:delText>
              </w:r>
            </w:del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6" w:author="user" w:date="2020-11-17T10:38:00Z">
                  <w:rPr>
                    <w:lang w:val="en-US"/>
                  </w:rPr>
                </w:rPrChange>
              </w:rPr>
              <w:t>Wong</w:t>
            </w:r>
            <w:ins w:id="7" w:author="user" w:date="2020-11-17T10:39:00Z">
              <w:r w:rsidR="009778F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="009778FD" w:rsidRPr="000B3A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9778FD" w:rsidRPr="000B3A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 w:rsidR="009778F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2010.</w:t>
              </w:r>
            </w:ins>
          </w:p>
          <w:p w:rsidR="00974F1C" w:rsidRPr="009778FD" w:rsidDel="009778FD" w:rsidRDefault="00974F1C" w:rsidP="009778FD">
            <w:pPr>
              <w:spacing w:after="240"/>
              <w:ind w:left="738" w:hanging="706"/>
              <w:rPr>
                <w:del w:id="8" w:author="user" w:date="2020-11-17T10:40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9" w:author="user" w:date="2020-11-17T10:40:00Z">
                  <w:rPr>
                    <w:del w:id="10" w:author="user" w:date="2020-11-17T10:40:00Z"/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pPrChange w:id="11" w:author="user" w:date="2020-11-17T10:40:00Z">
                <w:pPr>
                  <w:spacing w:line="312" w:lineRule="auto"/>
                  <w:ind w:left="457"/>
                </w:pPr>
              </w:pPrChange>
            </w:pPr>
            <w:del w:id="12" w:author="user" w:date="2020-11-17T10:40:00Z">
              <w:r w:rsidRPr="004B7994" w:rsidDel="009778F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</w:del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ins w:id="13" w:author="user" w:date="2020-11-17T10:40:00Z">
              <w:r w:rsidR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proofErr w:type="spellStart"/>
          </w:p>
          <w:p w:rsidR="00974F1C" w:rsidRPr="004B7994" w:rsidDel="009778FD" w:rsidRDefault="00974F1C" w:rsidP="009778FD">
            <w:pPr>
              <w:spacing w:after="240"/>
              <w:ind w:left="738" w:hanging="706"/>
              <w:rPr>
                <w:del w:id="14" w:author="user" w:date="2020-11-17T10:4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5" w:author="user" w:date="2020-11-17T10:40:00Z">
                <w:pPr>
                  <w:spacing w:line="312" w:lineRule="auto"/>
                  <w:ind w:left="457"/>
                </w:pPr>
              </w:pPrChange>
            </w:pPr>
            <w:del w:id="16" w:author="user" w:date="2020-11-17T10:40:00Z">
              <w:r w:rsidDel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:rsidR="00974F1C" w:rsidRDefault="00974F1C" w:rsidP="009778FD">
            <w:pPr>
              <w:spacing w:after="240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7" w:author="user" w:date="2020-11-17T10:40:00Z">
                <w:pPr>
                  <w:spacing w:line="312" w:lineRule="auto"/>
                  <w:ind w:left="457"/>
                </w:pPr>
              </w:pPrChange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del w:id="18" w:author="user" w:date="2020-11-17T10:40:00Z">
              <w:r w:rsidRPr="004B7994" w:rsidDel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:</w:delText>
              </w:r>
            </w:del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del w:id="19" w:author="user" w:date="2020-11-17T10:48:00Z">
              <w:r w:rsidRPr="004B7994" w:rsidDel="00BE5A3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</w:del>
            <w:ins w:id="20" w:author="user" w:date="2020-11-17T10:48:00Z">
              <w:r w:rsidR="00BE5A3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BE5A3A"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ins w:id="21" w:author="user" w:date="2020-11-17T10:48:00Z">
              <w:r w:rsidR="00BE5A3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bookmarkStart w:id="22" w:name="_GoBack"/>
            <w:bookmarkEnd w:id="22"/>
          </w:p>
          <w:p w:rsidR="00974F1C" w:rsidRDefault="00974F1C" w:rsidP="009778FD">
            <w:pPr>
              <w:spacing w:after="240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23" w:author="user" w:date="2020-11-17T10:39:00Z">
                <w:pPr>
                  <w:spacing w:line="312" w:lineRule="auto"/>
                  <w:ind w:left="457"/>
                </w:pPr>
              </w:pPrChange>
            </w:pPr>
          </w:p>
          <w:p w:rsidR="00974F1C" w:rsidRPr="009778FD" w:rsidDel="009778FD" w:rsidRDefault="00974F1C" w:rsidP="009778FD">
            <w:pPr>
              <w:spacing w:after="240"/>
              <w:ind w:left="738" w:hanging="706"/>
              <w:rPr>
                <w:del w:id="24" w:author="user" w:date="2020-11-17T10:41:00Z"/>
                <w:rFonts w:ascii="Times New Roman" w:hAnsi="Times New Roman" w:cs="Times New Roman"/>
                <w:sz w:val="24"/>
                <w:szCs w:val="24"/>
                <w:lang w:val="en-US"/>
                <w:rPrChange w:id="25" w:author="user" w:date="2020-11-17T10:40:00Z">
                  <w:rPr>
                    <w:del w:id="26" w:author="user" w:date="2020-11-17T10:41:00Z"/>
                    <w:lang w:val="en-US"/>
                  </w:rPr>
                </w:rPrChange>
              </w:rPr>
              <w:pPrChange w:id="27" w:author="user" w:date="2020-11-17T10:41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28" w:author="user" w:date="2020-11-17T10:40:00Z">
              <w:r w:rsidRPr="009778FD" w:rsidDel="009778F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9" w:author="user" w:date="2020-11-17T10:38:00Z">
                    <w:rPr>
                      <w:lang w:val="en-US"/>
                    </w:rPr>
                  </w:rPrChange>
                </w:rPr>
                <w:delText xml:space="preserve">Nama penulis: </w:delText>
              </w:r>
              <w:r w:rsidRPr="009778FD" w:rsidDel="009778FD">
                <w:rPr>
                  <w:rFonts w:ascii="Times New Roman" w:hAnsi="Times New Roman" w:cs="Times New Roman"/>
                  <w:sz w:val="24"/>
                  <w:szCs w:val="24"/>
                  <w:rPrChange w:id="30" w:author="user" w:date="2020-11-17T10:38:00Z">
                    <w:rPr/>
                  </w:rPrChange>
                </w:rPr>
                <w:delText>Jefferly</w:delText>
              </w:r>
              <w:r w:rsidRPr="009778FD" w:rsidDel="009778F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1" w:author="user" w:date="2020-11-17T10:38:00Z">
                    <w:rPr>
                      <w:lang w:val="en-US"/>
                    </w:rPr>
                  </w:rPrChange>
                </w:rPr>
                <w:delText xml:space="preserve"> </w:delText>
              </w:r>
            </w:del>
            <w:r w:rsidRPr="009778FD">
              <w:rPr>
                <w:rFonts w:ascii="Times New Roman" w:hAnsi="Times New Roman" w:cs="Times New Roman"/>
                <w:sz w:val="24"/>
                <w:szCs w:val="24"/>
                <w:rPrChange w:id="32" w:author="user" w:date="2020-11-17T10:38:00Z">
                  <w:rPr/>
                </w:rPrChange>
              </w:rPr>
              <w:t>Helianthusonfri</w:t>
            </w:r>
            <w:ins w:id="33" w:author="user" w:date="2020-11-17T10:40:00Z">
              <w:r w:rsidR="009778F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="009778FD" w:rsidRPr="005D6D2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9778FD" w:rsidRPr="005D6D28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 w:rsidR="009778F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2016</w:t>
              </w:r>
              <w:r w:rsidR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del w:id="34" w:author="user" w:date="2020-11-17T10:40:00Z">
              <w:r w:rsidRPr="009778FD" w:rsidDel="009778FD">
                <w:rPr>
                  <w:rFonts w:ascii="Times New Roman" w:hAnsi="Times New Roman" w:cs="Times New Roman"/>
                  <w:sz w:val="24"/>
                  <w:szCs w:val="24"/>
                  <w:rPrChange w:id="35" w:author="user" w:date="2020-11-17T10:38:00Z">
                    <w:rPr/>
                  </w:rPrChange>
                </w:rPr>
                <w:br/>
              </w:r>
              <w:r w:rsidRPr="009778FD" w:rsidDel="009778F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6" w:author="user" w:date="2020-11-17T10:38:00Z">
                    <w:rPr>
                      <w:lang w:val="en-US"/>
                    </w:rPr>
                  </w:rPrChange>
                </w:rPr>
                <w:delText>Judul buku:</w:delText>
              </w:r>
            </w:del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37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rPrChange w:id="38" w:author="user" w:date="2020-11-17T10:38:00Z">
                  <w:rPr>
                    <w:iCs/>
                  </w:rPr>
                </w:rPrChange>
              </w:rPr>
              <w:t>Facebook Marketing</w:t>
            </w:r>
            <w:ins w:id="39" w:author="user" w:date="2020-11-17T10:40:00Z">
              <w:r w:rsidR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proofErr w:type="spellStart"/>
          </w:p>
          <w:p w:rsidR="00974F1C" w:rsidDel="009778FD" w:rsidRDefault="00974F1C" w:rsidP="009778FD">
            <w:pPr>
              <w:spacing w:after="240"/>
              <w:ind w:left="738" w:hanging="706"/>
              <w:rPr>
                <w:del w:id="40" w:author="user" w:date="2020-11-17T10:41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41" w:author="user" w:date="2020-11-17T10:41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42" w:author="user" w:date="2020-11-17T10:41:00Z">
              <w:r w:rsidDel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Tahun terbit: </w:delText>
              </w:r>
            </w:del>
            <w:del w:id="43" w:author="user" w:date="2020-11-17T10:40:00Z">
              <w:r w:rsidDel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2016</w:delText>
              </w:r>
            </w:del>
          </w:p>
          <w:p w:rsidR="00974F1C" w:rsidRDefault="00974F1C" w:rsidP="009778FD">
            <w:pPr>
              <w:spacing w:after="240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44" w:author="user" w:date="2020-11-17T10:41:00Z">
                <w:pPr>
                  <w:pStyle w:val="ListParagraph"/>
                  <w:spacing w:line="312" w:lineRule="auto"/>
                  <w:ind w:left="457"/>
                </w:pPr>
              </w:pPrChange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del w:id="45" w:author="user" w:date="2020-11-17T10:41:00Z">
              <w:r w:rsidRPr="004B7994" w:rsidDel="009778F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:</w:delText>
              </w:r>
            </w:del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del w:id="46" w:author="user" w:date="2020-11-17T10:48:00Z">
              <w:r w:rsidRPr="004B7994" w:rsidDel="00BE5A3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</w:del>
            <w:ins w:id="47" w:author="user" w:date="2020-11-17T10:48:00Z">
              <w:r w:rsidR="00BE5A3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Pr="004B7994" w:rsidRDefault="00974F1C" w:rsidP="009778FD">
            <w:pPr>
              <w:pStyle w:val="ListParagraph"/>
              <w:spacing w:after="240"/>
              <w:ind w:left="738" w:hanging="706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48" w:author="user" w:date="2020-11-17T10:39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9778FD" w:rsidDel="00334A9C" w:rsidRDefault="00974F1C" w:rsidP="00334A9C">
            <w:pPr>
              <w:spacing w:after="240"/>
              <w:ind w:left="738" w:hanging="706"/>
              <w:rPr>
                <w:del w:id="49" w:author="user" w:date="2020-11-17T10:42:00Z"/>
                <w:rFonts w:ascii="Times New Roman" w:hAnsi="Times New Roman" w:cs="Times New Roman"/>
                <w:sz w:val="24"/>
                <w:szCs w:val="24"/>
                <w:lang w:val="en-US"/>
                <w:rPrChange w:id="50" w:author="user" w:date="2020-11-17T10:38:00Z">
                  <w:rPr>
                    <w:del w:id="51" w:author="user" w:date="2020-11-17T10:42:00Z"/>
                    <w:lang w:val="en-US"/>
                  </w:rPr>
                </w:rPrChange>
              </w:rPr>
              <w:pPrChange w:id="52" w:author="user" w:date="2020-11-17T10:42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53" w:author="user" w:date="2020-11-17T10:41:00Z">
              <w:r w:rsidRPr="009778FD" w:rsidDel="009778F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54" w:author="user" w:date="2020-11-17T10:38:00Z">
                    <w:rPr>
                      <w:lang w:val="en-US"/>
                    </w:rPr>
                  </w:rPrChange>
                </w:rPr>
                <w:delText xml:space="preserve">Nama penulis: Tauhid Nur </w:delText>
              </w:r>
            </w:del>
            <w:proofErr w:type="spellStart"/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55" w:author="user" w:date="2020-11-17T10:38:00Z">
                  <w:rPr>
                    <w:lang w:val="en-US"/>
                  </w:rPr>
                </w:rPrChange>
              </w:rPr>
              <w:t>Azhar</w:t>
            </w:r>
            <w:proofErr w:type="spellEnd"/>
            <w:ins w:id="56" w:author="user" w:date="2020-11-17T10:41:00Z">
              <w:r w:rsidR="009778F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57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ins w:id="58" w:author="user" w:date="2020-11-17T10:41:00Z">
              <w:r w:rsidR="009778FD" w:rsidRPr="008E67E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 w:rsidR="009778FD" w:rsidRPr="008E67E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9778FD" w:rsidRPr="008E67E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 w:rsidR="009778FD" w:rsidRPr="008E67E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59" w:author="user" w:date="2020-11-17T10:38:00Z">
                  <w:rPr>
                    <w:lang w:val="en-US"/>
                  </w:rPr>
                </w:rPrChange>
              </w:rPr>
              <w:t>dan</w:t>
            </w:r>
            <w:proofErr w:type="spellEnd"/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60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ins w:id="61" w:author="user" w:date="2020-11-17T10:41:00Z">
              <w:r w:rsidR="00334A9C" w:rsidRPr="00DF283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 w:rsidR="00334A9C" w:rsidRPr="00334A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62" w:author="user" w:date="2020-11-17T10:38:00Z">
                  <w:rPr>
                    <w:lang w:val="en-US"/>
                  </w:rPr>
                </w:rPrChange>
              </w:rPr>
              <w:t>Bambang</w:t>
            </w:r>
            <w:proofErr w:type="spellEnd"/>
            <w:ins w:id="63" w:author="user" w:date="2020-11-17T10:41:00Z">
              <w:r w:rsidR="00334A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64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del w:id="65" w:author="user" w:date="2020-11-17T10:41:00Z"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66" w:author="user" w:date="2020-11-17T10:38:00Z">
                    <w:rPr>
                      <w:lang w:val="en-US"/>
                    </w:rPr>
                  </w:rPrChange>
                </w:rPr>
                <w:delText>Trim</w:delText>
              </w:r>
            </w:del>
            <w:ins w:id="67" w:author="user" w:date="2020-11-17T10:41:00Z"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2005</w:t>
              </w:r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  <w:del w:id="68" w:author="user" w:date="2020-11-17T10:41:00Z"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rPrChange w:id="69" w:author="user" w:date="2020-11-17T10:38:00Z">
                    <w:rPr/>
                  </w:rPrChange>
                </w:rPr>
                <w:br/>
              </w:r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70" w:author="user" w:date="2020-11-17T10:38:00Z">
                    <w:rPr>
                      <w:lang w:val="en-US"/>
                    </w:rPr>
                  </w:rPrChange>
                </w:rPr>
                <w:delText xml:space="preserve">Judul buku: </w:delText>
              </w:r>
            </w:del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1" w:author="user" w:date="2020-11-17T10:38:00Z">
                  <w:rPr>
                    <w:lang w:val="en-US"/>
                  </w:rPr>
                </w:rPrChange>
              </w:rPr>
              <w:t>Jangan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2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3" w:author="user" w:date="2020-11-17T10:38:00Z">
                  <w:rPr>
                    <w:lang w:val="en-US"/>
                  </w:rPr>
                </w:rPrChange>
              </w:rPr>
              <w:t>ke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4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5" w:author="user" w:date="2020-11-17T10:38:00Z">
                  <w:rPr>
                    <w:lang w:val="en-US"/>
                  </w:rPr>
                </w:rPrChange>
              </w:rPr>
              <w:t>Dokter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6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7" w:author="user" w:date="2020-11-17T10:38:00Z">
                  <w:rPr>
                    <w:lang w:val="en-US"/>
                  </w:rPr>
                </w:rPrChange>
              </w:rPr>
              <w:t>Lagi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8" w:author="user" w:date="2020-11-17T10:38:00Z">
                  <w:rPr>
                    <w:lang w:val="en-US"/>
                  </w:rPr>
                </w:rPrChange>
              </w:rPr>
              <w:t xml:space="preserve">: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79" w:author="user" w:date="2020-11-17T10:38:00Z">
                  <w:rPr>
                    <w:lang w:val="en-US"/>
                  </w:rPr>
                </w:rPrChange>
              </w:rPr>
              <w:t>keajaiban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0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1" w:author="user" w:date="2020-11-17T10:38:00Z">
                  <w:rPr>
                    <w:lang w:val="en-US"/>
                  </w:rPr>
                </w:rPrChange>
              </w:rPr>
              <w:t>sistem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2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3" w:author="user" w:date="2020-11-17T10:38:00Z">
                  <w:rPr>
                    <w:lang w:val="en-US"/>
                  </w:rPr>
                </w:rPrChange>
              </w:rPr>
              <w:t>imun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4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5" w:author="user" w:date="2020-11-17T10:38:00Z">
                  <w:rPr>
                    <w:lang w:val="en-US"/>
                  </w:rPr>
                </w:rPrChange>
              </w:rPr>
              <w:t>dan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6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7" w:author="user" w:date="2020-11-17T10:38:00Z">
                  <w:rPr>
                    <w:lang w:val="en-US"/>
                  </w:rPr>
                </w:rPrChange>
              </w:rPr>
              <w:t>kiat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8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89" w:author="user" w:date="2020-11-17T10:38:00Z">
                  <w:rPr>
                    <w:lang w:val="en-US"/>
                  </w:rPr>
                </w:rPrChange>
              </w:rPr>
              <w:t>menghalau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90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91" w:author="user" w:date="2020-11-17T10:38:00Z">
                  <w:rPr>
                    <w:lang w:val="en-US"/>
                  </w:rPr>
                </w:rPrChange>
              </w:rPr>
              <w:t>penyakit</w:t>
            </w:r>
            <w:ins w:id="92" w:author="user" w:date="2020-11-17T10:42:00Z"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974F1C" w:rsidDel="00334A9C" w:rsidRDefault="00974F1C" w:rsidP="00334A9C">
            <w:pPr>
              <w:spacing w:after="240"/>
              <w:ind w:left="738" w:hanging="706"/>
              <w:rPr>
                <w:del w:id="93" w:author="user" w:date="2020-11-17T10:4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94" w:author="user" w:date="2020-11-17T10:42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95" w:author="user" w:date="2020-11-17T10:42:00Z">
              <w:r w:rsidDel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Tahun terbit: </w:delText>
              </w:r>
            </w:del>
            <w:del w:id="96" w:author="user" w:date="2020-11-17T10:41:00Z">
              <w:r w:rsidDel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2005</w:delText>
              </w:r>
            </w:del>
          </w:p>
          <w:p w:rsidR="00974F1C" w:rsidRDefault="00974F1C" w:rsidP="009B32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del w:id="97" w:author="user" w:date="2020-11-17T10:47:00Z">
              <w:r w:rsidRPr="004B7994" w:rsidDel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: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Publishing</w:t>
            </w:r>
            <w:del w:id="98" w:author="user" w:date="2020-11-17T10:48:00Z">
              <w:r w:rsidDel="009B32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</w:del>
            <w:ins w:id="99" w:author="user" w:date="2020-11-17T10:48:00Z">
              <w:r w:rsidR="009B32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BE5A3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ins w:id="100" w:author="user" w:date="2020-11-17T10:48:00Z">
              <w:r w:rsidR="00BE5A3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974F1C" w:rsidRDefault="00974F1C" w:rsidP="009778FD">
            <w:pPr>
              <w:pStyle w:val="ListParagraph"/>
              <w:spacing w:after="240"/>
              <w:ind w:left="738" w:hanging="706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01" w:author="user" w:date="2020-11-17T10:39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9778FD" w:rsidDel="00334A9C" w:rsidRDefault="00974F1C" w:rsidP="009778FD">
            <w:pPr>
              <w:spacing w:after="240"/>
              <w:ind w:left="738" w:hanging="706"/>
              <w:rPr>
                <w:del w:id="102" w:author="user" w:date="2020-11-17T10:43:00Z"/>
                <w:rFonts w:ascii="Times New Roman" w:hAnsi="Times New Roman" w:cs="Times New Roman"/>
                <w:sz w:val="24"/>
                <w:szCs w:val="24"/>
                <w:lang w:val="en-US"/>
                <w:rPrChange w:id="103" w:author="user" w:date="2020-11-17T10:38:00Z">
                  <w:rPr>
                    <w:del w:id="104" w:author="user" w:date="2020-11-17T10:43:00Z"/>
                    <w:lang w:val="en-US"/>
                  </w:rPr>
                </w:rPrChange>
              </w:rPr>
              <w:pPrChange w:id="105" w:author="user" w:date="2020-11-17T10:39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06" w:author="user" w:date="2020-11-17T10:42:00Z"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07" w:author="user" w:date="2020-11-17T10:38:00Z">
                    <w:rPr>
                      <w:lang w:val="en-US"/>
                    </w:rPr>
                  </w:rPrChange>
                </w:rPr>
                <w:delText>Nama penulis: John W</w:delText>
              </w:r>
            </w:del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108" w:author="user" w:date="2020-11-17T10:38:00Z">
                  <w:rPr>
                    <w:lang w:val="en-US"/>
                  </w:rPr>
                </w:rPrChange>
              </w:rPr>
              <w:t>. Osborne</w:t>
            </w:r>
            <w:ins w:id="109" w:author="user" w:date="2020-11-17T10:42:00Z">
              <w:r w:rsidR="00334A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="00334A9C" w:rsidRPr="00C30E8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John W</w:t>
              </w:r>
              <w:r w:rsidR="00334A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1993</w:t>
              </w:r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del w:id="110" w:author="user" w:date="2020-11-17T10:42:00Z"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rPrChange w:id="111" w:author="user" w:date="2020-11-17T10:38:00Z">
                    <w:rPr/>
                  </w:rPrChange>
                </w:rPr>
                <w:br/>
              </w:r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12" w:author="user" w:date="2020-11-17T10:38:00Z">
                    <w:rPr>
                      <w:lang w:val="en-US"/>
                    </w:rPr>
                  </w:rPrChange>
                </w:rPr>
                <w:delText>Judul buku</w:delText>
              </w:r>
            </w:del>
            <w:proofErr w:type="gramStart"/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113" w:author="user" w:date="2020-11-17T10:38:00Z">
                  <w:rPr>
                    <w:lang w:val="en-US"/>
                  </w:rPr>
                </w:rPrChange>
              </w:rPr>
              <w:t>:</w:t>
            </w:r>
            <w:proofErr w:type="gramEnd"/>
            <w:del w:id="114" w:author="user" w:date="2020-11-17T10:42:00Z"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15" w:author="user" w:date="2020-11-17T10:38:00Z">
                    <w:rPr>
                      <w:lang w:val="en-US"/>
                    </w:rPr>
                  </w:rPrChange>
                </w:rPr>
                <w:delText xml:space="preserve"> </w:delText>
              </w:r>
            </w:del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16" w:author="user" w:date="2020-11-17T10:38:00Z">
                  <w:rPr>
                    <w:lang w:val="en-US"/>
                  </w:rPr>
                </w:rPrChange>
              </w:rPr>
              <w:t xml:space="preserve">Kiat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17" w:author="user" w:date="2020-11-17T10:38:00Z">
                  <w:rPr>
                    <w:lang w:val="en-US"/>
                  </w:rPr>
                </w:rPrChange>
              </w:rPr>
              <w:t>Berbicara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18" w:author="user" w:date="2020-11-17T10:38:00Z">
                  <w:rPr>
                    <w:lang w:val="en-US"/>
                  </w:rPr>
                </w:rPrChange>
              </w:rPr>
              <w:t xml:space="preserve"> di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19" w:author="user" w:date="2020-11-17T10:38:00Z">
                  <w:rPr>
                    <w:lang w:val="en-US"/>
                  </w:rPr>
                </w:rPrChange>
              </w:rPr>
              <w:t>Depan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20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21" w:author="user" w:date="2020-11-17T10:38:00Z">
                  <w:rPr>
                    <w:lang w:val="en-US"/>
                  </w:rPr>
                </w:rPrChange>
              </w:rPr>
              <w:t>Umum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22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23" w:author="user" w:date="2020-11-17T10:38:00Z">
                  <w:rPr>
                    <w:lang w:val="en-US"/>
                  </w:rPr>
                </w:rPrChange>
              </w:rPr>
              <w:t>Untuk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24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25" w:author="user" w:date="2020-11-17T10:38:00Z">
                  <w:rPr>
                    <w:lang w:val="en-US"/>
                  </w:rPr>
                </w:rPrChange>
              </w:rPr>
              <w:t>Eksekutif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26" w:author="user" w:date="2020-11-17T10:38:00Z">
                  <w:rPr>
                    <w:lang w:val="en-US"/>
                  </w:rPr>
                </w:rPrChange>
              </w:rPr>
              <w:t>.</w:t>
            </w:r>
            <w:ins w:id="127" w:author="user" w:date="2020-11-17T10:43:00Z"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74F1C" w:rsidRPr="004B7994" w:rsidDel="00334A9C" w:rsidRDefault="00974F1C" w:rsidP="00334A9C">
            <w:pPr>
              <w:spacing w:after="240"/>
              <w:ind w:left="738" w:hanging="706"/>
              <w:rPr>
                <w:del w:id="128" w:author="user" w:date="2020-11-17T10:43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29" w:author="user" w:date="2020-11-17T10:43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30" w:author="user" w:date="2020-11-17T10:43:00Z">
              <w:r w:rsidDel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Terjemahan: </w:delText>
              </w:r>
            </w:del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ins w:id="131" w:author="user" w:date="2020-11-17T10:43:00Z"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(</w:t>
              </w:r>
              <w:proofErr w:type="spellStart"/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Terjemahan</w:t>
              </w:r>
              <w:proofErr w:type="spellEnd"/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). </w:t>
              </w:r>
            </w:ins>
          </w:p>
          <w:p w:rsidR="00974F1C" w:rsidDel="00334A9C" w:rsidRDefault="00974F1C" w:rsidP="00334A9C">
            <w:pPr>
              <w:spacing w:after="240"/>
              <w:ind w:left="738" w:hanging="706"/>
              <w:rPr>
                <w:del w:id="132" w:author="user" w:date="2020-11-17T10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33" w:author="user" w:date="2020-11-17T10:43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34" w:author="user" w:date="2020-11-17T10:43:00Z">
              <w:r w:rsidDel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Tahun terbit: </w:delText>
              </w:r>
            </w:del>
            <w:del w:id="135" w:author="user" w:date="2020-11-17T10:42:00Z">
              <w:r w:rsidDel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1993</w:delText>
              </w:r>
            </w:del>
          </w:p>
          <w:p w:rsidR="00974F1C" w:rsidRDefault="00974F1C" w:rsidP="00334A9C">
            <w:pPr>
              <w:spacing w:after="240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36" w:author="user" w:date="2020-11-17T10:43:00Z">
                <w:pPr>
                  <w:pStyle w:val="ListParagraph"/>
                  <w:spacing w:line="312" w:lineRule="auto"/>
                  <w:ind w:left="457"/>
                </w:pPr>
              </w:pPrChange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del w:id="137" w:author="user" w:date="2020-11-17T10:47:00Z">
              <w:r w:rsidRPr="004B7994" w:rsidDel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:</w:delText>
              </w:r>
            </w:del>
            <w:ins w:id="138" w:author="user" w:date="2020-11-17T10:47:00Z">
              <w:r w:rsidR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del w:id="139" w:author="user" w:date="2020-11-17T10:43:00Z">
              <w:r w:rsidRPr="004B7994" w:rsidDel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del w:id="140" w:author="user" w:date="2020-11-17T10:47:00Z">
              <w:r w:rsidDel="009B32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</w:del>
            <w:ins w:id="141" w:author="user" w:date="2020-11-17T10:47:00Z">
              <w:r w:rsidR="009B32A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proofErr w:type="spellEnd"/>
          </w:p>
          <w:p w:rsidR="00974F1C" w:rsidRDefault="00974F1C" w:rsidP="009778FD">
            <w:pPr>
              <w:pStyle w:val="ListParagraph"/>
              <w:spacing w:after="240"/>
              <w:ind w:left="738" w:hanging="706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42" w:author="user" w:date="2020-11-17T10:39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9778FD" w:rsidDel="00334A9C" w:rsidRDefault="00974F1C" w:rsidP="00334A9C">
            <w:pPr>
              <w:spacing w:after="240"/>
              <w:ind w:left="738" w:hanging="706"/>
              <w:rPr>
                <w:del w:id="143" w:author="user" w:date="2020-11-17T10:44:00Z"/>
                <w:rFonts w:ascii="Times New Roman" w:hAnsi="Times New Roman" w:cs="Times New Roman"/>
                <w:sz w:val="24"/>
                <w:szCs w:val="24"/>
                <w:lang w:val="en-US"/>
                <w:rPrChange w:id="144" w:author="user" w:date="2020-11-17T10:38:00Z">
                  <w:rPr>
                    <w:del w:id="145" w:author="user" w:date="2020-11-17T10:44:00Z"/>
                    <w:lang w:val="en-US"/>
                  </w:rPr>
                </w:rPrChange>
              </w:rPr>
              <w:pPrChange w:id="146" w:author="user" w:date="2020-11-17T10:44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47" w:author="user" w:date="2020-11-17T10:43:00Z"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48" w:author="user" w:date="2020-11-17T10:38:00Z">
                    <w:rPr>
                      <w:lang w:val="en-US"/>
                    </w:rPr>
                  </w:rPrChange>
                </w:rPr>
                <w:delText xml:space="preserve">Nama penulis: Issabelee </w:delText>
              </w:r>
            </w:del>
            <w:proofErr w:type="spellStart"/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149" w:author="user" w:date="2020-11-17T10:38:00Z">
                  <w:rPr>
                    <w:lang w:val="en-US"/>
                  </w:rPr>
                </w:rPrChange>
              </w:rPr>
              <w:t>Arradon</w:t>
            </w:r>
            <w:proofErr w:type="spellEnd"/>
            <w:ins w:id="150" w:author="user" w:date="2020-11-17T10:43:00Z">
              <w:r w:rsidR="00334A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="00334A9C" w:rsidRPr="006736D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34A9C" w:rsidRPr="006736D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 w:rsidR="00334A9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2014</w:t>
              </w:r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  <w:del w:id="151" w:author="user" w:date="2020-11-17T10:44:00Z"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rPrChange w:id="152" w:author="user" w:date="2020-11-17T10:38:00Z">
                    <w:rPr/>
                  </w:rPrChange>
                </w:rPr>
                <w:br/>
              </w:r>
              <w:r w:rsidRPr="009778FD" w:rsidDel="00334A9C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53" w:author="user" w:date="2020-11-17T10:38:00Z">
                    <w:rPr>
                      <w:lang w:val="en-US"/>
                    </w:rPr>
                  </w:rPrChange>
                </w:rPr>
                <w:delText xml:space="preserve">Judul buku: </w:delText>
              </w:r>
            </w:del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54" w:author="user" w:date="2020-11-17T10:38:00Z">
                  <w:rPr>
                    <w:lang w:val="en-US"/>
                  </w:rPr>
                </w:rPrChange>
              </w:rPr>
              <w:t xml:space="preserve">Aceh,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55" w:author="user" w:date="2020-11-17T10:38:00Z">
                  <w:rPr>
                    <w:lang w:val="en-US"/>
                  </w:rPr>
                </w:rPrChange>
              </w:rPr>
              <w:t>Contoh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56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57" w:author="user" w:date="2020-11-17T10:38:00Z">
                  <w:rPr>
                    <w:lang w:val="en-US"/>
                  </w:rPr>
                </w:rPrChange>
              </w:rPr>
              <w:t>Penyelesaian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58" w:author="user" w:date="2020-11-17T10:38:00Z">
                  <w:rPr>
                    <w:lang w:val="en-US"/>
                  </w:rPr>
                </w:rPrChange>
              </w:rPr>
              <w:t xml:space="preserve">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59" w:author="user" w:date="2020-11-17T10:38:00Z">
                  <w:rPr>
                    <w:lang w:val="en-US"/>
                  </w:rPr>
                </w:rPrChange>
              </w:rPr>
              <w:t>Kejahatan</w:t>
            </w:r>
            <w:proofErr w:type="spellEnd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60" w:author="user" w:date="2020-11-17T10:38:00Z">
                  <w:rPr>
                    <w:lang w:val="en-US"/>
                  </w:rPr>
                </w:rPrChange>
              </w:rPr>
              <w:t xml:space="preserve"> Masa </w:t>
            </w:r>
            <w:proofErr w:type="spellStart"/>
            <w:r w:rsidRPr="009778F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161" w:author="user" w:date="2020-11-17T10:38:00Z">
                  <w:rPr>
                    <w:lang w:val="en-US"/>
                  </w:rPr>
                </w:rPrChange>
              </w:rPr>
              <w:t>Lalu</w:t>
            </w:r>
            <w:proofErr w:type="spellEnd"/>
            <w:ins w:id="162" w:author="user" w:date="2020-11-17T10:44:00Z">
              <w:r w:rsidR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974F1C" w:rsidDel="00334A9C" w:rsidRDefault="00974F1C" w:rsidP="00334A9C">
            <w:pPr>
              <w:spacing w:after="240"/>
              <w:ind w:left="738" w:hanging="706"/>
              <w:rPr>
                <w:del w:id="163" w:author="user" w:date="2020-11-17T10:44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64" w:author="user" w:date="2020-11-17T10:44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65" w:author="user" w:date="2020-11-17T10:44:00Z">
              <w:r w:rsidDel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lastRenderedPageBreak/>
                <w:delText xml:space="preserve">Tahun terbit: </w:delText>
              </w:r>
            </w:del>
            <w:del w:id="166" w:author="user" w:date="2020-11-17T10:43:00Z">
              <w:r w:rsidDel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2014</w:delText>
              </w:r>
            </w:del>
          </w:p>
          <w:p w:rsidR="00974F1C" w:rsidRDefault="00974F1C" w:rsidP="00334A9C">
            <w:pPr>
              <w:spacing w:after="240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67" w:author="user" w:date="2020-11-17T10:44:00Z">
                <w:pPr>
                  <w:pStyle w:val="ListParagraph"/>
                  <w:spacing w:line="312" w:lineRule="auto"/>
                  <w:ind w:left="457"/>
                </w:pPr>
              </w:pPrChange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del w:id="168" w:author="user" w:date="2020-11-17T10:44:00Z">
              <w:r w:rsidRPr="004B7994" w:rsidDel="00334A9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: </w:delText>
              </w:r>
            </w:del>
            <w:ins w:id="169" w:author="user" w:date="2020-11-17T10:47:00Z">
              <w:r w:rsidR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9778FD">
            <w:pPr>
              <w:pStyle w:val="ListParagraph"/>
              <w:spacing w:after="240"/>
              <w:ind w:left="738" w:hanging="706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70" w:author="user" w:date="2020-11-17T10:39:00Z">
                <w:pPr>
                  <w:pStyle w:val="ListParagraph"/>
                  <w:spacing w:line="312" w:lineRule="auto"/>
                </w:pPr>
              </w:pPrChange>
            </w:pPr>
          </w:p>
          <w:p w:rsidR="00974F1C" w:rsidRPr="009778FD" w:rsidDel="003412AD" w:rsidRDefault="00974F1C" w:rsidP="003412AD">
            <w:pPr>
              <w:spacing w:after="240"/>
              <w:ind w:left="738" w:hanging="706"/>
              <w:rPr>
                <w:del w:id="171" w:author="user" w:date="2020-11-17T10:45:00Z"/>
                <w:rFonts w:ascii="Times New Roman" w:hAnsi="Times New Roman" w:cs="Times New Roman"/>
                <w:sz w:val="24"/>
                <w:szCs w:val="24"/>
                <w:lang w:val="en-US"/>
                <w:rPrChange w:id="172" w:author="user" w:date="2020-11-17T10:38:00Z">
                  <w:rPr>
                    <w:del w:id="173" w:author="user" w:date="2020-11-17T10:45:00Z"/>
                    <w:lang w:val="en-US"/>
                  </w:rPr>
                </w:rPrChange>
              </w:rPr>
              <w:pPrChange w:id="174" w:author="user" w:date="2020-11-17T10:4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75" w:author="user" w:date="2020-11-17T10:44:00Z">
              <w:r w:rsidRPr="009778FD" w:rsidDel="003412A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76" w:author="user" w:date="2020-11-17T10:38:00Z">
                    <w:rPr>
                      <w:lang w:val="en-US"/>
                    </w:rPr>
                  </w:rPrChange>
                </w:rPr>
                <w:delText xml:space="preserve">Nama penulis: Bambang </w:delText>
              </w:r>
            </w:del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177" w:author="user" w:date="2020-11-17T10:38:00Z">
                  <w:rPr>
                    <w:lang w:val="en-US"/>
                  </w:rPr>
                </w:rPrChange>
              </w:rPr>
              <w:t>Trim</w:t>
            </w:r>
            <w:ins w:id="178" w:author="user" w:date="2020-11-17T10:44:00Z">
              <w:r w:rsidR="003412A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="003412AD" w:rsidRPr="002F4DB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412AD" w:rsidRPr="002F4DB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</w:ins>
            <w:proofErr w:type="spellEnd"/>
          </w:p>
          <w:p w:rsidR="00974F1C" w:rsidRPr="003412AD" w:rsidDel="003412AD" w:rsidRDefault="00974F1C" w:rsidP="003412AD">
            <w:pPr>
              <w:pStyle w:val="ListParagraph"/>
              <w:spacing w:after="240"/>
              <w:ind w:left="738" w:hanging="706"/>
              <w:contextualSpacing w:val="0"/>
              <w:rPr>
                <w:del w:id="179" w:author="user" w:date="2020-11-17T10:45:00Z"/>
                <w:rFonts w:ascii="Times New Roman" w:hAnsi="Times New Roman" w:cs="Times New Roman"/>
                <w:sz w:val="24"/>
                <w:szCs w:val="24"/>
                <w:lang w:val="en-US"/>
                <w:rPrChange w:id="180" w:author="user" w:date="2020-11-17T10:45:00Z">
                  <w:rPr>
                    <w:del w:id="181" w:author="user" w:date="2020-11-17T10:45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82" w:author="user" w:date="2020-11-17T10:4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83" w:author="user" w:date="2020-11-17T10:45:00Z">
              <w:r w:rsidRPr="005D70C9" w:rsidDel="003412A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Tahun terbit:</w:delText>
              </w:r>
            </w:del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184" w:author="user" w:date="2020-11-17T10:45:00Z">
              <w:r w:rsidR="003412A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974F1C" w:rsidRPr="005D70C9" w:rsidDel="003412AD" w:rsidRDefault="00974F1C" w:rsidP="003412AD">
            <w:pPr>
              <w:pStyle w:val="ListParagraph"/>
              <w:spacing w:after="240"/>
              <w:ind w:left="738" w:hanging="706"/>
              <w:contextualSpacing w:val="0"/>
              <w:rPr>
                <w:del w:id="185" w:author="user" w:date="2020-11-17T10:4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86" w:author="user" w:date="2020-11-17T10:4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87" w:author="user" w:date="2020-11-17T10:45:00Z">
              <w:r w:rsidRPr="005D70C9" w:rsidDel="003412A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ins w:id="188" w:author="user" w:date="2020-11-17T10:45:00Z">
              <w:r w:rsidR="003412A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974F1C" w:rsidRPr="005D70C9" w:rsidRDefault="00974F1C" w:rsidP="003412AD">
            <w:pPr>
              <w:pStyle w:val="ListParagraph"/>
              <w:spacing w:after="240"/>
              <w:ind w:left="738" w:hanging="706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89" w:author="user" w:date="2020-11-17T10:4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90" w:author="user" w:date="2020-11-17T10:45:00Z">
              <w:r w:rsidRPr="005D70C9" w:rsidDel="003412A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</w:del>
            <w:proofErr w:type="spellStart"/>
            <w:ins w:id="191" w:author="user" w:date="2020-11-17T10:46:00Z">
              <w:r w:rsidR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Penerbit</w:t>
              </w:r>
              <w:proofErr w:type="spellEnd"/>
              <w:r w:rsidR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del w:id="192" w:author="user" w:date="2020-11-17T10:46:00Z">
              <w:r w:rsidRPr="005D70C9" w:rsidDel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, </w:delText>
              </w:r>
            </w:del>
            <w:ins w:id="193" w:author="user" w:date="2020-11-17T10:46:00Z">
              <w:r w:rsidR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spellEnd"/>
            <w:ins w:id="194" w:author="user" w:date="2020-11-17T10:45:00Z">
              <w:r w:rsidR="003412A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9778FD">
            <w:pPr>
              <w:pStyle w:val="ListParagraph"/>
              <w:spacing w:after="240"/>
              <w:ind w:left="738" w:hanging="706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95" w:author="user" w:date="2020-11-17T10:39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9778FD" w:rsidDel="003412AD" w:rsidRDefault="00974F1C" w:rsidP="003412AD">
            <w:pPr>
              <w:spacing w:after="240"/>
              <w:ind w:left="738" w:hanging="706"/>
              <w:rPr>
                <w:del w:id="196" w:author="user" w:date="2020-11-17T10:45:00Z"/>
                <w:rFonts w:ascii="Times New Roman" w:hAnsi="Times New Roman" w:cs="Times New Roman"/>
                <w:sz w:val="24"/>
                <w:szCs w:val="24"/>
                <w:lang w:val="en-US"/>
                <w:rPrChange w:id="197" w:author="user" w:date="2020-11-17T10:38:00Z">
                  <w:rPr>
                    <w:del w:id="198" w:author="user" w:date="2020-11-17T10:45:00Z"/>
                    <w:lang w:val="en-US"/>
                  </w:rPr>
                </w:rPrChange>
              </w:rPr>
              <w:pPrChange w:id="199" w:author="user" w:date="2020-11-17T10:4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200" w:author="user" w:date="2020-11-17T10:45:00Z">
              <w:r w:rsidRPr="009778FD" w:rsidDel="003412AD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01" w:author="user" w:date="2020-11-17T10:38:00Z">
                    <w:rPr>
                      <w:lang w:val="en-US"/>
                    </w:rPr>
                  </w:rPrChange>
                </w:rPr>
                <w:delText xml:space="preserve">Nama penulis: Bambang </w:delText>
              </w:r>
            </w:del>
            <w:r w:rsidRPr="009778FD">
              <w:rPr>
                <w:rFonts w:ascii="Times New Roman" w:hAnsi="Times New Roman" w:cs="Times New Roman"/>
                <w:sz w:val="24"/>
                <w:szCs w:val="24"/>
                <w:lang w:val="en-US"/>
                <w:rPrChange w:id="202" w:author="user" w:date="2020-11-17T10:38:00Z">
                  <w:rPr>
                    <w:lang w:val="en-US"/>
                  </w:rPr>
                </w:rPrChange>
              </w:rPr>
              <w:t>Trim</w:t>
            </w:r>
            <w:ins w:id="203" w:author="user" w:date="2020-11-17T10:45:00Z">
              <w:r w:rsidR="003412A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="003412AD" w:rsidRPr="00446A8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3412AD" w:rsidRPr="00446A8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 w:rsidR="003412A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974F1C" w:rsidRPr="003412AD" w:rsidDel="003412AD" w:rsidRDefault="00974F1C" w:rsidP="003412AD">
            <w:pPr>
              <w:spacing w:after="240"/>
              <w:ind w:left="738" w:hanging="706"/>
              <w:rPr>
                <w:del w:id="204" w:author="user" w:date="2020-11-17T10:46:00Z"/>
                <w:rFonts w:ascii="Times New Roman" w:hAnsi="Times New Roman" w:cs="Times New Roman"/>
                <w:sz w:val="24"/>
                <w:szCs w:val="24"/>
                <w:lang w:val="en-US"/>
                <w:rPrChange w:id="205" w:author="user" w:date="2020-11-17T10:45:00Z">
                  <w:rPr>
                    <w:del w:id="206" w:author="user" w:date="2020-11-17T10:46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07" w:author="user" w:date="2020-11-17T10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08" w:author="user" w:date="2020-11-17T10:45:00Z">
              <w:r w:rsidRPr="005D70C9" w:rsidDel="003412A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</w:del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209" w:author="user" w:date="2020-11-17T10:45:00Z">
              <w:r w:rsidR="003412A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974F1C" w:rsidRPr="005D70C9" w:rsidDel="009B32A0" w:rsidRDefault="00974F1C" w:rsidP="003412AD">
            <w:pPr>
              <w:spacing w:after="240"/>
              <w:ind w:left="738" w:hanging="706"/>
              <w:rPr>
                <w:del w:id="210" w:author="user" w:date="2020-11-17T10:4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211" w:author="user" w:date="2020-11-17T10:46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212" w:author="user" w:date="2020-11-17T10:46:00Z">
              <w:r w:rsidRPr="005D70C9" w:rsidDel="003412A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ins w:id="213" w:author="user" w:date="2020-11-17T10:46:00Z">
              <w:r w:rsidR="003412A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 w:rsidR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</w:p>
          <w:p w:rsidR="00974F1C" w:rsidRPr="005D70C9" w:rsidRDefault="00974F1C" w:rsidP="009B32A0">
            <w:pPr>
              <w:spacing w:after="240"/>
              <w:ind w:left="738" w:hanging="706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214" w:author="user" w:date="2020-11-17T10:46:00Z">
                <w:pPr>
                  <w:pStyle w:val="ListParagraph"/>
                  <w:spacing w:line="312" w:lineRule="auto"/>
                  <w:ind w:left="457"/>
                </w:pPr>
              </w:pPrChange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del w:id="215" w:author="user" w:date="2020-11-17T10:46:00Z">
              <w:r w:rsidRPr="005D70C9" w:rsidDel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:</w:delText>
              </w:r>
            </w:del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del w:id="216" w:author="user" w:date="2020-11-17T10:46:00Z">
              <w:r w:rsidRPr="005D70C9" w:rsidDel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, </w:delText>
              </w:r>
            </w:del>
            <w:ins w:id="217" w:author="user" w:date="2020-11-17T10:46:00Z">
              <w:r w:rsidR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 w:rsidR="009B32A0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ins w:id="218" w:author="user" w:date="2020-11-17T10:46:00Z">
              <w:r w:rsidR="009B32A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34A9C"/>
    <w:rsid w:val="003412AD"/>
    <w:rsid w:val="0042167F"/>
    <w:rsid w:val="00924DF5"/>
    <w:rsid w:val="00974F1C"/>
    <w:rsid w:val="009778FD"/>
    <w:rsid w:val="009B32A0"/>
    <w:rsid w:val="00B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8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2020-11-17T03:49:00Z</dcterms:created>
  <dcterms:modified xsi:type="dcterms:W3CDTF">2020-11-17T03:49:00Z</dcterms:modified>
</cp:coreProperties>
</file>