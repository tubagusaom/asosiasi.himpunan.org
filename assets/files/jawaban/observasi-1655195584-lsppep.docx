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0F86" w14:textId="77777777" w:rsidR="00974F1C" w:rsidRPr="003B17CF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  <w:rPrChange w:id="0" w:author="Lintang sari" w:date="2022-06-14T15:21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3B17CF">
        <w:rPr>
          <w:rFonts w:ascii="Bookman Old Style" w:hAnsi="Bookman Old Style"/>
          <w:b/>
          <w:sz w:val="28"/>
          <w:szCs w:val="28"/>
          <w:lang w:val="id-ID"/>
          <w:rPrChange w:id="1" w:author="Lintang sari" w:date="2022-06-14T15:21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14:paraId="24A54905" w14:textId="77777777" w:rsidR="00974F1C" w:rsidRPr="003B17CF" w:rsidRDefault="00974F1C" w:rsidP="00974F1C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2" w:author="Lintang sari" w:date="2022-06-14T15:21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3B17CF">
        <w:rPr>
          <w:rFonts w:ascii="Bookman Old Style" w:hAnsi="Bookman Old Style"/>
          <w:b/>
          <w:sz w:val="28"/>
          <w:szCs w:val="28"/>
          <w:lang w:val="id-ID"/>
          <w:rPrChange w:id="3" w:author="Lintang sari" w:date="2022-06-14T15:21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14:paraId="73EF0746" w14:textId="77777777" w:rsidR="00974F1C" w:rsidRPr="003B17CF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  <w:rPrChange w:id="4" w:author="Lintang sari" w:date="2022-06-14T15:21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33F70D0E" w14:textId="77777777" w:rsidR="00974F1C" w:rsidRPr="003B17CF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  <w:rPrChange w:id="5" w:author="Lintang sari" w:date="2022-06-14T15:21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3B17CF">
        <w:rPr>
          <w:rFonts w:ascii="Times New Roman" w:hAnsi="Times New Roman" w:cs="Times New Roman"/>
          <w:sz w:val="24"/>
          <w:szCs w:val="24"/>
          <w:lang w:val="id-ID"/>
          <w:rPrChange w:id="6" w:author="Lintang sari" w:date="2022-06-14T15:21:00Z">
            <w:rPr>
              <w:rFonts w:ascii="Times New Roman" w:hAnsi="Times New Roman" w:cs="Times New Roman"/>
              <w:sz w:val="24"/>
              <w:szCs w:val="24"/>
            </w:rPr>
          </w:rPrChange>
        </w:rPr>
        <w:t>Susun dan suntinglah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3B17CF" w14:paraId="1640F3D9" w14:textId="77777777" w:rsidTr="00821BA2">
        <w:tc>
          <w:tcPr>
            <w:tcW w:w="9350" w:type="dxa"/>
          </w:tcPr>
          <w:p w14:paraId="27BC990B" w14:textId="77777777" w:rsidR="00974F1C" w:rsidRPr="003B17CF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8155D" w14:textId="77777777" w:rsidR="00974F1C" w:rsidRPr="00D92AAE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AE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D684683" w14:textId="77777777" w:rsidR="00974F1C" w:rsidRPr="003B17CF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rPrChange w:id="7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  <w:p w14:paraId="1465CC23" w14:textId="77777777" w:rsidR="00974F1C" w:rsidRPr="003B17C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rPrChange w:id="8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9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Nama penulis: </w:t>
            </w:r>
            <w:proofErr w:type="spellStart"/>
            <w:r w:rsidRPr="003B17CF">
              <w:rPr>
                <w:rFonts w:ascii="Times New Roman" w:hAnsi="Times New Roman" w:cs="Times New Roman"/>
                <w:sz w:val="24"/>
                <w:szCs w:val="24"/>
                <w:rPrChange w:id="10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Jony</w:t>
            </w:r>
            <w:proofErr w:type="spellEnd"/>
            <w:r w:rsidRPr="003B17CF">
              <w:rPr>
                <w:rFonts w:ascii="Times New Roman" w:hAnsi="Times New Roman" w:cs="Times New Roman"/>
                <w:sz w:val="24"/>
                <w:szCs w:val="24"/>
                <w:rPrChange w:id="11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 Wong</w:t>
            </w:r>
          </w:p>
          <w:p w14:paraId="20550534" w14:textId="622F8D99" w:rsidR="00974F1C" w:rsidRPr="003B17C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12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Judul buku: </w:t>
            </w:r>
            <w:r w:rsidRPr="003B17C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del w:id="13" w:author="Lintang sari" w:date="2022-06-14T15:22:00Z">
              <w:r w:rsidRPr="003B17CF" w:rsidDel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14" w:author="Lintang sari" w:date="2022-06-14T15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delText xml:space="preserve">marketing </w:delText>
              </w:r>
            </w:del>
            <w:ins w:id="15" w:author="Lintang sari" w:date="2022-06-14T15:22:00Z"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6" w:author="Lintang sari" w:date="2022-06-14T15:26:00Z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rPrChange>
                </w:rPr>
                <w:t>Mar</w:t>
              </w:r>
            </w:ins>
            <w:ins w:id="17" w:author="Lintang sari" w:date="2022-06-14T15:23:00Z"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8" w:author="Lintang sari" w:date="2022-06-14T15:26:00Z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rPrChange>
                </w:rPr>
                <w:t>keting</w:t>
              </w:r>
            </w:ins>
            <w:ins w:id="19" w:author="Lintang sari" w:date="2022-06-14T15:22:00Z"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</w:t>
              </w:r>
            </w:ins>
            <w:proofErr w:type="spellStart"/>
            <w:r w:rsidRPr="00D92AAE">
              <w:rPr>
                <w:rFonts w:ascii="Times New Roman" w:hAnsi="Times New Roman" w:cs="Times New Roman"/>
                <w:iCs/>
                <w:sz w:val="24"/>
                <w:szCs w:val="24"/>
              </w:rPr>
              <w:t>for</w:t>
            </w:r>
            <w:proofErr w:type="spellEnd"/>
            <w:r w:rsidRPr="00D92A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ins w:id="20" w:author="Lintang sari" w:date="2022-06-14T15:23:00Z"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1" w:author="Lintang sari" w:date="2022-06-14T15:26:00Z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rPrChange>
                </w:rPr>
                <w:t>B</w:t>
              </w:r>
            </w:ins>
            <w:del w:id="22" w:author="Lintang sari" w:date="2022-06-14T15:23:00Z">
              <w:r w:rsidRPr="003B17CF" w:rsidDel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23" w:author="Lintang sari" w:date="2022-06-14T15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delText>b</w:delText>
              </w:r>
            </w:del>
            <w:proofErr w:type="spellStart"/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24" w:author="Lintang sari" w:date="2022-06-14T15:26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>eginners</w:t>
            </w:r>
            <w:proofErr w:type="spellEnd"/>
          </w:p>
          <w:p w14:paraId="78B54EFD" w14:textId="77777777" w:rsidR="00974F1C" w:rsidRPr="003B17C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rPrChange w:id="25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26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Tahun terbit: 2010</w:t>
            </w:r>
          </w:p>
          <w:p w14:paraId="5EA43B77" w14:textId="77777777" w:rsidR="00974F1C" w:rsidRPr="003B17C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27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28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Penerbit: </w:t>
            </w:r>
            <w:proofErr w:type="spellStart"/>
            <w:r w:rsidRPr="003B17CF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3B17CF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3B17CF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3B17CF">
              <w:rPr>
                <w:rFonts w:ascii="Times New Roman" w:hAnsi="Times New Roman" w:cs="Times New Roman"/>
                <w:sz w:val="24"/>
                <w:szCs w:val="24"/>
                <w:rPrChange w:id="29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, Jakarta</w:t>
            </w:r>
          </w:p>
          <w:p w14:paraId="5D8A324C" w14:textId="66EFEC90" w:rsidR="00974F1C" w:rsidRPr="003B17CF" w:rsidRDefault="003B17C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0" w:author="Lintang sari" w:date="2022-06-14T15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2010.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Internet Marketing for Beginners.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</w:p>
          <w:p w14:paraId="19B8874C" w14:textId="77777777" w:rsidR="00974F1C" w:rsidRPr="003B17C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rPrChange w:id="31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32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Nama penulis: </w:t>
            </w:r>
            <w:proofErr w:type="spellStart"/>
            <w:r w:rsidRPr="003B17CF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3B17CF">
              <w:rPr>
                <w:rFonts w:ascii="Times New Roman" w:hAnsi="Times New Roman" w:cs="Times New Roman"/>
                <w:sz w:val="24"/>
                <w:szCs w:val="24"/>
                <w:rPrChange w:id="33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3B17CF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3B17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B17CF">
              <w:rPr>
                <w:rFonts w:ascii="Times New Roman" w:hAnsi="Times New Roman" w:cs="Times New Roman"/>
                <w:sz w:val="24"/>
                <w:szCs w:val="24"/>
                <w:rPrChange w:id="34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Judul buku: </w:t>
            </w:r>
            <w:r w:rsidRPr="003B17C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3B17CF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572B217C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rPrChange w:id="35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36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Tahun terbit: 2016</w:t>
            </w:r>
          </w:p>
          <w:p w14:paraId="2CB078B3" w14:textId="2AF21BD7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7" w:author="Lintang sari" w:date="2022-06-14T15:23:00Z"/>
                <w:rFonts w:ascii="Times New Roman" w:hAnsi="Times New Roman" w:cs="Times New Roman"/>
                <w:sz w:val="24"/>
                <w:szCs w:val="24"/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38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Penerbit: </w:t>
            </w:r>
            <w:proofErr w:type="spellStart"/>
            <w:r w:rsidRPr="003B17CF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3B17CF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3B17CF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3B17CF">
              <w:rPr>
                <w:rFonts w:ascii="Times New Roman" w:hAnsi="Times New Roman" w:cs="Times New Roman"/>
                <w:sz w:val="24"/>
                <w:szCs w:val="24"/>
                <w:rPrChange w:id="39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, </w:t>
            </w:r>
            <w:del w:id="40" w:author="Lintang sari" w:date="2022-06-14T15:23:00Z">
              <w:r w:rsidRPr="003B17CF" w:rsidDel="003B17CF">
                <w:rPr>
                  <w:rFonts w:ascii="Times New Roman" w:hAnsi="Times New Roman" w:cs="Times New Roman"/>
                  <w:sz w:val="24"/>
                  <w:szCs w:val="24"/>
                  <w:rPrChange w:id="41" w:author="Lintang sari" w:date="2022-06-14T15:2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Jakarta</w:delText>
              </w:r>
            </w:del>
            <w:ins w:id="42" w:author="Lintang sari" w:date="2022-06-14T15:23:00Z">
              <w:r w:rsidR="003B17CF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</w:ins>
          </w:p>
          <w:p w14:paraId="1CF79B1D" w14:textId="686AE839" w:rsidR="003B17CF" w:rsidRPr="003B17CF" w:rsidRDefault="003B17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3" w:author="Lintang sari" w:date="2022-06-14T15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</w:ins>
            <w:ins w:id="44" w:author="Lintang sari" w:date="2022-06-14T15:25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Facebook Marketing. </w:t>
              </w:r>
            </w:ins>
            <w:ins w:id="45" w:author="Lintang sari" w:date="2022-06-14T15:2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</w:p>
          <w:p w14:paraId="09133F07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46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14:paraId="42659468" w14:textId="6526B981" w:rsidR="00974F1C" w:rsidRPr="003B17C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rPrChange w:id="47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48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Nama penulis: Tauhid Nur Azhar dan Bambang Trim</w:t>
            </w:r>
            <w:r w:rsidRPr="003B17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B17CF">
              <w:rPr>
                <w:rFonts w:ascii="Times New Roman" w:hAnsi="Times New Roman" w:cs="Times New Roman"/>
                <w:sz w:val="24"/>
                <w:szCs w:val="24"/>
                <w:rPrChange w:id="49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Judul buku: </w:t>
            </w: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50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Jangan ke Dokter </w:t>
            </w:r>
            <w:del w:id="51" w:author="Lintang sari" w:date="2022-06-14T15:27:00Z">
              <w:r w:rsidRPr="003B17CF" w:rsidDel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52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Lagi</w:delText>
              </w:r>
            </w:del>
            <w:ins w:id="53" w:author="Lintang sari" w:date="2022-06-14T15:27:00Z">
              <w:r w:rsidR="003B17C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l</w:t>
              </w:r>
              <w:proofErr w:type="spellStart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54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agi</w:t>
              </w:r>
            </w:ins>
            <w:proofErr w:type="spellEnd"/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55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: </w:t>
            </w:r>
            <w:del w:id="56" w:author="Lintang sari" w:date="2022-06-14T15:27:00Z">
              <w:r w:rsidRPr="003B17CF" w:rsidDel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57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keajaiban </w:delText>
              </w:r>
            </w:del>
            <w:ins w:id="58" w:author="Lintang sari" w:date="2022-06-14T15:27:00Z">
              <w:r w:rsidR="003B17C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  <w:proofErr w:type="spellStart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59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eajaiban</w:t>
              </w:r>
              <w:proofErr w:type="spellEnd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60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del w:id="61" w:author="Lintang sari" w:date="2022-06-14T15:27:00Z">
              <w:r w:rsidRPr="003B17CF" w:rsidDel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62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sistem </w:delText>
              </w:r>
            </w:del>
            <w:ins w:id="63" w:author="Lintang sari" w:date="2022-06-14T15:27:00Z">
              <w:r w:rsidR="003B17C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</w:t>
              </w:r>
              <w:proofErr w:type="spellStart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64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istem</w:t>
              </w:r>
              <w:proofErr w:type="spellEnd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65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del w:id="66" w:author="Lintang sari" w:date="2022-06-14T15:27:00Z">
              <w:r w:rsidRPr="003B17CF" w:rsidDel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67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imun </w:delText>
              </w:r>
            </w:del>
            <w:ins w:id="68" w:author="Lintang sari" w:date="2022-06-14T15:27:00Z">
              <w:r w:rsidR="003B17C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</w:t>
              </w:r>
              <w:proofErr w:type="spellStart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69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mun</w:t>
              </w:r>
              <w:proofErr w:type="spellEnd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70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71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dan </w:t>
            </w:r>
            <w:del w:id="72" w:author="Lintang sari" w:date="2022-06-14T15:28:00Z">
              <w:r w:rsidRPr="003B17CF" w:rsidDel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73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kiat </w:delText>
              </w:r>
            </w:del>
            <w:ins w:id="74" w:author="Lintang sari" w:date="2022-06-14T15:28:00Z">
              <w:r w:rsidR="003B17C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  <w:proofErr w:type="spellStart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75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iat</w:t>
              </w:r>
              <w:proofErr w:type="spellEnd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76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del w:id="77" w:author="Lintang sari" w:date="2022-06-14T15:28:00Z">
              <w:r w:rsidRPr="003B17CF" w:rsidDel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78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menghalau </w:delText>
              </w:r>
            </w:del>
            <w:ins w:id="79" w:author="Lintang sari" w:date="2022-06-14T15:28:00Z">
              <w:r w:rsidR="003B17C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  <w:proofErr w:type="spellStart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80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enghalau</w:t>
              </w:r>
              <w:proofErr w:type="spellEnd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81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del w:id="82" w:author="Lintang sari" w:date="2022-06-14T15:28:00Z">
              <w:r w:rsidRPr="003B17CF" w:rsidDel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83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penyakit</w:delText>
              </w:r>
            </w:del>
            <w:ins w:id="84" w:author="Lintang sari" w:date="2022-06-14T15:28:00Z">
              <w:r w:rsidR="003B17C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</w:t>
              </w:r>
              <w:proofErr w:type="spellStart"/>
              <w:r w:rsidR="003B17CF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85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enyakit</w:t>
              </w:r>
            </w:ins>
            <w:proofErr w:type="spellEnd"/>
          </w:p>
          <w:p w14:paraId="4DFB41B5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rPrChange w:id="86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87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Tahun terbit: 2005</w:t>
            </w:r>
          </w:p>
          <w:p w14:paraId="3B14941F" w14:textId="685BC126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88" w:author="Lintang sari" w:date="2022-06-14T15:27:00Z"/>
                <w:rFonts w:ascii="Times New Roman" w:hAnsi="Times New Roman" w:cs="Times New Roman"/>
                <w:sz w:val="24"/>
                <w:szCs w:val="24"/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89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Penerbit: </w:t>
            </w:r>
            <w:r w:rsidRPr="003B17CF">
              <w:rPr>
                <w:rFonts w:ascii="Times New Roman" w:hAnsi="Times New Roman" w:cs="Times New Roman"/>
                <w:sz w:val="24"/>
                <w:szCs w:val="24"/>
                <w:rPrChange w:id="90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MQ </w:t>
            </w:r>
            <w:proofErr w:type="spellStart"/>
            <w:r w:rsidRPr="003B17CF">
              <w:rPr>
                <w:rFonts w:ascii="Times New Roman" w:hAnsi="Times New Roman" w:cs="Times New Roman"/>
                <w:sz w:val="24"/>
                <w:szCs w:val="24"/>
                <w:rPrChange w:id="91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Publishing</w:t>
            </w:r>
            <w:proofErr w:type="spellEnd"/>
            <w:r w:rsidRPr="003B17CF">
              <w:rPr>
                <w:rFonts w:ascii="Times New Roman" w:hAnsi="Times New Roman" w:cs="Times New Roman"/>
                <w:sz w:val="24"/>
                <w:szCs w:val="24"/>
                <w:rPrChange w:id="92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, Bandung</w:t>
            </w:r>
          </w:p>
          <w:p w14:paraId="230DC4F8" w14:textId="4A307477" w:rsidR="003B17CF" w:rsidRPr="003B17CF" w:rsidRDefault="003B17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93" w:author="Lintang sari" w:date="2022-06-14T15:2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T.N &amp; Trim, B. 2005.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Jangan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Dokter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lagi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Imun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Bandung: MQ Publishing</w:t>
              </w:r>
            </w:ins>
          </w:p>
          <w:p w14:paraId="1F833B29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94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14:paraId="08815BD4" w14:textId="549F9829" w:rsidR="00974F1C" w:rsidRPr="003B17C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rPrChange w:id="95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96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Nama penulis: John W. </w:t>
            </w:r>
            <w:proofErr w:type="spellStart"/>
            <w:r w:rsidRPr="003B17CF">
              <w:rPr>
                <w:rFonts w:ascii="Times New Roman" w:hAnsi="Times New Roman" w:cs="Times New Roman"/>
                <w:sz w:val="24"/>
                <w:szCs w:val="24"/>
                <w:rPrChange w:id="97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Osborne</w:t>
            </w:r>
            <w:proofErr w:type="spellEnd"/>
            <w:r w:rsidRPr="003B17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B17CF">
              <w:rPr>
                <w:rFonts w:ascii="Times New Roman" w:hAnsi="Times New Roman" w:cs="Times New Roman"/>
                <w:sz w:val="24"/>
                <w:szCs w:val="24"/>
                <w:rPrChange w:id="98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Judul buku: </w:t>
            </w: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99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Kiat Berbicara di Depan Umum </w:t>
            </w:r>
            <w:del w:id="100" w:author="Lintang sari" w:date="2022-06-14T15:29:00Z">
              <w:r w:rsidRPr="003B17CF" w:rsidDel="00D92AAE">
                <w:rPr>
                  <w:rFonts w:ascii="Times New Roman" w:hAnsi="Times New Roman" w:cs="Times New Roman"/>
                  <w:iCs/>
                  <w:sz w:val="24"/>
                  <w:szCs w:val="24"/>
                  <w:rPrChange w:id="101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Untuk </w:delText>
              </w:r>
            </w:del>
            <w:ins w:id="102" w:author="Lintang sari" w:date="2022-06-14T15:29:00Z">
              <w:r w:rsidR="00D92AA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</w:t>
              </w:r>
              <w:proofErr w:type="spellStart"/>
              <w:r w:rsidR="00D92AAE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103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ntuk</w:t>
              </w:r>
              <w:proofErr w:type="spellEnd"/>
              <w:r w:rsidR="00D92AAE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104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05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Eksekutif.</w:t>
            </w:r>
          </w:p>
          <w:p w14:paraId="65AC95E0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106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07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Terjemahan: </w:t>
            </w:r>
            <w:proofErr w:type="spellStart"/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08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Walfred</w:t>
            </w:r>
            <w:proofErr w:type="spellEnd"/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09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Andre</w:t>
            </w:r>
          </w:p>
          <w:p w14:paraId="28FEA59E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rPrChange w:id="110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11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Tahun terbit: 1993</w:t>
            </w:r>
          </w:p>
          <w:p w14:paraId="4C245FCF" w14:textId="10882A8B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12" w:author="Lintang sari" w:date="2022-06-14T15:28:00Z"/>
                <w:rFonts w:ascii="Times New Roman" w:hAnsi="Times New Roman" w:cs="Times New Roman"/>
                <w:sz w:val="24"/>
                <w:szCs w:val="24"/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13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Penerbit: </w:t>
            </w:r>
            <w:r w:rsidRPr="003B17CF">
              <w:rPr>
                <w:rFonts w:ascii="Times New Roman" w:hAnsi="Times New Roman" w:cs="Times New Roman"/>
                <w:sz w:val="24"/>
                <w:szCs w:val="24"/>
                <w:rPrChange w:id="114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Bumi Aksara, </w:t>
            </w:r>
            <w:del w:id="115" w:author="Lintang sari" w:date="2022-06-14T15:28:00Z">
              <w:r w:rsidRPr="003B17CF" w:rsidDel="003B17CF">
                <w:rPr>
                  <w:rFonts w:ascii="Times New Roman" w:hAnsi="Times New Roman" w:cs="Times New Roman"/>
                  <w:sz w:val="24"/>
                  <w:szCs w:val="24"/>
                  <w:rPrChange w:id="116" w:author="Lintang sari" w:date="2022-06-14T15:2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Jakarta</w:delText>
              </w:r>
            </w:del>
            <w:ins w:id="117" w:author="Lintang sari" w:date="2022-06-14T15:28:00Z">
              <w:r w:rsidR="003B17CF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</w:ins>
          </w:p>
          <w:p w14:paraId="49015B86" w14:textId="54471328" w:rsidR="003B17CF" w:rsidRPr="00D92AAE" w:rsidRDefault="00D92A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18" w:author="Lintang sari" w:date="2022-06-14T15:2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J.W. 1993.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Berbicara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Depan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Umum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. </w:t>
              </w:r>
            </w:ins>
            <w:proofErr w:type="spellStart"/>
            <w:ins w:id="119" w:author="Lintang sari" w:date="2022-06-14T15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Andr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Nd.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</w:ins>
            <w:proofErr w:type="spellEnd"/>
          </w:p>
          <w:p w14:paraId="2A7C77FE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120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14:paraId="0414256B" w14:textId="3318E16B" w:rsidR="00974F1C" w:rsidRPr="003B17C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rPrChange w:id="121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122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lastRenderedPageBreak/>
              <w:t xml:space="preserve">Nama penulis: </w:t>
            </w:r>
            <w:proofErr w:type="spellStart"/>
            <w:r w:rsidRPr="003B17CF">
              <w:rPr>
                <w:rFonts w:ascii="Times New Roman" w:hAnsi="Times New Roman" w:cs="Times New Roman"/>
                <w:sz w:val="24"/>
                <w:szCs w:val="24"/>
                <w:rPrChange w:id="123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Issabelee</w:t>
            </w:r>
            <w:proofErr w:type="spellEnd"/>
            <w:r w:rsidRPr="003B17CF">
              <w:rPr>
                <w:rFonts w:ascii="Times New Roman" w:hAnsi="Times New Roman" w:cs="Times New Roman"/>
                <w:sz w:val="24"/>
                <w:szCs w:val="24"/>
                <w:rPrChange w:id="124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3B17CF">
              <w:rPr>
                <w:rFonts w:ascii="Times New Roman" w:hAnsi="Times New Roman" w:cs="Times New Roman"/>
                <w:sz w:val="24"/>
                <w:szCs w:val="24"/>
                <w:rPrChange w:id="125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Arradon</w:t>
            </w:r>
            <w:proofErr w:type="spellEnd"/>
            <w:r w:rsidRPr="003B17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B17CF">
              <w:rPr>
                <w:rFonts w:ascii="Times New Roman" w:hAnsi="Times New Roman" w:cs="Times New Roman"/>
                <w:sz w:val="24"/>
                <w:szCs w:val="24"/>
                <w:rPrChange w:id="126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Judul buku: </w:t>
            </w: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27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Aceh</w:t>
            </w:r>
            <w:ins w:id="128" w:author="Lintang sari" w:date="2022-06-14T15:22:00Z">
              <w:r w:rsidR="003B17C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:</w:t>
              </w:r>
            </w:ins>
            <w:del w:id="129" w:author="Lintang sari" w:date="2022-06-14T15:22:00Z">
              <w:r w:rsidRPr="003B17CF" w:rsidDel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130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,</w:delText>
              </w:r>
            </w:del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31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Contoh Penyelesaian Kejahatan Masa Lalu</w:t>
            </w:r>
          </w:p>
          <w:p w14:paraId="13EC1AB1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rPrChange w:id="132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33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Tahun terbit: 2014</w:t>
            </w:r>
          </w:p>
          <w:p w14:paraId="63C8C134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134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35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Penerbit: </w:t>
            </w:r>
            <w:r w:rsidRPr="003B17CF">
              <w:rPr>
                <w:rFonts w:ascii="Times New Roman" w:hAnsi="Times New Roman" w:cs="Times New Roman"/>
                <w:sz w:val="24"/>
                <w:szCs w:val="24"/>
                <w:rPrChange w:id="136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Kompas, 10 Februari 2014</w:t>
            </w:r>
          </w:p>
          <w:p w14:paraId="27A8DDFB" w14:textId="4211B37F" w:rsidR="00974F1C" w:rsidRPr="00D92AAE" w:rsidRDefault="00D92AAE" w:rsidP="00D92AAE">
            <w:pPr>
              <w:spacing w:line="312" w:lineRule="auto"/>
              <w:rPr>
                <w:ins w:id="137" w:author="Lintang sari" w:date="2022-06-14T15:30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138" w:author="Lintang sari" w:date="2022-06-14T15:31:00Z">
                  <w:rPr>
                    <w:ins w:id="139" w:author="Lintang sari" w:date="2022-06-14T15:3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spellStart"/>
            <w:ins w:id="140" w:author="Lintang sari" w:date="2022-06-14T15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Penyeleseian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Masa Lalu.</w:t>
              </w:r>
            </w:ins>
            <w:ins w:id="141" w:author="Lintang sari" w:date="2022-06-14T15:31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Kompas</w:t>
              </w:r>
            </w:ins>
            <w:proofErr w:type="spellEnd"/>
          </w:p>
          <w:p w14:paraId="2AF463E3" w14:textId="77777777" w:rsidR="00D92AAE" w:rsidRPr="00D92AAE" w:rsidRDefault="00D92AAE" w:rsidP="00D92AA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rPrChange w:id="142" w:author="Lintang sari" w:date="2022-06-14T15:3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43" w:author="Lintang sari" w:date="2022-06-14T15:30:00Z">
                <w:pPr>
                  <w:pStyle w:val="ListParagraph"/>
                  <w:spacing w:line="312" w:lineRule="auto"/>
                </w:pPr>
              </w:pPrChange>
            </w:pPr>
          </w:p>
          <w:p w14:paraId="1458A3DA" w14:textId="77777777" w:rsidR="00974F1C" w:rsidRPr="003B17C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rPrChange w:id="144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145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Nama penulis: Bambang Trim</w:t>
            </w:r>
          </w:p>
          <w:p w14:paraId="2792A87B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146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Tahun terbit: </w:t>
            </w:r>
            <w:r w:rsidRPr="003B17C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05638B2" w14:textId="51EC206D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rPrChange w:id="147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148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Judul buku: </w:t>
            </w:r>
            <w:r w:rsidRPr="003B17CF">
              <w:rPr>
                <w:rFonts w:ascii="Times New Roman" w:hAnsi="Times New Roman" w:cs="Times New Roman"/>
                <w:i/>
                <w:sz w:val="24"/>
                <w:szCs w:val="24"/>
                <w:rPrChange w:id="149" w:author="Lintang sari" w:date="2022-06-14T15:22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The </w:t>
            </w:r>
            <w:del w:id="150" w:author="Lintang sari" w:date="2022-06-14T15:22:00Z">
              <w:r w:rsidRPr="003B17CF" w:rsidDel="003B17CF">
                <w:rPr>
                  <w:rFonts w:ascii="Times New Roman" w:hAnsi="Times New Roman" w:cs="Times New Roman"/>
                  <w:i/>
                  <w:sz w:val="24"/>
                  <w:szCs w:val="24"/>
                  <w:rPrChange w:id="151" w:author="Lintang sari" w:date="2022-06-14T15:2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art </w:delText>
              </w:r>
            </w:del>
            <w:ins w:id="152" w:author="Lintang sari" w:date="2022-06-14T15:22:00Z">
              <w:r w:rsidR="003B17CF" w:rsidRPr="003B17C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53" w:author="Lintang sari" w:date="2022-06-14T15:2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</w:t>
              </w:r>
              <w:proofErr w:type="spellStart"/>
              <w:r w:rsidR="003B17CF" w:rsidRPr="003B17CF">
                <w:rPr>
                  <w:rFonts w:ascii="Times New Roman" w:hAnsi="Times New Roman" w:cs="Times New Roman"/>
                  <w:i/>
                  <w:sz w:val="24"/>
                  <w:szCs w:val="24"/>
                  <w:rPrChange w:id="154" w:author="Lintang sari" w:date="2022-06-14T15:2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rt</w:t>
              </w:r>
              <w:proofErr w:type="spellEnd"/>
              <w:r w:rsidR="003B17CF" w:rsidRPr="003B17CF">
                <w:rPr>
                  <w:rFonts w:ascii="Times New Roman" w:hAnsi="Times New Roman" w:cs="Times New Roman"/>
                  <w:i/>
                  <w:sz w:val="24"/>
                  <w:szCs w:val="24"/>
                  <w:rPrChange w:id="155" w:author="Lintang sari" w:date="2022-06-14T15:2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proofErr w:type="spellStart"/>
            <w:r w:rsidRPr="003B17CF">
              <w:rPr>
                <w:rFonts w:ascii="Times New Roman" w:hAnsi="Times New Roman" w:cs="Times New Roman"/>
                <w:i/>
                <w:sz w:val="24"/>
                <w:szCs w:val="24"/>
                <w:rPrChange w:id="156" w:author="Lintang sari" w:date="2022-06-14T15:22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of</w:t>
            </w:r>
            <w:proofErr w:type="spellEnd"/>
            <w:r w:rsidRPr="003B17CF">
              <w:rPr>
                <w:rFonts w:ascii="Times New Roman" w:hAnsi="Times New Roman" w:cs="Times New Roman"/>
                <w:i/>
                <w:sz w:val="24"/>
                <w:szCs w:val="24"/>
                <w:rPrChange w:id="157" w:author="Lintang sari" w:date="2022-06-14T15:22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3B17CF">
              <w:rPr>
                <w:rFonts w:ascii="Times New Roman" w:hAnsi="Times New Roman" w:cs="Times New Roman"/>
                <w:i/>
                <w:sz w:val="24"/>
                <w:szCs w:val="24"/>
                <w:rPrChange w:id="158" w:author="Lintang sari" w:date="2022-06-14T15:22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Stimulating</w:t>
            </w:r>
            <w:proofErr w:type="spellEnd"/>
            <w:r w:rsidRPr="003B17CF">
              <w:rPr>
                <w:rFonts w:ascii="Times New Roman" w:hAnsi="Times New Roman" w:cs="Times New Roman"/>
                <w:i/>
                <w:sz w:val="24"/>
                <w:szCs w:val="24"/>
                <w:rPrChange w:id="159" w:author="Lintang sari" w:date="2022-06-14T15:22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3B17CF">
              <w:rPr>
                <w:rFonts w:ascii="Times New Roman" w:hAnsi="Times New Roman" w:cs="Times New Roman"/>
                <w:i/>
                <w:sz w:val="24"/>
                <w:szCs w:val="24"/>
                <w:rPrChange w:id="160" w:author="Lintang sari" w:date="2022-06-14T15:22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Idea</w:t>
            </w:r>
            <w:proofErr w:type="spellEnd"/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61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: Jurus </w:t>
            </w:r>
            <w:del w:id="162" w:author="Lintang sari" w:date="2022-06-14T15:31:00Z">
              <w:r w:rsidRPr="003B17CF" w:rsidDel="00D92AAE">
                <w:rPr>
                  <w:rFonts w:ascii="Times New Roman" w:hAnsi="Times New Roman" w:cs="Times New Roman"/>
                  <w:iCs/>
                  <w:sz w:val="24"/>
                  <w:szCs w:val="24"/>
                  <w:rPrChange w:id="163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mendulang </w:delText>
              </w:r>
            </w:del>
            <w:ins w:id="164" w:author="Lintang sari" w:date="2022-06-14T15:31:00Z">
              <w:r w:rsidR="00D92AA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  <w:proofErr w:type="spellStart"/>
              <w:r w:rsidR="00D92AAE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165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endulang</w:t>
              </w:r>
              <w:proofErr w:type="spellEnd"/>
              <w:r w:rsidR="00D92AAE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166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67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Ide dan Insaf agar </w:t>
            </w:r>
            <w:del w:id="168" w:author="Lintang sari" w:date="2022-06-14T15:31:00Z">
              <w:r w:rsidRPr="003B17CF" w:rsidDel="00D92AAE">
                <w:rPr>
                  <w:rFonts w:ascii="Times New Roman" w:hAnsi="Times New Roman" w:cs="Times New Roman"/>
                  <w:iCs/>
                  <w:sz w:val="24"/>
                  <w:szCs w:val="24"/>
                  <w:rPrChange w:id="169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kaya </w:delText>
              </w:r>
            </w:del>
            <w:ins w:id="170" w:author="Lintang sari" w:date="2022-06-14T15:31:00Z">
              <w:r w:rsidR="00D92AA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  <w:proofErr w:type="spellStart"/>
              <w:r w:rsidR="00D92AAE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171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aya</w:t>
              </w:r>
              <w:proofErr w:type="spellEnd"/>
              <w:r w:rsidR="00D92AAE" w:rsidRPr="003B17CF">
                <w:rPr>
                  <w:rFonts w:ascii="Times New Roman" w:hAnsi="Times New Roman" w:cs="Times New Roman"/>
                  <w:iCs/>
                  <w:sz w:val="24"/>
                  <w:szCs w:val="24"/>
                  <w:rPrChange w:id="172" w:author="Lintang sari" w:date="2022-06-14T15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73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di Jalan Menulis</w:t>
            </w:r>
          </w:p>
          <w:p w14:paraId="46C9DF7A" w14:textId="3C1FF843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74" w:author="Lintang sari" w:date="2022-06-14T15:31:00Z"/>
                <w:rFonts w:ascii="Times New Roman" w:hAnsi="Times New Roman" w:cs="Times New Roman"/>
                <w:sz w:val="24"/>
                <w:szCs w:val="24"/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75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Penerbit: </w:t>
            </w:r>
            <w:proofErr w:type="spellStart"/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76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Metagraf</w:t>
            </w:r>
            <w:proofErr w:type="spellEnd"/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77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, Solo</w:t>
            </w:r>
            <w:r w:rsidRPr="003B17CF">
              <w:rPr>
                <w:rFonts w:ascii="Times New Roman" w:hAnsi="Times New Roman" w:cs="Times New Roman"/>
                <w:sz w:val="24"/>
                <w:szCs w:val="24"/>
                <w:rPrChange w:id="178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</w:p>
          <w:p w14:paraId="3183F61C" w14:textId="77C4473E" w:rsidR="00D92AAE" w:rsidRPr="00D92AAE" w:rsidRDefault="00D92A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79" w:author="Lintang sari" w:date="2022-06-14T15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Bambang, 2011.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The Art of Stimulating Idea: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Jurus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Mendulang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Ide dan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Insaf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agar Kaya di Jalan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Solo: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Metagraf</w:t>
              </w:r>
            </w:ins>
            <w:proofErr w:type="spellEnd"/>
          </w:p>
          <w:p w14:paraId="498F2ADB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180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14:paraId="146BDDBE" w14:textId="77777777" w:rsidR="00974F1C" w:rsidRPr="003B17C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rPrChange w:id="181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182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Nama penulis: Bambang Trim</w:t>
            </w:r>
          </w:p>
          <w:p w14:paraId="09266EC2" w14:textId="77777777" w:rsidR="00974F1C" w:rsidRPr="00D92AA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183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Tahun terbit: </w:t>
            </w:r>
            <w:r w:rsidRPr="003B17C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273CCD0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rPrChange w:id="184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sz w:val="24"/>
                <w:szCs w:val="24"/>
                <w:rPrChange w:id="185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Judul buku: </w:t>
            </w: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86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Muhammad </w:t>
            </w:r>
            <w:proofErr w:type="spellStart"/>
            <w:r w:rsidRPr="003B17CF">
              <w:rPr>
                <w:rFonts w:ascii="Times New Roman" w:hAnsi="Times New Roman" w:cs="Times New Roman"/>
                <w:i/>
                <w:sz w:val="24"/>
                <w:szCs w:val="24"/>
                <w:rPrChange w:id="187" w:author="Lintang sari" w:date="2022-06-14T15:22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Effect</w:t>
            </w:r>
            <w:proofErr w:type="spellEnd"/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88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: Getaran yang dirindukan dan ditakuti</w:t>
            </w:r>
          </w:p>
          <w:p w14:paraId="4F851437" w14:textId="77777777" w:rsidR="00974F1C" w:rsidRPr="003B17C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189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3B17CF">
              <w:rPr>
                <w:rFonts w:ascii="Times New Roman" w:hAnsi="Times New Roman" w:cs="Times New Roman"/>
                <w:iCs/>
                <w:sz w:val="24"/>
                <w:szCs w:val="24"/>
                <w:rPrChange w:id="190" w:author="Lintang sari" w:date="2022-06-14T15:21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Penerbit: Tinta Medina, Solo</w:t>
            </w:r>
          </w:p>
          <w:p w14:paraId="3F6554DA" w14:textId="2E0038F2" w:rsidR="00974F1C" w:rsidRPr="00D92AAE" w:rsidRDefault="00D92AA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91" w:author="Lintang sari" w:date="2022-06-14T15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</w:t>
              </w:r>
            </w:ins>
            <w:ins w:id="192" w:author="Lintang sari" w:date="2022-06-14T15:3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im, Bambang. 2011.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Muhammad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Efffect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Getaran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Dirindukan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Solo: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Medina</w:t>
              </w:r>
            </w:ins>
          </w:p>
          <w:p w14:paraId="2D7504FD" w14:textId="77777777" w:rsidR="00974F1C" w:rsidRPr="003B17CF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rPrChange w:id="193" w:author="Lintang sari" w:date="2022-06-14T15:2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14:paraId="7D4D36EC" w14:textId="77777777" w:rsidR="00974F1C" w:rsidRPr="003B17CF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AAE" w:rsidRPr="003B17CF" w14:paraId="16C43235" w14:textId="77777777" w:rsidTr="00821BA2">
        <w:trPr>
          <w:ins w:id="194" w:author="Lintang sari" w:date="2022-06-14T15:30:00Z"/>
        </w:trPr>
        <w:tc>
          <w:tcPr>
            <w:tcW w:w="9350" w:type="dxa"/>
          </w:tcPr>
          <w:p w14:paraId="745C5F62" w14:textId="77777777" w:rsidR="00D92AAE" w:rsidRPr="003B17CF" w:rsidRDefault="00D92AAE" w:rsidP="00821BA2">
            <w:pPr>
              <w:spacing w:line="312" w:lineRule="auto"/>
              <w:rPr>
                <w:ins w:id="195" w:author="Lintang sari" w:date="2022-06-14T15:30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D785E7" w14:textId="77777777" w:rsidR="00924DF5" w:rsidRPr="003B17CF" w:rsidRDefault="00924DF5">
      <w:pPr>
        <w:rPr>
          <w:lang w:val="id-ID"/>
          <w:rPrChange w:id="196" w:author="Lintang sari" w:date="2022-06-14T15:21:00Z">
            <w:rPr/>
          </w:rPrChange>
        </w:rPr>
      </w:pPr>
    </w:p>
    <w:sectPr w:rsidR="00924DF5" w:rsidRPr="003B17C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ntang sari">
    <w15:presenceInfo w15:providerId="Windows Live" w15:userId="4d49ee9fd50da0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B17CF"/>
    <w:rsid w:val="0042167F"/>
    <w:rsid w:val="00924DF5"/>
    <w:rsid w:val="00974F1C"/>
    <w:rsid w:val="00D9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3B4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7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7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Lintang sari</cp:lastModifiedBy>
  <cp:revision>3</cp:revision>
  <dcterms:created xsi:type="dcterms:W3CDTF">2020-08-26T21:21:00Z</dcterms:created>
  <dcterms:modified xsi:type="dcterms:W3CDTF">2022-06-14T08:32:00Z</dcterms:modified>
</cp:coreProperties>
</file>