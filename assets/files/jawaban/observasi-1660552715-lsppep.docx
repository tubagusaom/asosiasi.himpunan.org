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463C02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578E899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A80278D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17A0A43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01E89578" w14:textId="77777777" w:rsidR="00927764" w:rsidRPr="0094076B" w:rsidRDefault="00927764" w:rsidP="00927764">
      <w:pPr>
        <w:rPr>
          <w:rFonts w:ascii="Cambria" w:hAnsi="Cambria"/>
        </w:rPr>
      </w:pPr>
    </w:p>
    <w:p w14:paraId="52BACA00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62E43EB0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6945CADD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07E8FF4" wp14:editId="4265827F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473D3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55C42F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F80D07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commentRangeEnd w:id="0"/>
      <w:proofErr w:type="spellEnd"/>
      <w:r w:rsidR="00441C4E">
        <w:rPr>
          <w:rStyle w:val="CommentReference"/>
        </w:rPr>
        <w:commentReference w:id="0"/>
      </w:r>
      <w:commentRangeEnd w:id="1"/>
      <w:r w:rsidR="00441C4E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kala </w:t>
      </w:r>
      <w:commentRangeEnd w:id="2"/>
      <w:r w:rsidR="00441C4E">
        <w:rPr>
          <w:rStyle w:val="CommentReference"/>
        </w:rPr>
        <w:commentReference w:id="2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BCB73C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commentRangeStart w:id="3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3"/>
      <w:r w:rsidR="00441C4E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4"/>
      <w:r w:rsidR="00441C4E">
        <w:rPr>
          <w:rStyle w:val="CommentReference"/>
        </w:rPr>
        <w:commentReference w:id="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25526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Soal makan. </w:t>
      </w:r>
      <w:commentRangeStart w:id="5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5"/>
      <w:r w:rsidR="00441C4E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DD689A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" w:author="ASUS" w:date="2022-08-15T16:00:00Z">
        <w:r w:rsidDel="00441C4E">
          <w:rPr>
            <w:rFonts w:ascii="Times New Roman" w:eastAsia="Times New Roman" w:hAnsi="Times New Roman" w:cs="Times New Roman"/>
            <w:sz w:val="24"/>
            <w:szCs w:val="24"/>
          </w:rPr>
          <w:delText xml:space="preserve">datang bersama </w:delText>
        </w:r>
      </w:del>
      <w:proofErr w:type="spellStart"/>
      <w:ins w:id="7" w:author="ASUS" w:date="2022-08-15T16:02:00Z">
        <w:r w:rsidR="0090310B">
          <w:rPr>
            <w:rFonts w:ascii="Times New Roman" w:eastAsia="Times New Roman" w:hAnsi="Times New Roman" w:cs="Times New Roman"/>
            <w:sz w:val="24"/>
            <w:szCs w:val="24"/>
          </w:rPr>
          <w:t>menyebabkan</w:t>
        </w:r>
        <w:proofErr w:type="spellEnd"/>
        <w:r w:rsidR="009031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" w:author="ASUS" w:date="2022-08-15T16:02:00Z">
        <w:r w:rsidRPr="00C50A1E" w:rsidDel="0090310B">
          <w:rPr>
            <w:rFonts w:ascii="Times New Roman" w:eastAsia="Times New Roman" w:hAnsi="Times New Roman" w:cs="Times New Roman"/>
            <w:sz w:val="24"/>
            <w:szCs w:val="24"/>
          </w:rPr>
          <w:delText xml:space="preserve">yang tiba-tiba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A6D0A1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</w:t>
      </w:r>
      <w:bookmarkStart w:id="9" w:name="_GoBack"/>
      <w:bookmarkEnd w:id="9"/>
      <w:r w:rsidRPr="00C50A1E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28F69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" w:author="ASUS" w:date="2022-08-15T16:02:00Z">
        <w:r w:rsidRPr="00C50A1E" w:rsidDel="0090310B">
          <w:rPr>
            <w:rFonts w:ascii="Times New Roman" w:eastAsia="Times New Roman" w:hAnsi="Times New Roman" w:cs="Times New Roman"/>
            <w:sz w:val="24"/>
            <w:szCs w:val="24"/>
          </w:rPr>
          <w:delText xml:space="preserve">4 </w:delText>
        </w:r>
      </w:del>
      <w:ins w:id="11" w:author="ASUS" w:date="2022-08-15T16:03:00Z">
        <w:r w:rsidR="009031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310B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  <w:proofErr w:type="spellEnd"/>
        <w:r w:rsidR="009031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2288B75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1EECFE2" w14:textId="77777777" w:rsidR="00927764" w:rsidRPr="00C50A1E" w:rsidDel="0090310B" w:rsidRDefault="00927764" w:rsidP="00927764">
      <w:pPr>
        <w:shd w:val="clear" w:color="auto" w:fill="F5F5F5"/>
        <w:spacing w:after="375"/>
        <w:rPr>
          <w:del w:id="12" w:author="ASUS" w:date="2022-08-15T16:04:00Z"/>
          <w:rFonts w:ascii="Times New Roman" w:eastAsia="Times New Roman" w:hAnsi="Times New Roman" w:cs="Times New Roman"/>
          <w:sz w:val="24"/>
          <w:szCs w:val="24"/>
        </w:rPr>
      </w:pPr>
      <w:del w:id="13" w:author="ASUS" w:date="2022-08-15T16:04:00Z">
        <w:r w:rsidRPr="00C50A1E" w:rsidDel="0090310B">
          <w:rPr>
            <w:rFonts w:ascii="Times New Roman" w:eastAsia="Times New Roman" w:hAnsi="Times New Roman" w:cs="Times New Roman"/>
            <w:sz w:val="24"/>
            <w:szCs w:val="24"/>
          </w:rPr>
          <w:delText>Terutama makanan yang seperti tahu bulat digoreng dadakan alias yang masih hangat. Apalagi dengan makan, tubuh akan mendapat "panas" akibat terjadinya peningkatan metabolisme dalam tubuh. </w:delText>
        </w:r>
      </w:del>
      <w:proofErr w:type="spellStart"/>
      <w:ins w:id="14" w:author="ASUS" w:date="2022-08-15T16:06:00Z">
        <w:r w:rsidR="0090310B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="009031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310B">
          <w:rPr>
            <w:rFonts w:ascii="Times New Roman" w:eastAsia="Times New Roman" w:hAnsi="Times New Roman" w:cs="Times New Roman"/>
            <w:sz w:val="24"/>
            <w:szCs w:val="24"/>
          </w:rPr>
          <w:t>t</w:t>
        </w:r>
      </w:ins>
      <w:ins w:id="15" w:author="ASUS" w:date="2022-08-15T16:04:00Z">
        <w:r w:rsidR="0090310B">
          <w:rPr>
            <w:rFonts w:ascii="Times New Roman" w:eastAsia="Times New Roman" w:hAnsi="Times New Roman" w:cs="Times New Roman"/>
            <w:sz w:val="24"/>
            <w:szCs w:val="24"/>
          </w:rPr>
          <w:t>ahu</w:t>
        </w:r>
        <w:proofErr w:type="spellEnd"/>
        <w:r w:rsidR="009031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310B">
          <w:rPr>
            <w:rFonts w:ascii="Times New Roman" w:eastAsia="Times New Roman" w:hAnsi="Times New Roman" w:cs="Times New Roman"/>
            <w:sz w:val="24"/>
            <w:szCs w:val="24"/>
          </w:rPr>
          <w:t>bulat</w:t>
        </w:r>
        <w:proofErr w:type="spellEnd"/>
        <w:r w:rsidR="0090310B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90310B">
          <w:rPr>
            <w:rFonts w:ascii="Times New Roman" w:eastAsia="Times New Roman" w:hAnsi="Times New Roman" w:cs="Times New Roman"/>
            <w:sz w:val="24"/>
            <w:szCs w:val="24"/>
          </w:rPr>
          <w:t>digoreng</w:t>
        </w:r>
        <w:proofErr w:type="spellEnd"/>
        <w:r w:rsidR="009031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310B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="009031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310B">
          <w:rPr>
            <w:rFonts w:ascii="Times New Roman" w:eastAsia="Times New Roman" w:hAnsi="Times New Roman" w:cs="Times New Roman"/>
            <w:sz w:val="24"/>
            <w:szCs w:val="24"/>
          </w:rPr>
          <w:t>masih</w:t>
        </w:r>
        <w:proofErr w:type="spellEnd"/>
        <w:r w:rsidR="009031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310B">
          <w:rPr>
            <w:rFonts w:ascii="Times New Roman" w:eastAsia="Times New Roman" w:hAnsi="Times New Roman" w:cs="Times New Roman"/>
            <w:sz w:val="24"/>
            <w:szCs w:val="24"/>
          </w:rPr>
          <w:t>hangat</w:t>
        </w:r>
        <w:proofErr w:type="spellEnd"/>
        <w:r w:rsidR="009031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310B">
          <w:rPr>
            <w:rFonts w:ascii="Times New Roman" w:eastAsia="Times New Roman" w:hAnsi="Times New Roman" w:cs="Times New Roman"/>
            <w:sz w:val="24"/>
            <w:szCs w:val="24"/>
          </w:rPr>
          <w:t>meningkatkan</w:t>
        </w:r>
        <w:proofErr w:type="spellEnd"/>
        <w:r w:rsidR="009031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310B">
          <w:rPr>
            <w:rFonts w:ascii="Times New Roman" w:eastAsia="Times New Roman" w:hAnsi="Times New Roman" w:cs="Times New Roman"/>
            <w:sz w:val="24"/>
            <w:szCs w:val="24"/>
          </w:rPr>
          <w:t>metabolisme</w:t>
        </w:r>
        <w:proofErr w:type="spellEnd"/>
        <w:r w:rsidR="009031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310B">
          <w:rPr>
            <w:rFonts w:ascii="Times New Roman" w:eastAsia="Times New Roman" w:hAnsi="Times New Roman" w:cs="Times New Roman"/>
            <w:sz w:val="24"/>
            <w:szCs w:val="24"/>
          </w:rPr>
          <w:t>tubuh</w:t>
        </w:r>
      </w:ins>
    </w:p>
    <w:p w14:paraId="71AA094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16" w:author="ASUS" w:date="2022-08-15T16:06:00Z">
        <w:r w:rsidRPr="00C50A1E" w:rsidDel="0090310B">
          <w:rPr>
            <w:rFonts w:ascii="Times New Roman" w:eastAsia="Times New Roman" w:hAnsi="Times New Roman" w:cs="Times New Roman"/>
            <w:sz w:val="24"/>
            <w:szCs w:val="24"/>
          </w:rPr>
          <w:delText xml:space="preserve">Padahal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17" w:author="ASUS" w:date="2022-08-15T16:07:00Z">
        <w:r w:rsidRPr="00C50A1E" w:rsidDel="0090310B">
          <w:rPr>
            <w:rFonts w:ascii="Times New Roman" w:eastAsia="Times New Roman" w:hAnsi="Times New Roman" w:cs="Times New Roman"/>
            <w:sz w:val="24"/>
            <w:szCs w:val="24"/>
          </w:rPr>
          <w:delText>kok~</w:delText>
        </w:r>
      </w:del>
    </w:p>
    <w:p w14:paraId="23331CD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del w:id="18" w:author="ASUS" w:date="2022-08-15T16:07:00Z">
        <w:r w:rsidRPr="00C50A1E" w:rsidDel="0090310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yang Bisa Jadi Sebabnya...</w:delText>
        </w:r>
      </w:del>
      <w:proofErr w:type="spellStart"/>
      <w:ins w:id="19" w:author="ASUS" w:date="2022-08-15T16:07:00Z">
        <w:r w:rsidR="0090310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Penyebabnya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E676E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0" w:author="ASUS" w:date="2022-08-15T16:08:00Z">
        <w:r w:rsidRPr="00C50A1E" w:rsidDel="0090310B">
          <w:rPr>
            <w:rFonts w:ascii="Times New Roman" w:eastAsia="Times New Roman" w:hAnsi="Times New Roman" w:cs="Times New Roman"/>
            <w:sz w:val="24"/>
            <w:szCs w:val="24"/>
          </w:rPr>
          <w:delText xml:space="preserve">segala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instan,</w:t>
      </w:r>
      <w:ins w:id="21" w:author="ASUS" w:date="2022-08-15T16:08:00Z">
        <w:r w:rsidR="0090310B">
          <w:rPr>
            <w:rFonts w:ascii="Times New Roman" w:eastAsia="Times New Roman" w:hAnsi="Times New Roman" w:cs="Times New Roman"/>
            <w:sz w:val="24"/>
            <w:szCs w:val="24"/>
          </w:rPr>
          <w:t>dan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del w:id="22" w:author="ASUS" w:date="2022-08-15T16:08:00Z">
        <w:r w:rsidRPr="00C50A1E" w:rsidDel="0090310B">
          <w:rPr>
            <w:rFonts w:ascii="Times New Roman" w:eastAsia="Times New Roman" w:hAnsi="Times New Roman" w:cs="Times New Roman"/>
            <w:sz w:val="24"/>
            <w:szCs w:val="24"/>
          </w:rPr>
          <w:delText>biskuit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</w:t>
      </w:r>
      <w:proofErr w:type="spellEnd"/>
      <w:del w:id="23" w:author="ASUS" w:date="2022-08-15T16:08:00Z">
        <w:r w:rsidRPr="00C50A1E" w:rsidDel="0090310B">
          <w:rPr>
            <w:rFonts w:ascii="Times New Roman" w:eastAsia="Times New Roman" w:hAnsi="Times New Roman" w:cs="Times New Roman"/>
            <w:sz w:val="24"/>
            <w:szCs w:val="24"/>
          </w:rPr>
          <w:delText>-bubuk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66BDC4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EF36F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4" w:author="ASUS" w:date="2022-08-15T16:09:00Z">
        <w:r w:rsidRPr="00C50A1E" w:rsidDel="0090310B">
          <w:rPr>
            <w:rFonts w:ascii="Times New Roman" w:eastAsia="Times New Roman" w:hAnsi="Times New Roman" w:cs="Times New Roman"/>
            <w:sz w:val="24"/>
            <w:szCs w:val="24"/>
          </w:rPr>
          <w:delText xml:space="preserve">tahu diri. </w:delText>
        </w:r>
      </w:del>
      <w:proofErr w:type="spellStart"/>
      <w:ins w:id="25" w:author="ASUS" w:date="2022-08-15T16:09:00Z">
        <w:r w:rsidR="0090310B">
          <w:rPr>
            <w:rFonts w:ascii="Times New Roman" w:eastAsia="Times New Roman" w:hAnsi="Times New Roman" w:cs="Times New Roman"/>
            <w:sz w:val="24"/>
            <w:szCs w:val="24"/>
          </w:rPr>
          <w:t>Tepat</w:t>
        </w:r>
        <w:proofErr w:type="spellEnd"/>
        <w:r w:rsidR="0090310B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ins w:id="26" w:author="ASUS" w:date="2022-08-15T16:10:00Z">
        <w:r w:rsidR="009031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E1B5B3F" w14:textId="77777777" w:rsidR="00927764" w:rsidRPr="008E150E" w:rsidDel="008E150E" w:rsidRDefault="00927764" w:rsidP="00927764">
      <w:pPr>
        <w:shd w:val="clear" w:color="auto" w:fill="F5F5F5"/>
        <w:spacing w:after="375"/>
        <w:rPr>
          <w:del w:id="27" w:author="ASUS" w:date="2022-08-15T16:15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8" w:author="ASUS" w:date="2022-08-15T16:10:00Z">
        <w:r w:rsidRPr="00C50A1E" w:rsidDel="0090310B">
          <w:rPr>
            <w:rFonts w:ascii="Times New Roman" w:eastAsia="Times New Roman" w:hAnsi="Times New Roman" w:cs="Times New Roman"/>
            <w:sz w:val="24"/>
            <w:szCs w:val="24"/>
          </w:rPr>
          <w:delText xml:space="preserve">memakan </w:delText>
        </w:r>
      </w:del>
      <w:proofErr w:type="spellStart"/>
      <w:ins w:id="29" w:author="ASUS" w:date="2022-08-15T16:10:00Z">
        <w:r w:rsidR="0090310B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="009031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del w:id="30" w:author="ASUS" w:date="2022-08-15T16:14:00Z">
        <w:r w:rsidRPr="00C50A1E" w:rsidDel="008E150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</w:delText>
        </w:r>
      </w:del>
      <w:del w:id="31" w:author="ASUS" w:date="2022-08-15T16:15:00Z">
        <w:r w:rsidRPr="00C50A1E" w:rsidDel="008E150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 khan.</w:delText>
        </w:r>
      </w:del>
      <w:ins w:id="32" w:author="ASUS" w:date="2022-08-15T16:15:00Z">
        <w:r w:rsidR="008E150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8E150E" w:rsidRPr="008E150E">
          <w:rPr>
            <w:rFonts w:ascii="Times New Roman" w:eastAsia="Times New Roman" w:hAnsi="Times New Roman" w:cs="Times New Roman"/>
            <w:iCs/>
            <w:sz w:val="24"/>
            <w:szCs w:val="24"/>
            <w:rPrChange w:id="33" w:author="ASUS" w:date="2022-08-15T16:15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>Begitu</w:t>
        </w:r>
        <w:proofErr w:type="spellEnd"/>
        <w:r w:rsidR="008E150E" w:rsidRPr="008E150E">
          <w:rPr>
            <w:rFonts w:ascii="Times New Roman" w:eastAsia="Times New Roman" w:hAnsi="Times New Roman" w:cs="Times New Roman"/>
            <w:iCs/>
            <w:sz w:val="24"/>
            <w:szCs w:val="24"/>
            <w:rPrChange w:id="34" w:author="ASUS" w:date="2022-08-15T16:15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 xml:space="preserve"> </w:t>
        </w:r>
        <w:proofErr w:type="spellStart"/>
        <w:r w:rsidR="008E150E" w:rsidRPr="008E150E">
          <w:rPr>
            <w:rFonts w:ascii="Times New Roman" w:eastAsia="Times New Roman" w:hAnsi="Times New Roman" w:cs="Times New Roman"/>
            <w:iCs/>
            <w:sz w:val="24"/>
            <w:szCs w:val="24"/>
            <w:rPrChange w:id="35" w:author="ASUS" w:date="2022-08-15T16:15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>kan?</w:t>
        </w:r>
      </w:ins>
    </w:p>
    <w:p w14:paraId="0A88535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36" w:author="ASUS" w:date="2022-08-15T16:15:00Z">
        <w:r w:rsidRPr="008E150E" w:rsidDel="008E150E">
          <w:rPr>
            <w:rFonts w:ascii="Times New Roman" w:eastAsia="Times New Roman" w:hAnsi="Times New Roman" w:cs="Times New Roman"/>
            <w:i/>
            <w:sz w:val="24"/>
            <w:szCs w:val="24"/>
            <w:rPrChange w:id="37" w:author="ASUS" w:date="2022-08-15T16:15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D</w:delText>
        </w:r>
      </w:del>
      <w:r w:rsidRPr="008E150E">
        <w:rPr>
          <w:rFonts w:ascii="Times New Roman" w:eastAsia="Times New Roman" w:hAnsi="Times New Roman" w:cs="Times New Roman"/>
          <w:i/>
          <w:sz w:val="24"/>
          <w:szCs w:val="24"/>
          <w:rPrChange w:id="38" w:author="ASUS" w:date="2022-08-15T16:1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2AF2B13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3B86293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9" w:author="ASUS" w:date="2022-08-15T16:12:00Z">
        <w:r w:rsidDel="008E150E">
          <w:rPr>
            <w:rFonts w:ascii="Times New Roman" w:eastAsia="Times New Roman" w:hAnsi="Times New Roman" w:cs="Times New Roman"/>
            <w:sz w:val="24"/>
            <w:szCs w:val="24"/>
          </w:rPr>
          <w:delText xml:space="preserve">tergelincir makin </w:delText>
        </w:r>
      </w:del>
      <w:proofErr w:type="spellStart"/>
      <w:ins w:id="40" w:author="ASUS" w:date="2022-08-15T16:12:00Z">
        <w:r w:rsidR="008E150E">
          <w:rPr>
            <w:rFonts w:ascii="Times New Roman" w:eastAsia="Times New Roman" w:hAnsi="Times New Roman" w:cs="Times New Roman"/>
            <w:sz w:val="24"/>
            <w:szCs w:val="24"/>
          </w:rPr>
          <w:t>meningkat</w:t>
        </w:r>
        <w:proofErr w:type="spellEnd"/>
        <w:r w:rsidR="008E150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1" w:author="ASUS" w:date="2022-08-15T16:12:00Z">
        <w:r w:rsidDel="008E150E">
          <w:rPr>
            <w:rFonts w:ascii="Times New Roman" w:eastAsia="Times New Roman" w:hAnsi="Times New Roman" w:cs="Times New Roman"/>
            <w:sz w:val="24"/>
            <w:szCs w:val="24"/>
          </w:rPr>
          <w:delText>ke</w:delText>
        </w:r>
        <w:r w:rsidRPr="00C50A1E" w:rsidDel="008E150E">
          <w:rPr>
            <w:rFonts w:ascii="Times New Roman" w:eastAsia="Times New Roman" w:hAnsi="Times New Roman" w:cs="Times New Roman"/>
            <w:sz w:val="24"/>
            <w:szCs w:val="24"/>
          </w:rPr>
          <w:delText xml:space="preserve">kanan di saat </w:delText>
        </w:r>
      </w:del>
      <w:proofErr w:type="spellStart"/>
      <w:ins w:id="42" w:author="ASUS" w:date="2022-08-15T16:12:00Z">
        <w:r w:rsidR="008E150E">
          <w:rPr>
            <w:rFonts w:ascii="Times New Roman" w:eastAsia="Times New Roman" w:hAnsi="Times New Roman" w:cs="Times New Roman"/>
            <w:sz w:val="24"/>
            <w:szCs w:val="24"/>
          </w:rPr>
          <w:t>disaat</w:t>
        </w:r>
        <w:proofErr w:type="spellEnd"/>
        <w:r w:rsidR="008E150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4E7AB0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43" w:author="ASUS" w:date="2022-08-15T16:11:00Z">
        <w:r w:rsidRPr="00C50A1E" w:rsidDel="008E150E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commentRangeStart w:id="44"/>
        <w:r w:rsidRPr="00C50A1E" w:rsidDel="008E150E">
          <w:rPr>
            <w:rFonts w:ascii="Times New Roman" w:eastAsia="Times New Roman" w:hAnsi="Times New Roman" w:cs="Times New Roman"/>
            <w:sz w:val="24"/>
            <w:szCs w:val="24"/>
          </w:rPr>
          <w:delText>HAHA</w:delText>
        </w:r>
      </w:del>
      <w:ins w:id="45" w:author="ASUS" w:date="2022-08-15T16:11:00Z">
        <w:r w:rsidR="008E150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commentRangeEnd w:id="44"/>
      <w:r w:rsidR="008E150E">
        <w:rPr>
          <w:rStyle w:val="CommentReference"/>
        </w:rPr>
        <w:commentReference w:id="44"/>
      </w:r>
    </w:p>
    <w:p w14:paraId="6697E32F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BF36726" w14:textId="77777777" w:rsidR="00927764" w:rsidRPr="00C50A1E" w:rsidRDefault="00927764" w:rsidP="00927764"/>
    <w:p w14:paraId="73C91E47" w14:textId="77777777" w:rsidR="00927764" w:rsidRPr="005A045A" w:rsidRDefault="00927764" w:rsidP="00927764">
      <w:pPr>
        <w:rPr>
          <w:i/>
        </w:rPr>
      </w:pPr>
    </w:p>
    <w:p w14:paraId="059B8534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A51D5A9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SUS" w:date="2022-08-15T15:53:00Z" w:initials="A">
    <w:p w14:paraId="347B1172" w14:textId="77777777" w:rsidR="00441C4E" w:rsidRDefault="00441C4E">
      <w:pPr>
        <w:pStyle w:val="CommentText"/>
      </w:pPr>
      <w:r>
        <w:rPr>
          <w:rStyle w:val="CommentReference"/>
        </w:rPr>
        <w:annotationRef/>
      </w:r>
    </w:p>
  </w:comment>
  <w:comment w:id="1" w:author="ASUS" w:date="2022-08-15T15:54:00Z" w:initials="A">
    <w:p w14:paraId="7059143C" w14:textId="77777777" w:rsidR="00441C4E" w:rsidRDefault="00441C4E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instan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dadak</w:t>
      </w:r>
      <w:proofErr w:type="spellEnd"/>
    </w:p>
  </w:comment>
  <w:comment w:id="2" w:author="ASUS" w:date="2022-08-15T15:54:00Z" w:initials="A">
    <w:p w14:paraId="246A2920" w14:textId="77777777" w:rsidR="00441C4E" w:rsidRDefault="00441C4E">
      <w:pPr>
        <w:pStyle w:val="CommentText"/>
      </w:pPr>
      <w:r>
        <w:rPr>
          <w:rStyle w:val="CommentReference"/>
        </w:rPr>
        <w:annotationRef/>
      </w:r>
      <w:proofErr w:type="spellStart"/>
      <w:r>
        <w:t>dikala</w:t>
      </w:r>
      <w:proofErr w:type="spellEnd"/>
    </w:p>
  </w:comment>
  <w:comment w:id="3" w:author="ASUS" w:date="2022-08-15T15:56:00Z" w:initials="A">
    <w:p w14:paraId="17B876B0" w14:textId="77777777" w:rsidR="00441C4E" w:rsidRDefault="00441C4E">
      <w:pPr>
        <w:pStyle w:val="CommentText"/>
      </w:pPr>
      <w:r>
        <w:rPr>
          <w:rStyle w:val="CommentReference"/>
        </w:rPr>
        <w:annotationRef/>
      </w:r>
      <w:proofErr w:type="spellStart"/>
      <w:r>
        <w:t>Benar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meski</w:t>
      </w:r>
      <w:proofErr w:type="spellEnd"/>
    </w:p>
  </w:comment>
  <w:comment w:id="4" w:author="ASUS" w:date="2022-08-15T15:57:00Z" w:initials="A">
    <w:p w14:paraId="1AADEB0C" w14:textId="77777777" w:rsidR="00441C4E" w:rsidRDefault="00441C4E">
      <w:pPr>
        <w:pStyle w:val="CommentText"/>
      </w:pPr>
      <w:r>
        <w:rPr>
          <w:rStyle w:val="CommentReference"/>
        </w:rPr>
        <w:annotationRef/>
      </w:r>
      <w:proofErr w:type="spellStart"/>
      <w:r>
        <w:t>prakiraan</w:t>
      </w:r>
      <w:proofErr w:type="spellEnd"/>
    </w:p>
  </w:comment>
  <w:comment w:id="5" w:author="ASUS" w:date="2022-08-15T15:58:00Z" w:initials="A">
    <w:p w14:paraId="1D1EEC2D" w14:textId="77777777" w:rsidR="00441C4E" w:rsidRDefault="00441C4E">
      <w:pPr>
        <w:pStyle w:val="CommentText"/>
      </w:pPr>
      <w:r>
        <w:rPr>
          <w:rStyle w:val="CommentReference"/>
        </w:rPr>
        <w:annotationRef/>
      </w:r>
      <w:proofErr w:type="spellStart"/>
      <w:r>
        <w:t>Soal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, </w:t>
      </w:r>
      <w:proofErr w:type="spellStart"/>
      <w:r>
        <w:t>hujan</w:t>
      </w:r>
      <w:proofErr w:type="spellEnd"/>
      <w:r>
        <w:t xml:space="preserve">…. </w:t>
      </w:r>
      <w:proofErr w:type="spellStart"/>
      <w:r>
        <w:t>dst</w:t>
      </w:r>
      <w:proofErr w:type="spellEnd"/>
    </w:p>
  </w:comment>
  <w:comment w:id="44" w:author="ASUS" w:date="2022-08-15T16:11:00Z" w:initials="A">
    <w:p w14:paraId="46573265" w14:textId="77777777" w:rsidR="008E150E" w:rsidRDefault="008E150E">
      <w:pPr>
        <w:pStyle w:val="CommentText"/>
      </w:pPr>
      <w:r>
        <w:rPr>
          <w:rStyle w:val="CommentReference"/>
        </w:rPr>
        <w:annotationRef/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47B1172" w15:done="0"/>
  <w15:commentEx w15:paraId="7059143C" w15:done="0"/>
  <w15:commentEx w15:paraId="246A2920" w15:done="0"/>
  <w15:commentEx w15:paraId="17B876B0" w15:done="0"/>
  <w15:commentEx w15:paraId="1AADEB0C" w15:done="0"/>
  <w15:commentEx w15:paraId="1D1EEC2D" w15:done="0"/>
  <w15:commentEx w15:paraId="46573265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362EFF" w14:textId="77777777" w:rsidR="00BF5207" w:rsidRDefault="00BF5207">
      <w:r>
        <w:separator/>
      </w:r>
    </w:p>
  </w:endnote>
  <w:endnote w:type="continuationSeparator" w:id="0">
    <w:p w14:paraId="129119C6" w14:textId="77777777" w:rsidR="00BF5207" w:rsidRDefault="00BF5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572150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FA5B2DB" w14:textId="77777777" w:rsidR="00941E77" w:rsidRDefault="00BF5207">
    <w:pPr>
      <w:pStyle w:val="Footer"/>
    </w:pPr>
  </w:p>
  <w:p w14:paraId="72CB6F9F" w14:textId="77777777" w:rsidR="00941E77" w:rsidRDefault="00BF52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AAFF28" w14:textId="77777777" w:rsidR="00BF5207" w:rsidRDefault="00BF5207">
      <w:r>
        <w:separator/>
      </w:r>
    </w:p>
  </w:footnote>
  <w:footnote w:type="continuationSeparator" w:id="0">
    <w:p w14:paraId="2A3EAE96" w14:textId="77777777" w:rsidR="00BF5207" w:rsidRDefault="00BF5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2130D2"/>
    <w:rsid w:val="0042167F"/>
    <w:rsid w:val="00441C4E"/>
    <w:rsid w:val="007872D4"/>
    <w:rsid w:val="008E150E"/>
    <w:rsid w:val="0090310B"/>
    <w:rsid w:val="00924DF5"/>
    <w:rsid w:val="00927764"/>
    <w:rsid w:val="00BF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6737C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441C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1C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1C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1C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1C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C4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C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2022-08-15T08:36:00Z</dcterms:created>
  <dcterms:modified xsi:type="dcterms:W3CDTF">2022-08-15T08:36:00Z</dcterms:modified>
</cp:coreProperties>
</file>