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69A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E00B2D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BD8D2C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81A971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236E4AE" w14:textId="77777777" w:rsidTr="00821BA2">
        <w:tc>
          <w:tcPr>
            <w:tcW w:w="9350" w:type="dxa"/>
          </w:tcPr>
          <w:p w14:paraId="3F246C15" w14:textId="77777777" w:rsidR="00BE098E" w:rsidRDefault="00BE098E" w:rsidP="00821BA2">
            <w:pPr>
              <w:pStyle w:val="ListParagraph"/>
              <w:ind w:left="0"/>
            </w:pPr>
          </w:p>
          <w:p w14:paraId="73534A1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D4DC30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B407ED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44F1C5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commentRangeStart w:id="0"/>
            <w:proofErr w:type="spellEnd"/>
            <w:del w:id="1" w:author="Paulina Fortinasari" w:date="2021-12-16T15:08:00Z">
              <w:r w:rsidDel="005A7372">
                <w:delText>.</w:delText>
              </w:r>
            </w:del>
            <w:commentRangeEnd w:id="0"/>
            <w:r w:rsidR="005A7372">
              <w:rPr>
                <w:rStyle w:val="CommentReference"/>
              </w:rPr>
              <w:commentReference w:id="0"/>
            </w:r>
          </w:p>
          <w:p w14:paraId="29FF9A8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DD76A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C0C8C7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87511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E20359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4B60BE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6F3493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E4C10C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72C87A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25DA2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D20D0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  <w:commentRangeEnd w:id="2"/>
            <w:r w:rsidR="005A7372">
              <w:rPr>
                <w:rStyle w:val="CommentReference"/>
              </w:rPr>
              <w:commentReference w:id="2"/>
            </w:r>
          </w:p>
          <w:p w14:paraId="0EF477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398E34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B54181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42C5F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552E0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775C2A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BBA227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ECA05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74A952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347BD5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F57DB30" w14:textId="77777777" w:rsidTr="00821BA2">
        <w:tc>
          <w:tcPr>
            <w:tcW w:w="9350" w:type="dxa"/>
          </w:tcPr>
          <w:p w14:paraId="7EEFC4A5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88093F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ina Fortinasari" w:date="2021-12-16T15:08:00Z" w:initials="PF">
    <w:p w14:paraId="65A169FE" w14:textId="5D33E51E" w:rsidR="005A7372" w:rsidRDefault="005A7372">
      <w:pPr>
        <w:pStyle w:val="CommentText"/>
      </w:pPr>
      <w:r>
        <w:rPr>
          <w:rStyle w:val="CommentReference"/>
        </w:rPr>
        <w:annotationRef/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" w:author="Paulina Fortinasari" w:date="2021-12-16T15:08:00Z" w:initials="PF">
    <w:p w14:paraId="4EEE01D6" w14:textId="610166A5" w:rsidR="005A7372" w:rsidRDefault="005A7372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arti lain,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definisi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A169FE" w15:done="0"/>
  <w15:commentEx w15:paraId="4EEE0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D4EA" w16cex:dateUtc="2021-12-16T08:08:00Z"/>
  <w16cex:commentExtensible w16cex:durableId="2565D502" w16cex:dateUtc="2021-12-16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A169FE" w16cid:durableId="2565D4EA"/>
  <w16cid:commentId w16cid:paraId="4EEE01D6" w16cid:durableId="2565D5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ina Fortinasari">
    <w15:presenceInfo w15:providerId="Windows Live" w15:userId="b500b1d8b8e0f1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5A7372"/>
    <w:rsid w:val="00924DF5"/>
    <w:rsid w:val="00AE036E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5AF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7372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A7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3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3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37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Paulina Fortinasari</cp:lastModifiedBy>
  <cp:revision>3</cp:revision>
  <dcterms:created xsi:type="dcterms:W3CDTF">2021-12-16T07:43:00Z</dcterms:created>
  <dcterms:modified xsi:type="dcterms:W3CDTF">2021-12-16T08:09:00Z</dcterms:modified>
</cp:coreProperties>
</file>