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DCF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29F170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43F210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45AA2D5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7022F71" w14:textId="77777777" w:rsidTr="00D810B0">
        <w:tc>
          <w:tcPr>
            <w:tcW w:w="9350" w:type="dxa"/>
          </w:tcPr>
          <w:p w14:paraId="2C99AE0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548F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CF5598">
              <w:rPr>
                <w:rStyle w:val="CommentReference"/>
                <w:lang w:val="en-US"/>
              </w:rPr>
              <w:commentReference w:id="0"/>
            </w:r>
          </w:p>
          <w:p w14:paraId="2BBBDA3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FE85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ins w:id="3" w:author="SITI RUKMINI" w:date="2021-06-08T09:11:00Z">
              <w:r w:rsidR="00CF559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4" w:author="SITI RUKMINI" w:date="2021-06-08T09:11:00Z">
              <w:r w:rsidRPr="00A16D9B" w:rsidDel="00CF559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1"/>
            <w:r w:rsidR="00CF5598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 puji  bagi  Allah  yang  telah  memberikan  segala  bimbingan-Nya  kepada penulis untuk menyelesaikan buku praktikum Jaringan Komputer ini. </w:t>
            </w:r>
            <w:commentRangeEnd w:id="2"/>
            <w:r w:rsidR="00CF5598">
              <w:rPr>
                <w:rStyle w:val="CommentReference"/>
                <w:lang w:val="en-US"/>
              </w:rPr>
              <w:commentReference w:id="2"/>
            </w:r>
          </w:p>
          <w:p w14:paraId="57723D4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6CD6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Sasaran dari </w:t>
            </w:r>
            <w:commentRangeEnd w:id="5"/>
            <w:r w:rsidR="002D0CE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 itu </w:t>
            </w:r>
            <w:commentRangeEnd w:id="6"/>
            <w:r w:rsidR="002D0CE9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14:paraId="1E22A9C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GoBack"/>
            <w:bookmarkEnd w:id="7"/>
          </w:p>
          <w:p w14:paraId="32D739F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ins w:id="8" w:author="SITI RUKMINI" w:date="2021-06-08T09:17:00Z">
              <w:r w:rsidR="002D0C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commentRangeStart w:id="9"/>
            <w:del w:id="10" w:author="SITI RUKMINI" w:date="2021-06-08T09:17:00Z">
              <w:r w:rsidRPr="00A16D9B" w:rsidDel="002D0CE9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9"/>
            <w:r w:rsidR="002D0CE9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commentRangeEnd w:id="11"/>
            <w:r w:rsidR="002D0CE9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harapkan.  </w:t>
            </w:r>
          </w:p>
          <w:p w14:paraId="05D68A7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A249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  <w:commentRangeEnd w:id="12"/>
            <w:r w:rsidR="002D0CE9">
              <w:rPr>
                <w:rStyle w:val="CommentReference"/>
                <w:lang w:val="en-US"/>
              </w:rPr>
              <w:commentReference w:id="12"/>
            </w:r>
          </w:p>
          <w:p w14:paraId="58AA5AE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ECDB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27D62E2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  <w:commentRangeEnd w:id="13"/>
            <w:r w:rsidR="002D0CE9">
              <w:rPr>
                <w:rStyle w:val="CommentReference"/>
                <w:lang w:val="en-US"/>
              </w:rPr>
              <w:commentReference w:id="13"/>
            </w:r>
          </w:p>
          <w:p w14:paraId="5EB698F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7180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9E2ECE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A70E4C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DC2BD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98998D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BA348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7D1EB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10B04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4713B8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CC4CB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TI RUKMINI" w:date="2021-06-08T09:13:00Z" w:initials="SR">
    <w:p w14:paraId="6E06FC71" w14:textId="77777777" w:rsidR="00CF5598" w:rsidRDefault="00CF5598">
      <w:pPr>
        <w:pStyle w:val="CommentText"/>
      </w:pPr>
      <w:r>
        <w:rPr>
          <w:rStyle w:val="CommentReference"/>
        </w:rPr>
        <w:annotationRef/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menjaddi</w:t>
      </w:r>
      <w:proofErr w:type="spellEnd"/>
      <w:r>
        <w:t xml:space="preserve"> </w:t>
      </w:r>
      <w:proofErr w:type="spellStart"/>
      <w:r>
        <w:t>Prakata</w:t>
      </w:r>
      <w:proofErr w:type="spellEnd"/>
    </w:p>
  </w:comment>
  <w:comment w:id="1" w:author="SITI RUKMINI" w:date="2021-06-08T09:12:00Z" w:initials="SR">
    <w:p w14:paraId="1D0F732A" w14:textId="77777777" w:rsidR="00CF5598" w:rsidRDefault="00CF5598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SITI RUKMINI" w:date="2021-06-08T09:12:00Z" w:initials="SR">
    <w:p w14:paraId="74C1CC53" w14:textId="77777777" w:rsidR="00CF5598" w:rsidRDefault="00CF5598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kalmat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penjelasnya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>.</w:t>
      </w:r>
    </w:p>
  </w:comment>
  <w:comment w:id="5" w:author="SITI RUKMINI" w:date="2021-06-08T09:15:00Z" w:initials="SR">
    <w:p w14:paraId="49C88396" w14:textId="77777777" w:rsidR="002D0CE9" w:rsidRDefault="002D0CE9">
      <w:pPr>
        <w:pStyle w:val="CommentText"/>
      </w:pPr>
      <w:r>
        <w:rPr>
          <w:rStyle w:val="CommentReference"/>
        </w:rPr>
        <w:annotationRef/>
      </w:r>
      <w:proofErr w:type="spellStart"/>
      <w:r>
        <w:t>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tujuan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tambahakan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“</w:t>
      </w:r>
      <w:proofErr w:type="spellStart"/>
      <w:r>
        <w:t>modul</w:t>
      </w:r>
      <w:proofErr w:type="spellEnd"/>
      <w:r>
        <w:t xml:space="preserve">” </w:t>
      </w:r>
      <w:proofErr w:type="spellStart"/>
      <w:r>
        <w:t>nya</w:t>
      </w:r>
      <w:proofErr w:type="spellEnd"/>
      <w:r>
        <w:t>.</w:t>
      </w:r>
    </w:p>
  </w:comment>
  <w:comment w:id="6" w:author="SITI RUKMINI" w:date="2021-06-08T09:16:00Z" w:initials="SR">
    <w:p w14:paraId="2C6D0003" w14:textId="77777777" w:rsidR="002D0CE9" w:rsidRDefault="002D0CE9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9" w:author="SITI RUKMINI" w:date="2021-06-08T09:17:00Z" w:initials="SR">
    <w:p w14:paraId="6CA649DB" w14:textId="77777777" w:rsidR="002D0CE9" w:rsidRDefault="002D0CE9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  <w:p w14:paraId="426C3D6F" w14:textId="77777777" w:rsidR="002D0CE9" w:rsidRDefault="002D0CE9">
      <w:pPr>
        <w:pStyle w:val="CommentText"/>
      </w:pPr>
    </w:p>
  </w:comment>
  <w:comment w:id="11" w:author="SITI RUKMINI" w:date="2021-06-08T09:18:00Z" w:initials="SR">
    <w:p w14:paraId="4D7DB44C" w14:textId="77777777" w:rsidR="002D0CE9" w:rsidRDefault="002D0CE9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kata kami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</w:comment>
  <w:comment w:id="12" w:author="SITI RUKMINI" w:date="2021-06-08T09:19:00Z" w:initials="SR">
    <w:p w14:paraId="6A7AB3CE" w14:textId="77777777" w:rsidR="002D0CE9" w:rsidRDefault="002D0CE9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 xml:space="preserve">. </w:t>
      </w:r>
      <w:proofErr w:type="spellStart"/>
      <w:r>
        <w:t>Sekurang-kurangnya</w:t>
      </w:r>
      <w:proofErr w:type="spellEnd"/>
      <w:r>
        <w:t xml:space="preserve">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3" w:author="SITI RUKMINI" w:date="2021-06-08T09:19:00Z" w:initials="SR">
    <w:p w14:paraId="0050CAC5" w14:textId="77777777" w:rsidR="002D0CE9" w:rsidRDefault="002D0CE9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06FC71" w15:done="0"/>
  <w15:commentEx w15:paraId="1D0F732A" w15:done="0"/>
  <w15:commentEx w15:paraId="74C1CC53" w15:done="0"/>
  <w15:commentEx w15:paraId="49C88396" w15:done="0"/>
  <w15:commentEx w15:paraId="2C6D0003" w15:done="0"/>
  <w15:commentEx w15:paraId="426C3D6F" w15:done="0"/>
  <w15:commentEx w15:paraId="4D7DB44C" w15:done="0"/>
  <w15:commentEx w15:paraId="6A7AB3CE" w15:done="0"/>
  <w15:commentEx w15:paraId="0050CA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C14C3" w14:textId="77777777" w:rsidR="00E6363D" w:rsidRDefault="00E6363D" w:rsidP="00D80F46">
      <w:r>
        <w:separator/>
      </w:r>
    </w:p>
  </w:endnote>
  <w:endnote w:type="continuationSeparator" w:id="0">
    <w:p w14:paraId="1BF08D82" w14:textId="77777777" w:rsidR="00E6363D" w:rsidRDefault="00E6363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288D8" w14:textId="77777777" w:rsidR="00D80F46" w:rsidRDefault="00D80F46">
    <w:pPr>
      <w:pStyle w:val="Footer"/>
    </w:pPr>
    <w:r>
      <w:t>CLO-4</w:t>
    </w:r>
  </w:p>
  <w:p w14:paraId="2288AAA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77DF7" w14:textId="77777777" w:rsidR="00E6363D" w:rsidRDefault="00E6363D" w:rsidP="00D80F46">
      <w:r>
        <w:separator/>
      </w:r>
    </w:p>
  </w:footnote>
  <w:footnote w:type="continuationSeparator" w:id="0">
    <w:p w14:paraId="30874D63" w14:textId="77777777" w:rsidR="00E6363D" w:rsidRDefault="00E6363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TI RUKMINI">
    <w15:presenceInfo w15:providerId="None" w15:userId="SITI RUKMI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0CE9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F5598"/>
    <w:rsid w:val="00D80F46"/>
    <w:rsid w:val="00E6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EEE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CF5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5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5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RUKMINI</cp:lastModifiedBy>
  <cp:revision>2</cp:revision>
  <dcterms:created xsi:type="dcterms:W3CDTF">2021-06-08T02:23:00Z</dcterms:created>
  <dcterms:modified xsi:type="dcterms:W3CDTF">2021-06-08T02:23:00Z</dcterms:modified>
</cp:coreProperties>
</file>