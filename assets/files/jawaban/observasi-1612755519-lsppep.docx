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1AA38"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118C092D"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448CD3A" w14:textId="77777777" w:rsidR="00927764" w:rsidRDefault="00927764" w:rsidP="00927764">
      <w:pPr>
        <w:jc w:val="center"/>
        <w:rPr>
          <w:rFonts w:ascii="Cambria" w:hAnsi="Cambria" w:cs="Times New Roman"/>
          <w:sz w:val="24"/>
          <w:szCs w:val="24"/>
        </w:rPr>
      </w:pPr>
    </w:p>
    <w:p w14:paraId="37F607A8"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4908CD9"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8785259"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6AFC015D"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FD96FA0" wp14:editId="039C4FA7">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0CD2F3D"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A9A2B1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77351A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r w:rsidRPr="00511F84">
        <w:rPr>
          <w:rFonts w:ascii="Times New Roman" w:eastAsia="Times New Roman" w:hAnsi="Times New Roman" w:cs="Times New Roman"/>
          <w:strike/>
          <w:sz w:val="24"/>
          <w:szCs w:val="24"/>
          <w:rPrChange w:id="0" w:author="Hendris" w:date="2021-02-08T11:24:00Z">
            <w:rPr>
              <w:rFonts w:ascii="Times New Roman" w:eastAsia="Times New Roman" w:hAnsi="Times New Roman" w:cs="Times New Roman"/>
              <w:sz w:val="24"/>
              <w:szCs w:val="24"/>
            </w:rPr>
          </w:rPrChange>
        </w:rPr>
        <w:t xml:space="preserve">aduhai </w:t>
      </w:r>
      <w:r w:rsidRPr="00C50A1E">
        <w:rPr>
          <w:rFonts w:ascii="Times New Roman" w:eastAsia="Times New Roman" w:hAnsi="Times New Roman" w:cs="Times New Roman"/>
          <w:sz w:val="24"/>
          <w:szCs w:val="24"/>
        </w:rPr>
        <w:t>menggoda indera penciuman itu atau bakwan yang baru diangkat dari penggorengan di kala hujan?</w:t>
      </w:r>
    </w:p>
    <w:p w14:paraId="2E10D7D3" w14:textId="1AB42DD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r w:rsidRPr="00511F84">
        <w:rPr>
          <w:rFonts w:ascii="Times New Roman" w:eastAsia="Times New Roman" w:hAnsi="Times New Roman" w:cs="Times New Roman"/>
          <w:strike/>
          <w:sz w:val="24"/>
          <w:szCs w:val="24"/>
          <w:rPrChange w:id="1" w:author="Hendris" w:date="2021-02-08T11:24:00Z">
            <w:rPr>
              <w:rFonts w:ascii="Times New Roman" w:eastAsia="Times New Roman" w:hAnsi="Times New Roman" w:cs="Times New Roman"/>
              <w:sz w:val="24"/>
              <w:szCs w:val="24"/>
            </w:rPr>
          </w:rPrChange>
        </w:rPr>
        <w:t>sehari-hari</w:t>
      </w:r>
      <w:ins w:id="2" w:author="Hendris" w:date="2021-02-08T11:24:00Z">
        <w:r w:rsidR="00511F84">
          <w:rPr>
            <w:rFonts w:ascii="Times New Roman" w:eastAsia="Times New Roman" w:hAnsi="Times New Roman" w:cs="Times New Roman"/>
            <w:sz w:val="24"/>
            <w:szCs w:val="24"/>
          </w:rPr>
          <w:t xml:space="preserve"> se</w:t>
        </w:r>
      </w:ins>
      <w:ins w:id="3" w:author="Hendris" w:date="2021-02-08T11:25:00Z">
        <w:r w:rsidR="00511F84">
          <w:rPr>
            <w:rFonts w:ascii="Times New Roman" w:eastAsia="Times New Roman" w:hAnsi="Times New Roman" w:cs="Times New Roman"/>
            <w:sz w:val="24"/>
            <w:szCs w:val="24"/>
          </w:rPr>
          <w:t>tiap hari</w:t>
        </w:r>
      </w:ins>
      <w:r w:rsidRPr="00C50A1E">
        <w:rPr>
          <w:rFonts w:ascii="Times New Roman" w:eastAsia="Times New Roman" w:hAnsi="Times New Roman" w:cs="Times New Roman"/>
          <w:sz w:val="24"/>
          <w:szCs w:val="24"/>
        </w:rPr>
        <w:t>, begitu kata orang sering mengartikannya. Benar saja.</w:t>
      </w:r>
      <w:ins w:id="4" w:author="Hendris" w:date="2021-02-08T11:25:00Z">
        <w:r w:rsidR="00511F8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Meski di tahun ini awal musim hujan di Indonesia </w:t>
      </w:r>
      <w:r>
        <w:rPr>
          <w:rFonts w:ascii="Times New Roman" w:eastAsia="Times New Roman" w:hAnsi="Times New Roman" w:cs="Times New Roman"/>
          <w:sz w:val="24"/>
          <w:szCs w:val="24"/>
        </w:rPr>
        <w:t>mundur di antara Bulan November</w:t>
      </w:r>
      <w:del w:id="5" w:author="Hendris" w:date="2021-02-08T11:26:00Z">
        <w:r w:rsidDel="00511F84">
          <w:rPr>
            <w:rFonts w:ascii="Times New Roman" w:eastAsia="Times New Roman" w:hAnsi="Times New Roman" w:cs="Times New Roman"/>
            <w:sz w:val="24"/>
            <w:szCs w:val="24"/>
          </w:rPr>
          <w:delText>-</w:delText>
        </w:r>
      </w:del>
      <w:ins w:id="6" w:author="Hendris" w:date="2021-02-08T11:26:00Z">
        <w:r w:rsidR="00511F8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Desember</w:t>
      </w:r>
      <w:ins w:id="7" w:author="Hendris" w:date="2021-02-08T11:26:00Z">
        <w:r w:rsidR="00511F84">
          <w:rPr>
            <w:rFonts w:ascii="Times New Roman" w:eastAsia="Times New Roman" w:hAnsi="Times New Roman" w:cs="Times New Roman"/>
            <w:sz w:val="24"/>
            <w:szCs w:val="24"/>
          </w:rPr>
          <w:t xml:space="preserve"> </w:t>
        </w:r>
      </w:ins>
      <w:del w:id="8" w:author="Hendris" w:date="2021-02-08T11:26:00Z">
        <w:r w:rsidRPr="00C50A1E" w:rsidDel="00511F84">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2019, hujan benar-benar datang seperti perkiraan. Sudah sangat terasa apalagi sejak awal tahun baru kita.</w:t>
      </w:r>
    </w:p>
    <w:p w14:paraId="57349729" w14:textId="1A0CCD5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r w:rsidRPr="00511F84">
        <w:rPr>
          <w:rFonts w:ascii="Times New Roman" w:eastAsia="Times New Roman" w:hAnsi="Times New Roman" w:cs="Times New Roman"/>
          <w:strike/>
          <w:sz w:val="24"/>
          <w:szCs w:val="24"/>
          <w:rPrChange w:id="9" w:author="Hendris" w:date="2021-02-08T11:27:00Z">
            <w:rPr>
              <w:rFonts w:ascii="Times New Roman" w:eastAsia="Times New Roman" w:hAnsi="Times New Roman" w:cs="Times New Roman"/>
              <w:sz w:val="24"/>
              <w:szCs w:val="24"/>
            </w:rPr>
          </w:rPrChange>
        </w:rPr>
        <w:t>ambyar</w:t>
      </w:r>
      <w:ins w:id="10" w:author="Hendris" w:date="2021-02-08T11:27:00Z">
        <w:r w:rsidR="00511F84">
          <w:rPr>
            <w:rFonts w:ascii="Times New Roman" w:eastAsia="Times New Roman" w:hAnsi="Times New Roman" w:cs="Times New Roman"/>
            <w:sz w:val="24"/>
            <w:szCs w:val="24"/>
          </w:rPr>
          <w:t xml:space="preserve"> </w:t>
        </w:r>
        <w:r w:rsidR="00887762">
          <w:rPr>
            <w:rFonts w:ascii="Times New Roman" w:eastAsia="Times New Roman" w:hAnsi="Times New Roman" w:cs="Times New Roman"/>
            <w:sz w:val="24"/>
            <w:szCs w:val="24"/>
          </w:rPr>
          <w:t>kacau</w:t>
        </w:r>
      </w:ins>
      <w:r w:rsidRPr="00C50A1E">
        <w:rPr>
          <w:rFonts w:ascii="Times New Roman" w:eastAsia="Times New Roman" w:hAnsi="Times New Roman" w:cs="Times New Roman"/>
          <w:sz w:val="24"/>
          <w:szCs w:val="24"/>
        </w:rPr>
        <w:t xml:space="preserve">, </w:t>
      </w:r>
      <w:ins w:id="11" w:author="Hendris" w:date="2021-02-08T11:29:00Z">
        <w:r w:rsidR="00887762">
          <w:rPr>
            <w:rFonts w:ascii="Times New Roman" w:eastAsia="Times New Roman" w:hAnsi="Times New Roman" w:cs="Times New Roman"/>
            <w:sz w:val="24"/>
            <w:szCs w:val="24"/>
          </w:rPr>
          <w:t xml:space="preserve">demikian juga </w:t>
        </w:r>
      </w:ins>
      <w:r w:rsidRPr="00887762">
        <w:rPr>
          <w:rFonts w:ascii="Times New Roman" w:eastAsia="Times New Roman" w:hAnsi="Times New Roman" w:cs="Times New Roman"/>
          <w:strike/>
          <w:sz w:val="24"/>
          <w:szCs w:val="24"/>
          <w:rPrChange w:id="12" w:author="Hendris" w:date="2021-02-08T11:30:00Z">
            <w:rPr>
              <w:rFonts w:ascii="Times New Roman" w:eastAsia="Times New Roman" w:hAnsi="Times New Roman" w:cs="Times New Roman"/>
              <w:sz w:val="24"/>
              <w:szCs w:val="24"/>
            </w:rPr>
          </w:rPrChange>
        </w:rPr>
        <w:t>pun</w:t>
      </w:r>
      <w:r w:rsidRPr="00C50A1E">
        <w:rPr>
          <w:rFonts w:ascii="Times New Roman" w:eastAsia="Times New Roman" w:hAnsi="Times New Roman" w:cs="Times New Roman"/>
          <w:sz w:val="24"/>
          <w:szCs w:val="24"/>
        </w:rPr>
        <w:t xml:space="preserve"> perilaku kita yang lain. Soal makan</w:t>
      </w:r>
      <w:r w:rsidRPr="00887762">
        <w:rPr>
          <w:rFonts w:ascii="Times New Roman" w:eastAsia="Times New Roman" w:hAnsi="Times New Roman" w:cs="Times New Roman"/>
          <w:strike/>
          <w:sz w:val="24"/>
          <w:szCs w:val="24"/>
          <w:rPrChange w:id="13" w:author="Hendris" w:date="2021-02-08T11:30:00Z">
            <w:rPr>
              <w:rFonts w:ascii="Times New Roman" w:eastAsia="Times New Roman" w:hAnsi="Times New Roman" w:cs="Times New Roman"/>
              <w:sz w:val="24"/>
              <w:szCs w:val="24"/>
            </w:rPr>
          </w:rPrChange>
        </w:rPr>
        <w:t>. Ya</w:t>
      </w:r>
      <w:r w:rsidRPr="00C50A1E">
        <w:rPr>
          <w:rFonts w:ascii="Times New Roman" w:eastAsia="Times New Roman" w:hAnsi="Times New Roman" w:cs="Times New Roman"/>
          <w:sz w:val="24"/>
          <w:szCs w:val="24"/>
        </w:rPr>
        <w:t>, hujan yang membuat kita jadi sering lapar. Kok bisa ya?</w:t>
      </w:r>
    </w:p>
    <w:p w14:paraId="1797F41C" w14:textId="2C2C079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14" w:author="Hendris" w:date="2021-02-08T11:30:00Z">
        <w:r w:rsidR="00887762">
          <w:rPr>
            <w:rFonts w:ascii="Times New Roman" w:eastAsia="Times New Roman" w:hAnsi="Times New Roman" w:cs="Times New Roman"/>
            <w:b/>
            <w:bCs/>
            <w:sz w:val="24"/>
            <w:szCs w:val="24"/>
          </w:rPr>
          <w:t xml:space="preserve"> ?</w:t>
        </w:r>
      </w:ins>
      <w:r w:rsidRPr="00C50A1E">
        <w:rPr>
          <w:rFonts w:ascii="Times New Roman" w:eastAsia="Times New Roman" w:hAnsi="Times New Roman" w:cs="Times New Roman"/>
          <w:sz w:val="24"/>
          <w:szCs w:val="24"/>
        </w:rPr>
        <w:br/>
        <w:t xml:space="preserve">Siapa yang </w:t>
      </w:r>
      <w:r w:rsidRPr="00887762">
        <w:rPr>
          <w:rFonts w:ascii="Times New Roman" w:eastAsia="Times New Roman" w:hAnsi="Times New Roman" w:cs="Times New Roman"/>
          <w:strike/>
          <w:sz w:val="24"/>
          <w:szCs w:val="24"/>
          <w:rPrChange w:id="15" w:author="Hendris" w:date="2021-02-08T11:31:00Z">
            <w:rPr>
              <w:rFonts w:ascii="Times New Roman" w:eastAsia="Times New Roman" w:hAnsi="Times New Roman" w:cs="Times New Roman"/>
              <w:sz w:val="24"/>
              <w:szCs w:val="24"/>
            </w:rPr>
          </w:rPrChange>
        </w:rPr>
        <w:t>suka</w:t>
      </w:r>
      <w:r w:rsidRPr="00C50A1E">
        <w:rPr>
          <w:rFonts w:ascii="Times New Roman" w:eastAsia="Times New Roman" w:hAnsi="Times New Roman" w:cs="Times New Roman"/>
          <w:sz w:val="24"/>
          <w:szCs w:val="24"/>
        </w:rPr>
        <w:t xml:space="preserve">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3B7CA572" w14:textId="7E35CF3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r w:rsidR="00887762" w:rsidRPr="00887762">
        <w:rPr>
          <w:rFonts w:ascii="Times New Roman" w:eastAsia="Times New Roman" w:hAnsi="Times New Roman" w:cs="Times New Roman"/>
          <w:strike/>
          <w:sz w:val="24"/>
          <w:szCs w:val="24"/>
          <w:rPrChange w:id="16" w:author="Hendris" w:date="2021-02-08T11:32:00Z">
            <w:rPr>
              <w:rFonts w:ascii="Times New Roman" w:eastAsia="Times New Roman" w:hAnsi="Times New Roman" w:cs="Times New Roman"/>
              <w:strike/>
              <w:sz w:val="24"/>
              <w:szCs w:val="24"/>
            </w:rPr>
          </w:rPrChange>
        </w:rPr>
        <w:t>C</w:t>
      </w:r>
      <w:r w:rsidRPr="00887762">
        <w:rPr>
          <w:rFonts w:ascii="Times New Roman" w:eastAsia="Times New Roman" w:hAnsi="Times New Roman" w:cs="Times New Roman"/>
          <w:strike/>
          <w:sz w:val="24"/>
          <w:szCs w:val="24"/>
          <w:rPrChange w:id="17" w:author="Hendris" w:date="2021-02-08T11:32:00Z">
            <w:rPr>
              <w:rFonts w:ascii="Times New Roman" w:eastAsia="Times New Roman" w:hAnsi="Times New Roman" w:cs="Times New Roman"/>
              <w:sz w:val="24"/>
              <w:szCs w:val="24"/>
            </w:rPr>
          </w:rPrChange>
        </w:rPr>
        <w:t>uma</w:t>
      </w:r>
      <w:ins w:id="18" w:author="Hendris" w:date="2021-02-08T11:32:00Z">
        <w:r w:rsidR="00887762">
          <w:rPr>
            <w:rFonts w:ascii="Times New Roman" w:eastAsia="Times New Roman" w:hAnsi="Times New Roman" w:cs="Times New Roman"/>
            <w:sz w:val="24"/>
            <w:szCs w:val="24"/>
          </w:rPr>
          <w:t xml:space="preserve"> hanya</w:t>
        </w:r>
      </w:ins>
      <w:r w:rsidRPr="00C50A1E">
        <w:rPr>
          <w:rFonts w:ascii="Times New Roman" w:eastAsia="Times New Roman" w:hAnsi="Times New Roman" w:cs="Times New Roman"/>
          <w:sz w:val="24"/>
          <w:szCs w:val="24"/>
        </w:rPr>
        <w:t xml:space="preserve"> camilan, tapi jumlah kalorinya nyaris melebihi makan berat.</w:t>
      </w:r>
    </w:p>
    <w:p w14:paraId="37E3E6F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3D21A3A5" w14:textId="26169AB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w:t>
      </w:r>
      <w:r w:rsidRPr="00887762">
        <w:rPr>
          <w:rFonts w:ascii="Times New Roman" w:eastAsia="Times New Roman" w:hAnsi="Times New Roman" w:cs="Times New Roman"/>
          <w:strike/>
          <w:sz w:val="24"/>
          <w:szCs w:val="24"/>
          <w:rPrChange w:id="19" w:author="Hendris" w:date="2021-02-08T11:33:00Z">
            <w:rPr>
              <w:rFonts w:ascii="Times New Roman" w:eastAsia="Times New Roman" w:hAnsi="Times New Roman" w:cs="Times New Roman"/>
              <w:sz w:val="24"/>
              <w:szCs w:val="24"/>
            </w:rPr>
          </w:rPrChange>
        </w:rPr>
        <w:t>bisa jadi</w:t>
      </w:r>
      <w:r w:rsidRPr="00C50A1E">
        <w:rPr>
          <w:rFonts w:ascii="Times New Roman" w:eastAsia="Times New Roman" w:hAnsi="Times New Roman" w:cs="Times New Roman"/>
          <w:sz w:val="24"/>
          <w:szCs w:val="24"/>
        </w:rPr>
        <w:t xml:space="preserve"> </w:t>
      </w:r>
      <w:ins w:id="20" w:author="Hendris" w:date="2021-02-08T11:33:00Z">
        <w:r w:rsidR="00887762">
          <w:rPr>
            <w:rFonts w:ascii="Times New Roman" w:eastAsia="Times New Roman" w:hAnsi="Times New Roman" w:cs="Times New Roman"/>
            <w:sz w:val="24"/>
            <w:szCs w:val="24"/>
          </w:rPr>
          <w:t>menjad</w:t>
        </w:r>
      </w:ins>
      <w:ins w:id="21" w:author="Hendris" w:date="2021-02-08T11:34:00Z">
        <w:r w:rsidR="00887762">
          <w:rPr>
            <w:rFonts w:ascii="Times New Roman" w:eastAsia="Times New Roman" w:hAnsi="Times New Roman" w:cs="Times New Roman"/>
            <w:sz w:val="24"/>
            <w:szCs w:val="24"/>
          </w:rPr>
          <w:t xml:space="preserve">i </w:t>
        </w:r>
      </w:ins>
      <w:r w:rsidRPr="00C50A1E">
        <w:rPr>
          <w:rFonts w:ascii="Times New Roman" w:eastAsia="Times New Roman" w:hAnsi="Times New Roman" w:cs="Times New Roman"/>
          <w:sz w:val="24"/>
          <w:szCs w:val="24"/>
        </w:rPr>
        <w:t xml:space="preserve">salah satu pencetus mengapa kita </w:t>
      </w:r>
      <w:r w:rsidRPr="00887762">
        <w:rPr>
          <w:rFonts w:ascii="Times New Roman" w:eastAsia="Times New Roman" w:hAnsi="Times New Roman" w:cs="Times New Roman"/>
          <w:strike/>
          <w:sz w:val="24"/>
          <w:szCs w:val="24"/>
          <w:rPrChange w:id="22" w:author="Hendris" w:date="2021-02-08T11:34:00Z">
            <w:rPr>
              <w:rFonts w:ascii="Times New Roman" w:eastAsia="Times New Roman" w:hAnsi="Times New Roman" w:cs="Times New Roman"/>
              <w:sz w:val="24"/>
              <w:szCs w:val="24"/>
            </w:rPr>
          </w:rPrChange>
        </w:rPr>
        <w:t>jadi</w:t>
      </w:r>
      <w:r w:rsidRPr="00C50A1E">
        <w:rPr>
          <w:rFonts w:ascii="Times New Roman" w:eastAsia="Times New Roman" w:hAnsi="Times New Roman" w:cs="Times New Roman"/>
          <w:sz w:val="24"/>
          <w:szCs w:val="24"/>
        </w:rPr>
        <w:t xml:space="preserve"> suka makan. </w:t>
      </w:r>
    </w:p>
    <w:p w14:paraId="4E8FD71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F3A971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05C441F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523D2D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5A5C2C5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1D1ED6B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431FBF5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3FB269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450385F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336D67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59CE00C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F017816"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668C601" w14:textId="77777777" w:rsidR="00927764" w:rsidRPr="00C50A1E" w:rsidRDefault="00927764" w:rsidP="00927764"/>
    <w:p w14:paraId="7C80B7F3" w14:textId="77777777" w:rsidR="00927764" w:rsidRPr="005A045A" w:rsidRDefault="00927764" w:rsidP="00927764">
      <w:pPr>
        <w:rPr>
          <w:i/>
        </w:rPr>
      </w:pPr>
    </w:p>
    <w:p w14:paraId="711DF031"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24947F04"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E7AC8" w14:textId="77777777" w:rsidR="001A02B7" w:rsidRDefault="001A02B7">
      <w:r>
        <w:separator/>
      </w:r>
    </w:p>
  </w:endnote>
  <w:endnote w:type="continuationSeparator" w:id="0">
    <w:p w14:paraId="22DFBE1B" w14:textId="77777777" w:rsidR="001A02B7" w:rsidRDefault="001A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9D53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895F5CD" w14:textId="77777777" w:rsidR="00941E77" w:rsidRDefault="001A02B7">
    <w:pPr>
      <w:pStyle w:val="Footer"/>
    </w:pPr>
  </w:p>
  <w:p w14:paraId="6C038A3E" w14:textId="77777777" w:rsidR="00941E77" w:rsidRDefault="001A0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27AD3" w14:textId="77777777" w:rsidR="001A02B7" w:rsidRDefault="001A02B7">
      <w:r>
        <w:separator/>
      </w:r>
    </w:p>
  </w:footnote>
  <w:footnote w:type="continuationSeparator" w:id="0">
    <w:p w14:paraId="4F8A590C" w14:textId="77777777" w:rsidR="001A02B7" w:rsidRDefault="001A0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dris">
    <w15:presenceInfo w15:providerId="Windows Live" w15:userId="992441ae84420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A02B7"/>
    <w:rsid w:val="002318A3"/>
    <w:rsid w:val="0042167F"/>
    <w:rsid w:val="00511F84"/>
    <w:rsid w:val="00605494"/>
    <w:rsid w:val="00887762"/>
    <w:rsid w:val="00924DF5"/>
    <w:rsid w:val="00927764"/>
    <w:rsid w:val="009D0D92"/>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141"/>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Hendris</cp:lastModifiedBy>
  <cp:revision>4</cp:revision>
  <dcterms:created xsi:type="dcterms:W3CDTF">2020-08-26T21:16:00Z</dcterms:created>
  <dcterms:modified xsi:type="dcterms:W3CDTF">2021-02-08T03:39:00Z</dcterms:modified>
</cp:coreProperties>
</file>