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="001155CB">
        <w:rPr>
          <w:rFonts w:ascii="Cambria" w:hAnsi="Cambria" w:cs="Times New Roman"/>
          <w:sz w:val="24"/>
          <w:szCs w:val="24"/>
          <w:lang w:val="id-ID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="001155CB">
        <w:rPr>
          <w:rFonts w:ascii="Cambria" w:hAnsi="Cambria" w:cs="Times New Roman"/>
          <w:sz w:val="24"/>
          <w:szCs w:val="24"/>
          <w:lang w:val="id-ID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="001155CB">
        <w:rPr>
          <w:rFonts w:ascii="Cambria" w:hAnsi="Cambria" w:cs="Times New Roman"/>
          <w:sz w:val="24"/>
          <w:szCs w:val="24"/>
          <w:lang w:val="id-ID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="001155CB">
        <w:rPr>
          <w:rFonts w:ascii="Cambria" w:hAnsi="Cambria" w:cs="Times New Roman"/>
          <w:sz w:val="24"/>
          <w:szCs w:val="24"/>
          <w:lang w:val="id-ID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="001155CB">
        <w:rPr>
          <w:rFonts w:ascii="Cambria" w:hAnsi="Cambria" w:cs="Times New Roman"/>
          <w:sz w:val="24"/>
          <w:szCs w:val="24"/>
          <w:lang w:val="id-ID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="001155CB">
        <w:rPr>
          <w:rFonts w:ascii="Cambria" w:hAnsi="Cambria" w:cs="Times New Roman"/>
          <w:sz w:val="24"/>
          <w:szCs w:val="24"/>
          <w:lang w:val="id-ID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="001155CB">
        <w:rPr>
          <w:rFonts w:ascii="Cambria" w:hAnsi="Cambria" w:cs="Times New Roman"/>
          <w:sz w:val="24"/>
          <w:szCs w:val="24"/>
          <w:lang w:val="id-ID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:rsidR="00927764" w:rsidRPr="0094076B" w:rsidRDefault="00927764" w:rsidP="00927764">
      <w:pPr>
        <w:rPr>
          <w:rFonts w:ascii="Cambria" w:hAnsi="Cambria"/>
        </w:rPr>
      </w:pP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commentRangeStart w:id="0"/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="001155CB">
        <w:rPr>
          <w:rFonts w:ascii="Times New Roman" w:eastAsia="Times New Roman" w:hAnsi="Times New Roman" w:cs="Times New Roman"/>
          <w:kern w:val="36"/>
          <w:sz w:val="54"/>
          <w:szCs w:val="5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="001155CB">
        <w:rPr>
          <w:rFonts w:ascii="Times New Roman" w:eastAsia="Times New Roman" w:hAnsi="Times New Roman" w:cs="Times New Roman"/>
          <w:kern w:val="36"/>
          <w:sz w:val="54"/>
          <w:szCs w:val="5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="001155CB">
        <w:rPr>
          <w:rFonts w:ascii="Times New Roman" w:eastAsia="Times New Roman" w:hAnsi="Times New Roman" w:cs="Times New Roman"/>
          <w:kern w:val="36"/>
          <w:sz w:val="54"/>
          <w:szCs w:val="5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commentRangeEnd w:id="0"/>
      <w:proofErr w:type="spellEnd"/>
      <w:r w:rsidR="001155CB">
        <w:rPr>
          <w:rStyle w:val="CommentReference"/>
        </w:rPr>
        <w:commentReference w:id="0"/>
      </w:r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  <w:lang w:val="id-ID" w:eastAsia="id-ID"/>
        </w:rPr>
        <w:drawing>
          <wp:inline distT="0" distB="0" distL="0" distR="0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="001155CB">
        <w:rPr>
          <w:rFonts w:ascii="Times New Roman" w:eastAsia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="001155CB">
        <w:rPr>
          <w:rFonts w:ascii="Times New Roman" w:eastAsia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="001155CB">
        <w:rPr>
          <w:rFonts w:ascii="Times New Roman" w:eastAsia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proofErr w:type="gramEnd"/>
      <w:r w:rsidR="001155CB">
        <w:rPr>
          <w:rFonts w:ascii="Times New Roman" w:eastAsia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="001155CB">
        <w:rPr>
          <w:rFonts w:ascii="Times New Roman" w:eastAsia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="001155CB">
        <w:rPr>
          <w:rFonts w:ascii="Times New Roman" w:eastAsia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="001155CB">
        <w:rPr>
          <w:rFonts w:ascii="Times New Roman" w:eastAsia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01155CB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1155CB">
        <w:rPr>
          <w:rFonts w:ascii="Times New Roman" w:eastAsia="Times New Roman" w:hAnsi="Times New Roman" w:cs="Times New Roman"/>
          <w:sz w:val="24"/>
          <w:szCs w:val="24"/>
        </w:rPr>
        <w:t>romanti</w:t>
      </w:r>
      <w:proofErr w:type="spellEnd"/>
      <w:r w:rsidR="001155CB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1155CB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="001155CB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="001155CB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="001155CB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="001155CB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="001155CB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="001155CB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="001155CB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="001155CB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del w:id="1" w:author="FAI UN58 07" w:date="2021-11-30T14:44:00Z">
        <w:r w:rsidR="001155CB" w:rsidDel="00BF035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delText xml:space="preserve"> </w:delText>
        </w:r>
        <w:r w:rsidRPr="00C50A1E" w:rsidDel="00BF035F">
          <w:rPr>
            <w:rFonts w:ascii="Times New Roman" w:eastAsia="Times New Roman" w:hAnsi="Times New Roman" w:cs="Times New Roman"/>
            <w:sz w:val="24"/>
            <w:szCs w:val="24"/>
          </w:rPr>
          <w:delText>itu</w:delText>
        </w:r>
      </w:del>
      <w:r w:rsidR="001155CB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1155CB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="001155CB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ins w:id="2" w:author="FAI UN58 07" w:date="2021-11-30T14:44:00Z">
        <w:r w:rsidR="00BF035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1155CB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BF035F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ins w:id="3" w:author="FAI UN58 07" w:date="2021-11-30T14:46:00Z">
        <w:r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Bulan </w:t>
        </w:r>
      </w:ins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1155CB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kata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orang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="001155CB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="001155CB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="001155CB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1155CB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="001155CB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="001155CB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Indonesia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="001155CB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1155CB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="001155CB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1155CB">
        <w:rPr>
          <w:rFonts w:ascii="Times New Roman" w:eastAsia="Times New Roman" w:hAnsi="Times New Roman" w:cs="Times New Roman"/>
          <w:sz w:val="24"/>
          <w:szCs w:val="24"/>
        </w:rPr>
        <w:t>dat</w:t>
      </w:r>
      <w:proofErr w:type="spellEnd"/>
      <w:ins w:id="4" w:author="FAI UN58 07" w:date="2021-11-30T14:44:00Z">
        <w:r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a</w:t>
        </w:r>
      </w:ins>
      <w:del w:id="5" w:author="FAI UN58 07" w:date="2021-11-30T14:44:00Z">
        <w:r w:rsidR="001155CB" w:rsidDel="00BF035F">
          <w:rPr>
            <w:rFonts w:ascii="Times New Roman" w:eastAsia="Times New Roman" w:hAnsi="Times New Roman" w:cs="Times New Roman"/>
            <w:sz w:val="24"/>
            <w:szCs w:val="24"/>
          </w:rPr>
          <w:delText>i</w:delText>
        </w:r>
      </w:del>
      <w:proofErr w:type="spellStart"/>
      <w:r w:rsidR="001155CB">
        <w:rPr>
          <w:rFonts w:ascii="Times New Roman" w:eastAsia="Times New Roman" w:hAnsi="Times New Roman" w:cs="Times New Roman"/>
          <w:sz w:val="24"/>
          <w:szCs w:val="24"/>
        </w:rPr>
        <w:t>ng</w:t>
      </w:r>
      <w:proofErr w:type="spellEnd"/>
      <w:r w:rsidR="001155CB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="001155CB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="001155CB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="001155CB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="001155CB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="001155CB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="001155CB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="001155CB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="001155CB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="001155CB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927764" w:rsidRPr="00C50A1E" w:rsidRDefault="001155CB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del w:id="6" w:author="FAI UN58 07" w:date="2021-11-30T14:44:00Z">
        <w:r w:rsidR="00927764" w:rsidRPr="00C50A1E" w:rsidDel="00BF035F">
          <w:rPr>
            <w:rFonts w:ascii="Times New Roman" w:eastAsia="Times New Roman" w:hAnsi="Times New Roman" w:cs="Times New Roman"/>
            <w:sz w:val="24"/>
            <w:szCs w:val="24"/>
          </w:rPr>
          <w:delText>tak</w:delText>
        </w:r>
        <w:r w:rsidDel="00BF035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delText xml:space="preserve"> </w:delText>
        </w:r>
      </w:del>
      <w:ins w:id="7" w:author="FAI UN58 07" w:date="2021-11-30T14:44:00Z">
        <w:r w:rsidR="00BF035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tidak</w:t>
        </w:r>
        <w:r w:rsidR="00BF035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proofErr w:type="gram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bisaya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="001155CB"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="001155CB"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="001155CB"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="001155CB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="001155CB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="001155CB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1155CB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1155CB">
        <w:rPr>
          <w:rFonts w:ascii="Times New Roman" w:eastAsia="Times New Roman" w:hAnsi="Times New Roman" w:cs="Times New Roman"/>
          <w:sz w:val="24"/>
          <w:szCs w:val="24"/>
        </w:rPr>
        <w:t>dat</w:t>
      </w:r>
      <w:proofErr w:type="spellEnd"/>
      <w:ins w:id="8" w:author="FAI UN58 07" w:date="2021-11-30T14:45:00Z">
        <w:r w:rsidR="00BF035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a</w:t>
        </w:r>
      </w:ins>
      <w:del w:id="9" w:author="FAI UN58 07" w:date="2021-11-30T14:45:00Z">
        <w:r w:rsidR="001155CB" w:rsidDel="00BF035F">
          <w:rPr>
            <w:rFonts w:ascii="Times New Roman" w:eastAsia="Times New Roman" w:hAnsi="Times New Roman" w:cs="Times New Roman"/>
            <w:sz w:val="24"/>
            <w:szCs w:val="24"/>
          </w:rPr>
          <w:delText>i</w:delText>
        </w:r>
      </w:del>
      <w:proofErr w:type="spellStart"/>
      <w:r w:rsidR="001155CB">
        <w:rPr>
          <w:rFonts w:ascii="Times New Roman" w:eastAsia="Times New Roman" w:hAnsi="Times New Roman" w:cs="Times New Roman"/>
          <w:sz w:val="24"/>
          <w:szCs w:val="24"/>
        </w:rPr>
        <w:t>ng</w:t>
      </w:r>
      <w:proofErr w:type="spellEnd"/>
      <w:r w:rsidR="001155CB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 w:rsidR="001155CB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="001155CB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="001155CB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="001155CB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="001155CB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="001155CB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del w:id="10" w:author="FAI UN58 07" w:date="2021-11-30T14:45:00Z">
        <w:r w:rsidRPr="00C50A1E" w:rsidDel="00BF035F">
          <w:rPr>
            <w:rFonts w:ascii="Times New Roman" w:eastAsia="Times New Roman" w:hAnsi="Times New Roman" w:cs="Times New Roman"/>
            <w:sz w:val="24"/>
            <w:szCs w:val="24"/>
          </w:rPr>
          <w:delText xml:space="preserve">asyik </w:delText>
        </w:r>
      </w:del>
      <w:ins w:id="11" w:author="FAI UN58 07" w:date="2021-11-30T14:45:00Z">
        <w:r w:rsidR="00BF035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asik</w:t>
        </w:r>
        <w:r w:rsidR="00BF035F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="001155CB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1155CB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="001155CB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="001155CB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="001155CB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="001155CB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c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uma</w:t>
      </w:r>
      <w:proofErr w:type="spellEnd"/>
      <w:r w:rsidR="001155CB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="001155CB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="001155CB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="001155CB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="001155CB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="001155CB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1155CB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="001155CB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1155CB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="001155CB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1155CB">
        <w:rPr>
          <w:rFonts w:ascii="Times New Roman" w:eastAsia="Times New Roman" w:hAnsi="Times New Roman" w:cs="Times New Roman"/>
          <w:sz w:val="24"/>
          <w:szCs w:val="24"/>
        </w:rPr>
        <w:t>bi</w:t>
      </w:r>
      <w:ins w:id="12" w:author="FAI UN58 07" w:date="2021-11-30T14:45:00Z">
        <w:r w:rsidR="00BF035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sa</w:t>
        </w:r>
      </w:ins>
      <w:del w:id="13" w:author="FAI UN58 07" w:date="2021-11-30T14:45:00Z">
        <w:r w:rsidR="001155CB" w:rsidDel="00BF035F">
          <w:rPr>
            <w:rFonts w:ascii="Times New Roman" w:eastAsia="Times New Roman" w:hAnsi="Times New Roman" w:cs="Times New Roman"/>
            <w:sz w:val="24"/>
            <w:szCs w:val="24"/>
          </w:rPr>
          <w:delText>as</w:delText>
        </w:r>
      </w:del>
      <w:r w:rsidR="001155CB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="001155CB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="001155CB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duduk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="001155CB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="001155CB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ins w:id="14" w:author="FAI UN58 07" w:date="2021-11-30T14:46:00Z">
        <w:r w:rsidR="00BF035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ins w:id="15" w:author="FAI UN58 07" w:date="2021-11-30T14:46:00Z">
        <w:r w:rsidR="00BF035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6" w:author="FAI UN58 07" w:date="2021-11-30T14:47:00Z">
        <w:r w:rsidRPr="00C50A1E" w:rsidDel="00BF035F">
          <w:rPr>
            <w:rFonts w:ascii="Times New Roman" w:eastAsia="Times New Roman" w:hAnsi="Times New Roman" w:cs="Times New Roman"/>
            <w:sz w:val="24"/>
            <w:szCs w:val="24"/>
          </w:rPr>
          <w:delText>eh kokjadi</w:delText>
        </w:r>
      </w:del>
      <w:proofErr w:type="gramStart"/>
      <w:ins w:id="17" w:author="FAI UN58 07" w:date="2021-11-30T14:47:00Z">
        <w:r w:rsidR="00BF035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sampai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</w:t>
      </w:r>
      <w:proofErr w:type="gramEnd"/>
      <w:ins w:id="18" w:author="FAI UN58 07" w:date="2021-11-30T14:47:00Z">
        <w:r w:rsidR="00BF035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biji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="001155CB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="001155CB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="001155CB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01155CB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sepertisikapnyapadamu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="001155CB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1155CB">
        <w:rPr>
          <w:rFonts w:ascii="Times New Roman" w:eastAsia="Times New Roman" w:hAnsi="Times New Roman" w:cs="Times New Roman"/>
          <w:sz w:val="24"/>
          <w:szCs w:val="24"/>
        </w:rPr>
        <w:t>bi</w:t>
      </w:r>
      <w:ins w:id="19" w:author="FAI UN58 07" w:date="2021-11-30T14:47:00Z">
        <w:r w:rsidR="00BF035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sa</w:t>
        </w:r>
      </w:ins>
      <w:del w:id="20" w:author="FAI UN58 07" w:date="2021-11-30T14:47:00Z">
        <w:r w:rsidR="001155CB" w:rsidDel="00BF035F">
          <w:rPr>
            <w:rFonts w:ascii="Times New Roman" w:eastAsia="Times New Roman" w:hAnsi="Times New Roman" w:cs="Times New Roman"/>
            <w:sz w:val="24"/>
            <w:szCs w:val="24"/>
          </w:rPr>
          <w:delText>as</w:delText>
        </w:r>
      </w:del>
      <w:r w:rsidR="001155CB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ins w:id="21" w:author="FAI UN58 07" w:date="2021-11-30T14:47:00Z">
        <w:r w:rsidR="00BF035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men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="001155CB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="001155CB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="001155CB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="001155CB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="001155CB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1155CB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="001155CB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ins w:id="22" w:author="FAI UN58 07" w:date="2021-11-30T14:47:00Z">
        <w:r w:rsidR="00BF035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lebih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="001155CB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="001155CB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="001155CB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="001155CB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="001155CB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="001155CB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="001155CB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1155CB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="001155CB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1155CB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="001155CB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="001155CB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="001155CB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1155CB">
        <w:rPr>
          <w:rFonts w:ascii="Times New Roman" w:eastAsia="Times New Roman" w:hAnsi="Times New Roman" w:cs="Times New Roman"/>
          <w:sz w:val="24"/>
          <w:szCs w:val="24"/>
        </w:rPr>
        <w:t>metabolism</w:t>
      </w:r>
      <w:ins w:id="23" w:author="FAI UN58 07" w:date="2021-11-30T14:47:00Z">
        <w:r w:rsidR="00BF035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e</w:t>
        </w:r>
      </w:ins>
      <w:r w:rsidR="001155CB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1155CB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="001155CB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="001155CB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="001155CB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="001155CB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="001155CB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="001155CB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="001155CB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="001155CB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="001155CB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1155CB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="001155CB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mu,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1155CB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="001155CB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="001155CB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="001155CB"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ins w:id="24" w:author="FAI UN58 07" w:date="2021-11-30T14:48:00Z">
        <w:r w:rsidR="00BF035F">
          <w:rPr>
            <w:rFonts w:ascii="Times New Roman" w:eastAsia="Times New Roman" w:hAnsi="Times New Roman" w:cs="Times New Roman"/>
            <w:b/>
            <w:bCs/>
            <w:sz w:val="24"/>
            <w:szCs w:val="24"/>
            <w:lang w:val="id-ID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ins w:id="25" w:author="FAI UN58 07" w:date="2021-11-30T14:48:00Z">
        <w:r w:rsidR="00BF035F">
          <w:rPr>
            <w:rFonts w:ascii="Times New Roman" w:eastAsia="Times New Roman" w:hAnsi="Times New Roman" w:cs="Times New Roman"/>
            <w:b/>
            <w:bCs/>
            <w:sz w:val="24"/>
            <w:szCs w:val="24"/>
            <w:lang w:val="id-ID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="001155CB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1155CB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="001155CB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1155CB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1155CB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01155CB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="001155CB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="001155CB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1155CB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="001155CB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="001155CB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="001155CB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1155CB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1155CB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="001155CB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="001155CB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="001155CB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1155CB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="001155CB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="001155CB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="001155CB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="001155CB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="001155CB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="001155CB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1155CB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="001155CB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="001155CB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="001155CB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1155CB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="001155CB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="001155CB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ditata</w:t>
      </w:r>
      <w:proofErr w:type="spellEnd"/>
      <w:r w:rsidR="001155CB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1155CB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="001155CB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1155CB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="001155CB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="001155CB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="001155CB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1155CB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="001155CB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="001155CB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="001155CB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="00D5304A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="00D5304A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="00D5304A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="00D5304A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="00D5304A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="00D5304A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="00D5304A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D5304A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="00D5304A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="00D5304A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D5304A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="00D5304A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-kali.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="00D5304A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="00D5304A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D5304A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="00D5304A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="00D5304A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="00D5304A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="00D5304A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="00D5304A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="00D5304A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="00D5304A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="00D5304A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="00D5304A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="00D5304A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="00D5304A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="00D5304A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ins w:id="26" w:author="FAI UN58 07" w:date="2021-11-30T14:48:00Z">
        <w:r w:rsidR="00BF035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s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="00D5304A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="00D5304A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D5304A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</w:t>
      </w:r>
      <w:del w:id="27" w:author="FAI UN58 07" w:date="2021-11-30T14:48:00Z">
        <w:r w:rsidRPr="00C50A1E" w:rsidDel="00BF035F">
          <w:rPr>
            <w:rFonts w:ascii="Times New Roman" w:eastAsia="Times New Roman" w:hAnsi="Times New Roman" w:cs="Times New Roman"/>
            <w:sz w:val="24"/>
            <w:szCs w:val="24"/>
          </w:rPr>
          <w:delText>p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="00D5304A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="00D5304A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="00D5304A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="00D5304A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="00D5304A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="00D5304A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ins w:id="28" w:author="FAI UN58 07" w:date="2021-11-30T14:40:00Z">
        <w:r w:rsidR="00D5304A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atau</w:t>
        </w:r>
      </w:ins>
      <w:del w:id="29" w:author="FAI UN58 07" w:date="2021-11-30T14:40:00Z">
        <w:r w:rsidRPr="00C50A1E" w:rsidDel="00D5304A">
          <w:rPr>
            <w:rFonts w:ascii="Times New Roman" w:eastAsia="Times New Roman" w:hAnsi="Times New Roman" w:cs="Times New Roman"/>
            <w:sz w:val="24"/>
            <w:szCs w:val="24"/>
          </w:rPr>
          <w:delText>. Atau</w:delText>
        </w:r>
      </w:del>
      <w:r w:rsidR="00D5304A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ins w:id="30" w:author="FAI UN58 07" w:date="2021-11-30T14:40:00Z">
        <w:r w:rsidR="00D5304A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ins w:id="31" w:author="FAI UN58 07" w:date="2021-11-30T14:40:00Z">
        <w:r w:rsidR="00D5304A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ins w:id="32" w:author="FAI UN58 07" w:date="2021-11-30T14:41:00Z">
        <w:r w:rsidR="00D5304A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ins w:id="33" w:author="FAI UN58 07" w:date="2021-11-30T14:41:00Z">
        <w:r w:rsidR="00D5304A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ins w:id="34" w:author="FAI UN58 07" w:date="2021-11-30T14:41:00Z">
        <w:r w:rsidR="00D5304A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proofErr w:type="gramStart"/>
      <w:ins w:id="35" w:author="FAI UN58 07" w:date="2021-11-30T14:41:00Z">
        <w:r w:rsidR="00D5304A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,</w:t>
        </w:r>
      </w:ins>
      <w:proofErr w:type="gramEnd"/>
      <w:del w:id="36" w:author="FAI UN58 07" w:date="2021-11-30T14:41:00Z">
        <w:r w:rsidRPr="00C50A1E" w:rsidDel="00D5304A">
          <w:rPr>
            <w:rFonts w:ascii="Times New Roman" w:eastAsia="Times New Roman" w:hAnsi="Times New Roman" w:cs="Times New Roman"/>
            <w:sz w:val="24"/>
            <w:szCs w:val="24"/>
          </w:rPr>
          <w:delText xml:space="preserve">. </w:delText>
        </w:r>
      </w:del>
      <w:ins w:id="37" w:author="FAI UN58 07" w:date="2021-11-30T14:41:00Z">
        <w:r w:rsidR="00D5304A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s</w:t>
        </w:r>
      </w:ins>
      <w:del w:id="38" w:author="FAI UN58 07" w:date="2021-11-30T14:41:00Z">
        <w:r w:rsidRPr="00C50A1E" w:rsidDel="00D5304A">
          <w:rPr>
            <w:rFonts w:ascii="Times New Roman" w:eastAsia="Times New Roman" w:hAnsi="Times New Roman" w:cs="Times New Roman"/>
            <w:sz w:val="24"/>
            <w:szCs w:val="24"/>
          </w:rPr>
          <w:delText>S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ebab</w:t>
      </w:r>
      <w:proofErr w:type="spellEnd"/>
      <w:ins w:id="39" w:author="FAI UN58 07" w:date="2021-11-30T14:41:00Z">
        <w:r w:rsidR="00D5304A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ins w:id="40" w:author="FAI UN58 07" w:date="2021-11-30T14:41:00Z">
        <w:r w:rsidR="00D5304A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ins w:id="41" w:author="FAI UN58 07" w:date="2021-11-30T14:41:00Z">
        <w:r w:rsidR="00D5304A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ins w:id="42" w:author="FAI UN58 07" w:date="2021-11-30T14:41:00Z">
        <w:r w:rsidR="00D5304A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ins w:id="43" w:author="FAI UN58 07" w:date="2021-11-30T14:49:00Z">
        <w:r w:rsidR="00BF035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.</w:t>
        </w:r>
      </w:ins>
      <w:del w:id="44" w:author="FAI UN58 07" w:date="2021-11-30T14:49:00Z">
        <w:r w:rsidRPr="00C50A1E" w:rsidDel="00BF035F">
          <w:rPr>
            <w:rFonts w:ascii="Times New Roman" w:eastAsia="Times New Roman" w:hAnsi="Times New Roman" w:cs="Times New Roman"/>
            <w:sz w:val="24"/>
            <w:szCs w:val="24"/>
          </w:rPr>
          <w:delText>, kata dia </w:delText>
        </w:r>
        <w:r w:rsidRPr="00C50A1E" w:rsidDel="00BF035F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gitu khan.</w:delText>
        </w:r>
      </w:del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ins w:id="45" w:author="FAI UN58 07" w:date="2021-11-30T14:41:00Z">
        <w:r w:rsidR="00D5304A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ins w:id="46" w:author="FAI UN58 07" w:date="2021-11-30T14:41:00Z">
        <w:r w:rsidR="00D5304A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ins w:id="47" w:author="FAI UN58 07" w:date="2021-11-30T14:41:00Z">
        <w:r w:rsidR="00D5304A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ins w:id="48" w:author="FAI UN58 07" w:date="2021-11-30T14:41:00Z">
        <w:r w:rsidR="00D5304A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ins w:id="49" w:author="FAI UN58 07" w:date="2021-11-30T14:41:00Z">
        <w:r w:rsidR="00D5304A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ins w:id="50" w:author="FAI UN58 07" w:date="2021-11-30T14:41:00Z">
        <w:r w:rsidR="00D5304A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ins w:id="51" w:author="FAI UN58 07" w:date="2021-11-30T14:41:00Z">
        <w:r w:rsidR="00D5304A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ins w:id="52" w:author="FAI UN58 07" w:date="2021-11-30T14:41:00Z">
        <w:r w:rsidR="00D5304A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ins w:id="53" w:author="FAI UN58 07" w:date="2021-11-30T14:41:00Z">
        <w:r w:rsidR="00D5304A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ins w:id="54" w:author="FAI UN58 07" w:date="2021-11-30T14:41:00Z">
        <w:r w:rsidR="00D5304A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ins w:id="55" w:author="FAI UN58 07" w:date="2021-11-30T14:41:00Z">
        <w:r w:rsidR="00D5304A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ins w:id="56" w:author="FAI UN58 07" w:date="2021-11-30T14:41:00Z">
        <w:r w:rsidR="00D5304A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ins w:id="57" w:author="FAI UN58 07" w:date="2021-11-30T14:41:00Z">
        <w:r w:rsidR="00D5304A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ins w:id="58" w:author="FAI UN58 07" w:date="2021-11-30T14:41:00Z">
        <w:r w:rsidR="00D5304A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ins w:id="59" w:author="FAI UN58 07" w:date="2021-11-30T14:41:00Z">
        <w:r w:rsidR="00D5304A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ins w:id="60" w:author="FAI UN58 07" w:date="2021-11-30T14:41:00Z">
        <w:r w:rsidR="00D5304A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ins w:id="61" w:author="FAI UN58 07" w:date="2021-11-30T14:41:00Z">
        <w:r w:rsidR="00D5304A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ins w:id="62" w:author="FAI UN58 07" w:date="2021-11-30T14:42:00Z">
        <w:r w:rsidR="00D5304A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ins w:id="63" w:author="FAI UN58 07" w:date="2021-11-30T14:42:00Z">
        <w:r w:rsidR="00D5304A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ins w:id="64" w:author="FAI UN58 07" w:date="2021-11-30T14:42:00Z">
        <w:r w:rsidR="00D5304A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ins w:id="65" w:author="FAI UN58 07" w:date="2021-11-30T14:42:00Z">
        <w:r w:rsidR="00D5304A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ins w:id="66" w:author="FAI UN58 07" w:date="2021-11-30T14:42:00Z">
        <w:r w:rsidR="00D5304A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del w:id="67" w:author="FAI UN58 07" w:date="2021-11-30T14:49:00Z">
        <w:r w:rsidRPr="00C50A1E" w:rsidDel="003364E3">
          <w:rPr>
            <w:rFonts w:ascii="Times New Roman" w:eastAsia="Times New Roman" w:hAnsi="Times New Roman" w:cs="Times New Roman"/>
            <w:sz w:val="24"/>
            <w:szCs w:val="24"/>
          </w:rPr>
          <w:delText>-</w:delText>
        </w:r>
      </w:del>
      <w:r w:rsidRPr="003364E3">
        <w:rPr>
          <w:rFonts w:ascii="Times New Roman" w:eastAsia="Times New Roman" w:hAnsi="Times New Roman" w:cs="Times New Roman"/>
          <w:i/>
          <w:sz w:val="24"/>
          <w:szCs w:val="24"/>
          <w:rPrChange w:id="68" w:author="FAI UN58 07" w:date="2021-11-30T14:4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chat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ins w:id="69" w:author="FAI UN58 07" w:date="2021-11-30T14:42:00Z">
        <w:r w:rsidR="00D5304A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ins w:id="70" w:author="FAI UN58 07" w:date="2021-11-30T14:42:00Z">
        <w:r w:rsidR="00D5304A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ins w:id="71" w:author="FAI UN58 07" w:date="2021-11-30T14:42:00Z">
        <w:r w:rsidR="00D5304A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ins w:id="72" w:author="FAI UN58 07" w:date="2021-11-30T14:42:00Z">
        <w:r w:rsidR="00D5304A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ins w:id="73" w:author="FAI UN58 07" w:date="2021-11-30T14:42:00Z">
        <w:r w:rsidR="00D5304A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ins w:id="74" w:author="FAI UN58 07" w:date="2021-11-30T14:42:00Z">
        <w:r w:rsidR="00D5304A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ins w:id="75" w:author="FAI UN58 07" w:date="2021-11-30T14:42:00Z">
        <w:r w:rsidR="00D5304A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ins w:id="76" w:author="FAI UN58 07" w:date="2021-11-30T14:42:00Z">
        <w:r w:rsidR="00D5304A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ins w:id="77" w:author="FAI UN58 07" w:date="2021-11-30T14:42:00Z">
        <w:r w:rsidR="00D5304A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ins w:id="78" w:author="FAI UN58 07" w:date="2021-11-30T14:42:00Z">
        <w:r w:rsidR="00D5304A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ins w:id="79" w:author="FAI UN58 07" w:date="2021-11-30T14:42:00Z">
        <w:r w:rsidR="00D5304A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dimana-mana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ins w:id="80" w:author="FAI UN58 07" w:date="2021-11-30T14:42:00Z">
        <w:r w:rsidR="00D5304A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ins w:id="81" w:author="FAI UN58 07" w:date="2021-11-30T14:42:00Z">
        <w:r w:rsidR="00D5304A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ins w:id="82" w:author="FAI UN58 07" w:date="2021-11-30T14:42:00Z">
        <w:r w:rsidR="00D5304A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ins w:id="83" w:author="FAI UN58 07" w:date="2021-11-30T14:42:00Z">
        <w:r w:rsidR="00D5304A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ins w:id="84" w:author="FAI UN58 07" w:date="2021-11-30T14:42:00Z">
        <w:r w:rsidR="00D5304A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ins w:id="85" w:author="FAI UN58 07" w:date="2021-11-30T14:42:00Z">
        <w:r w:rsidR="00D5304A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ins w:id="86" w:author="FAI UN58 07" w:date="2021-11-30T14:42:00Z">
        <w:r w:rsidR="00D5304A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ins w:id="87" w:author="FAI UN58 07" w:date="2021-11-30T14:43:00Z">
        <w:r w:rsidR="00D5304A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ins w:id="88" w:author="FAI UN58 07" w:date="2021-11-30T14:43:00Z">
        <w:r w:rsidR="00D5304A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ins w:id="89" w:author="FAI UN58 07" w:date="2021-11-30T14:43:00Z">
        <w:r w:rsidR="00D5304A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ins w:id="90" w:author="FAI UN58 07" w:date="2021-11-30T14:43:00Z">
        <w:r w:rsidR="00D5304A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ins w:id="91" w:author="FAI UN58 07" w:date="2021-11-30T14:43:00Z">
        <w:r w:rsidR="00D5304A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ins w:id="92" w:author="FAI UN58 07" w:date="2021-11-30T14:43:00Z">
        <w:r w:rsidR="00D5304A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ins w:id="93" w:author="FAI UN58 07" w:date="2021-11-30T14:43:00Z">
        <w:r w:rsidR="00D5304A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ins w:id="94" w:author="FAI UN58 07" w:date="2021-11-30T14:43:00Z">
        <w:r w:rsidR="00D5304A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ins w:id="95" w:author="FAI UN58 07" w:date="2021-11-30T14:43:00Z">
        <w:r w:rsidR="00D5304A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ins w:id="96" w:author="FAI UN58 07" w:date="2021-11-30T14:43:00Z">
        <w:r w:rsidR="00D5304A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bookmarkStart w:id="97" w:name="_GoBack"/>
      <w:bookmarkEnd w:id="97"/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ins w:id="98" w:author="FAI UN58 07" w:date="2021-11-30T14:43:00Z">
        <w:r w:rsidR="00D5304A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ins w:id="99" w:author="FAI UN58 07" w:date="2021-11-30T14:43:00Z">
        <w:r w:rsidR="00D5304A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ins w:id="100" w:author="FAI UN58 07" w:date="2021-11-30T14:43:00Z">
        <w:r w:rsidR="00D5304A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ins w:id="101" w:author="FAI UN58 07" w:date="2021-11-30T14:43:00Z">
        <w:r w:rsidR="00D5304A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ins w:id="102" w:author="FAI UN58 07" w:date="2021-11-30T14:43:00Z">
        <w:r w:rsidR="00D5304A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ins w:id="103" w:author="FAI UN58 07" w:date="2021-11-30T14:43:00Z">
        <w:r w:rsidR="00D5304A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ins w:id="104" w:author="FAI UN58 07" w:date="2021-11-30T14:43:00Z">
        <w:r w:rsidR="00D5304A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proofErr w:type="gramEnd"/>
      <w:ins w:id="105" w:author="FAI UN58 07" w:date="2021-11-30T14:43:00Z">
        <w:r w:rsidR="00D5304A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ins w:id="106" w:author="FAI UN58 07" w:date="2021-11-30T14:43:00Z">
        <w:r w:rsidR="00D5304A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Yabi</w:t>
      </w:r>
      <w:proofErr w:type="spellEnd"/>
      <w:ins w:id="107" w:author="FAI UN58 07" w:date="2021-11-30T14:50:00Z">
        <w:r w:rsidR="003364E3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ins w:id="108" w:author="FAI UN58 07" w:date="2021-11-30T14:44:00Z">
        <w:r w:rsidR="00D5304A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ins w:id="109" w:author="FAI UN58 07" w:date="2021-11-30T14:44:00Z">
        <w:r w:rsidR="00D5304A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0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1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FAI UN58 07" w:date="2021-11-30T14:35:00Z" w:initials="FU0">
    <w:p w:rsidR="001155CB" w:rsidRPr="001155CB" w:rsidRDefault="001155CB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Naskah ini masih rancu antar pargaraf  tidak ada kesinambungan sehingga perlu disusun secara sistematis.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060E" w:rsidRDefault="009E060E" w:rsidP="009E060E">
      <w:r>
        <w:separator/>
      </w:r>
    </w:p>
  </w:endnote>
  <w:endnote w:type="continuationSeparator" w:id="1">
    <w:p w:rsidR="009E060E" w:rsidRDefault="009E060E" w:rsidP="009E06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TugasObservasi_</w:t>
    </w:r>
    <w:r>
      <w:rPr>
        <w:rFonts w:ascii="Cambria" w:hAnsi="Cambria"/>
        <w:b/>
        <w:i/>
        <w:sz w:val="18"/>
        <w:szCs w:val="18"/>
      </w:rPr>
      <w:t>Penyuntinganversi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3364E3">
    <w:pPr>
      <w:pStyle w:val="Footer"/>
    </w:pPr>
  </w:p>
  <w:p w:rsidR="00941E77" w:rsidRDefault="003364E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060E" w:rsidRDefault="009E060E" w:rsidP="009E060E">
      <w:r>
        <w:separator/>
      </w:r>
    </w:p>
  </w:footnote>
  <w:footnote w:type="continuationSeparator" w:id="1">
    <w:p w:rsidR="009E060E" w:rsidRDefault="009E060E" w:rsidP="009E060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27764"/>
    <w:rsid w:val="001155CB"/>
    <w:rsid w:val="0012251A"/>
    <w:rsid w:val="003364E3"/>
    <w:rsid w:val="0042167F"/>
    <w:rsid w:val="00924DF5"/>
    <w:rsid w:val="00927764"/>
    <w:rsid w:val="009E060E"/>
    <w:rsid w:val="00BF035F"/>
    <w:rsid w:val="00D530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1155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5CB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155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55C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55C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55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55C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-a2.kompasiana.com/items/album/2020/01/05/photo-1561497268-131821f92985-5e11e63d097f362701721a02.jpeg?t=o&amp;v=76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www.kompasiana.com/listhiahr/5e11e59a097f367b4a413222/hujan-turun-berat-badan-naik?page=al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589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FAI UN58 07</cp:lastModifiedBy>
  <cp:revision>2</cp:revision>
  <dcterms:created xsi:type="dcterms:W3CDTF">2021-11-30T07:50:00Z</dcterms:created>
  <dcterms:modified xsi:type="dcterms:W3CDTF">2021-11-30T07:50:00Z</dcterms:modified>
</cp:coreProperties>
</file>