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129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9F25F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8038E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0144E1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BBE360A" w14:textId="77777777" w:rsidTr="00821BA2">
        <w:tc>
          <w:tcPr>
            <w:tcW w:w="9350" w:type="dxa"/>
          </w:tcPr>
          <w:p w14:paraId="46047D1B" w14:textId="77777777" w:rsidR="00BE098E" w:rsidRDefault="00BE098E" w:rsidP="00821BA2">
            <w:pPr>
              <w:pStyle w:val="ListParagraph"/>
              <w:ind w:left="0"/>
            </w:pPr>
          </w:p>
          <w:p w14:paraId="354049D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E5E104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9A26234" w14:textId="4EB7616A" w:rsidR="00BE098E" w:rsidRDefault="00FB080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Herti Prastitasari" w:date="2021-12-13T16:08:00Z">
              <w:r>
                <w:t>M</w:t>
              </w:r>
            </w:ins>
            <w:del w:id="1" w:author="Herti Prastitasari" w:date="2021-12-13T16:08:00Z">
              <w:r w:rsidR="00BE098E" w:rsidDel="00FB0804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Herti Prastitasari" w:date="2021-12-13T16:10:00Z">
              <w:r>
                <w:t>P</w:t>
              </w:r>
            </w:ins>
            <w:del w:id="3" w:author="Herti Prastitasari" w:date="2021-12-13T16:10:00Z">
              <w:r w:rsidR="00BE098E" w:rsidDel="00FB0804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59E67F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906568E" w14:textId="19F227F0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Herti Prastitasari" w:date="2021-12-13T16:08:00Z">
              <w:r>
                <w:t>F</w:t>
              </w:r>
            </w:ins>
            <w:del w:id="5" w:author="Herti Prastitasari" w:date="2021-12-13T16:08:00Z">
              <w:r w:rsidR="00BE098E" w:rsidDel="00FB0804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Herti Prastitasari" w:date="2021-12-13T16:10:00Z">
              <w:r>
                <w:t>B</w:t>
              </w:r>
            </w:ins>
            <w:del w:id="7" w:author="Herti Prastitasari" w:date="2021-12-13T16:10:00Z">
              <w:r w:rsidR="00BE098E" w:rsidDel="00FB0804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53333C6F" w14:textId="53977BB3" w:rsidR="00BE098E" w:rsidRDefault="00FB080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Herti Prastitasari" w:date="2021-12-13T16:08:00Z">
              <w:r>
                <w:t>K</w:t>
              </w:r>
            </w:ins>
            <w:del w:id="9" w:author="Herti Prastitasari" w:date="2021-12-13T16:08:00Z">
              <w:r w:rsidR="00BE098E" w:rsidDel="00FB0804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Herti Prastitasari" w:date="2021-12-13T16:10:00Z">
              <w:r>
                <w:t>P</w:t>
              </w:r>
            </w:ins>
            <w:del w:id="11" w:author="Herti Prastitasari" w:date="2021-12-13T16:10:00Z">
              <w:r w:rsidR="00BE098E" w:rsidDel="00FB0804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FA246A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F7DC784" w14:textId="7861C92C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Herti Prastitasari" w:date="2021-12-13T16:08:00Z">
              <w:r>
                <w:t>I</w:t>
              </w:r>
            </w:ins>
            <w:del w:id="13" w:author="Herti Prastitasari" w:date="2021-12-13T16:08:00Z">
              <w:r w:rsidR="00BE098E" w:rsidDel="00FB0804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Herti Prastitasari" w:date="2021-12-13T16:10:00Z">
              <w:r>
                <w:t>P</w:t>
              </w:r>
            </w:ins>
            <w:del w:id="15" w:author="Herti Prastitasari" w:date="2021-12-13T16:10:00Z">
              <w:r w:rsidR="00BE098E" w:rsidDel="00FB0804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575BF230" w14:textId="340E9CBB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6" w:author="Herti Prastitasari" w:date="2021-12-13T16:08:00Z">
              <w:r>
                <w:t>O</w:t>
              </w:r>
            </w:ins>
            <w:del w:id="17" w:author="Herti Prastitasari" w:date="2021-12-13T16:08:00Z">
              <w:r w:rsidR="00BE098E" w:rsidDel="00FB0804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8" w:author="Herti Prastitasari" w:date="2021-12-13T16:09:00Z">
              <w:r>
                <w:t>T</w:t>
              </w:r>
            </w:ins>
            <w:del w:id="19" w:author="Herti Prastitasari" w:date="2021-12-13T16:09:00Z">
              <w:r w:rsidR="00BE098E" w:rsidDel="00FB0804">
                <w:delText>t</w:delText>
              </w:r>
            </w:del>
            <w:r w:rsidR="00BE098E">
              <w:t>ertinggi</w:t>
            </w:r>
            <w:proofErr w:type="spellEnd"/>
            <w:ins w:id="20" w:author="Herti Prastitasari" w:date="2021-12-13T16:09:00Z">
              <w:r>
                <w:t xml:space="preserve">, </w:t>
              </w:r>
            </w:ins>
            <w:del w:id="21" w:author="Herti Prastitasari" w:date="2021-12-13T16:09:00Z">
              <w:r w:rsidR="00BE098E" w:rsidDel="00FB0804">
                <w:delText xml:space="preserve">; </w:delText>
              </w:r>
            </w:del>
            <w:r w:rsidR="00BE098E">
              <w:t xml:space="preserve">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7D66F01A" w14:textId="110E8C91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Herti Prastitasari" w:date="2021-12-13T16:08:00Z">
              <w:r>
                <w:t>I</w:t>
              </w:r>
            </w:ins>
            <w:del w:id="23" w:author="Herti Prastitasari" w:date="2021-12-13T16:08:00Z">
              <w:r w:rsidR="00BE098E" w:rsidDel="00FB0804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4" w:author="Herti Prastitasari" w:date="2021-12-13T16:09:00Z">
              <w:r>
                <w:t>M</w:t>
              </w:r>
            </w:ins>
            <w:del w:id="25" w:author="Herti Prastitasari" w:date="2021-12-13T16:09:00Z">
              <w:r w:rsidR="00BE098E" w:rsidDel="00FB0804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1161F63" w14:textId="63FECF4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26" w:author="Herti Prastitasari" w:date="2021-12-13T16:09:00Z">
              <w:r w:rsidR="00FB0804">
                <w:t>l</w:t>
              </w:r>
            </w:ins>
            <w:del w:id="27" w:author="Herti Prastitasari" w:date="2021-12-13T16:09:00Z">
              <w:r w:rsidR="00FB0804" w:rsidDel="00FB0804">
                <w:delText>L</w:delText>
              </w:r>
            </w:del>
            <w:r>
              <w:t>engkap</w:t>
            </w:r>
            <w:proofErr w:type="spellEnd"/>
            <w:ins w:id="28" w:author="Herti Prastitasari" w:date="2021-12-13T16:09:00Z">
              <w:r w:rsidR="00FB0804">
                <w:t xml:space="preserve">, </w:t>
              </w:r>
            </w:ins>
            <w:del w:id="29" w:author="Herti Prastitasari" w:date="2021-12-13T16:09:00Z">
              <w:r w:rsidDel="00FB0804">
                <w:delText xml:space="preserve">; </w:delText>
              </w:r>
            </w:del>
            <w:proofErr w:type="spellStart"/>
            <w:r>
              <w:t>utuh</w:t>
            </w:r>
            <w:proofErr w:type="spellEnd"/>
            <w:ins w:id="30" w:author="Herti Prastitasari" w:date="2021-12-13T16:09:00Z">
              <w:r w:rsidR="00FB0804">
                <w:t xml:space="preserve">, </w:t>
              </w:r>
            </w:ins>
            <w:del w:id="31" w:author="Herti Prastitasari" w:date="2021-12-13T16:09:00Z">
              <w:r w:rsidDel="00FB0804">
                <w:delText xml:space="preserve">; </w:delText>
              </w:r>
            </w:del>
            <w:proofErr w:type="spellStart"/>
            <w:r>
              <w:t>bulat</w:t>
            </w:r>
            <w:proofErr w:type="spellEnd"/>
            <w:ins w:id="32" w:author="Herti Prastitasari" w:date="2021-12-13T16:09:00Z">
              <w:r w:rsidR="00FB0804">
                <w:t>, dan</w:t>
              </w:r>
            </w:ins>
            <w:del w:id="33" w:author="Herti Prastitasari" w:date="2021-12-13T16:09:00Z">
              <w:r w:rsidDel="00FB0804">
                <w:delText>;</w:delText>
              </w:r>
            </w:del>
            <w:r>
              <w:t xml:space="preserve"> s</w:t>
            </w:r>
            <w:proofErr w:type="spellStart"/>
            <w:r>
              <w:t>empurna</w:t>
            </w:r>
            <w:proofErr w:type="spellEnd"/>
            <w:r>
              <w:t>.</w:t>
            </w:r>
          </w:p>
          <w:p w14:paraId="78BF023C" w14:textId="4C3135B9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4" w:author="Herti Prastitasari" w:date="2021-12-13T16:08:00Z">
              <w:r>
                <w:t>K</w:t>
              </w:r>
            </w:ins>
            <w:del w:id="35" w:author="Herti Prastitasari" w:date="2021-12-13T16:08:00Z">
              <w:r w:rsidR="00BE098E" w:rsidDel="00FB0804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6" w:author="Herti Prastitasari" w:date="2021-12-13T16:09:00Z">
              <w:r>
                <w:t>B</w:t>
              </w:r>
            </w:ins>
            <w:del w:id="37" w:author="Herti Prastitasari" w:date="2021-12-13T16:09:00Z">
              <w:r w:rsidR="00BE098E" w:rsidDel="00FB0804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52C5BFF1" w14:textId="5EFAEAFD" w:rsidR="00BE098E" w:rsidRDefault="00FB080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8" w:author="Herti Prastitasari" w:date="2021-12-13T16:08:00Z">
              <w:r>
                <w:t>P</w:t>
              </w:r>
            </w:ins>
            <w:del w:id="39" w:author="Herti Prastitasari" w:date="2021-12-13T16:08:00Z">
              <w:r w:rsidR="00BE098E" w:rsidDel="00FB0804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0" w:author="Herti Prastitasari" w:date="2021-12-13T16:09:00Z">
              <w:r>
                <w:t>R</w:t>
              </w:r>
            </w:ins>
            <w:del w:id="41" w:author="Herti Prastitasari" w:date="2021-12-13T16:09:00Z">
              <w:r w:rsidR="00BE098E" w:rsidDel="00FB0804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7615C0B" w14:textId="37B508B4" w:rsidR="00BE098E" w:rsidRDefault="00FB080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42" w:author="Herti Prastitasari" w:date="2021-12-13T16:08:00Z">
              <w:r>
                <w:t>K</w:t>
              </w:r>
            </w:ins>
            <w:del w:id="43" w:author="Herti Prastitasari" w:date="2021-12-13T16:08:00Z">
              <w:r w:rsidR="00BE098E" w:rsidDel="00FB0804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4" w:author="Herti Prastitasari" w:date="2021-12-13T16:09:00Z">
              <w:r>
                <w:t>U</w:t>
              </w:r>
            </w:ins>
            <w:del w:id="45" w:author="Herti Prastitasari" w:date="2021-12-13T16:09:00Z">
              <w:r w:rsidR="00BE098E" w:rsidDel="00FB0804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3D14BD28" w14:textId="288AFBF8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6" w:author="Herti Prastitasari" w:date="2021-12-13T16:08:00Z">
              <w:r>
                <w:t>M</w:t>
              </w:r>
            </w:ins>
            <w:del w:id="47" w:author="Herti Prastitasari" w:date="2021-12-13T16:08:00Z">
              <w:r w:rsidR="00BE098E" w:rsidDel="00FB0804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8" w:author="Herti Prastitasari" w:date="2021-12-13T16:09:00Z">
              <w:r>
                <w:t>I</w:t>
              </w:r>
            </w:ins>
            <w:del w:id="49" w:author="Herti Prastitasari" w:date="2021-12-13T16:09:00Z">
              <w:r w:rsidR="00BE098E" w:rsidDel="00FB0804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5FA972FC" w14:textId="46D5740E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0" w:author="Herti Prastitasari" w:date="2021-12-13T16:08:00Z">
              <w:r>
                <w:t>N</w:t>
              </w:r>
            </w:ins>
            <w:del w:id="51" w:author="Herti Prastitasari" w:date="2021-12-13T16:08:00Z">
              <w:r w:rsidR="00BE098E" w:rsidDel="00FB0804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2" w:author="Herti Prastitasari" w:date="2021-12-13T16:09:00Z">
              <w:r>
                <w:t>A</w:t>
              </w:r>
            </w:ins>
            <w:del w:id="53" w:author="Herti Prastitasari" w:date="2021-12-13T16:09:00Z">
              <w:r w:rsidR="00BE098E" w:rsidDel="00FB0804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02AD04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27FD8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D9FD387" w14:textId="067854C1" w:rsidR="00BE098E" w:rsidRDefault="00FB080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4" w:author="Herti Prastitasari" w:date="2021-12-13T16:08:00Z">
              <w:r>
                <w:t>O</w:t>
              </w:r>
            </w:ins>
            <w:del w:id="55" w:author="Herti Prastitasari" w:date="2021-12-13T16:08:00Z">
              <w:r w:rsidR="00BE098E" w:rsidDel="00FB0804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6" w:author="Herti Prastitasari" w:date="2021-12-13T16:09:00Z">
              <w:r>
                <w:t>P</w:t>
              </w:r>
            </w:ins>
            <w:del w:id="57" w:author="Herti Prastitasari" w:date="2021-12-13T16:09:00Z">
              <w:r w:rsidR="00BE098E" w:rsidDel="00FB0804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3782B6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C9CC837" w14:textId="2A2A8008" w:rsidR="00BE098E" w:rsidRDefault="00FB0804" w:rsidP="00FB0804">
            <w:pPr>
              <w:pStyle w:val="ListParagraph"/>
              <w:tabs>
                <w:tab w:val="left" w:pos="2064"/>
                <w:tab w:val="left" w:pos="2513"/>
              </w:tabs>
              <w:ind w:left="2507" w:hanging="2126"/>
              <w:jc w:val="left"/>
              <w:pPrChange w:id="58" w:author="Herti Prastitasari" w:date="2021-12-13T16:1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9" w:author="Herti Prastitasari" w:date="2021-12-13T16:08:00Z">
              <w:r>
                <w:t>P</w:t>
              </w:r>
            </w:ins>
            <w:del w:id="60" w:author="Herti Prastitasari" w:date="2021-12-13T16:08:00Z">
              <w:r w:rsidR="00BE098E" w:rsidDel="00FB0804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ins w:id="61" w:author="Herti Prastitasari" w:date="2021-12-13T16:09:00Z">
              <w:r>
                <w:t>T</w:t>
              </w:r>
            </w:ins>
            <w:del w:id="62" w:author="Herti Prastitasari" w:date="2021-12-13T16:09:00Z">
              <w:r w:rsidR="00BE098E" w:rsidDel="00FB0804">
                <w:delText>t</w:delText>
              </w:r>
            </w:del>
            <w:r w:rsidR="00BE098E">
              <w:t xml:space="preserve">ahap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15B9B9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1069837" w14:textId="45C10C44" w:rsidR="00BE098E" w:rsidRDefault="00FB080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3" w:author="Herti Prastitasari" w:date="2021-12-13T16:08:00Z">
              <w:r>
                <w:t>I</w:t>
              </w:r>
            </w:ins>
            <w:del w:id="64" w:author="Herti Prastitasari" w:date="2021-12-13T16:08:00Z">
              <w:r w:rsidR="00BE098E" w:rsidDel="00FB0804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5" w:author="Herti Prastitasari" w:date="2021-12-13T16:08:00Z">
              <w:r>
                <w:t>P</w:t>
              </w:r>
            </w:ins>
            <w:del w:id="66" w:author="Herti Prastitasari" w:date="2021-12-13T16:08:00Z">
              <w:r w:rsidR="00BE098E" w:rsidDel="00FB0804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450A364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3D0C91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2DE1664" w14:textId="77777777" w:rsidTr="00821BA2">
        <w:tc>
          <w:tcPr>
            <w:tcW w:w="9350" w:type="dxa"/>
          </w:tcPr>
          <w:p w14:paraId="7B2C058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D0DD34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ti Prastitasari">
    <w15:presenceInfo w15:providerId="None" w15:userId="Herti Prastit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EB1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B080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Herti Prastitasari</cp:lastModifiedBy>
  <cp:revision>2</cp:revision>
  <dcterms:created xsi:type="dcterms:W3CDTF">2020-08-26T21:29:00Z</dcterms:created>
  <dcterms:modified xsi:type="dcterms:W3CDTF">2021-12-13T08:10:00Z</dcterms:modified>
</cp:coreProperties>
</file>