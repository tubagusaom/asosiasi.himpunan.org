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446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D0F0A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ABFA9A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6BB99C91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18951C2" w14:textId="77777777" w:rsidTr="00821BA2">
        <w:tc>
          <w:tcPr>
            <w:tcW w:w="9350" w:type="dxa"/>
          </w:tcPr>
          <w:p w14:paraId="4AB85079" w14:textId="77777777" w:rsidR="00BE098E" w:rsidRDefault="00BE098E" w:rsidP="00821BA2">
            <w:pPr>
              <w:pStyle w:val="ListParagraph"/>
              <w:ind w:left="0"/>
            </w:pPr>
          </w:p>
          <w:p w14:paraId="1BF41E1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F32C33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978595E" w14:textId="51239B79" w:rsidR="00BE098E" w:rsidRDefault="00F6569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PGSD1" w:date="2021-12-13T16:33:00Z">
              <w:r>
                <w:rPr>
                  <w:b/>
                  <w:bCs/>
                  <w:i/>
                  <w:iCs/>
                </w:rPr>
                <w:t>M</w:t>
              </w:r>
            </w:ins>
            <w:del w:id="1" w:author="PGSD1" w:date="2021-12-13T16:33:00Z">
              <w:r w:rsidR="00BE098E" w:rsidRPr="00F6569D" w:rsidDel="00F6569D">
                <w:rPr>
                  <w:b/>
                  <w:bCs/>
                  <w:i/>
                  <w:iCs/>
                </w:rPr>
                <w:delText>m</w:delText>
              </w:r>
            </w:del>
            <w:r w:rsidR="00BE098E" w:rsidRPr="00F6569D">
              <w:rPr>
                <w:b/>
                <w:bCs/>
                <w:i/>
                <w:iCs/>
              </w:rPr>
              <w:t>anajemen</w:t>
            </w:r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del w:id="2" w:author="PGSD1" w:date="2021-12-13T16:33:00Z">
              <w:r w:rsidR="00BE098E" w:rsidDel="00F6569D">
                <w:delText xml:space="preserve">penggunaan </w:delText>
              </w:r>
            </w:del>
            <w:ins w:id="3" w:author="PGSD1" w:date="2021-12-13T16:33:00Z">
              <w:r>
                <w:t>P</w:t>
              </w:r>
              <w:r>
                <w:t xml:space="preserve">enggunaan </w:t>
              </w:r>
            </w:ins>
            <w:del w:id="4" w:author="PGSD1" w:date="2021-12-13T16:33:00Z">
              <w:r w:rsidR="00BE098E" w:rsidDel="00F6569D">
                <w:delText xml:space="preserve">sumber </w:delText>
              </w:r>
            </w:del>
            <w:ins w:id="5" w:author="PGSD1" w:date="2021-12-13T16:33:00Z">
              <w:r>
                <w:t>S</w:t>
              </w:r>
              <w:r>
                <w:t xml:space="preserve">umber </w:t>
              </w:r>
            </w:ins>
            <w:del w:id="6" w:author="PGSD1" w:date="2021-12-13T16:33:00Z">
              <w:r w:rsidR="00BE098E" w:rsidDel="00F6569D">
                <w:delText xml:space="preserve">daya </w:delText>
              </w:r>
            </w:del>
            <w:ins w:id="7" w:author="PGSD1" w:date="2021-12-13T16:33:00Z">
              <w:r>
                <w:t>D</w:t>
              </w:r>
              <w:r>
                <w:t xml:space="preserve">aya </w:t>
              </w:r>
            </w:ins>
            <w:del w:id="8" w:author="PGSD1" w:date="2021-12-13T16:33:00Z">
              <w:r w:rsidR="00BE098E" w:rsidDel="00F6569D">
                <w:delText xml:space="preserve">secara </w:delText>
              </w:r>
            </w:del>
            <w:ins w:id="9" w:author="PGSD1" w:date="2021-12-13T16:33:00Z">
              <w:r>
                <w:t>S</w:t>
              </w:r>
              <w:r>
                <w:t xml:space="preserve">ecara </w:t>
              </w:r>
            </w:ins>
            <w:del w:id="10" w:author="PGSD1" w:date="2021-12-13T16:33:00Z">
              <w:r w:rsidR="00BE098E" w:rsidDel="00F6569D">
                <w:delText xml:space="preserve">efektif </w:delText>
              </w:r>
            </w:del>
            <w:ins w:id="11" w:author="PGSD1" w:date="2021-12-13T16:33:00Z">
              <w:r>
                <w:t>E</w:t>
              </w:r>
              <w:r>
                <w:t xml:space="preserve">fektif </w:t>
              </w:r>
            </w:ins>
            <w:r w:rsidR="00BE098E">
              <w:t xml:space="preserve">untuk </w:t>
            </w:r>
            <w:del w:id="12" w:author="PGSD1" w:date="2021-12-13T16:33:00Z">
              <w:r w:rsidR="00BE098E" w:rsidDel="00F6569D">
                <w:delText xml:space="preserve">mencapai </w:delText>
              </w:r>
            </w:del>
            <w:ins w:id="13" w:author="PGSD1" w:date="2021-12-13T16:33:00Z">
              <w:r>
                <w:t>M</w:t>
              </w:r>
              <w:r>
                <w:t xml:space="preserve">encapai </w:t>
              </w:r>
            </w:ins>
          </w:p>
          <w:p w14:paraId="79094822" w14:textId="59B5EF97" w:rsidR="00BE098E" w:rsidRDefault="00BE098E" w:rsidP="00F6569D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4" w:author="PGSD1" w:date="2021-12-13T16:3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del w:id="15" w:author="PGSD1" w:date="2021-12-13T16:33:00Z">
              <w:r w:rsidDel="00F6569D">
                <w:delText>sasaran</w:delText>
              </w:r>
            </w:del>
            <w:ins w:id="16" w:author="PGSD1" w:date="2021-12-13T16:33:00Z">
              <w:r w:rsidR="00F6569D">
                <w:t>S</w:t>
              </w:r>
              <w:r w:rsidR="00F6569D">
                <w:t>asaran</w:t>
              </w:r>
            </w:ins>
            <w:r>
              <w:t>.</w:t>
            </w:r>
          </w:p>
          <w:p w14:paraId="74212A26" w14:textId="5ADD12B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7" w:author="PGSD1" w:date="2021-12-13T16:33:00Z">
              <w:r w:rsidDel="00F6569D">
                <w:delText xml:space="preserve">filosofis </w:delText>
              </w:r>
            </w:del>
            <w:ins w:id="18" w:author="PGSD1" w:date="2021-12-13T16:33:00Z">
              <w:r w:rsidR="00F6569D" w:rsidRPr="00F6569D">
                <w:rPr>
                  <w:b/>
                  <w:bCs/>
                  <w:i/>
                  <w:iCs/>
                  <w:rPrChange w:id="19" w:author="PGSD1" w:date="2021-12-13T16:34:00Z">
                    <w:rPr/>
                  </w:rPrChange>
                </w:rPr>
                <w:t>F</w:t>
              </w:r>
              <w:r w:rsidR="00F6569D" w:rsidRPr="00F6569D">
                <w:rPr>
                  <w:b/>
                  <w:bCs/>
                  <w:i/>
                  <w:iCs/>
                  <w:rPrChange w:id="20" w:author="PGSD1" w:date="2021-12-13T16:34:00Z">
                    <w:rPr/>
                  </w:rPrChange>
                </w:rPr>
                <w:t>ilosofis</w:t>
              </w:r>
              <w:r w:rsidR="00F6569D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21" w:author="PGSD1" w:date="2021-12-13T16:34:00Z">
              <w:r w:rsidDel="00F6569D">
                <w:delText xml:space="preserve">berdasarkan </w:delText>
              </w:r>
            </w:del>
            <w:ins w:id="22" w:author="PGSD1" w:date="2021-12-13T16:34:00Z">
              <w:r w:rsidR="00F6569D">
                <w:t>B</w:t>
              </w:r>
              <w:r w:rsidR="00F6569D">
                <w:t xml:space="preserve">erdasarkan </w:t>
              </w:r>
            </w:ins>
            <w:del w:id="23" w:author="PGSD1" w:date="2021-12-13T16:34:00Z">
              <w:r w:rsidDel="00F6569D">
                <w:delText>filsafat</w:delText>
              </w:r>
            </w:del>
            <w:ins w:id="24" w:author="PGSD1" w:date="2021-12-13T16:34:00Z">
              <w:r w:rsidR="00F6569D">
                <w:t>F</w:t>
              </w:r>
              <w:r w:rsidR="00F6569D">
                <w:t>ilsafat</w:t>
              </w:r>
            </w:ins>
            <w:r>
              <w:t>.</w:t>
            </w:r>
          </w:p>
          <w:p w14:paraId="375ADFED" w14:textId="7053783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5" w:author="PGSD1" w:date="2021-12-13T16:34:00Z">
              <w:r w:rsidDel="00F6569D">
                <w:delText xml:space="preserve">kurikulum </w:delText>
              </w:r>
            </w:del>
            <w:ins w:id="26" w:author="PGSD1" w:date="2021-12-13T16:34:00Z">
              <w:r w:rsidR="00F6569D" w:rsidRPr="00F6569D">
                <w:rPr>
                  <w:b/>
                  <w:bCs/>
                  <w:i/>
                  <w:iCs/>
                  <w:rPrChange w:id="27" w:author="PGSD1" w:date="2021-12-13T16:34:00Z">
                    <w:rPr/>
                  </w:rPrChange>
                </w:rPr>
                <w:t>K</w:t>
              </w:r>
              <w:r w:rsidR="00F6569D" w:rsidRPr="00F6569D">
                <w:rPr>
                  <w:b/>
                  <w:bCs/>
                  <w:i/>
                  <w:iCs/>
                  <w:rPrChange w:id="28" w:author="PGSD1" w:date="2021-12-13T16:34:00Z">
                    <w:rPr/>
                  </w:rPrChange>
                </w:rPr>
                <w:t>urikulum</w:t>
              </w:r>
              <w:r w:rsidR="00F6569D">
                <w:t xml:space="preserve"> </w:t>
              </w:r>
            </w:ins>
            <w:r>
              <w:tab/>
              <w:t xml:space="preserve">: </w:t>
            </w:r>
            <w:r>
              <w:tab/>
            </w:r>
            <w:r w:rsidR="00F6569D">
              <w:t xml:space="preserve">Perangkat Mata Pelajaran </w:t>
            </w:r>
            <w:del w:id="29" w:author="PGSD1" w:date="2021-12-13T16:34:00Z">
              <w:r w:rsidR="00F6569D" w:rsidDel="00F6569D">
                <w:delText xml:space="preserve">Yang </w:delText>
              </w:r>
            </w:del>
            <w:ins w:id="30" w:author="PGSD1" w:date="2021-12-13T16:34:00Z">
              <w:r w:rsidR="00F6569D">
                <w:t>y</w:t>
              </w:r>
              <w:r w:rsidR="00F6569D">
                <w:t xml:space="preserve">ang </w:t>
              </w:r>
            </w:ins>
            <w:r w:rsidR="00F6569D">
              <w:t xml:space="preserve">Diajarkan Pada Lembaga </w:t>
            </w:r>
          </w:p>
          <w:p w14:paraId="344D6522" w14:textId="757FE27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31" w:author="PGSD1" w:date="2021-12-13T16:34:00Z">
              <w:r w:rsidDel="00F6569D">
                <w:delText>pendidikan</w:delText>
              </w:r>
            </w:del>
            <w:ins w:id="32" w:author="PGSD1" w:date="2021-12-13T16:34:00Z">
              <w:r w:rsidR="00F6569D">
                <w:t>P</w:t>
              </w:r>
              <w:r w:rsidR="00F6569D">
                <w:t>endidikan</w:t>
              </w:r>
            </w:ins>
            <w:r>
              <w:t>.</w:t>
            </w:r>
          </w:p>
          <w:p w14:paraId="182DA19F" w14:textId="2001031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3" w:author="PGSD1" w:date="2021-12-13T16:35:00Z">
              <w:r w:rsidDel="00F6569D">
                <w:delText xml:space="preserve">implementasi </w:delText>
              </w:r>
            </w:del>
            <w:ins w:id="34" w:author="PGSD1" w:date="2021-12-13T16:35:00Z">
              <w:r w:rsidR="00F6569D" w:rsidRPr="00F6569D">
                <w:rPr>
                  <w:b/>
                  <w:bCs/>
                  <w:i/>
                  <w:iCs/>
                  <w:rPrChange w:id="35" w:author="PGSD1" w:date="2021-12-13T16:35:00Z">
                    <w:rPr/>
                  </w:rPrChange>
                </w:rPr>
                <w:t>I</w:t>
              </w:r>
              <w:r w:rsidR="00F6569D" w:rsidRPr="00F6569D">
                <w:rPr>
                  <w:b/>
                  <w:bCs/>
                  <w:i/>
                  <w:iCs/>
                  <w:rPrChange w:id="36" w:author="PGSD1" w:date="2021-12-13T16:35:00Z">
                    <w:rPr/>
                  </w:rPrChange>
                </w:rPr>
                <w:t xml:space="preserve">mplementasi </w:t>
              </w:r>
            </w:ins>
            <w:r>
              <w:tab/>
              <w:t>:</w:t>
            </w:r>
            <w:r>
              <w:tab/>
            </w:r>
            <w:r w:rsidR="00F6569D">
              <w:t>Pelaksanaan, Penerapan.</w:t>
            </w:r>
          </w:p>
          <w:p w14:paraId="299E0331" w14:textId="638B45F4" w:rsidR="00BE098E" w:rsidRDefault="00F6569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7" w:author="PGSD1" w:date="2021-12-13T16:36:00Z">
              <w:r>
                <w:rPr>
                  <w:b/>
                  <w:bCs/>
                  <w:i/>
                  <w:iCs/>
                </w:rPr>
                <w:t>O</w:t>
              </w:r>
            </w:ins>
            <w:del w:id="38" w:author="PGSD1" w:date="2021-12-13T16:36:00Z">
              <w:r w:rsidR="00BE098E" w:rsidRPr="00F6569D" w:rsidDel="00F6569D">
                <w:rPr>
                  <w:b/>
                  <w:bCs/>
                  <w:i/>
                  <w:iCs/>
                  <w:rPrChange w:id="39" w:author="PGSD1" w:date="2021-12-13T16:35:00Z">
                    <w:rPr/>
                  </w:rPrChange>
                </w:rPr>
                <w:delText>o</w:delText>
              </w:r>
            </w:del>
            <w:r w:rsidR="00BE098E" w:rsidRPr="00F6569D">
              <w:rPr>
                <w:b/>
                <w:bCs/>
                <w:i/>
                <w:iCs/>
                <w:rPrChange w:id="40" w:author="PGSD1" w:date="2021-12-13T16:35:00Z">
                  <w:rPr/>
                </w:rPrChange>
              </w:rPr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del w:id="41" w:author="PGSD1" w:date="2021-12-13T16:37:00Z">
              <w:r w:rsidR="00BE098E" w:rsidDel="00F6569D">
                <w:delText>tertinggi</w:delText>
              </w:r>
            </w:del>
            <w:ins w:id="42" w:author="PGSD1" w:date="2021-12-13T16:37:00Z">
              <w:r>
                <w:t>T</w:t>
              </w:r>
              <w:r>
                <w:t>ertinggi</w:t>
              </w:r>
            </w:ins>
            <w:r w:rsidR="00BE098E">
              <w:t>; paling menguntungkan.</w:t>
            </w:r>
          </w:p>
          <w:p w14:paraId="2DED2BA5" w14:textId="5DB1529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3" w:author="PGSD1" w:date="2021-12-13T16:36:00Z">
              <w:r w:rsidRPr="00F6569D" w:rsidDel="00F6569D">
                <w:rPr>
                  <w:b/>
                  <w:bCs/>
                  <w:i/>
                  <w:iCs/>
                  <w:rPrChange w:id="44" w:author="PGSD1" w:date="2021-12-13T16:35:00Z">
                    <w:rPr/>
                  </w:rPrChange>
                </w:rPr>
                <w:delText xml:space="preserve">integral </w:delText>
              </w:r>
            </w:del>
            <w:ins w:id="45" w:author="PGSD1" w:date="2021-12-13T16:36:00Z">
              <w:r w:rsidR="00F6569D">
                <w:rPr>
                  <w:b/>
                  <w:bCs/>
                  <w:i/>
                  <w:iCs/>
                </w:rPr>
                <w:t>I</w:t>
              </w:r>
              <w:r w:rsidR="00F6569D" w:rsidRPr="00F6569D">
                <w:rPr>
                  <w:b/>
                  <w:bCs/>
                  <w:i/>
                  <w:iCs/>
                  <w:rPrChange w:id="46" w:author="PGSD1" w:date="2021-12-13T16:35:00Z">
                    <w:rPr/>
                  </w:rPrChange>
                </w:rPr>
                <w:t xml:space="preserve">ntegral </w:t>
              </w:r>
            </w:ins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7EB01F4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45AD95F4" w14:textId="413F929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7" w:author="PGSD1" w:date="2021-12-13T16:36:00Z">
              <w:r w:rsidRPr="00F6569D" w:rsidDel="00F6569D">
                <w:rPr>
                  <w:b/>
                  <w:bCs/>
                  <w:i/>
                  <w:iCs/>
                  <w:rPrChange w:id="48" w:author="PGSD1" w:date="2021-12-13T16:35:00Z">
                    <w:rPr/>
                  </w:rPrChange>
                </w:rPr>
                <w:delText>konseptual</w:delText>
              </w:r>
              <w:r w:rsidDel="00F6569D">
                <w:delText xml:space="preserve"> </w:delText>
              </w:r>
            </w:del>
            <w:ins w:id="49" w:author="PGSD1" w:date="2021-12-13T16:36:00Z">
              <w:r w:rsidR="00F6569D">
                <w:rPr>
                  <w:b/>
                  <w:bCs/>
                  <w:i/>
                  <w:iCs/>
                </w:rPr>
                <w:t>K</w:t>
              </w:r>
              <w:r w:rsidR="00F6569D" w:rsidRPr="00F6569D">
                <w:rPr>
                  <w:b/>
                  <w:bCs/>
                  <w:i/>
                  <w:iCs/>
                  <w:rPrChange w:id="50" w:author="PGSD1" w:date="2021-12-13T16:35:00Z">
                    <w:rPr/>
                  </w:rPrChange>
                </w:rPr>
                <w:t>onseptual</w:t>
              </w:r>
              <w:r w:rsidR="00F6569D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51" w:author="PGSD1" w:date="2021-12-13T16:37:00Z">
              <w:r w:rsidDel="00E31905">
                <w:delText xml:space="preserve">berhubungan </w:delText>
              </w:r>
            </w:del>
            <w:ins w:id="52" w:author="PGSD1" w:date="2021-12-13T16:37:00Z">
              <w:r w:rsidR="00E31905">
                <w:t>B</w:t>
              </w:r>
              <w:r w:rsidR="00E31905">
                <w:t xml:space="preserve">erhubungan </w:t>
              </w:r>
            </w:ins>
            <w:r>
              <w:t xml:space="preserve">dengan </w:t>
            </w:r>
            <w:del w:id="53" w:author="PGSD1" w:date="2021-12-13T16:37:00Z">
              <w:r w:rsidDel="00E31905">
                <w:delText>konsep</w:delText>
              </w:r>
            </w:del>
            <w:ins w:id="54" w:author="PGSD1" w:date="2021-12-13T16:37:00Z">
              <w:r w:rsidR="00E31905">
                <w:t>K</w:t>
              </w:r>
              <w:r w:rsidR="00E31905">
                <w:t>onsep</w:t>
              </w:r>
            </w:ins>
            <w:r>
              <w:t>.</w:t>
            </w:r>
          </w:p>
          <w:p w14:paraId="2F5E887C" w14:textId="63ED0DF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55" w:author="PGSD1" w:date="2021-12-13T16:36:00Z">
              <w:r w:rsidRPr="00F6569D" w:rsidDel="00F6569D">
                <w:rPr>
                  <w:b/>
                  <w:bCs/>
                  <w:i/>
                  <w:iCs/>
                  <w:rPrChange w:id="56" w:author="PGSD1" w:date="2021-12-13T16:35:00Z">
                    <w:rPr/>
                  </w:rPrChange>
                </w:rPr>
                <w:delText>program</w:delText>
              </w:r>
              <w:r w:rsidDel="00F6569D">
                <w:delText xml:space="preserve"> </w:delText>
              </w:r>
            </w:del>
            <w:ins w:id="57" w:author="PGSD1" w:date="2021-12-13T16:36:00Z">
              <w:r w:rsidR="00F6569D">
                <w:rPr>
                  <w:b/>
                  <w:bCs/>
                  <w:i/>
                  <w:iCs/>
                </w:rPr>
                <w:t>P</w:t>
              </w:r>
              <w:r w:rsidR="00F6569D" w:rsidRPr="00F6569D">
                <w:rPr>
                  <w:b/>
                  <w:bCs/>
                  <w:i/>
                  <w:iCs/>
                  <w:rPrChange w:id="58" w:author="PGSD1" w:date="2021-12-13T16:35:00Z">
                    <w:rPr/>
                  </w:rPrChange>
                </w:rPr>
                <w:t>rogram</w:t>
              </w:r>
              <w:r w:rsidR="00F6569D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59" w:author="PGSD1" w:date="2021-12-13T16:38:00Z">
              <w:r w:rsidDel="00E31905">
                <w:delText xml:space="preserve">rancangan </w:delText>
              </w:r>
            </w:del>
            <w:ins w:id="60" w:author="PGSD1" w:date="2021-12-13T16:38:00Z">
              <w:r w:rsidR="00E31905">
                <w:t>R</w:t>
              </w:r>
              <w:r w:rsidR="00E31905">
                <w:t xml:space="preserve">ancangan </w:t>
              </w:r>
            </w:ins>
            <w:r>
              <w:t xml:space="preserve">mengenai </w:t>
            </w:r>
            <w:del w:id="61" w:author="PGSD1" w:date="2021-12-13T16:38:00Z">
              <w:r w:rsidDel="00E31905">
                <w:delText xml:space="preserve">asas </w:delText>
              </w:r>
            </w:del>
            <w:ins w:id="62" w:author="PGSD1" w:date="2021-12-13T16:38:00Z">
              <w:r w:rsidR="00E31905">
                <w:t>A</w:t>
              </w:r>
              <w:r w:rsidR="00E31905">
                <w:t xml:space="preserve">sas </w:t>
              </w:r>
            </w:ins>
            <w:r>
              <w:t xml:space="preserve">serta </w:t>
            </w:r>
            <w:del w:id="63" w:author="PGSD1" w:date="2021-12-13T16:38:00Z">
              <w:r w:rsidDel="00E31905">
                <w:delText xml:space="preserve">usaha </w:delText>
              </w:r>
            </w:del>
            <w:ins w:id="64" w:author="PGSD1" w:date="2021-12-13T16:38:00Z">
              <w:r w:rsidR="00E31905">
                <w:t>U</w:t>
              </w:r>
              <w:r w:rsidR="00E31905">
                <w:t xml:space="preserve">saha </w:t>
              </w:r>
            </w:ins>
            <w:r>
              <w:t xml:space="preserve">(dalam </w:t>
            </w:r>
            <w:del w:id="65" w:author="PGSD1" w:date="2021-12-13T16:38:00Z">
              <w:r w:rsidDel="00E31905">
                <w:delText>ketatanegaraan</w:delText>
              </w:r>
            </w:del>
            <w:ins w:id="66" w:author="PGSD1" w:date="2021-12-13T16:38:00Z">
              <w:r w:rsidR="00E31905">
                <w:t>K</w:t>
              </w:r>
              <w:r w:rsidR="00E31905">
                <w:t>etatanegaraan</w:t>
              </w:r>
            </w:ins>
            <w:r>
              <w:t xml:space="preserve">, </w:t>
            </w:r>
            <w:del w:id="67" w:author="PGSD1" w:date="2021-12-13T16:38:00Z">
              <w:r w:rsidDel="00E31905">
                <w:delText>perekonomian</w:delText>
              </w:r>
            </w:del>
            <w:ins w:id="68" w:author="PGSD1" w:date="2021-12-13T16:38:00Z">
              <w:r w:rsidR="00E31905">
                <w:t>P</w:t>
              </w:r>
              <w:r w:rsidR="00E31905">
                <w:t>erekonomian</w:t>
              </w:r>
            </w:ins>
            <w:r>
              <w:t>, dsb) yang akan dijalankan.</w:t>
            </w:r>
          </w:p>
          <w:p w14:paraId="58A6C487" w14:textId="73AAAFC8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69" w:author="PGSD1" w:date="2021-12-13T16:36:00Z">
              <w:r w:rsidRPr="00F6569D" w:rsidDel="00F6569D">
                <w:rPr>
                  <w:b/>
                  <w:bCs/>
                  <w:i/>
                  <w:iCs/>
                  <w:rPrChange w:id="70" w:author="PGSD1" w:date="2021-12-13T16:35:00Z">
                    <w:rPr/>
                  </w:rPrChange>
                </w:rPr>
                <w:delText xml:space="preserve">kriteria </w:delText>
              </w:r>
            </w:del>
            <w:ins w:id="71" w:author="PGSD1" w:date="2021-12-13T16:36:00Z">
              <w:r w:rsidR="00F6569D">
                <w:rPr>
                  <w:b/>
                  <w:bCs/>
                  <w:i/>
                  <w:iCs/>
                </w:rPr>
                <w:t>K</w:t>
              </w:r>
              <w:r w:rsidR="00F6569D" w:rsidRPr="00F6569D">
                <w:rPr>
                  <w:b/>
                  <w:bCs/>
                  <w:i/>
                  <w:iCs/>
                  <w:rPrChange w:id="72" w:author="PGSD1" w:date="2021-12-13T16:35:00Z">
                    <w:rPr/>
                  </w:rPrChange>
                </w:rPr>
                <w:t xml:space="preserve">riteria </w:t>
              </w:r>
            </w:ins>
            <w:r>
              <w:tab/>
              <w:t xml:space="preserve">: </w:t>
            </w:r>
            <w:r>
              <w:tab/>
            </w:r>
            <w:del w:id="73" w:author="PGSD1" w:date="2021-12-13T16:38:00Z">
              <w:r w:rsidDel="00E31905">
                <w:delText xml:space="preserve">ukuran </w:delText>
              </w:r>
            </w:del>
            <w:ins w:id="74" w:author="PGSD1" w:date="2021-12-13T16:38:00Z">
              <w:r w:rsidR="00E31905">
                <w:t>U</w:t>
              </w:r>
              <w:r w:rsidR="00E31905">
                <w:t xml:space="preserve">kuran </w:t>
              </w:r>
            </w:ins>
            <w:r>
              <w:t xml:space="preserve">yang menjadi </w:t>
            </w:r>
            <w:del w:id="75" w:author="PGSD1" w:date="2021-12-13T16:38:00Z">
              <w:r w:rsidDel="00E31905">
                <w:delText xml:space="preserve">dasar </w:delText>
              </w:r>
            </w:del>
            <w:ins w:id="76" w:author="PGSD1" w:date="2021-12-13T16:38:00Z">
              <w:r w:rsidR="00E31905">
                <w:t>D</w:t>
              </w:r>
              <w:r w:rsidR="00E31905">
                <w:t xml:space="preserve">asar </w:t>
              </w:r>
            </w:ins>
            <w:del w:id="77" w:author="PGSD1" w:date="2021-12-13T16:38:00Z">
              <w:r w:rsidDel="00E31905">
                <w:delText xml:space="preserve">penilaian </w:delText>
              </w:r>
            </w:del>
            <w:ins w:id="78" w:author="PGSD1" w:date="2021-12-13T16:38:00Z">
              <w:r w:rsidR="00E31905">
                <w:t>P</w:t>
              </w:r>
              <w:r w:rsidR="00E31905">
                <w:t xml:space="preserve">enilaian </w:t>
              </w:r>
            </w:ins>
            <w:r>
              <w:t xml:space="preserve">atau </w:t>
            </w:r>
            <w:del w:id="79" w:author="PGSD1" w:date="2021-12-13T16:38:00Z">
              <w:r w:rsidDel="00E31905">
                <w:delText xml:space="preserve">penetapan </w:delText>
              </w:r>
            </w:del>
            <w:ins w:id="80" w:author="PGSD1" w:date="2021-12-13T16:38:00Z">
              <w:r w:rsidR="00E31905">
                <w:t>P</w:t>
              </w:r>
              <w:r w:rsidR="00E31905">
                <w:t xml:space="preserve">enetapan </w:t>
              </w:r>
            </w:ins>
            <w:del w:id="81" w:author="PGSD1" w:date="2021-12-13T16:38:00Z">
              <w:r w:rsidDel="00E31905">
                <w:delText>sesuatu</w:delText>
              </w:r>
            </w:del>
            <w:ins w:id="82" w:author="PGSD1" w:date="2021-12-13T16:38:00Z">
              <w:r w:rsidR="00E31905">
                <w:t>S</w:t>
              </w:r>
              <w:r w:rsidR="00E31905">
                <w:t>esuatu</w:t>
              </w:r>
            </w:ins>
            <w:r>
              <w:t>.</w:t>
            </w:r>
          </w:p>
          <w:p w14:paraId="10CE53D3" w14:textId="304D963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3" w:author="PGSD1" w:date="2021-12-13T16:36:00Z">
              <w:r w:rsidRPr="00F6569D" w:rsidDel="00F6569D">
                <w:rPr>
                  <w:b/>
                  <w:bCs/>
                  <w:i/>
                  <w:iCs/>
                  <w:rPrChange w:id="84" w:author="PGSD1" w:date="2021-12-13T16:36:00Z">
                    <w:rPr/>
                  </w:rPrChange>
                </w:rPr>
                <w:delText xml:space="preserve">metodologi </w:delText>
              </w:r>
            </w:del>
            <w:ins w:id="85" w:author="PGSD1" w:date="2021-12-13T16:36:00Z">
              <w:r w:rsidR="00F6569D">
                <w:rPr>
                  <w:b/>
                  <w:bCs/>
                  <w:i/>
                  <w:iCs/>
                </w:rPr>
                <w:t>M</w:t>
              </w:r>
              <w:r w:rsidR="00F6569D" w:rsidRPr="00F6569D">
                <w:rPr>
                  <w:b/>
                  <w:bCs/>
                  <w:i/>
                  <w:iCs/>
                  <w:rPrChange w:id="86" w:author="PGSD1" w:date="2021-12-13T16:36:00Z">
                    <w:rPr/>
                  </w:rPrChange>
                </w:rPr>
                <w:t xml:space="preserve">etodologi </w:t>
              </w:r>
            </w:ins>
            <w:r>
              <w:tab/>
              <w:t xml:space="preserve">: </w:t>
            </w:r>
            <w:r>
              <w:tab/>
              <w:t>ilmu tentang metode.</w:t>
            </w:r>
          </w:p>
          <w:p w14:paraId="567284E4" w14:textId="7BE5D212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7" w:author="PGSD1" w:date="2021-12-13T16:37:00Z">
              <w:r w:rsidRPr="00F6569D" w:rsidDel="00F6569D">
                <w:rPr>
                  <w:b/>
                  <w:bCs/>
                  <w:i/>
                  <w:iCs/>
                  <w:rPrChange w:id="88" w:author="PGSD1" w:date="2021-12-13T16:36:00Z">
                    <w:rPr/>
                  </w:rPrChange>
                </w:rPr>
                <w:delText>norma</w:delText>
              </w:r>
              <w:r w:rsidDel="00F6569D">
                <w:delText xml:space="preserve"> </w:delText>
              </w:r>
            </w:del>
            <w:ins w:id="89" w:author="PGSD1" w:date="2021-12-13T16:37:00Z">
              <w:r w:rsidR="00F6569D">
                <w:rPr>
                  <w:b/>
                  <w:bCs/>
                  <w:i/>
                  <w:iCs/>
                </w:rPr>
                <w:t>N</w:t>
              </w:r>
              <w:r w:rsidR="00F6569D" w:rsidRPr="00F6569D">
                <w:rPr>
                  <w:b/>
                  <w:bCs/>
                  <w:i/>
                  <w:iCs/>
                  <w:rPrChange w:id="90" w:author="PGSD1" w:date="2021-12-13T16:36:00Z">
                    <w:rPr/>
                  </w:rPrChange>
                </w:rPr>
                <w:t>orma</w:t>
              </w:r>
              <w:r w:rsidR="00F6569D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91" w:author="PGSD1" w:date="2021-12-13T16:38:00Z">
              <w:r w:rsidDel="00E31905">
                <w:delText xml:space="preserve">aturan </w:delText>
              </w:r>
            </w:del>
            <w:ins w:id="92" w:author="PGSD1" w:date="2021-12-13T16:38:00Z">
              <w:r w:rsidR="00E31905">
                <w:t>A</w:t>
              </w:r>
              <w:r w:rsidR="00E31905">
                <w:t xml:space="preserve">turan </w:t>
              </w:r>
            </w:ins>
            <w:r>
              <w:t xml:space="preserve">atau </w:t>
            </w:r>
            <w:del w:id="93" w:author="PGSD1" w:date="2021-12-13T16:38:00Z">
              <w:r w:rsidDel="00E31905">
                <w:delText xml:space="preserve">ketentuan </w:delText>
              </w:r>
            </w:del>
            <w:ins w:id="94" w:author="PGSD1" w:date="2021-12-13T16:38:00Z">
              <w:r w:rsidR="00E31905">
                <w:t>K</w:t>
              </w:r>
              <w:r w:rsidR="00E31905">
                <w:t xml:space="preserve">etentuan </w:t>
              </w:r>
            </w:ins>
            <w:r>
              <w:t xml:space="preserve">yang </w:t>
            </w:r>
            <w:del w:id="95" w:author="PGSD1" w:date="2021-12-13T16:38:00Z">
              <w:r w:rsidDel="00E31905">
                <w:delText xml:space="preserve">mengikat </w:delText>
              </w:r>
            </w:del>
            <w:ins w:id="96" w:author="PGSD1" w:date="2021-12-13T16:38:00Z">
              <w:r w:rsidR="00E31905">
                <w:t>M</w:t>
              </w:r>
              <w:r w:rsidR="00E31905">
                <w:t xml:space="preserve">engikat </w:t>
              </w:r>
            </w:ins>
            <w:del w:id="97" w:author="PGSD1" w:date="2021-12-13T16:38:00Z">
              <w:r w:rsidDel="00E31905">
                <w:delText xml:space="preserve">warga </w:delText>
              </w:r>
            </w:del>
            <w:ins w:id="98" w:author="PGSD1" w:date="2021-12-13T16:38:00Z">
              <w:r w:rsidR="00E31905">
                <w:t>W</w:t>
              </w:r>
              <w:r w:rsidR="00E31905">
                <w:t xml:space="preserve">arga </w:t>
              </w:r>
            </w:ins>
            <w:del w:id="99" w:author="PGSD1" w:date="2021-12-13T16:39:00Z">
              <w:r w:rsidDel="00E31905">
                <w:delText xml:space="preserve">kelompok </w:delText>
              </w:r>
            </w:del>
            <w:ins w:id="100" w:author="PGSD1" w:date="2021-12-13T16:39:00Z">
              <w:r w:rsidR="00E31905">
                <w:t>K</w:t>
              </w:r>
              <w:r w:rsidR="00E31905">
                <w:t xml:space="preserve">elompok </w:t>
              </w:r>
            </w:ins>
          </w:p>
          <w:p w14:paraId="0261045C" w14:textId="2DEBEAA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</w:t>
            </w:r>
            <w:del w:id="101" w:author="PGSD1" w:date="2021-12-13T16:39:00Z">
              <w:r w:rsidDel="00E31905">
                <w:delText>masyarakat</w:delText>
              </w:r>
            </w:del>
            <w:ins w:id="102" w:author="PGSD1" w:date="2021-12-13T16:39:00Z">
              <w:r w:rsidR="00E31905">
                <w:t>M</w:t>
              </w:r>
              <w:r w:rsidR="00E31905">
                <w:t>asyarakat</w:t>
              </w:r>
            </w:ins>
            <w:r>
              <w:t xml:space="preserve">, dipakai sebagai </w:t>
            </w:r>
            <w:del w:id="103" w:author="PGSD1" w:date="2021-12-13T16:39:00Z">
              <w:r w:rsidDel="00E31905">
                <w:delText>panduan</w:delText>
              </w:r>
            </w:del>
            <w:ins w:id="104" w:author="PGSD1" w:date="2021-12-13T16:39:00Z">
              <w:r w:rsidR="00E31905">
                <w:t>P</w:t>
              </w:r>
              <w:r w:rsidR="00E31905">
                <w:t>anduan</w:t>
              </w:r>
            </w:ins>
            <w:r>
              <w:t xml:space="preserve">, </w:t>
            </w:r>
            <w:del w:id="105" w:author="PGSD1" w:date="2021-12-13T16:39:00Z">
              <w:r w:rsidDel="00E31905">
                <w:delText>tatanan</w:delText>
              </w:r>
            </w:del>
            <w:ins w:id="106" w:author="PGSD1" w:date="2021-12-13T16:39:00Z">
              <w:r w:rsidR="00E31905">
                <w:t>T</w:t>
              </w:r>
              <w:r w:rsidR="00E31905">
                <w:t>atanan</w:t>
              </w:r>
            </w:ins>
            <w:r>
              <w:t xml:space="preserve">, dan </w:t>
            </w:r>
          </w:p>
          <w:p w14:paraId="5EF0F59E" w14:textId="787A6E6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107" w:author="PGSD1" w:date="2021-12-13T16:39:00Z">
              <w:r w:rsidDel="00E31905">
                <w:delText xml:space="preserve">pengendali </w:delText>
              </w:r>
            </w:del>
            <w:ins w:id="108" w:author="PGSD1" w:date="2021-12-13T16:39:00Z">
              <w:r w:rsidR="00E31905">
                <w:t>P</w:t>
              </w:r>
              <w:r w:rsidR="00E31905">
                <w:t xml:space="preserve">engendali </w:t>
              </w:r>
            </w:ins>
            <w:del w:id="109" w:author="PGSD1" w:date="2021-12-13T16:39:00Z">
              <w:r w:rsidDel="00E31905">
                <w:delText xml:space="preserve">tingkah </w:delText>
              </w:r>
            </w:del>
            <w:ins w:id="110" w:author="PGSD1" w:date="2021-12-13T16:39:00Z">
              <w:r w:rsidR="00E31905">
                <w:t>T</w:t>
              </w:r>
              <w:r w:rsidR="00E31905">
                <w:t xml:space="preserve">ingkah </w:t>
              </w:r>
            </w:ins>
            <w:del w:id="111" w:author="PGSD1" w:date="2021-12-13T16:39:00Z">
              <w:r w:rsidDel="00E31905">
                <w:delText xml:space="preserve">laku </w:delText>
              </w:r>
            </w:del>
            <w:ins w:id="112" w:author="PGSD1" w:date="2021-12-13T16:39:00Z">
              <w:r w:rsidR="00E31905">
                <w:t>L</w:t>
              </w:r>
              <w:r w:rsidR="00E31905">
                <w:t xml:space="preserve">aku </w:t>
              </w:r>
            </w:ins>
            <w:r>
              <w:t xml:space="preserve">yang sesuai dan </w:t>
            </w:r>
            <w:del w:id="113" w:author="PGSD1" w:date="2021-12-13T16:39:00Z">
              <w:r w:rsidDel="00E31905">
                <w:delText>berterima</w:delText>
              </w:r>
            </w:del>
            <w:ins w:id="114" w:author="PGSD1" w:date="2021-12-13T16:39:00Z">
              <w:r w:rsidR="00E31905">
                <w:t>dapat dit</w:t>
              </w:r>
              <w:r w:rsidR="00E31905">
                <w:t>erima</w:t>
              </w:r>
            </w:ins>
            <w:r>
              <w:t>.</w:t>
            </w:r>
          </w:p>
          <w:p w14:paraId="5D0B9114" w14:textId="62103FCB" w:rsidR="00BE098E" w:rsidDel="00E3190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5" w:author="PGSD1" w:date="2021-12-13T16:40:00Z"/>
              </w:rPr>
            </w:pPr>
            <w:del w:id="116" w:author="PGSD1" w:date="2021-12-13T16:37:00Z">
              <w:r w:rsidRPr="00F6569D" w:rsidDel="00F6569D">
                <w:rPr>
                  <w:b/>
                  <w:bCs/>
                  <w:i/>
                  <w:iCs/>
                  <w:rPrChange w:id="117" w:author="PGSD1" w:date="2021-12-13T16:36:00Z">
                    <w:rPr/>
                  </w:rPrChange>
                </w:rPr>
                <w:delText xml:space="preserve">orientasi </w:delText>
              </w:r>
            </w:del>
            <w:ins w:id="118" w:author="PGSD1" w:date="2021-12-13T16:37:00Z">
              <w:r w:rsidR="00F6569D">
                <w:rPr>
                  <w:b/>
                  <w:bCs/>
                  <w:i/>
                  <w:iCs/>
                </w:rPr>
                <w:t>O</w:t>
              </w:r>
              <w:r w:rsidR="00F6569D" w:rsidRPr="00F6569D">
                <w:rPr>
                  <w:b/>
                  <w:bCs/>
                  <w:i/>
                  <w:iCs/>
                  <w:rPrChange w:id="119" w:author="PGSD1" w:date="2021-12-13T16:36:00Z">
                    <w:rPr/>
                  </w:rPrChange>
                </w:rPr>
                <w:t xml:space="preserve">rientasi </w:t>
              </w:r>
            </w:ins>
            <w:r>
              <w:tab/>
              <w:t xml:space="preserve">: </w:t>
            </w:r>
            <w:r>
              <w:tab/>
            </w:r>
            <w:del w:id="120" w:author="PGSD1" w:date="2021-12-13T16:39:00Z">
              <w:r w:rsidDel="00E31905">
                <w:delText xml:space="preserve">pandangan </w:delText>
              </w:r>
            </w:del>
            <w:ins w:id="121" w:author="PGSD1" w:date="2021-12-13T16:39:00Z">
              <w:r w:rsidR="00E31905">
                <w:t>P</w:t>
              </w:r>
              <w:r w:rsidR="00E31905">
                <w:t xml:space="preserve">andangan </w:t>
              </w:r>
            </w:ins>
            <w:r>
              <w:t xml:space="preserve">yang </w:t>
            </w:r>
            <w:del w:id="122" w:author="PGSD1" w:date="2021-12-13T16:40:00Z">
              <w:r w:rsidDel="00E31905">
                <w:delText xml:space="preserve">mendasari </w:delText>
              </w:r>
            </w:del>
            <w:ins w:id="123" w:author="PGSD1" w:date="2021-12-13T16:40:00Z">
              <w:r w:rsidR="00E31905">
                <w:t>M</w:t>
              </w:r>
              <w:r w:rsidR="00E31905">
                <w:t xml:space="preserve">endasari </w:t>
              </w:r>
            </w:ins>
            <w:del w:id="124" w:author="PGSD1" w:date="2021-12-13T16:40:00Z">
              <w:r w:rsidDel="00E31905">
                <w:delText>pikiran</w:delText>
              </w:r>
            </w:del>
            <w:ins w:id="125" w:author="PGSD1" w:date="2021-12-13T16:40:00Z">
              <w:r w:rsidR="00E31905">
                <w:t>P</w:t>
              </w:r>
              <w:r w:rsidR="00E31905">
                <w:t>ikiran</w:t>
              </w:r>
            </w:ins>
            <w:r>
              <w:t xml:space="preserve">, </w:t>
            </w:r>
            <w:del w:id="126" w:author="PGSD1" w:date="2021-12-13T16:40:00Z">
              <w:r w:rsidDel="00E31905">
                <w:delText>perhatian</w:delText>
              </w:r>
            </w:del>
            <w:ins w:id="127" w:author="PGSD1" w:date="2021-12-13T16:40:00Z">
              <w:r w:rsidR="00E31905">
                <w:t>P</w:t>
              </w:r>
              <w:r w:rsidR="00E31905">
                <w:t>erhatian</w:t>
              </w:r>
            </w:ins>
            <w:r>
              <w:t>, atau kece</w:t>
            </w:r>
            <w:del w:id="128" w:author="PGSD1" w:date="2021-12-13T16:40:00Z">
              <w:r w:rsidDel="00E31905">
                <w:delText>n-</w:delText>
              </w:r>
            </w:del>
            <w:ins w:id="129" w:author="PGSD1" w:date="2021-12-13T16:40:00Z">
              <w:r w:rsidR="00E31905">
                <w:t>derungan.</w:t>
              </w:r>
            </w:ins>
          </w:p>
          <w:p w14:paraId="1FC9A594" w14:textId="2025E8E3" w:rsidR="00BE098E" w:rsidRDefault="00BE098E" w:rsidP="00E3190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30" w:author="PGSD1" w:date="2021-12-13T16:40:00Z">
              <w:r w:rsidDel="00E31905">
                <w:tab/>
              </w:r>
              <w:r w:rsidDel="00E31905">
                <w:tab/>
                <w:delText>derungan.</w:delText>
              </w:r>
            </w:del>
          </w:p>
          <w:p w14:paraId="15E1D52B" w14:textId="4DABEA0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31" w:author="PGSD1" w:date="2021-12-13T16:37:00Z">
              <w:r w:rsidRPr="00F6569D" w:rsidDel="00F6569D">
                <w:rPr>
                  <w:b/>
                  <w:bCs/>
                  <w:i/>
                  <w:iCs/>
                  <w:rPrChange w:id="132" w:author="PGSD1" w:date="2021-12-13T16:36:00Z">
                    <w:rPr/>
                  </w:rPrChange>
                </w:rPr>
                <w:delText xml:space="preserve">prosedur </w:delText>
              </w:r>
            </w:del>
            <w:ins w:id="133" w:author="PGSD1" w:date="2021-12-13T16:37:00Z">
              <w:r w:rsidR="00F6569D">
                <w:rPr>
                  <w:b/>
                  <w:bCs/>
                  <w:i/>
                  <w:iCs/>
                </w:rPr>
                <w:t>P</w:t>
              </w:r>
              <w:r w:rsidR="00F6569D" w:rsidRPr="00F6569D">
                <w:rPr>
                  <w:b/>
                  <w:bCs/>
                  <w:i/>
                  <w:iCs/>
                  <w:rPrChange w:id="134" w:author="PGSD1" w:date="2021-12-13T16:36:00Z">
                    <w:rPr/>
                  </w:rPrChange>
                </w:rPr>
                <w:t xml:space="preserve">rosedur </w:t>
              </w:r>
            </w:ins>
            <w:r>
              <w:tab/>
              <w:t xml:space="preserve">: </w:t>
            </w:r>
            <w:r>
              <w:tab/>
            </w:r>
            <w:del w:id="135" w:author="PGSD1" w:date="2021-12-13T16:40:00Z">
              <w:r w:rsidDel="00E31905">
                <w:delText xml:space="preserve">tahap </w:delText>
              </w:r>
            </w:del>
            <w:ins w:id="136" w:author="PGSD1" w:date="2021-12-13T16:40:00Z">
              <w:r w:rsidR="00E31905">
                <w:t>T</w:t>
              </w:r>
              <w:r w:rsidR="00E31905">
                <w:t xml:space="preserve">ahap </w:t>
              </w:r>
            </w:ins>
            <w:del w:id="137" w:author="PGSD1" w:date="2021-12-13T16:40:00Z">
              <w:r w:rsidDel="00E31905">
                <w:delText xml:space="preserve">kegiatan </w:delText>
              </w:r>
            </w:del>
            <w:ins w:id="138" w:author="PGSD1" w:date="2021-12-13T16:40:00Z">
              <w:r w:rsidR="00E31905">
                <w:t>K</w:t>
              </w:r>
              <w:r w:rsidR="00E31905">
                <w:t xml:space="preserve">egiatan </w:t>
              </w:r>
            </w:ins>
            <w:r>
              <w:t xml:space="preserve">untuk </w:t>
            </w:r>
            <w:del w:id="139" w:author="PGSD1" w:date="2021-12-13T16:40:00Z">
              <w:r w:rsidDel="00E31905">
                <w:delText xml:space="preserve">menyelesaikan </w:delText>
              </w:r>
            </w:del>
            <w:ins w:id="140" w:author="PGSD1" w:date="2021-12-13T16:40:00Z">
              <w:r w:rsidR="00E31905">
                <w:t>M</w:t>
              </w:r>
              <w:r w:rsidR="00E31905">
                <w:t xml:space="preserve">enyelesaikan </w:t>
              </w:r>
            </w:ins>
            <w:del w:id="141" w:author="PGSD1" w:date="2021-12-13T16:40:00Z">
              <w:r w:rsidDel="00E31905">
                <w:delText xml:space="preserve">suatu </w:delText>
              </w:r>
            </w:del>
            <w:ins w:id="142" w:author="PGSD1" w:date="2021-12-13T16:40:00Z">
              <w:r w:rsidR="00E31905">
                <w:t>S</w:t>
              </w:r>
              <w:r w:rsidR="00E31905">
                <w:t xml:space="preserve">uatu </w:t>
              </w:r>
            </w:ins>
            <w:del w:id="143" w:author="PGSD1" w:date="2021-12-13T16:41:00Z">
              <w:r w:rsidDel="00E31905">
                <w:delText>aktivitas</w:delText>
              </w:r>
            </w:del>
            <w:ins w:id="144" w:author="PGSD1" w:date="2021-12-13T16:41:00Z">
              <w:r w:rsidR="00E31905">
                <w:t>A</w:t>
              </w:r>
              <w:r w:rsidR="00E31905">
                <w:t>ktivitas</w:t>
              </w:r>
            </w:ins>
            <w:r>
              <w:t xml:space="preserve">; </w:t>
            </w:r>
            <w:del w:id="145" w:author="PGSD1" w:date="2021-12-13T16:41:00Z">
              <w:r w:rsidDel="00E31905">
                <w:delText xml:space="preserve">metode </w:delText>
              </w:r>
            </w:del>
            <w:ins w:id="146" w:author="PGSD1" w:date="2021-12-13T16:41:00Z">
              <w:r w:rsidR="00E31905">
                <w:t>M</w:t>
              </w:r>
              <w:r w:rsidR="00E31905">
                <w:t xml:space="preserve">etode </w:t>
              </w:r>
            </w:ins>
          </w:p>
          <w:p w14:paraId="13BB8128" w14:textId="5614EDF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lastRenderedPageBreak/>
              <w:tab/>
            </w:r>
            <w:r>
              <w:tab/>
            </w:r>
            <w:del w:id="147" w:author="PGSD1" w:date="2021-12-13T16:41:00Z">
              <w:r w:rsidDel="00E31905">
                <w:delText xml:space="preserve">langkah </w:delText>
              </w:r>
            </w:del>
            <w:ins w:id="148" w:author="PGSD1" w:date="2021-12-13T16:41:00Z">
              <w:r w:rsidR="00E31905">
                <w:t>L</w:t>
              </w:r>
              <w:r w:rsidR="00E31905">
                <w:t xml:space="preserve">angkah </w:t>
              </w:r>
            </w:ins>
            <w:del w:id="149" w:author="PGSD1" w:date="2021-12-13T16:41:00Z">
              <w:r w:rsidDel="00E31905">
                <w:delText xml:space="preserve">demi </w:delText>
              </w:r>
            </w:del>
            <w:ins w:id="150" w:author="PGSD1" w:date="2021-12-13T16:41:00Z">
              <w:r w:rsidR="00E31905">
                <w:t>D</w:t>
              </w:r>
              <w:r w:rsidR="00E31905">
                <w:t xml:space="preserve">emi </w:t>
              </w:r>
            </w:ins>
            <w:del w:id="151" w:author="PGSD1" w:date="2021-12-13T16:41:00Z">
              <w:r w:rsidDel="00E31905">
                <w:delText xml:space="preserve">langkah </w:delText>
              </w:r>
            </w:del>
            <w:ins w:id="152" w:author="PGSD1" w:date="2021-12-13T16:41:00Z">
              <w:r w:rsidR="00E31905">
                <w:t>L</w:t>
              </w:r>
              <w:r w:rsidR="00E31905">
                <w:t xml:space="preserve">angkah </w:t>
              </w:r>
            </w:ins>
            <w:r>
              <w:t xml:space="preserve">secara </w:t>
            </w:r>
            <w:del w:id="153" w:author="PGSD1" w:date="2021-12-13T16:41:00Z">
              <w:r w:rsidDel="00E31905">
                <w:delText xml:space="preserve">pasti </w:delText>
              </w:r>
            </w:del>
            <w:ins w:id="154" w:author="PGSD1" w:date="2021-12-13T16:41:00Z">
              <w:r w:rsidR="00E31905">
                <w:t>P</w:t>
              </w:r>
              <w:r w:rsidR="00E31905">
                <w:t xml:space="preserve">asti </w:t>
              </w:r>
            </w:ins>
            <w:r>
              <w:t xml:space="preserve">dalam </w:t>
            </w:r>
            <w:del w:id="155" w:author="PGSD1" w:date="2021-12-13T16:41:00Z">
              <w:r w:rsidDel="00E31905">
                <w:delText xml:space="preserve">memecahkan </w:delText>
              </w:r>
            </w:del>
            <w:ins w:id="156" w:author="PGSD1" w:date="2021-12-13T16:41:00Z">
              <w:r w:rsidR="00E31905">
                <w:t>M</w:t>
              </w:r>
              <w:r w:rsidR="00E31905">
                <w:t xml:space="preserve">emecahkan </w:t>
              </w:r>
            </w:ins>
            <w:del w:id="157" w:author="PGSD1" w:date="2021-12-13T16:41:00Z">
              <w:r w:rsidDel="00E31905">
                <w:delText xml:space="preserve">suatu </w:delText>
              </w:r>
            </w:del>
            <w:ins w:id="158" w:author="PGSD1" w:date="2021-12-13T16:41:00Z">
              <w:r w:rsidR="00E31905">
                <w:t>S</w:t>
              </w:r>
              <w:r w:rsidR="00E31905">
                <w:t xml:space="preserve">uatu </w:t>
              </w:r>
            </w:ins>
            <w:del w:id="159" w:author="PGSD1" w:date="2021-12-13T16:41:00Z">
              <w:r w:rsidDel="00E31905">
                <w:delText>masalah</w:delText>
              </w:r>
            </w:del>
            <w:ins w:id="160" w:author="PGSD1" w:date="2021-12-13T16:41:00Z">
              <w:r w:rsidR="00E31905">
                <w:t>M</w:t>
              </w:r>
              <w:r w:rsidR="00E31905">
                <w:t>asalah</w:t>
              </w:r>
            </w:ins>
            <w:r>
              <w:t>.</w:t>
            </w:r>
          </w:p>
          <w:p w14:paraId="1B56874B" w14:textId="5E87B87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61" w:author="PGSD1" w:date="2021-12-13T16:37:00Z">
              <w:r w:rsidRPr="00F6569D" w:rsidDel="00F6569D">
                <w:rPr>
                  <w:b/>
                  <w:bCs/>
                  <w:i/>
                  <w:iCs/>
                  <w:rPrChange w:id="162" w:author="PGSD1" w:date="2021-12-13T16:36:00Z">
                    <w:rPr/>
                  </w:rPrChange>
                </w:rPr>
                <w:delText xml:space="preserve">inklusif </w:delText>
              </w:r>
            </w:del>
            <w:ins w:id="163" w:author="PGSD1" w:date="2021-12-13T16:37:00Z">
              <w:r w:rsidR="00F6569D">
                <w:rPr>
                  <w:b/>
                  <w:bCs/>
                  <w:i/>
                  <w:iCs/>
                </w:rPr>
                <w:t>I</w:t>
              </w:r>
              <w:r w:rsidR="00F6569D" w:rsidRPr="00F6569D">
                <w:rPr>
                  <w:b/>
                  <w:bCs/>
                  <w:i/>
                  <w:iCs/>
                  <w:rPrChange w:id="164" w:author="PGSD1" w:date="2021-12-13T16:36:00Z">
                    <w:rPr/>
                  </w:rPrChange>
                </w:rPr>
                <w:t xml:space="preserve">nklusif </w:t>
              </w:r>
            </w:ins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6190FE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1288B4B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1BAE67E" w14:textId="77777777" w:rsidTr="00821BA2">
        <w:tc>
          <w:tcPr>
            <w:tcW w:w="9350" w:type="dxa"/>
          </w:tcPr>
          <w:p w14:paraId="2C12365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A294F8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GSD1">
    <w15:presenceInfo w15:providerId="None" w15:userId="PGS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31905"/>
    <w:rsid w:val="00F6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EF8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6569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PGSD1</cp:lastModifiedBy>
  <cp:revision>2</cp:revision>
  <dcterms:created xsi:type="dcterms:W3CDTF">2021-12-13T08:41:00Z</dcterms:created>
  <dcterms:modified xsi:type="dcterms:W3CDTF">2021-12-13T08:41:00Z</dcterms:modified>
</cp:coreProperties>
</file>