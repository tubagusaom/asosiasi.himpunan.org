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658E9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A3DB65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C88FD52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E6B2B34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4065196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18C17AE" w14:textId="67DCC00B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6751578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290AADA" wp14:editId="62F74B9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5A3B2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D258F8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4FEDEF2" w14:textId="4335A48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ins w:id="0" w:author="Nugroho Ponco Santoso" w:date="2021-11-30T11:07:00Z">
        <w:r w:rsidR="00E1388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88E">
        <w:rPr>
          <w:rFonts w:ascii="Times New Roman" w:eastAsia="Times New Roman" w:hAnsi="Times New Roman" w:cs="Times New Roman"/>
          <w:strike/>
          <w:color w:val="00B0F0"/>
          <w:sz w:val="24"/>
          <w:szCs w:val="24"/>
          <w:rPrChange w:id="1" w:author="Nugroho Ponco Santoso" w:date="2021-11-30T1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0BB9B4C" w14:textId="6CA782B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del w:id="2" w:author="Nugroho Ponco Santoso" w:date="2021-11-30T11:08:00Z">
        <w:r w:rsidRPr="00C50A1E" w:rsidDel="007060F5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ins w:id="3" w:author="Nugroho Ponco Santoso" w:date="2021-11-30T11:10:00Z">
        <w:r w:rsidR="007060F5">
          <w:rPr>
            <w:rFonts w:ascii="Times New Roman" w:eastAsia="Times New Roman" w:hAnsi="Times New Roman" w:cs="Times New Roman"/>
            <w:sz w:val="24"/>
            <w:szCs w:val="24"/>
          </w:rPr>
          <w:t>pun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60F5">
        <w:rPr>
          <w:rFonts w:ascii="Times New Roman" w:eastAsia="Times New Roman" w:hAnsi="Times New Roman" w:cs="Times New Roman"/>
          <w:strike/>
          <w:color w:val="00B0F0"/>
          <w:sz w:val="24"/>
          <w:szCs w:val="24"/>
          <w:rPrChange w:id="4" w:author="Nugroho Ponco Santoso" w:date="2021-11-30T11:0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di </w:t>
      </w:r>
      <w:proofErr w:type="spellStart"/>
      <w:r w:rsidRPr="007060F5">
        <w:rPr>
          <w:rFonts w:ascii="Times New Roman" w:eastAsia="Times New Roman" w:hAnsi="Times New Roman" w:cs="Times New Roman"/>
          <w:strike/>
          <w:color w:val="00B0F0"/>
          <w:sz w:val="24"/>
          <w:szCs w:val="24"/>
          <w:rPrChange w:id="5" w:author="Nugroho Ponco Santoso" w:date="2021-11-30T11:0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tahun</w:t>
      </w:r>
      <w:proofErr w:type="spellEnd"/>
      <w:r w:rsidRPr="007060F5">
        <w:rPr>
          <w:rFonts w:ascii="Times New Roman" w:eastAsia="Times New Roman" w:hAnsi="Times New Roman" w:cs="Times New Roman"/>
          <w:strike/>
          <w:color w:val="00B0F0"/>
          <w:sz w:val="24"/>
          <w:szCs w:val="24"/>
          <w:rPrChange w:id="6" w:author="Nugroho Ponco Santoso" w:date="2021-11-30T11:0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060F5">
        <w:rPr>
          <w:rFonts w:ascii="Times New Roman" w:eastAsia="Times New Roman" w:hAnsi="Times New Roman" w:cs="Times New Roman"/>
          <w:strike/>
          <w:color w:val="00B0F0"/>
          <w:sz w:val="24"/>
          <w:szCs w:val="24"/>
          <w:rPrChange w:id="7" w:author="Nugroho Ponco Santoso" w:date="2021-11-30T11:0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</w:t>
      </w:r>
      <w:proofErr w:type="spellEnd"/>
      <w:r w:rsidRPr="007060F5">
        <w:rPr>
          <w:rFonts w:ascii="Times New Roman" w:eastAsia="Times New Roman" w:hAnsi="Times New Roman" w:cs="Times New Roman"/>
          <w:color w:val="00B0F0"/>
          <w:sz w:val="24"/>
          <w:szCs w:val="24"/>
          <w:rPrChange w:id="8" w:author="Nugroho Ponco Santoso" w:date="2021-11-30T11:0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" w:author="Nugroho Ponco Santoso" w:date="2021-11-30T11:11:00Z">
        <w:r w:rsidR="007060F5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0" w:author="Nugroho Ponco Santoso" w:date="2021-11-30T11:11:00Z">
        <w:r w:rsidDel="007060F5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0F5">
        <w:rPr>
          <w:rFonts w:ascii="Times New Roman" w:eastAsia="Times New Roman" w:hAnsi="Times New Roman" w:cs="Times New Roman"/>
          <w:strike/>
          <w:sz w:val="24"/>
          <w:szCs w:val="24"/>
          <w:rPrChange w:id="11" w:author="Nugroho Ponco Santoso" w:date="2021-11-30T11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seperti</w:t>
      </w:r>
      <w:proofErr w:type="spellEnd"/>
      <w:ins w:id="12" w:author="Nugroho Ponco Santoso" w:date="2021-11-30T11:10:00Z">
        <w:r w:rsidR="007060F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060F5">
          <w:rPr>
            <w:rFonts w:ascii="Times New Roman" w:eastAsia="Times New Roman" w:hAnsi="Times New Roman" w:cs="Times New Roman"/>
            <w:sz w:val="24"/>
            <w:szCs w:val="24"/>
          </w:rPr>
          <w:t>sesuai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060F5">
        <w:rPr>
          <w:rFonts w:ascii="Times New Roman" w:eastAsia="Times New Roman" w:hAnsi="Times New Roman" w:cs="Times New Roman"/>
          <w:strike/>
          <w:sz w:val="24"/>
          <w:szCs w:val="24"/>
          <w:rPrChange w:id="13" w:author="Nugroho Ponco Santoso" w:date="2021-11-30T11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Sudah</w:t>
      </w:r>
      <w:proofErr w:type="spellEnd"/>
      <w:r w:rsidRPr="007060F5">
        <w:rPr>
          <w:rFonts w:ascii="Times New Roman" w:eastAsia="Times New Roman" w:hAnsi="Times New Roman" w:cs="Times New Roman"/>
          <w:strike/>
          <w:sz w:val="24"/>
          <w:szCs w:val="24"/>
          <w:rPrChange w:id="14" w:author="Nugroho Ponco Santoso" w:date="2021-11-30T11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sangat </w:t>
      </w:r>
      <w:proofErr w:type="spellStart"/>
      <w:r w:rsidRPr="007060F5">
        <w:rPr>
          <w:rFonts w:ascii="Times New Roman" w:eastAsia="Times New Roman" w:hAnsi="Times New Roman" w:cs="Times New Roman"/>
          <w:strike/>
          <w:sz w:val="24"/>
          <w:szCs w:val="24"/>
          <w:rPrChange w:id="15" w:author="Nugroho Ponco Santoso" w:date="2021-11-30T11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6" w:author="Nugroho Ponco Santoso" w:date="2021-11-30T11:11:00Z">
        <w:r w:rsidR="007060F5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7060F5">
        <w:rPr>
          <w:rFonts w:ascii="Times New Roman" w:eastAsia="Times New Roman" w:hAnsi="Times New Roman" w:cs="Times New Roman"/>
          <w:strike/>
          <w:sz w:val="24"/>
          <w:szCs w:val="24"/>
          <w:rPrChange w:id="17" w:author="Nugroho Ponco Santoso" w:date="2021-11-30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0F5">
        <w:rPr>
          <w:rFonts w:ascii="Times New Roman" w:eastAsia="Times New Roman" w:hAnsi="Times New Roman" w:cs="Times New Roman"/>
          <w:strike/>
          <w:sz w:val="24"/>
          <w:szCs w:val="24"/>
          <w:rPrChange w:id="18" w:author="Nugroho Ponco Santoso" w:date="2021-11-30T11:1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ins w:id="19" w:author="Nugroho Ponco Santoso" w:date="2021-11-30T11:11:00Z">
        <w:r w:rsidR="007060F5">
          <w:rPr>
            <w:rFonts w:ascii="Times New Roman" w:eastAsia="Times New Roman" w:hAnsi="Times New Roman" w:cs="Times New Roman"/>
            <w:strike/>
            <w:sz w:val="24"/>
            <w:szCs w:val="24"/>
          </w:rPr>
          <w:t xml:space="preserve"> </w:t>
        </w:r>
        <w:proofErr w:type="spellStart"/>
        <w:r w:rsidR="007060F5" w:rsidRPr="007060F5">
          <w:rPr>
            <w:rFonts w:ascii="Times New Roman" w:eastAsia="Times New Roman" w:hAnsi="Times New Roman" w:cs="Times New Roman"/>
            <w:sz w:val="24"/>
            <w:szCs w:val="24"/>
            <w:rPrChange w:id="20" w:author="Nugroho Ponco Santoso" w:date="2021-11-30T11:11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t>sudah</w:t>
        </w:r>
        <w:proofErr w:type="spellEnd"/>
        <w:r w:rsidR="007060F5" w:rsidRPr="007060F5">
          <w:rPr>
            <w:rFonts w:ascii="Times New Roman" w:eastAsia="Times New Roman" w:hAnsi="Times New Roman" w:cs="Times New Roman"/>
            <w:sz w:val="24"/>
            <w:szCs w:val="24"/>
            <w:rPrChange w:id="21" w:author="Nugroho Ponco Santoso" w:date="2021-11-30T11:11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t xml:space="preserve"> sangat </w:t>
        </w:r>
        <w:proofErr w:type="spellStart"/>
        <w:r w:rsidR="007060F5" w:rsidRPr="007060F5">
          <w:rPr>
            <w:rFonts w:ascii="Times New Roman" w:eastAsia="Times New Roman" w:hAnsi="Times New Roman" w:cs="Times New Roman"/>
            <w:sz w:val="24"/>
            <w:szCs w:val="24"/>
            <w:rPrChange w:id="22" w:author="Nugroho Ponco Santoso" w:date="2021-11-30T11:11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t>terasa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415AA0" w14:textId="6E06237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0F5">
        <w:rPr>
          <w:rFonts w:ascii="Times New Roman" w:eastAsia="Times New Roman" w:hAnsi="Times New Roman" w:cs="Times New Roman"/>
          <w:strike/>
          <w:sz w:val="24"/>
          <w:szCs w:val="24"/>
          <w:rPrChange w:id="23" w:author="Nugroho Ponco Santoso" w:date="2021-11-30T11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tak</w:t>
      </w:r>
      <w:proofErr w:type="spellEnd"/>
      <w:ins w:id="24" w:author="Nugroho Ponco Santoso" w:date="2021-11-30T11:12:00Z">
        <w:r w:rsidR="007060F5">
          <w:rPr>
            <w:rFonts w:ascii="Times New Roman" w:eastAsia="Times New Roman" w:hAnsi="Times New Roman" w:cs="Times New Roman"/>
            <w:sz w:val="24"/>
            <w:szCs w:val="24"/>
          </w:rPr>
          <w:t xml:space="preserve"> tidak</w:t>
        </w:r>
      </w:ins>
      <w:r w:rsidRPr="007060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60F5">
        <w:rPr>
          <w:rFonts w:ascii="Times New Roman" w:eastAsia="Times New Roman" w:hAnsi="Times New Roman" w:cs="Times New Roman"/>
          <w:strike/>
          <w:sz w:val="24"/>
          <w:szCs w:val="24"/>
          <w:rPrChange w:id="25" w:author="Nugroho Ponco Santoso" w:date="2021-11-30T11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ins w:id="26" w:author="Nugroho Ponco Santoso" w:date="2021-11-30T11:12:00Z">
        <w:r w:rsidR="007060F5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7" w:author="Nugroho Ponco Santoso" w:date="2021-11-30T11:12:00Z">
        <w:r w:rsidRPr="00C50A1E" w:rsidDel="007060F5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60F5">
        <w:rPr>
          <w:rFonts w:ascii="Times New Roman" w:eastAsia="Times New Roman" w:hAnsi="Times New Roman" w:cs="Times New Roman"/>
          <w:strike/>
          <w:sz w:val="24"/>
          <w:szCs w:val="24"/>
          <w:rPrChange w:id="28" w:author="Nugroho Ponco Santoso" w:date="2021-11-30T11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pun </w:t>
      </w:r>
      <w:proofErr w:type="spellStart"/>
      <w:r w:rsidRPr="007060F5">
        <w:rPr>
          <w:rFonts w:ascii="Times New Roman" w:eastAsia="Times New Roman" w:hAnsi="Times New Roman" w:cs="Times New Roman"/>
          <w:strike/>
          <w:sz w:val="24"/>
          <w:szCs w:val="24"/>
          <w:rPrChange w:id="29" w:author="Nugroho Ponco Santoso" w:date="2021-11-30T11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perilaku</w:t>
      </w:r>
      <w:proofErr w:type="spellEnd"/>
      <w:r w:rsidRPr="007060F5">
        <w:rPr>
          <w:rFonts w:ascii="Times New Roman" w:eastAsia="Times New Roman" w:hAnsi="Times New Roman" w:cs="Times New Roman"/>
          <w:strike/>
          <w:sz w:val="24"/>
          <w:szCs w:val="24"/>
          <w:rPrChange w:id="30" w:author="Nugroho Ponco Santoso" w:date="2021-11-30T11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060F5">
        <w:rPr>
          <w:rFonts w:ascii="Times New Roman" w:eastAsia="Times New Roman" w:hAnsi="Times New Roman" w:cs="Times New Roman"/>
          <w:strike/>
          <w:sz w:val="24"/>
          <w:szCs w:val="24"/>
          <w:rPrChange w:id="31" w:author="Nugroho Ponco Santoso" w:date="2021-11-30T11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7060F5">
        <w:rPr>
          <w:rFonts w:ascii="Times New Roman" w:eastAsia="Times New Roman" w:hAnsi="Times New Roman" w:cs="Times New Roman"/>
          <w:strike/>
          <w:sz w:val="24"/>
          <w:szCs w:val="24"/>
          <w:rPrChange w:id="32" w:author="Nugroho Ponco Santoso" w:date="2021-11-30T11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lain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060F5">
        <w:rPr>
          <w:rFonts w:ascii="Times New Roman" w:eastAsia="Times New Roman" w:hAnsi="Times New Roman" w:cs="Times New Roman"/>
          <w:strike/>
          <w:sz w:val="24"/>
          <w:szCs w:val="24"/>
          <w:rPrChange w:id="33" w:author="Nugroho Ponco Santoso" w:date="2021-11-30T11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Soal</w:t>
      </w:r>
      <w:proofErr w:type="spellEnd"/>
      <w:r w:rsidRPr="007060F5">
        <w:rPr>
          <w:rFonts w:ascii="Times New Roman" w:eastAsia="Times New Roman" w:hAnsi="Times New Roman" w:cs="Times New Roman"/>
          <w:strike/>
          <w:sz w:val="24"/>
          <w:szCs w:val="24"/>
          <w:rPrChange w:id="34" w:author="Nugroho Ponco Santoso" w:date="2021-11-30T11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060F5">
        <w:rPr>
          <w:rFonts w:ascii="Times New Roman" w:eastAsia="Times New Roman" w:hAnsi="Times New Roman" w:cs="Times New Roman"/>
          <w:strike/>
          <w:sz w:val="24"/>
          <w:szCs w:val="24"/>
          <w:rPrChange w:id="35" w:author="Nugroho Ponco Santoso" w:date="2021-11-30T11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ins w:id="36" w:author="Nugroho Ponco Santoso" w:date="2021-11-30T11:13:00Z">
        <w:r w:rsidR="007060F5" w:rsidRPr="007060F5">
          <w:rPr>
            <w:rFonts w:ascii="Times New Roman" w:eastAsia="Times New Roman" w:hAnsi="Times New Roman" w:cs="Times New Roman"/>
            <w:strike/>
            <w:sz w:val="24"/>
            <w:szCs w:val="24"/>
            <w:rPrChange w:id="37" w:author="Nugroho Ponco Santoso" w:date="2021-11-30T11:1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,</w:t>
        </w:r>
      </w:ins>
      <w:del w:id="38" w:author="Nugroho Ponco Santoso" w:date="2021-11-30T11:13:00Z">
        <w:r w:rsidRPr="007060F5" w:rsidDel="007060F5">
          <w:rPr>
            <w:rFonts w:ascii="Times New Roman" w:eastAsia="Times New Roman" w:hAnsi="Times New Roman" w:cs="Times New Roman"/>
            <w:strike/>
            <w:sz w:val="24"/>
            <w:szCs w:val="24"/>
            <w:rPrChange w:id="39" w:author="Nugroho Ponco Santoso" w:date="2021-11-30T11:1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. </w:delText>
        </w:r>
      </w:del>
      <w:r w:rsidRPr="007060F5">
        <w:rPr>
          <w:rFonts w:ascii="Times New Roman" w:eastAsia="Times New Roman" w:hAnsi="Times New Roman" w:cs="Times New Roman"/>
          <w:strike/>
          <w:sz w:val="24"/>
          <w:szCs w:val="24"/>
          <w:rPrChange w:id="40" w:author="Nugroho Ponco Santoso" w:date="2021-11-30T11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7060F5">
        <w:rPr>
          <w:rFonts w:ascii="Times New Roman" w:eastAsia="Times New Roman" w:hAnsi="Times New Roman" w:cs="Times New Roman"/>
          <w:strike/>
          <w:sz w:val="24"/>
          <w:szCs w:val="24"/>
          <w:rPrChange w:id="41" w:author="Nugroho Ponco Santoso" w:date="2021-11-30T11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2" w:author="Nugroho Ponco Santoso" w:date="2021-11-30T11:13:00Z">
        <w:r w:rsidRPr="00C50A1E" w:rsidDel="0007066C">
          <w:rPr>
            <w:rFonts w:ascii="Times New Roman" w:eastAsia="Times New Roman" w:hAnsi="Times New Roman" w:cs="Times New Roman"/>
            <w:sz w:val="24"/>
            <w:szCs w:val="24"/>
          </w:rPr>
          <w:delText xml:space="preserve">hujan </w:delText>
        </w:r>
      </w:del>
      <w:proofErr w:type="spellStart"/>
      <w:ins w:id="43" w:author="Nugroho Ponco Santoso" w:date="2021-11-30T11:13:00Z">
        <w:r w:rsidR="0007066C">
          <w:rPr>
            <w:rFonts w:ascii="Times New Roman" w:eastAsia="Times New Roman" w:hAnsi="Times New Roman" w:cs="Times New Roman"/>
            <w:sz w:val="24"/>
            <w:szCs w:val="24"/>
          </w:rPr>
          <w:t>H</w:t>
        </w:r>
        <w:r w:rsidR="0007066C" w:rsidRPr="00C50A1E">
          <w:rPr>
            <w:rFonts w:ascii="Times New Roman" w:eastAsia="Times New Roman" w:hAnsi="Times New Roman" w:cs="Times New Roman"/>
            <w:sz w:val="24"/>
            <w:szCs w:val="24"/>
          </w:rPr>
          <w:t>ujan</w:t>
        </w:r>
        <w:proofErr w:type="spellEnd"/>
        <w:r w:rsidR="0007066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07066C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ins w:id="44" w:author="Nugroho Ponco Santoso" w:date="2021-11-30T11:14:00Z">
        <w:r w:rsidR="0007066C">
          <w:rPr>
            <w:rFonts w:ascii="Times New Roman" w:eastAsia="Times New Roman" w:hAnsi="Times New Roman" w:cs="Times New Roman"/>
            <w:sz w:val="24"/>
            <w:szCs w:val="24"/>
          </w:rPr>
          <w:t xml:space="preserve">uga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5" w:author="Nugroho Ponco Santoso" w:date="2021-11-30T11:14:00Z">
        <w:r w:rsidR="0007066C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7066C">
        <w:rPr>
          <w:rFonts w:ascii="Times New Roman" w:eastAsia="Times New Roman" w:hAnsi="Times New Roman" w:cs="Times New Roman"/>
          <w:i/>
          <w:iCs/>
          <w:sz w:val="24"/>
          <w:szCs w:val="24"/>
          <w:rPrChange w:id="46" w:author="Nugroho Ponco Santoso" w:date="2021-11-30T11:1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E3E5F73" w14:textId="2D98798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47" w:author="Nugroho Ponco Santoso" w:date="2021-11-30T11:14:00Z">
        <w:r w:rsidR="0007066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k</w:t>
        </w:r>
      </w:ins>
      <w:r w:rsidRPr="0007066C">
        <w:rPr>
          <w:rFonts w:ascii="Times New Roman" w:eastAsia="Times New Roman" w:hAnsi="Times New Roman" w:cs="Times New Roman"/>
          <w:b/>
          <w:bCs/>
          <w:strike/>
          <w:sz w:val="24"/>
          <w:szCs w:val="24"/>
          <w:rPrChange w:id="48" w:author="Nugroho Ponco Santoso" w:date="2021-11-30T11:14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K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Pr="0007066C">
        <w:rPr>
          <w:rFonts w:ascii="Times New Roman" w:eastAsia="Times New Roman" w:hAnsi="Times New Roman" w:cs="Times New Roman"/>
          <w:strike/>
          <w:sz w:val="24"/>
          <w:szCs w:val="24"/>
          <w:rPrChange w:id="49" w:author="Nugroho Ponco Santoso" w:date="2021-11-30T11:1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</w:t>
      </w:r>
      <w:ins w:id="50" w:author="Nugroho Ponco Santoso" w:date="2021-11-30T11:14:00Z">
        <w:r w:rsidR="0007066C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9E0A8E0" w14:textId="03DC860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07066C">
        <w:rPr>
          <w:rFonts w:ascii="Times New Roman" w:eastAsia="Times New Roman" w:hAnsi="Times New Roman" w:cs="Times New Roman"/>
          <w:strike/>
          <w:sz w:val="24"/>
          <w:szCs w:val="24"/>
          <w:rPrChange w:id="51" w:author="Nugroho Ponco Santoso" w:date="2021-11-30T11:1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066C">
        <w:rPr>
          <w:rFonts w:ascii="Times New Roman" w:eastAsia="Times New Roman" w:hAnsi="Times New Roman" w:cs="Times New Roman"/>
          <w:strike/>
          <w:sz w:val="24"/>
          <w:szCs w:val="24"/>
          <w:rPrChange w:id="52" w:author="Nugroho Ponco Santoso" w:date="2021-11-30T11:1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53" w:author="Nugroho Ponco Santoso" w:date="2021-11-30T11:15:00Z">
        <w:r w:rsidR="0007066C">
          <w:rPr>
            <w:rFonts w:ascii="Times New Roman" w:eastAsia="Times New Roman" w:hAnsi="Times New Roman" w:cs="Times New Roman"/>
            <w:sz w:val="24"/>
            <w:szCs w:val="24"/>
          </w:rPr>
          <w:t>te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BB7B02" w14:textId="1943C5F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066C">
        <w:rPr>
          <w:rFonts w:ascii="Times New Roman" w:eastAsia="Times New Roman" w:hAnsi="Times New Roman" w:cs="Times New Roman"/>
          <w:strike/>
          <w:sz w:val="24"/>
          <w:szCs w:val="24"/>
          <w:rPrChange w:id="54" w:author="Nugroho Ponco Santoso" w:date="2021-11-30T11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del w:id="55" w:author="Nugroho Ponco Santoso" w:date="2021-11-30T11:16:00Z">
        <w:r w:rsidRPr="00C50A1E" w:rsidDel="0007066C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066C">
        <w:rPr>
          <w:rFonts w:ascii="Times New Roman" w:eastAsia="Times New Roman" w:hAnsi="Times New Roman" w:cs="Times New Roman"/>
          <w:i/>
          <w:iCs/>
          <w:sz w:val="24"/>
          <w:szCs w:val="24"/>
          <w:rPrChange w:id="56" w:author="Nugroho Ponco Santoso" w:date="2021-11-30T11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56AC93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CB5A2B0" w14:textId="3438F2A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57" w:author="Nugroho Ponco Santoso" w:date="2021-11-30T11:17:00Z">
        <w:r w:rsidR="00070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goreng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F2F08C4" w14:textId="637AA599" w:rsidR="00927764" w:rsidRPr="00C50A1E" w:rsidRDefault="0007066C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58" w:author="Nugroho Ponco Santoso" w:date="2021-11-30T11:18:00Z">
        <w:r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07066C">
        <w:rPr>
          <w:rFonts w:ascii="Times New Roman" w:eastAsia="Times New Roman" w:hAnsi="Times New Roman" w:cs="Times New Roman"/>
          <w:i/>
          <w:iCs/>
          <w:sz w:val="24"/>
          <w:szCs w:val="24"/>
          <w:rPrChange w:id="59" w:author="Nugroho Ponco Santoso" w:date="2021-11-30T11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60" w:author="Nugroho Ponco Santoso" w:date="2021-11-30T11:18:00Z">
        <w:r>
          <w:rPr>
            <w:rFonts w:ascii="Times New Roman" w:eastAsia="Times New Roman" w:hAnsi="Times New Roman" w:cs="Times New Roman"/>
            <w:sz w:val="24"/>
            <w:szCs w:val="24"/>
          </w:rPr>
          <w:t>”.</w:t>
        </w:r>
      </w:ins>
      <w:del w:id="61" w:author="Nugroho Ponco Santoso" w:date="2021-11-30T11:18:00Z">
        <w:r w:rsidR="00927764" w:rsidRPr="00C50A1E" w:rsidDel="0007066C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6A6FFDF9" w14:textId="7286699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del w:id="62" w:author="Nugroho Ponco Santoso" w:date="2021-11-30T11:18:00Z">
        <w:r w:rsidRPr="00C50A1E" w:rsidDel="0007066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3" w:author="Nugroho Ponco Santoso" w:date="2021-11-30T11:19:00Z">
        <w:r w:rsidR="0040044D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64" w:author="Nugroho Ponco Santoso" w:date="2021-11-30T11:19:00Z">
        <w:r w:rsidRPr="00C50A1E" w:rsidDel="0040044D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5" w:author="Nugroho Ponco Santoso" w:date="2021-11-30T11:19:00Z">
        <w:r w:rsidRPr="00C50A1E" w:rsidDel="0040044D">
          <w:rPr>
            <w:rFonts w:ascii="Times New Roman" w:eastAsia="Times New Roman" w:hAnsi="Times New Roman" w:cs="Times New Roman"/>
            <w:sz w:val="24"/>
            <w:szCs w:val="24"/>
          </w:rPr>
          <w:delText>Ya, ini soal</w:delText>
        </w:r>
      </w:del>
      <w:ins w:id="66" w:author="Nugroho Ponco Santoso" w:date="2021-11-30T11:19:00Z">
        <w:r w:rsidR="0040044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0044D">
          <w:rPr>
            <w:rFonts w:ascii="Times New Roman" w:eastAsia="Times New Roman" w:hAnsi="Times New Roman" w:cs="Times New Roman"/>
            <w:sz w:val="24"/>
            <w:szCs w:val="24"/>
          </w:rPr>
          <w:t>Artinya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7" w:author="Nugroho Ponco Santoso" w:date="2021-11-30T11:19:00Z">
        <w:r w:rsidR="0040044D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ins w:id="68" w:author="Nugroho Ponco Santoso" w:date="2021-11-30T11:20:00Z">
        <w:r w:rsidR="0040044D">
          <w:rPr>
            <w:rFonts w:ascii="Times New Roman" w:eastAsia="Times New Roman" w:hAnsi="Times New Roman" w:cs="Times New Roman"/>
            <w:sz w:val="24"/>
            <w:szCs w:val="24"/>
          </w:rPr>
          <w:t>e</w:t>
        </w:r>
        <w:proofErr w:type="spellEnd"/>
        <w:r w:rsidR="0040044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69" w:author="Nugroho Ponco Santoso" w:date="2021-11-30T11:20:00Z">
        <w:r w:rsidRPr="00C50A1E" w:rsidDel="0040044D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ins w:id="70" w:author="Nugroho Ponco Santoso" w:date="2021-11-30T11:19:00Z">
        <w:r w:rsidR="0040044D">
          <w:rPr>
            <w:rFonts w:ascii="Times New Roman" w:eastAsia="Times New Roman" w:hAnsi="Times New Roman" w:cs="Times New Roman"/>
            <w:sz w:val="24"/>
            <w:szCs w:val="24"/>
          </w:rPr>
          <w:t xml:space="preserve">tidak </w:t>
        </w:r>
      </w:ins>
      <w:del w:id="71" w:author="Nugroho Ponco Santoso" w:date="2021-11-30T11:19:00Z">
        <w:r w:rsidRPr="00C50A1E" w:rsidDel="0040044D">
          <w:rPr>
            <w:rFonts w:ascii="Times New Roman" w:eastAsia="Times New Roman" w:hAnsi="Times New Roman" w:cs="Times New Roman"/>
            <w:sz w:val="24"/>
            <w:szCs w:val="24"/>
          </w:rPr>
          <w:delText xml:space="preserve">tak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0044D">
        <w:rPr>
          <w:rFonts w:ascii="Times New Roman" w:eastAsia="Times New Roman" w:hAnsi="Times New Roman" w:cs="Times New Roman"/>
          <w:i/>
          <w:iCs/>
          <w:sz w:val="24"/>
          <w:szCs w:val="24"/>
          <w:rPrChange w:id="72" w:author="Nugroho Ponco Santoso" w:date="2021-11-30T11:1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6F313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5BF08AD" w14:textId="5E42AAA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3" w:author="Nugroho Ponco Santoso" w:date="2021-11-30T11:20:00Z">
        <w:r w:rsidR="0040044D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="0040044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r w:rsidRPr="0040044D">
        <w:rPr>
          <w:rFonts w:ascii="Times New Roman" w:eastAsia="Times New Roman" w:hAnsi="Times New Roman" w:cs="Times New Roman"/>
          <w:strike/>
          <w:sz w:val="24"/>
          <w:szCs w:val="24"/>
          <w:rPrChange w:id="74" w:author="Nugroho Ponco Santoso" w:date="2021-11-30T11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Akan </w:t>
      </w:r>
      <w:proofErr w:type="spellStart"/>
      <w:r w:rsidRPr="0040044D">
        <w:rPr>
          <w:rFonts w:ascii="Times New Roman" w:eastAsia="Times New Roman" w:hAnsi="Times New Roman" w:cs="Times New Roman"/>
          <w:strike/>
          <w:sz w:val="24"/>
          <w:szCs w:val="24"/>
          <w:rPrChange w:id="75" w:author="Nugroho Ponco Santoso" w:date="2021-11-30T11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BCD9EC" w14:textId="475E4C0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76" w:author="Nugroho Ponco Santoso" w:date="2021-11-30T11:21:00Z">
        <w:r w:rsidR="0040044D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 w:rsidR="0040044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77" w:author="Nugroho Ponco Santoso" w:date="2021-11-30T11:21:00Z">
        <w:r w:rsidRPr="00C50A1E" w:rsidDel="0040044D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ins w:id="78" w:author="Nugroho Ponco Santoso" w:date="2021-11-30T11:21:00Z">
        <w:r w:rsidR="0040044D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79" w:author="Nugroho Ponco Santoso" w:date="2021-11-30T11:21:00Z">
        <w:r w:rsidR="0040044D">
          <w:rPr>
            <w:rFonts w:ascii="Times New Roman" w:eastAsia="Times New Roman" w:hAnsi="Times New Roman" w:cs="Times New Roman"/>
            <w:sz w:val="24"/>
            <w:szCs w:val="24"/>
          </w:rPr>
          <w:t>Seringkali</w:t>
        </w:r>
        <w:proofErr w:type="spellEnd"/>
        <w:r w:rsidR="0040044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0044D">
          <w:rPr>
            <w:rFonts w:ascii="Times New Roman" w:eastAsia="Times New Roman" w:hAnsi="Times New Roman" w:cs="Times New Roman"/>
            <w:sz w:val="24"/>
            <w:szCs w:val="24"/>
          </w:rPr>
          <w:t>berpikir</w:t>
        </w:r>
        <w:proofErr w:type="spellEnd"/>
        <w:r w:rsidR="0040044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0" w:author="Nugroho Ponco Santoso" w:date="2021-11-30T11:21:00Z">
        <w:r w:rsidRPr="00C50A1E" w:rsidDel="0040044D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ins w:id="81" w:author="Nugroho Ponco Santoso" w:date="2021-11-30T11:21:00Z">
        <w:r w:rsidR="0040044D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82" w:author="Nugroho Ponco Santoso" w:date="2021-11-30T11:21:00Z">
        <w:r w:rsidR="0040044D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83" w:author="Nugroho Ponco Santoso" w:date="2021-11-30T11:21:00Z">
        <w:r w:rsidRPr="00C50A1E" w:rsidDel="0040044D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3400FCFD" w14:textId="22BD9CB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84" w:author="Nugroho Ponco Santoso" w:date="2021-11-30T11:22:00Z">
        <w:r w:rsidRPr="00C50A1E" w:rsidDel="0040044D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ins w:id="85" w:author="Nugroho Ponco Santoso" w:date="2021-11-30T11:22:00Z">
        <w:r w:rsidR="0040044D">
          <w:rPr>
            <w:rFonts w:ascii="Times New Roman" w:eastAsia="Times New Roman" w:hAnsi="Times New Roman" w:cs="Times New Roman"/>
            <w:sz w:val="24"/>
            <w:szCs w:val="24"/>
          </w:rPr>
          <w:t>=</w:t>
        </w:r>
      </w:ins>
      <w:del w:id="86" w:author="Nugroho Ponco Santoso" w:date="2021-11-30T11:22:00Z">
        <w:r w:rsidRPr="00C50A1E" w:rsidDel="0040044D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ins w:id="87" w:author="Nugroho Ponco Santoso" w:date="2021-11-30T11:22:00Z">
        <w:r w:rsidR="0040044D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ika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88" w:author="Nugroho Ponco Santoso" w:date="2021-11-30T11:22:00Z">
        <w:r w:rsidR="0040044D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ins w:id="89" w:author="Nugroho Ponco Santoso" w:date="2021-11-30T11:22:00Z">
        <w:r w:rsidR="0040044D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del w:id="90" w:author="Nugroho Ponco Santoso" w:date="2021-11-30T11:22:00Z">
        <w:r w:rsidRPr="00C50A1E" w:rsidDel="0040044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an.</w:t>
      </w:r>
      <w:proofErr w:type="spellEnd"/>
    </w:p>
    <w:p w14:paraId="24F64FFA" w14:textId="0983666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1" w:author="Nugroho Ponco Santoso" w:date="2021-11-30T11:23:00Z">
        <w:r w:rsidR="0040044D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proofErr w:type="spellEnd"/>
        <w:r w:rsidR="0040044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2" w:author="Nugroho Ponco Santoso" w:date="2021-11-30T11:23:00Z">
        <w:r w:rsidRPr="00C50A1E" w:rsidDel="0040044D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del w:id="93" w:author="Nugroho Ponco Santoso" w:date="2021-11-30T11:23:00Z">
        <w:r w:rsidRPr="00C50A1E" w:rsidDel="0040044D">
          <w:rPr>
            <w:rFonts w:ascii="Times New Roman" w:eastAsia="Times New Roman" w:hAnsi="Times New Roman" w:cs="Times New Roman"/>
            <w:sz w:val="24"/>
            <w:szCs w:val="24"/>
          </w:rPr>
          <w:delText>yang lebih suka naiknya</w:delText>
        </w:r>
      </w:del>
      <w:ins w:id="94" w:author="Nugroho Ponco Santoso" w:date="2021-11-30T11:23:00Z">
        <w:r w:rsidR="0040044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0044D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="0040044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0044D">
          <w:rPr>
            <w:rFonts w:ascii="Times New Roman" w:eastAsia="Times New Roman" w:hAnsi="Times New Roman" w:cs="Times New Roman"/>
            <w:sz w:val="24"/>
            <w:szCs w:val="24"/>
          </w:rPr>
          <w:t>cepat</w:t>
        </w:r>
        <w:proofErr w:type="spellEnd"/>
        <w:r w:rsidR="0040044D">
          <w:rPr>
            <w:rFonts w:ascii="Times New Roman" w:eastAsia="Times New Roman" w:hAnsi="Times New Roman" w:cs="Times New Roman"/>
            <w:sz w:val="24"/>
            <w:szCs w:val="24"/>
          </w:rPr>
          <w:t xml:space="preserve"> naik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03183">
        <w:rPr>
          <w:rFonts w:ascii="Times New Roman" w:eastAsia="Times New Roman" w:hAnsi="Times New Roman" w:cs="Times New Roman"/>
          <w:i/>
          <w:iCs/>
          <w:sz w:val="24"/>
          <w:szCs w:val="24"/>
          <w:rPrChange w:id="95" w:author="Nugroho Ponco Santoso" w:date="2021-11-30T11:2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866EA09" w14:textId="1C50945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3183">
        <w:rPr>
          <w:rFonts w:ascii="Times New Roman" w:eastAsia="Times New Roman" w:hAnsi="Times New Roman" w:cs="Times New Roman"/>
          <w:i/>
          <w:iCs/>
          <w:sz w:val="24"/>
          <w:szCs w:val="24"/>
          <w:rPrChange w:id="96" w:author="Nugroho Ponco Santoso" w:date="2021-11-30T11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97" w:author="Nugroho Ponco Santoso" w:date="2021-11-30T11:24:00Z">
        <w:r w:rsidR="00D0318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03183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="00D0318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8" w:author="Nugroho Ponco Santoso" w:date="2021-11-30T11:24:00Z">
        <w:r w:rsidRPr="00C50A1E" w:rsidDel="00D03183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3F2D284C" w14:textId="542193A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99" w:author="Nugroho Ponco Santoso" w:date="2021-11-30T11:26:00Z">
        <w:r w:rsidR="00D0318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26FBAF5" w14:textId="4B9CDFB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00" w:author="Nugroho Ponco Santoso" w:date="2021-11-30T11:27:00Z">
        <w:r w:rsidRPr="00C50A1E" w:rsidDel="00D03183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proofErr w:type="spellStart"/>
      <w:ins w:id="101" w:author="Nugroho Ponco Santoso" w:date="2021-11-30T11:27:00Z">
        <w:r w:rsidR="00D03183">
          <w:rPr>
            <w:rFonts w:ascii="Times New Roman" w:eastAsia="Times New Roman" w:hAnsi="Times New Roman" w:cs="Times New Roman"/>
            <w:sz w:val="24"/>
            <w:szCs w:val="24"/>
          </w:rPr>
          <w:t>haha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364308E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5A79279" w14:textId="77777777" w:rsidR="00927764" w:rsidRPr="00C50A1E" w:rsidRDefault="00927764" w:rsidP="00927764"/>
    <w:p w14:paraId="48AB1275" w14:textId="77777777" w:rsidR="00927764" w:rsidRPr="005A045A" w:rsidRDefault="00927764" w:rsidP="00927764">
      <w:pPr>
        <w:rPr>
          <w:i/>
        </w:rPr>
      </w:pPr>
    </w:p>
    <w:p w14:paraId="65EFFEEC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3139D91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25C8C" w14:textId="77777777" w:rsidR="00C260E7" w:rsidRDefault="00C260E7">
      <w:r>
        <w:separator/>
      </w:r>
    </w:p>
  </w:endnote>
  <w:endnote w:type="continuationSeparator" w:id="0">
    <w:p w14:paraId="091CF007" w14:textId="77777777" w:rsidR="00C260E7" w:rsidRDefault="00C26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C1512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0112DE8" w14:textId="77777777" w:rsidR="00941E77" w:rsidRDefault="00C260E7">
    <w:pPr>
      <w:pStyle w:val="Footer"/>
    </w:pPr>
  </w:p>
  <w:p w14:paraId="4E1AD301" w14:textId="77777777" w:rsidR="00941E77" w:rsidRDefault="00C260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156BF" w14:textId="77777777" w:rsidR="00C260E7" w:rsidRDefault="00C260E7">
      <w:r>
        <w:separator/>
      </w:r>
    </w:p>
  </w:footnote>
  <w:footnote w:type="continuationSeparator" w:id="0">
    <w:p w14:paraId="26C2412A" w14:textId="77777777" w:rsidR="00C260E7" w:rsidRDefault="00C26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ugroho Ponco Santoso">
    <w15:presenceInfo w15:providerId="AD" w15:userId="S::Nugrohoponcosantoso@Virtualeducationacademy.or.id::33bdc7d7-fc09-441d-b23b-5d8ef5ef3e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tDA1MTY1sgQiSyUdpeDU4uLM/DyQAsNaAKcKGlIsAAAA"/>
  </w:docVars>
  <w:rsids>
    <w:rsidRoot w:val="00927764"/>
    <w:rsid w:val="0007066C"/>
    <w:rsid w:val="000728F3"/>
    <w:rsid w:val="0012251A"/>
    <w:rsid w:val="002318A3"/>
    <w:rsid w:val="0040044D"/>
    <w:rsid w:val="0042167F"/>
    <w:rsid w:val="007060F5"/>
    <w:rsid w:val="00924DF5"/>
    <w:rsid w:val="00927764"/>
    <w:rsid w:val="00C20908"/>
    <w:rsid w:val="00C260E7"/>
    <w:rsid w:val="00D03183"/>
    <w:rsid w:val="00E1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2E81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E13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Nugroho Ponco Santoso</cp:lastModifiedBy>
  <cp:revision>5</cp:revision>
  <dcterms:created xsi:type="dcterms:W3CDTF">2020-08-26T21:16:00Z</dcterms:created>
  <dcterms:modified xsi:type="dcterms:W3CDTF">2021-11-30T04:28:00Z</dcterms:modified>
</cp:coreProperties>
</file>