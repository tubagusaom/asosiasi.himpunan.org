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861D4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7FDBD2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C4DA74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A165AA7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26A0A40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7BC1F8A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5B6C595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DEFE786" wp14:editId="3791D33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F7A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14A5F50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3DB6A15B" w14:textId="55A1F3ED" w:rsidR="00927764" w:rsidRPr="00C50A1E" w:rsidRDefault="00927764" w:rsidP="004E1D8B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0" w:author="adit warman" w:date="2021-12-18T12:01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</w:t>
      </w:r>
      <w:del w:id="1" w:author="adit warman" w:date="2021-12-18T12:43:00Z">
        <w:r w:rsidRPr="00C50A1E" w:rsidDel="00816F0B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F0B">
        <w:rPr>
          <w:rFonts w:ascii="Times New Roman" w:eastAsia="Times New Roman" w:hAnsi="Times New Roman" w:cs="Times New Roman"/>
          <w:i/>
          <w:iCs/>
          <w:sz w:val="24"/>
          <w:szCs w:val="24"/>
          <w:rPrChange w:id="2" w:author="adit warman" w:date="2021-12-18T12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" w:author="adit warman" w:date="2021-12-18T12:02:00Z">
        <w:r w:rsidR="004E1D8B">
          <w:rPr>
            <w:rFonts w:ascii="Times New Roman" w:eastAsia="Times New Roman" w:hAnsi="Times New Roman" w:cs="Times New Roman"/>
            <w:sz w:val="24"/>
            <w:szCs w:val="24"/>
          </w:rPr>
          <w:t>yang ber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 putih</w:t>
      </w:r>
      <w:ins w:id="4" w:author="adit warman" w:date="2021-12-18T12:02:00Z">
        <w:r w:rsidR="004E1D8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adit warman" w:date="2021-12-18T12:02:00Z">
        <w:r w:rsidRPr="00C50A1E" w:rsidDel="004E1D8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aromanya </w:t>
      </w:r>
      <w:del w:id="6" w:author="adit warman" w:date="2021-12-18T12:03:00Z">
        <w:r w:rsidRPr="00C50A1E" w:rsidDel="004E1D8B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ins w:id="7" w:author="adit warman" w:date="2021-12-18T12:03:00Z">
        <w:r w:rsidR="004E1D8B">
          <w:rPr>
            <w:rFonts w:ascii="Times New Roman" w:eastAsia="Times New Roman" w:hAnsi="Times New Roman" w:cs="Times New Roman"/>
            <w:sz w:val="24"/>
            <w:szCs w:val="24"/>
          </w:rPr>
          <w:t>sungguh</w:t>
        </w:r>
        <w:r w:rsidR="004E1D8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menggoda indera penciuman</w:t>
      </w:r>
      <w:ins w:id="8" w:author="adit warman" w:date="2021-12-18T12:03:00Z">
        <w:r w:rsidR="004E1D8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9" w:author="adit warman" w:date="2021-12-18T12:03:00Z">
        <w:r w:rsidRPr="00C50A1E" w:rsidDel="004E1D8B">
          <w:rPr>
            <w:rFonts w:ascii="Times New Roman" w:eastAsia="Times New Roman" w:hAnsi="Times New Roman" w:cs="Times New Roman"/>
            <w:sz w:val="24"/>
            <w:szCs w:val="24"/>
          </w:rPr>
          <w:delText xml:space="preserve"> itu </w:delText>
        </w:r>
      </w:del>
      <w:ins w:id="10" w:author="adit warman" w:date="2021-12-18T12:03:00Z">
        <w:r w:rsidR="00E126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atau bakwan yang baru diangkat dari penggorengan di kala hujan?</w:t>
      </w:r>
    </w:p>
    <w:p w14:paraId="2258EB4A" w14:textId="69F748F2" w:rsidR="00927764" w:rsidRPr="00C50A1E" w:rsidRDefault="00927764" w:rsidP="00E12683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11" w:author="adit warman" w:date="2021-12-18T12:1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ins w:id="12" w:author="adit warman" w:date="2021-12-18T12:05:00Z">
        <w:r w:rsidR="00E12683">
          <w:rPr>
            <w:rFonts w:ascii="Times New Roman" w:eastAsia="Times New Roman" w:hAnsi="Times New Roman" w:cs="Times New Roman"/>
            <w:sz w:val="24"/>
            <w:szCs w:val="24"/>
          </w:rPr>
          <w:t xml:space="preserve">yang berarti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</w:t>
      </w:r>
      <w:del w:id="13" w:author="adit warman" w:date="2021-12-18T12:05:00Z">
        <w:r w:rsidRPr="00C50A1E" w:rsidDel="00E12683">
          <w:rPr>
            <w:rFonts w:ascii="Times New Roman" w:eastAsia="Times New Roman" w:hAnsi="Times New Roman" w:cs="Times New Roman"/>
            <w:sz w:val="24"/>
            <w:szCs w:val="24"/>
          </w:rPr>
          <w:delText>se</w:delText>
        </w:r>
      </w:del>
      <w:ins w:id="14" w:author="adit warman" w:date="2021-12-18T12:05:00Z">
        <w:r w:rsidR="00E12683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hari-hari, begitu kata orang sering mengartikannya. Benar saja</w:t>
      </w:r>
      <w:ins w:id="15" w:author="adit warman" w:date="2021-12-18T12:05:00Z">
        <w:r w:rsidR="00E1268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6" w:author="adit warman" w:date="2021-12-18T12:05:00Z">
        <w:r w:rsidRPr="00C50A1E" w:rsidDel="00E12683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adit warman" w:date="2021-12-18T12:06:00Z">
        <w:r w:rsidRPr="00C50A1E" w:rsidDel="00E12683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ins w:id="18" w:author="adit warman" w:date="2021-12-18T12:06:00Z">
        <w:r w:rsidR="00E12683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 di tahun</w:t>
      </w:r>
      <w:ins w:id="19" w:author="adit warman" w:date="2021-12-18T12:07:00Z">
        <w:r w:rsidR="00E12683">
          <w:rPr>
            <w:rFonts w:ascii="Times New Roman" w:eastAsia="Times New Roman" w:hAnsi="Times New Roman" w:cs="Times New Roman"/>
            <w:sz w:val="24"/>
            <w:szCs w:val="24"/>
          </w:rPr>
          <w:t xml:space="preserve"> 2019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</w:t>
      </w:r>
      <w:del w:id="20" w:author="adit warman" w:date="2021-12-18T12:06:00Z">
        <w:r w:rsidDel="00E1268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del w:id="21" w:author="adit warman" w:date="2021-12-18T12:07:00Z">
        <w:r w:rsidRPr="00C50A1E" w:rsidDel="00E12683">
          <w:rPr>
            <w:rFonts w:ascii="Times New Roman" w:eastAsia="Times New Roman" w:hAnsi="Times New Roman" w:cs="Times New Roman"/>
            <w:sz w:val="24"/>
            <w:szCs w:val="24"/>
          </w:rPr>
          <w:delText xml:space="preserve"> 2019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22" w:author="adit warman" w:date="2021-12-18T12:08:00Z">
        <w:r w:rsidR="00E12683">
          <w:rPr>
            <w:rFonts w:ascii="Times New Roman" w:eastAsia="Times New Roman" w:hAnsi="Times New Roman" w:cs="Times New Roman"/>
            <w:sz w:val="24"/>
            <w:szCs w:val="24"/>
          </w:rPr>
          <w:t xml:space="preserve">di tahun ini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 benar-benar datang seperti perkiraan</w:t>
      </w:r>
      <w:ins w:id="23" w:author="adit warman" w:date="2021-12-18T12:09:00Z">
        <w:r w:rsidR="00E12683">
          <w:rPr>
            <w:rFonts w:ascii="Times New Roman" w:eastAsia="Times New Roman" w:hAnsi="Times New Roman" w:cs="Times New Roman"/>
            <w:sz w:val="24"/>
            <w:szCs w:val="24"/>
          </w:rPr>
          <w:t xml:space="preserve"> da</w:t>
        </w:r>
      </w:ins>
      <w:ins w:id="24" w:author="adit warman" w:date="2021-12-18T12:10:00Z">
        <w:r w:rsidR="00E12683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del w:id="25" w:author="adit warman" w:date="2021-12-18T12:09:00Z">
        <w:r w:rsidRPr="00C50A1E" w:rsidDel="00E12683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26" w:author="adit warman" w:date="2021-12-18T12:10:00Z">
        <w:r w:rsidR="00E12683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udah sangat terasa </w:t>
      </w:r>
      <w:del w:id="27" w:author="adit warman" w:date="2021-12-18T12:10:00Z">
        <w:r w:rsidRPr="00C50A1E" w:rsidDel="00E12683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sejak awal tahun </w:t>
      </w:r>
      <w:del w:id="28" w:author="adit warman" w:date="2021-12-18T12:10:00Z">
        <w:r w:rsidRPr="00C50A1E" w:rsidDel="00E12683">
          <w:rPr>
            <w:rFonts w:ascii="Times New Roman" w:eastAsia="Times New Roman" w:hAnsi="Times New Roman" w:cs="Times New Roman"/>
            <w:sz w:val="24"/>
            <w:szCs w:val="24"/>
          </w:rPr>
          <w:delText>baru kita</w:delText>
        </w:r>
      </w:del>
      <w:ins w:id="29" w:author="adit warman" w:date="2021-12-18T12:10:00Z">
        <w:r w:rsidR="00E12683">
          <w:rPr>
            <w:rFonts w:ascii="Times New Roman" w:eastAsia="Times New Roman" w:hAnsi="Times New Roman" w:cs="Times New Roman"/>
            <w:sz w:val="24"/>
            <w:szCs w:val="24"/>
          </w:rPr>
          <w:t>ini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473772" w14:textId="28343CB3" w:rsidR="00927764" w:rsidRPr="00C50A1E" w:rsidRDefault="00927764" w:rsidP="00E12683">
      <w:pPr>
        <w:shd w:val="clear" w:color="auto" w:fill="F5F5F5"/>
        <w:spacing w:after="375"/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30" w:author="adit warman" w:date="2021-12-18T12:11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</w:t>
      </w:r>
      <w:ins w:id="31" w:author="adit warman" w:date="2021-12-18T12:11:00Z">
        <w:r w:rsidR="00E1268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ternyata tak hanya pandai membuat perasaan hatimu </w:t>
      </w:r>
      <w:del w:id="32" w:author="adit warman" w:date="2021-12-18T12:11:00Z">
        <w:r w:rsidRPr="00C50A1E" w:rsidDel="00E12683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ambyar, </w:t>
      </w:r>
      <w:del w:id="33" w:author="adit warman" w:date="2021-12-18T12:11:00Z">
        <w:r w:rsidRPr="00C50A1E" w:rsidDel="00E12683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34" w:author="adit warman" w:date="2021-12-18T12:11:00Z">
        <w:r w:rsidR="00E12683">
          <w:rPr>
            <w:rFonts w:ascii="Times New Roman" w:eastAsia="Times New Roman" w:hAnsi="Times New Roman" w:cs="Times New Roman"/>
            <w:sz w:val="24"/>
            <w:szCs w:val="24"/>
          </w:rPr>
          <w:t>tetapi juga</w:t>
        </w:r>
        <w:r w:rsidR="00E1268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perilaku kita yang lain. Soal makan</w:t>
      </w:r>
      <w:ins w:id="35" w:author="adit warman" w:date="2021-12-18T12:11:00Z">
        <w:r w:rsidR="00E1268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6" w:author="adit warman" w:date="2021-12-18T12:11:00Z">
        <w:r w:rsidRPr="00C50A1E" w:rsidDel="00E12683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adit warman" w:date="2021-12-18T12:12:00Z">
        <w:r w:rsidRPr="00C50A1E" w:rsidDel="00E12683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38" w:author="adit warman" w:date="2021-12-18T12:12:00Z">
        <w:r w:rsidR="00E12683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a, hujan yang membuat kita jadi sering lapar. Kok bisa ya?</w:t>
      </w:r>
    </w:p>
    <w:p w14:paraId="6F26E7C7" w14:textId="0BB738B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bahwa hujan </w:t>
      </w:r>
      <w:del w:id="39" w:author="adit warman" w:date="2021-12-18T12:14:00Z">
        <w:r w:rsidDel="00274C5D">
          <w:rPr>
            <w:rFonts w:ascii="Times New Roman" w:eastAsia="Times New Roman" w:hAnsi="Times New Roman" w:cs="Times New Roman"/>
            <w:sz w:val="24"/>
            <w:szCs w:val="24"/>
          </w:rPr>
          <w:delText>datang bersama</w:delText>
        </w:r>
      </w:del>
      <w:ins w:id="40" w:author="adit warman" w:date="2021-12-18T12:14:00Z">
        <w:r w:rsidR="00274C5D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na</w:t>
      </w:r>
      <w:ins w:id="41" w:author="adit warman" w:date="2021-12-18T12:14:00Z">
        <w:r w:rsidR="00274C5D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42" w:author="adit warman" w:date="2021-12-18T12:14:00Z">
        <w:r w:rsidDel="00274C5D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su makan </w:t>
      </w:r>
      <w:del w:id="43" w:author="adit warman" w:date="2021-12-18T12:14:00Z">
        <w:r w:rsidRPr="00C50A1E" w:rsidDel="00274C5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tiba-tiba ikut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14:paraId="70A79ED5" w14:textId="6023D640" w:rsidR="00274C5D" w:rsidRPr="00C50A1E" w:rsidRDefault="00927764" w:rsidP="00274C5D">
      <w:pPr>
        <w:shd w:val="clear" w:color="auto" w:fill="F5F5F5"/>
        <w:spacing w:after="375"/>
        <w:ind w:firstLine="720"/>
        <w:rPr>
          <w:moveTo w:id="44" w:author="adit warman" w:date="2021-12-18T12:16:00Z"/>
          <w:rFonts w:ascii="Times New Roman" w:eastAsia="Times New Roman" w:hAnsi="Times New Roman" w:cs="Times New Roman"/>
          <w:sz w:val="24"/>
          <w:szCs w:val="24"/>
        </w:rPr>
        <w:pPrChange w:id="45" w:author="adit warman" w:date="2021-12-18T12:18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</w:t>
      </w:r>
      <w:del w:id="46" w:author="adit warman" w:date="2021-12-18T12:14:00Z">
        <w:r w:rsidRPr="00C50A1E" w:rsidDel="00274C5D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 di</w:t>
      </w:r>
      <w:del w:id="47" w:author="adit warman" w:date="2021-12-18T12:14:00Z">
        <w:r w:rsidRPr="00C50A1E" w:rsidDel="00274C5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saat hujan </w:t>
      </w:r>
      <w:del w:id="48" w:author="adit warman" w:date="2021-12-18T12:16:00Z">
        <w:r w:rsidRPr="00C50A1E" w:rsidDel="00274C5D">
          <w:rPr>
            <w:rFonts w:ascii="Times New Roman" w:eastAsia="Times New Roman" w:hAnsi="Times New Roman" w:cs="Times New Roman"/>
            <w:sz w:val="24"/>
            <w:szCs w:val="24"/>
          </w:rPr>
          <w:delText xml:space="preserve">turun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adalah makan. </w:t>
      </w:r>
      <w:moveToRangeStart w:id="49" w:author="adit warman" w:date="2021-12-18T12:16:00Z" w:name="move90722229"/>
      <w:moveTo w:id="50" w:author="adit warman" w:date="2021-12-18T12:16:00Z">
        <w:r w:rsidR="00274C5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Sebungkus keripik </w:t>
        </w:r>
        <w:del w:id="51" w:author="adit warman" w:date="2021-12-18T12:17:00Z">
          <w:r w:rsidR="00274C5D" w:rsidRPr="00C50A1E" w:rsidDel="00274C5D">
            <w:rPr>
              <w:rFonts w:ascii="Times New Roman" w:eastAsia="Times New Roman" w:hAnsi="Times New Roman" w:cs="Times New Roman"/>
              <w:sz w:val="24"/>
              <w:szCs w:val="24"/>
            </w:rPr>
            <w:delText xml:space="preserve">yang </w:delText>
          </w:r>
        </w:del>
        <w:r w:rsidR="00274C5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dalam kemasan </w:t>
        </w:r>
      </w:moveTo>
      <w:ins w:id="52" w:author="adit warman" w:date="2021-12-18T12:17:00Z">
        <w:r w:rsidR="00274C5D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moveTo w:id="53" w:author="adit warman" w:date="2021-12-18T12:16:00Z">
        <w:r w:rsidR="00274C5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bisa dikonsumsi </w:t>
        </w:r>
      </w:moveTo>
      <w:ins w:id="54" w:author="adit warman" w:date="2021-12-18T12:17:00Z">
        <w:r w:rsidR="00274C5D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moveTo w:id="55" w:author="adit warman" w:date="2021-12-18T12:16:00Z">
        <w:del w:id="56" w:author="adit warman" w:date="2021-12-18T12:17:00Z">
          <w:r w:rsidR="00274C5D" w:rsidRPr="00C50A1E" w:rsidDel="00274C5D">
            <w:rPr>
              <w:rFonts w:ascii="Times New Roman" w:eastAsia="Times New Roman" w:hAnsi="Times New Roman" w:cs="Times New Roman"/>
              <w:sz w:val="24"/>
              <w:szCs w:val="24"/>
            </w:rPr>
            <w:delText>4</w:delText>
          </w:r>
        </w:del>
        <w:r w:rsidR="00274C5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del w:id="57" w:author="adit warman" w:date="2021-12-18T12:17:00Z">
          <w:r w:rsidR="00274C5D" w:rsidRPr="00C50A1E" w:rsidDel="00274C5D">
            <w:rPr>
              <w:rFonts w:ascii="Times New Roman" w:eastAsia="Times New Roman" w:hAnsi="Times New Roman" w:cs="Times New Roman"/>
              <w:sz w:val="24"/>
              <w:szCs w:val="24"/>
            </w:rPr>
            <w:delText>porsi</w:delText>
          </w:r>
        </w:del>
      </w:moveTo>
      <w:ins w:id="58" w:author="adit warman" w:date="2021-12-18T12:17:00Z">
        <w:r w:rsidR="00274C5D">
          <w:rPr>
            <w:rFonts w:ascii="Times New Roman" w:eastAsia="Times New Roman" w:hAnsi="Times New Roman" w:cs="Times New Roman"/>
            <w:sz w:val="24"/>
            <w:szCs w:val="24"/>
          </w:rPr>
          <w:t>kali,</w:t>
        </w:r>
      </w:ins>
      <w:moveTo w:id="59" w:author="adit warman" w:date="2021-12-18T12:16:00Z">
        <w:r w:rsidR="00274C5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habis </w:t>
        </w:r>
      </w:moveTo>
      <w:ins w:id="60" w:author="adit warman" w:date="2021-12-18T12:18:00Z">
        <w:r w:rsidR="00274C5D">
          <w:rPr>
            <w:rFonts w:ascii="Times New Roman" w:eastAsia="Times New Roman" w:hAnsi="Times New Roman" w:cs="Times New Roman"/>
            <w:sz w:val="24"/>
            <w:szCs w:val="24"/>
          </w:rPr>
          <w:t xml:space="preserve">dalam </w:t>
        </w:r>
      </w:ins>
      <w:moveTo w:id="61" w:author="adit warman" w:date="2021-12-18T12:16:00Z">
        <w:r w:rsidR="00274C5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sekali duduk. </w:t>
        </w:r>
      </w:moveTo>
      <w:ins w:id="62" w:author="adit warman" w:date="2021-12-18T12:45:00Z">
        <w:r w:rsidR="00816F0B">
          <w:rPr>
            <w:rFonts w:ascii="Times New Roman" w:eastAsia="Times New Roman" w:hAnsi="Times New Roman" w:cs="Times New Roman"/>
            <w:sz w:val="24"/>
            <w:szCs w:val="24"/>
          </w:rPr>
          <w:t>Jika b</w:t>
        </w:r>
      </w:ins>
      <w:moveTo w:id="63" w:author="adit warman" w:date="2021-12-18T12:16:00Z">
        <w:del w:id="64" w:author="adit warman" w:date="2021-12-18T12:45:00Z">
          <w:r w:rsidR="00274C5D" w:rsidRPr="00C50A1E" w:rsidDel="00816F0B">
            <w:rPr>
              <w:rFonts w:ascii="Times New Roman" w:eastAsia="Times New Roman" w:hAnsi="Times New Roman" w:cs="Times New Roman"/>
              <w:sz w:val="24"/>
              <w:szCs w:val="24"/>
            </w:rPr>
            <w:delText>B</w:delText>
          </w:r>
        </w:del>
        <w:r w:rsidR="00274C5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elum cukup, </w:t>
        </w:r>
      </w:moveTo>
      <w:ins w:id="65" w:author="adit warman" w:date="2021-12-18T12:45:00Z">
        <w:r w:rsidR="00816F0B">
          <w:rPr>
            <w:rFonts w:ascii="Times New Roman" w:eastAsia="Times New Roman" w:hAnsi="Times New Roman" w:cs="Times New Roman"/>
            <w:sz w:val="24"/>
            <w:szCs w:val="24"/>
          </w:rPr>
          <w:t>bisa di</w:t>
        </w:r>
      </w:ins>
      <w:moveTo w:id="66" w:author="adit warman" w:date="2021-12-18T12:16:00Z">
        <w:r w:rsidR="00274C5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tambah lagi </w:t>
        </w:r>
      </w:moveTo>
      <w:ins w:id="67" w:author="adit warman" w:date="2021-12-18T12:45:00Z">
        <w:r w:rsidR="00816F0B">
          <w:rPr>
            <w:rFonts w:ascii="Times New Roman" w:eastAsia="Times New Roman" w:hAnsi="Times New Roman" w:cs="Times New Roman"/>
            <w:sz w:val="24"/>
            <w:szCs w:val="24"/>
          </w:rPr>
          <w:t>den</w:t>
        </w:r>
      </w:ins>
      <w:ins w:id="68" w:author="adit warman" w:date="2021-12-18T12:46:00Z">
        <w:r w:rsidR="00816F0B">
          <w:rPr>
            <w:rFonts w:ascii="Times New Roman" w:eastAsia="Times New Roman" w:hAnsi="Times New Roman" w:cs="Times New Roman"/>
            <w:sz w:val="24"/>
            <w:szCs w:val="24"/>
          </w:rPr>
          <w:t xml:space="preserve">gan </w:t>
        </w:r>
      </w:ins>
      <w:moveTo w:id="69" w:author="adit warman" w:date="2021-12-18T12:16:00Z">
        <w:r w:rsidR="00274C5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gorengannya, satu-dua biji eh </w:t>
        </w:r>
        <w:del w:id="70" w:author="adit warman" w:date="2021-12-18T12:46:00Z">
          <w:r w:rsidR="00274C5D" w:rsidRPr="00C50A1E" w:rsidDel="00816F0B">
            <w:rPr>
              <w:rFonts w:ascii="Times New Roman" w:eastAsia="Times New Roman" w:hAnsi="Times New Roman" w:cs="Times New Roman"/>
              <w:sz w:val="24"/>
              <w:szCs w:val="24"/>
            </w:rPr>
            <w:delText>kok</w:delText>
          </w:r>
        </w:del>
      </w:moveTo>
      <w:ins w:id="71" w:author="adit warman" w:date="2021-12-18T12:46:00Z">
        <w:r w:rsidR="00816F0B">
          <w:rPr>
            <w:rFonts w:ascii="Times New Roman" w:eastAsia="Times New Roman" w:hAnsi="Times New Roman" w:cs="Times New Roman"/>
            <w:sz w:val="24"/>
            <w:szCs w:val="24"/>
          </w:rPr>
          <w:t>malah</w:t>
        </w:r>
      </w:ins>
      <w:moveTo w:id="72" w:author="adit warman" w:date="2021-12-18T12:16:00Z">
        <w:r w:rsidR="00274C5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jadi lima</w:t>
        </w:r>
      </w:moveTo>
      <w:ins w:id="73" w:author="adit warman" w:date="2021-12-18T12:46:00Z">
        <w:r w:rsidR="00816F0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moveTo w:id="74" w:author="adit warman" w:date="2021-12-18T12:16:00Z">
        <w:del w:id="75" w:author="adit warman" w:date="2021-12-18T12:46:00Z">
          <w:r w:rsidR="00274C5D" w:rsidRPr="00C50A1E" w:rsidDel="00816F0B">
            <w:rPr>
              <w:rFonts w:ascii="Times New Roman" w:eastAsia="Times New Roman" w:hAnsi="Times New Roman" w:cs="Times New Roman"/>
              <w:sz w:val="24"/>
              <w:szCs w:val="24"/>
            </w:rPr>
            <w:delText>?</w:delText>
          </w:r>
        </w:del>
      </w:moveTo>
    </w:p>
    <w:moveToRangeEnd w:id="49"/>
    <w:p w14:paraId="4296B58E" w14:textId="35525C84" w:rsidR="00927764" w:rsidRPr="00C50A1E" w:rsidDel="00274C5D" w:rsidRDefault="00274C5D" w:rsidP="00274C5D">
      <w:pPr>
        <w:shd w:val="clear" w:color="auto" w:fill="F5F5F5"/>
        <w:spacing w:after="375"/>
        <w:ind w:firstLine="720"/>
        <w:rPr>
          <w:del w:id="76" w:author="adit warman" w:date="2021-12-18T12:15:00Z"/>
          <w:rFonts w:ascii="Times New Roman" w:eastAsia="Times New Roman" w:hAnsi="Times New Roman" w:cs="Times New Roman"/>
          <w:sz w:val="24"/>
          <w:szCs w:val="24"/>
        </w:rPr>
        <w:pPrChange w:id="77" w:author="adit warman" w:date="2021-12-18T12:14:00Z">
          <w:pPr>
            <w:shd w:val="clear" w:color="auto" w:fill="F5F5F5"/>
            <w:spacing w:after="375"/>
          </w:pPr>
        </w:pPrChange>
      </w:pPr>
      <w:ins w:id="78" w:author="adit warman" w:date="2021-12-18T12:16:00Z">
        <w:r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 xml:space="preserve">Walaupun </w:t>
        </w:r>
      </w:ins>
      <w:del w:id="79" w:author="adit warman" w:date="2021-12-18T12:16:00Z">
        <w:r w:rsidR="00927764" w:rsidRPr="00C50A1E" w:rsidDel="00274C5D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80" w:author="adit warman" w:date="2021-12-18T12:16:00Z">
        <w:r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ering disebut cuma camilan, tapi jumlah kalorinya nyaris melebihi makan berat.</w:t>
      </w:r>
    </w:p>
    <w:p w14:paraId="2ABFD098" w14:textId="70FE8E57" w:rsidR="00927764" w:rsidRPr="00C50A1E" w:rsidDel="00274C5D" w:rsidRDefault="00927764" w:rsidP="00274C5D">
      <w:pPr>
        <w:shd w:val="clear" w:color="auto" w:fill="F5F5F5"/>
        <w:spacing w:after="375"/>
        <w:rPr>
          <w:moveFrom w:id="81" w:author="adit warman" w:date="2021-12-18T12:16:00Z"/>
          <w:rFonts w:ascii="Times New Roman" w:eastAsia="Times New Roman" w:hAnsi="Times New Roman" w:cs="Times New Roman"/>
          <w:sz w:val="24"/>
          <w:szCs w:val="24"/>
        </w:rPr>
      </w:pPr>
      <w:moveFromRangeStart w:id="82" w:author="adit warman" w:date="2021-12-18T12:16:00Z" w:name="move90722229"/>
      <w:moveFrom w:id="83" w:author="adit warman" w:date="2021-12-18T12:16:00Z">
        <w:r w:rsidRPr="00C50A1E" w:rsidDel="00274C5D">
          <w:rPr>
            <w:rFonts w:ascii="Times New Roman" w:eastAsia="Times New Roman" w:hAnsi="Times New Roman" w:cs="Times New Roman"/>
            <w:sz w:val="24"/>
            <w:szCs w:val="24"/>
          </w:rPr>
          <w:t>Sebungkus keripik yang dalam kemasan bisa dikonsumsi 4 porsi habis sekali duduk. Belum cukup, tambah lagi gorengannya, satu-dua biji eh kok jadi lima?</w:t>
        </w:r>
      </w:moveFrom>
    </w:p>
    <w:moveFromRangeEnd w:id="82"/>
    <w:p w14:paraId="1BB2200D" w14:textId="12C062C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</w:t>
      </w:r>
      <w:del w:id="84" w:author="adit warman" w:date="2021-12-18T12:46:00Z">
        <w:r w:rsidRPr="00C50A1E" w:rsidDel="00816F0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85" w:author="adit warman" w:date="2021-12-18T12:46:00Z">
        <w:r w:rsidR="00816F0B">
          <w:rPr>
            <w:rFonts w:ascii="Times New Roman" w:eastAsia="Times New Roman" w:hAnsi="Times New Roman" w:cs="Times New Roman"/>
            <w:sz w:val="24"/>
            <w:szCs w:val="24"/>
          </w:rPr>
          <w:t xml:space="preserve"> memang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 suasana jadi lebih dingin</w:t>
      </w:r>
      <w:del w:id="86" w:author="adit warman" w:date="2021-12-18T12:20:00Z">
        <w:r w:rsidRPr="00C50A1E" w:rsidDel="00274C5D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274C5D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87" w:author="adit warman" w:date="2021-12-18T12:47:00Z">
        <w:r w:rsidRPr="00C50A1E" w:rsidDel="00816F0B">
          <w:rPr>
            <w:rFonts w:ascii="Times New Roman" w:eastAsia="Times New Roman" w:hAnsi="Times New Roman" w:cs="Times New Roman"/>
            <w:sz w:val="24"/>
            <w:szCs w:val="24"/>
          </w:rPr>
          <w:delText xml:space="preserve">memang bisa jadi </w:delText>
        </w:r>
      </w:del>
      <w:ins w:id="88" w:author="adit warman" w:date="2021-12-18T12:47:00Z">
        <w:r w:rsidR="00816F0B">
          <w:rPr>
            <w:rFonts w:ascii="Times New Roman" w:eastAsia="Times New Roman" w:hAnsi="Times New Roman" w:cs="Times New Roman"/>
            <w:sz w:val="24"/>
            <w:szCs w:val="24"/>
          </w:rPr>
          <w:t xml:space="preserve">dan menjadi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 satu pencetus mengapa kita jadi suka makan. </w:t>
      </w:r>
    </w:p>
    <w:p w14:paraId="1B845B7B" w14:textId="7DFCD0D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</w:t>
      </w:r>
      <w:del w:id="89" w:author="adit warman" w:date="2021-12-18T12:47:00Z">
        <w:r w:rsidRPr="00C50A1E" w:rsidDel="00816F0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90" w:author="adit warman" w:date="2021-12-18T12:47:00Z">
        <w:r w:rsidR="00816F0B">
          <w:rPr>
            <w:rFonts w:ascii="Times New Roman" w:eastAsia="Times New Roman" w:hAnsi="Times New Roman" w:cs="Times New Roman"/>
            <w:sz w:val="24"/>
            <w:szCs w:val="24"/>
          </w:rPr>
          <w:t>gorengan</w:t>
        </w:r>
        <w:r w:rsidR="00816F0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seperti tahu bulat </w:t>
      </w:r>
      <w:del w:id="91" w:author="adit warman" w:date="2021-12-18T12:21:00Z">
        <w:r w:rsidRPr="00C50A1E" w:rsidDel="00274C5D">
          <w:rPr>
            <w:rFonts w:ascii="Times New Roman" w:eastAsia="Times New Roman" w:hAnsi="Times New Roman" w:cs="Times New Roman"/>
            <w:sz w:val="24"/>
            <w:szCs w:val="24"/>
          </w:rPr>
          <w:delText xml:space="preserve">digoreng dadakan alias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yang masih hangat. Apalagi dengan makan, tubuh akan mendapat "panas" akibat terjadinya peningkatan metabolisme dalam tubuh. </w:t>
      </w:r>
    </w:p>
    <w:p w14:paraId="3FB63F79" w14:textId="444A846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92" w:author="adit warman" w:date="2021-12-18T12:23:00Z">
        <w:r w:rsidRPr="00C50A1E" w:rsidDel="009D523F">
          <w:rPr>
            <w:rFonts w:ascii="Times New Roman" w:eastAsia="Times New Roman" w:hAnsi="Times New Roman" w:cs="Times New Roman"/>
            <w:sz w:val="24"/>
            <w:szCs w:val="24"/>
          </w:rPr>
          <w:delText>Padahal kenyataannya</w:delText>
        </w:r>
      </w:del>
      <w:ins w:id="93" w:author="adit warman" w:date="2021-12-18T12:23:00Z">
        <w:r w:rsidR="009D523F">
          <w:rPr>
            <w:rFonts w:ascii="Times New Roman" w:eastAsia="Times New Roman" w:hAnsi="Times New Roman" w:cs="Times New Roman"/>
            <w:sz w:val="24"/>
            <w:szCs w:val="24"/>
          </w:rPr>
          <w:t>Pada kenyataanya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, dingin yang terjadi akibat hujan tidak benar-benar membuat tubuh memerlukan kalori tambahan</w:t>
      </w:r>
      <w:del w:id="94" w:author="adit warman" w:date="2021-12-18T12:22:00Z">
        <w:r w:rsidRPr="00C50A1E" w:rsidDel="00274C5D">
          <w:rPr>
            <w:rFonts w:ascii="Times New Roman" w:eastAsia="Times New Roman" w:hAnsi="Times New Roman" w:cs="Times New Roman"/>
            <w:sz w:val="24"/>
            <w:szCs w:val="24"/>
          </w:rPr>
          <w:delText xml:space="preserve"> dari makananmu,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Dingin yang kita </w:t>
      </w:r>
      <w:del w:id="95" w:author="adit warman" w:date="2021-12-18T12:22:00Z">
        <w:r w:rsidRPr="00C50A1E" w:rsidDel="00274C5D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ins w:id="96" w:author="adit warman" w:date="2021-12-18T12:22:00Z">
        <w:r w:rsidR="00274C5D">
          <w:rPr>
            <w:rFonts w:ascii="Times New Roman" w:eastAsia="Times New Roman" w:hAnsi="Times New Roman" w:cs="Times New Roman"/>
            <w:sz w:val="24"/>
            <w:szCs w:val="24"/>
          </w:rPr>
          <w:t>rasa</w:t>
        </w:r>
      </w:ins>
      <w:ins w:id="97" w:author="adit warman" w:date="2021-12-18T12:23:00Z">
        <w:r w:rsidR="009D523F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ins w:id="98" w:author="adit warman" w:date="2021-12-18T12:22:00Z">
        <w:r w:rsidR="00274C5D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274C5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 kenyataannya</w:t>
      </w:r>
      <w:del w:id="99" w:author="adit warman" w:date="2021-12-18T12:23:00Z">
        <w:r w:rsidRPr="00C50A1E" w:rsidDel="00274C5D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  <w:ins w:id="100" w:author="adit warman" w:date="2021-12-18T12:23:00Z">
        <w:r w:rsidR="00274C5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4DADCADD" w14:textId="66E5933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del w:id="101" w:author="adit warman" w:date="2021-12-18T12:24:00Z">
        <w:r w:rsidRPr="00C50A1E" w:rsidDel="009D523F">
          <w:rPr>
            <w:rFonts w:ascii="Times New Roman" w:eastAsia="Times New Roman" w:hAnsi="Times New Roman" w:cs="Times New Roman"/>
            <w:sz w:val="24"/>
            <w:szCs w:val="24"/>
          </w:rPr>
          <w:delText xml:space="preserve">Selama </w:delText>
        </w:r>
      </w:del>
      <w:ins w:id="102" w:author="adit warman" w:date="2021-12-18T12:24:00Z">
        <w:r w:rsidR="009D523F"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  <w:r w:rsidR="009D523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datang, </w:t>
      </w:r>
      <w:del w:id="103" w:author="adit warman" w:date="2021-12-18T12:24:00Z">
        <w:r w:rsidRPr="00C50A1E" w:rsidDel="009D523F">
          <w:rPr>
            <w:rFonts w:ascii="Times New Roman" w:eastAsia="Times New Roman" w:hAnsi="Times New Roman" w:cs="Times New Roman"/>
            <w:sz w:val="24"/>
            <w:szCs w:val="24"/>
          </w:rPr>
          <w:delText xml:space="preserve">tentu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del w:id="104" w:author="adit warman" w:date="2021-12-18T12:25:00Z">
        <w:r w:rsidRPr="00C50A1E" w:rsidDel="009D523F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lebih suka </w:t>
      </w:r>
      <w:del w:id="105" w:author="adit warman" w:date="2021-12-18T12:24:00Z">
        <w:r w:rsidRPr="00C50A1E" w:rsidDel="009D523F">
          <w:rPr>
            <w:rFonts w:ascii="Times New Roman" w:eastAsia="Times New Roman" w:hAnsi="Times New Roman" w:cs="Times New Roman"/>
            <w:sz w:val="24"/>
            <w:szCs w:val="24"/>
          </w:rPr>
          <w:delText>berlindung dalam</w:delText>
        </w:r>
      </w:del>
      <w:ins w:id="106" w:author="adit warman" w:date="2021-12-18T12:24:00Z">
        <w:r w:rsidR="009D523F">
          <w:rPr>
            <w:rFonts w:ascii="Times New Roman" w:eastAsia="Times New Roman" w:hAnsi="Times New Roman" w:cs="Times New Roman"/>
            <w:sz w:val="24"/>
            <w:szCs w:val="24"/>
          </w:rPr>
          <w:t>berada di</w:t>
        </w:r>
      </w:ins>
      <w:ins w:id="107" w:author="adit warman" w:date="2021-12-18T12:25:00Z">
        <w:r w:rsidR="009D523F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ruangan</w:t>
      </w:r>
      <w:del w:id="108" w:author="adit warman" w:date="2021-12-18T12:48:00Z">
        <w:r w:rsidRPr="00C50A1E" w:rsidDel="00816F0B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09" w:author="adit warman" w:date="2021-12-18T12:26:00Z">
        <w:r w:rsidRPr="00C50A1E" w:rsidDel="009D523F">
          <w:rPr>
            <w:rFonts w:ascii="Times New Roman" w:eastAsia="Times New Roman" w:hAnsi="Times New Roman" w:cs="Times New Roman"/>
            <w:sz w:val="24"/>
            <w:szCs w:val="24"/>
          </w:rPr>
          <w:delText>Ruangan yang</w:delText>
        </w:r>
      </w:del>
      <w:ins w:id="110" w:author="adit warman" w:date="2021-12-18T12:26:00Z">
        <w:r w:rsidR="009D523F">
          <w:rPr>
            <w:rFonts w:ascii="Times New Roman" w:eastAsia="Times New Roman" w:hAnsi="Times New Roman" w:cs="Times New Roman"/>
            <w:sz w:val="24"/>
            <w:szCs w:val="24"/>
          </w:rPr>
          <w:t>Hal ini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membuat jarak kita dengan makanan </w:t>
      </w:r>
      <w:ins w:id="111" w:author="adit warman" w:date="2021-12-18T12:26:00Z">
        <w:r w:rsidR="009D523F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 dekat</w:t>
      </w:r>
      <w:del w:id="112" w:author="adit warman" w:date="2021-12-18T12:26:00Z">
        <w:r w:rsidRPr="00C50A1E" w:rsidDel="009D523F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13" w:author="adit warman" w:date="2021-12-18T12:26:00Z">
        <w:r w:rsidRPr="00C50A1E" w:rsidDel="009D523F">
          <w:rPr>
            <w:rFonts w:ascii="Times New Roman" w:eastAsia="Times New Roman" w:hAnsi="Times New Roman" w:cs="Times New Roman"/>
            <w:sz w:val="24"/>
            <w:szCs w:val="24"/>
          </w:rPr>
          <w:delText>Ya, ini soal akses makanan yang jadi tak lagi berjarak. Ehem.</w:delText>
        </w:r>
      </w:del>
    </w:p>
    <w:p w14:paraId="1F4C6C2F" w14:textId="6339143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14" w:author="adit warman" w:date="2021-12-18T12:27:00Z">
        <w:r w:rsidRPr="00C50A1E" w:rsidDel="009D523F">
          <w:rPr>
            <w:rFonts w:ascii="Times New Roman" w:eastAsia="Times New Roman" w:hAnsi="Times New Roman" w:cs="Times New Roman"/>
            <w:sz w:val="24"/>
            <w:szCs w:val="24"/>
          </w:rPr>
          <w:delText>Mulai dari s</w:delText>
        </w:r>
      </w:del>
      <w:ins w:id="115" w:author="adit warman" w:date="2021-12-18T12:27:00Z">
        <w:r w:rsidR="009D523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egala jenis </w:t>
      </w:r>
      <w:ins w:id="116" w:author="adit warman" w:date="2021-12-18T12:27:00Z">
        <w:r w:rsidR="009D523F">
          <w:rPr>
            <w:rFonts w:ascii="Times New Roman" w:eastAsia="Times New Roman" w:hAnsi="Times New Roman" w:cs="Times New Roman"/>
            <w:sz w:val="24"/>
            <w:szCs w:val="24"/>
          </w:rPr>
          <w:t xml:space="preserve">bahan </w:t>
        </w:r>
      </w:ins>
      <w:del w:id="117" w:author="adit warman" w:date="2021-12-18T12:29:00Z">
        <w:r w:rsidRPr="00C50A1E" w:rsidDel="009D523F">
          <w:rPr>
            <w:rFonts w:ascii="Times New Roman" w:eastAsia="Times New Roman" w:hAnsi="Times New Roman" w:cs="Times New Roman"/>
            <w:sz w:val="24"/>
            <w:szCs w:val="24"/>
          </w:rPr>
          <w:delText xml:space="preserve">masakan </w:delText>
        </w:r>
      </w:del>
      <w:ins w:id="118" w:author="adit warman" w:date="2021-12-18T12:29:00Z">
        <w:r w:rsidR="009D523F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r w:rsidR="009D523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 bentuk mi</w:t>
      </w:r>
      <w:del w:id="119" w:author="adit warman" w:date="2021-12-18T12:49:00Z">
        <w:r w:rsidRPr="00C50A1E" w:rsidDel="00816F0B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6F0B">
        <w:rPr>
          <w:rFonts w:ascii="Times New Roman" w:eastAsia="Times New Roman" w:hAnsi="Times New Roman" w:cs="Times New Roman"/>
          <w:i/>
          <w:iCs/>
          <w:sz w:val="24"/>
          <w:szCs w:val="24"/>
          <w:rPrChange w:id="120" w:author="adit warman" w:date="2021-12-18T12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biskuit-biskuit </w:t>
      </w:r>
      <w:del w:id="121" w:author="adit warman" w:date="2021-12-18T12:49:00Z">
        <w:r w:rsidRPr="00C50A1E" w:rsidDel="00816F0B">
          <w:rPr>
            <w:rFonts w:ascii="Times New Roman" w:eastAsia="Times New Roman" w:hAnsi="Times New Roman" w:cs="Times New Roman"/>
            <w:sz w:val="24"/>
            <w:szCs w:val="24"/>
          </w:rPr>
          <w:delText>yang di</w:delText>
        </w:r>
      </w:del>
      <w:del w:id="122" w:author="adit warman" w:date="2021-12-18T12:27:00Z">
        <w:r w:rsidDel="009D523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123" w:author="adit warman" w:date="2021-12-18T12:49:00Z">
        <w:r w:rsidRPr="00C50A1E" w:rsidDel="00816F0B">
          <w:rPr>
            <w:rFonts w:ascii="Times New Roman" w:eastAsia="Times New Roman" w:hAnsi="Times New Roman" w:cs="Times New Roman"/>
            <w:sz w:val="24"/>
            <w:szCs w:val="24"/>
          </w:rPr>
          <w:delText>tata</w:delText>
        </w:r>
      </w:del>
      <w:ins w:id="124" w:author="adit warman" w:date="2021-12-18T12:50:00Z">
        <w:r w:rsidR="00816F0B">
          <w:rPr>
            <w:rFonts w:ascii="Times New Roman" w:eastAsia="Times New Roman" w:hAnsi="Times New Roman" w:cs="Times New Roman"/>
            <w:sz w:val="24"/>
            <w:szCs w:val="24"/>
          </w:rPr>
          <w:t xml:space="preserve"> dan minuman manis dalam kemasan ekonomis </w:t>
        </w:r>
      </w:ins>
      <w:ins w:id="125" w:author="adit warman" w:date="2021-12-18T12:49:00Z">
        <w:r w:rsidR="00816F0B">
          <w:rPr>
            <w:rFonts w:ascii="Times New Roman" w:eastAsia="Times New Roman" w:hAnsi="Times New Roman" w:cs="Times New Roman"/>
            <w:sz w:val="24"/>
            <w:szCs w:val="24"/>
          </w:rPr>
          <w:t>tertata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toples cantik</w:t>
      </w:r>
      <w:ins w:id="126" w:author="adit warman" w:date="2021-12-18T12:51:00Z">
        <w:r w:rsidR="00816F0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27" w:author="adit warman" w:date="2021-12-18T12:51:00Z">
        <w:r w:rsidRPr="00C50A1E" w:rsidDel="00816F0B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del w:id="128" w:author="adit warman" w:date="2021-12-18T12:50:00Z">
        <w:r w:rsidRPr="00C50A1E" w:rsidDel="00816F0B">
          <w:rPr>
            <w:rFonts w:ascii="Times New Roman" w:eastAsia="Times New Roman" w:hAnsi="Times New Roman" w:cs="Times New Roman"/>
            <w:sz w:val="24"/>
            <w:szCs w:val="24"/>
          </w:rPr>
          <w:delText xml:space="preserve"> atau </w:delText>
        </w:r>
      </w:del>
      <w:del w:id="129" w:author="adit warman" w:date="2021-12-18T12:27:00Z">
        <w:r w:rsidRPr="00C50A1E" w:rsidDel="009D523F">
          <w:rPr>
            <w:rFonts w:ascii="Times New Roman" w:eastAsia="Times New Roman" w:hAnsi="Times New Roman" w:cs="Times New Roman"/>
            <w:sz w:val="24"/>
            <w:szCs w:val="24"/>
          </w:rPr>
          <w:delText xml:space="preserve">bubuk-bubuk </w:delText>
        </w:r>
      </w:del>
      <w:del w:id="130" w:author="adit warman" w:date="2021-12-18T12:50:00Z">
        <w:r w:rsidRPr="00C50A1E" w:rsidDel="00816F0B">
          <w:rPr>
            <w:rFonts w:ascii="Times New Roman" w:eastAsia="Times New Roman" w:hAnsi="Times New Roman" w:cs="Times New Roman"/>
            <w:sz w:val="24"/>
            <w:szCs w:val="24"/>
          </w:rPr>
          <w:delText>minuman manis dalam kemasan ekonomis.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1DF1021" w14:textId="058842A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</w:t>
      </w:r>
      <w:del w:id="131" w:author="adit warman" w:date="2021-12-18T12:31:00Z">
        <w:r w:rsidRPr="00C50A1E" w:rsidDel="009D523F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  <w:r w:rsidDel="009D523F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ins w:id="132" w:author="adit warman" w:date="2021-12-18T12:31:00Z">
        <w:r w:rsidR="009D523F">
          <w:rPr>
            <w:rFonts w:ascii="Times New Roman" w:eastAsia="Times New Roman" w:hAnsi="Times New Roman" w:cs="Times New Roman"/>
            <w:sz w:val="24"/>
            <w:szCs w:val="24"/>
          </w:rPr>
          <w:t>didalam lemari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</w:t>
      </w:r>
      <w:ins w:id="133" w:author="adit warman" w:date="2021-12-18T12:31:00Z">
        <w:r w:rsidR="009D523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34" w:author="adit warman" w:date="2021-12-18T12:31:00Z">
        <w:r w:rsidRPr="00C50A1E" w:rsidDel="009D523F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135" w:author="adit warman" w:date="2021-12-18T12:32:00Z">
        <w:r w:rsidR="009D523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 bahan persediaan</w:t>
      </w:r>
      <w:ins w:id="136" w:author="adit warman" w:date="2021-12-18T12:33:00Z">
        <w:r w:rsidR="00186A7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karena </w:t>
      </w:r>
      <w:ins w:id="137" w:author="adit warman" w:date="2021-12-18T12:33:00Z">
        <w:r w:rsidR="00186A77">
          <w:rPr>
            <w:rFonts w:ascii="Times New Roman" w:eastAsia="Times New Roman" w:hAnsi="Times New Roman" w:cs="Times New Roman"/>
            <w:sz w:val="24"/>
            <w:szCs w:val="24"/>
          </w:rPr>
          <w:t xml:space="preserve">untuk </w:t>
        </w:r>
      </w:ins>
      <w:del w:id="138" w:author="adit warman" w:date="2021-12-18T12:33:00Z">
        <w:r w:rsidRPr="00C50A1E" w:rsidDel="00186A77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keluar di waktu hujan</w:t>
      </w:r>
      <w:ins w:id="139" w:author="adit warman" w:date="2021-12-18T12:51:00Z">
        <w:r w:rsidR="00816F0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0" w:author="adit warman" w:date="2021-12-18T12:51:00Z">
        <w:r w:rsidRPr="00C50A1E" w:rsidDel="00816F0B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membuat kita berpikir berkali-kali. </w:t>
      </w:r>
      <w:del w:id="141" w:author="adit warman" w:date="2021-12-18T12:51:00Z">
        <w:r w:rsidRPr="00C50A1E" w:rsidDel="00816F0B">
          <w:rPr>
            <w:rFonts w:ascii="Times New Roman" w:eastAsia="Times New Roman" w:hAnsi="Times New Roman" w:cs="Times New Roman"/>
            <w:sz w:val="24"/>
            <w:szCs w:val="24"/>
          </w:rPr>
          <w:delText>Akan merepotkan.</w:delText>
        </w:r>
      </w:del>
    </w:p>
    <w:p w14:paraId="757A9FA5" w14:textId="77DEFD9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</w:t>
      </w:r>
      <w:ins w:id="142" w:author="adit warman" w:date="2021-12-18T12:34:00Z">
        <w:r w:rsidR="00186A77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saat hujan. Yang sering membuatnya salah adalah pemilihan makanan</w:t>
      </w:r>
      <w:ins w:id="143" w:author="adit warman" w:date="2021-12-18T12:34:00Z">
        <w:r w:rsidR="00186A77">
          <w:rPr>
            <w:rFonts w:ascii="Times New Roman" w:eastAsia="Times New Roman" w:hAnsi="Times New Roman" w:cs="Times New Roman"/>
            <w:sz w:val="24"/>
            <w:szCs w:val="24"/>
          </w:rPr>
          <w:t>nya</w:t>
        </w:r>
      </w:ins>
      <w:del w:id="144" w:author="adit warman" w:date="2021-12-18T12:35:00Z">
        <w:r w:rsidRPr="00C50A1E" w:rsidDel="00186A77">
          <w:rPr>
            <w:rFonts w:ascii="Times New Roman" w:eastAsia="Times New Roman" w:hAnsi="Times New Roman" w:cs="Times New Roman"/>
            <w:sz w:val="24"/>
            <w:szCs w:val="24"/>
          </w:rPr>
          <w:delText xml:space="preserve"> kita yang tidak tahu diri.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45" w:author="adit warman" w:date="2021-12-18T12:35:00Z">
        <w:r w:rsidR="00186A77">
          <w:rPr>
            <w:rFonts w:ascii="Times New Roman" w:eastAsia="Times New Roman" w:hAnsi="Times New Roman" w:cs="Times New Roman"/>
            <w:sz w:val="24"/>
            <w:szCs w:val="24"/>
          </w:rPr>
          <w:t xml:space="preserve">Hanya </w:t>
        </w:r>
      </w:ins>
      <w:ins w:id="146" w:author="adit warman" w:date="2021-12-18T12:36:00Z">
        <w:r w:rsidR="00186A77">
          <w:rPr>
            <w:rFonts w:ascii="Times New Roman" w:eastAsia="Times New Roman" w:hAnsi="Times New Roman" w:cs="Times New Roman"/>
            <w:sz w:val="24"/>
            <w:szCs w:val="24"/>
          </w:rPr>
          <w:t xml:space="preserve">sekedar </w:t>
        </w:r>
      </w:ins>
      <w:del w:id="147" w:author="adit warman" w:date="2021-12-18T12:35:00Z">
        <w:r w:rsidRPr="00C50A1E" w:rsidDel="00186A77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148" w:author="adit warman" w:date="2021-12-18T12:52:00Z">
        <w:r w:rsidR="00816F0B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ins w:id="149" w:author="adit warman" w:date="2021-12-18T12:36:00Z">
        <w:r w:rsidR="00186A77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ang penting enak</w:t>
      </w:r>
      <w:ins w:id="150" w:author="adit warman" w:date="2021-12-18T12:52:00Z">
        <w:r w:rsidR="00816F0B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, kalori belakangan</w:t>
      </w:r>
      <w:ins w:id="151" w:author="adit warman" w:date="2021-12-18T12:36:00Z">
        <w:r w:rsidR="00186A77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52" w:author="adit warman" w:date="2021-12-18T12:36:00Z">
        <w:r w:rsidRPr="00C50A1E" w:rsidDel="00186A77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7C4B7F17" w14:textId="1CDCC24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53" w:author="adit warman" w:date="2021-12-18T12:38:00Z">
        <w:r w:rsidRPr="00C50A1E" w:rsidDel="00186A77">
          <w:rPr>
            <w:rFonts w:ascii="Times New Roman" w:eastAsia="Times New Roman" w:hAnsi="Times New Roman" w:cs="Times New Roman"/>
            <w:sz w:val="24"/>
            <w:szCs w:val="24"/>
          </w:rPr>
          <w:delText>Coba deh, mulai aja dulu</w:delText>
        </w:r>
      </w:del>
      <w:ins w:id="154" w:author="adit warman" w:date="2021-12-18T12:53:00Z">
        <w:r w:rsidR="00816F0B">
          <w:rPr>
            <w:rFonts w:ascii="Times New Roman" w:eastAsia="Times New Roman" w:hAnsi="Times New Roman" w:cs="Times New Roman"/>
            <w:sz w:val="24"/>
            <w:szCs w:val="24"/>
          </w:rPr>
          <w:t>Coba dimulai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dengan memperhatikan label informasi gizi ketika kamu memakan makanan kemasan. </w:t>
      </w:r>
      <w:del w:id="155" w:author="adit warman" w:date="2021-12-18T12:53:00Z">
        <w:r w:rsidRPr="00C50A1E" w:rsidDel="00BF0E73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ins w:id="156" w:author="adit warman" w:date="2021-12-18T12:53:00Z">
        <w:r w:rsidR="00BF0E73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ika ingin minum yang hangat-hangat, takar</w:t>
      </w:r>
      <w:ins w:id="157" w:author="adit warman" w:date="2021-12-18T12:39:00Z">
        <w:r w:rsidR="00186A77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gulanya jangan kelebihan. </w:t>
      </w:r>
      <w:del w:id="158" w:author="adit warman" w:date="2021-12-18T12:39:00Z">
        <w:r w:rsidRPr="00C50A1E" w:rsidDel="00186A77">
          <w:rPr>
            <w:rFonts w:ascii="Times New Roman" w:eastAsia="Times New Roman" w:hAnsi="Times New Roman" w:cs="Times New Roman"/>
            <w:sz w:val="24"/>
            <w:szCs w:val="24"/>
          </w:rPr>
          <w:delText>Sebab kamu sudah terlalu manis, kata dia </w:delText>
        </w:r>
        <w:r w:rsidRPr="00C50A1E" w:rsidDel="00186A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14:paraId="775782D3" w14:textId="3F99735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</w:t>
      </w:r>
      <w:del w:id="159" w:author="adit warman" w:date="2021-12-18T12:39:00Z">
        <w:r w:rsidRPr="00C50A1E" w:rsidDel="00186A77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ins w:id="160" w:author="adit warman" w:date="2021-12-18T12:39:00Z">
        <w:r w:rsidR="00186A77">
          <w:rPr>
            <w:rFonts w:ascii="Times New Roman" w:eastAsia="Times New Roman" w:hAnsi="Times New Roman" w:cs="Times New Roman"/>
            <w:sz w:val="24"/>
            <w:szCs w:val="24"/>
          </w:rPr>
          <w:t>penyebab naiknya</w:t>
        </w:r>
        <w:r w:rsidR="00186A7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berat badan</w:t>
      </w:r>
      <w:del w:id="161" w:author="adit warman" w:date="2021-12-18T12:39:00Z">
        <w:r w:rsidRPr="00C50A1E" w:rsidDel="00186A77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Apalagi</w:t>
      </w:r>
      <w:ins w:id="162" w:author="adit warman" w:date="2021-12-18T12:40:00Z">
        <w:r w:rsidR="00186A77">
          <w:rPr>
            <w:rFonts w:ascii="Times New Roman" w:eastAsia="Times New Roman" w:hAnsi="Times New Roman" w:cs="Times New Roman"/>
            <w:sz w:val="24"/>
            <w:szCs w:val="24"/>
          </w:rPr>
          <w:t xml:space="preserve"> dengan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munculnya kaum-kaum rebahan yang kerjaannya </w:t>
      </w:r>
      <w:ins w:id="163" w:author="adit warman" w:date="2021-12-18T12:40:00Z">
        <w:r w:rsidR="00186A77">
          <w:rPr>
            <w:rFonts w:ascii="Times New Roman" w:eastAsia="Times New Roman" w:hAnsi="Times New Roman" w:cs="Times New Roman"/>
            <w:sz w:val="24"/>
            <w:szCs w:val="24"/>
          </w:rPr>
          <w:t>hanya tidur-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tiduran dan </w:t>
      </w:r>
      <w:del w:id="164" w:author="adit warman" w:date="2021-12-18T12:40:00Z">
        <w:r w:rsidRPr="00C50A1E" w:rsidDel="00186A77">
          <w:rPr>
            <w:rFonts w:ascii="Times New Roman" w:eastAsia="Times New Roman" w:hAnsi="Times New Roman" w:cs="Times New Roman"/>
            <w:sz w:val="24"/>
            <w:szCs w:val="24"/>
          </w:rPr>
          <w:delText xml:space="preserve">hanya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buka tutup media sosial</w:t>
      </w:r>
      <w:ins w:id="165" w:author="adit warman" w:date="2021-12-18T12:40:00Z">
        <w:r w:rsidR="00186A7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</w:t>
      </w:r>
      <w:ins w:id="166" w:author="adit warman" w:date="2021-12-18T12:40:00Z">
        <w:r w:rsidR="00186A77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pura-pura sibuk padahal tidak ada yang nge-</w:t>
      </w:r>
      <w:r w:rsidRPr="00186A77">
        <w:rPr>
          <w:rFonts w:ascii="Times New Roman" w:eastAsia="Times New Roman" w:hAnsi="Times New Roman" w:cs="Times New Roman"/>
          <w:i/>
          <w:iCs/>
          <w:sz w:val="24"/>
          <w:szCs w:val="24"/>
          <w:rPrChange w:id="167" w:author="adit warman" w:date="2021-12-18T12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342C106" w14:textId="5B67AF4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</w:t>
      </w:r>
      <w:ins w:id="168" w:author="adit warman" w:date="2021-12-18T12:42:00Z">
        <w:r w:rsidR="00186A77">
          <w:rPr>
            <w:rFonts w:ascii="Times New Roman" w:eastAsia="Times New Roman" w:hAnsi="Times New Roman" w:cs="Times New Roman"/>
            <w:sz w:val="24"/>
            <w:szCs w:val="24"/>
          </w:rPr>
          <w:t xml:space="preserve"> malah disimpan didalam tubuh.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9" w:author="adit warman" w:date="2021-12-18T12:42:00Z">
        <w:r w:rsidRPr="00C50A1E" w:rsidDel="00186A77">
          <w:rPr>
            <w:rFonts w:ascii="Times New Roman" w:eastAsia="Times New Roman" w:hAnsi="Times New Roman" w:cs="Times New Roman"/>
            <w:sz w:val="24"/>
            <w:szCs w:val="24"/>
          </w:rPr>
          <w:delText>jadi memilih ikut</w:delText>
        </w:r>
        <w:r w:rsidDel="00186A77">
          <w:rPr>
            <w:rFonts w:ascii="Times New Roman" w:eastAsia="Times New Roman" w:hAnsi="Times New Roman" w:cs="Times New Roman"/>
            <w:sz w:val="24"/>
            <w:szCs w:val="24"/>
          </w:rPr>
          <w:delText>an mager saja. Jadi simpanan di</w:delText>
        </w:r>
        <w:r w:rsidRPr="00C50A1E" w:rsidDel="00186A77">
          <w:rPr>
            <w:rFonts w:ascii="Times New Roman" w:eastAsia="Times New Roman" w:hAnsi="Times New Roman" w:cs="Times New Roman"/>
            <w:sz w:val="24"/>
            <w:szCs w:val="24"/>
          </w:rPr>
          <w:delText>tubuhmu, dimana-mana.</w:delText>
        </w:r>
      </w:del>
    </w:p>
    <w:p w14:paraId="62F4046E" w14:textId="2D1BA48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Jadi, jangan salahkan hujannya. Soal nafsu makan ini lebih banyak </w:t>
      </w:r>
      <w:del w:id="170" w:author="adit warman" w:date="2021-12-18T12:42:00Z">
        <w:r w:rsidRPr="00C50A1E" w:rsidDel="00186A77">
          <w:rPr>
            <w:rFonts w:ascii="Times New Roman" w:eastAsia="Times New Roman" w:hAnsi="Times New Roman" w:cs="Times New Roman"/>
            <w:sz w:val="24"/>
            <w:szCs w:val="24"/>
          </w:rPr>
          <w:delText>salahnya di kamu</w:delText>
        </w:r>
      </w:del>
      <w:ins w:id="171" w:author="adit warman" w:date="2021-12-18T12:42:00Z">
        <w:r w:rsidR="00186A77">
          <w:rPr>
            <w:rFonts w:ascii="Times New Roman" w:eastAsia="Times New Roman" w:hAnsi="Times New Roman" w:cs="Times New Roman"/>
            <w:sz w:val="24"/>
            <w:szCs w:val="24"/>
          </w:rPr>
          <w:t>salahmu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del w:id="172" w:author="adit warman" w:date="2021-12-18T12:43:00Z">
        <w:r w:rsidDel="00186A77">
          <w:rPr>
            <w:rFonts w:ascii="Times New Roman" w:eastAsia="Times New Roman" w:hAnsi="Times New Roman" w:cs="Times New Roman"/>
            <w:sz w:val="24"/>
            <w:szCs w:val="24"/>
          </w:rPr>
          <w:delText>ikut tergelincir makin ke</w:delText>
        </w:r>
        <w:r w:rsidRPr="00C50A1E" w:rsidDel="00186A77">
          <w:rPr>
            <w:rFonts w:ascii="Times New Roman" w:eastAsia="Times New Roman" w:hAnsi="Times New Roman" w:cs="Times New Roman"/>
            <w:sz w:val="24"/>
            <w:szCs w:val="24"/>
          </w:rPr>
          <w:delText xml:space="preserve">kanan </w:delText>
        </w:r>
      </w:del>
      <w:ins w:id="173" w:author="adit warman" w:date="2021-12-18T12:43:00Z">
        <w:r w:rsidR="00186A77">
          <w:rPr>
            <w:rFonts w:ascii="Times New Roman" w:eastAsia="Times New Roman" w:hAnsi="Times New Roman" w:cs="Times New Roman"/>
            <w:sz w:val="24"/>
            <w:szCs w:val="24"/>
          </w:rPr>
          <w:t>meningkat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 saat hujan. Coba ingat-ingat apa yang kamu makan saat hujan?</w:t>
      </w:r>
    </w:p>
    <w:p w14:paraId="465AD68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bookmarkStart w:id="174" w:name="_GoBack"/>
      <w:bookmarkEnd w:id="174"/>
      <w:del w:id="175" w:author="adit warman" w:date="2021-12-18T12:54:00Z">
        <w:r w:rsidRPr="00C50A1E" w:rsidDel="00BF0E73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kuah susu ditambah telur. Ya bisalah lebih dari 500 kalori. HAHA. </w:t>
      </w:r>
    </w:p>
    <w:p w14:paraId="25E5392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65CEA93E" w14:textId="77777777" w:rsidR="00927764" w:rsidRPr="00C50A1E" w:rsidRDefault="00927764" w:rsidP="00927764"/>
    <w:p w14:paraId="443F9713" w14:textId="77777777" w:rsidR="00927764" w:rsidRPr="005A045A" w:rsidRDefault="00927764" w:rsidP="00927764">
      <w:pPr>
        <w:rPr>
          <w:i/>
        </w:rPr>
      </w:pPr>
    </w:p>
    <w:p w14:paraId="56938EC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5D9C1E2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2BCDE" w14:textId="77777777" w:rsidR="00A764EB" w:rsidRDefault="00A764EB">
      <w:r>
        <w:separator/>
      </w:r>
    </w:p>
  </w:endnote>
  <w:endnote w:type="continuationSeparator" w:id="0">
    <w:p w14:paraId="7C6E3E9D" w14:textId="77777777" w:rsidR="00A764EB" w:rsidRDefault="00A76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57B0A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47BE112A" w14:textId="77777777" w:rsidR="00941E77" w:rsidRDefault="00A764EB">
    <w:pPr>
      <w:pStyle w:val="Footer"/>
    </w:pPr>
  </w:p>
  <w:p w14:paraId="61A54CA0" w14:textId="77777777" w:rsidR="00941E77" w:rsidRDefault="00A76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440BB" w14:textId="77777777" w:rsidR="00A764EB" w:rsidRDefault="00A764EB">
      <w:r>
        <w:separator/>
      </w:r>
    </w:p>
  </w:footnote>
  <w:footnote w:type="continuationSeparator" w:id="0">
    <w:p w14:paraId="66FBA7C5" w14:textId="77777777" w:rsidR="00A764EB" w:rsidRDefault="00A76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it warman">
    <w15:presenceInfo w15:providerId="Windows Live" w15:userId="a75f00285ac6e6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86A77"/>
    <w:rsid w:val="002318A3"/>
    <w:rsid w:val="00274C5D"/>
    <w:rsid w:val="0042167F"/>
    <w:rsid w:val="004E1D8B"/>
    <w:rsid w:val="00816F0B"/>
    <w:rsid w:val="00924DF5"/>
    <w:rsid w:val="00927764"/>
    <w:rsid w:val="009D523F"/>
    <w:rsid w:val="00A764EB"/>
    <w:rsid w:val="00BF0E73"/>
    <w:rsid w:val="00C20908"/>
    <w:rsid w:val="00E1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6FA2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E1D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D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adit warman</cp:lastModifiedBy>
  <cp:revision>4</cp:revision>
  <dcterms:created xsi:type="dcterms:W3CDTF">2020-08-26T21:16:00Z</dcterms:created>
  <dcterms:modified xsi:type="dcterms:W3CDTF">2021-12-18T05:55:00Z</dcterms:modified>
</cp:coreProperties>
</file>