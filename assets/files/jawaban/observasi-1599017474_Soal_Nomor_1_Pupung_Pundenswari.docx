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DB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4FBC03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90A05E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091356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540D5BC" w14:textId="77777777" w:rsidTr="00821BA2">
        <w:tc>
          <w:tcPr>
            <w:tcW w:w="9350" w:type="dxa"/>
          </w:tcPr>
          <w:p w14:paraId="6DBB6D8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A652F6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6D86327" w14:textId="53B3F0EB" w:rsidR="00125355" w:rsidDel="000F5917" w:rsidRDefault="00125355" w:rsidP="000F5917">
            <w:pPr>
              <w:spacing w:before="100" w:beforeAutospacing="1" w:after="100" w:afterAutospacing="1" w:line="240" w:lineRule="auto"/>
              <w:ind w:firstLine="510"/>
              <w:contextualSpacing w:val="0"/>
              <w:jc w:val="both"/>
              <w:rPr>
                <w:del w:id="0" w:author="ASUS" w:date="2020-09-02T10:29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" w:author="ASUS" w:date="2020-09-02T10:26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" w:author="ASUS" w:date="2020-09-02T10:26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ins w:id="3" w:author="ASUS" w:date="2020-09-02T10:27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strim</w:t>
              </w:r>
            </w:ins>
            <w:proofErr w:type="spellEnd"/>
            <w:del w:id="4" w:author="ASUS" w:date="2020-09-02T10:26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5" w:author="ASUS" w:date="2020-09-02T10:27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6" w:author="ASUS" w:date="2020-09-02T10:27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" w:author="ASUS" w:date="2020-09-02T10:27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8" w:author="ASUS" w:date="2020-09-02T10:27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9" w:author="ASUS" w:date="2020-09-02T10:27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0" w:author="ASUS" w:date="2020-09-02T10:28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1" w:author="ASUS" w:date="2020-09-02T10:28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. 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2E3825" w14:textId="77777777" w:rsidR="000F5917" w:rsidRPr="00EC6F38" w:rsidRDefault="000F5917" w:rsidP="000F5917">
            <w:pPr>
              <w:spacing w:before="100" w:beforeAutospacing="1" w:after="100" w:afterAutospacing="1" w:line="240" w:lineRule="auto"/>
              <w:ind w:firstLine="510"/>
              <w:contextualSpacing w:val="0"/>
              <w:jc w:val="both"/>
              <w:rPr>
                <w:ins w:id="12" w:author="ASUS" w:date="2020-09-02T10:29:00Z"/>
                <w:rFonts w:ascii="Times New Roman" w:eastAsia="Times New Roman" w:hAnsi="Times New Roman" w:cs="Times New Roman"/>
                <w:szCs w:val="24"/>
              </w:rPr>
              <w:pPrChange w:id="13" w:author="ASUS" w:date="2020-09-02T10:2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566095C0" w14:textId="1B0E7A36" w:rsidR="00125355" w:rsidDel="000F5917" w:rsidRDefault="00125355" w:rsidP="000F5917">
            <w:pPr>
              <w:spacing w:before="100" w:beforeAutospacing="1" w:after="100" w:afterAutospacing="1" w:line="240" w:lineRule="auto"/>
              <w:ind w:firstLine="510"/>
              <w:contextualSpacing w:val="0"/>
              <w:jc w:val="both"/>
              <w:rPr>
                <w:del w:id="14" w:author="ASUS" w:date="2020-09-02T10:29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5" w:author="ASUS" w:date="2020-09-02T10:29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ASUS" w:date="2020-09-02T10:29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733C31" w14:textId="77777777" w:rsidR="000F5917" w:rsidRPr="00EC6F38" w:rsidRDefault="000F5917" w:rsidP="000F5917">
            <w:pPr>
              <w:spacing w:before="100" w:beforeAutospacing="1" w:after="100" w:afterAutospacing="1" w:line="240" w:lineRule="auto"/>
              <w:ind w:firstLine="510"/>
              <w:contextualSpacing w:val="0"/>
              <w:jc w:val="both"/>
              <w:rPr>
                <w:ins w:id="17" w:author="ASUS" w:date="2020-09-02T10:29:00Z"/>
                <w:rFonts w:ascii="Times New Roman" w:eastAsia="Times New Roman" w:hAnsi="Times New Roman" w:cs="Times New Roman"/>
                <w:szCs w:val="24"/>
              </w:rPr>
              <w:pPrChange w:id="18" w:author="ASUS" w:date="2020-09-02T10:2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525DC4A2" w14:textId="00D8DDB9" w:rsidR="00125355" w:rsidDel="000F5917" w:rsidRDefault="00125355" w:rsidP="000F5917">
            <w:pPr>
              <w:spacing w:before="100" w:beforeAutospacing="1" w:after="100" w:afterAutospacing="1" w:line="240" w:lineRule="auto"/>
              <w:ind w:firstLine="510"/>
              <w:contextualSpacing w:val="0"/>
              <w:jc w:val="both"/>
              <w:rPr>
                <w:del w:id="19" w:author="ASUS" w:date="2020-09-02T10:30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ASUS" w:date="2020-09-02T10:30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1" w:author="ASUS" w:date="2020-09-02T10:30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BEC558" w14:textId="77777777" w:rsidR="000F5917" w:rsidRPr="00EC6F38" w:rsidRDefault="000F5917" w:rsidP="000F5917">
            <w:pPr>
              <w:spacing w:before="100" w:beforeAutospacing="1" w:after="100" w:afterAutospacing="1" w:line="240" w:lineRule="auto"/>
              <w:ind w:firstLine="510"/>
              <w:contextualSpacing w:val="0"/>
              <w:jc w:val="both"/>
              <w:rPr>
                <w:ins w:id="22" w:author="ASUS" w:date="2020-09-02T10:30:00Z"/>
                <w:rFonts w:ascii="Times New Roman" w:eastAsia="Times New Roman" w:hAnsi="Times New Roman" w:cs="Times New Roman"/>
                <w:szCs w:val="24"/>
              </w:rPr>
              <w:pPrChange w:id="23" w:author="ASUS" w:date="2020-09-02T10:2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724D6B8A" w14:textId="71D5B316" w:rsidR="00125355" w:rsidRPr="00EC6F38" w:rsidRDefault="00125355" w:rsidP="000F5917">
            <w:pPr>
              <w:spacing w:before="100" w:beforeAutospacing="1" w:after="100" w:afterAutospacing="1" w:line="240" w:lineRule="auto"/>
              <w:ind w:firstLine="51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ASUS" w:date="2020-09-02T10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5" w:author="ASUS" w:date="2020-09-02T10:30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ASUS" w:date="2020-09-02T10:30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27" w:author="ASUS" w:date="2020-09-02T10:30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8" w:author="ASUS" w:date="2020-09-02T10:30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9" w:author="ASUS" w:date="2020-09-02T10:30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0" w:author="ASUS" w:date="2020-09-02T10:31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1" w:author="ASUS" w:date="2020-09-02T10:31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2" w:author="ASUS" w:date="2020-09-02T10:31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  <w:del w:id="33" w:author="ASUS" w:date="2020-09-02T10:31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publis</w:t>
            </w:r>
            <w:ins w:id="34" w:author="ASUS" w:date="2020-09-02T10:31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35" w:author="ASUS" w:date="2020-09-02T10:31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F239488" w14:textId="383D31FE" w:rsidR="00125355" w:rsidRPr="00EC6F38" w:rsidRDefault="00125355" w:rsidP="000F591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6" w:author="ASUS" w:date="2020-09-02T10:2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7" w:author="ASUS" w:date="2020-09-02T10:31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3305E193" w14:textId="5FCC7525" w:rsidR="00125355" w:rsidDel="000F5917" w:rsidRDefault="00125355" w:rsidP="000F591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38" w:author="ASUS" w:date="2020-09-02T10:32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39" w:author="ASUS" w:date="2020-09-02T10:32:00Z">
                  <w:rPr/>
                </w:rPrChange>
              </w:rPr>
              <w:t>Tahapan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40" w:author="ASUS" w:date="2020-09-02T10:32:00Z">
                  <w:rPr/>
                </w:rPrChange>
              </w:rPr>
              <w:t xml:space="preserve"> </w:t>
            </w:r>
            <w:proofErr w:type="spellStart"/>
            <w:ins w:id="41" w:author="ASUS" w:date="2020-09-02T10:35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del w:id="42" w:author="ASUS" w:date="2020-09-02T10:35:00Z">
              <w:r w:rsidRPr="000F5917" w:rsidDel="000F5917">
                <w:rPr>
                  <w:rFonts w:ascii="Times New Roman" w:eastAsia="Times New Roman" w:hAnsi="Times New Roman" w:cs="Times New Roman"/>
                  <w:szCs w:val="24"/>
                  <w:rPrChange w:id="43" w:author="ASUS" w:date="2020-09-02T10:32:00Z">
                    <w:rPr/>
                  </w:rPrChange>
                </w:rPr>
                <w:delText>b</w:delText>
              </w:r>
            </w:del>
            <w:r w:rsidRPr="000F5917">
              <w:rPr>
                <w:rFonts w:ascii="Times New Roman" w:eastAsia="Times New Roman" w:hAnsi="Times New Roman" w:cs="Times New Roman"/>
                <w:szCs w:val="24"/>
                <w:rPrChange w:id="44" w:author="ASUS" w:date="2020-09-02T10:32:00Z">
                  <w:rPr/>
                </w:rPrChange>
              </w:rPr>
              <w:t>elajar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45" w:author="ASUS" w:date="2020-09-02T10:32:00Z">
                  <w:rPr/>
                </w:rPrChange>
              </w:rPr>
              <w:t xml:space="preserve"> </w:t>
            </w:r>
            <w:proofErr w:type="spellStart"/>
            <w:ins w:id="46" w:author="ASUS" w:date="2020-09-02T10:35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del w:id="47" w:author="ASUS" w:date="2020-09-02T10:35:00Z">
              <w:r w:rsidRPr="000F5917" w:rsidDel="000F5917">
                <w:rPr>
                  <w:rFonts w:ascii="Times New Roman" w:eastAsia="Times New Roman" w:hAnsi="Times New Roman" w:cs="Times New Roman"/>
                  <w:szCs w:val="24"/>
                  <w:rPrChange w:id="48" w:author="ASUS" w:date="2020-09-02T10:32:00Z">
                    <w:rPr/>
                  </w:rPrChange>
                </w:rPr>
                <w:delText>s</w:delText>
              </w:r>
            </w:del>
            <w:r w:rsidRPr="000F5917">
              <w:rPr>
                <w:rFonts w:ascii="Times New Roman" w:eastAsia="Times New Roman" w:hAnsi="Times New Roman" w:cs="Times New Roman"/>
                <w:szCs w:val="24"/>
                <w:rPrChange w:id="49" w:author="ASUS" w:date="2020-09-02T10:32:00Z">
                  <w:rPr/>
                </w:rPrChange>
              </w:rPr>
              <w:t>esuai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50" w:author="ASUS" w:date="2020-09-02T10:32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51" w:author="ASUS" w:date="2020-09-02T10:32:00Z">
                  <w:rPr/>
                </w:rPrChange>
              </w:rPr>
              <w:t>dengan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52" w:author="ASUS" w:date="2020-09-02T10:32:00Z">
                  <w:rPr/>
                </w:rPrChange>
              </w:rPr>
              <w:t xml:space="preserve"> </w:t>
            </w:r>
            <w:proofErr w:type="spellStart"/>
            <w:ins w:id="53" w:author="ASUS" w:date="2020-09-02T10:35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54" w:author="ASUS" w:date="2020-09-02T10:35:00Z">
              <w:r w:rsidRPr="000F5917" w:rsidDel="000F5917">
                <w:rPr>
                  <w:rFonts w:ascii="Times New Roman" w:eastAsia="Times New Roman" w:hAnsi="Times New Roman" w:cs="Times New Roman"/>
                  <w:szCs w:val="24"/>
                  <w:rPrChange w:id="55" w:author="ASUS" w:date="2020-09-02T10:32:00Z">
                    <w:rPr/>
                  </w:rPrChange>
                </w:rPr>
                <w:delText>k</w:delText>
              </w:r>
            </w:del>
            <w:r w:rsidRPr="000F5917">
              <w:rPr>
                <w:rFonts w:ascii="Times New Roman" w:eastAsia="Times New Roman" w:hAnsi="Times New Roman" w:cs="Times New Roman"/>
                <w:szCs w:val="24"/>
                <w:rPrChange w:id="56" w:author="ASUS" w:date="2020-09-02T10:32:00Z">
                  <w:rPr/>
                </w:rPrChange>
              </w:rPr>
              <w:t>emampuan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57" w:author="ASUS" w:date="2020-09-02T10:32:00Z">
                  <w:rPr/>
                </w:rPrChange>
              </w:rPr>
              <w:t xml:space="preserve"> dan </w:t>
            </w:r>
            <w:proofErr w:type="spellStart"/>
            <w:ins w:id="58" w:author="ASUS" w:date="2020-09-02T10:35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9" w:author="ASUS" w:date="2020-09-02T10:35:00Z">
              <w:r w:rsidRPr="000F5917" w:rsidDel="000F5917">
                <w:rPr>
                  <w:rFonts w:ascii="Times New Roman" w:eastAsia="Times New Roman" w:hAnsi="Times New Roman" w:cs="Times New Roman"/>
                  <w:szCs w:val="24"/>
                  <w:rPrChange w:id="60" w:author="ASUS" w:date="2020-09-02T10:32:00Z">
                    <w:rPr/>
                  </w:rPrChange>
                </w:rPr>
                <w:delText>m</w:delText>
              </w:r>
            </w:del>
            <w:r w:rsidRPr="000F5917">
              <w:rPr>
                <w:rFonts w:ascii="Times New Roman" w:eastAsia="Times New Roman" w:hAnsi="Times New Roman" w:cs="Times New Roman"/>
                <w:szCs w:val="24"/>
                <w:rPrChange w:id="61" w:author="ASUS" w:date="2020-09-02T10:32:00Z">
                  <w:rPr/>
                </w:rPrChange>
              </w:rPr>
              <w:t>inat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62" w:author="ASUS" w:date="2020-09-02T10:32:00Z">
                  <w:rPr/>
                </w:rPrChange>
              </w:rPr>
              <w:t>/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63" w:author="ASUS" w:date="2020-09-02T10:32:00Z">
                  <w:rPr/>
                </w:rPrChange>
              </w:rPr>
              <w:t>kebutuhan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64" w:author="ASUS" w:date="2020-09-02T10:32:00Z">
                  <w:rPr/>
                </w:rPrChange>
              </w:rPr>
              <w:t xml:space="preserve"> </w:t>
            </w:r>
            <w:proofErr w:type="spellStart"/>
            <w:ins w:id="65" w:author="ASUS" w:date="2020-09-02T10:35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del w:id="66" w:author="ASUS" w:date="2020-09-02T10:35:00Z">
              <w:r w:rsidRPr="000F5917" w:rsidDel="000F5917">
                <w:rPr>
                  <w:rFonts w:ascii="Times New Roman" w:eastAsia="Times New Roman" w:hAnsi="Times New Roman" w:cs="Times New Roman"/>
                  <w:szCs w:val="24"/>
                  <w:rPrChange w:id="67" w:author="ASUS" w:date="2020-09-02T10:32:00Z">
                    <w:rPr/>
                  </w:rPrChange>
                </w:rPr>
                <w:delText>s</w:delText>
              </w:r>
            </w:del>
            <w:r w:rsidRPr="000F5917">
              <w:rPr>
                <w:rFonts w:ascii="Times New Roman" w:eastAsia="Times New Roman" w:hAnsi="Times New Roman" w:cs="Times New Roman"/>
                <w:szCs w:val="24"/>
                <w:rPrChange w:id="68" w:author="ASUS" w:date="2020-09-02T10:32:00Z">
                  <w:rPr/>
                </w:rPrChange>
              </w:rPr>
              <w:t>iswa</w:t>
            </w:r>
            <w:proofErr w:type="spellEnd"/>
            <w:ins w:id="69" w:author="ASUS" w:date="2020-09-02T10:32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del w:id="70" w:author="ASUS" w:date="2020-09-02T10:32:00Z">
              <w:r w:rsidRPr="000F5917" w:rsidDel="000F5917">
                <w:rPr>
                  <w:rFonts w:ascii="Times New Roman" w:eastAsia="Times New Roman" w:hAnsi="Times New Roman" w:cs="Times New Roman"/>
                  <w:szCs w:val="24"/>
                  <w:rPrChange w:id="71" w:author="ASUS" w:date="2020-09-02T10:32:00Z">
                    <w:rPr/>
                  </w:rPrChange>
                </w:rPr>
                <w:delText>.</w:delText>
              </w:r>
            </w:del>
          </w:p>
          <w:p w14:paraId="77744ECE" w14:textId="77777777" w:rsidR="000F5917" w:rsidRPr="000F5917" w:rsidRDefault="000F5917" w:rsidP="000F591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ins w:id="72" w:author="ASUS" w:date="2020-09-02T10:32:00Z"/>
                <w:rFonts w:ascii="Times New Roman" w:eastAsia="Times New Roman" w:hAnsi="Times New Roman" w:cs="Times New Roman"/>
                <w:szCs w:val="24"/>
                <w:rPrChange w:id="73" w:author="ASUS" w:date="2020-09-02T10:32:00Z">
                  <w:rPr>
                    <w:ins w:id="74" w:author="ASUS" w:date="2020-09-02T10:32:00Z"/>
                  </w:rPr>
                </w:rPrChange>
              </w:rPr>
              <w:pPrChange w:id="75" w:author="ASUS" w:date="2020-09-02T10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03AB98C7" w14:textId="1EB3AE20" w:rsidR="00125355" w:rsidRPr="000F5917" w:rsidRDefault="00125355" w:rsidP="000F591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5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76" w:author="ASUS" w:date="2020-09-02T10:32:00Z">
                  <w:rPr/>
                </w:rPrChange>
              </w:rPr>
              <w:pPrChange w:id="77" w:author="ASUS" w:date="2020-09-02T10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78" w:author="ASUS" w:date="2020-09-02T10:32:00Z">
                  <w:rPr/>
                </w:rPrChange>
              </w:rPr>
              <w:t>Pada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79" w:author="ASUS" w:date="2020-09-02T10:32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80" w:author="ASUS" w:date="2020-09-02T10:32:00Z">
                  <w:rPr/>
                </w:rPrChange>
              </w:rPr>
              <w:t>taha</w:t>
            </w:r>
            <w:ins w:id="81" w:author="ASUS" w:date="2020-09-02T10:32:00Z">
              <w:r w:rsidR="000F5917" w:rsidRPr="000F5917">
                <w:rPr>
                  <w:rFonts w:ascii="Times New Roman" w:eastAsia="Times New Roman" w:hAnsi="Times New Roman" w:cs="Times New Roman"/>
                  <w:szCs w:val="24"/>
                  <w:rPrChange w:id="82" w:author="ASUS" w:date="2020-09-02T10:32:00Z">
                    <w:rPr/>
                  </w:rPrChange>
                </w:rPr>
                <w:t>p</w:t>
              </w:r>
            </w:ins>
            <w:proofErr w:type="spellEnd"/>
            <w:del w:id="83" w:author="ASUS" w:date="2020-09-02T10:32:00Z">
              <w:r w:rsidRPr="000F5917" w:rsidDel="000F5917">
                <w:rPr>
                  <w:rFonts w:ascii="Times New Roman" w:eastAsia="Times New Roman" w:hAnsi="Times New Roman" w:cs="Times New Roman"/>
                  <w:szCs w:val="24"/>
                  <w:rPrChange w:id="84" w:author="ASUS" w:date="2020-09-02T10:32:00Z">
                    <w:rPr/>
                  </w:rPrChange>
                </w:rPr>
                <w:delText>b</w:delText>
              </w:r>
            </w:del>
            <w:r w:rsidRPr="000F5917">
              <w:rPr>
                <w:rFonts w:ascii="Times New Roman" w:eastAsia="Times New Roman" w:hAnsi="Times New Roman" w:cs="Times New Roman"/>
                <w:szCs w:val="24"/>
                <w:rPrChange w:id="85" w:author="ASUS" w:date="2020-09-02T10:32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86" w:author="ASUS" w:date="2020-09-02T10:32:00Z">
                  <w:rPr/>
                </w:rPrChange>
              </w:rPr>
              <w:t>ini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87" w:author="ASUS" w:date="2020-09-02T10:32:00Z">
                  <w:rPr/>
                </w:rPrChange>
              </w:rPr>
              <w:t xml:space="preserve"> guru di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88" w:author="ASUS" w:date="2020-09-02T10:32:00Z">
                  <w:rPr/>
                </w:rPrChange>
              </w:rPr>
              <w:t>tutut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89" w:author="ASUS" w:date="2020-09-02T10:32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90" w:author="ASUS" w:date="2020-09-02T10:32:00Z">
                  <w:rPr/>
                </w:rPrChange>
              </w:rPr>
              <w:t>untuk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91" w:author="ASUS" w:date="2020-09-02T10:32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92" w:author="ASUS" w:date="2020-09-02T10:32:00Z">
                  <w:rPr/>
                </w:rPrChange>
              </w:rPr>
              <w:t>merancang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93" w:author="ASUS" w:date="2020-09-02T10:32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94" w:author="ASUS" w:date="2020-09-02T10:32:00Z">
                  <w:rPr/>
                </w:rPrChange>
              </w:rPr>
              <w:t>pembelajaran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95" w:author="ASUS" w:date="2020-09-02T10:32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96" w:author="ASUS" w:date="2020-09-02T10:32:00Z">
                  <w:rPr/>
                </w:rPrChange>
              </w:rPr>
              <w:t>sesuai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97" w:author="ASUS" w:date="2020-09-02T10:32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98" w:author="ASUS" w:date="2020-09-02T10:32:00Z">
                  <w:rPr/>
                </w:rPrChange>
              </w:rPr>
              <w:t>dengan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99" w:author="ASUS" w:date="2020-09-02T10:32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00" w:author="ASUS" w:date="2020-09-02T10:32:00Z">
                  <w:rPr/>
                </w:rPrChange>
              </w:rPr>
              <w:t>minat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01" w:author="ASUS" w:date="2020-09-02T10:32:00Z">
                  <w:rPr/>
                </w:rPrChange>
              </w:rPr>
              <w:t xml:space="preserve"> dan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02" w:author="ASUS" w:date="2020-09-02T10:32:00Z">
                  <w:rPr/>
                </w:rPrChange>
              </w:rPr>
              <w:t>bakat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03" w:author="ASUS" w:date="2020-09-02T10:32:00Z">
                  <w:rPr/>
                </w:rPrChange>
              </w:rPr>
              <w:t>/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04" w:author="ASUS" w:date="2020-09-02T10:32:00Z">
                  <w:rPr/>
                </w:rPrChange>
              </w:rPr>
              <w:t>kebutuhan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05" w:author="ASUS" w:date="2020-09-02T10:32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06" w:author="ASUS" w:date="2020-09-02T10:32:00Z">
                  <w:rPr/>
                </w:rPrChange>
              </w:rPr>
              <w:t>siswa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07" w:author="ASUS" w:date="2020-09-02T10:32:00Z">
                  <w:rPr/>
                </w:rPrChange>
              </w:rPr>
              <w:t>.</w:t>
            </w:r>
          </w:p>
          <w:p w14:paraId="6910ABA2" w14:textId="24A0FC4F" w:rsidR="00125355" w:rsidDel="000F5917" w:rsidRDefault="00125355" w:rsidP="000F591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08" w:author="ASUS" w:date="2020-09-02T10:33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9" w:author="ASUS" w:date="2020-09-02T10:35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10" w:author="ASUS" w:date="2020-09-02T10:35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1" w:author="ASUS" w:date="2020-09-02T10:35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F</w:t>
              </w:r>
            </w:ins>
            <w:del w:id="112" w:author="ASUS" w:date="2020-09-02T10:35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ormatif</w:t>
            </w:r>
            <w:proofErr w:type="spellEnd"/>
            <w:ins w:id="113" w:author="ASUS" w:date="2020-09-02T10:33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del w:id="114" w:author="ASUS" w:date="2020-09-02T10:33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CD36C3D" w14:textId="77777777" w:rsidR="000F5917" w:rsidRPr="00EC6F38" w:rsidRDefault="000F5917" w:rsidP="000F591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ins w:id="115" w:author="ASUS" w:date="2020-09-02T10:33:00Z"/>
                <w:rFonts w:ascii="Times New Roman" w:eastAsia="Times New Roman" w:hAnsi="Times New Roman" w:cs="Times New Roman"/>
                <w:szCs w:val="24"/>
              </w:rPr>
              <w:pPrChange w:id="116" w:author="ASUS" w:date="2020-09-02T10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3F955F89" w14:textId="51B2FFBA" w:rsidR="00125355" w:rsidRPr="000F5917" w:rsidRDefault="000F5917" w:rsidP="000F591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5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17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18" w:author="ASUS" w:date="2020-09-02T10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19" w:author="ASUS" w:date="2020-09-02T10:3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120" w:author="ASUS" w:date="2020-09-02T10:33:00Z">
              <w:r w:rsidR="00125355" w:rsidRPr="000F5917" w:rsidDel="000F5917">
                <w:rPr>
                  <w:rFonts w:ascii="Times New Roman" w:eastAsia="Times New Roman" w:hAnsi="Times New Roman" w:cs="Times New Roman"/>
                  <w:szCs w:val="24"/>
                  <w:rPrChange w:id="121" w:author="ASUS" w:date="2020-09-02T10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Yaitu</w:delText>
              </w:r>
            </w:del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22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</w:t>
            </w:r>
            <w:del w:id="123" w:author="ASUS" w:date="2020-09-02T10:33:00Z">
              <w:r w:rsidR="00125355" w:rsidRPr="000F5917" w:rsidDel="000F5917">
                <w:rPr>
                  <w:rFonts w:ascii="Times New Roman" w:eastAsia="Times New Roman" w:hAnsi="Times New Roman" w:cs="Times New Roman"/>
                  <w:szCs w:val="24"/>
                  <w:rPrChange w:id="124" w:author="ASUS" w:date="2020-09-02T10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di sini</w:delText>
              </w:r>
            </w:del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25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26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27" w:author="ASUS" w:date="2020-09-02T10:33:00Z">
              <w:r w:rsidR="00125355" w:rsidRPr="000F5917" w:rsidDel="000F5917">
                <w:rPr>
                  <w:rFonts w:ascii="Times New Roman" w:eastAsia="Times New Roman" w:hAnsi="Times New Roman" w:cs="Times New Roman"/>
                  <w:szCs w:val="24"/>
                  <w:rPrChange w:id="128" w:author="ASUS" w:date="2020-09-02T10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29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30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31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32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33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34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35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36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37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38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39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40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41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42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43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44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45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46" w:author="ASUS" w:date="2020-09-02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07EE402" w14:textId="2775695E" w:rsidR="00125355" w:rsidRPr="00EC6F38" w:rsidRDefault="00125355" w:rsidP="000F591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7" w:author="ASUS" w:date="2020-09-02T10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8" w:author="ASUS" w:date="2020-09-02T10:35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49" w:author="ASUS" w:date="2020-09-02T10:35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ins w:id="150" w:author="ASUS" w:date="2020-09-02T10:35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del w:id="151" w:author="ASUS" w:date="2020-09-02T10:35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2" w:author="ASUS" w:date="2020-09-02T10:35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53" w:author="ASUS" w:date="2020-09-02T10:35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entor</w:t>
            </w:r>
            <w:ins w:id="154" w:author="ASUS" w:date="2020-09-02T10:34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del w:id="155" w:author="ASUS" w:date="2020-09-02T10:34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EFE0760" w14:textId="2010AC51" w:rsidR="00125355" w:rsidRPr="000F5917" w:rsidRDefault="00125355" w:rsidP="000F591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5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56" w:author="ASUS" w:date="2020-09-02T10:34:00Z">
                  <w:rPr/>
                </w:rPrChange>
              </w:rPr>
              <w:pPrChange w:id="157" w:author="ASUS" w:date="2020-09-02T10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0F5917">
              <w:rPr>
                <w:rFonts w:ascii="Times New Roman" w:eastAsia="Times New Roman" w:hAnsi="Times New Roman" w:cs="Times New Roman"/>
                <w:szCs w:val="24"/>
                <w:rPrChange w:id="158" w:author="ASUS" w:date="2020-09-02T10:34:00Z">
                  <w:rPr/>
                </w:rPrChange>
              </w:rPr>
              <w:t>Gur</w:t>
            </w:r>
            <w:ins w:id="159" w:author="ASUS" w:date="2020-09-02T10:34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60" w:author="ASUS" w:date="2020-09-02T10:34:00Z">
              <w:r w:rsidRPr="000F5917" w:rsidDel="000F5917">
                <w:rPr>
                  <w:rFonts w:ascii="Times New Roman" w:eastAsia="Times New Roman" w:hAnsi="Times New Roman" w:cs="Times New Roman"/>
                  <w:szCs w:val="24"/>
                  <w:rPrChange w:id="161" w:author="ASUS" w:date="2020-09-02T10:34:00Z">
                    <w:rPr/>
                  </w:rPrChange>
                </w:rPr>
                <w:delText>i</w:delText>
              </w:r>
            </w:del>
            <w:r w:rsidRPr="000F5917">
              <w:rPr>
                <w:rFonts w:ascii="Times New Roman" w:eastAsia="Times New Roman" w:hAnsi="Times New Roman" w:cs="Times New Roman"/>
                <w:szCs w:val="24"/>
                <w:rPrChange w:id="162" w:author="ASUS" w:date="2020-09-02T10:34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63" w:author="ASUS" w:date="2020-09-02T10:34:00Z">
                  <w:rPr/>
                </w:rPrChange>
              </w:rPr>
              <w:t>dilatih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64" w:author="ASUS" w:date="2020-09-02T10:34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65" w:author="ASUS" w:date="2020-09-02T10:34:00Z">
                  <w:rPr/>
                </w:rPrChange>
              </w:rPr>
              <w:t>untuk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66" w:author="ASUS" w:date="2020-09-02T10:34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67" w:author="ASUS" w:date="2020-09-02T10:34:00Z">
                  <w:rPr/>
                </w:rPrChange>
              </w:rPr>
              <w:t>mengembangkan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68" w:author="ASUS" w:date="2020-09-02T10:34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69" w:author="ASUS" w:date="2020-09-02T10:34:00Z">
                  <w:rPr/>
                </w:rPrChange>
              </w:rPr>
              <w:t>kurikulum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70" w:author="ASUS" w:date="2020-09-02T10:34:00Z">
                  <w:rPr/>
                </w:rPrChange>
              </w:rPr>
              <w:t xml:space="preserve"> dan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71" w:author="ASUS" w:date="2020-09-02T10:34:00Z">
                  <w:rPr/>
                </w:rPrChange>
              </w:rPr>
              <w:t>memberikan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72" w:author="ASUS" w:date="2020-09-02T10:34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73" w:author="ASUS" w:date="2020-09-02T10:34:00Z">
                  <w:rPr/>
                </w:rPrChange>
              </w:rPr>
              <w:t>kebebasan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74" w:author="ASUS" w:date="2020-09-02T10:34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75" w:author="ASUS" w:date="2020-09-02T10:34:00Z">
                  <w:rPr/>
                </w:rPrChange>
              </w:rPr>
              <w:t>untuk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76" w:author="ASUS" w:date="2020-09-02T10:34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77" w:author="ASUS" w:date="2020-09-02T10:34:00Z">
                  <w:rPr/>
                </w:rPrChange>
              </w:rPr>
              <w:t>menentukan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78" w:author="ASUS" w:date="2020-09-02T10:34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79" w:author="ASUS" w:date="2020-09-02T10:34:00Z">
                  <w:rPr/>
                </w:rPrChange>
              </w:rPr>
              <w:t>cara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80" w:author="ASUS" w:date="2020-09-02T10:34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81" w:author="ASUS" w:date="2020-09-02T10:34:00Z">
                  <w:rPr/>
                </w:rPrChange>
              </w:rPr>
              <w:t>belajar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82" w:author="ASUS" w:date="2020-09-02T10:34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83" w:author="ASUS" w:date="2020-09-02T10:34:00Z">
                  <w:rPr/>
                </w:rPrChange>
              </w:rPr>
              <w:t>mengajar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84" w:author="ASUS" w:date="2020-09-02T10:34:00Z">
                  <w:rPr/>
                </w:rPrChange>
              </w:rPr>
              <w:t xml:space="preserve"> </w:t>
            </w:r>
            <w:proofErr w:type="spellStart"/>
            <w:r w:rsidRPr="000F5917">
              <w:rPr>
                <w:rFonts w:ascii="Times New Roman" w:eastAsia="Times New Roman" w:hAnsi="Times New Roman" w:cs="Times New Roman"/>
                <w:szCs w:val="24"/>
                <w:rPrChange w:id="185" w:author="ASUS" w:date="2020-09-02T10:34:00Z">
                  <w:rPr/>
                </w:rPrChange>
              </w:rPr>
              <w:t>siswa</w:t>
            </w:r>
            <w:proofErr w:type="spellEnd"/>
            <w:r w:rsidRPr="000F5917">
              <w:rPr>
                <w:rFonts w:ascii="Times New Roman" w:eastAsia="Times New Roman" w:hAnsi="Times New Roman" w:cs="Times New Roman"/>
                <w:szCs w:val="24"/>
                <w:rPrChange w:id="186" w:author="ASUS" w:date="2020-09-02T10:34:00Z">
                  <w:rPr/>
                </w:rPrChange>
              </w:rPr>
              <w:t>.</w:t>
            </w:r>
          </w:p>
          <w:p w14:paraId="726DE83B" w14:textId="71BA3BA5" w:rsidR="00125355" w:rsidRPr="00EC6F38" w:rsidRDefault="00125355" w:rsidP="000F591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7" w:author="ASUS" w:date="2020-09-02T10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8" w:author="ASUS" w:date="2020-09-02T10:35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89" w:author="ASUS" w:date="2020-09-02T10:35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90" w:author="ASUS" w:date="2020-09-02T10:35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91" w:author="ASUS" w:date="2020-09-02T10:35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ins w:id="192" w:author="ASUS" w:date="2020-09-02T10:34:00Z">
              <w:r w:rsidR="000F5917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del w:id="193" w:author="ASUS" w:date="2020-09-02T10:34:00Z">
              <w:r w:rsidRPr="00EC6F38" w:rsidDel="000F591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D731119" w14:textId="4D36C940" w:rsidR="00125355" w:rsidRDefault="000F5917" w:rsidP="000F591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50"/>
              <w:contextualSpacing w:val="0"/>
              <w:jc w:val="both"/>
              <w:rPr>
                <w:ins w:id="194" w:author="ASUS" w:date="2020-09-02T10:36:00Z"/>
                <w:rFonts w:ascii="Times New Roman" w:eastAsia="Times New Roman" w:hAnsi="Times New Roman" w:cs="Times New Roman"/>
                <w:szCs w:val="24"/>
              </w:rPr>
            </w:pPr>
            <w:ins w:id="195" w:author="ASUS" w:date="2020-09-02T10:35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96" w:author="ASUS" w:date="2020-09-02T10:35:00Z">
              <w:r w:rsidR="00125355" w:rsidRPr="000F5917" w:rsidDel="000F5917">
                <w:rPr>
                  <w:rFonts w:ascii="Times New Roman" w:eastAsia="Times New Roman" w:hAnsi="Times New Roman" w:cs="Times New Roman"/>
                  <w:szCs w:val="24"/>
                  <w:rPrChange w:id="197" w:author="ASUS" w:date="2020-09-02T10:34:00Z">
                    <w:rPr/>
                  </w:rPrChange>
                </w:rPr>
                <w:delText>Dimana g</w:delText>
              </w:r>
            </w:del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98" w:author="ASUS" w:date="2020-09-02T10:34:00Z">
                  <w:rPr/>
                </w:rPrChange>
              </w:rPr>
              <w:t xml:space="preserve">uru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199" w:author="ASUS" w:date="2020-09-02T10:34:00Z">
                  <w:rPr/>
                </w:rPrChange>
              </w:rPr>
              <w:t>sebagai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00" w:author="ASUS" w:date="2020-09-02T10:34:00Z">
                  <w:rPr/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01" w:author="ASUS" w:date="2020-09-02T10:34:00Z">
                  <w:rPr/>
                </w:rPrChange>
              </w:rPr>
              <w:t>pendidik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02" w:author="ASUS" w:date="2020-09-02T10:34:00Z">
                  <w:rPr/>
                </w:rPrChange>
              </w:rPr>
              <w:t xml:space="preserve"> di era 4.0</w:t>
            </w:r>
            <w:del w:id="203" w:author="ASUS" w:date="2020-09-02T10:35:00Z">
              <w:r w:rsidR="00125355" w:rsidRPr="000F5917" w:rsidDel="000F5917">
                <w:rPr>
                  <w:rFonts w:ascii="Times New Roman" w:eastAsia="Times New Roman" w:hAnsi="Times New Roman" w:cs="Times New Roman"/>
                  <w:szCs w:val="24"/>
                  <w:rPrChange w:id="204" w:author="ASUS" w:date="2020-09-02T10:34:00Z">
                    <w:rPr/>
                  </w:rPrChange>
                </w:rPr>
                <w:delText xml:space="preserve"> maka guru</w:delText>
              </w:r>
            </w:del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05" w:author="ASUS" w:date="2020-09-02T10:34:00Z">
                  <w:rPr/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06" w:author="ASUS" w:date="2020-09-02T10:34:00Z">
                  <w:rPr/>
                </w:rPrChange>
              </w:rPr>
              <w:t>tidak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07" w:author="ASUS" w:date="2020-09-02T10:34:00Z">
                  <w:rPr/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08" w:author="ASUS" w:date="2020-09-02T10:34:00Z">
                  <w:rPr/>
                </w:rPrChange>
              </w:rPr>
              <w:t>boleh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09" w:author="ASUS" w:date="2020-09-02T10:34:00Z">
                  <w:rPr/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10" w:author="ASUS" w:date="2020-09-02T10:34:00Z">
                  <w:rPr/>
                </w:rPrChange>
              </w:rPr>
              <w:t>menetap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11" w:author="ASUS" w:date="2020-09-02T10:34:00Z">
                  <w:rPr/>
                </w:rPrChange>
              </w:rPr>
              <w:t xml:space="preserve"> </w:t>
            </w:r>
            <w:ins w:id="212" w:author="ASUS" w:date="2020-09-02T10:35:00Z">
              <w:r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del w:id="213" w:author="ASUS" w:date="2020-09-02T10:35:00Z">
              <w:r w:rsidR="00125355" w:rsidRPr="000F5917" w:rsidDel="000F5917">
                <w:rPr>
                  <w:rFonts w:ascii="Times New Roman" w:eastAsia="Times New Roman" w:hAnsi="Times New Roman" w:cs="Times New Roman"/>
                  <w:szCs w:val="24"/>
                  <w:rPrChange w:id="214" w:author="ASUS" w:date="2020-09-02T10:34:00Z">
                    <w:rPr/>
                  </w:rPrChange>
                </w:rPr>
                <w:delText>dengan</w:delText>
              </w:r>
            </w:del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15" w:author="ASUS" w:date="2020-09-02T10:34:00Z">
                  <w:rPr/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16" w:author="ASUS" w:date="2020-09-02T10:34:00Z">
                  <w:rPr/>
                </w:rPrChange>
              </w:rPr>
              <w:t>satu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17" w:author="ASUS" w:date="2020-09-02T10:34:00Z">
                  <w:rPr/>
                </w:rPrChange>
              </w:rPr>
              <w:t xml:space="preserve"> strata,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18" w:author="ASUS" w:date="2020-09-02T10:34:00Z">
                  <w:rPr/>
                </w:rPrChange>
              </w:rPr>
              <w:t>harus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19" w:author="ASUS" w:date="2020-09-02T10:34:00Z">
                  <w:rPr/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20" w:author="ASUS" w:date="2020-09-02T10:34:00Z">
                  <w:rPr/>
                </w:rPrChange>
              </w:rPr>
              <w:t>selalu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21" w:author="ASUS" w:date="2020-09-02T10:34:00Z">
                  <w:rPr/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22" w:author="ASUS" w:date="2020-09-02T10:34:00Z">
                  <w:rPr/>
                </w:rPrChange>
              </w:rPr>
              <w:t>berkembang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23" w:author="ASUS" w:date="2020-09-02T10:34:00Z">
                  <w:rPr/>
                </w:rPrChange>
              </w:rPr>
              <w:t xml:space="preserve"> agar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24" w:author="ASUS" w:date="2020-09-02T10:34:00Z">
                  <w:rPr/>
                </w:rPrChange>
              </w:rPr>
              <w:t>dapat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25" w:author="ASUS" w:date="2020-09-02T10:34:00Z">
                  <w:rPr/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26" w:author="ASUS" w:date="2020-09-02T10:34:00Z">
                  <w:rPr/>
                </w:rPrChange>
              </w:rPr>
              <w:t>mengajarkan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27" w:author="ASUS" w:date="2020-09-02T10:34:00Z">
                  <w:rPr/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28" w:author="ASUS" w:date="2020-09-02T10:34:00Z">
                  <w:rPr/>
                </w:rPrChange>
              </w:rPr>
              <w:t>pendidikan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29" w:author="ASUS" w:date="2020-09-02T10:34:00Z">
                  <w:rPr/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30" w:author="ASUS" w:date="2020-09-02T10:34:00Z">
                  <w:rPr/>
                </w:rPrChange>
              </w:rPr>
              <w:t>sesuai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31" w:author="ASUS" w:date="2020-09-02T10:34:00Z">
                  <w:rPr/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32" w:author="ASUS" w:date="2020-09-02T10:34:00Z">
                  <w:rPr/>
                </w:rPrChange>
              </w:rPr>
              <w:t>dengan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33" w:author="ASUS" w:date="2020-09-02T10:34:00Z">
                  <w:rPr/>
                </w:rPrChange>
              </w:rPr>
              <w:t xml:space="preserve"> </w:t>
            </w:r>
            <w:proofErr w:type="spellStart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34" w:author="ASUS" w:date="2020-09-02T10:34:00Z">
                  <w:rPr/>
                </w:rPrChange>
              </w:rPr>
              <w:t>eranya</w:t>
            </w:r>
            <w:proofErr w:type="spellEnd"/>
            <w:r w:rsidR="00125355" w:rsidRPr="000F5917">
              <w:rPr>
                <w:rFonts w:ascii="Times New Roman" w:eastAsia="Times New Roman" w:hAnsi="Times New Roman" w:cs="Times New Roman"/>
                <w:szCs w:val="24"/>
                <w:rPrChange w:id="235" w:author="ASUS" w:date="2020-09-02T10:34:00Z">
                  <w:rPr/>
                </w:rPrChange>
              </w:rPr>
              <w:t>.</w:t>
            </w:r>
          </w:p>
          <w:p w14:paraId="49D38945" w14:textId="77777777" w:rsidR="00E54161" w:rsidRPr="00E54161" w:rsidRDefault="00E54161" w:rsidP="00E5416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236" w:author="ASUS" w:date="2020-09-02T10:36:00Z">
                  <w:rPr/>
                </w:rPrChange>
              </w:rPr>
              <w:pPrChange w:id="237" w:author="ASUS" w:date="2020-09-02T10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4263DB0D" w14:textId="741F6808" w:rsidR="00125355" w:rsidRPr="00EC6F38" w:rsidRDefault="00125355" w:rsidP="00E54161">
            <w:pPr>
              <w:spacing w:before="100" w:beforeAutospacing="1" w:after="100" w:afterAutospacing="1" w:line="240" w:lineRule="auto"/>
              <w:ind w:firstLine="51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8" w:author="ASUS" w:date="2020-09-02T10:3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39" w:author="ASUS" w:date="2020-09-02T10:36:00Z">
              <w:r w:rsidR="00E5416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BD75C04" w14:textId="77777777" w:rsidR="00125355" w:rsidRPr="00EC6F38" w:rsidRDefault="00125355" w:rsidP="000F591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0" w:author="ASUS" w:date="2020-09-02T10:2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FF1B435" w14:textId="77777777" w:rsidR="00125355" w:rsidRPr="00EC6F38" w:rsidRDefault="00125355" w:rsidP="000F591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1" w:author="ASUS" w:date="2020-09-02T10:2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69B3C47" w14:textId="77777777" w:rsidR="00125355" w:rsidRPr="00EC6F38" w:rsidRDefault="00125355" w:rsidP="000F591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2" w:author="ASUS" w:date="2020-09-02T10:2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C6466A2" w14:textId="77777777" w:rsidR="00125355" w:rsidRPr="00EC6F38" w:rsidRDefault="00125355" w:rsidP="000F591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3" w:author="ASUS" w:date="2020-09-02T10:2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2C20B79" w14:textId="379C5697" w:rsidR="00125355" w:rsidRPr="00EC6F38" w:rsidRDefault="00125355" w:rsidP="000F591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4" w:author="ASUS" w:date="2020-09-02T10:2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45" w:author="ASUS" w:date="2020-09-02T10:36:00Z">
              <w:r w:rsidRPr="00EC6F38" w:rsidDel="00E54161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246" w:author="ASUS" w:date="2020-09-02T10:36:00Z">
              <w:r w:rsidR="00E54161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E541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54161">
                <w:rPr>
                  <w:rFonts w:ascii="Times New Roman" w:eastAsia="Times New Roman" w:hAnsi="Times New Roman" w:cs="Times New Roman"/>
                  <w:szCs w:val="24"/>
                </w:rPr>
                <w:t>Peneliti</w:t>
              </w:r>
            </w:ins>
            <w:ins w:id="247" w:author="ASUS" w:date="2020-09-02T10:37:00Z">
              <w:r w:rsidR="00E54161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proofErr w:type="spellEnd"/>
          </w:p>
          <w:p w14:paraId="793F0AC1" w14:textId="795BE23B" w:rsidR="00125355" w:rsidDel="00E54161" w:rsidRDefault="00125355" w:rsidP="00E54161">
            <w:pPr>
              <w:spacing w:before="100" w:beforeAutospacing="1" w:after="100" w:afterAutospacing="1" w:line="240" w:lineRule="auto"/>
              <w:ind w:firstLine="330"/>
              <w:contextualSpacing w:val="0"/>
              <w:jc w:val="both"/>
              <w:rPr>
                <w:del w:id="248" w:author="ASUS" w:date="2020-09-02T10:37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249" w:author="ASUS" w:date="2020-09-02T10:37:00Z">
              <w:r w:rsidR="00E5416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0" w:author="ASUS" w:date="2020-09-02T10:37:00Z">
              <w:r w:rsidRPr="00EC6F38" w:rsidDel="00E541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02ECB1" w14:textId="77777777" w:rsidR="00E54161" w:rsidRPr="00EC6F38" w:rsidRDefault="00E54161" w:rsidP="00E54161">
            <w:pPr>
              <w:spacing w:before="100" w:beforeAutospacing="1" w:after="100" w:afterAutospacing="1" w:line="240" w:lineRule="auto"/>
              <w:ind w:firstLine="330"/>
              <w:contextualSpacing w:val="0"/>
              <w:jc w:val="both"/>
              <w:rPr>
                <w:ins w:id="251" w:author="ASUS" w:date="2020-09-02T10:37:00Z"/>
                <w:rFonts w:ascii="Times New Roman" w:eastAsia="Times New Roman" w:hAnsi="Times New Roman" w:cs="Times New Roman"/>
                <w:szCs w:val="24"/>
              </w:rPr>
              <w:pPrChange w:id="252" w:author="ASUS" w:date="2020-09-02T10:3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028C7A3D" w14:textId="4B022FF1" w:rsidR="00125355" w:rsidDel="00E54161" w:rsidRDefault="00125355" w:rsidP="00E54161">
            <w:pPr>
              <w:spacing w:before="100" w:beforeAutospacing="1" w:after="100" w:afterAutospacing="1" w:line="240" w:lineRule="auto"/>
              <w:ind w:firstLine="330"/>
              <w:contextualSpacing w:val="0"/>
              <w:jc w:val="both"/>
              <w:rPr>
                <w:del w:id="253" w:author="ASUS" w:date="2020-09-02T10:38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254" w:author="ASUS" w:date="2020-09-02T10:37:00Z">
              <w:r w:rsidRPr="00EC6F38" w:rsidDel="00E541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255" w:author="ASUS" w:date="2020-09-02T10:38:00Z">
              <w:r w:rsidR="00E5416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56" w:author="ASUS" w:date="2020-09-02T10:38:00Z">
              <w:r w:rsidRPr="00EC6F38" w:rsidDel="00E54161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2DF6084B" w14:textId="77777777" w:rsidR="00E54161" w:rsidRPr="00EC6F38" w:rsidRDefault="00E54161" w:rsidP="00E54161">
            <w:pPr>
              <w:spacing w:before="100" w:beforeAutospacing="1" w:after="100" w:afterAutospacing="1" w:line="240" w:lineRule="auto"/>
              <w:ind w:firstLine="330"/>
              <w:contextualSpacing w:val="0"/>
              <w:jc w:val="both"/>
              <w:rPr>
                <w:ins w:id="257" w:author="ASUS" w:date="2020-09-02T10:38:00Z"/>
                <w:rFonts w:ascii="Times New Roman" w:eastAsia="Times New Roman" w:hAnsi="Times New Roman" w:cs="Times New Roman"/>
                <w:szCs w:val="24"/>
              </w:rPr>
              <w:pPrChange w:id="258" w:author="ASUS" w:date="2020-09-02T10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623A2DD5" w14:textId="3696F474" w:rsidR="00125355" w:rsidDel="00E54161" w:rsidRDefault="00125355" w:rsidP="00E54161">
            <w:pPr>
              <w:spacing w:before="100" w:beforeAutospacing="1" w:after="100" w:afterAutospacing="1" w:line="240" w:lineRule="auto"/>
              <w:ind w:firstLine="330"/>
              <w:contextualSpacing w:val="0"/>
              <w:jc w:val="both"/>
              <w:rPr>
                <w:del w:id="259" w:author="ASUS" w:date="2020-09-02T10:38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60" w:author="ASUS" w:date="2020-09-02T10:38:00Z">
              <w:r w:rsidR="00E5416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del w:id="261" w:author="ASUS" w:date="2020-09-02T10:38:00Z">
              <w:r w:rsidRPr="00EC6F38" w:rsidDel="00E54161">
                <w:rPr>
                  <w:rFonts w:ascii="Times New Roman" w:eastAsia="Times New Roman" w:hAnsi="Times New Roman" w:cs="Times New Roman"/>
                  <w:szCs w:val="24"/>
                </w:rPr>
                <w:delText xml:space="preserve"> 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2CC9E0" w14:textId="77777777" w:rsidR="00E54161" w:rsidRPr="00EC6F38" w:rsidRDefault="00E54161" w:rsidP="00E54161">
            <w:pPr>
              <w:spacing w:before="100" w:beforeAutospacing="1" w:after="100" w:afterAutospacing="1" w:line="240" w:lineRule="auto"/>
              <w:ind w:firstLine="330"/>
              <w:contextualSpacing w:val="0"/>
              <w:jc w:val="both"/>
              <w:rPr>
                <w:ins w:id="262" w:author="ASUS" w:date="2020-09-02T10:38:00Z"/>
                <w:rFonts w:ascii="Times New Roman" w:eastAsia="Times New Roman" w:hAnsi="Times New Roman" w:cs="Times New Roman"/>
                <w:szCs w:val="24"/>
              </w:rPr>
              <w:pPrChange w:id="263" w:author="ASUS" w:date="2020-09-02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bookmarkStart w:id="264" w:name="_GoBack"/>
            <w:bookmarkEnd w:id="264"/>
          </w:p>
          <w:p w14:paraId="6CFD1CA5" w14:textId="77777777" w:rsidR="00125355" w:rsidRPr="00EC6F38" w:rsidRDefault="00125355" w:rsidP="00E54161">
            <w:pPr>
              <w:spacing w:before="100" w:beforeAutospacing="1" w:after="100" w:afterAutospacing="1" w:line="240" w:lineRule="auto"/>
              <w:ind w:firstLine="33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5" w:author="ASUS" w:date="2020-09-02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354676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6CBB"/>
    <w:multiLevelType w:val="hybridMultilevel"/>
    <w:tmpl w:val="755CE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F5A4B"/>
    <w:multiLevelType w:val="multilevel"/>
    <w:tmpl w:val="2A84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F5917"/>
    <w:rsid w:val="0012251A"/>
    <w:rsid w:val="00125355"/>
    <w:rsid w:val="001D038C"/>
    <w:rsid w:val="00240407"/>
    <w:rsid w:val="0042167F"/>
    <w:rsid w:val="00924DF5"/>
    <w:rsid w:val="00E5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05E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9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2020-08-26T22:03:00Z</dcterms:created>
  <dcterms:modified xsi:type="dcterms:W3CDTF">2020-09-02T03:38:00Z</dcterms:modified>
</cp:coreProperties>
</file>