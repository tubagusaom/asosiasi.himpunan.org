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2B6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A6D164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FD1456" w14:textId="77777777" w:rsidR="007952C3" w:rsidRDefault="007952C3"/>
    <w:p w14:paraId="4901FFF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1130C18" w14:textId="77777777" w:rsidTr="00E0626E">
        <w:tc>
          <w:tcPr>
            <w:tcW w:w="9350" w:type="dxa"/>
          </w:tcPr>
          <w:p w14:paraId="6CC5363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EB30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E5F61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27435" w14:textId="77777777" w:rsidR="004C26FE" w:rsidRPr="00A16D9B" w:rsidRDefault="004C26FE" w:rsidP="004C26FE">
            <w:pPr>
              <w:spacing w:line="480" w:lineRule="auto"/>
              <w:rPr>
                <w:ins w:id="0" w:author="muslim amiren" w:date="2020-12-21T16:00:00Z"/>
                <w:rFonts w:ascii="Times New Roman" w:hAnsi="Times New Roman" w:cs="Times New Roman"/>
                <w:sz w:val="24"/>
                <w:szCs w:val="24"/>
              </w:rPr>
            </w:pPr>
            <w:ins w:id="1" w:author="muslim amiren" w:date="2020-12-21T16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80BBDF6" w14:textId="77777777" w:rsidR="004C26FE" w:rsidRPr="00A16D9B" w:rsidRDefault="004C26FE" w:rsidP="004C26FE">
            <w:pPr>
              <w:spacing w:line="480" w:lineRule="auto"/>
              <w:rPr>
                <w:ins w:id="2" w:author="muslim amiren" w:date="2020-12-21T16:00:00Z"/>
                <w:rFonts w:ascii="Times New Roman" w:hAnsi="Times New Roman" w:cs="Times New Roman"/>
                <w:sz w:val="24"/>
                <w:szCs w:val="24"/>
              </w:rPr>
            </w:pPr>
            <w:ins w:id="3" w:author="muslim amiren" w:date="2020-12-21T16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1724E9F6" w14:textId="77777777" w:rsidR="004C26FE" w:rsidRPr="00A16D9B" w:rsidRDefault="004C26FE" w:rsidP="004C26FE">
            <w:pPr>
              <w:spacing w:line="480" w:lineRule="auto"/>
              <w:rPr>
                <w:ins w:id="4" w:author="muslim amiren" w:date="2020-12-21T16:00:00Z"/>
                <w:rFonts w:ascii="Times New Roman" w:hAnsi="Times New Roman" w:cs="Times New Roman"/>
                <w:sz w:val="24"/>
                <w:szCs w:val="24"/>
              </w:rPr>
            </w:pPr>
            <w:ins w:id="5" w:author="muslim amiren" w:date="2020-12-21T16:0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7EC5560" w14:textId="77777777" w:rsidR="004C26FE" w:rsidRPr="00A16D9B" w:rsidRDefault="004C26FE" w:rsidP="004C26FE">
            <w:pPr>
              <w:spacing w:line="480" w:lineRule="auto"/>
              <w:rPr>
                <w:ins w:id="6" w:author="muslim amiren" w:date="2020-12-21T16:01:00Z"/>
                <w:rFonts w:ascii="Times New Roman" w:hAnsi="Times New Roman" w:cs="Times New Roman"/>
                <w:sz w:val="24"/>
                <w:szCs w:val="24"/>
              </w:rPr>
            </w:pPr>
            <w:ins w:id="7" w:author="muslim amiren" w:date="2020-12-21T16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0940524" w14:textId="77777777" w:rsidR="004C26FE" w:rsidRPr="00A16D9B" w:rsidRDefault="004C26FE" w:rsidP="004C26FE">
            <w:pPr>
              <w:spacing w:line="480" w:lineRule="auto"/>
              <w:rPr>
                <w:ins w:id="8" w:author="muslim amiren" w:date="2020-12-21T16:01:00Z"/>
                <w:rFonts w:ascii="Times New Roman" w:hAnsi="Times New Roman" w:cs="Times New Roman"/>
                <w:sz w:val="24"/>
                <w:szCs w:val="24"/>
              </w:rPr>
            </w:pPr>
            <w:ins w:id="9" w:author="muslim amiren" w:date="2020-12-21T16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B1FC50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CD749A3" w14:textId="717385F6" w:rsidR="007952C3" w:rsidRPr="00A16D9B" w:rsidDel="004C26FE" w:rsidRDefault="007952C3" w:rsidP="00E0626E">
            <w:pPr>
              <w:spacing w:line="480" w:lineRule="auto"/>
              <w:rPr>
                <w:del w:id="10" w:author="muslim amiren" w:date="2020-12-21T16:01:00Z"/>
                <w:rFonts w:ascii="Times New Roman" w:hAnsi="Times New Roman" w:cs="Times New Roman"/>
                <w:sz w:val="24"/>
                <w:szCs w:val="24"/>
              </w:rPr>
            </w:pPr>
            <w:del w:id="11" w:author="muslim amiren" w:date="2020-12-21T16:01:00Z"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4C26F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A30A864" w14:textId="290E62AD" w:rsidR="007952C3" w:rsidRPr="00A16D9B" w:rsidDel="004C26FE" w:rsidRDefault="007952C3" w:rsidP="00E0626E">
            <w:pPr>
              <w:spacing w:line="480" w:lineRule="auto"/>
              <w:rPr>
                <w:del w:id="12" w:author="muslim amiren" w:date="2020-12-21T16:01:00Z"/>
                <w:rFonts w:ascii="Times New Roman" w:hAnsi="Times New Roman" w:cs="Times New Roman"/>
                <w:sz w:val="24"/>
                <w:szCs w:val="24"/>
              </w:rPr>
            </w:pPr>
            <w:del w:id="13" w:author="muslim amiren" w:date="2020-12-21T16:01:00Z"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4C26F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7B8C452" w14:textId="295403DC" w:rsidR="007952C3" w:rsidRPr="00A16D9B" w:rsidDel="004C26FE" w:rsidRDefault="007952C3" w:rsidP="00E0626E">
            <w:pPr>
              <w:spacing w:line="480" w:lineRule="auto"/>
              <w:rPr>
                <w:del w:id="14" w:author="muslim amiren" w:date="2020-12-21T16:00:00Z"/>
                <w:rFonts w:ascii="Times New Roman" w:hAnsi="Times New Roman" w:cs="Times New Roman"/>
                <w:sz w:val="24"/>
                <w:szCs w:val="24"/>
              </w:rPr>
            </w:pPr>
            <w:del w:id="15" w:author="muslim amiren" w:date="2020-12-21T16:00:00Z"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4C26F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65035E9" w14:textId="02AA221D" w:rsidR="007952C3" w:rsidRPr="00A16D9B" w:rsidDel="004C26FE" w:rsidRDefault="007952C3" w:rsidP="00E0626E">
            <w:pPr>
              <w:spacing w:line="480" w:lineRule="auto"/>
              <w:rPr>
                <w:del w:id="16" w:author="muslim amiren" w:date="2020-12-21T16:01:00Z"/>
                <w:rFonts w:ascii="Times New Roman" w:hAnsi="Times New Roman" w:cs="Times New Roman"/>
                <w:sz w:val="24"/>
                <w:szCs w:val="24"/>
              </w:rPr>
            </w:pPr>
            <w:del w:id="17" w:author="muslim amiren" w:date="2020-12-21T16:01:00Z"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4C26F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E31075B" w14:textId="2E84F1F1" w:rsidR="007952C3" w:rsidRPr="00A16D9B" w:rsidDel="004C26FE" w:rsidRDefault="007952C3" w:rsidP="00E0626E">
            <w:pPr>
              <w:spacing w:line="480" w:lineRule="auto"/>
              <w:rPr>
                <w:del w:id="18" w:author="muslim amiren" w:date="2020-12-21T16:00:00Z"/>
                <w:rFonts w:ascii="Times New Roman" w:hAnsi="Times New Roman" w:cs="Times New Roman"/>
                <w:sz w:val="24"/>
                <w:szCs w:val="24"/>
              </w:rPr>
            </w:pPr>
            <w:del w:id="19" w:author="muslim amiren" w:date="2020-12-21T16:00:00Z"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4C26F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9F4147D" w14:textId="515514CC" w:rsidR="007952C3" w:rsidRPr="00A16D9B" w:rsidDel="004C26FE" w:rsidRDefault="007952C3" w:rsidP="00E0626E">
            <w:pPr>
              <w:spacing w:line="480" w:lineRule="auto"/>
              <w:rPr>
                <w:del w:id="20" w:author="muslim amiren" w:date="2020-12-21T16:00:00Z"/>
                <w:rFonts w:ascii="Times New Roman" w:hAnsi="Times New Roman" w:cs="Times New Roman"/>
                <w:sz w:val="24"/>
                <w:szCs w:val="24"/>
              </w:rPr>
            </w:pPr>
            <w:del w:id="21" w:author="muslim amiren" w:date="2020-12-21T16:00:00Z"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4C26F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4C26FE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3C2BE80" w14:textId="77777777" w:rsidR="007952C3" w:rsidRPr="00A16D9B" w:rsidRDefault="007952C3" w:rsidP="004C26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2" w:author="muslim amiren" w:date="2020-12-21T16:00:00Z">
                <w:pPr>
                  <w:spacing w:line="312" w:lineRule="auto"/>
                </w:pPr>
              </w:pPrChange>
            </w:pPr>
          </w:p>
        </w:tc>
      </w:tr>
    </w:tbl>
    <w:p w14:paraId="72C3B528" w14:textId="77777777" w:rsidR="007952C3" w:rsidRDefault="007952C3"/>
    <w:p w14:paraId="5909A176" w14:textId="77777777" w:rsidR="007952C3" w:rsidRDefault="007952C3"/>
    <w:p w14:paraId="6184154A" w14:textId="77777777" w:rsidR="007952C3" w:rsidRDefault="007952C3"/>
    <w:p w14:paraId="2331A787" w14:textId="77777777" w:rsidR="007952C3" w:rsidRDefault="007952C3"/>
    <w:p w14:paraId="42F4B23F" w14:textId="77777777" w:rsidR="007952C3" w:rsidRDefault="007952C3"/>
    <w:p w14:paraId="4066EA50" w14:textId="77777777" w:rsidR="007952C3" w:rsidRDefault="007952C3"/>
    <w:p w14:paraId="4737C738" w14:textId="77777777" w:rsidR="007952C3" w:rsidRDefault="007952C3"/>
    <w:p w14:paraId="41E2861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slim amiren">
    <w15:presenceInfo w15:providerId="Windows Live" w15:userId="733f81210b4e68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65BE6"/>
    <w:rsid w:val="0012251A"/>
    <w:rsid w:val="0042167F"/>
    <w:rsid w:val="004C26FE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004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muslim amiren</cp:lastModifiedBy>
  <cp:revision>2</cp:revision>
  <dcterms:created xsi:type="dcterms:W3CDTF">2020-12-21T09:04:00Z</dcterms:created>
  <dcterms:modified xsi:type="dcterms:W3CDTF">2020-12-21T09:04:00Z</dcterms:modified>
</cp:coreProperties>
</file>