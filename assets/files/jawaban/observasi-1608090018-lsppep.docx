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E39C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DEC7D6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9407D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FE7BE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6E3D0C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CCD368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7B28FC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1214201" wp14:editId="33EDF5E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5C8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4E43F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377DF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D06301" w14:textId="131643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0" w:author="bagus kristianto" w:date="2020-12-16T10:20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" w:author="bagus kristianto" w:date="2020-12-16T10:20:00Z">
        <w:r w:rsidDel="0031065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3006C" w14:textId="0EAD30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bagus kristianto" w:date="2020-12-16T10:21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del w:id="3" w:author="bagus kristianto" w:date="2020-12-16T10:21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bagus kristianto" w:date="2020-12-16T10:21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del w:id="5" w:author="bagus kristianto" w:date="2020-12-16T10:21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6" w:author="bagus kristianto" w:date="2020-12-16T10:21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" w:author="bagus kristianto" w:date="2020-12-16T10:21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" w:author="bagus kristianto" w:date="2020-12-16T10:21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9" w:author="bagus kristianto" w:date="2020-12-16T10:21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E3E7A8" w14:textId="77777777" w:rsidR="00927764" w:rsidRPr="00C50A1E" w:rsidDel="00310656" w:rsidRDefault="00927764" w:rsidP="00927764">
      <w:pPr>
        <w:shd w:val="clear" w:color="auto" w:fill="F5F5F5"/>
        <w:spacing w:after="375"/>
        <w:rPr>
          <w:del w:id="10" w:author="bagus kristianto" w:date="2020-12-16T10:2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14:paraId="553AE941" w14:textId="3A4768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1" w:author="bagus kristianto" w:date="2020-12-16T10:22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Sekalipun</w:t>
        </w:r>
        <w:proofErr w:type="spellEnd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2" w:author="bagus kristianto" w:date="2020-12-16T10:23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" w:author="bagus kristianto" w:date="2020-12-16T10:22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del w:id="14" w:author="bagus kristianto" w:date="2020-12-16T10:23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 xml:space="preserve">ering disebut 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15" w:author="bagus kristianto" w:date="2020-12-16T10:24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</w:ins>
      <w:proofErr w:type="spellEnd"/>
      <w:del w:id="16" w:author="bagus kristianto" w:date="2020-12-16T10:24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7" w:author="bagus kristianto" w:date="2020-12-16T10:22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>tapi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3388E" w14:textId="1400943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8" w:author="bagus kristianto" w:date="2020-12-16T10:24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bagus kristianto" w:date="2020-12-16T10:24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bagus kristianto" w:date="2020-12-16T10:25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>sebanyak</w:t>
        </w:r>
        <w:proofErr w:type="spellEnd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bagus kristianto" w:date="2020-12-16T10:25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bagus kristianto" w:date="2020-12-16T10:25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>habis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ins w:id="23" w:author="bagus kristianto" w:date="2020-12-16T10:25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  <w:proofErr w:type="spellEnd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4" w:author="bagus kristianto" w:date="2020-12-16T10:25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5" w:author="bagus kristianto" w:date="2020-12-16T10:25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6" w:author="bagus kristianto" w:date="2020-12-16T10:25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3106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27" w:author="bagus kristianto" w:date="2020-12-16T10:25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C6D868A" w14:textId="778E1E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bagus kristianto" w:date="2020-12-16T10:27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29" w:author="bagus kristianto" w:date="2020-12-16T10:27:00Z">
        <w:r w:rsidR="00310656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31065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bagus kristianto" w:date="2020-12-16T10:26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310656">
        <w:rPr>
          <w:rFonts w:ascii="Times New Roman" w:eastAsia="Times New Roman" w:hAnsi="Times New Roman" w:cs="Times New Roman"/>
          <w:i/>
          <w:iCs/>
          <w:sz w:val="24"/>
          <w:szCs w:val="24"/>
          <w:rPrChange w:id="31" w:author="bagus kristianto" w:date="2020-12-16T10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310656">
        <w:rPr>
          <w:rFonts w:ascii="Times New Roman" w:eastAsia="Times New Roman" w:hAnsi="Times New Roman" w:cs="Times New Roman"/>
          <w:i/>
          <w:iCs/>
          <w:sz w:val="24"/>
          <w:szCs w:val="24"/>
          <w:rPrChange w:id="32" w:author="bagus kristianto" w:date="2020-12-16T10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310656">
        <w:rPr>
          <w:rFonts w:ascii="Times New Roman" w:eastAsia="Times New Roman" w:hAnsi="Times New Roman" w:cs="Times New Roman"/>
          <w:i/>
          <w:iCs/>
          <w:sz w:val="24"/>
          <w:szCs w:val="24"/>
          <w:rPrChange w:id="33" w:author="bagus kristianto" w:date="2020-12-16T10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310656">
        <w:rPr>
          <w:rFonts w:ascii="Times New Roman" w:eastAsia="Times New Roman" w:hAnsi="Times New Roman" w:cs="Times New Roman"/>
          <w:i/>
          <w:iCs/>
          <w:sz w:val="24"/>
          <w:szCs w:val="24"/>
          <w:rPrChange w:id="34" w:author="bagus kristianto" w:date="2020-12-16T10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310656">
        <w:rPr>
          <w:rFonts w:ascii="Times New Roman" w:eastAsia="Times New Roman" w:hAnsi="Times New Roman" w:cs="Times New Roman"/>
          <w:i/>
          <w:iCs/>
          <w:sz w:val="24"/>
          <w:szCs w:val="24"/>
          <w:rPrChange w:id="35" w:author="bagus kristianto" w:date="2020-12-16T10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CF25A3" w14:textId="090943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bagus kristianto" w:date="2020-12-16T10:27:00Z">
        <w:r w:rsidRPr="00C50A1E" w:rsidDel="0031065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0656">
        <w:rPr>
          <w:rFonts w:ascii="Times New Roman" w:eastAsia="Times New Roman" w:hAnsi="Times New Roman" w:cs="Times New Roman"/>
          <w:i/>
          <w:iCs/>
          <w:sz w:val="24"/>
          <w:szCs w:val="24"/>
          <w:rPrChange w:id="37" w:author="bagus kristianto" w:date="2020-12-16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310656">
        <w:rPr>
          <w:rFonts w:ascii="Times New Roman" w:eastAsia="Times New Roman" w:hAnsi="Times New Roman" w:cs="Times New Roman"/>
          <w:i/>
          <w:iCs/>
          <w:sz w:val="24"/>
          <w:szCs w:val="24"/>
          <w:rPrChange w:id="38" w:author="bagus kristianto" w:date="2020-12-16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10656">
        <w:rPr>
          <w:rFonts w:ascii="Times New Roman" w:eastAsia="Times New Roman" w:hAnsi="Times New Roman" w:cs="Times New Roman"/>
          <w:i/>
          <w:iCs/>
          <w:sz w:val="24"/>
          <w:szCs w:val="24"/>
          <w:rPrChange w:id="39" w:author="bagus kristianto" w:date="2020-12-16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bagus kristianto" w:date="2020-12-16T10:28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alias yang</w:delText>
        </w:r>
      </w:del>
      <w:proofErr w:type="spellStart"/>
      <w:ins w:id="41" w:author="bagus kristianto" w:date="2020-12-16T10:28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42" w:author="bagus kristianto" w:date="2020-12-16T10:28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5E3BF53" w14:textId="02D12B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43" w:author="bagus kristianto" w:date="2020-12-16T10:29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rasa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4" w:author="bagus kristianto" w:date="2020-12-16T10:29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bagus kristianto" w:date="2020-12-16T10:29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perkirakan</w:t>
        </w:r>
      </w:ins>
      <w:proofErr w:type="spellEnd"/>
      <w:del w:id="46" w:author="bagus kristianto" w:date="2020-12-16T10:29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kira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7" w:author="bagus kristianto" w:date="2020-12-16T10:30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8" w:author="bagus kristianto" w:date="2020-12-16T10:30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, kok</w:delText>
        </w:r>
      </w:del>
      <w:del w:id="49" w:author="bagus kristianto" w:date="2020-12-16T10:29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0D2F9637" w14:textId="0C6935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ins w:id="50" w:author="bagus kristianto" w:date="2020-12-16T10:30:00Z">
        <w:r w:rsidR="00593F2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1" w:author="bagus kristianto" w:date="2020-12-16T10:30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del w:id="52" w:author="bagus kristianto" w:date="2020-12-16T10:30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jadi tak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A285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3" w:author="bagus kristianto" w:date="2020-12-16T10:31:00Z">
        <w:r w:rsidDel="00593F2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DF278A" w14:textId="3B5EAD4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4" w:author="bagus kristianto" w:date="2020-12-16T10:31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bahan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55" w:author="bagus kristianto" w:date="2020-12-16T10:31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6" w:author="bagus kristianto" w:date="2020-12-16T10:32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-kali agar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57" w:author="bagus kristianto" w:date="2020-12-16T10:32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  <w:r w:rsidRPr="00593F28" w:rsidDel="00593F28">
          <w:rPr>
            <w:rFonts w:ascii="Times New Roman" w:eastAsia="Times New Roman" w:hAnsi="Times New Roman" w:cs="Times New Roman"/>
            <w:strike/>
            <w:sz w:val="24"/>
            <w:szCs w:val="24"/>
            <w:rPrChange w:id="58" w:author="bagus kristianto" w:date="2020-12-16T10:3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Sebagai bahan persediaan karena mau </w:delText>
        </w:r>
      </w:del>
      <w:proofErr w:type="spellStart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59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60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61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62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63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64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65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66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67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68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69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70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71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72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73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74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-kali. Akan </w:t>
      </w:r>
      <w:proofErr w:type="spellStart"/>
      <w:r w:rsidRPr="00593F28">
        <w:rPr>
          <w:rFonts w:ascii="Times New Roman" w:eastAsia="Times New Roman" w:hAnsi="Times New Roman" w:cs="Times New Roman"/>
          <w:strike/>
          <w:sz w:val="24"/>
          <w:szCs w:val="24"/>
          <w:rPrChange w:id="75" w:author="bagus kristianto" w:date="2020-12-16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CCEFE" w14:textId="618A86F3" w:rsidR="00927764" w:rsidRPr="00C50A1E" w:rsidRDefault="00593F2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76" w:author="bagus kristianto" w:date="2020-12-16T10:33:00Z">
        <w:r>
          <w:rPr>
            <w:rFonts w:ascii="Times New Roman" w:eastAsia="Times New Roman" w:hAnsi="Times New Roman" w:cs="Times New Roman"/>
            <w:sz w:val="24"/>
            <w:szCs w:val="24"/>
          </w:rPr>
          <w:t>Sebenarnya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77" w:author="bagus kristianto" w:date="2020-12-16T10:33:00Z">
        <w:r w:rsidR="00927764"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8" w:author="bagus kristianto" w:date="2020-12-16T10:3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9" w:author="bagus kristianto" w:date="2020-12-16T10:3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0" w:author="bagus kristianto" w:date="2020-12-16T10:33:00Z">
        <w:r w:rsidR="00927764"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1" w:author="bagus kristianto" w:date="2020-12-16T10:34:00Z">
        <w:r>
          <w:rPr>
            <w:rFonts w:ascii="Times New Roman" w:eastAsia="Times New Roman" w:hAnsi="Times New Roman" w:cs="Times New Roman"/>
            <w:sz w:val="24"/>
            <w:szCs w:val="24"/>
          </w:rPr>
          <w:t>cara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bagus kristianto" w:date="2020-12-16T10:34:00Z">
        <w:r w:rsidR="00927764"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tahu diri.</w:delText>
        </w:r>
      </w:del>
      <w:proofErr w:type="spellStart"/>
      <w:ins w:id="83" w:author="bagus kristianto" w:date="2020-12-16T10:34:00Z">
        <w:r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Kita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mementingkan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rasa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4" w:author="bagus kristianto" w:date="2020-12-16T10:34:00Z">
        <w:r w:rsidR="00927764"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penting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85" w:author="bagus kristianto" w:date="2020-12-16T10:3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daripada</w:t>
        </w:r>
      </w:ins>
      <w:proofErr w:type="spellEnd"/>
      <w:del w:id="86" w:author="bagus kristianto" w:date="2020-12-16T10:34:00Z">
        <w:r w:rsidR="00927764"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87" w:author="bagus kristianto" w:date="2020-12-16T10:3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593F28">
        <w:rPr>
          <w:rFonts w:ascii="Times New Roman" w:eastAsia="Times New Roman" w:hAnsi="Times New Roman" w:cs="Times New Roman"/>
          <w:strike/>
          <w:sz w:val="24"/>
          <w:szCs w:val="24"/>
          <w:rPrChange w:id="88" w:author="bagus kristianto" w:date="2020-12-16T10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r w:rsidR="00927764" w:rsidRPr="00593F28">
        <w:rPr>
          <w:rFonts w:ascii="Times New Roman" w:eastAsia="Times New Roman" w:hAnsi="Times New Roman" w:cs="Times New Roman"/>
          <w:strike/>
          <w:sz w:val="24"/>
          <w:szCs w:val="24"/>
          <w:rPrChange w:id="89" w:author="bagus kristianto" w:date="2020-12-16T10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229DDB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90" w:author="bagus kristianto" w:date="2020-12-16T10:35:00Z">
        <w:r w:rsidRPr="00C50A1E" w:rsidDel="00593F2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1D077A5C" w14:textId="19C947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1" w:author="bagus kristianto" w:date="2020-12-16T10:35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92" w:author="bagus kristianto" w:date="2020-12-16T10:35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593F2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93" w:author="bagus kristianto" w:date="2020-12-16T10:35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94" w:author="bagus kristianto" w:date="2020-12-16T10:36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ins w:id="95" w:author="bagus kristianto" w:date="2020-12-16T10:36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del w:id="96" w:author="bagus kristianto" w:date="2020-12-16T10:36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>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97" w:author="bagus kristianto" w:date="2020-12-16T10:36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F28">
        <w:rPr>
          <w:rFonts w:ascii="Times New Roman" w:eastAsia="Times New Roman" w:hAnsi="Times New Roman" w:cs="Times New Roman"/>
          <w:i/>
          <w:iCs/>
          <w:sz w:val="24"/>
          <w:szCs w:val="24"/>
          <w:rPrChange w:id="98" w:author="bagus kristianto" w:date="2020-12-16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2EDD830" w14:textId="620034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del w:id="99" w:author="bagus kristianto" w:date="2020-12-16T10:36:00Z">
        <w:r w:rsidDel="00593F28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0" w:author="bagus kristianto" w:date="2020-12-16T10:36:00Z">
        <w:r w:rsidDel="00593F28">
          <w:rPr>
            <w:rFonts w:ascii="Times New Roman" w:eastAsia="Times New Roman" w:hAnsi="Times New Roman" w:cs="Times New Roman"/>
            <w:sz w:val="24"/>
            <w:szCs w:val="24"/>
          </w:rPr>
          <w:delText xml:space="preserve">mager </w:delText>
        </w:r>
      </w:del>
      <w:ins w:id="101" w:author="bagus kristianto" w:date="2020-12-16T10:36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malas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02" w:author="bagus kristianto" w:date="2020-12-16T10:37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menyebabkan</w:t>
        </w:r>
      </w:ins>
      <w:proofErr w:type="spellEnd"/>
      <w:del w:id="103" w:author="bagus kristianto" w:date="2020-12-16T10:37:00Z">
        <w:r w:rsidDel="00593F28">
          <w:rPr>
            <w:rFonts w:ascii="Times New Roman" w:eastAsia="Times New Roman" w:hAnsi="Times New Roman" w:cs="Times New Roman"/>
            <w:sz w:val="24"/>
            <w:szCs w:val="24"/>
          </w:rPr>
          <w:delText>. Ja</w:delText>
        </w:r>
      </w:del>
      <w:del w:id="104" w:author="bagus kristianto" w:date="2020-12-16T10:36:00Z">
        <w:r w:rsidDel="00593F28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105" w:author="bagus kristianto" w:date="2020-12-16T10:37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del w:id="106" w:author="bagus kristianto" w:date="2020-12-16T10:37:00Z">
        <w:r w:rsidRPr="00C50A1E" w:rsidDel="00593F2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ins w:id="107" w:author="bagus kristianto" w:date="2020-12-16T10:37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398B8F31" w14:textId="71E527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108" w:author="bagus kristianto" w:date="2020-12-16T10:37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9" w:author="bagus kristianto" w:date="2020-12-16T10:37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timbangan</w:t>
        </w:r>
      </w:ins>
      <w:proofErr w:type="spellEnd"/>
      <w:ins w:id="110" w:author="bagus kristianto" w:date="2020-12-16T10:38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1" w:author="bagus kristianto" w:date="2020-12-16T10:37:00Z">
        <w:r w:rsidR="00593F28">
          <w:rPr>
            <w:rFonts w:ascii="Times New Roman" w:eastAsia="Times New Roman" w:hAnsi="Times New Roman" w:cs="Times New Roman"/>
            <w:sz w:val="24"/>
            <w:szCs w:val="24"/>
          </w:rPr>
          <w:t>bergeser</w:t>
        </w:r>
        <w:proofErr w:type="spellEnd"/>
        <w:r w:rsidR="00593F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2" w:author="bagus kristianto" w:date="2020-12-16T10:37:00Z">
        <w:r w:rsidDel="00593F28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tergelincir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13" w:author="bagus kristianto" w:date="2020-12-16T10:38:00Z">
        <w:r w:rsidR="002E518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4" w:author="bagus kristianto" w:date="2020-12-16T10:38:00Z">
        <w:r w:rsidRPr="00C50A1E" w:rsidDel="002E518F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5" w:author="bagus kristianto" w:date="2020-12-16T10:38:00Z">
        <w:r w:rsidR="002E518F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0117E7" w14:textId="5761FF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6" w:author="bagus kristianto" w:date="2020-12-16T10:38:00Z">
        <w:r w:rsidR="002E518F">
          <w:rPr>
            <w:rFonts w:ascii="Times New Roman" w:eastAsia="Times New Roman" w:hAnsi="Times New Roman" w:cs="Times New Roman"/>
            <w:sz w:val="24"/>
            <w:szCs w:val="24"/>
          </w:rPr>
          <w:t xml:space="preserve">naik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ins w:id="117" w:author="bagus kristianto" w:date="2020-12-16T10:38:00Z">
        <w:r w:rsidR="002E518F">
          <w:rPr>
            <w:rFonts w:ascii="Times New Roman" w:eastAsia="Times New Roman" w:hAnsi="Times New Roman" w:cs="Times New Roman"/>
            <w:sz w:val="24"/>
            <w:szCs w:val="24"/>
          </w:rPr>
          <w:t>,haha</w:t>
        </w:r>
        <w:proofErr w:type="spellEnd"/>
        <w:proofErr w:type="gramEnd"/>
        <w:r w:rsidR="002E518F">
          <w:rPr>
            <w:rFonts w:ascii="Times New Roman" w:eastAsia="Times New Roman" w:hAnsi="Times New Roman" w:cs="Times New Roman"/>
            <w:sz w:val="24"/>
            <w:szCs w:val="24"/>
          </w:rPr>
          <w:t>…</w:t>
        </w:r>
      </w:ins>
      <w:del w:id="118" w:author="bagus kristianto" w:date="2020-12-16T10:38:00Z">
        <w:r w:rsidRPr="00C50A1E" w:rsidDel="002E518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518F">
        <w:rPr>
          <w:rFonts w:ascii="Times New Roman" w:eastAsia="Times New Roman" w:hAnsi="Times New Roman" w:cs="Times New Roman"/>
          <w:strike/>
          <w:sz w:val="24"/>
          <w:szCs w:val="24"/>
          <w:rPrChange w:id="119" w:author="bagus kristianto" w:date="2020-12-16T10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FECF3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861143B" w14:textId="77777777" w:rsidR="00927764" w:rsidRPr="00C50A1E" w:rsidRDefault="00927764" w:rsidP="00927764"/>
    <w:p w14:paraId="0F51D056" w14:textId="77777777" w:rsidR="00927764" w:rsidRPr="005A045A" w:rsidRDefault="00927764" w:rsidP="00927764">
      <w:pPr>
        <w:rPr>
          <w:i/>
        </w:rPr>
      </w:pPr>
    </w:p>
    <w:p w14:paraId="50B22FD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EE2E2B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F9D52" w14:textId="77777777" w:rsidR="009B2AF3" w:rsidRDefault="009B2AF3">
      <w:r>
        <w:separator/>
      </w:r>
    </w:p>
  </w:endnote>
  <w:endnote w:type="continuationSeparator" w:id="0">
    <w:p w14:paraId="43F377EF" w14:textId="77777777" w:rsidR="009B2AF3" w:rsidRDefault="009B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1BE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94434F9" w14:textId="77777777" w:rsidR="00941E77" w:rsidRDefault="009B2AF3">
    <w:pPr>
      <w:pStyle w:val="Footer"/>
    </w:pPr>
  </w:p>
  <w:p w14:paraId="18B0EAB5" w14:textId="77777777" w:rsidR="00941E77" w:rsidRDefault="009B2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D94AE" w14:textId="77777777" w:rsidR="009B2AF3" w:rsidRDefault="009B2AF3">
      <w:r>
        <w:separator/>
      </w:r>
    </w:p>
  </w:footnote>
  <w:footnote w:type="continuationSeparator" w:id="0">
    <w:p w14:paraId="1143084B" w14:textId="77777777" w:rsidR="009B2AF3" w:rsidRDefault="009B2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gus kristianto">
    <w15:presenceInfo w15:providerId="Windows Live" w15:userId="53b9e28c165b49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E518F"/>
    <w:rsid w:val="00310656"/>
    <w:rsid w:val="0042167F"/>
    <w:rsid w:val="00593F28"/>
    <w:rsid w:val="00924DF5"/>
    <w:rsid w:val="00927764"/>
    <w:rsid w:val="009B2AF3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F28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106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bagus kristianto</cp:lastModifiedBy>
  <cp:revision>2</cp:revision>
  <dcterms:created xsi:type="dcterms:W3CDTF">2020-12-16T03:39:00Z</dcterms:created>
  <dcterms:modified xsi:type="dcterms:W3CDTF">2020-12-16T03:39:00Z</dcterms:modified>
</cp:coreProperties>
</file>