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12044A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Diyan NR" w:date="2021-08-13T14:58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:rsidR="00125355" w:rsidRDefault="00125355" w:rsidP="0012044A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Diyan NR" w:date="2021-08-13T14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2" w:author="Diyan NR" w:date="2021-08-13T14:3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Diyan NR" w:date="2021-08-13T14:3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5" w:author="Diyan NR" w:date="2021-08-13T14:3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6" w:author="Diyan NR" w:date="2021-08-13T14:3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Diyan NR" w:date="2021-08-13T14:3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</w:t>
            </w:r>
            <w:bookmarkStart w:id="8" w:name="_GoBack"/>
            <w:bookmarkEnd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del w:id="9" w:author="Diyan NR" w:date="2021-08-13T14:3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sering </w:delText>
              </w:r>
            </w:del>
            <w:proofErr w:type="spellStart"/>
            <w:ins w:id="10" w:author="Diyan NR" w:date="2021-08-13T14:3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biasanya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Diyan NR" w:date="2021-08-13T14:3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2" w:author="Diyan NR" w:date="2021-08-13T14:3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3" w:author="Diyan NR" w:date="2021-08-13T14:3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5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6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7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8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9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21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2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5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7" w:author="Diyan NR" w:date="2021-08-13T14:38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Diyan NR" w:date="2021-08-13T14:38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ins w:id="29" w:author="Diyan NR" w:date="2021-08-13T14:38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30" w:author="Diyan NR" w:date="2021-08-13T14:38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Diyan NR" w:date="2021-08-13T14:37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2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Diyan NR" w:date="2021-08-13T14:38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Diyan NR" w:date="2021-08-13T14:37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Diyan NR" w:date="2021-08-13T14:38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Diyan NR" w:date="2021-08-13T14:39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proofErr w:type="spellStart"/>
            <w:ins w:id="37" w:author="Diyan NR" w:date="2021-08-13T14:39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Diyan NR" w:date="2021-08-13T14:38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tercipta</w:delText>
              </w:r>
            </w:del>
            <w:proofErr w:type="spellStart"/>
            <w:ins w:id="39" w:author="Diyan NR" w:date="2021-08-13T14:38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pernah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Diyan NR" w:date="2021-08-13T14:39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proofErr w:type="spellStart"/>
            <w:ins w:id="41" w:author="Diyan NR" w:date="2021-08-13T14:39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mengoptimalkan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42" w:author="Diyan NR" w:date="2021-08-13T14:39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Diyan NR" w:date="2021-08-13T14:39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suatu </w:delText>
              </w:r>
            </w:del>
            <w:proofErr w:type="spellStart"/>
            <w:ins w:id="45" w:author="Diyan NR" w:date="2021-08-13T14:39:00Z"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ebuah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Diyan NR" w:date="2021-08-13T14:39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Diyan NR" w:date="2021-08-13T14:39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8" w:author="Diyan NR" w:date="2021-08-13T14:39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9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50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, dengan cara</w:delText>
              </w:r>
            </w:del>
            <w:ins w:id="51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upaya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52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memer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luas</w:t>
            </w:r>
            <w:ins w:id="53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4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55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>emanfaatan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57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9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0" w:author="Diyan NR" w:date="2021-08-13T14:40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61" w:author="Diyan NR" w:date="2021-08-13T14:40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2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3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</w:t>
            </w:r>
            <w:ins w:id="64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65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66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komunikatif</w:delText>
              </w:r>
            </w:del>
            <w:proofErr w:type="spellStart"/>
            <w:ins w:id="67" w:author="Diyan NR" w:date="2021-08-13T14:41:00Z"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>komunika</w:t>
              </w:r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del w:id="68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ins w:id="69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70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1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72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3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74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75" w:author="Diyan NR" w:date="2021-08-13T14:41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proofErr w:type="spellStart"/>
            <w:ins w:id="76" w:author="Diyan NR" w:date="2021-08-13T14:41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Diyan NR" w:date="2021-08-13T14:44:00Z">
              <w:r w:rsidRPr="00663643" w:rsidDel="00663643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8" w:author="Diyan NR" w:date="2021-08-13T14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publis</w:delText>
              </w:r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proofErr w:type="spellStart"/>
            <w:ins w:id="79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Diyan NR" w:date="2021-08-13T14:42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termasuk</w:t>
              </w:r>
            </w:ins>
            <w:proofErr w:type="spellEnd"/>
            <w:del w:id="81" w:author="Diyan NR" w:date="2021-08-13T14:42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Diyan NR" w:date="2021-08-13T14:42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dunia </w:delText>
              </w:r>
            </w:del>
            <w:ins w:id="83" w:author="Diyan NR" w:date="2021-08-13T14:42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era</w:t>
              </w:r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84" w:author="Diyan NR" w:date="2021-08-13T14:43:00Z"/>
                <w:rFonts w:ascii="Times New Roman" w:eastAsia="Times New Roman" w:hAnsi="Times New Roman" w:cs="Times New Roman"/>
                <w:szCs w:val="24"/>
              </w:rPr>
              <w:pPrChange w:id="85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Diyan NR" w:date="2021-08-13T14:42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7" w:author="Diyan NR" w:date="2021-08-13T14:42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88" w:author="Diyan NR" w:date="2021-08-13T14:42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663643" w:rsidDel="00663643" w:rsidRDefault="00663643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89" w:author="Diyan NR" w:date="2021-08-13T14:44:00Z"/>
                <w:rFonts w:ascii="Times New Roman" w:eastAsia="Times New Roman" w:hAnsi="Times New Roman" w:cs="Times New Roman"/>
                <w:szCs w:val="24"/>
              </w:rPr>
              <w:pPrChange w:id="90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1" w:author="Diyan NR" w:date="2021-08-13T14:43:00Z">
              <w:r>
                <w:rPr>
                  <w:rFonts w:ascii="Times New Roman" w:eastAsia="Times New Roman" w:hAnsi="Times New Roman" w:cs="Times New Roman"/>
                  <w:szCs w:val="24"/>
                </w:rPr>
                <w:t>Setidaknya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4.0.</w:t>
              </w:r>
            </w:ins>
          </w:p>
          <w:p w:rsidR="00663643" w:rsidRPr="00EC6F38" w:rsidRDefault="00663643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92" w:author="Diyan NR" w:date="2021-08-13T14:44:00Z"/>
                <w:rFonts w:ascii="Times New Roman" w:eastAsia="Times New Roman" w:hAnsi="Times New Roman" w:cs="Times New Roman"/>
                <w:szCs w:val="24"/>
              </w:rPr>
              <w:pPrChange w:id="93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Del="00663643" w:rsidRDefault="00663643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94" w:author="Diyan NR" w:date="2021-08-13T14:44:00Z"/>
                <w:rFonts w:ascii="Times New Roman" w:eastAsia="Times New Roman" w:hAnsi="Times New Roman" w:cs="Times New Roman"/>
                <w:szCs w:val="24"/>
              </w:rPr>
              <w:pPrChange w:id="95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6" w:author="Diyan NR" w:date="2021-08-13T14:44:00Z"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97" w:author="Diyan NR" w:date="2021-08-13T14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Pertama</w:t>
              </w:r>
              <w:proofErr w:type="spellEnd"/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98" w:author="Diyan NR" w:date="2021-08-13T14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99" w:author="Diyan NR" w:date="2021-08-13T14:44:00Z">
              <w:r w:rsidR="00125355"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100" w:author="Diyan NR" w:date="2021-08-13T14:44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01" w:author="Diyan NR" w:date="2021-08-13T14:4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02" w:author="Diyan NR" w:date="2021-08-13T14:45:00Z">
              <w:r w:rsidR="00125355"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dan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03" w:author="Diyan NR" w:date="2021-08-13T14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ins w:id="104" w:author="Diyan NR" w:date="2021-08-13T14:4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5" w:author="Diyan NR" w:date="2021-08-13T14:43:00Z">
              <w:r w:rsidR="00125355"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06" w:author="Diyan NR" w:date="2021-08-13T14:4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07" w:author="Diyan NR" w:date="2021-08-13T14:45:00Z"/>
                <w:rFonts w:ascii="Times New Roman" w:eastAsia="Times New Roman" w:hAnsi="Times New Roman" w:cs="Times New Roman"/>
                <w:szCs w:val="24"/>
              </w:rPr>
              <w:pPrChange w:id="108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09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10" w:author="Diyan NR" w:date="2021-08-13T14:44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11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2" w:author="Diyan NR" w:date="2021-08-13T14:44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13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4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15" w:author="Diyan NR" w:date="2021-08-13T14:45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16" w:author="Diyan NR" w:date="2021-08-13T14:45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17" w:author="Diyan NR" w:date="2021-08-13T14:44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8" w:author="Diyan NR" w:date="2021-08-13T14:44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63643" w:rsidRPr="00663643" w:rsidDel="00663643" w:rsidRDefault="00663643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19" w:author="Diyan NR" w:date="2021-08-13T14:45:00Z"/>
                <w:rFonts w:ascii="Times New Roman" w:eastAsia="Times New Roman" w:hAnsi="Times New Roman" w:cs="Times New Roman"/>
                <w:i/>
                <w:szCs w:val="24"/>
                <w:rPrChange w:id="120" w:author="Diyan NR" w:date="2021-08-13T14:46:00Z">
                  <w:rPr>
                    <w:del w:id="121" w:author="Diyan NR" w:date="2021-08-13T14:45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22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23" w:author="Diyan NR" w:date="2021-08-13T14:45:00Z"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124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Kedua</w:t>
              </w:r>
              <w:proofErr w:type="spellEnd"/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125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</w:p>
          <w:p w:rsidR="00125355" w:rsidRPr="00EC6F38" w:rsidDel="00663643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26" w:author="Diyan NR" w:date="2021-08-13T14:45:00Z"/>
                <w:rFonts w:ascii="Times New Roman" w:eastAsia="Times New Roman" w:hAnsi="Times New Roman" w:cs="Times New Roman"/>
                <w:szCs w:val="24"/>
              </w:rPr>
              <w:pPrChange w:id="127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8" w:author="Diyan NR" w:date="2021-08-13T14:45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129" w:author="Diyan NR" w:date="2021-08-13T14:45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30" w:author="Diyan NR" w:date="2021-08-13T14:45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31" w:author="Diyan NR" w:date="2021-08-13T14:46:00Z"/>
                <w:rFonts w:ascii="Times New Roman" w:eastAsia="Times New Roman" w:hAnsi="Times New Roman" w:cs="Times New Roman"/>
                <w:szCs w:val="24"/>
              </w:rPr>
              <w:pPrChange w:id="132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3" w:author="Diyan NR" w:date="2021-08-13T14:45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proofErr w:type="spellStart"/>
            <w:ins w:id="134" w:author="Diyan NR" w:date="2021-08-13T14:45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35" w:author="Diyan NR" w:date="2021-08-13T14:45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6" w:author="Diyan NR" w:date="2021-08-13T14:45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7" w:author="Diyan NR" w:date="2021-08-13T14:4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138" w:author="Diyan NR" w:date="2021-08-13T14:4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  <w:proofErr w:type="spellEnd"/>
              <w:r w:rsidR="006636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63643" w:rsidRPr="00663643" w:rsidDel="00663643" w:rsidRDefault="00663643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39" w:author="Diyan NR" w:date="2021-08-13T14:46:00Z"/>
                <w:rFonts w:ascii="Times New Roman" w:eastAsia="Times New Roman" w:hAnsi="Times New Roman" w:cs="Times New Roman"/>
                <w:szCs w:val="24"/>
                <w:rPrChange w:id="140" w:author="Diyan NR" w:date="2021-08-13T14:46:00Z">
                  <w:rPr>
                    <w:del w:id="141" w:author="Diyan NR" w:date="2021-08-13T14:4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2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43" w:author="Diyan NR" w:date="2021-08-13T14:46:00Z"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144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Ketiga</w:t>
              </w:r>
              <w:proofErr w:type="spellEnd"/>
              <w:r w:rsidRPr="00663643">
                <w:rPr>
                  <w:rFonts w:ascii="Times New Roman" w:eastAsia="Times New Roman" w:hAnsi="Times New Roman" w:cs="Times New Roman"/>
                  <w:i/>
                  <w:szCs w:val="24"/>
                  <w:rPrChange w:id="145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</w:p>
          <w:p w:rsidR="00125355" w:rsidRPr="00663643" w:rsidDel="00663643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46" w:author="Diyan NR" w:date="2021-08-13T14:46:00Z"/>
                <w:rFonts w:ascii="Times New Roman" w:eastAsia="Times New Roman" w:hAnsi="Times New Roman" w:cs="Times New Roman"/>
                <w:szCs w:val="24"/>
                <w:rPrChange w:id="147" w:author="Diyan NR" w:date="2021-08-13T14:46:00Z">
                  <w:rPr>
                    <w:del w:id="148" w:author="Diyan NR" w:date="2021-08-13T14:4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9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50" w:author="Diyan NR" w:date="2021-08-13T14:46:00Z">
              <w:r w:rsidRPr="00663643" w:rsidDel="00663643">
                <w:rPr>
                  <w:rFonts w:ascii="Times New Roman" w:eastAsia="Times New Roman" w:hAnsi="Times New Roman" w:cs="Times New Roman"/>
                  <w:szCs w:val="24"/>
                  <w:rPrChange w:id="151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ins w:id="152" w:author="Diyan NR" w:date="2021-08-13T14:46:00Z">
              <w:r w:rsidR="00663643" w:rsidRPr="00663643">
                <w:rPr>
                  <w:rFonts w:ascii="Times New Roman" w:eastAsia="Times New Roman" w:hAnsi="Times New Roman" w:cs="Times New Roman"/>
                  <w:szCs w:val="24"/>
                  <w:rPrChange w:id="153" w:author="Diyan NR" w:date="2021-08-13T14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r w:rsidRPr="00663643">
              <w:rPr>
                <w:rFonts w:ascii="Times New Roman" w:eastAsia="Times New Roman" w:hAnsi="Times New Roman" w:cs="Times New Roman"/>
                <w:szCs w:val="24"/>
                <w:rPrChange w:id="154" w:author="Diyan NR" w:date="2021-08-13T14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enempatkan</w:t>
            </w:r>
            <w:proofErr w:type="spellEnd"/>
            <w:r w:rsidRPr="00663643">
              <w:rPr>
                <w:rFonts w:ascii="Times New Roman" w:eastAsia="Times New Roman" w:hAnsi="Times New Roman" w:cs="Times New Roman"/>
                <w:szCs w:val="24"/>
                <w:rPrChange w:id="155" w:author="Diyan NR" w:date="2021-08-13T14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663643">
              <w:rPr>
                <w:rFonts w:ascii="Times New Roman" w:eastAsia="Times New Roman" w:hAnsi="Times New Roman" w:cs="Times New Roman"/>
                <w:szCs w:val="24"/>
                <w:rPrChange w:id="156" w:author="Diyan NR" w:date="2021-08-13T14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663643">
              <w:rPr>
                <w:rFonts w:ascii="Times New Roman" w:eastAsia="Times New Roman" w:hAnsi="Times New Roman" w:cs="Times New Roman"/>
                <w:szCs w:val="24"/>
                <w:rPrChange w:id="157" w:author="Diyan NR" w:date="2021-08-13T14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  <w:ins w:id="158" w:author="Diyan NR" w:date="2021-08-13T14:4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:rsidR="00125355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59" w:author="Diyan NR" w:date="2021-08-13T14:47:00Z"/>
                <w:rFonts w:ascii="Times New Roman" w:eastAsia="Times New Roman" w:hAnsi="Times New Roman" w:cs="Times New Roman"/>
                <w:szCs w:val="24"/>
              </w:rPr>
              <w:pPrChange w:id="160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61" w:author="Diyan NR" w:date="2021-08-13T14:4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162" w:author="Diyan NR" w:date="2021-08-13T14:4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</w:t>
            </w:r>
            <w:ins w:id="163" w:author="Diyan NR" w:date="2021-08-13T14:46:00Z">
              <w:r w:rsidR="0066364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64" w:author="Diyan NR" w:date="2021-08-13T14:46:00Z">
              <w:r w:rsidRPr="00EC6F38" w:rsidDel="0066364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5" w:author="Diyan NR" w:date="2021-08-13T14:46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dan memberikan</w:delText>
              </w:r>
            </w:del>
            <w:proofErr w:type="spellStart"/>
            <w:ins w:id="166" w:author="Diyan NR" w:date="2021-08-13T14:4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sekaligus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7" w:author="Diyan NR" w:date="2021-08-13T14:47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del w:id="168" w:author="Diyan NR" w:date="2021-08-13T14:47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904C0C" w:rsidRPr="00904C0C" w:rsidDel="00904C0C" w:rsidRDefault="00904C0C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69" w:author="Diyan NR" w:date="2021-08-13T14:47:00Z"/>
                <w:rFonts w:ascii="Times New Roman" w:eastAsia="Times New Roman" w:hAnsi="Times New Roman" w:cs="Times New Roman"/>
                <w:i/>
                <w:szCs w:val="24"/>
                <w:rPrChange w:id="170" w:author="Diyan NR" w:date="2021-08-13T14:47:00Z">
                  <w:rPr>
                    <w:del w:id="171" w:author="Diyan NR" w:date="2021-08-13T14:47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72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73" w:author="Diyan NR" w:date="2021-08-13T14:47:00Z">
              <w:r w:rsidRPr="00904C0C">
                <w:rPr>
                  <w:rFonts w:ascii="Times New Roman" w:eastAsia="Times New Roman" w:hAnsi="Times New Roman" w:cs="Times New Roman"/>
                  <w:i/>
                  <w:szCs w:val="24"/>
                  <w:rPrChange w:id="174" w:author="Diyan NR" w:date="2021-08-13T14:4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Keempat</w:t>
              </w:r>
              <w:proofErr w:type="spellEnd"/>
              <w:r w:rsidRPr="00904C0C">
                <w:rPr>
                  <w:rFonts w:ascii="Times New Roman" w:eastAsia="Times New Roman" w:hAnsi="Times New Roman" w:cs="Times New Roman"/>
                  <w:i/>
                  <w:szCs w:val="24"/>
                  <w:rPrChange w:id="175" w:author="Diyan NR" w:date="2021-08-13T14:4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</w:p>
          <w:p w:rsidR="00125355" w:rsidRPr="00EC6F38" w:rsidDel="00904C0C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76" w:author="Diyan NR" w:date="2021-08-13T14:47:00Z"/>
                <w:rFonts w:ascii="Times New Roman" w:eastAsia="Times New Roman" w:hAnsi="Times New Roman" w:cs="Times New Roman"/>
                <w:szCs w:val="24"/>
              </w:rPr>
              <w:pPrChange w:id="177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78" w:author="Diyan NR" w:date="2021-08-13T14:47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179" w:author="Diyan NR" w:date="2021-08-13T14:47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80" w:author="Diyan NR" w:date="2021-08-13T14:47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terkait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1" w:author="Diyan NR" w:date="2021-08-13T14:5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82" w:author="Diyan NR" w:date="2021-08-13T14:48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83" w:author="Diyan NR" w:date="2021-08-13T14:48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agar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4" w:author="Diyan NR" w:date="2021-08-13T14:48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 tidak boleh </w:delText>
              </w:r>
            </w:del>
            <w:proofErr w:type="spellStart"/>
            <w:ins w:id="185" w:author="Diyan NR" w:date="2021-08-13T14:48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sekadar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6" w:author="Diyan NR" w:date="2021-08-13T14:57:00Z">
              <w:r w:rsidRPr="00904C0C" w:rsidDel="00904C0C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87" w:author="Diyan NR" w:date="2021-08-13T14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strata</w:delText>
              </w:r>
            </w:del>
            <w:proofErr w:type="spellStart"/>
            <w:ins w:id="188" w:author="Diyan NR" w:date="2021-08-13T14:57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posisi</w:t>
              </w:r>
            </w:ins>
            <w:proofErr w:type="spellEnd"/>
            <w:ins w:id="189" w:author="Diyan NR" w:date="2021-08-13T14:48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</w:ins>
            <w:del w:id="190" w:author="Diyan NR" w:date="2021-08-13T14:48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1" w:author="Diyan NR" w:date="2021-08-13T14:48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termotivasi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2" w:author="Diyan NR" w:date="2021-08-13T14:48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mengajarkan pendidikan</w:delText>
              </w:r>
            </w:del>
            <w:proofErr w:type="spellStart"/>
            <w:ins w:id="193" w:author="Diyan NR" w:date="2021-08-13T14:48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memberikan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904C0C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94" w:author="Diyan NR" w:date="2021-08-13T14:50:00Z"/>
                <w:rFonts w:ascii="Times New Roman" w:eastAsia="Times New Roman" w:hAnsi="Times New Roman" w:cs="Times New Roman"/>
                <w:szCs w:val="24"/>
              </w:rPr>
              <w:pPrChange w:id="195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96" w:author="Diyan NR" w:date="2021-08-13T14:49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 Di d</w:delText>
              </w:r>
            </w:del>
            <w:proofErr w:type="spellStart"/>
            <w:ins w:id="197" w:author="Diyan NR" w:date="2021-08-13T14:49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8" w:author="Diyan NR" w:date="2021-08-13T14:49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99" w:author="Diyan NR" w:date="2021-08-13T14:49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setidaknya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00" w:author="Diyan NR" w:date="2021-08-13T14:49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1" w:author="Diyan NR" w:date="2021-08-13T14:49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Del="00904C0C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02" w:author="Diyan NR" w:date="2021-08-13T14:50:00Z"/>
                <w:rFonts w:ascii="Times New Roman" w:eastAsia="Times New Roman" w:hAnsi="Times New Roman" w:cs="Times New Roman"/>
                <w:szCs w:val="24"/>
              </w:rPr>
              <w:pPrChange w:id="203" w:author="Diyan NR" w:date="2021-08-13T14:5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04" w:author="Diyan NR" w:date="2021-08-13T14:50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05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206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904C0C" w:rsidRDefault="00904C0C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07" w:author="Diyan NR" w:date="2021-08-13T14:50:00Z"/>
                <w:rFonts w:ascii="Times New Roman" w:eastAsia="Times New Roman" w:hAnsi="Times New Roman" w:cs="Times New Roman"/>
                <w:szCs w:val="24"/>
              </w:rPr>
              <w:pPrChange w:id="208" w:author="Diyan NR" w:date="2021-08-13T14:5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09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0" w:author="Diyan NR" w:date="2021-08-13T14:50:00Z">
              <w:r w:rsidR="00125355"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211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212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904C0C" w:rsidRDefault="00904C0C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13" w:author="Diyan NR" w:date="2021-08-13T14:50:00Z"/>
                <w:rFonts w:ascii="Times New Roman" w:eastAsia="Times New Roman" w:hAnsi="Times New Roman" w:cs="Times New Roman"/>
                <w:szCs w:val="24"/>
              </w:rPr>
              <w:pPrChange w:id="214" w:author="Diyan NR" w:date="2021-08-13T14:5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15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6" w:author="Diyan NR" w:date="2021-08-13T14:50:00Z">
              <w:r w:rsidR="00125355"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217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218" w:author="Diyan NR" w:date="2021-08-13T14:5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904C0C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19" w:author="Diyan NR" w:date="2021-08-13T14:50:00Z"/>
                <w:rFonts w:ascii="Times New Roman" w:eastAsia="Times New Roman" w:hAnsi="Times New Roman" w:cs="Times New Roman"/>
                <w:szCs w:val="24"/>
              </w:rPr>
              <w:pPrChange w:id="220" w:author="Diyan NR" w:date="2021-08-13T14:5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1" w:author="Diyan NR" w:date="2021-08-13T14:50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22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223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menganalisis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4" w:author="Diyan NR" w:date="2021-08-13T14:5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5" w:author="Diyan NR" w:date="2021-08-13T14:50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6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27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8" w:author="Diyan NR" w:date="2021-08-13T14:50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229" w:author="Diyan NR" w:date="2021-08-13T14:50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0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proofErr w:type="spellStart"/>
            <w:ins w:id="231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32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33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4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5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6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237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8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memiliki </w:delText>
              </w:r>
            </w:del>
            <w:proofErr w:type="spellStart"/>
            <w:ins w:id="239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menumbukan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sikap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0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41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Pikiran kritis</w:delText>
              </w:r>
            </w:del>
            <w:proofErr w:type="spellStart"/>
            <w:ins w:id="242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Sikap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3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244" w:author="Diyan NR" w:date="2021-08-13T14:51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245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micu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tumbuhnya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6" w:author="Diyan NR" w:date="2021-08-13T14:51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dengan pikiran yang kritis maka akan </w:delText>
              </w:r>
            </w:del>
            <w:del w:id="247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sebuah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8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249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50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dari pemikiran kritis tadi maka proses </w:delText>
              </w:r>
            </w:del>
            <w:proofErr w:type="spellStart"/>
            <w:ins w:id="251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2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53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254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/ pe</w:delText>
              </w:r>
            </w:del>
            <w:ins w:id="255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</w:t>
            </w:r>
            <w:ins w:id="256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57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258" w:author="Diyan NR" w:date="2021-08-13T14:52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Di era</w:t>
              </w:r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59" w:author="Diyan NR" w:date="2021-08-13T14:52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0" w:author="Diyan NR" w:date="2021-08-13T14:53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didorong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1" w:author="Diyan NR" w:date="2021-08-13T14:53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lebih banyak praktek karena 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2" w:author="Diyan NR" w:date="2021-08-13T14:53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263" w:author="Diyan NR" w:date="2021-08-13T14:53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264" w:author="Diyan NR" w:date="2021-08-13T14:53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265" w:author="Diyan NR" w:date="2021-08-13T14:53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gagasan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6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67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ins w:id="268" w:author="Diyan NR" w:date="2021-08-13T14:53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9" w:author="Diyan NR" w:date="2021-08-13T14:54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70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71" w:author="Diyan NR" w:date="2021-08-13T14:54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Mendiskusikan di sini bukan</w:delText>
              </w:r>
            </w:del>
            <w:ins w:id="272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3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74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del w:id="275" w:author="Diyan NR" w:date="2021-08-13T14:54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tapi </w:delText>
              </w:r>
            </w:del>
            <w:ins w:id="276" w:author="Diyan NR" w:date="2021-08-13T14:54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memerlukan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7" w:author="Diyan NR" w:date="2021-08-13T14:54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8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komunikasi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9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280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mengingat</w:t>
              </w:r>
              <w:proofErr w:type="spellEnd"/>
              <w:r w:rsidR="00904C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81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282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83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84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04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5" w:author="Diyan NR" w:date="2021-08-13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86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Yang terahir adalah</w:delText>
              </w:r>
            </w:del>
            <w:proofErr w:type="spellStart"/>
            <w:ins w:id="287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88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9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90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291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92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3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294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95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ins w:id="296" w:author="Diyan NR" w:date="2021-08-13T14:55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vitas</w:t>
              </w:r>
            </w:ins>
            <w:proofErr w:type="spellEnd"/>
            <w:del w:id="297" w:author="Diyan NR" w:date="2021-08-13T14:55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298" w:author="Diyan NR" w:date="2021-08-13T14:5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299" w:author="Diyan NR" w:date="2021-08-13T14:56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00" w:author="Diyan NR" w:date="2021-08-13T14:56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melakukan </w:delText>
              </w:r>
            </w:del>
            <w:proofErr w:type="spellStart"/>
            <w:ins w:id="301" w:author="Diyan NR" w:date="2021-08-13T14:5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02" w:author="Diyan NR" w:date="2021-08-13T14:5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3" w:author="Diyan NR" w:date="2021-08-13T14:56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04" w:author="Diyan NR" w:date="2021-08-13T14:5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05" w:author="Diyan NR" w:date="2021-08-13T14:56:00Z"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>terlihat</w:t>
              </w:r>
              <w:proofErr w:type="spellEnd"/>
              <w:r w:rsidR="00904C0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06" w:author="Diyan NR" w:date="2021-08-13T14:56:00Z">
              <w:r w:rsidRPr="00EC6F38" w:rsidDel="00904C0C">
                <w:rPr>
                  <w:rFonts w:ascii="Times New Roman" w:eastAsia="Times New Roman" w:hAnsi="Times New Roman" w:cs="Times New Roman"/>
                  <w:szCs w:val="24"/>
                </w:rPr>
                <w:delText>. </w:delText>
              </w:r>
            </w:del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yan NR">
    <w15:presenceInfo w15:providerId="Windows Live" w15:userId="c9b5df9c529d51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044A"/>
    <w:rsid w:val="0012251A"/>
    <w:rsid w:val="00125355"/>
    <w:rsid w:val="001D038C"/>
    <w:rsid w:val="00240407"/>
    <w:rsid w:val="0042167F"/>
    <w:rsid w:val="00663643"/>
    <w:rsid w:val="00904C0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23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Diyan NR</cp:lastModifiedBy>
  <cp:revision>2</cp:revision>
  <dcterms:created xsi:type="dcterms:W3CDTF">2021-08-13T07:58:00Z</dcterms:created>
  <dcterms:modified xsi:type="dcterms:W3CDTF">2021-08-13T07:58:00Z</dcterms:modified>
</cp:coreProperties>
</file>