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7E48" w14:textId="77777777" w:rsidR="00C657D5" w:rsidRDefault="00C657D5" w:rsidP="00C657D5">
      <w:pPr>
        <w:jc w:val="center"/>
        <w:rPr>
          <w:rFonts w:ascii="Minion Pro" w:hAnsi="Minion Pro"/>
          <w:b/>
        </w:rPr>
      </w:pPr>
      <w:r>
        <w:rPr>
          <w:rFonts w:ascii="Minion Pro" w:hAnsi="Minion Pro"/>
          <w:b/>
        </w:rPr>
        <w:t>TUGAS OBSERVASI VERSI 6</w:t>
      </w:r>
    </w:p>
    <w:p w14:paraId="39254A9A" w14:textId="77777777" w:rsidR="00C657D5" w:rsidRDefault="00C657D5" w:rsidP="00C657D5">
      <w:pPr>
        <w:jc w:val="center"/>
        <w:rPr>
          <w:rFonts w:ascii="Minion Pro" w:hAnsi="Minion Pro"/>
          <w:b/>
        </w:rPr>
      </w:pPr>
      <w:r>
        <w:rPr>
          <w:rFonts w:ascii="Minion Pro" w:hAnsi="Minion Pro"/>
          <w:b/>
        </w:rPr>
        <w:t>SKEMA PENULISAN BUKU NONFIKSI</w:t>
      </w:r>
    </w:p>
    <w:p w14:paraId="66ABC37E" w14:textId="77777777" w:rsidR="00C657D5" w:rsidRDefault="00C657D5" w:rsidP="00C657D5">
      <w:pPr>
        <w:jc w:val="center"/>
        <w:rPr>
          <w:rFonts w:ascii="Minion Pro" w:hAnsi="Minion Pro"/>
          <w:b/>
        </w:rPr>
      </w:pPr>
      <w:r>
        <w:rPr>
          <w:rFonts w:ascii="Minion Pro" w:hAnsi="Minion Pro"/>
          <w:b/>
        </w:rPr>
        <w:t xml:space="preserve"> </w:t>
      </w:r>
    </w:p>
    <w:p w14:paraId="6677B8E6" w14:textId="77777777" w:rsidR="00C657D5" w:rsidRDefault="00C657D5" w:rsidP="00C657D5">
      <w:pPr>
        <w:pStyle w:val="ListParagraph"/>
        <w:numPr>
          <w:ilvl w:val="0"/>
          <w:numId w:val="1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swasunting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fitur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Peninjauan</w:t>
      </w:r>
      <w:proofErr w:type="spellEnd"/>
      <w:r>
        <w:rPr>
          <w:rFonts w:ascii="Minion Pro" w:hAnsi="Minion Pro"/>
        </w:rPr>
        <w:t xml:space="preserve">) pada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Word. </w:t>
      </w:r>
      <w:proofErr w:type="spellStart"/>
      <w:r>
        <w:rPr>
          <w:rFonts w:ascii="Minion Pro" w:hAnsi="Minion Pro"/>
        </w:rPr>
        <w:t>Aktifkan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menandai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perbaikan</w:t>
      </w:r>
      <w:proofErr w:type="spellEnd"/>
      <w:r>
        <w:rPr>
          <w:rFonts w:ascii="Minion Pro" w:hAnsi="Minion Pro"/>
        </w:rPr>
        <w:t xml:space="preserve"> yang Anda </w:t>
      </w: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C657D5" w14:paraId="4AF136E5" w14:textId="77777777" w:rsidTr="00C657D5">
        <w:tc>
          <w:tcPr>
            <w:tcW w:w="14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D40A0" w14:textId="77777777" w:rsidR="00C657D5" w:rsidRDefault="00C657D5">
            <w:pPr>
              <w:pStyle w:val="NormalWeb"/>
              <w:rPr>
                <w:rFonts w:eastAsia="DengXian Light"/>
                <w:b/>
                <w:color w:val="000000"/>
              </w:rPr>
            </w:pPr>
            <w:proofErr w:type="spellStart"/>
            <w:r>
              <w:rPr>
                <w:rFonts w:ascii="Bookman Old Style" w:eastAsia="DengXian Light" w:hAnsi="Bookman Old Style"/>
                <w:b/>
                <w:color w:val="000000"/>
              </w:rPr>
              <w:t>Pembelajaran</w:t>
            </w:r>
            <w:proofErr w:type="spellEnd"/>
            <w:r>
              <w:rPr>
                <w:rFonts w:ascii="Bookman Old Style" w:eastAsia="DengXian Light" w:hAnsi="Bookman Old Style"/>
                <w:b/>
                <w:color w:val="000000"/>
              </w:rPr>
              <w:t xml:space="preserve"> di Era "</w:t>
            </w:r>
            <w:proofErr w:type="spellStart"/>
            <w:r>
              <w:rPr>
                <w:rFonts w:ascii="Bookman Old Style" w:eastAsia="DengXian Light" w:hAnsi="Bookman Old Style"/>
                <w:b/>
                <w:color w:val="000000"/>
              </w:rPr>
              <w:t>Revolusi</w:t>
            </w:r>
            <w:proofErr w:type="spellEnd"/>
            <w:r>
              <w:rPr>
                <w:rFonts w:ascii="Bookman Old Style" w:eastAsia="DengXian Light" w:hAnsi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DengXian Light" w:hAnsi="Bookman Old Style"/>
                <w:b/>
                <w:color w:val="000000"/>
              </w:rPr>
              <w:t>Industri</w:t>
            </w:r>
            <w:proofErr w:type="spellEnd"/>
            <w:r>
              <w:rPr>
                <w:rFonts w:ascii="Bookman Old Style" w:eastAsia="DengXian Light" w:hAnsi="Bookman Old Style"/>
                <w:b/>
                <w:color w:val="000000"/>
              </w:rPr>
              <w:t xml:space="preserve"> 4.0" </w:t>
            </w:r>
            <w:proofErr w:type="spellStart"/>
            <w:r>
              <w:rPr>
                <w:rFonts w:ascii="Bookman Old Style" w:eastAsia="DengXian Light" w:hAnsi="Bookman Old Style"/>
                <w:b/>
                <w:color w:val="000000"/>
              </w:rPr>
              <w:t>bagi</w:t>
            </w:r>
            <w:proofErr w:type="spellEnd"/>
            <w:r>
              <w:rPr>
                <w:rFonts w:ascii="Bookman Old Style" w:eastAsia="DengXian Light" w:hAnsi="Bookman Old Style"/>
                <w:b/>
                <w:color w:val="000000"/>
              </w:rPr>
              <w:t xml:space="preserve"> Anak </w:t>
            </w:r>
            <w:proofErr w:type="spellStart"/>
            <w:r>
              <w:rPr>
                <w:rFonts w:ascii="Bookman Old Style" w:eastAsia="DengXian Light" w:hAnsi="Bookman Old Style"/>
                <w:b/>
                <w:color w:val="000000"/>
              </w:rPr>
              <w:t>Usia</w:t>
            </w:r>
            <w:proofErr w:type="spellEnd"/>
            <w:r>
              <w:rPr>
                <w:rFonts w:ascii="Bookman Old Style" w:eastAsia="DengXian Light" w:hAnsi="Bookman Old Style"/>
                <w:b/>
                <w:color w:val="000000"/>
              </w:rPr>
              <w:t xml:space="preserve"> Dini </w:t>
            </w:r>
          </w:p>
          <w:p w14:paraId="23A4F146" w14:textId="77777777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Oleh </w:t>
            </w:r>
            <w:proofErr w:type="spellStart"/>
            <w:r>
              <w:rPr>
                <w:rFonts w:ascii="Times New Roman" w:hAnsi="Times New Roman"/>
              </w:rPr>
              <w:t>Kodar</w:t>
            </w:r>
            <w:proofErr w:type="spellEnd"/>
            <w:r>
              <w:rPr>
                <w:rFonts w:ascii="Times New Roman" w:hAnsi="Times New Roman"/>
              </w:rPr>
              <w:t xml:space="preserve"> Akbar</w:t>
            </w:r>
          </w:p>
          <w:p w14:paraId="09C8D849" w14:textId="19D88A4F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 zaman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berada</w:t>
            </w:r>
            <w:proofErr w:type="spellEnd"/>
            <w:r>
              <w:rPr>
                <w:rFonts w:ascii="Times New Roman" w:hAnsi="Times New Roman"/>
              </w:rPr>
              <w:t xml:space="preserve"> pada zona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yang sangat </w:t>
            </w:r>
            <w:proofErr w:type="spellStart"/>
            <w:r>
              <w:rPr>
                <w:rFonts w:ascii="Times New Roman" w:hAnsi="Times New Roman"/>
              </w:rPr>
              <w:t>extr</w:t>
            </w:r>
            <w:ins w:id="0" w:author="HP" w:date="2022-08-16T14:55:00Z">
              <w:r>
                <w:rPr>
                  <w:rFonts w:ascii="Times New Roman" w:hAnsi="Times New Roman"/>
                </w:rPr>
                <w:t>i</w:t>
              </w:r>
            </w:ins>
            <w:del w:id="1" w:author="HP" w:date="2022-08-16T14:55:00Z">
              <w:r w:rsidDel="00C657D5">
                <w:rPr>
                  <w:rFonts w:ascii="Times New Roman" w:hAnsi="Times New Roman"/>
                </w:rPr>
                <w:delText>ea</w:delText>
              </w:r>
            </w:del>
            <w:r>
              <w:rPr>
                <w:rFonts w:ascii="Times New Roman" w:hAnsi="Times New Roman"/>
              </w:rPr>
              <w:t>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tiap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detik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berubah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semakin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maju</w:t>
            </w:r>
            <w:proofErr w:type="spellEnd"/>
            <w:r>
              <w:rPr>
                <w:rFonts w:ascii="Times New Roman" w:hAnsi="Times New Roman"/>
              </w:rPr>
              <w:t xml:space="preserve">, yang </w:t>
            </w:r>
            <w:proofErr w:type="spellStart"/>
            <w:r>
              <w:rPr>
                <w:rFonts w:ascii="Times New Roman" w:hAnsi="Times New Roman"/>
              </w:rPr>
              <w:t>sering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industry 4.0. </w:t>
            </w:r>
            <w:proofErr w:type="spellStart"/>
            <w:r>
              <w:rPr>
                <w:rFonts w:ascii="Times New Roman" w:hAnsi="Times New Roman"/>
              </w:rPr>
              <w:t>Istilah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awam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91E116D" w14:textId="77777777" w:rsidR="00C657D5" w:rsidRDefault="00C657D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maupun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didik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memasuki</w:t>
            </w:r>
            <w:proofErr w:type="spellEnd"/>
            <w:r>
              <w:rPr>
                <w:rFonts w:ascii="Times New Roman" w:hAnsi="Times New Roman"/>
              </w:rPr>
              <w:t xml:space="preserve"> dunia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namun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perkerja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tetapi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membuat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tercipta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kemampuan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teknologi</w:t>
            </w:r>
            <w:proofErr w:type="spellEnd"/>
            <w:r>
              <w:rPr>
                <w:rFonts w:ascii="Times New Roman" w:hAnsi="Times New Roman"/>
              </w:rPr>
              <w:t xml:space="preserve"> dan ide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118F898C" w14:textId="336B96FD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Pendidikan 4.0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suatu</w:t>
            </w:r>
            <w:proofErr w:type="spellEnd"/>
            <w:r>
              <w:rPr>
                <w:rFonts w:ascii="Times New Roman" w:hAnsi="Times New Roman"/>
              </w:rPr>
              <w:t xml:space="preserve"> program yang di buat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mewujudkan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cerdas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Tujuan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terciptanya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peningkatan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pemerataan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</w:t>
            </w:r>
            <w:ins w:id="2" w:author="HP" w:date="2022-08-16T14:56:00Z">
              <w:r>
                <w:rPr>
                  <w:rFonts w:ascii="Times New Roman" w:hAnsi="Times New Roman"/>
                </w:rPr>
                <w:t>p</w:t>
              </w:r>
            </w:ins>
            <w:r>
              <w:rPr>
                <w:rFonts w:ascii="Times New Roman" w:hAnsi="Times New Roman"/>
              </w:rPr>
              <w:t>erluas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akses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memanfaat</w:t>
            </w:r>
            <w:ins w:id="3" w:author="HP" w:date="2022-08-16T14:56:00Z">
              <w:r>
                <w:rPr>
                  <w:rFonts w:ascii="Times New Roman" w:hAnsi="Times New Roman"/>
                </w:rPr>
                <w:t>a</w:t>
              </w:r>
            </w:ins>
            <w:del w:id="4" w:author="HP" w:date="2022-08-16T14:57:00Z">
              <w:r w:rsidDel="00C657D5">
                <w:rPr>
                  <w:rFonts w:ascii="Times New Roman" w:hAnsi="Times New Roman"/>
                </w:rPr>
                <w:delText>k</w:delText>
              </w:r>
            </w:del>
            <w:proofErr w:type="gramStart"/>
            <w:r>
              <w:rPr>
                <w:rFonts w:ascii="Times New Roman" w:hAnsi="Times New Roman"/>
              </w:rPr>
              <w:t>an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teknologi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A9C7894" w14:textId="77777777" w:rsidR="00C657D5" w:rsidRDefault="00C657D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menghasilkan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aspek</w:t>
            </w:r>
            <w:proofErr w:type="spellEnd"/>
            <w:r>
              <w:rPr>
                <w:rFonts w:ascii="Times New Roman" w:hAnsi="Times New Roman"/>
              </w:rPr>
              <w:t xml:space="preserve"> yang sangat di </w:t>
            </w:r>
            <w:proofErr w:type="spellStart"/>
            <w:r>
              <w:rPr>
                <w:rFonts w:ascii="Times New Roman" w:hAnsi="Times New Roman"/>
              </w:rPr>
              <w:t>butuhkan</w:t>
            </w:r>
            <w:proofErr w:type="spellEnd"/>
            <w:r>
              <w:rPr>
                <w:rFonts w:ascii="Times New Roman" w:hAnsi="Times New Roman"/>
              </w:rPr>
              <w:t xml:space="preserve"> di era </w:t>
            </w:r>
            <w:proofErr w:type="spellStart"/>
            <w:r>
              <w:rPr>
                <w:rFonts w:ascii="Times New Roman" w:hAnsi="Times New Roman"/>
              </w:rPr>
              <w:t>milenial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kolaboratif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komunikatif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berfikir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Mengapa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demikian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gencar-gencarnya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publis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di era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mempersiapkan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generasi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memasuki</w:t>
            </w:r>
            <w:proofErr w:type="spellEnd"/>
            <w:r>
              <w:rPr>
                <w:rFonts w:ascii="Times New Roman" w:hAnsi="Times New Roman"/>
              </w:rPr>
              <w:t xml:space="preserve"> dunia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4.0.</w:t>
            </w:r>
          </w:p>
          <w:p w14:paraId="6FCAB2DC" w14:textId="77777777" w:rsidR="00C657D5" w:rsidRDefault="00C657D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Karakteristik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</w:t>
            </w:r>
          </w:p>
          <w:p w14:paraId="4E3C8DBE" w14:textId="77777777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Tahapan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belajar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kemampuan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minat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kebutuhan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4169A8D" w14:textId="0BA7D4DA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 </w:t>
            </w:r>
            <w:proofErr w:type="spellStart"/>
            <w:r>
              <w:rPr>
                <w:rFonts w:ascii="Times New Roman" w:hAnsi="Times New Roman"/>
              </w:rPr>
              <w:t>tahab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guru di </w:t>
            </w:r>
            <w:proofErr w:type="spellStart"/>
            <w:r>
              <w:rPr>
                <w:rFonts w:ascii="Times New Roman" w:hAnsi="Times New Roman"/>
              </w:rPr>
              <w:t>tu</w:t>
            </w:r>
            <w:ins w:id="5" w:author="HP" w:date="2022-08-16T14:57:00Z">
              <w:r>
                <w:rPr>
                  <w:rFonts w:ascii="Times New Roman" w:hAnsi="Times New Roman"/>
                </w:rPr>
                <w:t>n</w:t>
              </w:r>
            </w:ins>
            <w:r>
              <w:rPr>
                <w:rFonts w:ascii="Times New Roman" w:hAnsi="Times New Roman"/>
              </w:rPr>
              <w:t>tut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merancang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pembelajaran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minat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bakat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kebutuhan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233D59B" w14:textId="77777777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penilaian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formatif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99698F7" w14:textId="77777777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guru di </w:t>
            </w:r>
            <w:proofErr w:type="spellStart"/>
            <w:r>
              <w:rPr>
                <w:rFonts w:ascii="Times New Roman" w:hAnsi="Times New Roman"/>
              </w:rPr>
              <w:t>sini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tuntut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membantu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siwa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mencari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kemampuan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bakat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17706BC" w14:textId="77777777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Menempatkan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mentor.</w:t>
            </w:r>
          </w:p>
          <w:p w14:paraId="3E4A2D51" w14:textId="47C1A811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Gur</w:t>
            </w:r>
            <w:ins w:id="6" w:author="HP" w:date="2022-08-16T14:57:00Z">
              <w:r>
                <w:rPr>
                  <w:rFonts w:ascii="Times New Roman" w:hAnsi="Times New Roman"/>
                </w:rPr>
                <w:t>u</w:t>
              </w:r>
            </w:ins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dilatih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mengembangkan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kurikulum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memberikan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kebebasan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menentukan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belajar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mengajar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EB96028" w14:textId="77777777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profesi</w:t>
            </w:r>
            <w:proofErr w:type="spellEnd"/>
            <w:r>
              <w:rPr>
                <w:rFonts w:ascii="Times New Roman" w:hAnsi="Times New Roman"/>
              </w:rPr>
              <w:t xml:space="preserve"> guru.</w:t>
            </w:r>
          </w:p>
          <w:p w14:paraId="68AAAF4D" w14:textId="77777777" w:rsidR="00C657D5" w:rsidRDefault="00C657D5" w:rsidP="005A59FB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Dimana guru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</w:t>
            </w:r>
            <w:proofErr w:type="spellEnd"/>
            <w:r>
              <w:rPr>
                <w:rFonts w:ascii="Times New Roman" w:hAnsi="Times New Roman"/>
              </w:rPr>
              <w:t xml:space="preserve"> di era 4.0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boleh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menetap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strata,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selalu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berkembang</w:t>
            </w:r>
            <w:proofErr w:type="spellEnd"/>
            <w:r>
              <w:rPr>
                <w:rFonts w:ascii="Times New Roman" w:hAnsi="Times New Roman"/>
              </w:rPr>
              <w:t xml:space="preserve"> agar </w:t>
            </w: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mengajarkan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eranya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71415D4" w14:textId="77777777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 Di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</w:t>
            </w:r>
            <w:proofErr w:type="spellEnd"/>
            <w:r>
              <w:rPr>
                <w:rFonts w:ascii="Times New Roman" w:hAnsi="Times New Roman"/>
              </w:rPr>
              <w:t xml:space="preserve"> 5 </w:t>
            </w:r>
            <w:proofErr w:type="spellStart"/>
            <w:r>
              <w:rPr>
                <w:rFonts w:ascii="Times New Roman" w:hAnsi="Times New Roman"/>
              </w:rPr>
              <w:t>aspek</w:t>
            </w:r>
            <w:proofErr w:type="spellEnd"/>
            <w:r>
              <w:rPr>
                <w:rFonts w:ascii="Times New Roman" w:hAnsi="Times New Roman"/>
              </w:rPr>
              <w:t xml:space="preserve"> yang di </w:t>
            </w:r>
            <w:proofErr w:type="spellStart"/>
            <w:r>
              <w:rPr>
                <w:rFonts w:ascii="Times New Roman" w:hAnsi="Times New Roman"/>
              </w:rPr>
              <w:t>tekankan</w:t>
            </w:r>
            <w:proofErr w:type="spellEnd"/>
            <w:r>
              <w:rPr>
                <w:rFonts w:ascii="Times New Roman" w:hAnsi="Times New Roman"/>
              </w:rPr>
              <w:t xml:space="preserve"> pada proses </w:t>
            </w:r>
            <w:proofErr w:type="spellStart"/>
            <w:r>
              <w:rPr>
                <w:rFonts w:ascii="Times New Roman" w:hAnsi="Times New Roman"/>
              </w:rPr>
              <w:t>pembelajaran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589665B1" w14:textId="77777777" w:rsidR="00C657D5" w:rsidRDefault="00C657D5" w:rsidP="005A59F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Mengamati</w:t>
            </w:r>
            <w:proofErr w:type="spellEnd"/>
          </w:p>
          <w:p w14:paraId="1CC824EC" w14:textId="77777777" w:rsidR="00C657D5" w:rsidRDefault="00C657D5" w:rsidP="005A59F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Memahami</w:t>
            </w:r>
            <w:proofErr w:type="spellEnd"/>
          </w:p>
          <w:p w14:paraId="453D419C" w14:textId="77777777" w:rsidR="00C657D5" w:rsidRDefault="00C657D5" w:rsidP="005A59F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Mencoba</w:t>
            </w:r>
            <w:proofErr w:type="spellEnd"/>
          </w:p>
          <w:p w14:paraId="5A0AC946" w14:textId="77777777" w:rsidR="00C657D5" w:rsidRDefault="00C657D5" w:rsidP="005A59F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Mendiskusikan</w:t>
            </w:r>
            <w:proofErr w:type="spellEnd"/>
          </w:p>
          <w:p w14:paraId="6AD866D5" w14:textId="77777777" w:rsidR="00C657D5" w:rsidRDefault="00C657D5" w:rsidP="005A59FB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</w:p>
          <w:p w14:paraId="0AEDE282" w14:textId="77777777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 </w:t>
            </w:r>
            <w:proofErr w:type="spellStart"/>
            <w:r>
              <w:rPr>
                <w:rFonts w:ascii="Times New Roman" w:hAnsi="Times New Roman"/>
              </w:rPr>
              <w:t>dasarnya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lihat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mengamati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memahami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sebenarnya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kesatuan</w:t>
            </w:r>
            <w:proofErr w:type="spellEnd"/>
            <w:r>
              <w:rPr>
                <w:rFonts w:ascii="Times New Roman" w:hAnsi="Times New Roman"/>
              </w:rPr>
              <w:t xml:space="preserve">, pada proses </w:t>
            </w:r>
            <w:proofErr w:type="spellStart"/>
            <w:r>
              <w:rPr>
                <w:rFonts w:ascii="Times New Roman" w:hAnsi="Times New Roman"/>
              </w:rPr>
              <w:t>mengamati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memahami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pikiran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Pikiran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 sangat di </w:t>
            </w:r>
            <w:proofErr w:type="spellStart"/>
            <w:r>
              <w:rPr>
                <w:rFonts w:ascii="Times New Roman" w:hAnsi="Times New Roman"/>
              </w:rPr>
              <w:t>butuhkan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pikiran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timbul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sebuah</w:t>
            </w:r>
            <w:proofErr w:type="spellEnd"/>
            <w:r>
              <w:rPr>
                <w:rFonts w:ascii="Times New Roman" w:hAnsi="Times New Roman"/>
              </w:rPr>
              <w:t xml:space="preserve"> ide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gagasan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31742B5" w14:textId="77777777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Dari </w:t>
            </w:r>
            <w:proofErr w:type="spellStart"/>
            <w:r>
              <w:rPr>
                <w:rFonts w:ascii="Times New Roman" w:hAnsi="Times New Roman"/>
              </w:rPr>
              <w:t>gagasan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mucul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pemikiran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selanjutnya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mencoba</w:t>
            </w:r>
            <w:proofErr w:type="spellEnd"/>
            <w:r>
              <w:rPr>
                <w:rFonts w:ascii="Times New Roman" w:hAnsi="Times New Roman"/>
              </w:rPr>
              <w:t xml:space="preserve">/ </w:t>
            </w:r>
            <w:proofErr w:type="spellStart"/>
            <w:r>
              <w:rPr>
                <w:rFonts w:ascii="Times New Roman" w:hAnsi="Times New Roman"/>
              </w:rPr>
              <w:t>pengaplikasian</w:t>
            </w:r>
            <w:proofErr w:type="spellEnd"/>
            <w:r>
              <w:rPr>
                <w:rFonts w:ascii="Times New Roman" w:hAnsi="Times New Roman"/>
              </w:rPr>
              <w:t xml:space="preserve">. Pada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praktek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menyiapkan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anak</w:t>
            </w:r>
            <w:proofErr w:type="spellEnd"/>
            <w:r>
              <w:rPr>
                <w:rFonts w:ascii="Times New Roman" w:hAnsi="Times New Roman"/>
              </w:rPr>
              <w:t xml:space="preserve"> pada </w:t>
            </w:r>
            <w:proofErr w:type="spellStart"/>
            <w:r>
              <w:rPr>
                <w:rFonts w:ascii="Times New Roman" w:hAnsi="Times New Roman"/>
              </w:rPr>
              <w:t>bagaimana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menumbuhkan</w:t>
            </w:r>
            <w:proofErr w:type="spellEnd"/>
            <w:r>
              <w:rPr>
                <w:rFonts w:ascii="Times New Roman" w:hAnsi="Times New Roman"/>
              </w:rPr>
              <w:t xml:space="preserve"> ide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gagasan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E66FD69" w14:textId="77777777" w:rsidR="00C657D5" w:rsidRDefault="00C657D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Setelah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mencoba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selanjutnya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mendiskusikan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Mendiskusikan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dua</w:t>
            </w:r>
            <w:proofErr w:type="spellEnd"/>
            <w:r>
              <w:rPr>
                <w:rFonts w:ascii="Times New Roman" w:hAnsi="Times New Roman"/>
              </w:rPr>
              <w:t xml:space="preserve"> orang </w:t>
            </w:r>
            <w:proofErr w:type="spellStart"/>
            <w:r>
              <w:rPr>
                <w:rFonts w:ascii="Times New Roman" w:hAnsi="Times New Roman"/>
              </w:rPr>
              <w:t>tapi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kolaborasi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komunikasi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orang. Hal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pandangan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berbeda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ide-ide yang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muncul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0146EF4" w14:textId="77777777" w:rsidR="00C657D5" w:rsidRDefault="00C657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Yang </w:t>
            </w:r>
            <w:proofErr w:type="spellStart"/>
            <w:r>
              <w:rPr>
                <w:rFonts w:ascii="Times New Roman" w:hAnsi="Times New Roman"/>
              </w:rPr>
              <w:t>terahir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tuntutan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inovatif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lihat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inovatif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>. </w:t>
            </w:r>
          </w:p>
        </w:tc>
      </w:tr>
    </w:tbl>
    <w:p w14:paraId="22D3C822" w14:textId="77777777" w:rsidR="00C657D5" w:rsidRDefault="00C657D5" w:rsidP="00C657D5">
      <w:r>
        <w:lastRenderedPageBreak/>
        <w:t xml:space="preserve"> </w:t>
      </w:r>
    </w:p>
    <w:p w14:paraId="6C01BD79" w14:textId="77777777" w:rsidR="00491566" w:rsidRDefault="00491566"/>
    <w:sectPr w:rsidR="0049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libri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BC"/>
    <w:multiLevelType w:val="multilevel"/>
    <w:tmpl w:val="B8A079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0524D3D"/>
    <w:multiLevelType w:val="multilevel"/>
    <w:tmpl w:val="C250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D3759"/>
    <w:multiLevelType w:val="multilevel"/>
    <w:tmpl w:val="FDF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754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50246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34968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D5"/>
    <w:rsid w:val="00491566"/>
    <w:rsid w:val="00C6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3819"/>
  <w15:chartTrackingRefBased/>
  <w15:docId w15:val="{C28AC942-863C-4E75-8D30-17DE1448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7D5"/>
    <w:pPr>
      <w:spacing w:before="100" w:beforeAutospacing="1" w:after="100" w:afterAutospacing="1" w:line="288" w:lineRule="auto"/>
      <w:contextualSpacing/>
    </w:pPr>
    <w:rPr>
      <w:rFonts w:ascii="Arial" w:eastAsia="Calibri" w:hAnsi="Arial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657D5"/>
  </w:style>
  <w:style w:type="table" w:styleId="TableGrid">
    <w:name w:val="Table Grid"/>
    <w:basedOn w:val="TableNormal"/>
    <w:uiPriority w:val="99"/>
    <w:rsid w:val="00C65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657D5"/>
    <w:pPr>
      <w:spacing w:line="240" w:lineRule="auto"/>
      <w:contextualSpacing w:val="0"/>
    </w:pPr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C657D5"/>
    <w:pPr>
      <w:spacing w:after="0" w:line="240" w:lineRule="auto"/>
    </w:pPr>
    <w:rPr>
      <w:rFonts w:ascii="Arial" w:eastAsia="Calibri" w:hAnsi="Arial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2022-08-16T07:55:00Z</dcterms:created>
  <dcterms:modified xsi:type="dcterms:W3CDTF">2022-08-16T07:59:00Z</dcterms:modified>
</cp:coreProperties>
</file>