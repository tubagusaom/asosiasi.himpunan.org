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A65" w:rsidRPr="007E0A65" w:rsidRDefault="007E0A65" w:rsidP="007E0A65">
      <w:pPr>
        <w:pStyle w:val="Title"/>
        <w:jc w:val="center"/>
        <w:rPr>
          <w:color w:val="auto"/>
        </w:rPr>
      </w:pPr>
      <w:r w:rsidRPr="007E0A65">
        <w:rPr>
          <w:color w:val="auto"/>
        </w:rPr>
        <w:t>PRAKATA</w:t>
      </w:r>
    </w:p>
    <w:p w:rsidR="007E0A65" w:rsidRDefault="007E0A65" w:rsidP="007E0A65"/>
    <w:p w:rsidR="007E0A65" w:rsidRPr="007E0A65" w:rsidRDefault="007E0A65" w:rsidP="007E0A65">
      <w:pPr>
        <w:spacing w:line="360" w:lineRule="auto"/>
        <w:ind w:firstLine="720"/>
        <w:rPr>
          <w:rFonts w:ascii="Times New Roman" w:hAnsi="Times New Roman" w:cs="Times New Roman"/>
          <w:sz w:val="24"/>
          <w:szCs w:val="24"/>
        </w:rPr>
      </w:pPr>
      <w:r w:rsidRPr="007E0A65">
        <w:rPr>
          <w:rFonts w:ascii="Times New Roman" w:hAnsi="Times New Roman" w:cs="Times New Roman"/>
          <w:sz w:val="24"/>
          <w:szCs w:val="24"/>
        </w:rPr>
        <w:t>Pandemi covid-19 memanglah hal baru bagi masyarakat diseluruh dunia. Kita sama</w:t>
      </w:r>
      <w:bookmarkStart w:id="0" w:name="_GoBack"/>
      <w:ins w:id="1" w:author="VERA" w:date="2021-02-06T10:48:00Z">
        <w:r w:rsidR="0080460E">
          <w:rPr>
            <w:rFonts w:ascii="Times New Roman" w:hAnsi="Times New Roman" w:cs="Times New Roman"/>
            <w:sz w:val="24"/>
            <w:szCs w:val="24"/>
          </w:rPr>
          <w:t xml:space="preserve"> </w:t>
        </w:r>
      </w:ins>
      <w:bookmarkEnd w:id="0"/>
      <w:r w:rsidRPr="007E0A65">
        <w:rPr>
          <w:rFonts w:ascii="Times New Roman" w:hAnsi="Times New Roman" w:cs="Times New Roman"/>
          <w:sz w:val="24"/>
          <w:szCs w:val="24"/>
        </w:rPr>
        <w:t>sekali tidak mengenal bahkan mendengar namanya saja mungkin sebagian dari kita belum pernah. Tetapi akibat</w:t>
      </w:r>
      <w:ins w:id="2" w:author="VERA" w:date="2021-02-06T10:49:00Z">
        <w:r w:rsidR="0080460E">
          <w:rPr>
            <w:rFonts w:ascii="Times New Roman" w:hAnsi="Times New Roman" w:cs="Times New Roman"/>
            <w:sz w:val="24"/>
            <w:szCs w:val="24"/>
          </w:rPr>
          <w:t xml:space="preserve"> yang</w:t>
        </w:r>
      </w:ins>
      <w:r w:rsidRPr="007E0A65">
        <w:rPr>
          <w:rFonts w:ascii="Times New Roman" w:hAnsi="Times New Roman" w:cs="Times New Roman"/>
          <w:sz w:val="24"/>
          <w:szCs w:val="24"/>
        </w:rPr>
        <w:t xml:space="preserve"> ditimbul</w:t>
      </w:r>
      <w:del w:id="3" w:author="VERA" w:date="2021-02-06T10:48:00Z">
        <w:r w:rsidRPr="007E0A65" w:rsidDel="0080460E">
          <w:rPr>
            <w:rFonts w:ascii="Times New Roman" w:hAnsi="Times New Roman" w:cs="Times New Roman"/>
            <w:sz w:val="24"/>
            <w:szCs w:val="24"/>
          </w:rPr>
          <w:delText>a</w:delText>
        </w:r>
      </w:del>
      <w:r w:rsidRPr="007E0A65">
        <w:rPr>
          <w:rFonts w:ascii="Times New Roman" w:hAnsi="Times New Roman" w:cs="Times New Roman"/>
          <w:sz w:val="24"/>
          <w:szCs w:val="24"/>
        </w:rPr>
        <w:t>kan oleh pandemi</w:t>
      </w:r>
      <w:del w:id="4" w:author="VERA" w:date="2021-02-06T10:49:00Z">
        <w:r w:rsidRPr="007E0A65" w:rsidDel="0080460E">
          <w:rPr>
            <w:rFonts w:ascii="Times New Roman" w:hAnsi="Times New Roman" w:cs="Times New Roman"/>
            <w:sz w:val="24"/>
            <w:szCs w:val="24"/>
          </w:rPr>
          <w:delText>c</w:delText>
        </w:r>
      </w:del>
      <w:r w:rsidRPr="007E0A65">
        <w:rPr>
          <w:rFonts w:ascii="Times New Roman" w:hAnsi="Times New Roman" w:cs="Times New Roman"/>
          <w:sz w:val="24"/>
          <w:szCs w:val="24"/>
        </w:rPr>
        <w:t xml:space="preserve"> ini sangatlah mengganggu stabilitas so</w:t>
      </w:r>
      <w:ins w:id="5" w:author="VERA" w:date="2021-02-06T10:49:00Z">
        <w:r w:rsidR="0080460E">
          <w:rPr>
            <w:rFonts w:ascii="Times New Roman" w:hAnsi="Times New Roman" w:cs="Times New Roman"/>
            <w:sz w:val="24"/>
            <w:szCs w:val="24"/>
          </w:rPr>
          <w:t>s</w:t>
        </w:r>
      </w:ins>
      <w:del w:id="6" w:author="VERA" w:date="2021-02-06T10:49:00Z">
        <w:r w:rsidRPr="007E0A65" w:rsidDel="0080460E">
          <w:rPr>
            <w:rFonts w:ascii="Times New Roman" w:hAnsi="Times New Roman" w:cs="Times New Roman"/>
            <w:sz w:val="24"/>
            <w:szCs w:val="24"/>
          </w:rPr>
          <w:delText>c</w:delText>
        </w:r>
      </w:del>
      <w:r w:rsidRPr="007E0A65">
        <w:rPr>
          <w:rFonts w:ascii="Times New Roman" w:hAnsi="Times New Roman" w:cs="Times New Roman"/>
          <w:sz w:val="24"/>
          <w:szCs w:val="24"/>
        </w:rPr>
        <w:t>ial dan ekonomi baik dalam keluarga sampai kepada sebuah Negara. Kita dit</w:t>
      </w:r>
      <w:ins w:id="7" w:author="VERA" w:date="2021-02-06T10:49:00Z">
        <w:r w:rsidR="0080460E">
          <w:rPr>
            <w:rFonts w:ascii="Times New Roman" w:hAnsi="Times New Roman" w:cs="Times New Roman"/>
            <w:sz w:val="24"/>
            <w:szCs w:val="24"/>
          </w:rPr>
          <w:t>u</w:t>
        </w:r>
      </w:ins>
      <w:del w:id="8" w:author="VERA" w:date="2021-02-06T10:49:00Z">
        <w:r w:rsidRPr="007E0A65" w:rsidDel="0080460E">
          <w:rPr>
            <w:rFonts w:ascii="Times New Roman" w:hAnsi="Times New Roman" w:cs="Times New Roman"/>
            <w:sz w:val="24"/>
            <w:szCs w:val="24"/>
          </w:rPr>
          <w:delText>i</w:delText>
        </w:r>
      </w:del>
      <w:r w:rsidRPr="007E0A65">
        <w:rPr>
          <w:rFonts w:ascii="Times New Roman" w:hAnsi="Times New Roman" w:cs="Times New Roman"/>
          <w:sz w:val="24"/>
          <w:szCs w:val="24"/>
        </w:rPr>
        <w:t>ntut untuk bisa beradaptasi dengan kebiasaan baru yang harus diterapkan, dan memaksa kita untuk menggali informasi lebih banyak lagi tentang pandemi</w:t>
      </w:r>
      <w:del w:id="9" w:author="VERA" w:date="2021-02-06T10:49:00Z">
        <w:r w:rsidRPr="007E0A65" w:rsidDel="0080460E">
          <w:rPr>
            <w:rFonts w:ascii="Times New Roman" w:hAnsi="Times New Roman" w:cs="Times New Roman"/>
            <w:sz w:val="24"/>
            <w:szCs w:val="24"/>
          </w:rPr>
          <w:delText>c</w:delText>
        </w:r>
      </w:del>
      <w:r w:rsidRPr="007E0A65">
        <w:rPr>
          <w:rFonts w:ascii="Times New Roman" w:hAnsi="Times New Roman" w:cs="Times New Roman"/>
          <w:sz w:val="24"/>
          <w:szCs w:val="24"/>
        </w:rPr>
        <w:t xml:space="preserve"> ini. Buku ini bertujuan untuk memotivasi dan memberikan informasi bagaimana cara kita bersikap dan memilih strategi untuk menghadapi akibatnya bagi kehidupan so</w:t>
      </w:r>
      <w:ins w:id="10" w:author="VERA" w:date="2021-02-06T10:50:00Z">
        <w:r w:rsidR="0080460E">
          <w:rPr>
            <w:rFonts w:ascii="Times New Roman" w:hAnsi="Times New Roman" w:cs="Times New Roman"/>
            <w:sz w:val="24"/>
            <w:szCs w:val="24"/>
          </w:rPr>
          <w:t>s</w:t>
        </w:r>
      </w:ins>
      <w:del w:id="11" w:author="VERA" w:date="2021-02-06T10:50:00Z">
        <w:r w:rsidRPr="007E0A65" w:rsidDel="0080460E">
          <w:rPr>
            <w:rFonts w:ascii="Times New Roman" w:hAnsi="Times New Roman" w:cs="Times New Roman"/>
            <w:sz w:val="24"/>
            <w:szCs w:val="24"/>
          </w:rPr>
          <w:delText>c</w:delText>
        </w:r>
      </w:del>
      <w:r w:rsidRPr="007E0A65">
        <w:rPr>
          <w:rFonts w:ascii="Times New Roman" w:hAnsi="Times New Roman" w:cs="Times New Roman"/>
          <w:sz w:val="24"/>
          <w:szCs w:val="24"/>
        </w:rPr>
        <w:t>ial dan ekonomi masyarakat.</w:t>
      </w:r>
    </w:p>
    <w:p w:rsidR="007E0A65" w:rsidRPr="007E0A65" w:rsidRDefault="007E0A65" w:rsidP="007E0A65">
      <w:pPr>
        <w:spacing w:line="360" w:lineRule="auto"/>
        <w:ind w:firstLine="720"/>
        <w:rPr>
          <w:rFonts w:ascii="Times New Roman" w:hAnsi="Times New Roman" w:cs="Times New Roman"/>
          <w:sz w:val="24"/>
          <w:szCs w:val="24"/>
        </w:rPr>
      </w:pPr>
      <w:r w:rsidRPr="007E0A65">
        <w:rPr>
          <w:rFonts w:ascii="Times New Roman" w:hAnsi="Times New Roman" w:cs="Times New Roman"/>
          <w:sz w:val="24"/>
          <w:szCs w:val="24"/>
        </w:rPr>
        <w:t>Bagi masyarakat dengan tingkat ekonomi yang tinggi saja pandemi</w:t>
      </w:r>
      <w:del w:id="12" w:author="VERA" w:date="2021-02-06T10:50:00Z">
        <w:r w:rsidRPr="007E0A65" w:rsidDel="0080460E">
          <w:rPr>
            <w:rFonts w:ascii="Times New Roman" w:hAnsi="Times New Roman" w:cs="Times New Roman"/>
            <w:sz w:val="24"/>
            <w:szCs w:val="24"/>
          </w:rPr>
          <w:delText>c</w:delText>
        </w:r>
      </w:del>
      <w:r w:rsidRPr="007E0A65">
        <w:rPr>
          <w:rFonts w:ascii="Times New Roman" w:hAnsi="Times New Roman" w:cs="Times New Roman"/>
          <w:sz w:val="24"/>
          <w:szCs w:val="24"/>
        </w:rPr>
        <w:t xml:space="preserve"> covid sudah sangat menggangu apalagi kepada masyarakat dengan ekonomi pas-pasan, pastilah membuat kondisi keuangan keluarga menjadi sulit. Banyak dari kita yang mengalami kebangkrutan usaha maupun pemecatan kerja. Hal tersebut memaksa masyarakat uktuk memutar otak dan bekerja lebih keras meskipun dalam keterbatasan.</w:t>
      </w:r>
    </w:p>
    <w:p w:rsidR="007E0A65" w:rsidRPr="007E0A65" w:rsidRDefault="007E0A65" w:rsidP="007E0A65">
      <w:pPr>
        <w:spacing w:line="360" w:lineRule="auto"/>
        <w:ind w:firstLine="720"/>
        <w:rPr>
          <w:rFonts w:ascii="Times New Roman" w:hAnsi="Times New Roman" w:cs="Times New Roman"/>
          <w:sz w:val="24"/>
          <w:szCs w:val="24"/>
        </w:rPr>
      </w:pPr>
      <w:r w:rsidRPr="007E0A65">
        <w:rPr>
          <w:rFonts w:ascii="Times New Roman" w:hAnsi="Times New Roman" w:cs="Times New Roman"/>
          <w:sz w:val="24"/>
          <w:szCs w:val="24"/>
        </w:rPr>
        <w:t>Maka berangkat dari hal tersebut saya ingin berbagi tip dan pengalaman kepada masyarakat bagaimana langkah dan strategi yang harus diambil dalam mengatasi kesulitan ekonomi. Saya merasa tertantang untuk lebih kreatif agar para pe</w:t>
      </w:r>
      <w:del w:id="13" w:author="VERA" w:date="2021-02-06T10:51:00Z">
        <w:r w:rsidRPr="007E0A65" w:rsidDel="0080460E">
          <w:rPr>
            <w:rFonts w:ascii="Times New Roman" w:hAnsi="Times New Roman" w:cs="Times New Roman"/>
            <w:sz w:val="24"/>
            <w:szCs w:val="24"/>
          </w:rPr>
          <w:delText>e</w:delText>
        </w:r>
      </w:del>
      <w:r w:rsidRPr="007E0A65">
        <w:rPr>
          <w:rFonts w:ascii="Times New Roman" w:hAnsi="Times New Roman" w:cs="Times New Roman"/>
          <w:sz w:val="24"/>
          <w:szCs w:val="24"/>
        </w:rPr>
        <w:t>mbaca bisa mendapatkan hal-hal positif yang diambil. Buku ini berisikan tiga bab yang setiap bab nya akan mengupas trik dan tip dari cara menanggapi kepanikan menghadapi pandemi</w:t>
      </w:r>
      <w:del w:id="14" w:author="VERA" w:date="2021-02-06T10:51:00Z">
        <w:r w:rsidRPr="007E0A65" w:rsidDel="0080460E">
          <w:rPr>
            <w:rFonts w:ascii="Times New Roman" w:hAnsi="Times New Roman" w:cs="Times New Roman"/>
            <w:sz w:val="24"/>
            <w:szCs w:val="24"/>
          </w:rPr>
          <w:delText>c</w:delText>
        </w:r>
      </w:del>
      <w:r w:rsidRPr="007E0A65">
        <w:rPr>
          <w:rFonts w:ascii="Times New Roman" w:hAnsi="Times New Roman" w:cs="Times New Roman"/>
          <w:sz w:val="24"/>
          <w:szCs w:val="24"/>
        </w:rPr>
        <w:t xml:space="preserve"> dan ancaman terpapar virus hingga trik jitu memulai usaha baru ditengah pandemi covid-19 yang merebak. Memberikan pilihan-pilihan jenis usaha yang bisa dijadikan referensi bagi masyarakat.</w:t>
      </w:r>
    </w:p>
    <w:p w:rsidR="007E0A65" w:rsidRPr="007E0A65" w:rsidRDefault="007E0A65" w:rsidP="007E0A65">
      <w:pPr>
        <w:spacing w:line="360" w:lineRule="auto"/>
        <w:rPr>
          <w:rFonts w:ascii="Times New Roman" w:hAnsi="Times New Roman" w:cs="Times New Roman"/>
          <w:sz w:val="24"/>
          <w:szCs w:val="24"/>
        </w:rPr>
      </w:pPr>
      <w:r w:rsidRPr="007E0A65">
        <w:rPr>
          <w:rFonts w:ascii="Times New Roman" w:hAnsi="Times New Roman" w:cs="Times New Roman"/>
          <w:sz w:val="24"/>
          <w:szCs w:val="24"/>
        </w:rPr>
        <w:t xml:space="preserve"> </w:t>
      </w:r>
      <w:r>
        <w:rPr>
          <w:rFonts w:ascii="Times New Roman" w:hAnsi="Times New Roman" w:cs="Times New Roman"/>
          <w:sz w:val="24"/>
          <w:szCs w:val="24"/>
        </w:rPr>
        <w:tab/>
      </w:r>
      <w:r w:rsidRPr="007E0A65">
        <w:rPr>
          <w:rFonts w:ascii="Times New Roman" w:hAnsi="Times New Roman" w:cs="Times New Roman"/>
          <w:sz w:val="24"/>
          <w:szCs w:val="24"/>
        </w:rPr>
        <w:t xml:space="preserve">Besar harapan saya agar buku ini mampu membangun semangat dan motivasi masyarakat agar tidak menyerah dan tetap berupaya untuk berjuang menyelamatkan ekonomi keluarga dan masyarakat luas. </w:t>
      </w:r>
      <w:r w:rsidR="0080460E">
        <w:rPr>
          <w:rFonts w:ascii="Times New Roman" w:hAnsi="Times New Roman" w:cs="Times New Roman"/>
          <w:sz w:val="24"/>
          <w:szCs w:val="24"/>
        </w:rPr>
        <w:t xml:space="preserve">Sehingga apa yang </w:t>
      </w:r>
      <w:r w:rsidRPr="007E0A65">
        <w:rPr>
          <w:rFonts w:ascii="Times New Roman" w:hAnsi="Times New Roman" w:cs="Times New Roman"/>
          <w:sz w:val="24"/>
          <w:szCs w:val="24"/>
        </w:rPr>
        <w:t xml:space="preserve">saya tuangkan dalam buku ini menjadi amal baik bagi saya dan keluarga karena telah berbagi ilmu dan pengalaman. </w:t>
      </w:r>
    </w:p>
    <w:p w:rsidR="007E0A65" w:rsidRPr="007E0A65" w:rsidRDefault="007E0A65" w:rsidP="007E0A65">
      <w:pPr>
        <w:spacing w:line="360" w:lineRule="auto"/>
        <w:ind w:firstLine="720"/>
        <w:rPr>
          <w:rFonts w:ascii="Times New Roman" w:hAnsi="Times New Roman" w:cs="Times New Roman"/>
          <w:sz w:val="24"/>
          <w:szCs w:val="24"/>
        </w:rPr>
      </w:pPr>
      <w:r w:rsidRPr="007E0A65">
        <w:rPr>
          <w:rFonts w:ascii="Times New Roman" w:hAnsi="Times New Roman" w:cs="Times New Roman"/>
          <w:sz w:val="24"/>
          <w:szCs w:val="24"/>
        </w:rPr>
        <w:t xml:space="preserve">Akhir kata saya mengucapkan terima kasih karena buku ini telah berada ditangan anda, semoga pembaca merasa nyaman menikmati setiap suguhannya. Mohon dimaklumi jika terjadi </w:t>
      </w:r>
      <w:r w:rsidRPr="007E0A65">
        <w:rPr>
          <w:rFonts w:ascii="Times New Roman" w:hAnsi="Times New Roman" w:cs="Times New Roman"/>
          <w:sz w:val="24"/>
          <w:szCs w:val="24"/>
        </w:rPr>
        <w:lastRenderedPageBreak/>
        <w:t>peningkatan semangat dalam diri anda menjadi lebih optimis selama membaca buku ini. Salam hangat!</w:t>
      </w:r>
    </w:p>
    <w:p w:rsidR="007E0A65" w:rsidRPr="007E0A65" w:rsidRDefault="007E0A65" w:rsidP="007E0A65">
      <w:pPr>
        <w:spacing w:line="360" w:lineRule="auto"/>
        <w:rPr>
          <w:rFonts w:ascii="Times New Roman" w:hAnsi="Times New Roman" w:cs="Times New Roman"/>
          <w:sz w:val="24"/>
          <w:szCs w:val="24"/>
        </w:rPr>
      </w:pPr>
      <w:r w:rsidRPr="007E0A65">
        <w:rPr>
          <w:rFonts w:ascii="Times New Roman" w:hAnsi="Times New Roman" w:cs="Times New Roman"/>
          <w:sz w:val="24"/>
          <w:szCs w:val="24"/>
        </w:rPr>
        <w:t xml:space="preserve">Penulis </w:t>
      </w:r>
    </w:p>
    <w:p w:rsidR="007E0A65" w:rsidRPr="007E0A65" w:rsidRDefault="007E0A65" w:rsidP="007E0A65">
      <w:pPr>
        <w:spacing w:line="360" w:lineRule="auto"/>
        <w:rPr>
          <w:rFonts w:ascii="Times New Roman" w:hAnsi="Times New Roman" w:cs="Times New Roman"/>
          <w:sz w:val="24"/>
          <w:szCs w:val="24"/>
        </w:rPr>
      </w:pPr>
      <w:r w:rsidRPr="007E0A65">
        <w:rPr>
          <w:rFonts w:ascii="Times New Roman" w:hAnsi="Times New Roman" w:cs="Times New Roman"/>
          <w:sz w:val="24"/>
          <w:szCs w:val="24"/>
        </w:rPr>
        <w:t>Ratna Dewi Vera</w:t>
      </w:r>
    </w:p>
    <w:p w:rsidR="00BB01FB" w:rsidRDefault="007E0A65" w:rsidP="007E0A65">
      <w:pPr>
        <w:spacing w:line="360" w:lineRule="auto"/>
      </w:pPr>
      <w:r>
        <w:t xml:space="preserve">  </w:t>
      </w:r>
    </w:p>
    <w:sectPr w:rsidR="00BB0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A65"/>
    <w:rsid w:val="007E0A65"/>
    <w:rsid w:val="0080460E"/>
    <w:rsid w:val="00BB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0A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A6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0A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A6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dc:creator>
  <cp:lastModifiedBy>VERA</cp:lastModifiedBy>
  <cp:revision>2</cp:revision>
  <dcterms:created xsi:type="dcterms:W3CDTF">2021-02-06T03:16:00Z</dcterms:created>
  <dcterms:modified xsi:type="dcterms:W3CDTF">2021-02-06T03:52:00Z</dcterms:modified>
</cp:coreProperties>
</file>