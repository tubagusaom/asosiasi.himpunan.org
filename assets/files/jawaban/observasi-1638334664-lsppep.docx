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3476AA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3476AA">
      <w:pPr>
        <w:shd w:val="clear" w:color="auto" w:fill="F5F5F5"/>
        <w:spacing w:line="270" w:lineRule="atLeast"/>
        <w:jc w:val="center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3476AA" w:rsidRDefault="003476AA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927764" w:rsidRPr="00775992" w:rsidDel="00775992" w:rsidRDefault="00927764" w:rsidP="00775992">
      <w:pPr>
        <w:shd w:val="clear" w:color="auto" w:fill="F5F5F5"/>
        <w:spacing w:line="360" w:lineRule="auto"/>
        <w:jc w:val="both"/>
        <w:rPr>
          <w:del w:id="0" w:author="-" w:date="2021-12-01T11:49:00Z"/>
          <w:rFonts w:ascii="Times New Roman" w:eastAsia="Times New Roman" w:hAnsi="Times New Roman" w:cs="Times New Roman"/>
          <w:sz w:val="24"/>
          <w:szCs w:val="24"/>
        </w:rPr>
        <w:pPrChange w:id="1" w:author="-" w:date="2021-12-01T11:52:00Z">
          <w:pPr>
            <w:shd w:val="clear" w:color="auto" w:fill="F5F5F5"/>
            <w:spacing w:after="375"/>
          </w:pPr>
        </w:pPrChange>
      </w:pPr>
      <w:proofErr w:type="spellStart"/>
      <w:r w:rsidRPr="00775992">
        <w:rPr>
          <w:rFonts w:ascii="Times New Roman" w:eastAsia="Times New Roman" w:hAnsi="Times New Roman" w:cs="Times New Roman"/>
          <w:iCs/>
          <w:sz w:val="24"/>
          <w:szCs w:val="24"/>
          <w:rPrChange w:id="2" w:author="-" w:date="2021-12-01T11:4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Hujan</w:t>
      </w:r>
      <w:proofErr w:type="spellEnd"/>
      <w:r w:rsidRPr="00775992">
        <w:rPr>
          <w:rFonts w:ascii="Times New Roman" w:eastAsia="Times New Roman" w:hAnsi="Times New Roman" w:cs="Times New Roman"/>
          <w:iCs/>
          <w:sz w:val="24"/>
          <w:szCs w:val="24"/>
          <w:rPrChange w:id="3" w:author="-" w:date="2021-12-01T11:4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iCs/>
          <w:sz w:val="24"/>
          <w:szCs w:val="24"/>
          <w:rPrChange w:id="4" w:author="-" w:date="2021-12-01T11:4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turun</w:t>
      </w:r>
      <w:proofErr w:type="spellEnd"/>
      <w:r w:rsidRPr="00775992">
        <w:rPr>
          <w:rFonts w:ascii="Times New Roman" w:eastAsia="Times New Roman" w:hAnsi="Times New Roman" w:cs="Times New Roman"/>
          <w:iCs/>
          <w:sz w:val="24"/>
          <w:szCs w:val="24"/>
          <w:rPrChange w:id="5" w:author="-" w:date="2021-12-01T11:4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, </w:t>
      </w:r>
      <w:proofErr w:type="spellStart"/>
      <w:r w:rsidRPr="00775992">
        <w:rPr>
          <w:rFonts w:ascii="Times New Roman" w:eastAsia="Times New Roman" w:hAnsi="Times New Roman" w:cs="Times New Roman"/>
          <w:iCs/>
          <w:sz w:val="24"/>
          <w:szCs w:val="24"/>
          <w:rPrChange w:id="6" w:author="-" w:date="2021-12-01T11:4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berat</w:t>
      </w:r>
      <w:proofErr w:type="spellEnd"/>
      <w:r w:rsidRPr="00775992">
        <w:rPr>
          <w:rFonts w:ascii="Times New Roman" w:eastAsia="Times New Roman" w:hAnsi="Times New Roman" w:cs="Times New Roman"/>
          <w:iCs/>
          <w:sz w:val="24"/>
          <w:szCs w:val="24"/>
          <w:rPrChange w:id="7" w:author="-" w:date="2021-12-01T11:4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iCs/>
          <w:sz w:val="24"/>
          <w:szCs w:val="24"/>
          <w:rPrChange w:id="8" w:author="-" w:date="2021-12-01T11:4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badan</w:t>
      </w:r>
      <w:proofErr w:type="spellEnd"/>
      <w:r w:rsidRPr="00775992">
        <w:rPr>
          <w:rFonts w:ascii="Times New Roman" w:eastAsia="Times New Roman" w:hAnsi="Times New Roman" w:cs="Times New Roman"/>
          <w:iCs/>
          <w:sz w:val="24"/>
          <w:szCs w:val="24"/>
          <w:rPrChange w:id="9" w:author="-" w:date="2021-12-01T11:4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iCs/>
          <w:sz w:val="24"/>
          <w:szCs w:val="24"/>
          <w:rPrChange w:id="10" w:author="-" w:date="2021-12-01T11:4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naik</w:t>
      </w:r>
      <w:proofErr w:type="spellEnd"/>
      <w:r w:rsidRPr="00775992">
        <w:rPr>
          <w:rFonts w:ascii="Times New Roman" w:eastAsia="Times New Roman" w:hAnsi="Times New Roman" w:cs="Times New Roman"/>
          <w:iCs/>
          <w:sz w:val="24"/>
          <w:szCs w:val="24"/>
          <w:rPrChange w:id="11" w:author="-" w:date="2021-12-01T11:4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, </w:t>
      </w:r>
      <w:proofErr w:type="spellStart"/>
      <w:r w:rsidRPr="00775992">
        <w:rPr>
          <w:rFonts w:ascii="Times New Roman" w:eastAsia="Times New Roman" w:hAnsi="Times New Roman" w:cs="Times New Roman"/>
          <w:iCs/>
          <w:sz w:val="24"/>
          <w:szCs w:val="24"/>
          <w:rPrChange w:id="12" w:author="-" w:date="2021-12-01T11:4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hubungan</w:t>
      </w:r>
      <w:proofErr w:type="spellEnd"/>
      <w:r w:rsidRPr="00775992">
        <w:rPr>
          <w:rFonts w:ascii="Times New Roman" w:eastAsia="Times New Roman" w:hAnsi="Times New Roman" w:cs="Times New Roman"/>
          <w:iCs/>
          <w:sz w:val="24"/>
          <w:szCs w:val="24"/>
          <w:rPrChange w:id="13" w:author="-" w:date="2021-12-01T11:4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proofErr w:type="gramStart"/>
      <w:r w:rsidRPr="00775992">
        <w:rPr>
          <w:rFonts w:ascii="Times New Roman" w:eastAsia="Times New Roman" w:hAnsi="Times New Roman" w:cs="Times New Roman"/>
          <w:iCs/>
          <w:sz w:val="24"/>
          <w:szCs w:val="24"/>
          <w:rPrChange w:id="14" w:author="-" w:date="2021-12-01T11:4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sama</w:t>
      </w:r>
      <w:proofErr w:type="spellEnd"/>
      <w:proofErr w:type="gramEnd"/>
      <w:r w:rsidRPr="00775992">
        <w:rPr>
          <w:rFonts w:ascii="Times New Roman" w:eastAsia="Times New Roman" w:hAnsi="Times New Roman" w:cs="Times New Roman"/>
          <w:iCs/>
          <w:sz w:val="24"/>
          <w:szCs w:val="24"/>
          <w:rPrChange w:id="15" w:author="-" w:date="2021-12-01T11:4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iCs/>
          <w:sz w:val="24"/>
          <w:szCs w:val="24"/>
          <w:rPrChange w:id="16" w:author="-" w:date="2021-12-01T11:4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dia</w:t>
      </w:r>
      <w:proofErr w:type="spellEnd"/>
      <w:r w:rsidRPr="00775992">
        <w:rPr>
          <w:rFonts w:ascii="Times New Roman" w:eastAsia="Times New Roman" w:hAnsi="Times New Roman" w:cs="Times New Roman"/>
          <w:iCs/>
          <w:sz w:val="24"/>
          <w:szCs w:val="24"/>
          <w:rPrChange w:id="17" w:author="-" w:date="2021-12-01T11:4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iCs/>
          <w:sz w:val="24"/>
          <w:szCs w:val="24"/>
          <w:rPrChange w:id="18" w:author="-" w:date="2021-12-01T11:4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tetep</w:t>
      </w:r>
      <w:proofErr w:type="spellEnd"/>
      <w:r w:rsidRPr="00775992">
        <w:rPr>
          <w:rFonts w:ascii="Times New Roman" w:eastAsia="Times New Roman" w:hAnsi="Times New Roman" w:cs="Times New Roman"/>
          <w:iCs/>
          <w:sz w:val="24"/>
          <w:szCs w:val="24"/>
          <w:rPrChange w:id="19" w:author="-" w:date="2021-12-01T11:4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iCs/>
          <w:sz w:val="24"/>
          <w:szCs w:val="24"/>
          <w:rPrChange w:id="20" w:author="-" w:date="2021-12-01T11:4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temenan</w:t>
      </w:r>
      <w:proofErr w:type="spellEnd"/>
      <w:r w:rsidRPr="00775992">
        <w:rPr>
          <w:rFonts w:ascii="Times New Roman" w:eastAsia="Times New Roman" w:hAnsi="Times New Roman" w:cs="Times New Roman"/>
          <w:iCs/>
          <w:sz w:val="24"/>
          <w:szCs w:val="24"/>
          <w:rPrChange w:id="21" w:author="-" w:date="2021-12-01T11:4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ins w:id="22" w:author="-" w:date="2021-12-01T11:48:00Z">
        <w:r w:rsidR="00775992" w:rsidRPr="00775992">
          <w:rPr>
            <w:rFonts w:ascii="Times New Roman" w:eastAsia="Times New Roman" w:hAnsi="Times New Roman" w:cs="Times New Roman"/>
            <w:iCs/>
            <w:sz w:val="24"/>
            <w:szCs w:val="24"/>
          </w:rPr>
          <w:t>s</w:t>
        </w:r>
      </w:ins>
      <w:r w:rsidRPr="00775992">
        <w:rPr>
          <w:rFonts w:ascii="Times New Roman" w:eastAsia="Times New Roman" w:hAnsi="Times New Roman" w:cs="Times New Roman"/>
          <w:iCs/>
          <w:sz w:val="24"/>
          <w:szCs w:val="24"/>
          <w:rPrChange w:id="23" w:author="-" w:date="2021-12-01T11:4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aja</w:t>
      </w:r>
      <w:proofErr w:type="spellEnd"/>
      <w:r w:rsidRPr="00775992">
        <w:rPr>
          <w:rFonts w:ascii="Times New Roman" w:eastAsia="Times New Roman" w:hAnsi="Times New Roman" w:cs="Times New Roman"/>
          <w:iCs/>
          <w:sz w:val="24"/>
          <w:szCs w:val="24"/>
          <w:rPrChange w:id="24" w:author="-" w:date="2021-12-01T11:4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. </w:t>
      </w:r>
      <w:del w:id="25" w:author="-" w:date="2021-12-01T11:49:00Z">
        <w:r w:rsidRPr="00775992" w:rsidDel="00775992">
          <w:rPr>
            <w:rFonts w:ascii="Times New Roman" w:eastAsia="Times New Roman" w:hAnsi="Times New Roman" w:cs="Times New Roman"/>
            <w:iCs/>
            <w:sz w:val="24"/>
            <w:szCs w:val="24"/>
            <w:rPrChange w:id="26" w:author="-" w:date="2021-12-01T11:49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Huft.</w:delText>
        </w:r>
      </w:del>
    </w:p>
    <w:p w:rsidR="00927764" w:rsidRPr="00775992" w:rsidDel="00775992" w:rsidRDefault="00927764" w:rsidP="00775992">
      <w:pPr>
        <w:shd w:val="clear" w:color="auto" w:fill="F5F5F5"/>
        <w:spacing w:line="360" w:lineRule="auto"/>
        <w:jc w:val="both"/>
        <w:rPr>
          <w:del w:id="27" w:author="-" w:date="2021-12-01T11:51:00Z"/>
          <w:rFonts w:ascii="Times New Roman" w:eastAsia="Times New Roman" w:hAnsi="Times New Roman" w:cs="Times New Roman"/>
          <w:sz w:val="24"/>
          <w:szCs w:val="24"/>
        </w:rPr>
        <w:pPrChange w:id="28" w:author="-" w:date="2021-12-01T11:52:00Z">
          <w:pPr>
            <w:shd w:val="clear" w:color="auto" w:fill="F5F5F5"/>
            <w:spacing w:after="375"/>
          </w:pPr>
        </w:pPrChange>
      </w:pPr>
      <w:del w:id="29" w:author="-" w:date="2021-12-01T11:49:00Z">
        <w:r w:rsidRPr="00775992" w:rsidDel="00775992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proofErr w:type="gramStart"/>
      <w:r w:rsidRPr="00775992">
        <w:rPr>
          <w:rFonts w:ascii="Times New Roman" w:eastAsia="Times New Roman" w:hAnsi="Times New Roman" w:cs="Times New Roman"/>
          <w:sz w:val="24"/>
          <w:szCs w:val="24"/>
        </w:rPr>
        <w:t>pa</w:t>
      </w:r>
      <w:proofErr w:type="gram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0" w:author="-" w:date="2021-12-01T11:50:00Z">
        <w:r w:rsidRPr="00775992" w:rsidDel="00775992">
          <w:rPr>
            <w:rFonts w:ascii="Times New Roman" w:eastAsia="Times New Roman" w:hAnsi="Times New Roman" w:cs="Times New Roman"/>
            <w:sz w:val="24"/>
            <w:szCs w:val="24"/>
          </w:rPr>
          <w:delText xml:space="preserve">aduhai </w:delText>
        </w:r>
      </w:del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1" w:author="-" w:date="2021-12-01T11:50:00Z">
        <w:r w:rsidRPr="00775992" w:rsidDel="00775992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hujan?</w:t>
      </w:r>
    </w:p>
    <w:p w:rsidR="00927764" w:rsidRPr="00775992" w:rsidDel="00775992" w:rsidRDefault="00927764" w:rsidP="00775992">
      <w:pPr>
        <w:shd w:val="clear" w:color="auto" w:fill="F5F5F5"/>
        <w:spacing w:line="360" w:lineRule="auto"/>
        <w:ind w:firstLine="720"/>
        <w:jc w:val="both"/>
        <w:rPr>
          <w:del w:id="32" w:author="-" w:date="2021-12-01T11:51:00Z"/>
          <w:rFonts w:ascii="Times New Roman" w:eastAsia="Times New Roman" w:hAnsi="Times New Roman" w:cs="Times New Roman"/>
          <w:sz w:val="24"/>
          <w:szCs w:val="24"/>
        </w:rPr>
        <w:pPrChange w:id="33" w:author="-" w:date="2021-12-01T11:52:00Z">
          <w:pPr>
            <w:shd w:val="clear" w:color="auto" w:fill="F5F5F5"/>
            <w:spacing w:after="375"/>
          </w:pPr>
        </w:pPrChange>
      </w:pPr>
      <w:r w:rsidRPr="00775992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del w:id="34" w:author="-" w:date="2021-12-01T11:50:00Z">
        <w:r w:rsidRPr="00775992" w:rsidDel="00775992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35" w:author="-" w:date="2021-12-01T11:50:00Z">
        <w:r w:rsidR="00775992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r w:rsidR="00775992" w:rsidRPr="0077599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6" w:author="-" w:date="2021-12-01T11:50:00Z">
        <w:r w:rsidRPr="00775992" w:rsidDel="00775992">
          <w:rPr>
            <w:rFonts w:ascii="Times New Roman" w:eastAsia="Times New Roman" w:hAnsi="Times New Roman" w:cs="Times New Roman"/>
            <w:sz w:val="24"/>
            <w:szCs w:val="24"/>
          </w:rPr>
          <w:delText xml:space="preserve">begitu </w:delText>
        </w:r>
      </w:del>
      <w:proofErr w:type="spellStart"/>
      <w:ins w:id="37" w:author="-" w:date="2021-12-01T11:50:00Z">
        <w:r w:rsidR="00775992">
          <w:rPr>
            <w:rFonts w:ascii="Times New Roman" w:eastAsia="Times New Roman" w:hAnsi="Times New Roman" w:cs="Times New Roman"/>
            <w:sz w:val="24"/>
            <w:szCs w:val="24"/>
          </w:rPr>
          <w:t>B</w:t>
        </w:r>
        <w:r w:rsidR="00775992" w:rsidRPr="00775992">
          <w:rPr>
            <w:rFonts w:ascii="Times New Roman" w:eastAsia="Times New Roman" w:hAnsi="Times New Roman" w:cs="Times New Roman"/>
            <w:sz w:val="24"/>
            <w:szCs w:val="24"/>
          </w:rPr>
          <w:t>egitu</w:t>
        </w:r>
        <w:proofErr w:type="spellEnd"/>
        <w:r w:rsidR="00775992" w:rsidRPr="0077599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kata orang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8" w:author="-" w:date="2021-12-01T11:51:00Z">
        <w:r w:rsidRPr="00775992" w:rsidDel="00775992">
          <w:rPr>
            <w:rFonts w:ascii="Times New Roman" w:eastAsia="Times New Roman" w:hAnsi="Times New Roman" w:cs="Times New Roman"/>
            <w:sz w:val="24"/>
            <w:szCs w:val="24"/>
          </w:rPr>
          <w:delText>kita.</w:delText>
        </w:r>
      </w:del>
    </w:p>
    <w:p w:rsidR="00927764" w:rsidRDefault="00927764" w:rsidP="00775992">
      <w:pPr>
        <w:shd w:val="clear" w:color="auto" w:fill="F5F5F5"/>
        <w:spacing w:line="360" w:lineRule="auto"/>
        <w:ind w:firstLine="720"/>
        <w:jc w:val="both"/>
        <w:rPr>
          <w:ins w:id="39" w:author="-" w:date="2021-12-01T11:52:00Z"/>
          <w:rFonts w:ascii="Times New Roman" w:eastAsia="Times New Roman" w:hAnsi="Times New Roman" w:cs="Times New Roman"/>
          <w:sz w:val="24"/>
          <w:szCs w:val="24"/>
        </w:rPr>
        <w:pPrChange w:id="40" w:author="-" w:date="2021-12-01T11:52:00Z">
          <w:pPr>
            <w:shd w:val="clear" w:color="auto" w:fill="F5F5F5"/>
            <w:spacing w:after="375"/>
          </w:pPr>
        </w:pPrChange>
      </w:pP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1" w:author="-" w:date="2021-12-01T11:53:00Z">
        <w:r w:rsidR="00775992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77599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2" w:author="-" w:date="2021-12-01T11:53:00Z">
        <w:r w:rsidRPr="00775992" w:rsidDel="00775992">
          <w:rPr>
            <w:rFonts w:ascii="Times New Roman" w:eastAsia="Times New Roman" w:hAnsi="Times New Roman" w:cs="Times New Roman"/>
            <w:sz w:val="24"/>
            <w:szCs w:val="24"/>
          </w:rPr>
          <w:delText xml:space="preserve">tak </w:delText>
        </w:r>
      </w:del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yang</w:t>
      </w:r>
      <w:del w:id="43" w:author="-" w:date="2021-12-01T11:53:00Z">
        <w:r w:rsidRPr="00775992" w:rsidDel="00775992">
          <w:rPr>
            <w:rFonts w:ascii="Times New Roman" w:eastAsia="Times New Roman" w:hAnsi="Times New Roman" w:cs="Times New Roman"/>
            <w:sz w:val="24"/>
            <w:szCs w:val="24"/>
          </w:rPr>
          <w:delText xml:space="preserve"> ambyar</w:delText>
        </w:r>
      </w:del>
      <w:ins w:id="44" w:author="-" w:date="2021-12-01T11:53:00Z">
        <w:r w:rsidR="00775992">
          <w:rPr>
            <w:rFonts w:ascii="Times New Roman" w:eastAsia="Times New Roman" w:hAnsi="Times New Roman" w:cs="Times New Roman"/>
            <w:sz w:val="24"/>
            <w:szCs w:val="24"/>
          </w:rPr>
          <w:t>hancur</w:t>
        </w:r>
      </w:ins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75992" w:rsidRPr="00775992" w:rsidRDefault="00775992" w:rsidP="00775992">
      <w:pPr>
        <w:shd w:val="clear" w:color="auto" w:fill="F5F5F5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5" w:author="-" w:date="2021-12-01T11:52:00Z">
          <w:pPr>
            <w:shd w:val="clear" w:color="auto" w:fill="F5F5F5"/>
            <w:spacing w:after="375"/>
          </w:pPr>
        </w:pPrChange>
      </w:pPr>
    </w:p>
    <w:p w:rsidR="00927764" w:rsidRPr="00775992" w:rsidRDefault="00927764" w:rsidP="00775992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6" w:author="-" w:date="2021-12-01T11:52:00Z">
          <w:pPr>
            <w:shd w:val="clear" w:color="auto" w:fill="F5F5F5"/>
            <w:spacing w:after="375"/>
          </w:pPr>
        </w:pPrChange>
      </w:pPr>
      <w:proofErr w:type="spellStart"/>
      <w:r w:rsidRPr="00775992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7759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775992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7759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7759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7759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napsu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775992" w:rsidDel="00775992" w:rsidRDefault="00927764" w:rsidP="00775992">
      <w:pPr>
        <w:shd w:val="clear" w:color="auto" w:fill="F5F5F5"/>
        <w:spacing w:line="360" w:lineRule="auto"/>
        <w:jc w:val="both"/>
        <w:rPr>
          <w:del w:id="47" w:author="-" w:date="2021-12-01T11:54:00Z"/>
          <w:rFonts w:ascii="Times New Roman" w:eastAsia="Times New Roman" w:hAnsi="Times New Roman" w:cs="Times New Roman"/>
          <w:sz w:val="24"/>
          <w:szCs w:val="24"/>
        </w:rPr>
        <w:pPrChange w:id="48" w:author="-" w:date="2021-12-01T11:52:00Z">
          <w:pPr>
            <w:shd w:val="clear" w:color="auto" w:fill="F5F5F5"/>
            <w:spacing w:after="375"/>
          </w:pPr>
        </w:pPrChange>
      </w:pP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lastRenderedPageBreak/>
        <w:t>Selain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di</w:t>
      </w:r>
      <w:del w:id="49" w:author="-" w:date="2021-12-01T11:53:00Z">
        <w:r w:rsidRPr="00775992" w:rsidDel="0077599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775992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disebut</w:t>
      </w:r>
      <w:del w:id="50" w:author="-" w:date="2021-12-01T11:53:00Z">
        <w:r w:rsidRPr="00775992" w:rsidDel="00775992">
          <w:rPr>
            <w:rFonts w:ascii="Times New Roman" w:eastAsia="Times New Roman" w:hAnsi="Times New Roman" w:cs="Times New Roman"/>
            <w:sz w:val="24"/>
            <w:szCs w:val="24"/>
          </w:rPr>
          <w:delText xml:space="preserve"> cuma</w:delText>
        </w:r>
      </w:del>
      <w:ins w:id="51" w:author="-" w:date="2021-12-01T11:53:00Z">
        <w:r w:rsidR="00775992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</w:ins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berat.</w:t>
      </w:r>
    </w:p>
    <w:p w:rsidR="00927764" w:rsidRPr="00775992" w:rsidRDefault="00775992" w:rsidP="00775992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2" w:author="-" w:date="2021-12-01T11:52:00Z">
          <w:pPr>
            <w:shd w:val="clear" w:color="auto" w:fill="F5F5F5"/>
            <w:spacing w:after="375"/>
          </w:pPr>
        </w:pPrChange>
      </w:pPr>
      <w:ins w:id="53" w:author="-" w:date="2021-12-01T11:54:00Z">
        <w:r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54" w:author="-" w:date="2021-12-01T11:54:00Z">
        <w:r w:rsidR="00927764" w:rsidRPr="00775992" w:rsidDel="00775992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="00927764" w:rsidRPr="00775992">
        <w:rPr>
          <w:rFonts w:ascii="Times New Roman" w:eastAsia="Times New Roman" w:hAnsi="Times New Roman" w:cs="Times New Roman"/>
          <w:sz w:val="24"/>
          <w:szCs w:val="24"/>
        </w:rPr>
        <w:t>ebungkus</w:t>
      </w:r>
      <w:proofErr w:type="spellEnd"/>
      <w:r w:rsidR="00927764"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775992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="00927764" w:rsidRPr="0077599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77599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775992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775992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775992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="00927764"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5" w:author="-" w:date="2021-12-01T11:54:00Z">
        <w:r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proofErr w:type="spellEnd"/>
      <w:del w:id="56" w:author="-" w:date="2021-12-01T11:54:00Z">
        <w:r w:rsidR="00927764" w:rsidRPr="00775992" w:rsidDel="00775992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="00927764"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775992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="00927764"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775992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="00927764"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775992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="00927764"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775992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="00927764" w:rsidRPr="007759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775992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="00927764"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775992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927764" w:rsidRPr="007759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775992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="00927764"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775992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927764"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775992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="00927764" w:rsidRPr="007759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775992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="00927764"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775992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927764" w:rsidRPr="00775992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="00927764" w:rsidRPr="00775992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927764"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7" w:author="-" w:date="2021-12-01T11:54:00Z">
        <w:r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</w:ins>
      <w:proofErr w:type="spellEnd"/>
      <w:del w:id="58" w:author="-" w:date="2021-12-01T11:54:00Z">
        <w:r w:rsidR="00927764" w:rsidRPr="00775992" w:rsidDel="00775992">
          <w:rPr>
            <w:rFonts w:ascii="Times New Roman" w:eastAsia="Times New Roman" w:hAnsi="Times New Roman" w:cs="Times New Roman"/>
            <w:sz w:val="24"/>
            <w:szCs w:val="24"/>
          </w:rPr>
          <w:delText>jadi</w:delText>
        </w:r>
      </w:del>
      <w:r w:rsidR="00927764"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927764" w:rsidRPr="00775992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="00927764" w:rsidRPr="00775992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775992" w:rsidDel="00775992" w:rsidRDefault="00927764" w:rsidP="00775992">
      <w:pPr>
        <w:shd w:val="clear" w:color="auto" w:fill="F5F5F5"/>
        <w:spacing w:line="360" w:lineRule="auto"/>
        <w:ind w:firstLine="720"/>
        <w:jc w:val="both"/>
        <w:rPr>
          <w:del w:id="59" w:author="-" w:date="2021-12-01T11:54:00Z"/>
          <w:rFonts w:ascii="Times New Roman" w:eastAsia="Times New Roman" w:hAnsi="Times New Roman" w:cs="Times New Roman"/>
          <w:sz w:val="24"/>
          <w:szCs w:val="24"/>
        </w:rPr>
        <w:pPrChange w:id="60" w:author="-" w:date="2021-12-01T11:54:00Z">
          <w:pPr>
            <w:shd w:val="clear" w:color="auto" w:fill="F5F5F5"/>
            <w:spacing w:after="375"/>
          </w:pPr>
        </w:pPrChange>
      </w:pP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775992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775992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775992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makan.</w:t>
      </w:r>
      <w:del w:id="61" w:author="-" w:date="2021-12-01T11:54:00Z">
        <w:r w:rsidRPr="00775992" w:rsidDel="00775992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:rsidR="00927764" w:rsidRPr="00775992" w:rsidDel="00775992" w:rsidRDefault="00927764" w:rsidP="00775992">
      <w:pPr>
        <w:shd w:val="clear" w:color="auto" w:fill="F5F5F5"/>
        <w:spacing w:line="360" w:lineRule="auto"/>
        <w:jc w:val="both"/>
        <w:rPr>
          <w:del w:id="62" w:author="-" w:date="2021-12-01T11:55:00Z"/>
          <w:rFonts w:ascii="Times New Roman" w:eastAsia="Times New Roman" w:hAnsi="Times New Roman" w:cs="Times New Roman"/>
          <w:sz w:val="24"/>
          <w:szCs w:val="24"/>
        </w:rPr>
        <w:pPrChange w:id="63" w:author="-" w:date="2021-12-01T11:54:00Z">
          <w:pPr>
            <w:shd w:val="clear" w:color="auto" w:fill="F5F5F5"/>
            <w:spacing w:after="375"/>
          </w:pPr>
        </w:pPrChange>
      </w:pPr>
      <w:r w:rsidRPr="00775992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599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tubuh.</w:t>
      </w:r>
      <w:del w:id="64" w:author="-" w:date="2021-12-01T11:55:00Z">
        <w:r w:rsidRPr="00775992" w:rsidDel="00775992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:rsidR="00927764" w:rsidRPr="00775992" w:rsidRDefault="00927764" w:rsidP="00775992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rPrChange w:id="65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66" w:author="-" w:date="2021-12-01T11:52:00Z">
          <w:pPr>
            <w:shd w:val="clear" w:color="auto" w:fill="F5F5F5"/>
            <w:spacing w:after="375"/>
          </w:pPr>
        </w:pPrChange>
      </w:pPr>
      <w:r w:rsidRPr="00775992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del w:id="67" w:author="-" w:date="2021-12-01T11:55:00Z">
        <w:r w:rsidRPr="00775992" w:rsidDel="00775992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68" w:author="-" w:date="2021-12-01T11:55:00Z">
        <w:r w:rsidRPr="00775992" w:rsidDel="00775992">
          <w:rPr>
            <w:rFonts w:ascii="Times New Roman" w:eastAsia="Times New Roman" w:hAnsi="Times New Roman" w:cs="Times New Roman"/>
            <w:sz w:val="24"/>
            <w:szCs w:val="24"/>
            <w:rPrChange w:id="69" w:author="-" w:date="2021-12-01T11:4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lho. </w:delText>
        </w:r>
      </w:del>
      <w:proofErr w:type="spellStart"/>
      <w:proofErr w:type="gramStart"/>
      <w:r w:rsidRPr="00775992">
        <w:rPr>
          <w:rFonts w:ascii="Times New Roman" w:eastAsia="Times New Roman" w:hAnsi="Times New Roman" w:cs="Times New Roman"/>
          <w:sz w:val="24"/>
          <w:szCs w:val="24"/>
          <w:rPrChange w:id="70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Dingin</w:t>
      </w:r>
      <w:proofErr w:type="spellEnd"/>
      <w:proofErr w:type="gramEnd"/>
      <w:r w:rsidRPr="00775992">
        <w:rPr>
          <w:rFonts w:ascii="Times New Roman" w:eastAsia="Times New Roman" w:hAnsi="Times New Roman" w:cs="Times New Roman"/>
          <w:sz w:val="24"/>
          <w:szCs w:val="24"/>
          <w:rPrChange w:id="71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72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73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74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kira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75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76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ternyata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77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78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79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80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sedingin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81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82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kenyataannya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83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del w:id="84" w:author="-" w:date="2021-12-01T11:55:00Z">
        <w:r w:rsidRPr="00775992" w:rsidDel="00775992">
          <w:rPr>
            <w:rFonts w:ascii="Times New Roman" w:eastAsia="Times New Roman" w:hAnsi="Times New Roman" w:cs="Times New Roman"/>
            <w:sz w:val="24"/>
            <w:szCs w:val="24"/>
            <w:rPrChange w:id="85" w:author="-" w:date="2021-12-01T11:4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kok~</w:delText>
        </w:r>
      </w:del>
    </w:p>
    <w:p w:rsidR="00927764" w:rsidRPr="00775992" w:rsidDel="00775992" w:rsidRDefault="00927764" w:rsidP="00775992">
      <w:pPr>
        <w:shd w:val="clear" w:color="auto" w:fill="F5F5F5"/>
        <w:spacing w:line="360" w:lineRule="auto"/>
        <w:jc w:val="both"/>
        <w:rPr>
          <w:del w:id="86" w:author="-" w:date="2021-12-01T11:55:00Z"/>
          <w:rFonts w:ascii="Times New Roman" w:eastAsia="Times New Roman" w:hAnsi="Times New Roman" w:cs="Times New Roman"/>
          <w:sz w:val="24"/>
          <w:szCs w:val="24"/>
          <w:rPrChange w:id="87" w:author="-" w:date="2021-12-01T11:49:00Z">
            <w:rPr>
              <w:del w:id="88" w:author="-" w:date="2021-12-01T11:55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89" w:author="-" w:date="2021-12-01T11:52:00Z">
          <w:pPr>
            <w:shd w:val="clear" w:color="auto" w:fill="F5F5F5"/>
            <w:spacing w:after="375"/>
          </w:pPr>
        </w:pPrChange>
      </w:pPr>
      <w:proofErr w:type="spellStart"/>
      <w:r w:rsidRPr="00775992">
        <w:rPr>
          <w:rFonts w:ascii="Times New Roman" w:eastAsia="Times New Roman" w:hAnsi="Times New Roman" w:cs="Times New Roman"/>
          <w:b/>
          <w:bCs/>
          <w:sz w:val="24"/>
          <w:szCs w:val="24"/>
          <w:rPrChange w:id="90" w:author="-" w:date="2021-12-01T11:4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Ternyata</w:t>
      </w:r>
      <w:proofErr w:type="spellEnd"/>
      <w:r w:rsidRPr="00775992">
        <w:rPr>
          <w:rFonts w:ascii="Times New Roman" w:eastAsia="Times New Roman" w:hAnsi="Times New Roman" w:cs="Times New Roman"/>
          <w:b/>
          <w:bCs/>
          <w:sz w:val="24"/>
          <w:szCs w:val="24"/>
          <w:rPrChange w:id="91" w:author="-" w:date="2021-12-01T11:4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b/>
          <w:bCs/>
          <w:sz w:val="24"/>
          <w:szCs w:val="24"/>
          <w:rPrChange w:id="92" w:author="-" w:date="2021-12-01T11:4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Ini</w:t>
      </w:r>
      <w:proofErr w:type="spellEnd"/>
      <w:r w:rsidRPr="00775992">
        <w:rPr>
          <w:rFonts w:ascii="Times New Roman" w:eastAsia="Times New Roman" w:hAnsi="Times New Roman" w:cs="Times New Roman"/>
          <w:b/>
          <w:bCs/>
          <w:sz w:val="24"/>
          <w:szCs w:val="24"/>
          <w:rPrChange w:id="93" w:author="-" w:date="2021-12-01T11:4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yang </w:t>
      </w:r>
      <w:proofErr w:type="spellStart"/>
      <w:r w:rsidRPr="00775992">
        <w:rPr>
          <w:rFonts w:ascii="Times New Roman" w:eastAsia="Times New Roman" w:hAnsi="Times New Roman" w:cs="Times New Roman"/>
          <w:b/>
          <w:bCs/>
          <w:sz w:val="24"/>
          <w:szCs w:val="24"/>
          <w:rPrChange w:id="94" w:author="-" w:date="2021-12-01T11:4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Bisa</w:t>
      </w:r>
      <w:proofErr w:type="spellEnd"/>
      <w:r w:rsidRPr="00775992">
        <w:rPr>
          <w:rFonts w:ascii="Times New Roman" w:eastAsia="Times New Roman" w:hAnsi="Times New Roman" w:cs="Times New Roman"/>
          <w:b/>
          <w:bCs/>
          <w:sz w:val="24"/>
          <w:szCs w:val="24"/>
          <w:rPrChange w:id="95" w:author="-" w:date="2021-12-01T11:4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b/>
          <w:bCs/>
          <w:sz w:val="24"/>
          <w:szCs w:val="24"/>
          <w:rPrChange w:id="96" w:author="-" w:date="2021-12-01T11:4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Jadi</w:t>
      </w:r>
      <w:proofErr w:type="spellEnd"/>
      <w:r w:rsidRPr="00775992">
        <w:rPr>
          <w:rFonts w:ascii="Times New Roman" w:eastAsia="Times New Roman" w:hAnsi="Times New Roman" w:cs="Times New Roman"/>
          <w:b/>
          <w:bCs/>
          <w:sz w:val="24"/>
          <w:szCs w:val="24"/>
          <w:rPrChange w:id="97" w:author="-" w:date="2021-12-01T11:4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b/>
          <w:bCs/>
          <w:sz w:val="24"/>
          <w:szCs w:val="24"/>
          <w:rPrChange w:id="98" w:author="-" w:date="2021-12-01T11:4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Sebabnya</w:t>
      </w:r>
      <w:proofErr w:type="spellEnd"/>
      <w:del w:id="99" w:author="-" w:date="2021-12-01T11:55:00Z">
        <w:r w:rsidRPr="00775992" w:rsidDel="00775992">
          <w:rPr>
            <w:rFonts w:ascii="Times New Roman" w:eastAsia="Times New Roman" w:hAnsi="Times New Roman" w:cs="Times New Roman"/>
            <w:b/>
            <w:bCs/>
            <w:sz w:val="24"/>
            <w:szCs w:val="24"/>
            <w:rPrChange w:id="100" w:author="-" w:date="2021-12-01T11:49:00Z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rPrChange>
          </w:rPr>
          <w:delText>...</w:delText>
        </w:r>
      </w:del>
      <w:r w:rsidRPr="00775992">
        <w:rPr>
          <w:rFonts w:ascii="Times New Roman" w:eastAsia="Times New Roman" w:hAnsi="Times New Roman" w:cs="Times New Roman"/>
          <w:sz w:val="24"/>
          <w:szCs w:val="24"/>
          <w:rPrChange w:id="101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br/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02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Selama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03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04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05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06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datang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07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08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tentu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09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10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11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proofErr w:type="gramStart"/>
      <w:r w:rsidRPr="00775992">
        <w:rPr>
          <w:rFonts w:ascii="Times New Roman" w:eastAsia="Times New Roman" w:hAnsi="Times New Roman" w:cs="Times New Roman"/>
          <w:sz w:val="24"/>
          <w:szCs w:val="24"/>
          <w:rPrChange w:id="112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akan</w:t>
      </w:r>
      <w:proofErr w:type="spellEnd"/>
      <w:proofErr w:type="gramEnd"/>
      <w:r w:rsidRPr="00775992">
        <w:rPr>
          <w:rFonts w:ascii="Times New Roman" w:eastAsia="Times New Roman" w:hAnsi="Times New Roman" w:cs="Times New Roman"/>
          <w:sz w:val="24"/>
          <w:szCs w:val="24"/>
          <w:rPrChange w:id="113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14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15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16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suka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17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18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berlindung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19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20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21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22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ruangan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23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24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25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26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Ruangan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27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28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29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30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jarak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31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32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33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34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dengan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35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36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37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38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makin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39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40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dekat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41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42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43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44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45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46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ini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47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48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soal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49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50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akses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51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52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53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54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55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56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tak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57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58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lagi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59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60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berjarak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61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del w:id="162" w:author="-" w:date="2021-12-01T11:55:00Z">
        <w:r w:rsidRPr="00775992" w:rsidDel="00775992">
          <w:rPr>
            <w:rFonts w:ascii="Times New Roman" w:eastAsia="Times New Roman" w:hAnsi="Times New Roman" w:cs="Times New Roman"/>
            <w:sz w:val="24"/>
            <w:szCs w:val="24"/>
            <w:rPrChange w:id="163" w:author="-" w:date="2021-12-01T11:4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Ehem.</w:delText>
        </w:r>
      </w:del>
    </w:p>
    <w:p w:rsidR="00927764" w:rsidRPr="00775992" w:rsidDel="00775992" w:rsidRDefault="00927764" w:rsidP="00775992">
      <w:pPr>
        <w:shd w:val="clear" w:color="auto" w:fill="F5F5F5"/>
        <w:spacing w:line="360" w:lineRule="auto"/>
        <w:jc w:val="both"/>
        <w:rPr>
          <w:del w:id="164" w:author="-" w:date="2021-12-01T11:55:00Z"/>
          <w:rFonts w:ascii="Times New Roman" w:eastAsia="Times New Roman" w:hAnsi="Times New Roman" w:cs="Times New Roman"/>
          <w:sz w:val="24"/>
          <w:szCs w:val="24"/>
          <w:rPrChange w:id="165" w:author="-" w:date="2021-12-01T11:49:00Z">
            <w:rPr>
              <w:del w:id="166" w:author="-" w:date="2021-12-01T11:55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167" w:author="-" w:date="2021-12-01T11:52:00Z">
          <w:pPr>
            <w:shd w:val="clear" w:color="auto" w:fill="F5F5F5"/>
            <w:spacing w:after="375"/>
          </w:pPr>
        </w:pPrChange>
      </w:pP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68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Mulai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69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70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71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72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segala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73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74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jenis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75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76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masakan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77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78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79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80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bentuk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81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82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mie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83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84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instan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85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86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biskuit-biskuit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87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di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88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tata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89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90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91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92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toples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93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94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cantik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95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96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atau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97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198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bubuk-bubuk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199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200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minuman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201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proofErr w:type="gramStart"/>
      <w:r w:rsidRPr="00775992">
        <w:rPr>
          <w:rFonts w:ascii="Times New Roman" w:eastAsia="Times New Roman" w:hAnsi="Times New Roman" w:cs="Times New Roman"/>
          <w:sz w:val="24"/>
          <w:szCs w:val="24"/>
          <w:rPrChange w:id="202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manis</w:t>
      </w:r>
      <w:proofErr w:type="spellEnd"/>
      <w:proofErr w:type="gramEnd"/>
      <w:r w:rsidRPr="00775992">
        <w:rPr>
          <w:rFonts w:ascii="Times New Roman" w:eastAsia="Times New Roman" w:hAnsi="Times New Roman" w:cs="Times New Roman"/>
          <w:sz w:val="24"/>
          <w:szCs w:val="24"/>
          <w:rPrChange w:id="203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204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205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206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kemasan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207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208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ekonomis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209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  <w:proofErr w:type="spellStart"/>
    </w:p>
    <w:p w:rsidR="00927764" w:rsidRPr="00775992" w:rsidRDefault="00927764" w:rsidP="00775992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rPrChange w:id="210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211" w:author="-" w:date="2021-12-01T11:52:00Z">
          <w:pPr>
            <w:shd w:val="clear" w:color="auto" w:fill="F5F5F5"/>
            <w:spacing w:after="375"/>
          </w:pPr>
        </w:pPrChange>
      </w:pPr>
      <w:r w:rsidRPr="00775992">
        <w:rPr>
          <w:rFonts w:ascii="Times New Roman" w:eastAsia="Times New Roman" w:hAnsi="Times New Roman" w:cs="Times New Roman"/>
          <w:sz w:val="24"/>
          <w:szCs w:val="24"/>
          <w:rPrChange w:id="212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Semua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213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214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harus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215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216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217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218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almari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219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220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penyimpanan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221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222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Sebagai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223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224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bahan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225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226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persediaan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227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228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karena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229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230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mau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231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232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keluar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233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234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waktu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235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236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237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238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itu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239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240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241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242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243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244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berpikir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245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246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berkali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247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-kali. Akan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248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merepotkan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249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:rsidR="00927764" w:rsidRPr="00775992" w:rsidDel="00775992" w:rsidRDefault="00927764" w:rsidP="00775992">
      <w:pPr>
        <w:shd w:val="clear" w:color="auto" w:fill="F5F5F5"/>
        <w:spacing w:line="360" w:lineRule="auto"/>
        <w:ind w:firstLine="720"/>
        <w:jc w:val="both"/>
        <w:rPr>
          <w:del w:id="250" w:author="-" w:date="2021-12-01T11:56:00Z"/>
          <w:rFonts w:ascii="Times New Roman" w:eastAsia="Times New Roman" w:hAnsi="Times New Roman" w:cs="Times New Roman"/>
          <w:sz w:val="24"/>
          <w:szCs w:val="24"/>
        </w:rPr>
        <w:pPrChange w:id="251" w:author="-" w:date="2021-12-01T11:55:00Z">
          <w:pPr>
            <w:shd w:val="clear" w:color="auto" w:fill="F5F5F5"/>
            <w:spacing w:after="375"/>
          </w:pPr>
        </w:pPrChange>
      </w:pP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belakangan?</w:t>
      </w:r>
    </w:p>
    <w:p w:rsidR="00927764" w:rsidRPr="00775992" w:rsidRDefault="00927764" w:rsidP="00775992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52" w:author="-" w:date="2021-12-01T11:56:00Z">
          <w:pPr>
            <w:shd w:val="clear" w:color="auto" w:fill="F5F5F5"/>
            <w:spacing w:after="375"/>
          </w:pPr>
        </w:pPrChange>
      </w:pPr>
      <w:r w:rsidRPr="00775992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kemasan</w:t>
      </w:r>
      <w:del w:id="253" w:author="-" w:date="2021-12-01T11:56:00Z">
        <w:r w:rsidRPr="00775992" w:rsidDel="00775992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ins w:id="254" w:author="-" w:date="2021-12-01T11:56:00Z">
        <w:r w:rsidR="00775992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775992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5992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75992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77599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775992" w:rsidDel="00775992" w:rsidRDefault="00927764" w:rsidP="00775992">
      <w:pPr>
        <w:shd w:val="clear" w:color="auto" w:fill="F5F5F5"/>
        <w:spacing w:line="360" w:lineRule="auto"/>
        <w:ind w:firstLine="720"/>
        <w:jc w:val="both"/>
        <w:rPr>
          <w:del w:id="255" w:author="-" w:date="2021-12-01T11:56:00Z"/>
          <w:rFonts w:ascii="Times New Roman" w:eastAsia="Times New Roman" w:hAnsi="Times New Roman" w:cs="Times New Roman"/>
          <w:sz w:val="24"/>
          <w:szCs w:val="24"/>
        </w:rPr>
        <w:pPrChange w:id="256" w:author="-" w:date="2021-12-01T11:56:00Z">
          <w:pPr>
            <w:shd w:val="clear" w:color="auto" w:fill="F5F5F5"/>
            <w:spacing w:after="375"/>
          </w:pPr>
        </w:pPrChange>
      </w:pPr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257" w:author="-" w:date="2021-12-01T11:56:00Z">
        <w:r w:rsidR="00775992">
          <w:rPr>
            <w:rFonts w:ascii="Times New Roman" w:eastAsia="Times New Roman" w:hAnsi="Times New Roman" w:cs="Times New Roman"/>
            <w:sz w:val="24"/>
            <w:szCs w:val="24"/>
          </w:rPr>
          <w:t>pe</w:t>
        </w:r>
      </w:ins>
      <w:r w:rsidRPr="00775992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nge-chat.</w:t>
      </w:r>
      <w:del w:id="258" w:author="-" w:date="2021-12-01T11:56:00Z">
        <w:r w:rsidRPr="00775992" w:rsidDel="00775992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:rsidR="00927764" w:rsidRPr="00775992" w:rsidRDefault="00927764" w:rsidP="00775992">
      <w:pPr>
        <w:shd w:val="clear" w:color="auto" w:fill="F5F5F5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rPrChange w:id="259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260" w:author="-" w:date="2021-12-01T11:56:00Z">
          <w:pPr>
            <w:shd w:val="clear" w:color="auto" w:fill="F5F5F5"/>
            <w:spacing w:after="375"/>
          </w:pPr>
        </w:pPrChange>
      </w:pPr>
      <w:r w:rsidRPr="00775992">
        <w:rPr>
          <w:rFonts w:ascii="Times New Roman" w:eastAsia="Times New Roman" w:hAnsi="Times New Roman" w:cs="Times New Roman"/>
          <w:sz w:val="24"/>
          <w:szCs w:val="24"/>
          <w:rPrChange w:id="261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Kegiatan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262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263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seperti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264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265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inilah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266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267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268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269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lemak-lemak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270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271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seharusnya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272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273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dibakar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274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275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276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277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memilih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278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279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ikutan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280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281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282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283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284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285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286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287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simpanan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288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289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ditubuhmu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290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  <w:rPrChange w:id="291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dimana-mana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  <w:rPrChange w:id="292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:rsidR="00927764" w:rsidRPr="00775992" w:rsidDel="00775992" w:rsidRDefault="00927764" w:rsidP="00775992">
      <w:pPr>
        <w:shd w:val="clear" w:color="auto" w:fill="F5F5F5"/>
        <w:spacing w:line="360" w:lineRule="auto"/>
        <w:ind w:firstLine="720"/>
        <w:jc w:val="both"/>
        <w:rPr>
          <w:del w:id="293" w:author="-" w:date="2021-12-01T11:57:00Z"/>
          <w:rFonts w:ascii="Times New Roman" w:eastAsia="Times New Roman" w:hAnsi="Times New Roman" w:cs="Times New Roman"/>
          <w:sz w:val="24"/>
          <w:szCs w:val="24"/>
        </w:rPr>
        <w:pPrChange w:id="294" w:author="-" w:date="2021-12-01T11:56:00Z">
          <w:pPr>
            <w:shd w:val="clear" w:color="auto" w:fill="F5F5F5"/>
            <w:spacing w:after="375"/>
          </w:pPr>
        </w:pPrChange>
      </w:pP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hujannya.</w:t>
      </w:r>
      <w:del w:id="295" w:author="-" w:date="2021-12-01T11:56:00Z">
        <w:r w:rsidRPr="00775992" w:rsidDel="00775992">
          <w:rPr>
            <w:rFonts w:ascii="Times New Roman" w:eastAsia="Times New Roman" w:hAnsi="Times New Roman" w:cs="Times New Roman"/>
            <w:sz w:val="24"/>
            <w:szCs w:val="24"/>
          </w:rPr>
          <w:delText xml:space="preserve"> S</w:delText>
        </w:r>
      </w:del>
      <w:proofErr w:type="gramStart"/>
      <w:r w:rsidRPr="00775992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proofErr w:type="gram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kekanan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5992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hujan</w:t>
      </w:r>
      <w:del w:id="296" w:author="-" w:date="2021-12-01T11:57:00Z">
        <w:r w:rsidRPr="00775992" w:rsidDel="00775992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:rsidR="00927764" w:rsidRPr="00775992" w:rsidRDefault="00927764" w:rsidP="00775992">
      <w:pPr>
        <w:shd w:val="clear" w:color="auto" w:fill="F5F5F5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97" w:author="-" w:date="2021-12-01T11:57:00Z">
          <w:pPr>
            <w:shd w:val="clear" w:color="auto" w:fill="F5F5F5"/>
            <w:spacing w:after="375"/>
          </w:pPr>
        </w:pPrChange>
      </w:pPr>
      <w:r w:rsidRPr="00775992">
        <w:rPr>
          <w:rFonts w:ascii="Times New Roman" w:eastAsia="Times New Roman" w:hAnsi="Times New Roman" w:cs="Times New Roman"/>
          <w:sz w:val="24"/>
          <w:szCs w:val="24"/>
        </w:rPr>
        <w:lastRenderedPageBreak/>
        <w:t>Mie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5992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298" w:author="-" w:date="2021-12-01T11:57:00Z">
        <w:r w:rsidR="00775992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="0077599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99" w:author="-" w:date="2021-12-01T11:57:00Z">
        <w:r w:rsidRPr="00775992" w:rsidDel="00775992">
          <w:rPr>
            <w:rFonts w:ascii="Times New Roman" w:eastAsia="Times New Roman" w:hAnsi="Times New Roman" w:cs="Times New Roman"/>
            <w:sz w:val="24"/>
            <w:szCs w:val="24"/>
          </w:rPr>
          <w:delText xml:space="preserve">Ya bisalah </w:delText>
        </w:r>
      </w:del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bookmarkStart w:id="300" w:name="_GoBack"/>
      <w:bookmarkEnd w:id="300"/>
      <w:del w:id="301" w:author="-" w:date="2021-12-01T11:57:00Z">
        <w:r w:rsidRPr="00775992" w:rsidDel="00775992">
          <w:rPr>
            <w:rFonts w:ascii="Times New Roman" w:eastAsia="Times New Roman" w:hAnsi="Times New Roman" w:cs="Times New Roman"/>
            <w:sz w:val="24"/>
            <w:szCs w:val="24"/>
          </w:rPr>
          <w:delText>HAHA. </w:delText>
        </w:r>
      </w:del>
    </w:p>
    <w:p w:rsidR="00927764" w:rsidRPr="00775992" w:rsidRDefault="00927764" w:rsidP="00775992">
      <w:pPr>
        <w:shd w:val="clear" w:color="auto" w:fill="F5F5F5"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  <w:rPrChange w:id="302" w:author="-" w:date="2021-12-0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303" w:author="-" w:date="2021-12-01T11:57:00Z">
          <w:pPr>
            <w:shd w:val="clear" w:color="auto" w:fill="F5F5F5"/>
          </w:pPr>
        </w:pPrChange>
      </w:pPr>
      <w:r w:rsidRPr="00775992">
        <w:rPr>
          <w:rFonts w:ascii="Times New Roman" w:eastAsia="Times New Roman" w:hAnsi="Times New Roman" w:cs="Times New Roman"/>
          <w:sz w:val="24"/>
          <w:szCs w:val="24"/>
        </w:rPr>
        <w:t>Salam</w:t>
      </w:r>
      <w:proofErr w:type="gramStart"/>
      <w:r w:rsidRPr="00775992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77599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75992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775992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775992" w:rsidRDefault="00927764" w:rsidP="00775992">
      <w:pPr>
        <w:jc w:val="both"/>
        <w:rPr>
          <w:rFonts w:ascii="Times New Roman" w:hAnsi="Times New Roman" w:cs="Times New Roman"/>
          <w:sz w:val="24"/>
          <w:szCs w:val="24"/>
          <w:rPrChange w:id="304" w:author="-" w:date="2021-12-01T11:49:00Z">
            <w:rPr/>
          </w:rPrChange>
        </w:rPr>
        <w:pPrChange w:id="305" w:author="-" w:date="2021-12-01T11:49:00Z">
          <w:pPr/>
        </w:pPrChange>
      </w:pPr>
    </w:p>
    <w:p w:rsidR="00927764" w:rsidRPr="00775992" w:rsidRDefault="00927764" w:rsidP="00775992">
      <w:pPr>
        <w:jc w:val="both"/>
        <w:rPr>
          <w:rFonts w:ascii="Times New Roman" w:hAnsi="Times New Roman" w:cs="Times New Roman"/>
          <w:i/>
          <w:sz w:val="24"/>
          <w:szCs w:val="24"/>
          <w:rPrChange w:id="306" w:author="-" w:date="2021-12-01T11:49:00Z">
            <w:rPr>
              <w:i/>
            </w:rPr>
          </w:rPrChange>
        </w:rPr>
        <w:pPrChange w:id="307" w:author="-" w:date="2021-12-01T11:49:00Z">
          <w:pPr/>
        </w:pPrChange>
      </w:pPr>
    </w:p>
    <w:p w:rsidR="00927764" w:rsidRPr="00775992" w:rsidRDefault="00927764" w:rsidP="00775992">
      <w:pPr>
        <w:ind w:left="1134" w:hanging="1134"/>
        <w:jc w:val="both"/>
        <w:rPr>
          <w:rFonts w:ascii="Times New Roman" w:hAnsi="Times New Roman" w:cs="Times New Roman"/>
          <w:i/>
          <w:sz w:val="24"/>
          <w:szCs w:val="24"/>
          <w:rPrChange w:id="308" w:author="-" w:date="2021-12-01T11:49:00Z">
            <w:rPr>
              <w:rFonts w:ascii="Cambria" w:hAnsi="Cambria"/>
              <w:i/>
              <w:sz w:val="18"/>
              <w:szCs w:val="18"/>
            </w:rPr>
          </w:rPrChange>
        </w:rPr>
        <w:pPrChange w:id="309" w:author="-" w:date="2021-12-01T11:57:00Z">
          <w:pPr/>
        </w:pPrChange>
      </w:pPr>
      <w:proofErr w:type="spellStart"/>
      <w:r w:rsidRPr="00775992">
        <w:rPr>
          <w:rFonts w:ascii="Times New Roman" w:hAnsi="Times New Roman" w:cs="Times New Roman"/>
          <w:i/>
          <w:sz w:val="24"/>
          <w:szCs w:val="24"/>
          <w:rPrChange w:id="310" w:author="-" w:date="2021-12-01T11:49:00Z">
            <w:rPr>
              <w:rFonts w:ascii="Cambria" w:hAnsi="Cambria"/>
              <w:i/>
              <w:sz w:val="18"/>
              <w:szCs w:val="18"/>
            </w:rPr>
          </w:rPrChange>
        </w:rPr>
        <w:t>Sumber</w:t>
      </w:r>
      <w:proofErr w:type="spellEnd"/>
      <w:r w:rsidRPr="00775992">
        <w:rPr>
          <w:rFonts w:ascii="Times New Roman" w:hAnsi="Times New Roman" w:cs="Times New Roman"/>
          <w:i/>
          <w:sz w:val="24"/>
          <w:szCs w:val="24"/>
          <w:rPrChange w:id="311" w:author="-" w:date="2021-12-01T11:49:00Z">
            <w:rPr>
              <w:rFonts w:ascii="Cambria" w:hAnsi="Cambria"/>
              <w:i/>
              <w:sz w:val="18"/>
              <w:szCs w:val="18"/>
            </w:rPr>
          </w:rPrChange>
        </w:rPr>
        <w:t xml:space="preserve">: </w:t>
      </w:r>
      <w:r w:rsidR="00E026BD" w:rsidRPr="00775992">
        <w:rPr>
          <w:rFonts w:ascii="Times New Roman" w:hAnsi="Times New Roman" w:cs="Times New Roman"/>
          <w:sz w:val="24"/>
          <w:szCs w:val="24"/>
          <w:rPrChange w:id="312" w:author="-" w:date="2021-12-01T11:49:00Z">
            <w:rPr/>
          </w:rPrChange>
        </w:rPr>
        <w:fldChar w:fldCharType="begin"/>
      </w:r>
      <w:r w:rsidR="00E026BD" w:rsidRPr="00775992">
        <w:rPr>
          <w:rFonts w:ascii="Times New Roman" w:hAnsi="Times New Roman" w:cs="Times New Roman"/>
          <w:sz w:val="24"/>
          <w:szCs w:val="24"/>
          <w:rPrChange w:id="313" w:author="-" w:date="2021-12-01T11:49:00Z">
            <w:rPr/>
          </w:rPrChange>
        </w:rPr>
        <w:instrText xml:space="preserve"> HYPERLINK "https://www.kompasiana.com/listhiahr/5e11e59a097f367b4a413222/hujan-turun-berat-badan-naik?page=all" \l "section1" </w:instrText>
      </w:r>
      <w:r w:rsidR="00E026BD" w:rsidRPr="00775992">
        <w:rPr>
          <w:rFonts w:ascii="Times New Roman" w:hAnsi="Times New Roman" w:cs="Times New Roman"/>
          <w:sz w:val="24"/>
          <w:szCs w:val="24"/>
          <w:rPrChange w:id="314" w:author="-" w:date="2021-12-01T11:49:00Z">
            <w:rPr/>
          </w:rPrChange>
        </w:rPr>
        <w:fldChar w:fldCharType="separate"/>
      </w:r>
      <w:r w:rsidRPr="00775992">
        <w:rPr>
          <w:rStyle w:val="Hyperlink"/>
          <w:rFonts w:ascii="Times New Roman" w:hAnsi="Times New Roman" w:cs="Times New Roman"/>
          <w:i/>
          <w:sz w:val="24"/>
          <w:szCs w:val="24"/>
          <w:rPrChange w:id="315" w:author="-" w:date="2021-12-01T11:49:00Z">
            <w:rPr>
              <w:rStyle w:val="Hyperlink"/>
              <w:rFonts w:ascii="Cambria" w:hAnsi="Cambria"/>
              <w:i/>
              <w:sz w:val="18"/>
              <w:szCs w:val="18"/>
            </w:rPr>
          </w:rPrChange>
        </w:rPr>
        <w:t>https://www.kompasiana.com/listhiahr/5e11e59a097f367b4a413222/hujan-turun-berat-badan-naik?page=all#section1</w:t>
      </w:r>
      <w:r w:rsidR="00E026BD" w:rsidRPr="00775992">
        <w:rPr>
          <w:rStyle w:val="Hyperlink"/>
          <w:rFonts w:ascii="Times New Roman" w:hAnsi="Times New Roman" w:cs="Times New Roman"/>
          <w:i/>
          <w:sz w:val="24"/>
          <w:szCs w:val="24"/>
          <w:rPrChange w:id="316" w:author="-" w:date="2021-12-01T11:49:00Z">
            <w:rPr>
              <w:rStyle w:val="Hyperlink"/>
              <w:rFonts w:ascii="Cambria" w:hAnsi="Cambria"/>
              <w:i/>
              <w:sz w:val="18"/>
              <w:szCs w:val="18"/>
            </w:rPr>
          </w:rPrChange>
        </w:rPr>
        <w:fldChar w:fldCharType="end"/>
      </w:r>
    </w:p>
    <w:p w:rsidR="00924DF5" w:rsidRPr="00775992" w:rsidRDefault="00924DF5" w:rsidP="00775992">
      <w:pPr>
        <w:ind w:left="1134" w:hanging="1134"/>
        <w:jc w:val="both"/>
        <w:rPr>
          <w:rFonts w:ascii="Times New Roman" w:hAnsi="Times New Roman" w:cs="Times New Roman"/>
          <w:sz w:val="24"/>
          <w:szCs w:val="24"/>
          <w:rPrChange w:id="317" w:author="-" w:date="2021-12-01T11:49:00Z">
            <w:rPr/>
          </w:rPrChange>
        </w:rPr>
        <w:pPrChange w:id="318" w:author="-" w:date="2021-12-01T11:57:00Z">
          <w:pPr/>
        </w:pPrChange>
      </w:pPr>
    </w:p>
    <w:sectPr w:rsidR="00924DF5" w:rsidRPr="00775992" w:rsidSect="00927764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6BD" w:rsidRDefault="00E026BD">
      <w:r>
        <w:separator/>
      </w:r>
    </w:p>
  </w:endnote>
  <w:endnote w:type="continuationSeparator" w:id="0">
    <w:p w:rsidR="00E026BD" w:rsidRDefault="00E02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E026BD">
    <w:pPr>
      <w:pStyle w:val="Footer"/>
    </w:pPr>
  </w:p>
  <w:p w:rsidR="00941E77" w:rsidRDefault="00E026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6BD" w:rsidRDefault="00E026BD">
      <w:r>
        <w:separator/>
      </w:r>
    </w:p>
  </w:footnote>
  <w:footnote w:type="continuationSeparator" w:id="0">
    <w:p w:rsidR="00E026BD" w:rsidRDefault="00E02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-">
    <w15:presenceInfo w15:providerId="None" w15:userId="-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3476AA"/>
    <w:rsid w:val="0042167F"/>
    <w:rsid w:val="00775992"/>
    <w:rsid w:val="00924DF5"/>
    <w:rsid w:val="00927764"/>
    <w:rsid w:val="009F5A4A"/>
    <w:rsid w:val="00C20908"/>
    <w:rsid w:val="00E0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7759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9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-</cp:lastModifiedBy>
  <cp:revision>3</cp:revision>
  <dcterms:created xsi:type="dcterms:W3CDTF">2021-12-01T04:27:00Z</dcterms:created>
  <dcterms:modified xsi:type="dcterms:W3CDTF">2021-12-01T04:57:00Z</dcterms:modified>
</cp:coreProperties>
</file>