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Minion Pro" w:hAnsi="Minion Pro"/>
          <w:b/>
          <w:sz w:val="36"/>
          <w:szCs w:val="36"/>
        </w:rPr>
      </w:pPr>
      <w:r>
        <w:rPr>
          <w:rFonts w:ascii="Minion Pro" w:hAnsi="Minion Pro"/>
          <w:b/>
          <w:sz w:val="36"/>
          <w:szCs w:val="36"/>
        </w:rPr>
        <w:t>TUGAS OBSERVASI VERSI 6</w:t>
      </w:r>
    </w:p>
    <w:p>
      <w:pPr>
        <w:spacing w:after="0"/>
        <w:jc w:val="center"/>
        <w:rPr>
          <w:rFonts w:ascii="Minion Pro" w:hAnsi="Minion Pro"/>
          <w:b/>
          <w:sz w:val="36"/>
          <w:szCs w:val="36"/>
        </w:rPr>
      </w:pPr>
      <w:r>
        <w:rPr>
          <w:rFonts w:ascii="Minion Pro" w:hAnsi="Minion Pro"/>
          <w:b/>
          <w:sz w:val="36"/>
          <w:szCs w:val="36"/>
        </w:rPr>
        <w:t>SKEMA PENULISAN BUKU NONFIKSI</w:t>
      </w:r>
    </w:p>
    <w:p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>
      <w:pPr>
        <w:pStyle w:val="7"/>
        <w:numPr>
          <w:ilvl w:val="0"/>
          <w:numId w:val="1"/>
        </w:numPr>
        <w:rPr>
          <w:rFonts w:ascii="Minion Pro" w:hAnsi="Minion Pro"/>
        </w:rPr>
      </w:pPr>
      <w:r>
        <w:rPr>
          <w:rFonts w:ascii="Minion Pro" w:hAnsi="Minion Pro"/>
        </w:rPr>
        <w:t xml:space="preserve">Lakukan swasunting secara digital dengan menggunakan fitur </w:t>
      </w:r>
      <w:r>
        <w:rPr>
          <w:rFonts w:ascii="Minion Pro" w:hAnsi="Minion Pro"/>
          <w:i/>
        </w:rPr>
        <w:t>Review</w:t>
      </w:r>
      <w:r>
        <w:rPr>
          <w:rFonts w:ascii="Minion Pro" w:hAnsi="Minion Pro"/>
        </w:rPr>
        <w:t xml:space="preserve"> (Peninjauan) pada aplikasi Word. Aktifkan </w:t>
      </w:r>
      <w:r>
        <w:rPr>
          <w:rFonts w:ascii="Minion Pro" w:hAnsi="Minion Pro"/>
          <w:i/>
        </w:rPr>
        <w:t>Track Changes</w:t>
      </w:r>
      <w:r>
        <w:rPr>
          <w:rFonts w:ascii="Minion Pro" w:hAnsi="Minion Pro"/>
        </w:rPr>
        <w:t xml:space="preserve"> untuk menandai perbaikan yang Anda lakukan.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50" w:type="dxa"/>
          </w:tcPr>
          <w:p>
            <w:pPr>
              <w:pStyle w:val="2"/>
              <w:rPr>
                <w:rFonts w:ascii="Times New Roman" w:hAnsi="Times New Roman"/>
                <w:sz w:val="48"/>
              </w:rPr>
            </w:pPr>
            <w:r>
              <w:t xml:space="preserve">Pembelajaran di Era "Revolusi Industri 4.0" bagi Anak Usia Dini </w:t>
            </w:r>
          </w:p>
          <w:p>
            <w:pPr>
              <w:spacing w:before="100" w:beforeAutospacing="1" w:after="100" w:afterAutospacing="1" w:line="240" w:lineRule="auto"/>
              <w:contextualSpacing w:val="0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Oleh Kodar Akbar</w:t>
            </w:r>
          </w:p>
          <w:p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Pada zaman ini kita berada pada zona industri yang sangat e</w:t>
            </w:r>
            <w:r>
              <w:rPr>
                <w:rFonts w:hint="default" w:ascii="Times New Roman" w:hAnsi="Times New Roman" w:eastAsia="Times New Roman" w:cs="Times New Roman"/>
                <w:szCs w:val="24"/>
                <w:lang w:val="en-US"/>
              </w:rPr>
              <w:t>kstr</w:t>
            </w:r>
            <w:ins w:id="0" w:author="LENOVO" w:date="2021-03-24T14:51:41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i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 xml:space="preserve">m. Industri yang tiap menit bahkan detik </w:t>
            </w:r>
            <w:del w:id="1" w:author="LENOVO" w:date="2021-03-24T14:57:54Z">
              <w:r>
                <w:rPr>
                  <w:rFonts w:ascii="Times New Roman" w:hAnsi="Times New Roman" w:eastAsia="Times New Roman" w:cs="Times New Roman"/>
                  <w:szCs w:val="24"/>
                </w:rPr>
                <w:delText>d</w:delText>
              </w:r>
            </w:del>
            <w:del w:id="2" w:author="LENOVO" w:date="2021-03-24T14:57:53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ia 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>akan berubah semakin maju, yang sering kita sebut dengan revolusi industr</w:t>
            </w:r>
            <w:ins w:id="3" w:author="LENOVO" w:date="2021-03-24T14:51:35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i</w:t>
              </w:r>
            </w:ins>
            <w:del w:id="4" w:author="LENOVO" w:date="2021-03-24T14:51:35Z">
              <w:r>
                <w:rPr>
                  <w:rFonts w:ascii="Times New Roman" w:hAnsi="Times New Roman" w:eastAsia="Times New Roman" w:cs="Times New Roman"/>
                  <w:szCs w:val="24"/>
                </w:rPr>
                <w:delText>y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 xml:space="preserve"> 4.0. Istilah yang masih jarang kita dengar bahkan banyak yang masih awam.</w:t>
            </w:r>
          </w:p>
          <w:p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Bagi pendidik maupun peserta didik hari ini kita di</w:t>
            </w:r>
            <w:del w:id="5" w:author="LENOVO" w:date="2021-03-24T14:51:58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 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>siapkan untuk memasuki dunia kerja namun bukan lagi perkerja, tetapi kita di</w:t>
            </w:r>
            <w:del w:id="6" w:author="LENOVO" w:date="2021-03-24T14:58:05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 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>siapkan untuk membuat lapangan kerja baru yang belum tercipta, dengan menggunakan kemampuan teknologi dan ide kreatif kita.</w:t>
            </w:r>
          </w:p>
          <w:p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Pendidikan 4.0 adalah suatu program yang di buat untuk mewujudkan pendidikan yang cerdas dan kreatif. Tujuan dari terciptanya pendidikan 4.0 ini adalah peningkatan dan pemerataan pendidikan</w:t>
            </w:r>
            <w:ins w:id="7" w:author="LENOVO" w:date="2021-03-24T14:58:24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 xml:space="preserve"> </w:t>
              </w:r>
            </w:ins>
            <w:del w:id="8" w:author="LENOVO" w:date="2021-03-24T14:58:22Z">
              <w:r>
                <w:rPr>
                  <w:rFonts w:ascii="Times New Roman" w:hAnsi="Times New Roman" w:eastAsia="Times New Roman" w:cs="Times New Roman"/>
                  <w:szCs w:val="24"/>
                </w:rPr>
                <w:delText>,</w:delText>
              </w:r>
            </w:del>
            <w:del w:id="9" w:author="LENOVO" w:date="2021-03-24T14:58:21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 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>dengan cara mem</w:t>
            </w:r>
            <w:ins w:id="10" w:author="LENOVO" w:date="2021-03-24T14:52:17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p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>erluas akses dan memanfaatkan teknologi.</w:t>
            </w:r>
          </w:p>
          <w:p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Tidak hanya itu</w:t>
            </w:r>
            <w:ins w:id="11" w:author="LENOVO" w:date="2021-03-24T14:52:23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,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 xml:space="preserve"> pendidikan 4.0 menghasilkan 4 aspek yang sangat di</w:t>
            </w:r>
            <w:del w:id="12" w:author="LENOVO" w:date="2021-03-24T14:58:29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 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>butuhkan di era milenial ini yaitu kolaboratif, komunikatif, berfikir kritis,</w:t>
            </w:r>
            <w:ins w:id="13" w:author="LENOVO" w:date="2021-03-24T14:52:31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 xml:space="preserve"> d</w:t>
              </w:r>
            </w:ins>
            <w:ins w:id="14" w:author="LENOVO" w:date="2021-03-24T14:52:32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an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 xml:space="preserve"> kreatif. Mengapa demikian pendidikan 4.0 ini hari ini sedang gencar-gencarnya di publi</w:t>
            </w:r>
            <w:ins w:id="15" w:author="LENOVO" w:date="2021-03-24T14:58:54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kas</w:t>
              </w:r>
            </w:ins>
            <w:ins w:id="16" w:author="LENOVO" w:date="2021-03-24T14:58:55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ikan</w:t>
              </w:r>
            </w:ins>
            <w:del w:id="17" w:author="LENOVO" w:date="2021-03-24T14:58:53Z">
              <w:r>
                <w:rPr>
                  <w:rFonts w:ascii="Times New Roman" w:hAnsi="Times New Roman" w:eastAsia="Times New Roman" w:cs="Times New Roman"/>
                  <w:szCs w:val="24"/>
                </w:rPr>
                <w:delText>s</w:delText>
              </w:r>
            </w:del>
            <w:ins w:id="18" w:author="LENOVO" w:date="2021-03-24T14:52:42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?</w:t>
              </w:r>
            </w:ins>
            <w:del w:id="19" w:author="LENOVO" w:date="2021-03-24T14:52:42Z">
              <w:r>
                <w:rPr>
                  <w:rFonts w:ascii="Times New Roman" w:hAnsi="Times New Roman" w:eastAsia="Times New Roman" w:cs="Times New Roman"/>
                  <w:szCs w:val="24"/>
                </w:rPr>
                <w:delText>,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 xml:space="preserve"> karena di era ini kita harus mempersiapkan diri atau generasi muda untuk memasuki dunia revolusi industri 4.0.</w:t>
            </w:r>
          </w:p>
          <w:p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hint="default" w:ascii="Times New Roman" w:hAnsi="Times New Roman" w:eastAsia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Karakteristik pendidikan 4.0</w:t>
            </w:r>
            <w:ins w:id="20" w:author="LENOVO" w:date="2021-03-24T14:52:52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 xml:space="preserve"> </w:t>
              </w:r>
            </w:ins>
            <w:ins w:id="21" w:author="LENOVO" w:date="2021-03-24T14:57:38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adala</w:t>
              </w:r>
            </w:ins>
            <w:ins w:id="22" w:author="LENOVO" w:date="2021-03-24T14:57:39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h sebag</w:t>
              </w:r>
            </w:ins>
            <w:ins w:id="23" w:author="LENOVO" w:date="2021-03-24T14:57:40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ai b</w:t>
              </w:r>
            </w:ins>
            <w:ins w:id="24" w:author="LENOVO" w:date="2021-03-24T14:57:41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erikut</w:t>
              </w:r>
            </w:ins>
            <w:ins w:id="25" w:author="LENOVO" w:date="2021-03-24T14:57:42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 xml:space="preserve"> :</w:t>
              </w:r>
            </w:ins>
          </w:p>
          <w:p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Tahapan belajar sesuai dengan kemampuan dan minat/</w:t>
            </w:r>
            <w:ins w:id="26" w:author="LENOVO" w:date="2021-03-24T14:52:59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 xml:space="preserve"> 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>kebutuhan siswa.</w:t>
            </w:r>
          </w:p>
          <w:p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Pada tahab ini guru di</w:t>
            </w:r>
            <w:del w:id="27" w:author="LENOVO" w:date="2021-03-24T14:53:04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 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>tutut untuk merancang pembelajaran sesuai dengan minat</w:t>
            </w:r>
            <w:ins w:id="28" w:author="LENOVO" w:date="2021-03-24T14:53:17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,</w:t>
              </w:r>
            </w:ins>
            <w:del w:id="29" w:author="LENOVO" w:date="2021-03-24T14:53:20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 da</w:delText>
              </w:r>
            </w:del>
            <w:del w:id="30" w:author="LENOVO" w:date="2021-03-24T14:53:19Z">
              <w:r>
                <w:rPr>
                  <w:rFonts w:ascii="Times New Roman" w:hAnsi="Times New Roman" w:eastAsia="Times New Roman" w:cs="Times New Roman"/>
                  <w:szCs w:val="24"/>
                </w:rPr>
                <w:delText>n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 xml:space="preserve"> bakat</w:t>
            </w:r>
            <w:ins w:id="31" w:author="LENOVO" w:date="2021-03-24T14:53:24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, dan</w:t>
              </w:r>
            </w:ins>
            <w:ins w:id="32" w:author="LENOVO" w:date="2021-03-24T14:53:25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 xml:space="preserve"> </w:t>
              </w:r>
            </w:ins>
            <w:del w:id="33" w:author="LENOVO" w:date="2021-03-24T14:53:23Z">
              <w:r>
                <w:rPr>
                  <w:rFonts w:ascii="Times New Roman" w:hAnsi="Times New Roman" w:eastAsia="Times New Roman" w:cs="Times New Roman"/>
                  <w:szCs w:val="24"/>
                </w:rPr>
                <w:delText>/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>kebutuhan siswa.</w:t>
            </w:r>
          </w:p>
          <w:p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Menggunakan penilaian formatif.</w:t>
            </w:r>
          </w:p>
          <w:p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hAnsi="Times New Roman" w:eastAsia="Times New Roman" w:cs="Times New Roman"/>
                <w:szCs w:val="24"/>
              </w:rPr>
            </w:pPr>
            <w:del w:id="34" w:author="LENOVO" w:date="2021-03-24T14:53:35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delText>Yaitu g</w:delText>
              </w:r>
            </w:del>
            <w:ins w:id="35" w:author="LENOVO" w:date="2021-03-24T14:53:35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G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 xml:space="preserve">uru </w:t>
            </w:r>
            <w:del w:id="36" w:author="LENOVO" w:date="2021-03-24T14:53:41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di sini 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>di</w:t>
            </w:r>
            <w:del w:id="37" w:author="LENOVO" w:date="2021-03-24T14:53:43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 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>tuntut untuk membantu siwa dalam mencari kemampuan dan bakat siswa.</w:t>
            </w:r>
          </w:p>
          <w:p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Menempatkan guru sebagai mentor.</w:t>
            </w:r>
          </w:p>
          <w:p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Guri dilatih untuk mengembangkan kurikulum dan memberikan kebebasan untuk menentukan cara belajar mengajar siswa.</w:t>
            </w:r>
          </w:p>
          <w:p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Pengembangan profesi guru.</w:t>
            </w:r>
          </w:p>
          <w:p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hAnsi="Times New Roman" w:eastAsia="Times New Roman" w:cs="Times New Roman"/>
                <w:szCs w:val="24"/>
              </w:rPr>
            </w:pPr>
            <w:del w:id="38" w:author="LENOVO" w:date="2021-03-24T14:54:04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delText>Dimana g</w:delText>
              </w:r>
            </w:del>
            <w:ins w:id="39" w:author="LENOVO" w:date="2021-03-24T14:54:04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G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 xml:space="preserve">uru sebagai pendidik di era 4.0 </w:t>
            </w:r>
            <w:del w:id="40" w:author="LENOVO" w:date="2021-03-24T14:54:09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maka guru 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>tidak boleh menetap dengan satu strata, harus selalu berkembang agar dapat mengajarkan pendidikan sesuai dengan eranya.</w:t>
            </w:r>
          </w:p>
          <w:p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hAnsi="Times New Roman" w:eastAsia="Times New Roman" w:cs="Times New Roman"/>
                <w:szCs w:val="24"/>
              </w:rPr>
            </w:pPr>
            <w:del w:id="41" w:author="LENOVO" w:date="2021-03-24T14:54:24Z">
              <w:r>
                <w:rPr>
                  <w:rFonts w:ascii="Times New Roman" w:hAnsi="Times New Roman" w:eastAsia="Times New Roman" w:cs="Times New Roman"/>
                  <w:szCs w:val="24"/>
                </w:rPr>
                <w:delText> 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>Di dalam pendidikan revolusi industri ini ada 5 aspek yang di</w:t>
            </w:r>
            <w:del w:id="42" w:author="LENOVO" w:date="2021-03-24T14:54:32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 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>tekankan pada proses pembelajaran yaitu:</w:t>
            </w:r>
          </w:p>
          <w:p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Mengamati</w:t>
            </w:r>
          </w:p>
          <w:p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Memahami</w:t>
            </w:r>
          </w:p>
          <w:p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Mencoba</w:t>
            </w:r>
          </w:p>
          <w:p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Mendiskusikan</w:t>
            </w:r>
          </w:p>
          <w:p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Penelitian</w:t>
            </w:r>
          </w:p>
          <w:p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 xml:space="preserve">Pada dasarnya kita bisa </w:t>
            </w:r>
            <w:ins w:id="43" w:author="LENOVO" w:date="2021-03-24T14:54:42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me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>lihat proses mengamati dan memahami in</w:t>
            </w:r>
            <w:del w:id="44" w:author="LENOVO" w:date="2021-03-24T14:54:54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delText>i sebenarnya</w:delText>
              </w:r>
            </w:del>
            <w:ins w:id="45" w:author="LENOVO" w:date="2021-03-24T14:54:54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i men</w:t>
              </w:r>
            </w:ins>
            <w:del w:id="46" w:author="LENOVO" w:date="2021-03-24T14:54:56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 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>jadi satu kesatuan, pada proses mengamati dan memahami kita bisa memiliki pikiran yang kritis. Pikiran kritis sangat di</w:t>
            </w:r>
            <w:del w:id="47" w:author="LENOVO" w:date="2021-03-24T14:55:20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 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>butuhkan karena dengan pikiran yang kritis</w:t>
            </w:r>
            <w:ins w:id="48" w:author="LENOVO" w:date="2021-03-24T14:59:12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 xml:space="preserve"> a</w:t>
              </w:r>
            </w:ins>
            <w:del w:id="49" w:author="LENOVO" w:date="2021-03-24T14:59:11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 maka </w:delText>
              </w:r>
            </w:del>
            <w:del w:id="50" w:author="LENOVO" w:date="2021-03-24T14:59:10Z">
              <w:r>
                <w:rPr>
                  <w:rFonts w:ascii="Times New Roman" w:hAnsi="Times New Roman" w:eastAsia="Times New Roman" w:cs="Times New Roman"/>
                  <w:szCs w:val="24"/>
                </w:rPr>
                <w:delText>a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>k</w:t>
            </w:r>
            <w:bookmarkStart w:id="0" w:name="_GoBack"/>
            <w:bookmarkEnd w:id="0"/>
            <w:r>
              <w:rPr>
                <w:rFonts w:ascii="Times New Roman" w:hAnsi="Times New Roman" w:eastAsia="Times New Roman" w:cs="Times New Roman"/>
                <w:szCs w:val="24"/>
              </w:rPr>
              <w:t>an timbul sebuah ide atau gagasan.</w:t>
            </w:r>
          </w:p>
          <w:p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 xml:space="preserve">Dari gagasan yang mucul dari pemikiran kritis tadi </w:t>
            </w:r>
            <w:del w:id="51" w:author="LENOVO" w:date="2021-03-24T14:55:57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maka proses 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>selanjutnya yaitu mencoba/ pengaplikasian. Pada revolusi 4.0 ini lebih banyak praktek karena lebih menyiapkan anak pada bagaimana kita menumbuhkan ide baru atau gagasan.</w:t>
            </w:r>
          </w:p>
          <w:p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Setelah proses mencoba proses selanjutnya yaitu mendiskusikan. Mendiskusikan di</w:t>
            </w:r>
            <w:del w:id="52" w:author="LENOVO" w:date="2021-03-24T14:56:20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 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>sini bukan hanya satu atau dua orang tapi banyak kolaborasi komunikasi dengan banyak orang. Hal ini dilakukan karena banyak pandangan yang berbeda atau ide-ide yang baru akan muncul.</w:t>
            </w:r>
          </w:p>
          <w:p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Yang terahir adalah melakukan penelitian</w:t>
            </w:r>
            <w:ins w:id="53" w:author="LENOVO" w:date="2021-03-24T14:56:35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.</w:t>
              </w:r>
            </w:ins>
            <w:del w:id="54" w:author="LENOVO" w:date="2021-03-24T14:56:34Z">
              <w:r>
                <w:rPr>
                  <w:rFonts w:ascii="Times New Roman" w:hAnsi="Times New Roman" w:eastAsia="Times New Roman" w:cs="Times New Roman"/>
                  <w:szCs w:val="24"/>
                </w:rPr>
                <w:delText>,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 xml:space="preserve"> </w:t>
            </w:r>
            <w:ins w:id="55" w:author="LENOVO" w:date="2021-03-24T14:56:38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 xml:space="preserve"> </w:t>
              </w:r>
            </w:ins>
            <w:ins w:id="56" w:author="LENOVO" w:date="2021-03-24T14:56:39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T</w:t>
              </w:r>
            </w:ins>
            <w:del w:id="57" w:author="LENOVO" w:date="2021-03-24T14:56:37Z">
              <w:r>
                <w:rPr>
                  <w:rFonts w:ascii="Times New Roman" w:hAnsi="Times New Roman" w:eastAsia="Times New Roman" w:cs="Times New Roman"/>
                  <w:szCs w:val="24"/>
                </w:rPr>
                <w:delText>t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>untutan 4.0 ini adalah kreatif dan inovatif.</w:t>
            </w:r>
            <w:ins w:id="58" w:author="LENOVO" w:date="2021-03-24T14:57:07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.</w:t>
              </w:r>
            </w:ins>
            <w:ins w:id="59" w:author="LENOVO" w:date="2021-03-24T14:57:08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 xml:space="preserve"> </w:t>
              </w:r>
            </w:ins>
            <w:ins w:id="60" w:author="LENOVO" w:date="2021-03-24T14:56:53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 xml:space="preserve"> </w:t>
              </w:r>
            </w:ins>
            <w:ins w:id="61" w:author="LENOVO" w:date="2021-03-24T14:56:59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D</w:t>
              </w:r>
            </w:ins>
            <w:del w:id="62" w:author="LENOVO" w:date="2021-03-24T14:56:52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 </w:delText>
              </w:r>
            </w:del>
            <w:del w:id="63" w:author="LENOVO" w:date="2021-03-24T14:56:51Z">
              <w:r>
                <w:rPr>
                  <w:rFonts w:ascii="Times New Roman" w:hAnsi="Times New Roman" w:eastAsia="Times New Roman" w:cs="Times New Roman"/>
                  <w:szCs w:val="24"/>
                </w:rPr>
                <w:delText>D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 xml:space="preserve">engan melakukan penelitian kita bisa </w:t>
            </w:r>
            <w:ins w:id="64" w:author="LENOVO" w:date="2021-03-24T14:57:17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me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>lihat proses kreatif dan inovatif kita. </w:t>
            </w:r>
          </w:p>
        </w:tc>
      </w:tr>
    </w:tbl>
    <w:p/>
    <w:sectPr>
      <w:pgSz w:w="11907" w:h="16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nion Pro">
    <w:altName w:val="Segoe Print"/>
    <w:panose1 w:val="02040503050306020203"/>
    <w:charset w:val="00"/>
    <w:family w:val="roman"/>
    <w:pitch w:val="default"/>
    <w:sig w:usb0="00000000" w:usb1="00000000" w:usb2="00000000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F13970"/>
    <w:multiLevelType w:val="multilevel"/>
    <w:tmpl w:val="1AF139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EAF5A4B"/>
    <w:multiLevelType w:val="multilevel"/>
    <w:tmpl w:val="1EAF5A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386B26AA"/>
    <w:multiLevelType w:val="multilevel"/>
    <w:tmpl w:val="386B26A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LENOVO">
    <w15:presenceInfo w15:providerId="None" w15:userId="LENOV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trackRevisions w:val="1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924DF5"/>
    <w:rsid w:val="051358D4"/>
    <w:rsid w:val="0E9868AA"/>
    <w:rsid w:val="23CB5595"/>
    <w:rsid w:val="25D03A26"/>
    <w:rsid w:val="3B977785"/>
    <w:rsid w:val="3D93037F"/>
    <w:rsid w:val="40AF4527"/>
    <w:rsid w:val="42381A39"/>
    <w:rsid w:val="42D37846"/>
    <w:rsid w:val="44E71431"/>
    <w:rsid w:val="4FE56906"/>
    <w:rsid w:val="5C4C3A02"/>
    <w:rsid w:val="63E034C9"/>
    <w:rsid w:val="6BB03E1F"/>
    <w:rsid w:val="6BB75262"/>
    <w:rsid w:val="72E9255C"/>
    <w:rsid w:val="754F1028"/>
    <w:rsid w:val="7A891537"/>
    <w:rsid w:val="7F5B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88" w:lineRule="auto"/>
      <w:contextualSpacing/>
    </w:pPr>
    <w:rPr>
      <w:rFonts w:ascii="Arial" w:hAnsi="Arial" w:eastAsiaTheme="minorHAnsi" w:cstheme="minorBidi"/>
      <w:sz w:val="24"/>
      <w:szCs w:val="22"/>
      <w:lang w:val="en-US" w:eastAsia="en-US" w:bidi="ar-SA"/>
    </w:rPr>
  </w:style>
  <w:style w:type="paragraph" w:styleId="2">
    <w:name w:val="heading 3"/>
    <w:basedOn w:val="1"/>
    <w:next w:val="1"/>
    <w:link w:val="6"/>
    <w:unhideWhenUsed/>
    <w:qFormat/>
    <w:uiPriority w:val="9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hAnsi="Bookman Old Style" w:eastAsiaTheme="majorEastAsia" w:cstheme="majorBidi"/>
      <w:b/>
      <w:color w:val="000000" w:themeColor="text1"/>
      <w:szCs w:val="24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Heading 3 Char"/>
    <w:basedOn w:val="3"/>
    <w:link w:val="2"/>
    <w:qFormat/>
    <w:uiPriority w:val="9"/>
    <w:rPr>
      <w:rFonts w:ascii="Bookman Old Style" w:hAnsi="Bookman Old Style" w:eastAsiaTheme="majorEastAsia" w:cstheme="majorBidi"/>
      <w:b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7">
    <w:name w:val="List Paragraph"/>
    <w:basedOn w:val="1"/>
    <w:qFormat/>
    <w:uiPriority w:val="34"/>
    <w:pPr>
      <w:ind w:left="720"/>
    </w:p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473</Words>
  <Characters>2702</Characters>
  <Lines>22</Lines>
  <Paragraphs>6</Paragraphs>
  <TotalTime>16</TotalTime>
  <ScaleCrop>false</ScaleCrop>
  <LinksUpToDate>false</LinksUpToDate>
  <CharactersWithSpaces>3169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2020-08-26T22:03:00Z</dcterms:created>
  <dc:creator>Epic_Epik</dc:creator>
  <cp:lastModifiedBy>LENOVO</cp:lastModifiedBy>
  <dcterms:modified xsi:type="dcterms:W3CDTF">2021-03-24T07:59:14Z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