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E712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D677B4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F10F2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BE0675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AE9A30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0208B1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B844CF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F72BAF3" wp14:editId="6F7AE8B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88C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9F3075D" w14:textId="339C86B6" w:rsidR="00927764" w:rsidRPr="005D78B2" w:rsidRDefault="005D78B2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“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”</w:t>
      </w:r>
    </w:p>
    <w:p w14:paraId="5B6E5DEA" w14:textId="0CA55187" w:rsidR="00927764" w:rsidRPr="00C50A1E" w:rsidRDefault="005D78B2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0" w:author="Bass" w:date="2021-05-07T10:34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Manakah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" w:author="Bass" w:date="2021-05-07T10:34:00Z">
        <w:r w:rsidR="00927764" w:rsidRPr="00C50A1E" w:rsidDel="005D78B2">
          <w:rPr>
            <w:rFonts w:ascii="Times New Roman" w:eastAsia="Times New Roman" w:hAnsi="Times New Roman" w:cs="Times New Roman"/>
            <w:sz w:val="24"/>
            <w:szCs w:val="24"/>
          </w:rPr>
          <w:delText xml:space="preserve">dari </w:delText>
        </w:r>
      </w:del>
      <w:ins w:id="2" w:author="Bass" w:date="2021-05-07T10:34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</w:t>
        </w:r>
      </w:ins>
      <w:ins w:id="3" w:author="Bass" w:date="2021-05-07T10:35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tara</w:t>
        </w:r>
      </w:ins>
      <w:ins w:id="4" w:author="Bass" w:date="2021-05-07T10:34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Bass" w:date="2021-05-07T10:36:00Z">
        <w:r w:rsidR="00927764" w:rsidRPr="00C50A1E" w:rsidDel="005D78B2">
          <w:rPr>
            <w:rFonts w:ascii="Times New Roman" w:eastAsia="Times New Roman" w:hAnsi="Times New Roman" w:cs="Times New Roman"/>
            <w:sz w:val="24"/>
            <w:szCs w:val="24"/>
          </w:rPr>
          <w:delText>di kala</w:delText>
        </w:r>
      </w:del>
      <w:ins w:id="6" w:author="Bass" w:date="2021-05-07T10:36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pada saat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15BFC3" w14:textId="000F738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78B2">
        <w:rPr>
          <w:rFonts w:ascii="Times New Roman" w:eastAsia="Times New Roman" w:hAnsi="Times New Roman" w:cs="Times New Roman"/>
          <w:i/>
          <w:iCs/>
          <w:sz w:val="24"/>
          <w:szCs w:val="24"/>
          <w:rPrChange w:id="7" w:author="Bass" w:date="2021-05-07T10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5D78B2">
        <w:rPr>
          <w:rFonts w:ascii="Times New Roman" w:eastAsia="Times New Roman" w:hAnsi="Times New Roman" w:cs="Times New Roman"/>
          <w:i/>
          <w:iCs/>
          <w:sz w:val="24"/>
          <w:szCs w:val="24"/>
          <w:rPrChange w:id="8" w:author="Bass" w:date="2021-05-07T10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D78B2">
        <w:rPr>
          <w:rFonts w:ascii="Times New Roman" w:eastAsia="Times New Roman" w:hAnsi="Times New Roman" w:cs="Times New Roman"/>
          <w:i/>
          <w:iCs/>
          <w:sz w:val="24"/>
          <w:szCs w:val="24"/>
          <w:rPrChange w:id="9" w:author="Bass" w:date="2021-05-07T10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Bass" w:date="2021-05-07T10:36:00Z">
        <w:r w:rsidRPr="00C50A1E" w:rsidDel="005D78B2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ins w:id="11" w:author="Bass" w:date="2021-05-07T10:36:00Z">
        <w:r w:rsidR="005D78B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menurut</w:t>
        </w:r>
        <w:r w:rsidR="005D78B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orang</w:t>
      </w:r>
      <w:ins w:id="12" w:author="Bass" w:date="2021-05-07T10:37:00Z">
        <w:r w:rsidR="005D78B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-orang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13" w:author="Bass" w:date="2021-05-07T10:37:00Z">
        <w:r w:rsidRPr="00C50A1E" w:rsidDel="005D78B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4" w:author="Bass" w:date="2021-05-07T10:37:00Z">
        <w:r w:rsidR="005D78B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Bass" w:date="2021-05-07T10:37:00Z">
        <w:r w:rsidRPr="00C50A1E" w:rsidDel="005D78B2">
          <w:rPr>
            <w:rFonts w:ascii="Times New Roman" w:eastAsia="Times New Roman" w:hAnsi="Times New Roman" w:cs="Times New Roman"/>
            <w:sz w:val="24"/>
            <w:szCs w:val="24"/>
          </w:rPr>
          <w:delText xml:space="preserve">Meski </w:delText>
        </w:r>
      </w:del>
      <w:ins w:id="16" w:author="Bass" w:date="2021-05-07T10:37:00Z">
        <w:r w:rsidR="005D78B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</w:t>
        </w:r>
        <w:proofErr w:type="spellStart"/>
        <w:r w:rsidR="005D78B2" w:rsidRPr="00C50A1E">
          <w:rPr>
            <w:rFonts w:ascii="Times New Roman" w:eastAsia="Times New Roman" w:hAnsi="Times New Roman" w:cs="Times New Roman"/>
            <w:sz w:val="24"/>
            <w:szCs w:val="24"/>
          </w:rPr>
          <w:t>eski</w:t>
        </w:r>
        <w:proofErr w:type="spellEnd"/>
        <w:r w:rsidR="005D78B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7" w:author="Bass" w:date="2021-05-07T10:37:00Z">
        <w:r w:rsidRPr="00C50A1E" w:rsidDel="005D78B2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18" w:author="Bass" w:date="2021-05-07T10:37:00Z">
        <w:r w:rsidR="005D78B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pada</w:t>
        </w:r>
        <w:r w:rsidR="005D78B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del w:id="19" w:author="Bass" w:date="2021-05-07T10:38:00Z">
        <w:r w:rsidDel="005D78B2">
          <w:rPr>
            <w:rFonts w:ascii="Times New Roman" w:eastAsia="Times New Roman" w:hAnsi="Times New Roman" w:cs="Times New Roman"/>
            <w:sz w:val="24"/>
            <w:szCs w:val="24"/>
          </w:rPr>
          <w:delText xml:space="preserve">mundur </w:delText>
        </w:r>
      </w:del>
      <w:ins w:id="20" w:author="Bass" w:date="2021-05-07T10:40:00Z">
        <w:r w:rsidR="005D78B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maju</w:t>
        </w:r>
      </w:ins>
      <w:ins w:id="21" w:author="Bass" w:date="2021-05-07T10:38:00Z">
        <w:r w:rsidR="005D78B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  <w:r w:rsidR="005D78B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" w:author="Bass" w:date="2021-05-07T10:38:00Z">
        <w:r w:rsidDel="005D78B2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23" w:author="Bass" w:date="2021-05-07T10:39:00Z">
        <w:r w:rsidR="005D78B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24" w:author="Bass" w:date="2021-05-07T10:38:00Z">
        <w:r w:rsidDel="005D78B2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25" w:author="Bass" w:date="2021-05-07T10:39:00Z">
        <w:r w:rsidR="005D78B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-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26" w:author="Bass" w:date="2021-05-07T10:41:00Z">
        <w:r w:rsidR="00FD361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Kehadiran hujan </w:t>
        </w:r>
      </w:ins>
      <w:del w:id="27" w:author="Bass" w:date="2021-05-07T10:41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28" w:author="Bass" w:date="2021-05-07T10:41:00Z">
        <w:r w:rsidR="00FD361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29" w:author="Bass" w:date="2021-05-07T10:41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6A68F1" w14:textId="3E8851B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Bass" w:date="2021-05-07T10:42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 xml:space="preserve">ternyata </w:delText>
        </w:r>
      </w:del>
      <w:ins w:id="31" w:author="Bass" w:date="2021-05-07T10:42:00Z">
        <w:r w:rsidR="00FD361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yang</w:t>
        </w:r>
        <w:r w:rsidR="00FD361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Bass" w:date="2021-05-07T10:43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33" w:author="Bass" w:date="2021-05-07T10:43:00Z">
        <w:r w:rsidR="00FD361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yaitu</w:t>
        </w:r>
      </w:ins>
      <w:del w:id="34" w:author="Bass" w:date="2021-05-07T10:43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Bass" w:date="2021-05-07T10:43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ins w:id="36" w:author="Bass" w:date="2021-05-07T10:43:00Z">
        <w:r w:rsidR="00FD361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  <w:proofErr w:type="spellStart"/>
        <w:r w:rsidR="00FD3615" w:rsidRPr="00C50A1E">
          <w:rPr>
            <w:rFonts w:ascii="Times New Roman" w:eastAsia="Times New Roman" w:hAnsi="Times New Roman" w:cs="Times New Roman"/>
            <w:sz w:val="24"/>
            <w:szCs w:val="24"/>
          </w:rPr>
          <w:t>oal</w:t>
        </w:r>
        <w:proofErr w:type="spellEnd"/>
        <w:r w:rsidR="00FD361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7" w:author="Bass" w:date="2021-05-07T10:44:00Z">
        <w:r w:rsidR="00FD361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38" w:author="Bass" w:date="2021-05-07T10:43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9" w:author="Bass" w:date="2021-05-07T10:44:00Z">
        <w:r w:rsidR="00FD361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</w:t>
        </w:r>
      </w:ins>
      <w:del w:id="40" w:author="Bass" w:date="2021-05-07T10:43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3615">
        <w:rPr>
          <w:rFonts w:ascii="Times New Roman" w:eastAsia="Times New Roman" w:hAnsi="Times New Roman" w:cs="Times New Roman"/>
          <w:i/>
          <w:iCs/>
          <w:sz w:val="24"/>
          <w:szCs w:val="24"/>
          <w:rPrChange w:id="41" w:author="Bass" w:date="2021-05-07T10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48BBDF" w14:textId="17FAFE5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del w:id="42" w:author="Bass" w:date="2021-05-07T10:45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 xml:space="preserve">Siapa </w:delText>
        </w:r>
      </w:del>
      <w:ins w:id="43" w:author="Bass" w:date="2021-05-07T10:45:00Z">
        <w:r w:rsidR="00FD361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Adakah</w:t>
        </w:r>
        <w:r w:rsidR="00FD361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5C1714" w14:textId="236D71C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4" w:author="Bass" w:date="2021-05-07T10:45:00Z">
        <w:r w:rsidR="00FD361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pada</w:t>
        </w:r>
      </w:ins>
      <w:del w:id="45" w:author="Bass" w:date="2021-05-07T10:45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EE3587" w14:textId="4CF5E4C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46" w:author="Bass" w:date="2021-05-07T10:47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>Sebungkus k</w:delText>
        </w:r>
      </w:del>
      <w:ins w:id="47" w:author="Bass" w:date="2021-05-07T10:47:00Z">
        <w:r w:rsidR="00FD361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Bass" w:date="2021-05-07T10:47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615">
        <w:rPr>
          <w:rFonts w:ascii="Times New Roman" w:eastAsia="Times New Roman" w:hAnsi="Times New Roman" w:cs="Times New Roman"/>
          <w:i/>
          <w:iCs/>
          <w:sz w:val="24"/>
          <w:szCs w:val="24"/>
          <w:rPrChange w:id="49" w:author="Bass" w:date="2021-05-07T10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eh </w:t>
      </w:r>
      <w:proofErr w:type="spellStart"/>
      <w:r w:rsidRPr="00FD3615">
        <w:rPr>
          <w:rFonts w:ascii="Times New Roman" w:eastAsia="Times New Roman" w:hAnsi="Times New Roman" w:cs="Times New Roman"/>
          <w:i/>
          <w:iCs/>
          <w:sz w:val="24"/>
          <w:szCs w:val="24"/>
          <w:rPrChange w:id="50" w:author="Bass" w:date="2021-05-07T10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ins w:id="51" w:author="Bass" w:date="2021-05-07T10:47:00Z">
        <w:r w:rsidR="00FD361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52" w:author="Bass" w:date="2021-05-07T10:47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53885F06" w14:textId="1055B6B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3" w:author="Bass" w:date="2021-05-07T10:48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1B240FF" w14:textId="2C3860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Bass" w:date="2021-05-07T10:48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615">
        <w:rPr>
          <w:rFonts w:ascii="Times New Roman" w:eastAsia="Times New Roman" w:hAnsi="Times New Roman" w:cs="Times New Roman"/>
          <w:i/>
          <w:iCs/>
          <w:sz w:val="24"/>
          <w:szCs w:val="24"/>
          <w:rPrChange w:id="55" w:author="Bass" w:date="2021-05-07T10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alias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Bass" w:date="2021-05-07T10:49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7" w:author="Bass" w:date="2021-05-07T10:50:00Z">
        <w:r w:rsidRPr="00C50A1E" w:rsidDel="00FD3615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ins w:id="58" w:author="Bass" w:date="2021-05-07T10:50:00Z">
        <w:r w:rsidR="00FD361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Lebih dari itu,</w:t>
        </w:r>
        <w:r w:rsidR="00FD361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38F">
        <w:rPr>
          <w:rFonts w:ascii="Times New Roman" w:eastAsia="Times New Roman" w:hAnsi="Times New Roman" w:cs="Times New Roman"/>
          <w:i/>
          <w:iCs/>
          <w:sz w:val="24"/>
          <w:szCs w:val="24"/>
          <w:rPrChange w:id="59" w:author="Bass" w:date="2021-05-07T10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E744BFB" w14:textId="30E0E4DD" w:rsidR="00927764" w:rsidRPr="0008338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60" w:author="Bass" w:date="2021-05-07T10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ins w:id="61" w:author="Bass" w:date="2021-05-07T10:51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2" w:author="Bass" w:date="2021-05-07T10:51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 xml:space="preserve">kenyataannya, </w:delText>
        </w:r>
      </w:del>
      <w:ins w:id="63" w:author="Bass" w:date="2021-05-07T10:51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sebenarnya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38F">
        <w:rPr>
          <w:rFonts w:ascii="Times New Roman" w:eastAsia="Times New Roman" w:hAnsi="Times New Roman" w:cs="Times New Roman"/>
          <w:i/>
          <w:iCs/>
          <w:sz w:val="24"/>
          <w:szCs w:val="24"/>
          <w:rPrChange w:id="64" w:author="Bass" w:date="2021-05-07T10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338F">
        <w:rPr>
          <w:rFonts w:ascii="Times New Roman" w:eastAsia="Times New Roman" w:hAnsi="Times New Roman" w:cs="Times New Roman"/>
          <w:i/>
          <w:iCs/>
          <w:sz w:val="24"/>
          <w:szCs w:val="24"/>
          <w:rPrChange w:id="65" w:author="Bass" w:date="2021-05-07T10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ins w:id="66" w:author="Bass" w:date="2021-05-07T10:52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67" w:author="Bass" w:date="2021-05-07T10:52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6E93B1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8338F">
        <w:rPr>
          <w:rFonts w:ascii="Times New Roman" w:eastAsia="Times New Roman" w:hAnsi="Times New Roman" w:cs="Times New Roman"/>
          <w:i/>
          <w:iCs/>
          <w:sz w:val="24"/>
          <w:szCs w:val="24"/>
          <w:rPrChange w:id="68" w:author="Bass" w:date="2021-05-07T10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16FD39" w14:textId="3E00CF9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69" w:author="Bass" w:date="2021-05-07T10:53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del w:id="70" w:author="Bass" w:date="2021-05-07T10:52:00Z">
        <w:r w:rsidDel="0008338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71" w:author="Bass" w:date="2021-05-07T10:53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>tata</w:delText>
        </w:r>
      </w:del>
      <w:ins w:id="72" w:author="Bass" w:date="2021-05-07T10:53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ditata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3" w:author="Bass" w:date="2021-05-07T10:53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>bubuk-bubuk</w:delText>
        </w:r>
      </w:del>
      <w:ins w:id="74" w:author="Bass" w:date="2021-05-07T10:53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serbuk-serbuk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3FD51E5" w14:textId="035846B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75" w:author="Bass" w:date="2021-05-07T10:54:00Z">
        <w:r w:rsidDel="0008338F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76" w:author="Bass" w:date="2021-05-07T10:54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lemari</w:t>
        </w:r>
        <w:r w:rsidR="0008338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77" w:author="Bass" w:date="2021-05-07T10:54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78" w:author="Bass" w:date="2021-05-07T10:54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79" w:author="Bass" w:date="2021-05-07T10:55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pada saat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0" w:author="Bass" w:date="2021-05-07T10:55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ins w:id="81" w:author="Bass" w:date="2021-05-07T10:55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Hal ini tentunya </w:t>
        </w:r>
      </w:ins>
      <w:del w:id="82" w:author="Bass" w:date="2021-05-07T10:55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83" w:author="Bass" w:date="2021-05-07T10:55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B7E07" w14:textId="2E83ED0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84" w:author="Bass" w:date="2021-05-07T10:56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85" w:author="Bass" w:date="2021-05-07T10:56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6" w:author="Bass" w:date="2021-05-07T10:56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Hal </w:t>
        </w:r>
      </w:ins>
      <w:del w:id="87" w:author="Bass" w:date="2021-05-07T10:56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88" w:author="Bass" w:date="2021-05-07T10:56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del w:id="89" w:author="Bass" w:date="2021-05-07T10:56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90" w:author="Bass" w:date="2021-05-07T10:56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1" w:author="Bass" w:date="2021-05-07T10:56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92" w:author="Bass" w:date="2021-05-07T10:56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ins w:id="93" w:author="Bass" w:date="2021-05-07T10:57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D5EC975" w14:textId="7F429E8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38F">
        <w:rPr>
          <w:rFonts w:ascii="Times New Roman" w:eastAsia="Times New Roman" w:hAnsi="Times New Roman" w:cs="Times New Roman"/>
          <w:i/>
          <w:iCs/>
          <w:sz w:val="24"/>
          <w:szCs w:val="24"/>
          <w:rPrChange w:id="94" w:author="Bass" w:date="2021-05-07T10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5" w:author="Bass" w:date="2021-05-07T10:57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ins w:id="96" w:author="Bass" w:date="2021-05-07T10:57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7" w:author="Bass" w:date="2021-05-07T10:57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</w:t>
        </w:r>
      </w:ins>
      <w:del w:id="98" w:author="Bass" w:date="2021-05-07T10:57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ins w:id="99" w:author="Bass" w:date="2021-05-07T10:58:00Z">
        <w:r w:rsidR="0008338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?</w:t>
        </w:r>
      </w:ins>
      <w:del w:id="100" w:author="Bass" w:date="2021-05-07T10:58:00Z">
        <w:r w:rsidRPr="00C50A1E" w:rsidDel="0008338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58634B2B" w14:textId="0C8FC49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01" w:author="Bass" w:date="2021-05-07T10:58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102" w:author="Bass" w:date="2021-05-07T10:58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Pada</w:t>
        </w:r>
        <w:r w:rsidR="0008338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38F">
        <w:rPr>
          <w:rFonts w:ascii="Times New Roman" w:eastAsia="Times New Roman" w:hAnsi="Times New Roman" w:cs="Times New Roman"/>
          <w:i/>
          <w:iCs/>
          <w:sz w:val="24"/>
          <w:szCs w:val="24"/>
          <w:rPrChange w:id="103" w:author="Bass" w:date="2021-05-07T10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104" w:author="Bass" w:date="2021-05-07T10:58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338F">
        <w:rPr>
          <w:rFonts w:ascii="Times New Roman" w:eastAsia="Times New Roman" w:hAnsi="Times New Roman" w:cs="Times New Roman"/>
          <w:i/>
          <w:iCs/>
          <w:sz w:val="24"/>
          <w:szCs w:val="24"/>
          <w:rPrChange w:id="105" w:author="Bass" w:date="2021-05-07T10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4479D44" w14:textId="14242D2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338F">
        <w:rPr>
          <w:rFonts w:ascii="Times New Roman" w:eastAsia="Times New Roman" w:hAnsi="Times New Roman" w:cs="Times New Roman"/>
          <w:i/>
          <w:iCs/>
          <w:sz w:val="24"/>
          <w:szCs w:val="24"/>
          <w:rPrChange w:id="106" w:author="Bass" w:date="2021-05-07T10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07" w:author="Bass" w:date="2021-05-07T10:59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108" w:author="Bass" w:date="2021-05-07T10:59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7A692213" w14:textId="5D0BAC9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ins w:id="109" w:author="Bass" w:date="2021-05-07T10:59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</w:t>
        </w:r>
      </w:ins>
      <w:del w:id="110" w:author="Bass" w:date="2021-05-07T10:59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amu.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1" w:author="Bass" w:date="2021-05-07T11:00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112" w:author="Bass" w:date="2021-05-07T11:00:00Z">
        <w:r w:rsidR="0008338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pada</w:t>
        </w:r>
        <w:r w:rsidR="0008338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4D3428" w14:textId="5B9A142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13" w:author="Bass" w:date="2021-05-07T11:00:00Z">
        <w:r w:rsidRPr="00C50A1E" w:rsidDel="0008338F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114" w:author="Bass" w:date="2021-05-07T11:00:00Z">
        <w:r w:rsidR="0008338F" w:rsidRPr="0008338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  <w:rPrChange w:id="115" w:author="Bass" w:date="2021-05-07T11:00:00Z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rPrChange>
          </w:rPr>
          <w:t>Haha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2D6A2B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F2E4669" w14:textId="77777777" w:rsidR="00927764" w:rsidRPr="00C50A1E" w:rsidRDefault="00927764" w:rsidP="00927764"/>
    <w:p w14:paraId="0D501FDC" w14:textId="77777777" w:rsidR="00927764" w:rsidRPr="005A045A" w:rsidRDefault="00927764" w:rsidP="00927764">
      <w:pPr>
        <w:rPr>
          <w:i/>
        </w:rPr>
      </w:pPr>
    </w:p>
    <w:p w14:paraId="55E2FC1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FEE990E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806B4" w14:textId="77777777" w:rsidR="00207D54" w:rsidRDefault="00207D54">
      <w:r>
        <w:separator/>
      </w:r>
    </w:p>
  </w:endnote>
  <w:endnote w:type="continuationSeparator" w:id="0">
    <w:p w14:paraId="0D01ED5A" w14:textId="77777777" w:rsidR="00207D54" w:rsidRDefault="0020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315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170C5D8" w14:textId="77777777" w:rsidR="00941E77" w:rsidRDefault="00207D54">
    <w:pPr>
      <w:pStyle w:val="Footer"/>
    </w:pPr>
  </w:p>
  <w:p w14:paraId="1E62CC02" w14:textId="77777777" w:rsidR="00941E77" w:rsidRDefault="00207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07A79" w14:textId="77777777" w:rsidR="00207D54" w:rsidRDefault="00207D54">
      <w:r>
        <w:separator/>
      </w:r>
    </w:p>
  </w:footnote>
  <w:footnote w:type="continuationSeparator" w:id="0">
    <w:p w14:paraId="695CC477" w14:textId="77777777" w:rsidR="00207D54" w:rsidRDefault="00207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ss">
    <w15:presenceInfo w15:providerId="None" w15:userId="Ba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8338F"/>
    <w:rsid w:val="0012251A"/>
    <w:rsid w:val="00207D54"/>
    <w:rsid w:val="002318A3"/>
    <w:rsid w:val="0042167F"/>
    <w:rsid w:val="005D78B2"/>
    <w:rsid w:val="00912FA7"/>
    <w:rsid w:val="00924DF5"/>
    <w:rsid w:val="00927764"/>
    <w:rsid w:val="00C20908"/>
    <w:rsid w:val="00FD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7BA7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Bass</cp:lastModifiedBy>
  <cp:revision>2</cp:revision>
  <dcterms:created xsi:type="dcterms:W3CDTF">2021-05-07T04:01:00Z</dcterms:created>
  <dcterms:modified xsi:type="dcterms:W3CDTF">2021-05-07T04:01:00Z</dcterms:modified>
</cp:coreProperties>
</file>