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0" w:author="user" w:date="2020-09-02T12:42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>memiliki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ins w:id="1" w:author="user" w:date="2020-09-02T12:43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>memiliki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FC25D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" w:author="user" w:date="2020-09-02T12:43:00Z"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" w:author="user" w:date="2020-09-02T12:43:00Z">
        <w:r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mulai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" w:author="user" w:date="2020-09-02T12:43:00Z">
        <w:r w:rsidR="00927764" w:rsidRPr="00C50A1E" w:rsidDel="00FC25DC">
          <w:rPr>
            <w:rFonts w:ascii="Times New Roman" w:eastAsia="Times New Roman" w:hAnsi="Times New Roman" w:cs="Times New Roman"/>
            <w:sz w:val="24"/>
            <w:szCs w:val="24"/>
          </w:rPr>
          <w:delText>sehari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user" w:date="2020-09-02T12:44:00Z">
        <w:r w:rsidR="00927764" w:rsidDel="00FC25D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ins w:id="6" w:author="user" w:date="2020-09-02T12:44:00Z">
        <w:r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7" w:author="user" w:date="2020-09-02T12:4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" w:author="user" w:date="2020-09-02T12:44:00Z">
        <w:r w:rsidR="00927764" w:rsidDel="00FC25D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" w:author="user" w:date="2020-09-02T12:44:00Z">
        <w:r>
          <w:rPr>
            <w:rFonts w:ascii="Times New Roman" w:eastAsia="Times New Roman" w:hAnsi="Times New Roman" w:cs="Times New Roman"/>
            <w:sz w:val="24"/>
            <w:szCs w:val="24"/>
          </w:rPr>
          <w:t>Tak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terasa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" w:author="user" w:date="2020-09-02T12:44:00Z">
        <w:r w:rsidR="00927764" w:rsidRPr="00C50A1E" w:rsidDel="00FC25DC">
          <w:rPr>
            <w:rFonts w:ascii="Times New Roman" w:eastAsia="Times New Roman" w:hAnsi="Times New Roman" w:cs="Times New Roman"/>
            <w:sz w:val="24"/>
            <w:szCs w:val="24"/>
          </w:rPr>
          <w:delText>Sudah sangat terasa</w:delText>
        </w:r>
      </w:del>
      <w:proofErr w:type="spellStart"/>
      <w:ins w:id="11" w:author="user" w:date="2020-09-02T12:44:00Z">
        <w:r>
          <w:rPr>
            <w:rFonts w:ascii="Times New Roman" w:eastAsia="Times New Roman" w:hAnsi="Times New Roman" w:cs="Times New Roman"/>
            <w:sz w:val="24"/>
            <w:szCs w:val="24"/>
          </w:rPr>
          <w:t>telah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>
          <w:rPr>
            <w:rFonts w:ascii="Times New Roman" w:eastAsia="Times New Roman" w:hAnsi="Times New Roman" w:cs="Times New Roman"/>
            <w:sz w:val="24"/>
            <w:szCs w:val="24"/>
          </w:rPr>
          <w:t>dirasakan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" w:author="user" w:date="2020-09-02T12:45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3" w:author="user" w:date="2020-09-02T12:45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proofErr w:type="gram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</w:ins>
      <w:proofErr w:type="spellStart"/>
      <w:ins w:id="14" w:author="user" w:date="2020-09-02T12:46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5" w:author="user" w:date="2020-09-02T12:45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6" w:author="user" w:date="2020-09-02T12:45:00Z">
        <w:r w:rsidRPr="00C50A1E" w:rsidDel="00FC25DC">
          <w:rPr>
            <w:rFonts w:ascii="Times New Roman" w:eastAsia="Times New Roman" w:hAnsi="Times New Roman" w:cs="Times New Roman"/>
            <w:sz w:val="24"/>
            <w:szCs w:val="24"/>
          </w:rPr>
          <w:delText>karena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user" w:date="2020-09-02T12:45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8" w:author="user" w:date="2020-09-02T12:45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>hancur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9" w:author="user" w:date="2020-09-02T12:45:00Z">
        <w:r w:rsidRPr="00C50A1E" w:rsidDel="00FC25DC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0" w:author="user" w:date="2020-09-02T12:46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1" w:author="user" w:date="2020-09-02T12:46:00Z">
        <w:r w:rsidRPr="00C50A1E" w:rsidDel="00FC25DC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2" w:author="user" w:date="2020-09-02T12:46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>kecil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gramEnd"/>
      <w:del w:id="23" w:author="user" w:date="2020-09-02T12:46:00Z">
        <w:r w:rsidRPr="00C50A1E" w:rsidDel="00FC25DC">
          <w:rPr>
            <w:rFonts w:ascii="Times New Roman" w:eastAsia="Times New Roman" w:hAnsi="Times New Roman" w:cs="Times New Roman"/>
            <w:sz w:val="24"/>
            <w:szCs w:val="24"/>
          </w:rPr>
          <w:delText>cuma camilan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Del="00FC25DC" w:rsidRDefault="00927764" w:rsidP="00927764">
      <w:pPr>
        <w:shd w:val="clear" w:color="auto" w:fill="F5F5F5"/>
        <w:spacing w:after="375"/>
        <w:rPr>
          <w:del w:id="24" w:author="user" w:date="2020-09-02T12:47:00Z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5" w:author="user" w:date="2020-09-02T12:47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6" w:author="user" w:date="2020-09-02T12:47:00Z">
        <w:r w:rsidRPr="00C50A1E" w:rsidDel="00FC25DC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27" w:author="user" w:date="2020-09-02T12:47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8" w:author="user" w:date="2020-09-02T12:47:00Z">
        <w:r w:rsidRPr="00C50A1E" w:rsidDel="00FC25D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9" w:author="user" w:date="2020-09-02T12:47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>bahkan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>menjadilima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0" w:author="user" w:date="2020-09-02T12:47:00Z">
        <w:r w:rsidRPr="00C50A1E" w:rsidDel="00FC25DC">
          <w:rPr>
            <w:rFonts w:ascii="Times New Roman" w:eastAsia="Times New Roman" w:hAnsi="Times New Roman" w:cs="Times New Roman"/>
            <w:sz w:val="24"/>
            <w:szCs w:val="24"/>
          </w:rPr>
          <w:delText>eh kok 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del w:id="31" w:author="user" w:date="2020-09-02T12:47:00Z">
        <w:r w:rsidRPr="00C50A1E" w:rsidDel="00FC25DC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32" w:author="user" w:date="2020-09-02T12:47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>romantis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</w:t>
      </w:r>
      <w:ins w:id="33" w:author="user" w:date="2020-09-02T12:48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>yebab</w:t>
        </w:r>
      </w:ins>
      <w:proofErr w:type="spellEnd"/>
      <w:del w:id="34" w:author="user" w:date="2020-09-02T12:48:00Z">
        <w:r w:rsidRPr="00C50A1E" w:rsidDel="00FC25DC">
          <w:rPr>
            <w:rFonts w:ascii="Times New Roman" w:eastAsia="Times New Roman" w:hAnsi="Times New Roman" w:cs="Times New Roman"/>
            <w:sz w:val="24"/>
            <w:szCs w:val="24"/>
          </w:rPr>
          <w:delText>cetus</w:delText>
        </w:r>
      </w:del>
      <w:ins w:id="35" w:author="user" w:date="2020-09-02T12:51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6" w:author="user" w:date="2020-09-02T12:51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>?”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7" w:author="user" w:date="2020-09-02T12:51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proofErr w:type="gram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kata lain </w:t>
        </w:r>
      </w:ins>
      <w:del w:id="38" w:author="user" w:date="2020-09-02T12:51:00Z">
        <w:r w:rsidRPr="00C50A1E" w:rsidDel="00FC25DC">
          <w:rPr>
            <w:rFonts w:ascii="Times New Roman" w:eastAsia="Times New Roman" w:hAnsi="Times New Roman" w:cs="Times New Roman"/>
            <w:sz w:val="24"/>
            <w:szCs w:val="24"/>
          </w:rPr>
          <w:delText>alias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39" w:author="user" w:date="2020-09-02T12:51:00Z">
        <w:r w:rsidRPr="00C50A1E" w:rsidDel="00FC25DC">
          <w:rPr>
            <w:rFonts w:ascii="Times New Roman" w:eastAsia="Times New Roman" w:hAnsi="Times New Roman" w:cs="Times New Roman"/>
            <w:sz w:val="24"/>
            <w:szCs w:val="24"/>
          </w:rPr>
          <w:delText xml:space="preserve">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0" w:author="user" w:date="2020-09-02T12:52:00Z">
        <w:r w:rsidR="00FC25DC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>apa</w:t>
        </w:r>
        <w:proofErr w:type="spellEnd"/>
        <w:proofErr w:type="gram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>dirasakan</w:t>
        </w:r>
        <w:proofErr w:type="spellEnd"/>
        <w:r w:rsidR="00FC25D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41" w:author="user" w:date="2020-09-02T12:51:00Z">
        <w:r w:rsidRPr="00C50A1E" w:rsidDel="00FC25DC">
          <w:rPr>
            <w:rFonts w:ascii="Times New Roman" w:eastAsia="Times New Roman" w:hAnsi="Times New Roman" w:cs="Times New Roman"/>
            <w:sz w:val="24"/>
            <w:szCs w:val="24"/>
          </w:rPr>
          <w:delText xml:space="preserve"> kok~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ins w:id="42" w:author="user" w:date="2020-09-02T12:52:00Z">
        <w:r w:rsidR="00105D2B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3" w:author="user" w:date="2020-09-02T12:52:00Z">
        <w:r w:rsidRPr="00C50A1E" w:rsidDel="00105D2B">
          <w:rPr>
            <w:rFonts w:ascii="Times New Roman" w:eastAsia="Times New Roman" w:hAnsi="Times New Roman" w:cs="Times New Roman"/>
            <w:sz w:val="24"/>
            <w:szCs w:val="24"/>
          </w:rPr>
          <w:delText>Selama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4" w:author="user" w:date="2020-09-02T12:52:00Z">
        <w:r w:rsidR="00105D2B">
          <w:rPr>
            <w:rFonts w:ascii="Times New Roman" w:eastAsia="Times New Roman" w:hAnsi="Times New Roman" w:cs="Times New Roman"/>
            <w:sz w:val="24"/>
            <w:szCs w:val="24"/>
          </w:rPr>
          <w:t>berada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5" w:author="user" w:date="2020-09-02T12:52:00Z">
        <w:r w:rsidRPr="00C50A1E" w:rsidDel="00105D2B">
          <w:rPr>
            <w:rFonts w:ascii="Times New Roman" w:eastAsia="Times New Roman" w:hAnsi="Times New Roman" w:cs="Times New Roman"/>
            <w:sz w:val="24"/>
            <w:szCs w:val="24"/>
          </w:rPr>
          <w:delText>berlin</w:delText>
        </w:r>
      </w:del>
      <w:del w:id="46" w:author="user" w:date="2020-09-02T12:53:00Z">
        <w:r w:rsidRPr="00C50A1E" w:rsidDel="00105D2B">
          <w:rPr>
            <w:rFonts w:ascii="Times New Roman" w:eastAsia="Times New Roman" w:hAnsi="Times New Roman" w:cs="Times New Roman"/>
            <w:sz w:val="24"/>
            <w:szCs w:val="24"/>
          </w:rPr>
          <w:delText>dung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ins w:id="47" w:author="user" w:date="2020-09-02T12:53:00Z">
        <w:r w:rsidR="00105D2B">
          <w:rPr>
            <w:rFonts w:ascii="Times New Roman" w:eastAsia="Times New Roman" w:hAnsi="Times New Roman" w:cs="Times New Roman"/>
            <w:sz w:val="24"/>
            <w:szCs w:val="24"/>
          </w:rPr>
          <w:t>Memang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merupakan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tentang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memiliki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jarak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jauh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bberada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ruangana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48" w:author="user" w:date="2020-09-02T12:53:00Z">
        <w:r w:rsidRPr="00C50A1E" w:rsidDel="00105D2B">
          <w:rPr>
            <w:rFonts w:ascii="Times New Roman" w:eastAsia="Times New Roman" w:hAnsi="Times New Roman" w:cs="Times New Roman"/>
            <w:sz w:val="24"/>
            <w:szCs w:val="24"/>
          </w:rPr>
          <w:delText>Ya, ini soal akses makanan yang jadi tak lagi berjarak. Ehem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9" w:author="user" w:date="2020-09-02T12:54:00Z">
        <w:r w:rsidR="00105D2B">
          <w:rPr>
            <w:rFonts w:ascii="Times New Roman" w:eastAsia="Times New Roman" w:hAnsi="Times New Roman" w:cs="Times New Roman"/>
            <w:sz w:val="24"/>
            <w:szCs w:val="24"/>
          </w:rPr>
          <w:t>bagus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0" w:author="user" w:date="2020-09-02T12:54:00Z">
        <w:r w:rsidRPr="00C50A1E" w:rsidDel="00105D2B">
          <w:rPr>
            <w:rFonts w:ascii="Times New Roman" w:eastAsia="Times New Roman" w:hAnsi="Times New Roman" w:cs="Times New Roman"/>
            <w:sz w:val="24"/>
            <w:szCs w:val="24"/>
          </w:rPr>
          <w:delText>canti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1" w:author="user" w:date="2020-09-02T12:54:00Z">
        <w:r w:rsidR="00105D2B">
          <w:rPr>
            <w:rFonts w:ascii="Times New Roman" w:eastAsia="Times New Roman" w:hAnsi="Times New Roman" w:cs="Times New Roman"/>
            <w:sz w:val="24"/>
            <w:szCs w:val="24"/>
          </w:rPr>
          <w:t>minuman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siap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seduh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2" w:author="user" w:date="2020-09-02T12:54:00Z">
        <w:r w:rsidRPr="00C50A1E" w:rsidDel="00105D2B">
          <w:rPr>
            <w:rFonts w:ascii="Times New Roman" w:eastAsia="Times New Roman" w:hAnsi="Times New Roman" w:cs="Times New Roman"/>
            <w:sz w:val="24"/>
            <w:szCs w:val="24"/>
          </w:rPr>
          <w:delText xml:space="preserve">bubuk-bubuk minuman manis </w:delText>
        </w:r>
      </w:del>
      <w:proofErr w:type="spellStart"/>
      <w:ins w:id="53" w:author="user" w:date="2020-09-02T12:54:00Z">
        <w:r w:rsidR="00105D2B">
          <w:rPr>
            <w:rFonts w:ascii="Times New Roman" w:eastAsia="Times New Roman" w:hAnsi="Times New Roman" w:cs="Times New Roman"/>
            <w:sz w:val="24"/>
            <w:szCs w:val="24"/>
          </w:rPr>
          <w:t>dalama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4" w:author="user" w:date="2020-09-02T12:54:00Z">
        <w:r w:rsidRPr="00C50A1E" w:rsidDel="00105D2B">
          <w:rPr>
            <w:rFonts w:ascii="Times New Roman" w:eastAsia="Times New Roman" w:hAnsi="Times New Roman" w:cs="Times New Roman"/>
            <w:sz w:val="24"/>
            <w:szCs w:val="24"/>
          </w:rPr>
          <w:delText>dalam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5" w:author="user" w:date="2020-09-02T12:55:00Z">
        <w:r w:rsidR="00105D2B">
          <w:rPr>
            <w:rFonts w:ascii="Times New Roman" w:eastAsia="Times New Roman" w:hAnsi="Times New Roman" w:cs="Times New Roman"/>
            <w:sz w:val="24"/>
            <w:szCs w:val="24"/>
          </w:rPr>
          <w:t>tersimpan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gramEnd"/>
      <w:del w:id="56" w:author="user" w:date="2020-09-02T12:55:00Z">
        <w:r w:rsidRPr="00C50A1E" w:rsidDel="00105D2B">
          <w:rPr>
            <w:rFonts w:ascii="Times New Roman" w:eastAsia="Times New Roman" w:hAnsi="Times New Roman" w:cs="Times New Roman"/>
            <w:sz w:val="24"/>
            <w:szCs w:val="24"/>
          </w:rPr>
          <w:delText xml:space="preserve">ada di </w:delText>
        </w:r>
        <w:r w:rsidDel="00105D2B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105D2B">
          <w:rPr>
            <w:rFonts w:ascii="Times New Roman" w:eastAsia="Times New Roman" w:hAnsi="Times New Roman" w:cs="Times New Roman"/>
            <w:sz w:val="24"/>
            <w:szCs w:val="24"/>
          </w:rPr>
          <w:delText xml:space="preserve"> penyimpanan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57" w:author="user" w:date="2020-09-02T12:55:00Z">
        <w:r w:rsidR="00105D2B">
          <w:rPr>
            <w:rFonts w:ascii="Times New Roman" w:eastAsia="Times New Roman" w:hAnsi="Times New Roman" w:cs="Times New Roman"/>
            <w:sz w:val="24"/>
            <w:szCs w:val="24"/>
          </w:rPr>
          <w:t>Persediaan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tersimpan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8" w:author="user" w:date="2020-09-02T12:55:00Z">
        <w:r w:rsidRPr="00C50A1E" w:rsidDel="00105D2B">
          <w:rPr>
            <w:rFonts w:ascii="Times New Roman" w:eastAsia="Times New Roman" w:hAnsi="Times New Roman" w:cs="Times New Roman"/>
            <w:sz w:val="24"/>
            <w:szCs w:val="24"/>
          </w:rPr>
          <w:delText>Sebagai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59" w:author="user" w:date="2020-09-02T12:55:00Z"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diwaktu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60" w:author="user" w:date="2020-09-02T12:55:00Z">
        <w:r w:rsidRPr="00C50A1E" w:rsidDel="00105D2B">
          <w:rPr>
            <w:rFonts w:ascii="Times New Roman" w:eastAsia="Times New Roman" w:hAnsi="Times New Roman" w:cs="Times New Roman"/>
            <w:sz w:val="24"/>
            <w:szCs w:val="24"/>
          </w:rPr>
          <w:delText xml:space="preserve"> karena</w:delText>
        </w:r>
      </w:del>
      <w:proofErr w:type="spellStart"/>
      <w:ins w:id="61" w:author="user" w:date="2020-09-02T12:55:00Z">
        <w:r w:rsidR="00105D2B">
          <w:rPr>
            <w:rFonts w:ascii="Times New Roman" w:eastAsia="Times New Roman" w:hAnsi="Times New Roman" w:cs="Times New Roman"/>
            <w:sz w:val="24"/>
            <w:szCs w:val="24"/>
          </w:rPr>
          <w:t>biasanya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mau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rumah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2" w:author="user" w:date="2020-09-02T12:56:00Z">
        <w:r w:rsidRPr="00C50A1E" w:rsidDel="00105D2B">
          <w:rPr>
            <w:rFonts w:ascii="Times New Roman" w:eastAsia="Times New Roman" w:hAnsi="Times New Roman" w:cs="Times New Roman"/>
            <w:sz w:val="24"/>
            <w:szCs w:val="24"/>
          </w:rPr>
          <w:delText xml:space="preserve"> mau keluar di waktu hujan 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ins w:id="63" w:author="user" w:date="2020-09-02T12:56:00Z"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berulang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kali</w:t>
        </w:r>
      </w:ins>
      <w:del w:id="64" w:author="user" w:date="2020-09-02T12:56:00Z">
        <w:r w:rsidRPr="00C50A1E" w:rsidDel="00105D2B">
          <w:rPr>
            <w:rFonts w:ascii="Times New Roman" w:eastAsia="Times New Roman" w:hAnsi="Times New Roman" w:cs="Times New Roman"/>
            <w:sz w:val="24"/>
            <w:szCs w:val="24"/>
          </w:rPr>
          <w:delText xml:space="preserve"> berkali-kali. Akan merepotkan</w:delText>
        </w:r>
      </w:del>
      <w:ins w:id="65" w:author="user" w:date="2020-09-02T12:56:00Z"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proofErr w:type="gramStart"/>
        <w:r w:rsidR="00105D2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7853C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66" w:author="user" w:date="2020-09-02T13:10:00Z">
        <w:r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>
          <w:rPr>
            <w:rFonts w:ascii="Times New Roman" w:eastAsia="Times New Roman" w:hAnsi="Times New Roman" w:cs="Times New Roman"/>
            <w:sz w:val="24"/>
            <w:szCs w:val="24"/>
          </w:rPr>
          <w:t>hujankita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proofErr w:type="gram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salahnta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7" w:author="user" w:date="2020-09-02T13:11:00Z">
        <w:r w:rsidR="00927764" w:rsidRPr="00C50A1E" w:rsidDel="007853C0">
          <w:rPr>
            <w:rFonts w:ascii="Times New Roman" w:eastAsia="Times New Roman" w:hAnsi="Times New Roman" w:cs="Times New Roman"/>
            <w:sz w:val="24"/>
            <w:szCs w:val="24"/>
          </w:rPr>
          <w:delText>Tidak ada salahnya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68" w:author="user" w:date="2020-09-02T13:11:00Z">
        <w:r>
          <w:rPr>
            <w:rFonts w:ascii="Times New Roman" w:eastAsia="Times New Roman" w:hAnsi="Times New Roman" w:cs="Times New Roman"/>
            <w:sz w:val="24"/>
            <w:szCs w:val="24"/>
          </w:rPr>
          <w:t>terlalu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berelebihan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9" w:author="user" w:date="2020-09-02T13:11:00Z">
        <w:r w:rsidR="00927764" w:rsidRPr="00C50A1E" w:rsidDel="007853C0">
          <w:rPr>
            <w:rFonts w:ascii="Times New Roman" w:eastAsia="Times New Roman" w:hAnsi="Times New Roman" w:cs="Times New Roman"/>
            <w:sz w:val="24"/>
            <w:szCs w:val="24"/>
          </w:rPr>
          <w:delText>tidak tahu diri</w:delText>
        </w:r>
      </w:del>
      <w:ins w:id="70" w:author="user" w:date="2020-09-02T13:1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merasakan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yangpenting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enak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>
          <w:rPr>
            <w:rFonts w:ascii="Times New Roman" w:eastAsia="Times New Roman" w:hAnsi="Times New Roman" w:cs="Times New Roman"/>
            <w:sz w:val="24"/>
            <w:szCs w:val="24"/>
          </w:rPr>
          <w:t>dinikmati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,</w:t>
        </w:r>
        <w:proofErr w:type="gram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tanpa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memperdulikan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1" w:author="user" w:date="2020-09-02T13:12:00Z">
        <w:r w:rsidR="00927764" w:rsidRPr="00C50A1E" w:rsidDel="007853C0">
          <w:rPr>
            <w:rFonts w:ascii="Times New Roman" w:eastAsia="Times New Roman" w:hAnsi="Times New Roman" w:cs="Times New Roman"/>
            <w:sz w:val="24"/>
            <w:szCs w:val="24"/>
          </w:rPr>
          <w:delText>. Yang penting enak, kalori belakangan?</w:delText>
        </w:r>
      </w:del>
    </w:p>
    <w:p w:rsidR="00927764" w:rsidRPr="00C50A1E" w:rsidRDefault="007853C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72" w:author="user" w:date="2020-09-02T13:12:00Z">
        <w:r>
          <w:rPr>
            <w:rFonts w:ascii="Times New Roman" w:eastAsia="Times New Roman" w:hAnsi="Times New Roman" w:cs="Times New Roman"/>
            <w:sz w:val="24"/>
            <w:szCs w:val="24"/>
          </w:rPr>
          <w:t>Mulai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sebaiknya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perlu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3" w:author="user" w:date="2020-09-02T13:12:00Z">
        <w:r w:rsidR="00927764" w:rsidRPr="00C50A1E" w:rsidDel="007853C0">
          <w:rPr>
            <w:rFonts w:ascii="Times New Roman" w:eastAsia="Times New Roman" w:hAnsi="Times New Roman" w:cs="Times New Roman"/>
            <w:sz w:val="24"/>
            <w:szCs w:val="24"/>
          </w:rPr>
          <w:delText>Coba deh, mulai aja dulu dengan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ins w:id="74" w:author="user" w:date="2020-09-02T13:13:00Z">
        <w:r w:rsidR="000A3C5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  <w:proofErr w:type="spellEnd"/>
        <w:proofErr w:type="gramEnd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  <w:proofErr w:type="spellStart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>menakar</w:t>
        </w:r>
        <w:proofErr w:type="spellEnd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>gulanya</w:t>
        </w:r>
        <w:proofErr w:type="spellEnd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>kadar</w:t>
        </w:r>
        <w:proofErr w:type="spellEnd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>gula</w:t>
        </w:r>
        <w:proofErr w:type="spellEnd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>konsumsi</w:t>
        </w:r>
        <w:proofErr w:type="spellEnd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A3C53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</w:ins>
      <w:del w:id="75" w:author="user" w:date="2020-09-02T13:13:00Z">
        <w:r w:rsidR="00927764" w:rsidRPr="00C50A1E" w:rsidDel="000A3C53">
          <w:rPr>
            <w:rFonts w:ascii="Times New Roman" w:eastAsia="Times New Roman" w:hAnsi="Times New Roman" w:cs="Times New Roman"/>
            <w:sz w:val="24"/>
            <w:szCs w:val="24"/>
          </w:rPr>
          <w:delText>hangat-hangat, takar gulanya jangan ke</w:delText>
        </w:r>
      </w:del>
      <w:ins w:id="76" w:author="user" w:date="2020-09-02T13:13:00Z">
        <w:r w:rsidR="000A3C53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7" w:author="user" w:date="2020-09-02T13:13:00Z">
        <w:r w:rsidR="00927764" w:rsidRPr="00C50A1E" w:rsidDel="000A3C53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="00927764" w:rsidRPr="00C50A1E" w:rsidDel="000A3C5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78" w:author="user" w:date="2020-09-02T13:14:00Z">
        <w:r w:rsidR="00876838">
          <w:rPr>
            <w:rFonts w:ascii="Times New Roman" w:eastAsia="Times New Roman" w:hAnsi="Times New Roman" w:cs="Times New Roman"/>
            <w:sz w:val="24"/>
            <w:szCs w:val="24"/>
          </w:rPr>
          <w:t>biasanya</w:t>
        </w:r>
        <w:proofErr w:type="spellEnd"/>
        <w:r w:rsidR="0087683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9" w:author="user" w:date="2020-09-02T13:14:00Z">
        <w:r w:rsidR="00876838">
          <w:rPr>
            <w:rFonts w:ascii="Times New Roman" w:eastAsia="Times New Roman" w:hAnsi="Times New Roman" w:cs="Times New Roman"/>
            <w:sz w:val="24"/>
            <w:szCs w:val="24"/>
          </w:rPr>
          <w:t>beratbadan</w:t>
        </w:r>
        <w:proofErr w:type="spellEnd"/>
        <w:r w:rsidR="0087683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838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87683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876838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  <w:proofErr w:type="spellEnd"/>
        <w:r w:rsidR="0087683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gramEnd"/>
      <w:del w:id="80" w:author="user" w:date="2020-09-02T13:14:00Z">
        <w:r w:rsidRPr="00C50A1E" w:rsidDel="00876838">
          <w:rPr>
            <w:rFonts w:ascii="Times New Roman" w:eastAsia="Times New Roman" w:hAnsi="Times New Roman" w:cs="Times New Roman"/>
            <w:sz w:val="24"/>
            <w:szCs w:val="24"/>
          </w:rPr>
          <w:delText>biang berat badan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1" w:author="user" w:date="2020-09-02T13:14:00Z">
        <w:r w:rsidR="00876838">
          <w:rPr>
            <w:rFonts w:ascii="Times New Roman" w:eastAsia="Times New Roman" w:hAnsi="Times New Roman" w:cs="Times New Roman"/>
            <w:sz w:val="24"/>
            <w:szCs w:val="24"/>
          </w:rPr>
          <w:t>banyaknya</w:t>
        </w:r>
        <w:proofErr w:type="spellEnd"/>
        <w:r w:rsidR="0087683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838">
          <w:rPr>
            <w:rFonts w:ascii="Times New Roman" w:eastAsia="Times New Roman" w:hAnsi="Times New Roman" w:cs="Times New Roman"/>
            <w:sz w:val="24"/>
            <w:szCs w:val="24"/>
          </w:rPr>
          <w:t>waktu</w:t>
        </w:r>
        <w:proofErr w:type="spellEnd"/>
        <w:r w:rsidR="0087683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76838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876838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876838">
          <w:rPr>
            <w:rFonts w:ascii="Times New Roman" w:eastAsia="Times New Roman" w:hAnsi="Times New Roman" w:cs="Times New Roman"/>
            <w:sz w:val="24"/>
            <w:szCs w:val="24"/>
          </w:rPr>
          <w:t>rumah</w:t>
        </w:r>
        <w:proofErr w:type="spellEnd"/>
        <w:r w:rsidR="0087683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2" w:author="user" w:date="2020-09-02T13:17:00Z">
        <w:r w:rsidRPr="00C50A1E" w:rsidDel="009440AA">
          <w:rPr>
            <w:rFonts w:ascii="Times New Roman" w:eastAsia="Times New Roman" w:hAnsi="Times New Roman" w:cs="Times New Roman"/>
            <w:sz w:val="24"/>
            <w:szCs w:val="24"/>
          </w:rPr>
          <w:delText>munculnya kaum-kaum rebahan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83" w:author="user" w:date="2020-09-02T13:17:00Z">
        <w:r w:rsidR="009440AA">
          <w:rPr>
            <w:rFonts w:ascii="Times New Roman" w:eastAsia="Times New Roman" w:hAnsi="Times New Roman" w:cs="Times New Roman"/>
            <w:sz w:val="24"/>
            <w:szCs w:val="24"/>
          </w:rPr>
          <w:t>interaksi</w:t>
        </w:r>
        <w:proofErr w:type="spellEnd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>melalui</w:t>
        </w:r>
        <w:proofErr w:type="spellEnd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>alat</w:t>
        </w:r>
        <w:proofErr w:type="spellEnd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>komunikasi</w:t>
        </w:r>
        <w:proofErr w:type="spellEnd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84" w:author="user" w:date="2020-09-02T13:18:00Z">
        <w:r w:rsidRPr="00C50A1E" w:rsidDel="009440AA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ins w:id="85" w:author="user" w:date="2020-09-02T13:18:00Z">
        <w:r w:rsidR="009440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>malas-</w:t>
        </w:r>
        <w:proofErr w:type="gramStart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>malasan</w:t>
        </w:r>
        <w:proofErr w:type="spellEnd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gramEnd"/>
      <w:del w:id="86" w:author="user" w:date="2020-09-02T13:18:00Z">
        <w:r w:rsidDel="009440AA">
          <w:rPr>
            <w:rFonts w:ascii="Times New Roman" w:eastAsia="Times New Roman" w:hAnsi="Times New Roman" w:cs="Times New Roman"/>
            <w:sz w:val="24"/>
            <w:szCs w:val="24"/>
          </w:rPr>
          <w:delText xml:space="preserve"> mager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del w:id="87" w:author="user" w:date="2020-09-02T13:18:00Z">
        <w:r w:rsidRPr="00C50A1E" w:rsidDel="009440AA">
          <w:rPr>
            <w:rFonts w:ascii="Times New Roman" w:eastAsia="Times New Roman" w:hAnsi="Times New Roman" w:cs="Times New Roman"/>
            <w:sz w:val="24"/>
            <w:szCs w:val="24"/>
          </w:rPr>
          <w:delText>f</w:delText>
        </w:r>
      </w:del>
      <w:ins w:id="88" w:author="user" w:date="2020-09-02T13:18:00Z">
        <w:r w:rsidR="009440AA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9" w:author="user" w:date="2020-09-02T13:18:00Z">
        <w:r w:rsidR="009440AA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  <w:proofErr w:type="spellEnd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>mel</w:t>
        </w:r>
      </w:ins>
      <w:ins w:id="90" w:author="user" w:date="2020-09-02T13:19:00Z">
        <w:r w:rsidR="009440AA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ins w:id="91" w:author="user" w:date="2020-09-02T13:18:00Z">
        <w:r w:rsidR="009440AA">
          <w:rPr>
            <w:rFonts w:ascii="Times New Roman" w:eastAsia="Times New Roman" w:hAnsi="Times New Roman" w:cs="Times New Roman"/>
            <w:sz w:val="24"/>
            <w:szCs w:val="24"/>
          </w:rPr>
          <w:t>bar</w:t>
        </w:r>
        <w:proofErr w:type="spellEnd"/>
        <w:r w:rsidR="009440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2" w:author="user" w:date="2020-09-02T13:19:00Z">
        <w:r w:rsidDel="009440AA">
          <w:rPr>
            <w:rFonts w:ascii="Times New Roman" w:eastAsia="Times New Roman" w:hAnsi="Times New Roman" w:cs="Times New Roman"/>
            <w:sz w:val="24"/>
            <w:szCs w:val="24"/>
          </w:rPr>
          <w:delText>tergelincir makin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93" w:name="_GoBack"/>
      <w:bookmarkEnd w:id="9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179" w:rsidRDefault="00132179">
      <w:r>
        <w:separator/>
      </w:r>
    </w:p>
  </w:endnote>
  <w:endnote w:type="continuationSeparator" w:id="0">
    <w:p w:rsidR="00132179" w:rsidRDefault="00132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32179">
    <w:pPr>
      <w:pStyle w:val="Footer"/>
    </w:pPr>
  </w:p>
  <w:p w:rsidR="00941E77" w:rsidRDefault="001321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179" w:rsidRDefault="00132179">
      <w:r>
        <w:separator/>
      </w:r>
    </w:p>
  </w:footnote>
  <w:footnote w:type="continuationSeparator" w:id="0">
    <w:p w:rsidR="00132179" w:rsidRDefault="00132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0A3C53"/>
    <w:rsid w:val="00105D2B"/>
    <w:rsid w:val="0012251A"/>
    <w:rsid w:val="00132179"/>
    <w:rsid w:val="002318A3"/>
    <w:rsid w:val="0042167F"/>
    <w:rsid w:val="007853C0"/>
    <w:rsid w:val="00876838"/>
    <w:rsid w:val="00924DF5"/>
    <w:rsid w:val="00927764"/>
    <w:rsid w:val="009440AA"/>
    <w:rsid w:val="00C20908"/>
    <w:rsid w:val="00D15F51"/>
    <w:rsid w:val="00F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FC2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5D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C25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FC2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5D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C2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2020-09-02T06:19:00Z</dcterms:created>
  <dcterms:modified xsi:type="dcterms:W3CDTF">2020-09-02T06:19:00Z</dcterms:modified>
</cp:coreProperties>
</file>