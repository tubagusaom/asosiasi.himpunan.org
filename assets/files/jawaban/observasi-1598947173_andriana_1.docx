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6430D5" w:rsidRPr="009B14FC" w:rsidRDefault="00125355" w:rsidP="006430D5">
      <w:pPr>
        <w:pStyle w:val="ListParagraph"/>
        <w:numPr>
          <w:ilvl w:val="0"/>
          <w:numId w:val="3"/>
        </w:numPr>
        <w:rPr>
          <w:ins w:id="0" w:author="Annida" w:date="2020-09-01T12:15:00Z"/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="00F878B8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="00F878B8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="00F878B8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="00F878B8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="00F878B8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="00F878B8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r w:rsidRPr="001D038C">
        <w:rPr>
          <w:rFonts w:ascii="Minion Pro" w:hAnsi="Minion Pro"/>
          <w:i/>
        </w:rPr>
        <w:t>Track</w:t>
      </w:r>
      <w:proofErr w:type="spellEnd"/>
      <w:r w:rsidRPr="001D038C">
        <w:rPr>
          <w:rFonts w:ascii="Minion Pro" w:hAnsi="Minion Pro"/>
          <w:i/>
        </w:rPr>
        <w:t xml:space="preserve"> Changes</w:t>
      </w:r>
      <w:r w:rsidR="00F878B8">
        <w:rPr>
          <w:rFonts w:ascii="Minion Pro" w:hAnsi="Minion Pro"/>
          <w:i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="00F878B8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="00F878B8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="00F878B8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ins w:id="1" w:author="Annida" w:date="2020-09-01T12:05:00Z">
        <w:r w:rsidR="006430D5">
          <w:rPr>
            <w:rFonts w:ascii="Minion Pro" w:hAnsi="Minion Pro"/>
          </w:rPr>
          <w:t>.</w:t>
        </w:r>
      </w:ins>
      <w:del w:id="2" w:author="Annida" w:date="2020-09-01T12:05:00Z">
        <w:r w:rsidRPr="001D038C" w:rsidDel="006430D5">
          <w:rPr>
            <w:rFonts w:ascii="Minion Pro" w:hAnsi="Minion Pro"/>
          </w:rPr>
          <w:delText xml:space="preserve">. </w:delText>
        </w:r>
      </w:del>
      <w:bookmarkStart w:id="3" w:name="_GoBack"/>
      <w:bookmarkEnd w:id="3"/>
    </w:p>
    <w:p w:rsidR="009B14FC" w:rsidRDefault="009B14FC" w:rsidP="009B14FC">
      <w:pPr>
        <w:pStyle w:val="ListParagraph"/>
        <w:rPr>
          <w:ins w:id="4" w:author="Annida" w:date="2020-09-01T12:16:00Z"/>
        </w:rPr>
        <w:pPrChange w:id="5" w:author="Annida" w:date="2020-09-01T12:16:00Z">
          <w:pPr>
            <w:pStyle w:val="ListParagraph"/>
            <w:numPr>
              <w:numId w:val="3"/>
            </w:numPr>
            <w:ind w:hanging="360"/>
          </w:pPr>
        </w:pPrChange>
      </w:pPr>
    </w:p>
    <w:p w:rsidR="009B14FC" w:rsidRPr="009B14FC" w:rsidRDefault="009B14FC" w:rsidP="009B14FC">
      <w:pPr>
        <w:pStyle w:val="ListParagraph"/>
        <w:numPr>
          <w:ilvl w:val="0"/>
          <w:numId w:val="3"/>
        </w:numPr>
      </w:pPr>
      <w:proofErr w:type="spellStart"/>
      <w:ins w:id="6" w:author="Annida" w:date="2020-09-01T12:16:00Z">
        <w:r>
          <w:t>Nama</w:t>
        </w:r>
        <w:proofErr w:type="spellEnd"/>
        <w:r>
          <w:t xml:space="preserve">: </w:t>
        </w:r>
        <w:proofErr w:type="spellStart"/>
        <w:r>
          <w:t>Andriana</w:t>
        </w:r>
      </w:ins>
      <w:proofErr w:type="spellEnd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</w:t>
            </w:r>
            <w:proofErr w:type="spellEnd"/>
            <w:ins w:id="7" w:author="Annida" w:date="2020-09-01T11:25:00Z">
              <w:r w:rsidR="00F878B8">
                <w:t xml:space="preserve"> </w:t>
              </w:r>
            </w:ins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ins w:id="8" w:author="Annida" w:date="2020-09-01T11:26:00Z">
              <w:r w:rsidR="00F878B8">
                <w:t xml:space="preserve"> </w:t>
              </w:r>
            </w:ins>
            <w:proofErr w:type="spellStart"/>
            <w:r>
              <w:t>Anak</w:t>
            </w:r>
            <w:proofErr w:type="spellEnd"/>
            <w:ins w:id="9" w:author="Annida" w:date="2020-09-01T11:26:00Z">
              <w:r w:rsidR="00F878B8">
                <w:t xml:space="preserve"> </w:t>
              </w:r>
            </w:ins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ins w:id="10" w:author="Annida" w:date="2020-09-01T11:25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F878B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1" w:author="Annida" w:date="2020-09-01T11:26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12" w:author="Annida" w:date="2020-09-01T11:26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ins w:id="13" w:author="Annida" w:date="2020-09-01T11:26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4" w:author="Annida" w:date="2020-09-01T11:28:00Z">
              <w:r w:rsidR="00F878B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ins w:id="15" w:author="Annida" w:date="2020-09-01T11:26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362F94" w:rsidRPr="00362F94">
              <w:rPr>
                <w:rFonts w:ascii="Times New Roman" w:eastAsia="Times New Roman" w:hAnsi="Times New Roman" w:cs="Times New Roman"/>
                <w:i/>
                <w:iCs/>
                <w:szCs w:val="24"/>
                <w:rPrChange w:id="16" w:author="Annida" w:date="2020-09-01T11:2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ins w:id="17" w:author="Annida" w:date="2020-09-01T11:26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ins w:id="18" w:author="Annida" w:date="2020-09-01T11:26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ins w:id="19" w:author="Annida" w:date="2020-09-01T11:26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ins w:id="20" w:author="Annida" w:date="2020-09-01T11:26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ins w:id="21" w:author="Annida" w:date="2020-09-01T11:26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ins w:id="22" w:author="Annida" w:date="2020-09-01T11:26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ins w:id="23" w:author="Annida" w:date="2020-09-01T11:26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ins w:id="24" w:author="Annida" w:date="2020-09-01T11:26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ins w:id="25" w:author="Annida" w:date="2020-09-01T11:26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26" w:author="Annida" w:date="2020-09-01T11:26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ins w:id="27" w:author="Annida" w:date="2020-09-01T11:26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28" w:author="Annida" w:date="2020-09-01T11:26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362F94" w:rsidRPr="00362F94">
              <w:rPr>
                <w:rFonts w:ascii="Times New Roman" w:eastAsia="Times New Roman" w:hAnsi="Times New Roman" w:cs="Times New Roman"/>
                <w:i/>
                <w:iCs/>
                <w:szCs w:val="24"/>
                <w:rPrChange w:id="29" w:author="Annida" w:date="2020-09-01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="00362F94" w:rsidRPr="00362F94">
              <w:rPr>
                <w:rFonts w:ascii="Times New Roman" w:eastAsia="Times New Roman" w:hAnsi="Times New Roman" w:cs="Times New Roman"/>
                <w:i/>
                <w:iCs/>
                <w:szCs w:val="24"/>
                <w:rPrChange w:id="30" w:author="Annida" w:date="2020-09-01T11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industry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ins w:id="31" w:author="Annida" w:date="2020-09-01T11:27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32" w:author="Annida" w:date="2020-09-01T11:27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ins w:id="33" w:author="Annida" w:date="2020-09-01T11:27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ins w:id="34" w:author="Annida" w:date="2020-09-01T11:27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ins w:id="35" w:author="Annida" w:date="2020-09-01T11:29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ins w:id="36" w:author="Annida" w:date="2020-09-01T11:30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ins w:id="37" w:author="Annida" w:date="2020-09-01T11:30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ins w:id="38" w:author="Annida" w:date="2020-09-01T11:30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39" w:author="Annida" w:date="2020-09-01T11:30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ins w:id="40" w:author="Annida" w:date="2020-09-01T11:30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41" w:author="Annida" w:date="2020-09-01T11:30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2" w:author="Annida" w:date="2020-09-01T11:30:00Z">
              <w:r w:rsidRPr="00EC6F38" w:rsidDel="00F878B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ins w:id="43" w:author="Annida" w:date="2020-09-01T11:30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44" w:author="Annida" w:date="2020-09-01T11:30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ins w:id="45" w:author="Annida" w:date="2020-09-01T11:30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ins w:id="46" w:author="Annida" w:date="2020-09-01T11:30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proofErr w:type="gramStart"/>
            <w:ins w:id="47" w:author="Annida" w:date="2020-09-01T11:31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ins w:id="48" w:author="Annida" w:date="2020-09-01T11:30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proofErr w:type="gramEnd"/>
            <w:ins w:id="49" w:author="Annida" w:date="2020-09-01T11:31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ins w:id="50" w:author="Annida" w:date="2020-09-01T11:31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ins w:id="51" w:author="Annida" w:date="2020-09-01T11:31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52" w:author="Annida" w:date="2020-09-01T11:32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ins w:id="53" w:author="Annida" w:date="2020-09-01T11:31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4" w:author="Annida" w:date="2020-09-01T11:31:00Z">
              <w:r w:rsidRPr="00EC6F38" w:rsidDel="00F878B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ins w:id="55" w:author="Annida" w:date="2020-09-01T11:31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56" w:author="Annida" w:date="2020-09-01T11:31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ins w:id="57" w:author="Annida" w:date="2020-09-01T11:31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ins w:id="58" w:author="Annida" w:date="2020-09-01T11:31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59" w:author="Annida" w:date="2020-09-01T11:31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ins w:id="60" w:author="Annida" w:date="2020-09-01T11:31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61" w:author="Annida" w:date="2020-09-01T11:31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ins w:id="62" w:author="Annida" w:date="2020-09-01T11:31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63" w:author="Annida" w:date="2020-09-01T11:32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ins w:id="64" w:author="Annida" w:date="2020-09-01T11:32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ins w:id="65" w:author="Annida" w:date="2020-09-01T11:32:00Z">
              <w:r w:rsidR="00F878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ins w:id="66" w:author="Annida" w:date="2020-09-01T11:33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</w:t>
            </w:r>
            <w:del w:id="67" w:author="Annida" w:date="2020-09-01T11:33:00Z">
              <w:r w:rsidRPr="00EC6F38" w:rsidDel="00030324">
                <w:rPr>
                  <w:rFonts w:ascii="Times New Roman" w:eastAsia="Times New Roman" w:hAnsi="Times New Roman" w:cs="Times New Roman"/>
                  <w:szCs w:val="24"/>
                </w:rPr>
                <w:delText>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8" w:author="Annida" w:date="2020-09-01T11:33:00Z">
              <w:r w:rsidRPr="00EC6F38" w:rsidDel="0003032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ins w:id="69" w:author="Annida" w:date="2020-09-01T11:33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70" w:author="Annida" w:date="2020-09-01T11:33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ins w:id="71" w:author="Annida" w:date="2020-09-01T11:33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ins w:id="72" w:author="Annida" w:date="2020-09-01T11:33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73" w:author="Annida" w:date="2020-09-01T11:33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ins w:id="74" w:author="Annida" w:date="2020-09-01T11:33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ins w:id="75" w:author="Annida" w:date="2020-09-01T11:33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ins w:id="76" w:author="Annida" w:date="2020-09-01T11:33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77" w:author="Annida" w:date="2020-09-01T11:34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ins w:id="78" w:author="Annida" w:date="2020-09-01T11:34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ins w:id="79" w:author="Annida" w:date="2020-09-01T11:34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80" w:author="Annida" w:date="2020-09-01T11:34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ins w:id="81" w:author="Annida" w:date="2020-09-01T11:34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82" w:author="Annida" w:date="2020-09-01T11:34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ins w:id="83" w:author="Annida" w:date="2020-09-01T11:34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84" w:author="Annida" w:date="2020-09-01T11:34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ins w:id="85" w:author="Annida" w:date="2020-09-01T11:34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ins w:id="86" w:author="Annida" w:date="2020-09-01T11:34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87" w:author="Annida" w:date="2020-09-01T11:34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ins w:id="88" w:author="Annida" w:date="2020-09-01T11:34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030324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ins w:id="89" w:author="Annida" w:date="2020-09-01T11:35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90" w:author="Annida" w:date="2020-09-01T11:35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1" w:author="Annida" w:date="2020-09-01T11:36:00Z">
              <w:r w:rsidRPr="00EC6F38" w:rsidDel="0003032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ins w:id="92" w:author="Annida" w:date="2020-09-01T11:36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93" w:author="Annida" w:date="2020-09-01T11:36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94" w:author="Annida" w:date="2020-09-01T11:36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95" w:author="Annida" w:date="2020-09-01T11:36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96" w:author="Annida" w:date="2020-09-01T11:37:00Z">
              <w:r w:rsidRPr="00EC6F38" w:rsidDel="00030324">
                <w:rPr>
                  <w:rFonts w:ascii="Times New Roman" w:eastAsia="Times New Roman" w:hAnsi="Times New Roman" w:cs="Times New Roman"/>
                  <w:szCs w:val="24"/>
                </w:rPr>
                <w:delText>Mengapa</w:delText>
              </w:r>
            </w:del>
            <w:proofErr w:type="spellStart"/>
            <w:ins w:id="97" w:author="Annida" w:date="2020-09-01T11:37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98" w:author="Annida" w:date="2020-09-01T11:36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99" w:author="Annida" w:date="2020-09-01T11:36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ins w:id="100" w:author="Annida" w:date="2020-09-01T11:36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01" w:author="Annida" w:date="2020-09-01T11:36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ins w:id="102" w:author="Annida" w:date="2020-09-01T11:36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03" w:author="Annida" w:date="2020-09-01T11:37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104" w:author="Annida" w:date="2020-09-01T11:37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ins w:id="105" w:author="Annida" w:date="2020-09-01T11:37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ins w:id="106" w:author="Annida" w:date="2020-09-01T11:37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ins w:id="107" w:author="Annida" w:date="2020-09-01T11:37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ins w:id="108" w:author="Annida" w:date="2020-09-01T11:37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ins w:id="109" w:author="Annida" w:date="2020-09-01T11:37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ins w:id="110" w:author="Annida" w:date="2020-09-01T11:37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111" w:author="Annida" w:date="2020-09-01T11:37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ins w:id="112" w:author="Annida" w:date="2020-09-01T11:37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ins w:id="113" w:author="Annida" w:date="2020-09-01T11:37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14" w:author="Annida" w:date="2020-09-01T11:38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115" w:author="Annida" w:date="2020-09-01T11:37:00Z">
              <w:r w:rsidRPr="00EC6F38" w:rsidDel="00030324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ins w:id="116" w:author="Annida" w:date="2020-09-01T11:37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17" w:author="Annida" w:date="2020-09-01T11:38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18" w:author="Annida" w:date="2020-09-01T11:38:00Z">
              <w:r w:rsidRPr="00EC6F38" w:rsidDel="00030324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ins w:id="119" w:author="Annida" w:date="2020-09-01T11:38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ins w:id="120" w:author="Annida" w:date="2020-09-01T11:39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ins w:id="121" w:author="Annida" w:date="2020-09-01T11:39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ins w:id="122" w:author="Annida" w:date="2020-09-01T11:39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>kan</w:t>
              </w:r>
              <w:proofErr w:type="spellEnd"/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123" w:author="Annida" w:date="2020-09-01T11:39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124" w:author="Annida" w:date="2020-09-01T11:39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25" w:author="Annida" w:date="2020-09-01T11:39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ins w:id="126" w:author="Annida" w:date="2020-09-01T11:39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ins w:id="127" w:author="Annida" w:date="2020-09-01T11:39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128" w:author="Annida" w:date="2020-09-01T11:39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129" w:author="Annida" w:date="2020-09-01T11:39:00Z">
              <w:r w:rsidRPr="00EC6F38" w:rsidDel="00030324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ins w:id="130" w:author="Annida" w:date="2020-09-01T11:39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1" w:author="Annida" w:date="2020-09-01T11:40:00Z">
              <w:r w:rsidRPr="00EC6F38" w:rsidDel="0003032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ins w:id="132" w:author="Annida" w:date="2020-09-01T11:40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133" w:author="Annida" w:date="2020-09-01T11:40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ins w:id="134" w:author="Annida" w:date="2020-09-01T11:40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135" w:author="Annida" w:date="2020-09-01T11:40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ins w:id="136" w:author="Annida" w:date="2020-09-01T11:40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137" w:author="Annida" w:date="2020-09-01T11:40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138" w:author="Annida" w:date="2020-09-01T11:40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39" w:author="Annida" w:date="2020-09-01T11:40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ins w:id="140" w:author="Annida" w:date="2020-09-01T11:40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ins w:id="141" w:author="Annida" w:date="2020-09-01T11:40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ins w:id="142" w:author="Annida" w:date="2020-09-01T11:40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03032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43" w:author="Annida" w:date="2020-09-01T11:40:00Z">
              <w:r w:rsidRPr="00EC6F38" w:rsidDel="00030324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proofErr w:type="spellStart"/>
            <w:ins w:id="144" w:author="Annida" w:date="2020-09-01T11:41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145" w:author="Annida" w:date="2020-09-01T11:41:00Z">
              <w:r w:rsidRPr="00EC6F38" w:rsidDel="00030324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del w:id="146" w:author="Annida" w:date="2020-09-01T11:41:00Z">
              <w:r w:rsidRPr="00EC6F38" w:rsidDel="00030324">
                <w:rPr>
                  <w:rFonts w:ascii="Times New Roman" w:eastAsia="Times New Roman" w:hAnsi="Times New Roman" w:cs="Times New Roman"/>
                  <w:szCs w:val="24"/>
                </w:rPr>
                <w:delText xml:space="preserve"> di sini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47" w:author="Annida" w:date="2020-09-01T11:41:00Z">
              <w:r w:rsidRPr="00EC6F38" w:rsidDel="0003032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ins w:id="148" w:author="Annida" w:date="2020-09-01T11:41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149" w:author="Annida" w:date="2020-09-01T11:41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ins w:id="150" w:author="Annida" w:date="2020-09-01T11:41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ins w:id="151" w:author="Annida" w:date="2020-09-01T11:41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ins w:id="152" w:author="Annida" w:date="2020-09-01T11:41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ins w:id="153" w:author="Annida" w:date="2020-09-01T11:41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154" w:author="Annida" w:date="2020-09-01T11:41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55" w:author="Annida" w:date="2020-09-01T11:42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>menemukan</w:t>
              </w:r>
            </w:ins>
            <w:proofErr w:type="spellEnd"/>
            <w:ins w:id="156" w:author="Annida" w:date="2020-09-01T11:41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157" w:author="Annida" w:date="2020-09-01T11:42:00Z">
              <w:r w:rsidR="000303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158" w:author="Annida" w:date="2020-09-01T11:42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159" w:author="Annida" w:date="2020-09-01T11:42:00Z">
              <w:r w:rsidRPr="00EC6F38" w:rsidDel="00E44DEF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ins w:id="160" w:author="Annida" w:date="2020-09-01T11:42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ins w:id="161" w:author="Annida" w:date="2020-09-01T11:42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162" w:author="Annida" w:date="2020-09-01T11:42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ins w:id="163" w:author="Annida" w:date="2020-09-01T11:42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ins w:id="164" w:author="Annida" w:date="2020-09-01T11:43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65" w:author="Annida" w:date="2020-09-01T11:43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ins w:id="166" w:author="Annida" w:date="2020-09-01T11:43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ins w:id="167" w:author="Annida" w:date="2020-09-01T11:43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168" w:author="Annida" w:date="2020-09-01T11:43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ins w:id="169" w:author="Annida" w:date="2020-09-01T11:43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ins w:id="170" w:author="Annida" w:date="2020-09-01T11:43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ins w:id="171" w:author="Annida" w:date="2020-09-01T11:43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ins w:id="172" w:author="Annida" w:date="2020-09-01T11:43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ins w:id="173" w:author="Annida" w:date="2020-09-01T11:43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E44D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74" w:author="Annida" w:date="2020-09-01T11:45:00Z">
              <w:r w:rsidRPr="00EC6F38" w:rsidDel="00E44DEF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guru sebagaipendidik </w:delText>
              </w:r>
            </w:del>
            <w:ins w:id="175" w:author="Annida" w:date="2020-09-01T11:44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del w:id="176" w:author="Annida" w:date="2020-09-01T11:44:00Z">
              <w:r w:rsidRPr="00EC6F38" w:rsidDel="00E44DEF">
                <w:rPr>
                  <w:rFonts w:ascii="Times New Roman" w:eastAsia="Times New Roman" w:hAnsi="Times New Roman" w:cs="Times New Roman"/>
                  <w:szCs w:val="24"/>
                </w:rPr>
                <w:delText>d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 era 4.0 </w:t>
            </w:r>
            <w:ins w:id="177" w:author="Annida" w:date="2020-09-01T11:44:00Z">
              <w:r w:rsidR="00E44DE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  <w:proofErr w:type="spellStart"/>
              <w:r w:rsidR="00E44DEF" w:rsidRPr="00EC6F38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>pendidik</w:t>
              </w:r>
              <w:proofErr w:type="spellEnd"/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78" w:author="Annida" w:date="2020-09-01T11:44:00Z">
              <w:r w:rsidRPr="00EC6F38" w:rsidDel="00E44DEF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proofErr w:type="spellStart"/>
            <w:ins w:id="179" w:author="Annida" w:date="2020-09-01T11:44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  <w:proofErr w:type="spellEnd"/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>itu</w:t>
              </w:r>
              <w:proofErr w:type="spellEnd"/>
              <w:r w:rsidR="00E44DE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ins w:id="180" w:author="Annida" w:date="2020-09-01T11:45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81" w:author="Annida" w:date="2020-09-01T11:46:00Z">
              <w:r w:rsidRPr="00EC6F38" w:rsidDel="00E44DEF">
                <w:rPr>
                  <w:rFonts w:ascii="Times New Roman" w:eastAsia="Times New Roman" w:hAnsi="Times New Roman" w:cs="Times New Roman"/>
                  <w:szCs w:val="24"/>
                </w:rPr>
                <w:delText>menetap</w:delText>
              </w:r>
            </w:del>
            <w:proofErr w:type="spellStart"/>
            <w:ins w:id="182" w:author="Annida" w:date="2020-09-01T11:46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>merasa</w:t>
              </w:r>
              <w:proofErr w:type="spellEnd"/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>puas</w:t>
              </w:r>
              <w:proofErr w:type="spellEnd"/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183" w:author="Annida" w:date="2020-09-01T11:45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ins w:id="184" w:author="Annida" w:date="2020-09-01T11:46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ins w:id="185" w:author="Annida" w:date="2020-09-01T11:45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ins w:id="186" w:author="Annida" w:date="2020-09-01T11:45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ins w:id="187" w:author="Annida" w:date="2020-09-01T11:45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ins w:id="188" w:author="Annida" w:date="2020-09-01T11:45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189" w:author="Annida" w:date="2020-09-01T11:45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ins w:id="190" w:author="Annida" w:date="2020-09-01T11:45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191" w:author="Annida" w:date="2020-09-01T11:45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ins w:id="192" w:author="Annida" w:date="2020-09-01T11:46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193" w:author="Annida" w:date="2020-09-01T11:46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94" w:author="Annida" w:date="2020-09-01T11:47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195" w:author="Annida" w:date="2020-09-01T11:47:00Z">
              <w:r w:rsidRPr="00EC6F38" w:rsidDel="00E44DEF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ins w:id="196" w:author="Annida" w:date="2020-09-01T11:46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97" w:author="Annida" w:date="2020-09-01T11:46:00Z">
              <w:r w:rsidRPr="00EC6F38" w:rsidDel="00E44DEF">
                <w:rPr>
                  <w:rFonts w:ascii="Times New Roman" w:eastAsia="Times New Roman" w:hAnsi="Times New Roman" w:cs="Times New Roman"/>
                  <w:szCs w:val="24"/>
                </w:rPr>
                <w:delText>industri</w:delText>
              </w:r>
            </w:del>
            <w:proofErr w:type="spellStart"/>
            <w:ins w:id="198" w:author="Annida" w:date="2020-09-01T11:47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ins w:id="199" w:author="Annida" w:date="2020-09-01T11:46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>ndustr</w:t>
              </w:r>
            </w:ins>
            <w:ins w:id="200" w:author="Annida" w:date="2020-09-01T11:47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proofErr w:type="spellEnd"/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01" w:author="Annida" w:date="2020-09-01T11:47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2" w:author="Annida" w:date="2020-09-01T11:47:00Z">
              <w:r w:rsidRPr="00EC6F38" w:rsidDel="00E44DE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ins w:id="203" w:author="Annida" w:date="2020-09-01T11:47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204" w:author="Annida" w:date="2020-09-01T11:47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05" w:author="Annida" w:date="2020-09-01T11:48:00Z">
              <w:r w:rsidRPr="00EC6F38" w:rsidDel="00E44DEF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proofErr w:type="spellStart"/>
            <w:ins w:id="206" w:author="Annida" w:date="2020-09-01T11:48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proofErr w:type="spellEnd"/>
          </w:p>
          <w:p w:rsidR="00125355" w:rsidRPr="00EC6F38" w:rsidRDefault="00125355" w:rsidP="00E44DEF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ins w:id="207" w:author="Annida" w:date="2020-09-01T11:48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208" w:author="Annida" w:date="2020-09-01T11:48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209" w:author="Annida" w:date="2020-09-01T11:48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ins w:id="210" w:author="Annida" w:date="2020-09-01T11:48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11" w:author="Annida" w:date="2020-09-01T11:50:00Z">
              <w:r w:rsidRPr="00EC6F38" w:rsidDel="00E44DEF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proofErr w:type="spellStart"/>
            <w:ins w:id="212" w:author="Annida" w:date="2020-09-01T11:50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>menjalani</w:t>
              </w:r>
              <w:proofErr w:type="spellEnd"/>
              <w:r w:rsidR="00E44DE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ins w:id="213" w:author="Annida" w:date="2020-09-01T11:48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214" w:author="Annida" w:date="2020-09-01T11:48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215" w:author="Annida" w:date="2020-09-01T11:50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ins w:id="216" w:author="Annida" w:date="2020-09-01T11:48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17" w:author="Annida" w:date="2020-09-01T11:51:00Z">
              <w:r w:rsidRPr="00EC6F38" w:rsidDel="00E44DEF">
                <w:rPr>
                  <w:rFonts w:ascii="Times New Roman" w:eastAsia="Times New Roman" w:hAnsi="Times New Roman" w:cs="Times New Roman"/>
                  <w:szCs w:val="24"/>
                </w:rPr>
                <w:delText>inisebenarnyajadisatukesatuan, pada proses mengamatidanmemahami</w:delText>
              </w:r>
            </w:del>
            <w:ins w:id="218" w:author="Annida" w:date="2020-09-01T11:51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agar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219" w:author="Annida" w:date="2020-09-01T11:48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ins w:id="220" w:author="Annida" w:date="2020-09-01T11:48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ins w:id="221" w:author="Annida" w:date="2020-09-01T11:48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ins w:id="222" w:author="Annida" w:date="2020-09-01T11:49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223" w:author="Annida" w:date="2020-09-01T11:49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24" w:author="Annida" w:date="2020-09-01T11:49:00Z">
              <w:r w:rsidRPr="00EC6F38" w:rsidDel="00E44DE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ins w:id="225" w:author="Annida" w:date="2020-09-01T11:49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ins w:id="226" w:author="Annida" w:date="2020-09-01T11:49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227" w:author="Annida" w:date="2020-09-01T11:49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228" w:author="Annida" w:date="2020-09-01T11:49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ins w:id="229" w:author="Annida" w:date="2020-09-01T11:49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ins w:id="230" w:author="Annida" w:date="2020-09-01T11:49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ins w:id="231" w:author="Annida" w:date="2020-09-01T11:49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ins w:id="232" w:author="Annida" w:date="2020-09-01T11:49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0A5261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ins w:id="233" w:author="Annida" w:date="2020-09-01T11:52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ins w:id="234" w:author="Annida" w:date="2020-09-01T11:52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ins w:id="235" w:author="Annida" w:date="2020-09-01T11:52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236" w:author="Annida" w:date="2020-09-01T11:52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237" w:author="Annida" w:date="2020-09-01T11:52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ins w:id="238" w:author="Annida" w:date="2020-09-01T11:52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239" w:author="Annida" w:date="2020-09-01T11:52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</w:t>
            </w:r>
            <w:ins w:id="240" w:author="Annida" w:date="2020-09-01T11:52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ins w:id="241" w:author="Annida" w:date="2020-09-01T11:53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242" w:author="Annida" w:date="2020-09-01T11:54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243" w:author="Annida" w:date="2020-09-01T11:53:00Z">
              <w:r w:rsidRPr="00EC6F38" w:rsidDel="000A5261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44" w:author="Annida" w:date="2020-09-01T11:52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245" w:author="Annida" w:date="2020-09-01T11:53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>harus</w:t>
              </w:r>
              <w:proofErr w:type="spellEnd"/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ins w:id="246" w:author="Annida" w:date="2020-09-01T11:52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ins w:id="247" w:author="Annida" w:date="2020-09-01T11:52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ins w:id="248" w:author="Annida" w:date="2020-09-01T11:53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ins w:id="249" w:author="Annida" w:date="2020-09-01T11:52:00Z">
              <w:r w:rsidR="00E44D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ins w:id="250" w:author="Annida" w:date="2020-09-01T11:54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Era </w:t>
              </w:r>
              <w:proofErr w:type="spellStart"/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ins w:id="251" w:author="Annida" w:date="2020-09-01T11:53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ins w:id="252" w:author="Annida" w:date="2020-09-01T11:53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ins w:id="253" w:author="Annida" w:date="2020-09-01T11:53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ins w:id="254" w:author="Annida" w:date="2020-09-01T11:53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55" w:author="Annida" w:date="2020-09-01T11:54:00Z">
              <w:r w:rsidRPr="00EC6F38" w:rsidDel="000A5261">
                <w:rPr>
                  <w:rFonts w:ascii="Times New Roman" w:eastAsia="Times New Roman" w:hAnsi="Times New Roman" w:cs="Times New Roman"/>
                  <w:szCs w:val="24"/>
                </w:rPr>
                <w:delText>padabagaimanakita</w:delText>
              </w:r>
            </w:del>
            <w:proofErr w:type="spellStart"/>
            <w:ins w:id="256" w:author="Annida" w:date="2020-09-01T11:54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</w:ins>
            <w:proofErr w:type="spellEnd"/>
            <w:ins w:id="257" w:author="Annida" w:date="2020-09-01T11:53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ins w:id="258" w:author="Annida" w:date="2020-09-01T11:53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ins w:id="259" w:author="Annida" w:date="2020-09-01T11:53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0A5261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del w:id="260" w:author="Annida" w:date="2020-09-01T11:55:00Z">
              <w:r w:rsidRPr="00EC6F38" w:rsidDel="000A5261">
                <w:rPr>
                  <w:rFonts w:ascii="Times New Roman" w:eastAsia="Times New Roman" w:hAnsi="Times New Roman" w:cs="Times New Roman"/>
                  <w:szCs w:val="24"/>
                </w:rPr>
                <w:delText xml:space="preserve"> proses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61" w:author="Annida" w:date="2020-09-01T11:55:00Z">
              <w:r w:rsidRPr="00EC6F38" w:rsidDel="000A5261">
                <w:rPr>
                  <w:rFonts w:ascii="Times New Roman" w:eastAsia="Times New Roman" w:hAnsi="Times New Roman" w:cs="Times New Roman"/>
                  <w:szCs w:val="24"/>
                </w:rPr>
                <w:delText xml:space="preserve">mencoba </w:delText>
              </w:r>
            </w:del>
            <w:proofErr w:type="spellStart"/>
            <w:ins w:id="262" w:author="Annida" w:date="2020-09-01T11:55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  <w:proofErr w:type="spellEnd"/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>percobaan</w:t>
              </w:r>
              <w:proofErr w:type="spellEnd"/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>maka</w:t>
              </w:r>
              <w:proofErr w:type="spellEnd"/>
              <w:r w:rsidR="000A526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ins w:id="263" w:author="Annida" w:date="2020-09-01T11:56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264" w:author="Annida" w:date="2020-09-01T11:56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ins w:id="265" w:author="Annida" w:date="2020-09-01T11:56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ins w:id="266" w:author="Annida" w:date="2020-09-01T11:56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ins w:id="267" w:author="Annida" w:date="2020-09-01T11:56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268" w:author="Annida" w:date="2020-09-01T11:59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>berdiskusi</w:t>
              </w:r>
              <w:proofErr w:type="spellEnd"/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>antara</w:t>
              </w:r>
              <w:proofErr w:type="spellEnd"/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ins w:id="269" w:author="Annida" w:date="2020-09-01T11:56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ins w:id="270" w:author="Annida" w:date="2020-09-01T11:56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ins w:id="271" w:author="Annida" w:date="2020-09-01T11:56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72" w:author="Annida" w:date="2020-09-01T12:00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ins w:id="273" w:author="Annida" w:date="2020-09-01T11:56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ins w:id="274" w:author="Annida" w:date="2020-09-01T11:56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275" w:author="Annida" w:date="2020-09-01T12:00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ins w:id="276" w:author="Annida" w:date="2020-09-01T12:00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ins w:id="277" w:author="Annida" w:date="2020-09-01T11:56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278" w:author="Annida" w:date="2020-09-01T12:00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ins w:id="279" w:author="Annida" w:date="2020-09-01T11:56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280" w:author="Annida" w:date="2020-09-01T11:56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81" w:author="Annida" w:date="2020-09-01T12:00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ins w:id="282" w:author="Annida" w:date="2020-09-01T12:00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ins w:id="283" w:author="Annida" w:date="2020-09-01T12:00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284" w:author="Annida" w:date="2020-09-01T12:01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>dimungkinkan</w:t>
              </w:r>
              <w:proofErr w:type="spellEnd"/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ins w:id="285" w:author="Annida" w:date="2020-09-01T12:00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ins w:id="286" w:author="Annida" w:date="2020-09-01T12:00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87" w:author="Annida" w:date="2020-09-01T12:02:00Z">
              <w:r w:rsidRPr="00EC6F38" w:rsidDel="000A5261">
                <w:rPr>
                  <w:rFonts w:ascii="Times New Roman" w:eastAsia="Times New Roman" w:hAnsi="Times New Roman" w:cs="Times New Roman"/>
                  <w:szCs w:val="24"/>
                </w:rPr>
                <w:delText>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ins w:id="288" w:author="Annida" w:date="2020-09-01T12:01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ins w:id="289" w:author="Annida" w:date="2020-09-01T12:01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290" w:author="Annida" w:date="2020-09-01T12:02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ins w:id="291" w:author="Annida" w:date="2020-09-01T12:02:00Z">
              <w:r w:rsidR="000A5261">
                <w:rPr>
                  <w:rFonts w:ascii="Times New Roman" w:eastAsia="Times New Roman" w:hAnsi="Times New Roman" w:cs="Times New Roman"/>
                  <w:szCs w:val="24"/>
                </w:rPr>
                <w:t>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92" w:author="Annida" w:date="2020-09-01T12:02:00Z">
              <w:r w:rsidRPr="00EC6F38" w:rsidDel="000A5261">
                <w:rPr>
                  <w:rFonts w:ascii="Times New Roman" w:eastAsia="Times New Roman" w:hAnsi="Times New Roman" w:cs="Times New Roman"/>
                  <w:szCs w:val="24"/>
                </w:rPr>
                <w:delText>Yan</w:delText>
              </w:r>
            </w:del>
            <w:del w:id="293" w:author="Annida" w:date="2020-09-01T12:01:00Z">
              <w:r w:rsidRPr="00EC6F38" w:rsidDel="000A5261">
                <w:rPr>
                  <w:rFonts w:ascii="Times New Roman" w:eastAsia="Times New Roman" w:hAnsi="Times New Roman" w:cs="Times New Roman"/>
                  <w:szCs w:val="24"/>
                </w:rPr>
                <w:delText xml:space="preserve">g </w:delText>
              </w:r>
            </w:del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proofErr w:type="gramEnd"/>
            <w:ins w:id="294" w:author="Annida" w:date="2020-09-01T12:03:00Z">
              <w:r w:rsidR="002271E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ins w:id="295" w:author="Annida" w:date="2020-09-01T12:03:00Z">
              <w:r w:rsidR="002271E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ins w:id="296" w:author="Annida" w:date="2020-09-01T12:03:00Z">
              <w:r w:rsidR="002271E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297" w:author="Annida" w:date="2020-09-01T12:04:00Z">
              <w:r w:rsidR="002271EC">
                <w:rPr>
                  <w:rFonts w:ascii="Times New Roman" w:eastAsia="Times New Roman" w:hAnsi="Times New Roman" w:cs="Times New Roman"/>
                  <w:szCs w:val="24"/>
                </w:rPr>
                <w:t>hal</w:t>
              </w:r>
              <w:proofErr w:type="spellEnd"/>
              <w:r w:rsidR="002271E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271EC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  <w:proofErr w:type="spellEnd"/>
              <w:r w:rsidR="002271E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271EC">
                <w:rPr>
                  <w:rFonts w:ascii="Times New Roman" w:eastAsia="Times New Roman" w:hAnsi="Times New Roman" w:cs="Times New Roman"/>
                  <w:szCs w:val="24"/>
                </w:rPr>
                <w:t>dilakukan</w:t>
              </w:r>
              <w:proofErr w:type="spellEnd"/>
              <w:r w:rsidR="002271E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271EC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  <w:proofErr w:type="spellEnd"/>
              <w:r w:rsidR="002271E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98" w:author="Annida" w:date="2020-09-01T12:03:00Z">
              <w:r w:rsidR="002271E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ins w:id="299" w:author="Annida" w:date="2020-09-01T12:03:00Z">
              <w:r w:rsidR="002271E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ins w:id="300" w:author="Annida" w:date="2020-09-01T12:03:00Z">
              <w:r w:rsidR="002271E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301" w:author="Annida" w:date="2020-09-01T12:03:00Z">
              <w:r w:rsidR="002271E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302" w:author="Annida" w:date="2020-09-01T12:03:00Z">
              <w:r w:rsidR="002271E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ins w:id="303" w:author="Annida" w:date="2020-09-01T12:03:00Z">
              <w:r w:rsidR="002271E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304" w:author="Annida" w:date="2020-09-01T12:04:00Z">
              <w:r w:rsidR="002271E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2271EC">
                <w:rPr>
                  <w:rFonts w:ascii="Times New Roman" w:eastAsia="Times New Roman" w:hAnsi="Times New Roman" w:cs="Times New Roman"/>
                  <w:szCs w:val="24"/>
                </w:rPr>
                <w:t>maka</w:t>
              </w:r>
              <w:proofErr w:type="spellEnd"/>
              <w:r w:rsidR="002271E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305" w:author="Annida" w:date="2020-09-01T12:03:00Z">
              <w:r w:rsidR="002271E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ins w:id="306" w:author="Annida" w:date="2020-09-01T12:03:00Z">
              <w:r w:rsidR="002271E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307" w:author="Annida" w:date="2020-09-01T12:04:00Z">
              <w:r w:rsidR="002271EC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ins w:id="308" w:author="Annida" w:date="2020-09-01T12:03:00Z">
              <w:r w:rsidR="002271E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309" w:author="Annida" w:date="2020-09-01T12:03:00Z">
              <w:r w:rsidR="002271E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ins w:id="310" w:author="Annida" w:date="2020-09-01T12:03:00Z">
              <w:r w:rsidR="002271E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030324"/>
    <w:rsid w:val="000A5261"/>
    <w:rsid w:val="0012251A"/>
    <w:rsid w:val="00125355"/>
    <w:rsid w:val="001D038C"/>
    <w:rsid w:val="002271EC"/>
    <w:rsid w:val="00240407"/>
    <w:rsid w:val="00362F94"/>
    <w:rsid w:val="0042167F"/>
    <w:rsid w:val="006430D5"/>
    <w:rsid w:val="00924DF5"/>
    <w:rsid w:val="009B14FC"/>
    <w:rsid w:val="00E23391"/>
    <w:rsid w:val="00E44DEF"/>
    <w:rsid w:val="00F87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8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Annida</cp:lastModifiedBy>
  <cp:revision>10</cp:revision>
  <dcterms:created xsi:type="dcterms:W3CDTF">2020-08-26T22:03:00Z</dcterms:created>
  <dcterms:modified xsi:type="dcterms:W3CDTF">2020-09-01T05:17:00Z</dcterms:modified>
</cp:coreProperties>
</file>