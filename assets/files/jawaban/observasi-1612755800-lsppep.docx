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A8BD8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E83BDD4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F164F1F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15E641B0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611302EE" w14:textId="77777777" w:rsidTr="00821BA2">
        <w:tc>
          <w:tcPr>
            <w:tcW w:w="9350" w:type="dxa"/>
          </w:tcPr>
          <w:p w14:paraId="3D72C64B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772DFE6A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3A861A2D" w14:textId="455113FF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0" w:author="Adi Setiawan" w:date="2021-02-08T09:52:00Z">
              <w:r w:rsidRPr="00EC6F38" w:rsidDel="00A336CE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proofErr w:type="spellStart"/>
            <w:ins w:id="1" w:author="Adi Setiawan" w:date="2021-02-08T09:52:00Z">
              <w:r w:rsidR="00A336CE" w:rsidRPr="00EC6F38">
                <w:rPr>
                  <w:rFonts w:ascii="Times New Roman" w:eastAsia="Times New Roman" w:hAnsi="Times New Roman" w:cs="Times New Roman"/>
                  <w:szCs w:val="24"/>
                </w:rPr>
                <w:t>e</w:t>
              </w:r>
            </w:ins>
            <w:ins w:id="2" w:author="Adi Setiawan" w:date="2021-02-08T09:53:00Z">
              <w:r w:rsidR="00A336CE">
                <w:rPr>
                  <w:rFonts w:ascii="Times New Roman" w:eastAsia="Times New Roman" w:hAnsi="Times New Roman" w:cs="Times New Roman"/>
                  <w:szCs w:val="24"/>
                </w:rPr>
                <w:t>ks</w:t>
              </w:r>
            </w:ins>
            <w:ins w:id="3" w:author="Adi Setiawan" w:date="2021-02-08T09:52:00Z">
              <w:r w:rsidR="00A336CE" w:rsidRPr="00EC6F38">
                <w:rPr>
                  <w:rFonts w:ascii="Times New Roman" w:eastAsia="Times New Roman" w:hAnsi="Times New Roman" w:cs="Times New Roman"/>
                  <w:szCs w:val="24"/>
                </w:rPr>
                <w:t>tr</w:t>
              </w:r>
              <w:r w:rsidR="00A336CE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  <w:r w:rsidR="00A336CE" w:rsidRPr="00EC6F38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ins w:id="4" w:author="Adi Setiawan" w:date="2021-02-08T09:53:00Z">
              <w:r w:rsidR="00A336CE">
                <w:rPr>
                  <w:rFonts w:ascii="Times New Roman" w:eastAsia="Times New Roman" w:hAnsi="Times New Roman" w:cs="Times New Roman"/>
                  <w:szCs w:val="24"/>
                </w:rPr>
                <w:t>se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" w:author="Adi Setiawan" w:date="2021-02-08T09:53:00Z">
              <w:r w:rsidR="00A336CE">
                <w:rPr>
                  <w:rFonts w:ascii="Times New Roman" w:eastAsia="Times New Roman" w:hAnsi="Times New Roman" w:cs="Times New Roman"/>
                  <w:szCs w:val="24"/>
                </w:rPr>
                <w:t>setip</w:t>
              </w:r>
              <w:proofErr w:type="spellEnd"/>
              <w:r w:rsidR="00A336C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" w:author="Adi Setiawan" w:date="2021-02-08T09:53:00Z">
              <w:r w:rsidRPr="00EC6F38" w:rsidDel="00A336CE">
                <w:rPr>
                  <w:rFonts w:ascii="Times New Roman" w:eastAsia="Times New Roman" w:hAnsi="Times New Roman" w:cs="Times New Roman"/>
                  <w:szCs w:val="24"/>
                </w:rPr>
                <w:delText xml:space="preserve">dia akan </w:delText>
              </w:r>
            </w:del>
            <w:proofErr w:type="spellStart"/>
            <w:ins w:id="7" w:author="Adi Setiawan" w:date="2021-02-08T09:53:00Z">
              <w:r w:rsidR="00A336CE">
                <w:rPr>
                  <w:rFonts w:ascii="Times New Roman" w:eastAsia="Times New Roman" w:hAnsi="Times New Roman" w:cs="Times New Roman"/>
                  <w:szCs w:val="24"/>
                </w:rPr>
                <w:t>terus</w:t>
              </w:r>
              <w:proofErr w:type="spellEnd"/>
              <w:r w:rsidR="00A336C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del w:id="8" w:author="Adi Setiawan" w:date="2021-02-08T09:54:00Z">
              <w:r w:rsidRPr="00EC6F38" w:rsidDel="00A336CE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" w:author="Adi Setiawan" w:date="2021-02-08T09:54:00Z">
              <w:r w:rsidRPr="00EC6F38" w:rsidDel="00A336CE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industry </w:delText>
              </w:r>
            </w:del>
            <w:proofErr w:type="spellStart"/>
            <w:ins w:id="10" w:author="Adi Setiawan" w:date="2021-02-08T09:54:00Z">
              <w:r w:rsidR="00A336CE" w:rsidRPr="00EC6F38">
                <w:rPr>
                  <w:rFonts w:ascii="Times New Roman" w:eastAsia="Times New Roman" w:hAnsi="Times New Roman" w:cs="Times New Roman"/>
                  <w:szCs w:val="24"/>
                </w:rPr>
                <w:t>industr</w:t>
              </w:r>
              <w:r w:rsidR="00A336CE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  <w:proofErr w:type="spellEnd"/>
              <w:r w:rsidR="00A336CE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5A6F8F4" w14:textId="6C6CDCAE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1" w:author="Adi Setiawan" w:date="2021-02-08T09:54:00Z">
              <w:r w:rsidRPr="00EC6F38" w:rsidDel="00A336C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ins w:id="12" w:author="Adi Setiawan" w:date="2021-02-08T09:55:00Z">
              <w:r w:rsidR="00A336CE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13" w:author="Adi Setiawan" w:date="2021-02-08T09:55:00Z">
              <w:r w:rsidRPr="00EC6F38" w:rsidDel="00A336CE">
                <w:rPr>
                  <w:rFonts w:ascii="Times New Roman" w:eastAsia="Times New Roman" w:hAnsi="Times New Roman" w:cs="Times New Roman"/>
                  <w:szCs w:val="24"/>
                </w:rPr>
                <w:delText>, tetapi k</w:delText>
              </w:r>
            </w:del>
            <w:ins w:id="14" w:author="Adi Setiawan" w:date="2021-02-08T09:55:00Z">
              <w:r w:rsidR="00A336CE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ita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5" w:author="Adi Setiawan" w:date="2021-02-08T09:55:00Z">
              <w:r w:rsidRPr="00EC6F38" w:rsidDel="00A336C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del w:id="16" w:author="Adi Setiawan" w:date="2021-02-08T09:55:00Z">
              <w:r w:rsidRPr="00EC6F38" w:rsidDel="00A336CE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del w:id="17" w:author="Adi Setiawan" w:date="2021-02-08T09:55:00Z">
              <w:r w:rsidRPr="00EC6F38" w:rsidDel="00A336CE">
                <w:rPr>
                  <w:rFonts w:ascii="Times New Roman" w:eastAsia="Times New Roman" w:hAnsi="Times New Roman" w:cs="Times New Roman"/>
                  <w:szCs w:val="24"/>
                </w:rPr>
                <w:delText xml:space="preserve"> kita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1A982DB" w14:textId="275AF7B3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8" w:author="Adi Setiawan" w:date="2021-02-08T09:55:00Z">
              <w:r w:rsidRPr="00EC6F38" w:rsidDel="00A336C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del w:id="19" w:author="Adi Setiawan" w:date="2021-02-08T09:56:00Z">
              <w:r w:rsidRPr="00EC6F38" w:rsidDel="00A336CE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F0DD9B5" w14:textId="031356C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20" w:author="Adi Setiawan" w:date="2021-02-08T09:56:00Z">
              <w:r w:rsidR="00A336CE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1" w:author="Adi Setiawan" w:date="2021-02-08T09:56:00Z">
              <w:r w:rsidRPr="00EC6F38" w:rsidDel="00A336C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22" w:author="Adi Setiawan" w:date="2021-02-08T09:57:00Z">
              <w:r w:rsidR="00A336CE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23" w:author="Adi Setiawan" w:date="2021-02-08T09:57:00Z">
              <w:r w:rsidR="00A336CE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24" w:author="Adi Setiawan" w:date="2021-02-08T09:57:00Z">
              <w:r w:rsidRPr="00EC6F38" w:rsidDel="00A336CE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endidikan 4.0 </w:t>
            </w:r>
            <w:del w:id="25" w:author="Adi Setiawan" w:date="2021-02-08T09:57:00Z">
              <w:r w:rsidRPr="00EC6F38" w:rsidDel="00A336CE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6" w:author="Adi Setiawan" w:date="2021-02-08T09:58:00Z">
              <w:r w:rsidRPr="00EC6F38" w:rsidDel="00A336C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del w:id="27" w:author="Adi Setiawan" w:date="2021-02-08T09:58:00Z">
              <w:r w:rsidRPr="00EC6F38" w:rsidDel="00A336CE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6165DFE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1C4B710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53B86F7" w14:textId="0D3274C5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del w:id="28" w:author="Adi Setiawan" w:date="2021-02-08T09:58:00Z">
              <w:r w:rsidRPr="00EC6F38" w:rsidDel="00A336CE">
                <w:rPr>
                  <w:rFonts w:ascii="Times New Roman" w:eastAsia="Times New Roman" w:hAnsi="Times New Roman" w:cs="Times New Roman"/>
                  <w:szCs w:val="24"/>
                </w:rPr>
                <w:delText xml:space="preserve">tahab </w:delText>
              </w:r>
            </w:del>
            <w:proofErr w:type="spellStart"/>
            <w:ins w:id="29" w:author="Adi Setiawan" w:date="2021-02-08T09:58:00Z">
              <w:r w:rsidR="00A336CE" w:rsidRPr="00EC6F38">
                <w:rPr>
                  <w:rFonts w:ascii="Times New Roman" w:eastAsia="Times New Roman" w:hAnsi="Times New Roman" w:cs="Times New Roman"/>
                  <w:szCs w:val="24"/>
                </w:rPr>
                <w:t>taha</w:t>
              </w:r>
              <w:r w:rsidR="00A336CE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proofErr w:type="spellEnd"/>
              <w:r w:rsidR="00A336CE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0" w:author="Adi Setiawan" w:date="2021-02-08T09:58:00Z">
              <w:r w:rsidRPr="00EC6F38" w:rsidDel="00A336C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7B56369" w14:textId="5948CE28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1" w:author="Adi Setiawan" w:date="2021-02-08T09:59:00Z">
              <w:r w:rsidRPr="00EC6F38" w:rsidDel="00A336CE">
                <w:rPr>
                  <w:rFonts w:ascii="Times New Roman" w:eastAsia="Times New Roman" w:hAnsi="Times New Roman" w:cs="Times New Roman"/>
                  <w:szCs w:val="24"/>
                </w:rPr>
                <w:delText>formatif</w:delText>
              </w:r>
            </w:del>
            <w:proofErr w:type="spellStart"/>
            <w:ins w:id="32" w:author="Adi Setiawan" w:date="2021-02-08T09:59:00Z">
              <w:r w:rsidR="00A336CE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  <w:r w:rsidR="00A336CE" w:rsidRPr="00EC6F38">
                <w:rPr>
                  <w:rFonts w:ascii="Times New Roman" w:eastAsia="Times New Roman" w:hAnsi="Times New Roman" w:cs="Times New Roman"/>
                  <w:szCs w:val="24"/>
                </w:rPr>
                <w:t>ormatif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4B37707" w14:textId="5919B0D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3" w:author="Adi Setiawan" w:date="2021-02-08T09:59:00Z">
              <w:r w:rsidRPr="00EC6F38" w:rsidDel="00A336C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</w:t>
            </w:r>
            <w:ins w:id="34" w:author="Adi Setiawan" w:date="2021-02-08T09:59:00Z">
              <w:r w:rsidR="00A336CE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3EA371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6B5118D7" w14:textId="43417FA8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5" w:author="Adi Setiawan" w:date="2021-02-08T10:00:00Z">
              <w:r w:rsidRPr="00EC6F38" w:rsidDel="00A336CE">
                <w:rPr>
                  <w:rFonts w:ascii="Times New Roman" w:eastAsia="Times New Roman" w:hAnsi="Times New Roman" w:cs="Times New Roman"/>
                  <w:szCs w:val="24"/>
                </w:rPr>
                <w:delText xml:space="preserve">Guri </w:delText>
              </w:r>
            </w:del>
            <w:ins w:id="36" w:author="Adi Setiawan" w:date="2021-02-08T10:00:00Z">
              <w:r w:rsidR="00A336CE" w:rsidRPr="00EC6F38">
                <w:rPr>
                  <w:rFonts w:ascii="Times New Roman" w:eastAsia="Times New Roman" w:hAnsi="Times New Roman" w:cs="Times New Roman"/>
                  <w:szCs w:val="24"/>
                </w:rPr>
                <w:t>Gur</w:t>
              </w:r>
              <w:r w:rsidR="00A336CE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  <w:r w:rsidR="00A336CE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132F0F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3A53B735" w14:textId="02BEE609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7" w:author="Adi Setiawan" w:date="2021-02-08T10:00:00Z">
              <w:r w:rsidRPr="00EC6F38" w:rsidDel="00A336CE">
                <w:rPr>
                  <w:rFonts w:ascii="Times New Roman" w:eastAsia="Times New Roman" w:hAnsi="Times New Roman" w:cs="Times New Roman"/>
                  <w:szCs w:val="24"/>
                </w:rPr>
                <w:delText>Dimana g</w:delText>
              </w:r>
            </w:del>
            <w:ins w:id="38" w:author="Adi Setiawan" w:date="2021-02-08T10:00:00Z">
              <w:r w:rsidR="00A336CE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uru s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del w:id="39" w:author="Adi Setiawan" w:date="2021-02-08T10:00:00Z">
              <w:r w:rsidRPr="00EC6F38" w:rsidDel="00A336CE">
                <w:rPr>
                  <w:rFonts w:ascii="Times New Roman" w:eastAsia="Times New Roman" w:hAnsi="Times New Roman" w:cs="Times New Roman"/>
                  <w:szCs w:val="24"/>
                </w:rPr>
                <w:delText xml:space="preserve">maka guru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8A846E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0" w:author="Adi Setiawan" w:date="2021-02-08T10:01:00Z">
              <w:r w:rsidRPr="00EC6F38" w:rsidDel="00A336C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2AB576F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0EA1DA85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7248CC4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6DD2715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3D53595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4197621B" w14:textId="70FE19E2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1" w:author="Adi Setiawan" w:date="2021-02-08T10:02:00Z">
              <w:r w:rsidRPr="00EC6F38" w:rsidDel="00A336CE">
                <w:rPr>
                  <w:rFonts w:ascii="Times New Roman" w:eastAsia="Times New Roman" w:hAnsi="Times New Roman" w:cs="Times New Roman"/>
                  <w:szCs w:val="24"/>
                </w:rPr>
                <w:delText xml:space="preserve">jadi </w:delText>
              </w:r>
            </w:del>
            <w:proofErr w:type="spellStart"/>
            <w:ins w:id="42" w:author="Adi Setiawan" w:date="2021-02-08T10:02:00Z">
              <w:r w:rsidR="00A336CE">
                <w:rPr>
                  <w:rFonts w:ascii="Times New Roman" w:eastAsia="Times New Roman" w:hAnsi="Times New Roman" w:cs="Times New Roman"/>
                  <w:szCs w:val="24"/>
                </w:rPr>
                <w:t>merupakan</w:t>
              </w:r>
              <w:proofErr w:type="spellEnd"/>
              <w:r w:rsidR="00A336CE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43" w:author="Adi Setiawan" w:date="2021-02-08T10:02:00Z">
              <w:r w:rsidR="00A336CE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  <w:r w:rsidR="005A05A1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44" w:author="Adi Setiawan" w:date="2021-02-08T10:02:00Z">
              <w:r w:rsidRPr="00EC6F38" w:rsidDel="00A336CE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  <w:r w:rsidRPr="00EC6F38" w:rsidDel="005A05A1">
                <w:rPr>
                  <w:rFonts w:ascii="Times New Roman" w:eastAsia="Times New Roman" w:hAnsi="Times New Roman" w:cs="Times New Roman"/>
                  <w:szCs w:val="24"/>
                </w:rPr>
                <w:delText xml:space="preserve"> 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5" w:author="Adi Setiawan" w:date="2021-02-08T10:02:00Z">
              <w:r w:rsidRPr="00EC6F38" w:rsidDel="005A05A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79B772E" w14:textId="5F33E59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del w:id="46" w:author="Adi Setiawan" w:date="2021-02-08T10:03:00Z">
              <w:r w:rsidRPr="00EC6F38" w:rsidDel="005A05A1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2380397" w14:textId="64FBC0AC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47" w:author="Adi Setiawan" w:date="2021-02-08T10:04:00Z">
              <w:r w:rsidR="005A05A1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9EE9691" w14:textId="63BBEB1A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8" w:author="Adi Setiawan" w:date="2021-02-08T10:04:00Z">
              <w:r w:rsidRPr="00EC6F38" w:rsidDel="005A05A1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ins w:id="49" w:author="Adi Setiawan" w:date="2021-02-08T10:04:00Z">
              <w:r w:rsidR="005A05A1">
                <w:rPr>
                  <w:rFonts w:ascii="Times New Roman" w:eastAsia="Times New Roman" w:hAnsi="Times New Roman" w:cs="Times New Roman"/>
                  <w:szCs w:val="24"/>
                </w:rPr>
                <w:t>Proses y</w:t>
              </w:r>
              <w:r w:rsidR="005A05A1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ang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50" w:author="Adi Setiawan" w:date="2021-02-08T10:04:00Z">
              <w:r w:rsidR="005A05A1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  <w:proofErr w:type="spellStart"/>
              <w:r w:rsidR="005A05A1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del w:id="51" w:author="Adi Setiawan" w:date="2021-02-08T10:04:00Z">
              <w:r w:rsidRPr="00EC6F38" w:rsidDel="005A05A1">
                <w:rPr>
                  <w:rFonts w:ascii="Times New Roman" w:eastAsia="Times New Roman" w:hAnsi="Times New Roman" w:cs="Times New Roman"/>
                  <w:szCs w:val="24"/>
                </w:rPr>
                <w:delText>, 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2" w:author="Adi Setiawan" w:date="2021-02-08T10:05:00Z">
              <w:r w:rsidR="005A05A1" w:rsidRPr="00EC6F38">
                <w:rPr>
                  <w:rFonts w:ascii="Times New Roman" w:eastAsia="Times New Roman" w:hAnsi="Times New Roman" w:cs="Times New Roman"/>
                  <w:szCs w:val="24"/>
                </w:rPr>
                <w:t>revolusi</w:t>
              </w:r>
              <w:proofErr w:type="spellEnd"/>
              <w:r w:rsidR="005A05A1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31643E87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i Setiawan">
    <w15:presenceInfo w15:providerId="None" w15:userId="Adi Setiaw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5A05A1"/>
    <w:rsid w:val="00924DF5"/>
    <w:rsid w:val="00A3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E8E00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Adi Setiawan</cp:lastModifiedBy>
  <cp:revision>4</cp:revision>
  <dcterms:created xsi:type="dcterms:W3CDTF">2020-08-26T22:03:00Z</dcterms:created>
  <dcterms:modified xsi:type="dcterms:W3CDTF">2021-02-08T03:05:00Z</dcterms:modified>
</cp:coreProperties>
</file>