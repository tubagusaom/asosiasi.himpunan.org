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449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16FED2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DEA2B9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B9716B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F3552D7" w14:textId="77777777" w:rsidTr="00821BA2">
        <w:tc>
          <w:tcPr>
            <w:tcW w:w="9350" w:type="dxa"/>
          </w:tcPr>
          <w:p w14:paraId="2E4E988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83D980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DFD43F8" w14:textId="1E3BAB3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Aries FeriYanto" w:date="2021-12-28T10:17:00Z">
              <w:r w:rsidRPr="00EC6F38" w:rsidDel="00987535">
                <w:rPr>
                  <w:rFonts w:ascii="Times New Roman" w:eastAsia="Times New Roman" w:hAnsi="Times New Roman" w:cs="Times New Roman"/>
                  <w:szCs w:val="24"/>
                </w:rPr>
                <w:delText>Pada zaman ini kita berada pada zona industri yang sangat extream</w:delText>
              </w:r>
            </w:del>
            <w:ins w:id="1" w:author="Aries FeriYanto" w:date="2021-12-28T10:17:00Z"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</w:ins>
            <w:proofErr w:type="spellStart"/>
            <w:ins w:id="2" w:author="Aries FeriYanto" w:date="2021-12-28T10:18:00Z"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>kondisi</w:t>
              </w:r>
              <w:proofErr w:type="spellEnd"/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  <w:proofErr w:type="spellEnd"/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875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seda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berada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pada  zaman</w:t>
              </w:r>
            </w:ins>
            <w:ins w:id="3" w:author="Aries FeriYanto" w:date="2021-12-28T10:19:00Z"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lingkungan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 industry yang sanga</w:t>
              </w:r>
            </w:ins>
            <w:ins w:id="4" w:author="Aries FeriYanto" w:date="2021-12-28T10:20:00Z"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="003C100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" w:author="Aries FeriYanto" w:date="2021-12-28T10:18:00Z"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2540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1F0289" w14:textId="599226E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6" w:author="Aries FeriYanto" w:date="2021-12-28T10:21:00Z">
              <w:r w:rsidRPr="00EC6F38" w:rsidDel="003C100B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proofErr w:type="spellStart"/>
            <w:ins w:id="7" w:author="Aries FeriYanto" w:date="2021-12-28T10:22:00Z"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mer</w:t>
              </w:r>
            </w:ins>
            <w:r w:rsidR="003C100B">
              <w:rPr>
                <w:rFonts w:ascii="Times New Roman" w:eastAsia="Times New Roman" w:hAnsi="Times New Roman" w:cs="Times New Roman"/>
                <w:szCs w:val="24"/>
              </w:rPr>
              <w:t>upakan</w:t>
            </w:r>
            <w:proofErr w:type="spellEnd"/>
            <w:r w:rsidR="003C100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Aries FeriYanto" w:date="2021-12-28T10:21:00Z">
              <w:r w:rsidR="003C10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Aries FeriYanto" w:date="2021-12-28T10:23:00Z">
              <w:r w:rsidRPr="00EC6F38" w:rsidDel="003C100B">
                <w:rPr>
                  <w:rFonts w:ascii="Times New Roman" w:eastAsia="Times New Roman" w:hAnsi="Times New Roman" w:cs="Times New Roman"/>
                  <w:szCs w:val="24"/>
                </w:rPr>
                <w:delText>peningkatan dan pemerataan pendidikan</w:delText>
              </w:r>
            </w:del>
            <w:ins w:id="10" w:author="Aries FeriYanto" w:date="2021-12-28T10:23:00Z"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3C100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>memertakan</w:t>
              </w:r>
              <w:proofErr w:type="spellEnd"/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 xml:space="preserve">  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B12473" w14:textId="4B44689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1" w:author="Aries FeriYanto" w:date="2021-12-28T10:24:00Z">
              <w:r w:rsidRPr="00EC6F38" w:rsidDel="00DB7FDC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12" w:author="Aries FeriYanto" w:date="2021-12-28T10:24:00Z"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3" w:author="Aries FeriYanto" w:date="2021-12-28T10:25:00Z"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>Dikarenkan</w:t>
              </w:r>
              <w:proofErr w:type="spellEnd"/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4" w:author="Aries FeriYanto" w:date="2021-12-28T10:24:00Z">
              <w:r w:rsidR="00DB7FD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ED032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41E357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59D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ADC2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0A55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765CE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1D7218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2CF09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81687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49DD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CD82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E16D0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C53C2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463078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624C6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2BE76F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B832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7D34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428D5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BB7F53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 FeriYanto">
    <w15:presenceInfo w15:providerId="Windows Live" w15:userId="4639f2f23eaafe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C100B"/>
    <w:rsid w:val="0042167F"/>
    <w:rsid w:val="007B0827"/>
    <w:rsid w:val="00924DF5"/>
    <w:rsid w:val="00987535"/>
    <w:rsid w:val="00DB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4D0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B082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 FeriYanto</cp:lastModifiedBy>
  <cp:revision>4</cp:revision>
  <dcterms:created xsi:type="dcterms:W3CDTF">2020-08-26T22:03:00Z</dcterms:created>
  <dcterms:modified xsi:type="dcterms:W3CDTF">2021-12-28T03:25:00Z</dcterms:modified>
</cp:coreProperties>
</file>