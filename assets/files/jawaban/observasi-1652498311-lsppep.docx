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proofErr w:type="spellStart"/>
      <w:r w:rsidRPr="00927764">
        <w:rPr>
          <w:rFonts w:ascii="Cambria" w:hAnsi="Cambria" w:cs="Times New Roman"/>
          <w:sz w:val="24"/>
          <w:szCs w:val="24"/>
        </w:rPr>
        <w:t>Suntinglah</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artikel</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berikut</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ini</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dengan</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menggunakan</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tanda-tanda</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koreksi</w:t>
      </w:r>
      <w:proofErr w:type="spellEnd"/>
      <w:r w:rsidRPr="00927764">
        <w:rPr>
          <w:rFonts w:ascii="Cambria" w:hAnsi="Cambria" w:cs="Times New Roman"/>
          <w:sz w:val="24"/>
          <w:szCs w:val="24"/>
        </w:rPr>
        <w:t>.</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proofErr w:type="spellStart"/>
      <w:r w:rsidRPr="00C50A1E">
        <w:rPr>
          <w:rFonts w:ascii="Times New Roman" w:eastAsia="Times New Roman" w:hAnsi="Times New Roman" w:cs="Times New Roman"/>
          <w:kern w:val="36"/>
          <w:sz w:val="54"/>
          <w:szCs w:val="54"/>
        </w:rPr>
        <w:t>Hujan</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Turun</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Berat</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Badan</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Naik</w:t>
      </w:r>
      <w:proofErr w:type="spellEnd"/>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 xml:space="preserve">5 </w:t>
      </w:r>
      <w:proofErr w:type="spellStart"/>
      <w:r w:rsidRPr="00C50A1E">
        <w:rPr>
          <w:rFonts w:ascii="Roboto" w:eastAsia="Times New Roman" w:hAnsi="Roboto" w:cs="Times New Roman"/>
          <w:sz w:val="17"/>
          <w:szCs w:val="17"/>
        </w:rPr>
        <w:t>Januari</w:t>
      </w:r>
      <w:proofErr w:type="spellEnd"/>
      <w:r w:rsidRPr="00C50A1E">
        <w:rPr>
          <w:rFonts w:ascii="Roboto" w:eastAsia="Times New Roman" w:hAnsi="Roboto" w:cs="Times New Roman"/>
          <w:sz w:val="17"/>
          <w:szCs w:val="17"/>
        </w:rPr>
        <w:t xml:space="preserve"> 2020   20:48 </w:t>
      </w:r>
      <w:proofErr w:type="spellStart"/>
      <w:r w:rsidRPr="00C50A1E">
        <w:rPr>
          <w:rFonts w:ascii="Roboto" w:eastAsia="Times New Roman" w:hAnsi="Roboto" w:cs="Times New Roman"/>
          <w:sz w:val="17"/>
          <w:szCs w:val="17"/>
        </w:rPr>
        <w:t>Diperbarui</w:t>
      </w:r>
      <w:proofErr w:type="spellEnd"/>
      <w:r w:rsidRPr="00C50A1E">
        <w:rPr>
          <w:rFonts w:ascii="Roboto" w:eastAsia="Times New Roman" w:hAnsi="Roboto" w:cs="Times New Roman"/>
          <w:sz w:val="17"/>
          <w:szCs w:val="17"/>
        </w:rPr>
        <w:t xml:space="preserve">: 6 </w:t>
      </w:r>
      <w:proofErr w:type="spellStart"/>
      <w:r w:rsidRPr="00C50A1E">
        <w:rPr>
          <w:rFonts w:ascii="Roboto" w:eastAsia="Times New Roman" w:hAnsi="Roboto" w:cs="Times New Roman"/>
          <w:sz w:val="17"/>
          <w:szCs w:val="17"/>
        </w:rPr>
        <w:t>Januari</w:t>
      </w:r>
      <w:proofErr w:type="spellEnd"/>
      <w:r w:rsidRPr="00C50A1E">
        <w:rPr>
          <w:rFonts w:ascii="Roboto" w:eastAsia="Times New Roman" w:hAnsi="Roboto" w:cs="Times New Roman"/>
          <w:sz w:val="17"/>
          <w:szCs w:val="17"/>
        </w:rPr>
        <w:t xml:space="preserve"> 2020   05:43</w:t>
      </w:r>
      <w:proofErr w:type="gramStart"/>
      <w:r w:rsidRPr="00C50A1E">
        <w:rPr>
          <w:rFonts w:ascii="Roboto" w:eastAsia="Times New Roman" w:hAnsi="Roboto" w:cs="Times New Roman"/>
          <w:sz w:val="17"/>
          <w:szCs w:val="17"/>
        </w:rPr>
        <w:t>  61</w:t>
      </w:r>
      <w:proofErr w:type="gramEnd"/>
      <w:r w:rsidRPr="00C50A1E">
        <w:rPr>
          <w:rFonts w:ascii="Roboto" w:eastAsia="Times New Roman" w:hAnsi="Roboto" w:cs="Times New Roman"/>
          <w:sz w:val="17"/>
          <w:szCs w:val="17"/>
        </w:rPr>
        <w:t>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proofErr w:type="spellStart"/>
      <w:r w:rsidRPr="00C50A1E">
        <w:rPr>
          <w:rFonts w:ascii="Times New Roman" w:eastAsia="Times New Roman" w:hAnsi="Times New Roman" w:cs="Times New Roman"/>
          <w:sz w:val="18"/>
          <w:szCs w:val="18"/>
        </w:rPr>
        <w:t>Ilustrasi</w:t>
      </w:r>
      <w:proofErr w:type="spellEnd"/>
      <w:r w:rsidRPr="00C50A1E">
        <w:rPr>
          <w:rFonts w:ascii="Times New Roman" w:eastAsia="Times New Roman" w:hAnsi="Times New Roman" w:cs="Times New Roman"/>
          <w:sz w:val="18"/>
          <w:szCs w:val="18"/>
        </w:rPr>
        <w:t xml:space="preserve">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i/>
          <w:iCs/>
          <w:sz w:val="24"/>
          <w:szCs w:val="24"/>
        </w:rPr>
        <w:t>Hujan</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turun</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berat</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badan</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naik</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hubungan</w:t>
      </w:r>
      <w:proofErr w:type="spellEnd"/>
      <w:r w:rsidRPr="00C50A1E">
        <w:rPr>
          <w:rFonts w:ascii="Times New Roman" w:eastAsia="Times New Roman" w:hAnsi="Times New Roman" w:cs="Times New Roman"/>
          <w:i/>
          <w:iCs/>
          <w:sz w:val="24"/>
          <w:szCs w:val="24"/>
        </w:rPr>
        <w:t xml:space="preserve"> </w:t>
      </w:r>
      <w:proofErr w:type="spellStart"/>
      <w:ins w:id="0" w:author="Microsoft account" w:date="2022-05-14T09:53:00Z">
        <w:r w:rsidR="0034262F">
          <w:rPr>
            <w:rFonts w:ascii="Times New Roman" w:eastAsia="Times New Roman" w:hAnsi="Times New Roman" w:cs="Times New Roman"/>
            <w:i/>
            <w:iCs/>
            <w:sz w:val="24"/>
            <w:szCs w:val="24"/>
          </w:rPr>
          <w:t>dengan</w:t>
        </w:r>
        <w:proofErr w:type="spellEnd"/>
        <w:r w:rsidR="0034262F">
          <w:rPr>
            <w:rFonts w:ascii="Times New Roman" w:eastAsia="Times New Roman" w:hAnsi="Times New Roman" w:cs="Times New Roman"/>
            <w:i/>
            <w:iCs/>
            <w:sz w:val="24"/>
            <w:szCs w:val="24"/>
          </w:rPr>
          <w:t xml:space="preserve"> </w:t>
        </w:r>
      </w:ins>
      <w:del w:id="1" w:author="Microsoft account" w:date="2022-05-14T09:53:00Z">
        <w:r w:rsidRPr="00C50A1E" w:rsidDel="0034262F">
          <w:rPr>
            <w:rFonts w:ascii="Times New Roman" w:eastAsia="Times New Roman" w:hAnsi="Times New Roman" w:cs="Times New Roman"/>
            <w:i/>
            <w:iCs/>
            <w:sz w:val="24"/>
            <w:szCs w:val="24"/>
          </w:rPr>
          <w:delText xml:space="preserve">sama </w:delText>
        </w:r>
      </w:del>
      <w:proofErr w:type="spellStart"/>
      <w:r w:rsidRPr="00C50A1E">
        <w:rPr>
          <w:rFonts w:ascii="Times New Roman" w:eastAsia="Times New Roman" w:hAnsi="Times New Roman" w:cs="Times New Roman"/>
          <w:i/>
          <w:iCs/>
          <w:sz w:val="24"/>
          <w:szCs w:val="24"/>
        </w:rPr>
        <w:t>dia</w:t>
      </w:r>
      <w:proofErr w:type="spellEnd"/>
      <w:r w:rsidRPr="00C50A1E">
        <w:rPr>
          <w:rFonts w:ascii="Times New Roman" w:eastAsia="Times New Roman" w:hAnsi="Times New Roman" w:cs="Times New Roman"/>
          <w:i/>
          <w:iCs/>
          <w:sz w:val="24"/>
          <w:szCs w:val="24"/>
        </w:rPr>
        <w:t xml:space="preserve"> </w:t>
      </w:r>
      <w:proofErr w:type="spellStart"/>
      <w:proofErr w:type="gramStart"/>
      <w:r w:rsidRPr="00C50A1E">
        <w:rPr>
          <w:rFonts w:ascii="Times New Roman" w:eastAsia="Times New Roman" w:hAnsi="Times New Roman" w:cs="Times New Roman"/>
          <w:i/>
          <w:iCs/>
          <w:sz w:val="24"/>
          <w:szCs w:val="24"/>
        </w:rPr>
        <w:t>tet</w:t>
      </w:r>
      <w:proofErr w:type="gramEnd"/>
      <w:del w:id="2" w:author="Microsoft account" w:date="2022-05-14T09:53:00Z">
        <w:r w:rsidRPr="00C50A1E" w:rsidDel="0034262F">
          <w:rPr>
            <w:rFonts w:ascii="Times New Roman" w:eastAsia="Times New Roman" w:hAnsi="Times New Roman" w:cs="Times New Roman"/>
            <w:i/>
            <w:iCs/>
            <w:sz w:val="24"/>
            <w:szCs w:val="24"/>
          </w:rPr>
          <w:delText>e</w:delText>
        </w:r>
      </w:del>
      <w:ins w:id="3" w:author="Microsoft account" w:date="2022-05-14T09:53:00Z">
        <w:r w:rsidR="0034262F">
          <w:rPr>
            <w:rFonts w:ascii="Times New Roman" w:eastAsia="Times New Roman" w:hAnsi="Times New Roman" w:cs="Times New Roman"/>
            <w:i/>
            <w:iCs/>
            <w:sz w:val="24"/>
            <w:szCs w:val="24"/>
          </w:rPr>
          <w:t>a</w:t>
        </w:r>
      </w:ins>
      <w:r w:rsidRPr="00C50A1E">
        <w:rPr>
          <w:rFonts w:ascii="Times New Roman" w:eastAsia="Times New Roman" w:hAnsi="Times New Roman" w:cs="Times New Roman"/>
          <w:i/>
          <w:iCs/>
          <w:sz w:val="24"/>
          <w:szCs w:val="24"/>
        </w:rPr>
        <w:t>p</w:t>
      </w:r>
      <w:proofErr w:type="spellEnd"/>
      <w:r w:rsidRPr="00C50A1E">
        <w:rPr>
          <w:rFonts w:ascii="Times New Roman" w:eastAsia="Times New Roman" w:hAnsi="Times New Roman" w:cs="Times New Roman"/>
          <w:i/>
          <w:iCs/>
          <w:sz w:val="24"/>
          <w:szCs w:val="24"/>
        </w:rPr>
        <w:t xml:space="preserve"> </w:t>
      </w:r>
      <w:del w:id="4" w:author="Microsoft account" w:date="2022-05-14T09:53:00Z">
        <w:r w:rsidRPr="00C50A1E" w:rsidDel="0034262F">
          <w:rPr>
            <w:rFonts w:ascii="Times New Roman" w:eastAsia="Times New Roman" w:hAnsi="Times New Roman" w:cs="Times New Roman"/>
            <w:i/>
            <w:iCs/>
            <w:sz w:val="24"/>
            <w:szCs w:val="24"/>
          </w:rPr>
          <w:delText>temenan aja</w:delText>
        </w:r>
      </w:del>
      <w:proofErr w:type="spellStart"/>
      <w:ins w:id="5" w:author="Microsoft account" w:date="2022-05-14T09:53:00Z">
        <w:r w:rsidR="0034262F">
          <w:rPr>
            <w:rFonts w:ascii="Times New Roman" w:eastAsia="Times New Roman" w:hAnsi="Times New Roman" w:cs="Times New Roman"/>
            <w:i/>
            <w:iCs/>
            <w:sz w:val="24"/>
            <w:szCs w:val="24"/>
          </w:rPr>
          <w:t>berteman</w:t>
        </w:r>
        <w:proofErr w:type="spellEnd"/>
        <w:r w:rsidR="0034262F">
          <w:rPr>
            <w:rFonts w:ascii="Times New Roman" w:eastAsia="Times New Roman" w:hAnsi="Times New Roman" w:cs="Times New Roman"/>
            <w:i/>
            <w:iCs/>
            <w:sz w:val="24"/>
            <w:szCs w:val="24"/>
          </w:rPr>
          <w:t xml:space="preserve"> </w:t>
        </w:r>
        <w:proofErr w:type="spellStart"/>
        <w:r w:rsidR="0034262F">
          <w:rPr>
            <w:rFonts w:ascii="Times New Roman" w:eastAsia="Times New Roman" w:hAnsi="Times New Roman" w:cs="Times New Roman"/>
            <w:i/>
            <w:iCs/>
            <w:sz w:val="24"/>
            <w:szCs w:val="24"/>
          </w:rPr>
          <w:t>saja</w:t>
        </w:r>
      </w:ins>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Huft</w:t>
      </w:r>
      <w:proofErr w:type="spellEnd"/>
      <w:r w:rsidRPr="00C50A1E">
        <w:rPr>
          <w:rFonts w:ascii="Times New Roman" w:eastAsia="Times New Roman" w:hAnsi="Times New Roman" w:cs="Times New Roman"/>
          <w:i/>
          <w:iCs/>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proofErr w:type="gramStart"/>
      <w:r w:rsidRPr="00C50A1E">
        <w:rPr>
          <w:rFonts w:ascii="Times New Roman" w:eastAsia="Times New Roman" w:hAnsi="Times New Roman" w:cs="Times New Roman"/>
          <w:sz w:val="24"/>
          <w:szCs w:val="24"/>
        </w:rPr>
        <w:t>Apa</w:t>
      </w:r>
      <w:proofErr w:type="spellEnd"/>
      <w:proofErr w:type="gram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romantis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sepiring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mie</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instan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putih</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aromanya</w:t>
      </w:r>
      <w:proofErr w:type="spellEnd"/>
      <w:r w:rsidRPr="00C50A1E">
        <w:rPr>
          <w:rFonts w:ascii="Times New Roman" w:eastAsia="Times New Roman" w:hAnsi="Times New Roman" w:cs="Times New Roman"/>
          <w:sz w:val="24"/>
          <w:szCs w:val="24"/>
        </w:rPr>
        <w:t xml:space="preserve"> </w:t>
      </w:r>
      <w:del w:id="6" w:author="Microsoft account" w:date="2022-05-14T09:54:00Z">
        <w:r w:rsidRPr="00C50A1E" w:rsidDel="0034262F">
          <w:rPr>
            <w:rFonts w:ascii="Times New Roman" w:eastAsia="Times New Roman" w:hAnsi="Times New Roman" w:cs="Times New Roman"/>
            <w:sz w:val="24"/>
            <w:szCs w:val="24"/>
          </w:rPr>
          <w:delText xml:space="preserve">aduhai </w:delText>
        </w:r>
      </w:del>
      <w:proofErr w:type="spellStart"/>
      <w:r w:rsidRPr="00C50A1E">
        <w:rPr>
          <w:rFonts w:ascii="Times New Roman" w:eastAsia="Times New Roman" w:hAnsi="Times New Roman" w:cs="Times New Roman"/>
          <w:sz w:val="24"/>
          <w:szCs w:val="24"/>
        </w:rPr>
        <w:t>menggoda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ind</w:t>
      </w:r>
      <w:del w:id="7" w:author="Microsoft account" w:date="2022-05-14T09:55:00Z">
        <w:r w:rsidRPr="00C50A1E" w:rsidDel="0034262F">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ra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penciuman</w:t>
      </w:r>
      <w:proofErr w:type="spellEnd"/>
      <w:r w:rsidRPr="00C50A1E">
        <w:rPr>
          <w:rFonts w:ascii="Times New Roman" w:eastAsia="Times New Roman" w:hAnsi="Times New Roman" w:cs="Times New Roman"/>
          <w:sz w:val="24"/>
          <w:szCs w:val="24"/>
        </w:rPr>
        <w:t xml:space="preserve"> </w:t>
      </w:r>
      <w:del w:id="8" w:author="Microsoft account" w:date="2022-05-14T09:54:00Z">
        <w:r w:rsidRPr="00C50A1E" w:rsidDel="0034262F">
          <w:rPr>
            <w:rFonts w:ascii="Times New Roman" w:eastAsia="Times New Roman" w:hAnsi="Times New Roman" w:cs="Times New Roman"/>
            <w:sz w:val="24"/>
            <w:szCs w:val="24"/>
          </w:rPr>
          <w:delText xml:space="preserve">itu </w:delText>
        </w:r>
      </w:del>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bakwan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baru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diangkat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penggorengan</w:t>
      </w:r>
      <w:proofErr w:type="spellEnd"/>
      <w:r w:rsidRPr="00C50A1E">
        <w:rPr>
          <w:rFonts w:ascii="Times New Roman" w:eastAsia="Times New Roman" w:hAnsi="Times New Roman" w:cs="Times New Roman"/>
          <w:sz w:val="24"/>
          <w:szCs w:val="24"/>
        </w:rPr>
        <w:t xml:space="preserve"> </w:t>
      </w:r>
      <w:del w:id="9" w:author="Microsoft account" w:date="2022-05-14T09:54:00Z">
        <w:r w:rsidRPr="00C50A1E" w:rsidDel="0034262F">
          <w:rPr>
            <w:rFonts w:ascii="Times New Roman" w:eastAsia="Times New Roman" w:hAnsi="Times New Roman" w:cs="Times New Roman"/>
            <w:sz w:val="24"/>
            <w:szCs w:val="24"/>
          </w:rPr>
          <w:delText>di kala</w:delText>
        </w:r>
      </w:del>
      <w:proofErr w:type="spellStart"/>
      <w:ins w:id="10" w:author="Microsoft account" w:date="2022-05-14T09:54:00Z">
        <w:r w:rsidR="0034262F">
          <w:rPr>
            <w:rFonts w:ascii="Times New Roman" w:eastAsia="Times New Roman" w:hAnsi="Times New Roman" w:cs="Times New Roman"/>
            <w:sz w:val="24"/>
            <w:szCs w:val="24"/>
          </w:rPr>
          <w:t>saat</w:t>
        </w:r>
      </w:ins>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ins w:id="11" w:author="Microsoft account" w:date="2022-05-14T09:54:00Z">
        <w:r w:rsidR="0034262F">
          <w:rPr>
            <w:rFonts w:ascii="Times New Roman" w:eastAsia="Times New Roman" w:hAnsi="Times New Roman" w:cs="Times New Roman"/>
            <w:sz w:val="24"/>
            <w:szCs w:val="24"/>
          </w:rPr>
          <w:t xml:space="preserve"> </w:t>
        </w:r>
        <w:proofErr w:type="spellStart"/>
        <w:r w:rsidR="0034262F">
          <w:rPr>
            <w:rFonts w:ascii="Times New Roman" w:eastAsia="Times New Roman" w:hAnsi="Times New Roman" w:cs="Times New Roman"/>
            <w:sz w:val="24"/>
            <w:szCs w:val="24"/>
          </w:rPr>
          <w:t>turun</w:t>
        </w:r>
      </w:ins>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Januari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del w:id="12" w:author="Microsoft account" w:date="2022-05-14T09:55:00Z">
        <w:r w:rsidRPr="00C50A1E" w:rsidDel="0034262F">
          <w:rPr>
            <w:rFonts w:ascii="Times New Roman" w:eastAsia="Times New Roman" w:hAnsi="Times New Roman" w:cs="Times New Roman"/>
            <w:sz w:val="24"/>
            <w:szCs w:val="24"/>
          </w:rPr>
          <w:delText>sehari-hari</w:delText>
        </w:r>
      </w:del>
      <w:proofErr w:type="spellStart"/>
      <w:ins w:id="13" w:author="Microsoft account" w:date="2022-05-14T09:55:00Z">
        <w:r w:rsidR="0034262F">
          <w:rPr>
            <w:rFonts w:ascii="Times New Roman" w:eastAsia="Times New Roman" w:hAnsi="Times New Roman" w:cs="Times New Roman"/>
            <w:sz w:val="24"/>
            <w:szCs w:val="24"/>
          </w:rPr>
          <w:t>setiap</w:t>
        </w:r>
        <w:proofErr w:type="spellEnd"/>
        <w:r w:rsidR="0034262F">
          <w:rPr>
            <w:rFonts w:ascii="Times New Roman" w:eastAsia="Times New Roman" w:hAnsi="Times New Roman" w:cs="Times New Roman"/>
            <w:sz w:val="24"/>
            <w:szCs w:val="24"/>
          </w:rPr>
          <w:t xml:space="preserve"> </w:t>
        </w:r>
        <w:proofErr w:type="spellStart"/>
        <w:r w:rsidR="0034262F">
          <w:rPr>
            <w:rFonts w:ascii="Times New Roman" w:eastAsia="Times New Roman" w:hAnsi="Times New Roman" w:cs="Times New Roman"/>
            <w:sz w:val="24"/>
            <w:szCs w:val="24"/>
          </w:rPr>
          <w:t>hari</w:t>
        </w:r>
      </w:ins>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begitu</w:t>
      </w:r>
      <w:proofErr w:type="spellEnd"/>
      <w:r w:rsidRPr="00C50A1E">
        <w:rPr>
          <w:rFonts w:ascii="Times New Roman" w:eastAsia="Times New Roman" w:hAnsi="Times New Roman" w:cs="Times New Roman"/>
          <w:sz w:val="24"/>
          <w:szCs w:val="24"/>
        </w:rPr>
        <w:t xml:space="preserve"> kata orang</w:t>
      </w:r>
      <w:del w:id="14" w:author="Microsoft account" w:date="2022-05-14T09:55:00Z">
        <w:r w:rsidRPr="00C50A1E" w:rsidDel="0034262F">
          <w:rPr>
            <w:rFonts w:ascii="Times New Roman" w:eastAsia="Times New Roman" w:hAnsi="Times New Roman" w:cs="Times New Roman"/>
            <w:sz w:val="24"/>
            <w:szCs w:val="24"/>
          </w:rPr>
          <w:delText xml:space="preserve"> sering mengartikannya</w:delText>
        </w:r>
      </w:del>
      <w:ins w:id="15" w:author="Microsoft account" w:date="2022-05-14T09:55:00Z">
        <w:r w:rsidR="0034262F">
          <w:rPr>
            <w:rFonts w:ascii="Times New Roman" w:eastAsia="Times New Roman" w:hAnsi="Times New Roman" w:cs="Times New Roman"/>
            <w:sz w:val="24"/>
            <w:szCs w:val="24"/>
          </w:rPr>
          <w:t xml:space="preserve"> </w:t>
        </w:r>
        <w:proofErr w:type="spellStart"/>
        <w:r w:rsidR="0034262F">
          <w:rPr>
            <w:rFonts w:ascii="Times New Roman" w:eastAsia="Times New Roman" w:hAnsi="Times New Roman" w:cs="Times New Roman"/>
            <w:sz w:val="24"/>
            <w:szCs w:val="24"/>
          </w:rPr>
          <w:t>mengartikannya</w:t>
        </w:r>
      </w:ins>
      <w:proofErr w:type="spellEnd"/>
      <w:r w:rsidRPr="00C50A1E">
        <w:rPr>
          <w:rFonts w:ascii="Times New Roman" w:eastAsia="Times New Roman" w:hAnsi="Times New Roman" w:cs="Times New Roman"/>
          <w:sz w:val="24"/>
          <w:szCs w:val="24"/>
        </w:rPr>
        <w:t xml:space="preserve">. </w:t>
      </w:r>
      <w:del w:id="16" w:author="Microsoft account" w:date="2022-05-14T09:58:00Z">
        <w:r w:rsidRPr="00C50A1E" w:rsidDel="00F54221">
          <w:rPr>
            <w:rFonts w:ascii="Times New Roman" w:eastAsia="Times New Roman" w:hAnsi="Times New Roman" w:cs="Times New Roman"/>
            <w:sz w:val="24"/>
            <w:szCs w:val="24"/>
          </w:rPr>
          <w:delText>Benar saja</w:delText>
        </w:r>
      </w:del>
      <w:proofErr w:type="spellStart"/>
      <w:ins w:id="17" w:author="Microsoft account" w:date="2022-05-14T09:58:00Z">
        <w:r w:rsidR="00F54221">
          <w:rPr>
            <w:rFonts w:ascii="Times New Roman" w:eastAsia="Times New Roman" w:hAnsi="Times New Roman" w:cs="Times New Roman"/>
            <w:sz w:val="24"/>
            <w:szCs w:val="24"/>
          </w:rPr>
          <w:t>Sesuai</w:t>
        </w:r>
        <w:proofErr w:type="spellEnd"/>
        <w:r w:rsidR="00F54221">
          <w:rPr>
            <w:rFonts w:ascii="Times New Roman" w:eastAsia="Times New Roman" w:hAnsi="Times New Roman" w:cs="Times New Roman"/>
            <w:sz w:val="24"/>
            <w:szCs w:val="24"/>
          </w:rPr>
          <w:t xml:space="preserve"> </w:t>
        </w:r>
        <w:proofErr w:type="spellStart"/>
        <w:r w:rsidR="00F54221">
          <w:rPr>
            <w:rFonts w:ascii="Times New Roman" w:eastAsia="Times New Roman" w:hAnsi="Times New Roman" w:cs="Times New Roman"/>
            <w:sz w:val="24"/>
            <w:szCs w:val="24"/>
          </w:rPr>
          <w:t>dengan</w:t>
        </w:r>
        <w:proofErr w:type="spellEnd"/>
        <w:r w:rsidR="00F54221">
          <w:rPr>
            <w:rFonts w:ascii="Times New Roman" w:eastAsia="Times New Roman" w:hAnsi="Times New Roman" w:cs="Times New Roman"/>
            <w:sz w:val="24"/>
            <w:szCs w:val="24"/>
          </w:rPr>
          <w:t xml:space="preserve"> </w:t>
        </w:r>
        <w:proofErr w:type="spellStart"/>
        <w:r w:rsidR="00F54221">
          <w:rPr>
            <w:rFonts w:ascii="Times New Roman" w:eastAsia="Times New Roman" w:hAnsi="Times New Roman" w:cs="Times New Roman"/>
            <w:sz w:val="24"/>
            <w:szCs w:val="24"/>
          </w:rPr>
          <w:t>perkiraan</w:t>
        </w:r>
        <w:proofErr w:type="spellEnd"/>
        <w:r w:rsidR="00F54221">
          <w:rPr>
            <w:rFonts w:ascii="Times New Roman" w:eastAsia="Times New Roman" w:hAnsi="Times New Roman" w:cs="Times New Roman"/>
            <w:sz w:val="24"/>
            <w:szCs w:val="24"/>
          </w:rPr>
          <w:t xml:space="preserve">, </w:t>
        </w:r>
        <w:proofErr w:type="spellStart"/>
        <w:r w:rsidR="00F54221">
          <w:rPr>
            <w:rFonts w:ascii="Times New Roman" w:eastAsia="Times New Roman" w:hAnsi="Times New Roman" w:cs="Times New Roman"/>
            <w:sz w:val="24"/>
            <w:szCs w:val="24"/>
          </w:rPr>
          <w:t>hujan</w:t>
        </w:r>
        <w:proofErr w:type="spellEnd"/>
        <w:r w:rsidR="00F54221">
          <w:rPr>
            <w:rFonts w:ascii="Times New Roman" w:eastAsia="Times New Roman" w:hAnsi="Times New Roman" w:cs="Times New Roman"/>
            <w:sz w:val="24"/>
            <w:szCs w:val="24"/>
          </w:rPr>
          <w:t xml:space="preserve"> </w:t>
        </w:r>
        <w:proofErr w:type="spellStart"/>
        <w:r w:rsidR="00F54221">
          <w:rPr>
            <w:rFonts w:ascii="Times New Roman" w:eastAsia="Times New Roman" w:hAnsi="Times New Roman" w:cs="Times New Roman"/>
            <w:sz w:val="24"/>
            <w:szCs w:val="24"/>
          </w:rPr>
          <w:t>turun</w:t>
        </w:r>
        <w:proofErr w:type="spellEnd"/>
        <w:r w:rsidR="00F54221">
          <w:rPr>
            <w:rFonts w:ascii="Times New Roman" w:eastAsia="Times New Roman" w:hAnsi="Times New Roman" w:cs="Times New Roman"/>
            <w:sz w:val="24"/>
            <w:szCs w:val="24"/>
          </w:rPr>
          <w:t xml:space="preserve"> </w:t>
        </w:r>
        <w:proofErr w:type="spellStart"/>
        <w:r w:rsidR="00F54221">
          <w:rPr>
            <w:rFonts w:ascii="Times New Roman" w:eastAsia="Times New Roman" w:hAnsi="Times New Roman" w:cs="Times New Roman"/>
            <w:sz w:val="24"/>
            <w:szCs w:val="24"/>
          </w:rPr>
          <w:t>sejak</w:t>
        </w:r>
        <w:proofErr w:type="spellEnd"/>
        <w:r w:rsidR="00F54221">
          <w:rPr>
            <w:rFonts w:ascii="Times New Roman" w:eastAsia="Times New Roman" w:hAnsi="Times New Roman" w:cs="Times New Roman"/>
            <w:sz w:val="24"/>
            <w:szCs w:val="24"/>
          </w:rPr>
          <w:t xml:space="preserve"> </w:t>
        </w:r>
        <w:proofErr w:type="spellStart"/>
        <w:r w:rsidR="00F54221">
          <w:rPr>
            <w:rFonts w:ascii="Times New Roman" w:eastAsia="Times New Roman" w:hAnsi="Times New Roman" w:cs="Times New Roman"/>
            <w:sz w:val="24"/>
            <w:szCs w:val="24"/>
          </w:rPr>
          <w:t>awal</w:t>
        </w:r>
        <w:proofErr w:type="spellEnd"/>
        <w:r w:rsidR="00F54221">
          <w:rPr>
            <w:rFonts w:ascii="Times New Roman" w:eastAsia="Times New Roman" w:hAnsi="Times New Roman" w:cs="Times New Roman"/>
            <w:sz w:val="24"/>
            <w:szCs w:val="24"/>
          </w:rPr>
          <w:t xml:space="preserve"> </w:t>
        </w:r>
        <w:proofErr w:type="spellStart"/>
        <w:r w:rsidR="00F54221">
          <w:rPr>
            <w:rFonts w:ascii="Times New Roman" w:eastAsia="Times New Roman" w:hAnsi="Times New Roman" w:cs="Times New Roman"/>
            <w:sz w:val="24"/>
            <w:szCs w:val="24"/>
          </w:rPr>
          <w:t>tahun</w:t>
        </w:r>
      </w:ins>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Meski</w:t>
      </w:r>
      <w:ins w:id="18" w:author="Microsoft account" w:date="2022-05-14T09:56:00Z">
        <w:r w:rsidR="0034262F">
          <w:rPr>
            <w:rFonts w:ascii="Times New Roman" w:eastAsia="Times New Roman" w:hAnsi="Times New Roman" w:cs="Times New Roman"/>
            <w:sz w:val="24"/>
            <w:szCs w:val="24"/>
          </w:rPr>
          <w:t>pun</w:t>
        </w:r>
      </w:ins>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tahun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w:t>
      </w:r>
      <w:proofErr w:type="spellEnd"/>
      <w:ins w:id="19" w:author="Microsoft account" w:date="2022-05-14T09:57:00Z">
        <w:r w:rsidR="0034262F">
          <w:rPr>
            <w:rFonts w:ascii="Times New Roman" w:eastAsia="Times New Roman" w:hAnsi="Times New Roman" w:cs="Times New Roman"/>
            <w:sz w:val="24"/>
            <w:szCs w:val="24"/>
          </w:rPr>
          <w:t xml:space="preserve"> </w:t>
        </w:r>
      </w:ins>
      <w:del w:id="20" w:author="Microsoft account" w:date="2022-05-14T09:57:00Z">
        <w:r w:rsidRPr="00C50A1E" w:rsidDel="0034262F">
          <w:rPr>
            <w:rFonts w:ascii="Times New Roman" w:eastAsia="Times New Roman" w:hAnsi="Times New Roman" w:cs="Times New Roman"/>
            <w:sz w:val="24"/>
            <w:szCs w:val="24"/>
          </w:rPr>
          <w:delText xml:space="preserve"> </w:delText>
        </w:r>
      </w:del>
      <w:proofErr w:type="spellStart"/>
      <w:r w:rsidRPr="00C50A1E">
        <w:rPr>
          <w:rFonts w:ascii="Times New Roman" w:eastAsia="Times New Roman" w:hAnsi="Times New Roman" w:cs="Times New Roman"/>
          <w:sz w:val="24"/>
          <w:szCs w:val="24"/>
        </w:rPr>
        <w:t>awal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musim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di Indonesia </w:t>
      </w:r>
      <w:proofErr w:type="spellStart"/>
      <w:r>
        <w:rPr>
          <w:rFonts w:ascii="Times New Roman" w:eastAsia="Times New Roman" w:hAnsi="Times New Roman" w:cs="Times New Roman"/>
          <w:sz w:val="24"/>
          <w:szCs w:val="24"/>
        </w:rPr>
        <w:t>mundur</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Bulan</w:t>
      </w:r>
      <w:proofErr w:type="spellEnd"/>
      <w:r>
        <w:rPr>
          <w:rFonts w:ascii="Times New Roman" w:eastAsia="Times New Roman" w:hAnsi="Times New Roman" w:cs="Times New Roman"/>
          <w:sz w:val="24"/>
          <w:szCs w:val="24"/>
        </w:rPr>
        <w:t xml:space="preserve"> November</w:t>
      </w:r>
      <w:ins w:id="21" w:author="Microsoft account" w:date="2022-05-14T09:56:00Z">
        <w:r w:rsidR="0034262F">
          <w:rPr>
            <w:rFonts w:ascii="Times New Roman" w:eastAsia="Times New Roman" w:hAnsi="Times New Roman" w:cs="Times New Roman"/>
            <w:sz w:val="24"/>
            <w:szCs w:val="24"/>
          </w:rPr>
          <w:t xml:space="preserve"> </w:t>
        </w:r>
        <w:proofErr w:type="spellStart"/>
        <w:r w:rsidR="0034262F">
          <w:rPr>
            <w:rFonts w:ascii="Times New Roman" w:eastAsia="Times New Roman" w:hAnsi="Times New Roman" w:cs="Times New Roman"/>
            <w:sz w:val="24"/>
            <w:szCs w:val="24"/>
          </w:rPr>
          <w:t>hingga</w:t>
        </w:r>
        <w:proofErr w:type="spellEnd"/>
        <w:r w:rsidR="0034262F">
          <w:rPr>
            <w:rFonts w:ascii="Times New Roman" w:eastAsia="Times New Roman" w:hAnsi="Times New Roman" w:cs="Times New Roman"/>
            <w:sz w:val="24"/>
            <w:szCs w:val="24"/>
          </w:rPr>
          <w:t xml:space="preserve"> </w:t>
        </w:r>
      </w:ins>
      <w:del w:id="22" w:author="Microsoft account" w:date="2022-05-14T09:56:00Z">
        <w:r w:rsidDel="0034262F">
          <w:rPr>
            <w:rFonts w:ascii="Times New Roman" w:eastAsia="Times New Roman" w:hAnsi="Times New Roman" w:cs="Times New Roman"/>
            <w:sz w:val="24"/>
            <w:szCs w:val="24"/>
          </w:rPr>
          <w:delText>-</w:delText>
        </w:r>
      </w:del>
      <w:proofErr w:type="spellStart"/>
      <w:r w:rsidRPr="00C50A1E">
        <w:rPr>
          <w:rFonts w:ascii="Times New Roman" w:eastAsia="Times New Roman" w:hAnsi="Times New Roman" w:cs="Times New Roman"/>
          <w:sz w:val="24"/>
          <w:szCs w:val="24"/>
        </w:rPr>
        <w:t>Desember</w:t>
      </w:r>
      <w:proofErr w:type="spellEnd"/>
      <w:r w:rsidRPr="00C50A1E">
        <w:rPr>
          <w:rFonts w:ascii="Times New Roman" w:eastAsia="Times New Roman" w:hAnsi="Times New Roman" w:cs="Times New Roman"/>
          <w:sz w:val="24"/>
          <w:szCs w:val="24"/>
        </w:rPr>
        <w:t xml:space="preserve"> 2019</w:t>
      </w:r>
      <w:ins w:id="23" w:author="Microsoft account" w:date="2022-05-14T09:59:00Z">
        <w:r w:rsidR="00F54221">
          <w:rPr>
            <w:rFonts w:ascii="Times New Roman" w:eastAsia="Times New Roman" w:hAnsi="Times New Roman" w:cs="Times New Roman"/>
            <w:sz w:val="24"/>
            <w:szCs w:val="24"/>
          </w:rPr>
          <w:t>.</w:t>
        </w:r>
      </w:ins>
      <w:del w:id="24" w:author="Microsoft account" w:date="2022-05-14T09:59:00Z">
        <w:r w:rsidRPr="00C50A1E" w:rsidDel="00F54221">
          <w:rPr>
            <w:rFonts w:ascii="Times New Roman" w:eastAsia="Times New Roman" w:hAnsi="Times New Roman" w:cs="Times New Roman"/>
            <w:sz w:val="24"/>
            <w:szCs w:val="24"/>
          </w:rPr>
          <w:delText xml:space="preserve">, hujan benar-benar </w:delText>
        </w:r>
      </w:del>
      <w:del w:id="25" w:author="Microsoft account" w:date="2022-05-14T09:56:00Z">
        <w:r w:rsidRPr="00C50A1E" w:rsidDel="0034262F">
          <w:rPr>
            <w:rFonts w:ascii="Times New Roman" w:eastAsia="Times New Roman" w:hAnsi="Times New Roman" w:cs="Times New Roman"/>
            <w:sz w:val="24"/>
            <w:szCs w:val="24"/>
          </w:rPr>
          <w:delText>datang seperti</w:delText>
        </w:r>
      </w:del>
      <w:del w:id="26" w:author="Microsoft account" w:date="2022-05-14T09:59:00Z">
        <w:r w:rsidRPr="00C50A1E" w:rsidDel="00F54221">
          <w:rPr>
            <w:rFonts w:ascii="Times New Roman" w:eastAsia="Times New Roman" w:hAnsi="Times New Roman" w:cs="Times New Roman"/>
            <w:sz w:val="24"/>
            <w:szCs w:val="24"/>
          </w:rPr>
          <w:delText xml:space="preserve"> perkiraan. Sudah sangat terasa apalagi sejak awal tahun baru kita.</w:delText>
        </w:r>
      </w:del>
    </w:p>
    <w:p w:rsidR="00F54221" w:rsidRDefault="00F54221" w:rsidP="00927764">
      <w:pPr>
        <w:shd w:val="clear" w:color="auto" w:fill="F5F5F5"/>
        <w:spacing w:after="375"/>
        <w:rPr>
          <w:ins w:id="27" w:author="Microsoft account" w:date="2022-05-14T09:59:00Z"/>
          <w:rFonts w:ascii="Times New Roman" w:eastAsia="Times New Roman" w:hAnsi="Times New Roman" w:cs="Times New Roman"/>
          <w:sz w:val="24"/>
          <w:szCs w:val="24"/>
        </w:rPr>
      </w:pPr>
      <w:proofErr w:type="spellStart"/>
      <w:ins w:id="28" w:author="Microsoft account" w:date="2022-05-14T09:59:00Z">
        <w:r>
          <w:rPr>
            <w:rFonts w:ascii="Times New Roman" w:eastAsia="Times New Roman" w:hAnsi="Times New Roman" w:cs="Times New Roman"/>
            <w:sz w:val="24"/>
            <w:szCs w:val="24"/>
          </w:rPr>
          <w:t>Hujan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disalahkan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mengundang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kenangan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perasaan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hati</w:t>
        </w:r>
        <w:proofErr w:type="spellEnd"/>
        <w:r>
          <w:rPr>
            <w:rFonts w:ascii="Times New Roman" w:eastAsia="Times New Roman" w:hAnsi="Times New Roman" w:cs="Times New Roman"/>
            <w:sz w:val="24"/>
            <w:szCs w:val="24"/>
          </w:rPr>
          <w:t xml:space="preserve"> menjadi </w:t>
        </w:r>
      </w:ins>
      <w:proofErr w:type="spellStart"/>
      <w:ins w:id="29" w:author="Microsoft account" w:date="2022-05-14T10:03:00Z">
        <w:r>
          <w:rPr>
            <w:rFonts w:ascii="Times New Roman" w:eastAsia="Times New Roman" w:hAnsi="Times New Roman" w:cs="Times New Roman"/>
            <w:sz w:val="24"/>
            <w:szCs w:val="24"/>
          </w:rPr>
          <w:t>gundah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gulana</w:t>
        </w:r>
      </w:ins>
      <w:proofErr w:type="spellEnd"/>
      <w:ins w:id="30" w:author="Microsoft account" w:date="2022-05-14T09:59:00Z">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tetapi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perilaku</w:t>
        </w:r>
        <w:proofErr w:type="spellEnd"/>
        <w:r>
          <w:rPr>
            <w:rFonts w:ascii="Times New Roman" w:eastAsia="Times New Roman" w:hAnsi="Times New Roman" w:cs="Times New Roman"/>
            <w:sz w:val="24"/>
            <w:szCs w:val="24"/>
          </w:rPr>
          <w:t xml:space="preserve"> lain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ins>
      <w:proofErr w:type="spellEnd"/>
      <w:ins w:id="31" w:author="Microsoft account" w:date="2022-05-14T10:01:00Z">
        <w:r>
          <w:rPr>
            <w:rFonts w:ascii="Times New Roman" w:eastAsia="Times New Roman" w:hAnsi="Times New Roman" w:cs="Times New Roman"/>
            <w:sz w:val="24"/>
            <w:szCs w:val="24"/>
          </w:rPr>
          <w:t xml:space="preserve"> </w:t>
        </w:r>
      </w:ins>
      <w:proofErr w:type="spellStart"/>
      <w:ins w:id="32" w:author="Microsoft account" w:date="2022-05-14T09:59:00Z">
        <w:r>
          <w:rPr>
            <w:rFonts w:ascii="Times New Roman" w:eastAsia="Times New Roman" w:hAnsi="Times New Roman" w:cs="Times New Roman"/>
            <w:sz w:val="24"/>
            <w:szCs w:val="24"/>
          </w:rPr>
          <w:t>makan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Hujan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kita</w:t>
        </w:r>
        <w:proofErr w:type="spellEnd"/>
        <w:r>
          <w:rPr>
            <w:rFonts w:ascii="Times New Roman" w:eastAsia="Times New Roman" w:hAnsi="Times New Roman" w:cs="Times New Roman"/>
            <w:sz w:val="24"/>
            <w:szCs w:val="24"/>
          </w:rPr>
          <w:t xml:space="preserve"> menjadi </w:t>
        </w:r>
        <w:proofErr w:type="spellStart"/>
        <w:r>
          <w:rPr>
            <w:rFonts w:ascii="Times New Roman" w:eastAsia="Times New Roman" w:hAnsi="Times New Roman" w:cs="Times New Roman"/>
            <w:sz w:val="24"/>
            <w:szCs w:val="24"/>
          </w:rPr>
          <w:t>sering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lapar</w:t>
        </w:r>
        <w:proofErr w:type="spellEnd"/>
        <w:r>
          <w:rPr>
            <w:rFonts w:ascii="Times New Roman" w:eastAsia="Times New Roman" w:hAnsi="Times New Roman" w:cs="Times New Roman"/>
            <w:sz w:val="24"/>
            <w:szCs w:val="24"/>
          </w:rPr>
          <w:t xml:space="preserve">. </w:t>
        </w:r>
      </w:ins>
      <w:proofErr w:type="spellStart"/>
      <w:proofErr w:type="gramStart"/>
      <w:ins w:id="33" w:author="Microsoft account" w:date="2022-05-14T10:01:00Z">
        <w:r>
          <w:rPr>
            <w:rFonts w:ascii="Times New Roman" w:eastAsia="Times New Roman" w:hAnsi="Times New Roman" w:cs="Times New Roman"/>
            <w:sz w:val="24"/>
            <w:szCs w:val="24"/>
          </w:rPr>
          <w:t>Apa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alasannya</w:t>
        </w:r>
        <w:proofErr w:type="spellEnd"/>
        <w:r>
          <w:rPr>
            <w:rFonts w:ascii="Times New Roman" w:eastAsia="Times New Roman" w:hAnsi="Times New Roman" w:cs="Times New Roman"/>
            <w:sz w:val="24"/>
            <w:szCs w:val="24"/>
          </w:rPr>
          <w:t>?</w:t>
        </w:r>
      </w:ins>
    </w:p>
    <w:p w:rsidR="00927764" w:rsidRPr="00C50A1E" w:rsidDel="00F54221" w:rsidRDefault="00927764" w:rsidP="00927764">
      <w:pPr>
        <w:shd w:val="clear" w:color="auto" w:fill="F5F5F5"/>
        <w:spacing w:after="375"/>
        <w:rPr>
          <w:del w:id="34" w:author="Microsoft account" w:date="2022-05-14T10:01:00Z"/>
          <w:rFonts w:ascii="Times New Roman" w:eastAsia="Times New Roman" w:hAnsi="Times New Roman" w:cs="Times New Roman"/>
          <w:sz w:val="24"/>
          <w:szCs w:val="24"/>
        </w:rPr>
      </w:pPr>
      <w:del w:id="35" w:author="Microsoft account" w:date="2022-05-14T10:01:00Z">
        <w:r w:rsidRPr="00C50A1E" w:rsidDel="00F54221">
          <w:rPr>
            <w:rFonts w:ascii="Times New Roman" w:eastAsia="Times New Roman" w:hAnsi="Times New Roman" w:cs="Times New Roman"/>
            <w:sz w:val="24"/>
            <w:szCs w:val="24"/>
          </w:rPr>
          <w:delText>Hujan yang sering disalahkan karena mengundang kenangan ternyata tak hanya pandai membuat perasaan hatimu yang ambyar, pun perilaku kita yang lain. Soal makan. Ya, hujan yang membuat kita jadi sering lapar. Kok bisa ya?</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b/>
          <w:bCs/>
          <w:sz w:val="24"/>
          <w:szCs w:val="24"/>
        </w:rPr>
        <w:t>Mengapa</w:t>
      </w:r>
      <w:proofErr w:type="spellEnd"/>
      <w:r w:rsidRPr="00C50A1E">
        <w:rPr>
          <w:rFonts w:ascii="Times New Roman" w:eastAsia="Times New Roman" w:hAnsi="Times New Roman" w:cs="Times New Roman"/>
          <w:b/>
          <w:bCs/>
          <w:sz w:val="24"/>
          <w:szCs w:val="24"/>
        </w:rPr>
        <w:t xml:space="preserve"> Kita </w:t>
      </w:r>
      <w:proofErr w:type="spellStart"/>
      <w:r w:rsidRPr="00C50A1E">
        <w:rPr>
          <w:rFonts w:ascii="Times New Roman" w:eastAsia="Times New Roman" w:hAnsi="Times New Roman" w:cs="Times New Roman"/>
          <w:b/>
          <w:bCs/>
          <w:sz w:val="24"/>
          <w:szCs w:val="24"/>
        </w:rPr>
        <w:t>Merasa</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Lapar</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Ketika</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Hujan</w:t>
      </w:r>
      <w:proofErr w:type="spellEnd"/>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Siapa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meras</w:t>
      </w:r>
      <w:r>
        <w:rPr>
          <w:rFonts w:ascii="Times New Roman" w:eastAsia="Times New Roman" w:hAnsi="Times New Roman" w:cs="Times New Roman"/>
          <w:sz w:val="24"/>
          <w:szCs w:val="24"/>
        </w:rPr>
        <w:t>a</w:t>
      </w:r>
      <w:ins w:id="36" w:author="Microsoft account" w:date="2022-05-14T10:02:00Z">
        <w:r w:rsidR="00F54221">
          <w:rPr>
            <w:rFonts w:ascii="Times New Roman" w:eastAsia="Times New Roman" w:hAnsi="Times New Roman" w:cs="Times New Roman"/>
            <w:sz w:val="24"/>
            <w:szCs w:val="24"/>
          </w:rPr>
          <w:t>kan</w:t>
        </w:r>
      </w:ins>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hujan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bersama</w:t>
      </w:r>
      <w:proofErr w:type="spellEnd"/>
      <w:ins w:id="37" w:author="Microsoft account" w:date="2022-05-14T10:02:00Z">
        <w:r w:rsidR="00F54221">
          <w:rPr>
            <w:rFonts w:ascii="Times New Roman" w:eastAsia="Times New Roman" w:hAnsi="Times New Roman" w:cs="Times New Roman"/>
            <w:sz w:val="24"/>
            <w:szCs w:val="24"/>
          </w:rPr>
          <w:t xml:space="preserve"> </w:t>
        </w:r>
        <w:proofErr w:type="spellStart"/>
        <w:r w:rsidR="00F54221">
          <w:rPr>
            <w:rFonts w:ascii="Times New Roman" w:eastAsia="Times New Roman" w:hAnsi="Times New Roman" w:cs="Times New Roman"/>
            <w:sz w:val="24"/>
            <w:szCs w:val="24"/>
          </w:rPr>
          <w:t>dengan</w:t>
        </w:r>
      </w:ins>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na</w:t>
      </w:r>
      <w:proofErr w:type="gramEnd"/>
      <w:del w:id="38" w:author="Microsoft account" w:date="2022-05-14T10:05:00Z">
        <w:r w:rsidDel="00F54221">
          <w:rPr>
            <w:rFonts w:ascii="Times New Roman" w:eastAsia="Times New Roman" w:hAnsi="Times New Roman" w:cs="Times New Roman"/>
            <w:sz w:val="24"/>
            <w:szCs w:val="24"/>
          </w:rPr>
          <w:delText>p</w:delText>
        </w:r>
      </w:del>
      <w:ins w:id="39" w:author="Microsoft account" w:date="2022-05-14T10:05:00Z">
        <w:r w:rsidR="00F54221">
          <w:rPr>
            <w:rFonts w:ascii="Times New Roman" w:eastAsia="Times New Roman" w:hAnsi="Times New Roman" w:cs="Times New Roman"/>
            <w:sz w:val="24"/>
            <w:szCs w:val="24"/>
          </w:rPr>
          <w:t>f</w:t>
        </w:r>
      </w:ins>
      <w:r w:rsidRPr="00C50A1E">
        <w:rPr>
          <w:rFonts w:ascii="Times New Roman" w:eastAsia="Times New Roman" w:hAnsi="Times New Roman" w:cs="Times New Roman"/>
          <w:sz w:val="24"/>
          <w:szCs w:val="24"/>
        </w:rPr>
        <w:t>su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tiba-tiba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ikut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meningkat</w:t>
      </w:r>
      <w:proofErr w:type="spellEnd"/>
      <w:ins w:id="40" w:author="Microsoft account" w:date="2022-05-14T10:02:00Z">
        <w:r w:rsidR="00F54221">
          <w:rPr>
            <w:rFonts w:ascii="Times New Roman" w:eastAsia="Times New Roman" w:hAnsi="Times New Roman" w:cs="Times New Roman"/>
            <w:sz w:val="24"/>
            <w:szCs w:val="24"/>
          </w:rPr>
          <w:t xml:space="preserve"> </w:t>
        </w:r>
        <w:proofErr w:type="spellStart"/>
        <w:r w:rsidR="00F54221">
          <w:rPr>
            <w:rFonts w:ascii="Times New Roman" w:eastAsia="Times New Roman" w:hAnsi="Times New Roman" w:cs="Times New Roman"/>
            <w:sz w:val="24"/>
            <w:szCs w:val="24"/>
          </w:rPr>
          <w:t>juga</w:t>
        </w:r>
      </w:ins>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Selain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mengenang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kegiatan</w:t>
      </w:r>
      <w:proofErr w:type="spellEnd"/>
      <w:r w:rsidRPr="00C50A1E">
        <w:rPr>
          <w:rFonts w:ascii="Times New Roman" w:eastAsia="Times New Roman" w:hAnsi="Times New Roman" w:cs="Times New Roman"/>
          <w:sz w:val="24"/>
          <w:szCs w:val="24"/>
        </w:rPr>
        <w:t xml:space="preserve"> yang paling </w:t>
      </w:r>
      <w:proofErr w:type="spellStart"/>
      <w:r w:rsidRPr="00C50A1E">
        <w:rPr>
          <w:rFonts w:ascii="Times New Roman" w:eastAsia="Times New Roman" w:hAnsi="Times New Roman" w:cs="Times New Roman"/>
          <w:sz w:val="24"/>
          <w:szCs w:val="24"/>
        </w:rPr>
        <w:t>asyik</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turun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disebut</w:t>
      </w:r>
      <w:proofErr w:type="spellEnd"/>
      <w:r w:rsidRPr="00C50A1E">
        <w:rPr>
          <w:rFonts w:ascii="Times New Roman" w:eastAsia="Times New Roman" w:hAnsi="Times New Roman" w:cs="Times New Roman"/>
          <w:sz w:val="24"/>
          <w:szCs w:val="24"/>
        </w:rPr>
        <w:t xml:space="preserve"> </w:t>
      </w:r>
      <w:del w:id="41" w:author="Microsoft account" w:date="2022-05-14T10:06:00Z">
        <w:r w:rsidRPr="00C50A1E" w:rsidDel="00F54221">
          <w:rPr>
            <w:rFonts w:ascii="Times New Roman" w:eastAsia="Times New Roman" w:hAnsi="Times New Roman" w:cs="Times New Roman"/>
            <w:sz w:val="24"/>
            <w:szCs w:val="24"/>
          </w:rPr>
          <w:delText xml:space="preserve">cuma </w:delText>
        </w:r>
      </w:del>
      <w:proofErr w:type="spellStart"/>
      <w:r w:rsidRPr="00C50A1E">
        <w:rPr>
          <w:rFonts w:ascii="Times New Roman" w:eastAsia="Times New Roman" w:hAnsi="Times New Roman" w:cs="Times New Roman"/>
          <w:sz w:val="24"/>
          <w:szCs w:val="24"/>
        </w:rPr>
        <w:t>camilan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tapi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jumlah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kalorinya</w:t>
      </w:r>
      <w:proofErr w:type="spellEnd"/>
      <w:r w:rsidRPr="00C50A1E">
        <w:rPr>
          <w:rFonts w:ascii="Times New Roman" w:eastAsia="Times New Roman" w:hAnsi="Times New Roman" w:cs="Times New Roman"/>
          <w:sz w:val="24"/>
          <w:szCs w:val="24"/>
        </w:rPr>
        <w:t xml:space="preserve"> </w:t>
      </w:r>
      <w:del w:id="42" w:author="Microsoft account" w:date="2022-05-14T10:06:00Z">
        <w:r w:rsidRPr="00C50A1E" w:rsidDel="00F54221">
          <w:rPr>
            <w:rFonts w:ascii="Times New Roman" w:eastAsia="Times New Roman" w:hAnsi="Times New Roman" w:cs="Times New Roman"/>
            <w:sz w:val="24"/>
            <w:szCs w:val="24"/>
          </w:rPr>
          <w:delText xml:space="preserve">nyaris </w:delText>
        </w:r>
      </w:del>
      <w:proofErr w:type="spellStart"/>
      <w:ins w:id="43" w:author="Microsoft account" w:date="2022-05-14T10:06:00Z">
        <w:r w:rsidR="00F54221">
          <w:rPr>
            <w:rFonts w:ascii="Times New Roman" w:eastAsia="Times New Roman" w:hAnsi="Times New Roman" w:cs="Times New Roman"/>
            <w:sz w:val="24"/>
            <w:szCs w:val="24"/>
          </w:rPr>
          <w:t>hampir</w:t>
        </w:r>
        <w:proofErr w:type="spellEnd"/>
        <w:r w:rsidR="00F54221" w:rsidRPr="00C50A1E">
          <w:rPr>
            <w:rFonts w:ascii="Times New Roman" w:eastAsia="Times New Roman" w:hAnsi="Times New Roman" w:cs="Times New Roman"/>
            <w:sz w:val="24"/>
            <w:szCs w:val="24"/>
          </w:rPr>
          <w:t xml:space="preserve"> </w:t>
        </w:r>
      </w:ins>
      <w:proofErr w:type="spellStart"/>
      <w:r w:rsidRPr="00C50A1E">
        <w:rPr>
          <w:rFonts w:ascii="Times New Roman" w:eastAsia="Times New Roman" w:hAnsi="Times New Roman" w:cs="Times New Roman"/>
          <w:sz w:val="24"/>
          <w:szCs w:val="24"/>
        </w:rPr>
        <w:t>melebihi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berat</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Sebungkus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keripik</w:t>
      </w:r>
      <w:proofErr w:type="spellEnd"/>
      <w:r w:rsidRPr="00C50A1E">
        <w:rPr>
          <w:rFonts w:ascii="Times New Roman" w:eastAsia="Times New Roman" w:hAnsi="Times New Roman" w:cs="Times New Roman"/>
          <w:sz w:val="24"/>
          <w:szCs w:val="24"/>
        </w:rPr>
        <w:t xml:space="preserve"> </w:t>
      </w:r>
      <w:del w:id="44" w:author="Microsoft account" w:date="2022-05-14T10:07:00Z">
        <w:r w:rsidRPr="00C50A1E" w:rsidDel="00F54221">
          <w:rPr>
            <w:rFonts w:ascii="Times New Roman" w:eastAsia="Times New Roman" w:hAnsi="Times New Roman" w:cs="Times New Roman"/>
            <w:sz w:val="24"/>
            <w:szCs w:val="24"/>
          </w:rPr>
          <w:delText xml:space="preserve">yang </w:delText>
        </w:r>
      </w:del>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del w:id="45" w:author="Microsoft account" w:date="2022-05-14T10:07:00Z">
        <w:r w:rsidRPr="00C50A1E" w:rsidDel="00F54221">
          <w:rPr>
            <w:rFonts w:ascii="Times New Roman" w:eastAsia="Times New Roman" w:hAnsi="Times New Roman" w:cs="Times New Roman"/>
            <w:sz w:val="24"/>
            <w:szCs w:val="24"/>
          </w:rPr>
          <w:delText xml:space="preserve">bisa </w:delText>
        </w:r>
      </w:del>
      <w:proofErr w:type="spellStart"/>
      <w:ins w:id="46" w:author="Microsoft account" w:date="2022-05-14T10:07:00Z">
        <w:r w:rsidR="00F54221">
          <w:rPr>
            <w:rFonts w:ascii="Times New Roman" w:eastAsia="Times New Roman" w:hAnsi="Times New Roman" w:cs="Times New Roman"/>
            <w:sz w:val="24"/>
            <w:szCs w:val="24"/>
          </w:rPr>
          <w:t>dapat</w:t>
        </w:r>
        <w:proofErr w:type="spellEnd"/>
        <w:r w:rsidR="00F54221" w:rsidRPr="00C50A1E">
          <w:rPr>
            <w:rFonts w:ascii="Times New Roman" w:eastAsia="Times New Roman" w:hAnsi="Times New Roman" w:cs="Times New Roman"/>
            <w:sz w:val="24"/>
            <w:szCs w:val="24"/>
          </w:rPr>
          <w:t xml:space="preserve"> </w:t>
        </w:r>
      </w:ins>
      <w:proofErr w:type="spellStart"/>
      <w:r w:rsidRPr="00C50A1E">
        <w:rPr>
          <w:rFonts w:ascii="Times New Roman" w:eastAsia="Times New Roman" w:hAnsi="Times New Roman" w:cs="Times New Roman"/>
          <w:sz w:val="24"/>
          <w:szCs w:val="24"/>
        </w:rPr>
        <w:t>dikonsumsi</w:t>
      </w:r>
      <w:proofErr w:type="spellEnd"/>
      <w:r w:rsidRPr="00C50A1E">
        <w:rPr>
          <w:rFonts w:ascii="Times New Roman" w:eastAsia="Times New Roman" w:hAnsi="Times New Roman" w:cs="Times New Roman"/>
          <w:sz w:val="24"/>
          <w:szCs w:val="24"/>
        </w:rPr>
        <w:t xml:space="preserve"> </w:t>
      </w:r>
      <w:proofErr w:type="spellStart"/>
      <w:ins w:id="47" w:author="Microsoft account" w:date="2022-05-14T10:07:00Z">
        <w:r w:rsidR="00F54221">
          <w:rPr>
            <w:rFonts w:ascii="Times New Roman" w:eastAsia="Times New Roman" w:hAnsi="Times New Roman" w:cs="Times New Roman"/>
            <w:sz w:val="24"/>
            <w:szCs w:val="24"/>
          </w:rPr>
          <w:t>sebanyak</w:t>
        </w:r>
        <w:proofErr w:type="spellEnd"/>
        <w:r w:rsidR="00F54221">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4 </w:t>
      </w:r>
      <w:proofErr w:type="spellStart"/>
      <w:r w:rsidRPr="00C50A1E">
        <w:rPr>
          <w:rFonts w:ascii="Times New Roman" w:eastAsia="Times New Roman" w:hAnsi="Times New Roman" w:cs="Times New Roman"/>
          <w:sz w:val="24"/>
          <w:szCs w:val="24"/>
        </w:rPr>
        <w:t>porsi</w:t>
      </w:r>
      <w:proofErr w:type="spellEnd"/>
      <w:ins w:id="48" w:author="Microsoft account" w:date="2022-05-14T10:07:00Z">
        <w:r w:rsidR="00F54221">
          <w:rPr>
            <w:rFonts w:ascii="Times New Roman" w:eastAsia="Times New Roman" w:hAnsi="Times New Roman" w:cs="Times New Roman"/>
            <w:sz w:val="24"/>
            <w:szCs w:val="24"/>
          </w:rPr>
          <w:t xml:space="preserve"> yang</w:t>
        </w:r>
      </w:ins>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habis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sekali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duduk</w:t>
      </w:r>
      <w:proofErr w:type="spellEnd"/>
      <w:r w:rsidRPr="00C50A1E">
        <w:rPr>
          <w:rFonts w:ascii="Times New Roman" w:eastAsia="Times New Roman" w:hAnsi="Times New Roman" w:cs="Times New Roman"/>
          <w:sz w:val="24"/>
          <w:szCs w:val="24"/>
        </w:rPr>
        <w:t xml:space="preserve">. </w:t>
      </w:r>
      <w:del w:id="49" w:author="Microsoft account" w:date="2022-05-14T10:08:00Z">
        <w:r w:rsidRPr="00C50A1E" w:rsidDel="00F54221">
          <w:rPr>
            <w:rFonts w:ascii="Times New Roman" w:eastAsia="Times New Roman" w:hAnsi="Times New Roman" w:cs="Times New Roman"/>
            <w:sz w:val="24"/>
            <w:szCs w:val="24"/>
          </w:rPr>
          <w:delText>Belum cukup</w:delText>
        </w:r>
      </w:del>
      <w:proofErr w:type="spellStart"/>
      <w:ins w:id="50" w:author="Microsoft account" w:date="2022-05-14T10:08:00Z">
        <w:r w:rsidR="00F54221">
          <w:rPr>
            <w:rFonts w:ascii="Times New Roman" w:eastAsia="Times New Roman" w:hAnsi="Times New Roman" w:cs="Times New Roman"/>
            <w:sz w:val="24"/>
            <w:szCs w:val="24"/>
          </w:rPr>
          <w:t>Apabila</w:t>
        </w:r>
        <w:proofErr w:type="spellEnd"/>
        <w:r w:rsidR="00F54221">
          <w:rPr>
            <w:rFonts w:ascii="Times New Roman" w:eastAsia="Times New Roman" w:hAnsi="Times New Roman" w:cs="Times New Roman"/>
            <w:sz w:val="24"/>
            <w:szCs w:val="24"/>
          </w:rPr>
          <w:t xml:space="preserve"> </w:t>
        </w:r>
        <w:proofErr w:type="spellStart"/>
        <w:r w:rsidR="00F54221">
          <w:rPr>
            <w:rFonts w:ascii="Times New Roman" w:eastAsia="Times New Roman" w:hAnsi="Times New Roman" w:cs="Times New Roman"/>
            <w:sz w:val="24"/>
            <w:szCs w:val="24"/>
          </w:rPr>
          <w:t>belum</w:t>
        </w:r>
        <w:proofErr w:type="spellEnd"/>
        <w:r w:rsidR="00F54221">
          <w:rPr>
            <w:rFonts w:ascii="Times New Roman" w:eastAsia="Times New Roman" w:hAnsi="Times New Roman" w:cs="Times New Roman"/>
            <w:sz w:val="24"/>
            <w:szCs w:val="24"/>
          </w:rPr>
          <w:t xml:space="preserve"> </w:t>
        </w:r>
        <w:proofErr w:type="spellStart"/>
        <w:r w:rsidR="00F54221">
          <w:rPr>
            <w:rFonts w:ascii="Times New Roman" w:eastAsia="Times New Roman" w:hAnsi="Times New Roman" w:cs="Times New Roman"/>
            <w:sz w:val="24"/>
            <w:szCs w:val="24"/>
          </w:rPr>
          <w:t>cukup</w:t>
        </w:r>
      </w:ins>
      <w:proofErr w:type="spellEnd"/>
      <w:del w:id="51" w:author="Microsoft account" w:date="2022-05-14T10:08:00Z">
        <w:r w:rsidRPr="00C50A1E" w:rsidDel="00F54221">
          <w:rPr>
            <w:rFonts w:ascii="Times New Roman" w:eastAsia="Times New Roman" w:hAnsi="Times New Roman" w:cs="Times New Roman"/>
            <w:sz w:val="24"/>
            <w:szCs w:val="24"/>
          </w:rPr>
          <w:delText>, tambah lagi gorenganny</w:delText>
        </w:r>
      </w:del>
      <w:ins w:id="52" w:author="Microsoft account" w:date="2022-05-14T10:08:00Z">
        <w:r w:rsidR="00F54221">
          <w:rPr>
            <w:rFonts w:ascii="Times New Roman" w:eastAsia="Times New Roman" w:hAnsi="Times New Roman" w:cs="Times New Roman"/>
            <w:sz w:val="24"/>
            <w:szCs w:val="24"/>
          </w:rPr>
          <w:t xml:space="preserve">, </w:t>
        </w:r>
        <w:proofErr w:type="spellStart"/>
        <w:r w:rsidR="00F54221">
          <w:rPr>
            <w:rFonts w:ascii="Times New Roman" w:eastAsia="Times New Roman" w:hAnsi="Times New Roman" w:cs="Times New Roman"/>
            <w:sz w:val="24"/>
            <w:szCs w:val="24"/>
          </w:rPr>
          <w:t>tambah</w:t>
        </w:r>
        <w:proofErr w:type="spellEnd"/>
        <w:r w:rsidR="00F54221">
          <w:rPr>
            <w:rFonts w:ascii="Times New Roman" w:eastAsia="Times New Roman" w:hAnsi="Times New Roman" w:cs="Times New Roman"/>
            <w:sz w:val="24"/>
            <w:szCs w:val="24"/>
          </w:rPr>
          <w:t xml:space="preserve"> </w:t>
        </w:r>
        <w:proofErr w:type="spellStart"/>
        <w:r w:rsidR="00F54221">
          <w:rPr>
            <w:rFonts w:ascii="Times New Roman" w:eastAsia="Times New Roman" w:hAnsi="Times New Roman" w:cs="Times New Roman"/>
            <w:sz w:val="24"/>
            <w:szCs w:val="24"/>
          </w:rPr>
          <w:t>gorengan</w:t>
        </w:r>
        <w:proofErr w:type="spellEnd"/>
        <w:r w:rsidR="00F54221">
          <w:rPr>
            <w:rFonts w:ascii="Times New Roman" w:eastAsia="Times New Roman" w:hAnsi="Times New Roman" w:cs="Times New Roman"/>
            <w:sz w:val="24"/>
            <w:szCs w:val="24"/>
          </w:rPr>
          <w:t xml:space="preserve"> </w:t>
        </w:r>
        <w:proofErr w:type="spellStart"/>
        <w:r w:rsidR="00F54221">
          <w:rPr>
            <w:rFonts w:ascii="Times New Roman" w:eastAsia="Times New Roman" w:hAnsi="Times New Roman" w:cs="Times New Roman"/>
            <w:sz w:val="24"/>
            <w:szCs w:val="24"/>
          </w:rPr>
          <w:t>sebanyak</w:t>
        </w:r>
      </w:ins>
      <w:proofErr w:type="spellEnd"/>
      <w:del w:id="53" w:author="Microsoft account" w:date="2022-05-14T10:08:00Z">
        <w:r w:rsidRPr="00C50A1E" w:rsidDel="00F54221">
          <w:rPr>
            <w:rFonts w:ascii="Times New Roman" w:eastAsia="Times New Roman" w:hAnsi="Times New Roman" w:cs="Times New Roman"/>
            <w:sz w:val="24"/>
            <w:szCs w:val="24"/>
          </w:rPr>
          <w:delText>a,</w:delText>
        </w:r>
      </w:del>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satu</w:t>
      </w:r>
      <w:proofErr w:type="spellEnd"/>
      <w:del w:id="54" w:author="Microsoft account" w:date="2022-05-14T10:08:00Z">
        <w:r w:rsidRPr="00C50A1E" w:rsidDel="003F7F70">
          <w:rPr>
            <w:rFonts w:ascii="Times New Roman" w:eastAsia="Times New Roman" w:hAnsi="Times New Roman" w:cs="Times New Roman"/>
            <w:sz w:val="24"/>
            <w:szCs w:val="24"/>
          </w:rPr>
          <w:delText>-</w:delText>
        </w:r>
      </w:del>
      <w:ins w:id="55" w:author="Microsoft account" w:date="2022-05-14T10:08:00Z">
        <w:r w:rsidR="003F7F70">
          <w:rPr>
            <w:rFonts w:ascii="Times New Roman" w:eastAsia="Times New Roman" w:hAnsi="Times New Roman" w:cs="Times New Roman"/>
            <w:sz w:val="24"/>
            <w:szCs w:val="24"/>
          </w:rPr>
          <w:t xml:space="preserve"> </w:t>
        </w:r>
        <w:proofErr w:type="spellStart"/>
        <w:r w:rsidR="003F7F70">
          <w:rPr>
            <w:rFonts w:ascii="Times New Roman" w:eastAsia="Times New Roman" w:hAnsi="Times New Roman" w:cs="Times New Roman"/>
            <w:sz w:val="24"/>
            <w:szCs w:val="24"/>
          </w:rPr>
          <w:t>hingga</w:t>
        </w:r>
        <w:proofErr w:type="spellEnd"/>
        <w:r w:rsidR="003F7F70">
          <w:rPr>
            <w:rFonts w:ascii="Times New Roman" w:eastAsia="Times New Roman" w:hAnsi="Times New Roman" w:cs="Times New Roman"/>
            <w:sz w:val="24"/>
            <w:szCs w:val="24"/>
          </w:rPr>
          <w:t xml:space="preserve"> </w:t>
        </w:r>
      </w:ins>
      <w:proofErr w:type="spellStart"/>
      <w:r w:rsidRPr="00C50A1E">
        <w:rPr>
          <w:rFonts w:ascii="Times New Roman" w:eastAsia="Times New Roman" w:hAnsi="Times New Roman" w:cs="Times New Roman"/>
          <w:sz w:val="24"/>
          <w:szCs w:val="24"/>
        </w:rPr>
        <w:t>dua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biji</w:t>
      </w:r>
      <w:proofErr w:type="spellEnd"/>
      <w:r w:rsidRPr="00C50A1E">
        <w:rPr>
          <w:rFonts w:ascii="Times New Roman" w:eastAsia="Times New Roman" w:hAnsi="Times New Roman" w:cs="Times New Roman"/>
          <w:sz w:val="24"/>
          <w:szCs w:val="24"/>
        </w:rPr>
        <w:t xml:space="preserve"> </w:t>
      </w:r>
      <w:del w:id="56" w:author="Microsoft account" w:date="2022-05-14T10:09:00Z">
        <w:r w:rsidRPr="00C50A1E" w:rsidDel="003F7F70">
          <w:rPr>
            <w:rFonts w:ascii="Times New Roman" w:eastAsia="Times New Roman" w:hAnsi="Times New Roman" w:cs="Times New Roman"/>
            <w:sz w:val="24"/>
            <w:szCs w:val="24"/>
          </w:rPr>
          <w:delText>eh kok jadi lima?</w:delText>
        </w:r>
      </w:del>
      <w:proofErr w:type="spellStart"/>
      <w:ins w:id="57" w:author="Microsoft account" w:date="2022-05-14T10:09:00Z">
        <w:r w:rsidR="003F7F70">
          <w:rPr>
            <w:rFonts w:ascii="Times New Roman" w:eastAsia="Times New Roman" w:hAnsi="Times New Roman" w:cs="Times New Roman"/>
            <w:sz w:val="24"/>
            <w:szCs w:val="24"/>
          </w:rPr>
          <w:t>dan</w:t>
        </w:r>
        <w:proofErr w:type="spellEnd"/>
        <w:r w:rsidR="003F7F70">
          <w:rPr>
            <w:rFonts w:ascii="Times New Roman" w:eastAsia="Times New Roman" w:hAnsi="Times New Roman" w:cs="Times New Roman"/>
            <w:sz w:val="24"/>
            <w:szCs w:val="24"/>
          </w:rPr>
          <w:t xml:space="preserve"> </w:t>
        </w:r>
        <w:proofErr w:type="spellStart"/>
        <w:r w:rsidR="003F7F70">
          <w:rPr>
            <w:rFonts w:ascii="Times New Roman" w:eastAsia="Times New Roman" w:hAnsi="Times New Roman" w:cs="Times New Roman"/>
            <w:sz w:val="24"/>
            <w:szCs w:val="24"/>
          </w:rPr>
          <w:t>tidak</w:t>
        </w:r>
        <w:proofErr w:type="spellEnd"/>
        <w:r w:rsidR="003F7F70">
          <w:rPr>
            <w:rFonts w:ascii="Times New Roman" w:eastAsia="Times New Roman" w:hAnsi="Times New Roman" w:cs="Times New Roman"/>
            <w:sz w:val="24"/>
            <w:szCs w:val="24"/>
          </w:rPr>
          <w:t xml:space="preserve"> </w:t>
        </w:r>
        <w:proofErr w:type="spellStart"/>
        <w:r w:rsidR="003F7F70">
          <w:rPr>
            <w:rFonts w:ascii="Times New Roman" w:eastAsia="Times New Roman" w:hAnsi="Times New Roman" w:cs="Times New Roman"/>
            <w:sz w:val="24"/>
            <w:szCs w:val="24"/>
          </w:rPr>
          <w:t>terasa</w:t>
        </w:r>
        <w:proofErr w:type="spellEnd"/>
        <w:r w:rsidR="003F7F70">
          <w:rPr>
            <w:rFonts w:ascii="Times New Roman" w:eastAsia="Times New Roman" w:hAnsi="Times New Roman" w:cs="Times New Roman"/>
            <w:sz w:val="24"/>
            <w:szCs w:val="24"/>
          </w:rPr>
          <w:t xml:space="preserve"> </w:t>
        </w:r>
        <w:proofErr w:type="spellStart"/>
        <w:r w:rsidR="003F7F70">
          <w:rPr>
            <w:rFonts w:ascii="Times New Roman" w:eastAsia="Times New Roman" w:hAnsi="Times New Roman" w:cs="Times New Roman"/>
            <w:sz w:val="24"/>
            <w:szCs w:val="24"/>
          </w:rPr>
          <w:t>hingga</w:t>
        </w:r>
        <w:proofErr w:type="spellEnd"/>
        <w:r w:rsidR="003F7F70">
          <w:rPr>
            <w:rFonts w:ascii="Times New Roman" w:eastAsia="Times New Roman" w:hAnsi="Times New Roman" w:cs="Times New Roman"/>
            <w:sz w:val="24"/>
            <w:szCs w:val="24"/>
          </w:rPr>
          <w:t xml:space="preserve"> </w:t>
        </w:r>
        <w:proofErr w:type="gramStart"/>
        <w:r w:rsidR="003F7F70">
          <w:rPr>
            <w:rFonts w:ascii="Times New Roman" w:eastAsia="Times New Roman" w:hAnsi="Times New Roman" w:cs="Times New Roman"/>
            <w:sz w:val="24"/>
            <w:szCs w:val="24"/>
          </w:rPr>
          <w:t>lima</w:t>
        </w:r>
        <w:proofErr w:type="gramEnd"/>
        <w:r w:rsidR="003F7F70">
          <w:rPr>
            <w:rFonts w:ascii="Times New Roman" w:eastAsia="Times New Roman" w:hAnsi="Times New Roman" w:cs="Times New Roman"/>
            <w:sz w:val="24"/>
            <w:szCs w:val="24"/>
          </w:rPr>
          <w:t xml:space="preserve"> </w:t>
        </w:r>
        <w:proofErr w:type="spellStart"/>
        <w:r w:rsidR="003F7F70">
          <w:rPr>
            <w:rFonts w:ascii="Times New Roman" w:eastAsia="Times New Roman" w:hAnsi="Times New Roman" w:cs="Times New Roman"/>
            <w:sz w:val="24"/>
            <w:szCs w:val="24"/>
          </w:rPr>
          <w:t>biji</w:t>
        </w:r>
        <w:proofErr w:type="spellEnd"/>
        <w:r w:rsidR="003F7F70">
          <w:rPr>
            <w:rFonts w:ascii="Times New Roman" w:eastAsia="Times New Roman" w:hAnsi="Times New Roman" w:cs="Times New Roman"/>
            <w:sz w:val="24"/>
            <w:szCs w:val="24"/>
          </w:rPr>
          <w:t xml:space="preserve">. </w:t>
        </w:r>
      </w:ins>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lastRenderedPageBreak/>
        <w:t>Hujan</w:t>
      </w:r>
      <w:proofErr w:type="spellEnd"/>
      <w:del w:id="58" w:author="Microsoft account" w:date="2022-05-14T10:09:00Z">
        <w:r w:rsidRPr="00C50A1E" w:rsidDel="003F7F70">
          <w:rPr>
            <w:rFonts w:ascii="Times New Roman" w:eastAsia="Times New Roman" w:hAnsi="Times New Roman" w:cs="Times New Roman"/>
            <w:sz w:val="24"/>
            <w:szCs w:val="24"/>
          </w:rPr>
          <w:delText xml:space="preserve"> yang</w:delText>
        </w:r>
      </w:del>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suasana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dingin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trike/>
          <w:sz w:val="24"/>
          <w:szCs w:val="24"/>
        </w:rPr>
        <w:t>seperti</w:t>
      </w:r>
      <w:proofErr w:type="spellEnd"/>
      <w:r w:rsidRPr="00C50A1E">
        <w:rPr>
          <w:rFonts w:ascii="Times New Roman" w:eastAsia="Times New Roman" w:hAnsi="Times New Roman" w:cs="Times New Roman"/>
          <w:strike/>
          <w:sz w:val="24"/>
          <w:szCs w:val="24"/>
        </w:rPr>
        <w:t xml:space="preserve"> </w:t>
      </w:r>
      <w:proofErr w:type="spellStart"/>
      <w:r w:rsidRPr="00C50A1E">
        <w:rPr>
          <w:rFonts w:ascii="Times New Roman" w:eastAsia="Times New Roman" w:hAnsi="Times New Roman" w:cs="Times New Roman"/>
          <w:strike/>
          <w:sz w:val="24"/>
          <w:szCs w:val="24"/>
        </w:rPr>
        <w:t>sikapnya</w:t>
      </w:r>
      <w:proofErr w:type="spellEnd"/>
      <w:r w:rsidRPr="00C50A1E">
        <w:rPr>
          <w:rFonts w:ascii="Times New Roman" w:eastAsia="Times New Roman" w:hAnsi="Times New Roman" w:cs="Times New Roman"/>
          <w:strike/>
          <w:sz w:val="24"/>
          <w:szCs w:val="24"/>
        </w:rPr>
        <w:t xml:space="preserve"> </w:t>
      </w:r>
      <w:proofErr w:type="spellStart"/>
      <w:r w:rsidRPr="00C50A1E">
        <w:rPr>
          <w:rFonts w:ascii="Times New Roman" w:eastAsia="Times New Roman" w:hAnsi="Times New Roman" w:cs="Times New Roman"/>
          <w:strike/>
          <w:sz w:val="24"/>
          <w:szCs w:val="24"/>
        </w:rPr>
        <w:t>padamu</w:t>
      </w:r>
      <w:proofErr w:type="spellEnd"/>
      <w:r w:rsidRPr="00C50A1E">
        <w:rPr>
          <w:rFonts w:ascii="Times New Roman" w:eastAsia="Times New Roman" w:hAnsi="Times New Roman" w:cs="Times New Roman"/>
          <w:sz w:val="24"/>
          <w:szCs w:val="24"/>
        </w:rPr>
        <w:t xml:space="preserve">, </w:t>
      </w:r>
      <w:del w:id="59" w:author="Microsoft account" w:date="2022-05-14T10:10:00Z">
        <w:r w:rsidRPr="00C50A1E" w:rsidDel="003F7F70">
          <w:rPr>
            <w:rFonts w:ascii="Times New Roman" w:eastAsia="Times New Roman" w:hAnsi="Times New Roman" w:cs="Times New Roman"/>
            <w:sz w:val="24"/>
            <w:szCs w:val="24"/>
          </w:rPr>
          <w:delText>memang bisa</w:delText>
        </w:r>
      </w:del>
      <w:ins w:id="60" w:author="Microsoft account" w:date="2022-05-14T10:10:00Z">
        <w:r w:rsidR="003F7F70">
          <w:rPr>
            <w:rFonts w:ascii="Times New Roman" w:eastAsia="Times New Roman" w:hAnsi="Times New Roman" w:cs="Times New Roman"/>
            <w:sz w:val="24"/>
            <w:szCs w:val="24"/>
          </w:rPr>
          <w:t>menjadi</w:t>
        </w:r>
      </w:ins>
      <w:del w:id="61" w:author="Microsoft account" w:date="2022-05-14T10:10:00Z">
        <w:r w:rsidRPr="00C50A1E" w:rsidDel="003F7F70">
          <w:rPr>
            <w:rFonts w:ascii="Times New Roman" w:eastAsia="Times New Roman" w:hAnsi="Times New Roman" w:cs="Times New Roman"/>
            <w:sz w:val="24"/>
            <w:szCs w:val="24"/>
          </w:rPr>
          <w:delText xml:space="preserve"> jadi </w:delText>
        </w:r>
      </w:del>
      <w:ins w:id="62" w:author="Microsoft account" w:date="2022-05-14T10:10:00Z">
        <w:r w:rsidR="003F7F70">
          <w:rPr>
            <w:rFonts w:ascii="Times New Roman" w:eastAsia="Times New Roman" w:hAnsi="Times New Roman" w:cs="Times New Roman"/>
            <w:sz w:val="24"/>
            <w:szCs w:val="24"/>
          </w:rPr>
          <w:t xml:space="preserve"> </w:t>
        </w:r>
      </w:ins>
      <w:proofErr w:type="spellStart"/>
      <w:r w:rsidRPr="00C50A1E">
        <w:rPr>
          <w:rFonts w:ascii="Times New Roman" w:eastAsia="Times New Roman" w:hAnsi="Times New Roman" w:cs="Times New Roman"/>
          <w:sz w:val="24"/>
          <w:szCs w:val="24"/>
        </w:rPr>
        <w:t>salah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satu</w:t>
      </w:r>
      <w:proofErr w:type="spellEnd"/>
      <w:r w:rsidRPr="00C50A1E">
        <w:rPr>
          <w:rFonts w:ascii="Times New Roman" w:eastAsia="Times New Roman" w:hAnsi="Times New Roman" w:cs="Times New Roman"/>
          <w:sz w:val="24"/>
          <w:szCs w:val="24"/>
        </w:rPr>
        <w:t xml:space="preserve"> </w:t>
      </w:r>
      <w:del w:id="63" w:author="Microsoft account" w:date="2022-05-14T10:10:00Z">
        <w:r w:rsidRPr="00C50A1E" w:rsidDel="003F7F70">
          <w:rPr>
            <w:rFonts w:ascii="Times New Roman" w:eastAsia="Times New Roman" w:hAnsi="Times New Roman" w:cs="Times New Roman"/>
            <w:sz w:val="24"/>
            <w:szCs w:val="24"/>
          </w:rPr>
          <w:delText>pencetus mengapa</w:delText>
        </w:r>
      </w:del>
      <w:proofErr w:type="spellStart"/>
      <w:ins w:id="64" w:author="Microsoft account" w:date="2022-05-14T10:10:00Z">
        <w:r w:rsidR="003F7F70">
          <w:rPr>
            <w:rFonts w:ascii="Times New Roman" w:eastAsia="Times New Roman" w:hAnsi="Times New Roman" w:cs="Times New Roman"/>
            <w:sz w:val="24"/>
            <w:szCs w:val="24"/>
          </w:rPr>
          <w:t>alasan</w:t>
        </w:r>
      </w:ins>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Terutama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w:t>
      </w:r>
      <w:del w:id="65" w:author="Microsoft account" w:date="2022-05-14T10:10:00Z">
        <w:r w:rsidRPr="00C50A1E" w:rsidDel="003F7F70">
          <w:rPr>
            <w:rFonts w:ascii="Times New Roman" w:eastAsia="Times New Roman" w:hAnsi="Times New Roman" w:cs="Times New Roman"/>
            <w:sz w:val="24"/>
            <w:szCs w:val="24"/>
          </w:rPr>
          <w:delText xml:space="preserve">yang </w:delText>
        </w:r>
      </w:del>
      <w:proofErr w:type="spellStart"/>
      <w:r w:rsidRPr="00C50A1E">
        <w:rPr>
          <w:rFonts w:ascii="Times New Roman" w:eastAsia="Times New Roman" w:hAnsi="Times New Roman" w:cs="Times New Roman"/>
          <w:sz w:val="24"/>
          <w:szCs w:val="24"/>
        </w:rPr>
        <w:t>seperti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tahu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bulat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digoreng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dadakan</w:t>
      </w:r>
      <w:proofErr w:type="spellEnd"/>
      <w:r w:rsidRPr="00C50A1E">
        <w:rPr>
          <w:rFonts w:ascii="Times New Roman" w:eastAsia="Times New Roman" w:hAnsi="Times New Roman" w:cs="Times New Roman"/>
          <w:sz w:val="24"/>
          <w:szCs w:val="24"/>
        </w:rPr>
        <w:t xml:space="preserve"> alias </w:t>
      </w:r>
      <w:del w:id="66" w:author="Microsoft account" w:date="2022-05-14T10:10:00Z">
        <w:r w:rsidRPr="00C50A1E" w:rsidDel="003F7F70">
          <w:rPr>
            <w:rFonts w:ascii="Times New Roman" w:eastAsia="Times New Roman" w:hAnsi="Times New Roman" w:cs="Times New Roman"/>
            <w:sz w:val="24"/>
            <w:szCs w:val="24"/>
          </w:rPr>
          <w:delText xml:space="preserve">yang </w:delText>
        </w:r>
      </w:del>
      <w:proofErr w:type="spellStart"/>
      <w:r w:rsidRPr="00C50A1E">
        <w:rPr>
          <w:rFonts w:ascii="Times New Roman" w:eastAsia="Times New Roman" w:hAnsi="Times New Roman" w:cs="Times New Roman"/>
          <w:sz w:val="24"/>
          <w:szCs w:val="24"/>
        </w:rPr>
        <w:t>masih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tubuh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mendapat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panas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akibat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terjadinya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peningkatan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metabolisme</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tubuh</w:t>
      </w:r>
      <w:proofErr w:type="spellEnd"/>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Padahal</w:t>
      </w:r>
      <w:proofErr w:type="spellEnd"/>
      <w:r w:rsidRPr="00C50A1E">
        <w:rPr>
          <w:rFonts w:ascii="Times New Roman" w:eastAsia="Times New Roman" w:hAnsi="Times New Roman" w:cs="Times New Roman"/>
          <w:sz w:val="24"/>
          <w:szCs w:val="24"/>
        </w:rPr>
        <w:t xml:space="preserve"> </w:t>
      </w:r>
      <w:del w:id="67" w:author="Microsoft account" w:date="2022-05-14T10:11:00Z">
        <w:r w:rsidRPr="00C50A1E" w:rsidDel="003F7F70">
          <w:rPr>
            <w:rFonts w:ascii="Times New Roman" w:eastAsia="Times New Roman" w:hAnsi="Times New Roman" w:cs="Times New Roman"/>
            <w:sz w:val="24"/>
            <w:szCs w:val="24"/>
          </w:rPr>
          <w:delText xml:space="preserve">kenyataannya, </w:delText>
        </w:r>
      </w:del>
      <w:proofErr w:type="spellStart"/>
      <w:r w:rsidRPr="00C50A1E">
        <w:rPr>
          <w:rFonts w:ascii="Times New Roman" w:eastAsia="Times New Roman" w:hAnsi="Times New Roman" w:cs="Times New Roman"/>
          <w:sz w:val="24"/>
          <w:szCs w:val="24"/>
        </w:rPr>
        <w:t>dingin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terjadi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akibat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benar-benar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tubuh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memerlukan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kalori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tambahan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del w:id="68" w:author="Microsoft account" w:date="2022-05-14T10:11:00Z">
        <w:r w:rsidRPr="00C50A1E" w:rsidDel="003F7F70">
          <w:rPr>
            <w:rFonts w:ascii="Times New Roman" w:eastAsia="Times New Roman" w:hAnsi="Times New Roman" w:cs="Times New Roman"/>
            <w:sz w:val="24"/>
            <w:szCs w:val="24"/>
          </w:rPr>
          <w:delText>mu, lho</w:delText>
        </w:r>
      </w:del>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Dingin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kira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ternyata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sedingin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kenyataannya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kok</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b/>
          <w:bCs/>
          <w:sz w:val="24"/>
          <w:szCs w:val="24"/>
        </w:rPr>
        <w:t>Ternyata</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Ini</w:t>
      </w:r>
      <w:proofErr w:type="spellEnd"/>
      <w:r w:rsidRPr="00C50A1E">
        <w:rPr>
          <w:rFonts w:ascii="Times New Roman" w:eastAsia="Times New Roman" w:hAnsi="Times New Roman" w:cs="Times New Roman"/>
          <w:b/>
          <w:bCs/>
          <w:sz w:val="24"/>
          <w:szCs w:val="24"/>
        </w:rPr>
        <w:t xml:space="preserve"> yang </w:t>
      </w:r>
      <w:proofErr w:type="spellStart"/>
      <w:r w:rsidRPr="00C50A1E">
        <w:rPr>
          <w:rFonts w:ascii="Times New Roman" w:eastAsia="Times New Roman" w:hAnsi="Times New Roman" w:cs="Times New Roman"/>
          <w:b/>
          <w:bCs/>
          <w:sz w:val="24"/>
          <w:szCs w:val="24"/>
        </w:rPr>
        <w:t>Bisa</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Jadi</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Sebabnya</w:t>
      </w:r>
      <w:proofErr w:type="spellEnd"/>
      <w:r w:rsidRPr="00C50A1E">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Selama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datang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tentu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berlindung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ruangan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Ruangan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jarak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dekat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soal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akses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yang </w:t>
      </w:r>
      <w:del w:id="69" w:author="Microsoft account" w:date="2022-05-14T10:13:00Z">
        <w:r w:rsidRPr="00C50A1E" w:rsidDel="003F7F70">
          <w:rPr>
            <w:rFonts w:ascii="Times New Roman" w:eastAsia="Times New Roman" w:hAnsi="Times New Roman" w:cs="Times New Roman"/>
            <w:sz w:val="24"/>
            <w:szCs w:val="24"/>
          </w:rPr>
          <w:delText>jadi tak lagi berjarak. Ehem.</w:delText>
        </w:r>
      </w:del>
      <w:proofErr w:type="spellStart"/>
      <w:ins w:id="70" w:author="Microsoft account" w:date="2022-05-14T10:13:00Z">
        <w:r w:rsidR="003F7F70">
          <w:rPr>
            <w:rFonts w:ascii="Times New Roman" w:eastAsia="Times New Roman" w:hAnsi="Times New Roman" w:cs="Times New Roman"/>
            <w:sz w:val="24"/>
            <w:szCs w:val="24"/>
          </w:rPr>
          <w:t>semakin</w:t>
        </w:r>
        <w:proofErr w:type="spellEnd"/>
        <w:r w:rsidR="003F7F70">
          <w:rPr>
            <w:rFonts w:ascii="Times New Roman" w:eastAsia="Times New Roman" w:hAnsi="Times New Roman" w:cs="Times New Roman"/>
            <w:sz w:val="24"/>
            <w:szCs w:val="24"/>
          </w:rPr>
          <w:t xml:space="preserve"> </w:t>
        </w:r>
        <w:proofErr w:type="spellStart"/>
        <w:r w:rsidR="003F7F70">
          <w:rPr>
            <w:rFonts w:ascii="Times New Roman" w:eastAsia="Times New Roman" w:hAnsi="Times New Roman" w:cs="Times New Roman"/>
            <w:sz w:val="24"/>
            <w:szCs w:val="24"/>
          </w:rPr>
          <w:t>dekat</w:t>
        </w:r>
        <w:proofErr w:type="spellEnd"/>
        <w:r w:rsidR="003F7F70">
          <w:rPr>
            <w:rFonts w:ascii="Times New Roman" w:eastAsia="Times New Roman" w:hAnsi="Times New Roman" w:cs="Times New Roman"/>
            <w:sz w:val="24"/>
            <w:szCs w:val="24"/>
          </w:rPr>
          <w:t>.</w:t>
        </w:r>
      </w:ins>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Mulai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segala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jenis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masakan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bentuk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mie</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instan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biskuit-biskuit</w:t>
      </w:r>
      <w:proofErr w:type="spellEnd"/>
      <w:r w:rsidRPr="00C50A1E">
        <w:rPr>
          <w:rFonts w:ascii="Times New Roman" w:eastAsia="Times New Roman" w:hAnsi="Times New Roman" w:cs="Times New Roman"/>
          <w:sz w:val="24"/>
          <w:szCs w:val="24"/>
        </w:rPr>
        <w:t xml:space="preserve"> yang di</w:t>
      </w:r>
      <w:r>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toples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cantik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bubuk-bubuk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minuman</w:t>
      </w:r>
      <w:proofErr w:type="spellEnd"/>
      <w:r w:rsidRPr="00C50A1E">
        <w:rPr>
          <w:rFonts w:ascii="Times New Roman" w:eastAsia="Times New Roman" w:hAnsi="Times New Roman" w:cs="Times New Roman"/>
          <w:sz w:val="24"/>
          <w:szCs w:val="24"/>
        </w:rPr>
        <w:t xml:space="preserve"> </w:t>
      </w:r>
      <w:proofErr w:type="spellStart"/>
      <w:proofErr w:type="gramStart"/>
      <w:r w:rsidRPr="00C50A1E">
        <w:rPr>
          <w:rFonts w:ascii="Times New Roman" w:eastAsia="Times New Roman" w:hAnsi="Times New Roman" w:cs="Times New Roman"/>
          <w:sz w:val="24"/>
          <w:szCs w:val="24"/>
        </w:rPr>
        <w:t>manis</w:t>
      </w:r>
      <w:proofErr w:type="spellEnd"/>
      <w:proofErr w:type="gram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ekonomis</w:t>
      </w:r>
      <w:proofErr w:type="spellEnd"/>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Semua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harus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w:t>
      </w:r>
      <w:proofErr w:type="spellEnd"/>
      <w:r w:rsidRPr="00C50A1E">
        <w:rPr>
          <w:rFonts w:ascii="Times New Roman" w:eastAsia="Times New Roman" w:hAnsi="Times New Roman" w:cs="Times New Roman"/>
          <w:sz w:val="24"/>
          <w:szCs w:val="24"/>
        </w:rPr>
        <w:t xml:space="preserve"> di </w:t>
      </w:r>
      <w:del w:id="71" w:author="Microsoft account" w:date="2022-05-14T10:14:00Z">
        <w:r w:rsidDel="003F7F70">
          <w:rPr>
            <w:rFonts w:ascii="Times New Roman" w:eastAsia="Times New Roman" w:hAnsi="Times New Roman" w:cs="Times New Roman"/>
            <w:sz w:val="24"/>
            <w:szCs w:val="24"/>
          </w:rPr>
          <w:delText>almari</w:delText>
        </w:r>
        <w:r w:rsidRPr="00C50A1E" w:rsidDel="003F7F70">
          <w:rPr>
            <w:rFonts w:ascii="Times New Roman" w:eastAsia="Times New Roman" w:hAnsi="Times New Roman" w:cs="Times New Roman"/>
            <w:sz w:val="24"/>
            <w:szCs w:val="24"/>
          </w:rPr>
          <w:delText xml:space="preserve"> </w:delText>
        </w:r>
      </w:del>
      <w:proofErr w:type="spellStart"/>
      <w:ins w:id="72" w:author="Microsoft account" w:date="2022-05-14T10:14:00Z">
        <w:r w:rsidR="003F7F70">
          <w:rPr>
            <w:rFonts w:ascii="Times New Roman" w:eastAsia="Times New Roman" w:hAnsi="Times New Roman" w:cs="Times New Roman"/>
            <w:sz w:val="24"/>
            <w:szCs w:val="24"/>
          </w:rPr>
          <w:t>lemari</w:t>
        </w:r>
        <w:proofErr w:type="spellEnd"/>
        <w:r w:rsidR="003F7F70" w:rsidRPr="00C50A1E">
          <w:rPr>
            <w:rFonts w:ascii="Times New Roman" w:eastAsia="Times New Roman" w:hAnsi="Times New Roman" w:cs="Times New Roman"/>
            <w:sz w:val="24"/>
            <w:szCs w:val="24"/>
          </w:rPr>
          <w:t xml:space="preserve"> </w:t>
        </w:r>
      </w:ins>
      <w:proofErr w:type="spellStart"/>
      <w:r w:rsidRPr="00C50A1E">
        <w:rPr>
          <w:rFonts w:ascii="Times New Roman" w:eastAsia="Times New Roman" w:hAnsi="Times New Roman" w:cs="Times New Roman"/>
          <w:sz w:val="24"/>
          <w:szCs w:val="24"/>
        </w:rPr>
        <w:t>penyimpanan</w:t>
      </w:r>
      <w:proofErr w:type="spellEnd"/>
      <w:del w:id="73" w:author="Microsoft account" w:date="2022-05-14T10:14:00Z">
        <w:r w:rsidRPr="00C50A1E" w:rsidDel="003F7F70">
          <w:rPr>
            <w:rFonts w:ascii="Times New Roman" w:eastAsia="Times New Roman" w:hAnsi="Times New Roman" w:cs="Times New Roman"/>
            <w:sz w:val="24"/>
            <w:szCs w:val="24"/>
          </w:rPr>
          <w:delText>. S</w:delText>
        </w:r>
      </w:del>
      <w:ins w:id="74" w:author="Microsoft account" w:date="2022-05-14T10:14:00Z">
        <w:r w:rsidR="003F7F70">
          <w:rPr>
            <w:rFonts w:ascii="Times New Roman" w:eastAsia="Times New Roman" w:hAnsi="Times New Roman" w:cs="Times New Roman"/>
            <w:sz w:val="24"/>
            <w:szCs w:val="24"/>
          </w:rPr>
          <w:t xml:space="preserve"> </w:t>
        </w:r>
        <w:proofErr w:type="spellStart"/>
        <w:r w:rsidR="003F7F70">
          <w:rPr>
            <w:rFonts w:ascii="Times New Roman" w:eastAsia="Times New Roman" w:hAnsi="Times New Roman" w:cs="Times New Roman"/>
            <w:sz w:val="24"/>
            <w:szCs w:val="24"/>
          </w:rPr>
          <w:t>s</w:t>
        </w:r>
      </w:ins>
      <w:r w:rsidRPr="00C50A1E">
        <w:rPr>
          <w:rFonts w:ascii="Times New Roman" w:eastAsia="Times New Roman" w:hAnsi="Times New Roman" w:cs="Times New Roman"/>
          <w:sz w:val="24"/>
          <w:szCs w:val="24"/>
        </w:rPr>
        <w:t>ebagai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persediaan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karena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keluar</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waktu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del w:id="75" w:author="Microsoft account" w:date="2022-05-14T10:14:00Z">
        <w:r w:rsidRPr="00C50A1E" w:rsidDel="003F7F70">
          <w:rPr>
            <w:rFonts w:ascii="Times New Roman" w:eastAsia="Times New Roman" w:hAnsi="Times New Roman" w:cs="Times New Roman"/>
            <w:sz w:val="24"/>
            <w:szCs w:val="24"/>
          </w:rPr>
          <w:delText xml:space="preserve">itu </w:delText>
        </w:r>
      </w:del>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berpikir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berkali</w:t>
      </w:r>
      <w:proofErr w:type="spellEnd"/>
      <w:r w:rsidRPr="00C50A1E">
        <w:rPr>
          <w:rFonts w:ascii="Times New Roman" w:eastAsia="Times New Roman" w:hAnsi="Times New Roman" w:cs="Times New Roman"/>
          <w:sz w:val="24"/>
          <w:szCs w:val="24"/>
        </w:rPr>
        <w:t>-kali</w:t>
      </w:r>
      <w:del w:id="76" w:author="Microsoft account" w:date="2022-05-14T10:15:00Z">
        <w:r w:rsidRPr="00C50A1E" w:rsidDel="003F7F70">
          <w:rPr>
            <w:rFonts w:ascii="Times New Roman" w:eastAsia="Times New Roman" w:hAnsi="Times New Roman" w:cs="Times New Roman"/>
            <w:sz w:val="24"/>
            <w:szCs w:val="24"/>
          </w:rPr>
          <w:delText>. A</w:delText>
        </w:r>
      </w:del>
      <w:ins w:id="77" w:author="Microsoft account" w:date="2022-05-14T10:15:00Z">
        <w:r w:rsidR="003F7F70">
          <w:rPr>
            <w:rFonts w:ascii="Times New Roman" w:eastAsia="Times New Roman" w:hAnsi="Times New Roman" w:cs="Times New Roman"/>
            <w:sz w:val="24"/>
            <w:szCs w:val="24"/>
          </w:rPr>
          <w:t xml:space="preserve"> </w:t>
        </w:r>
        <w:proofErr w:type="spellStart"/>
        <w:r w:rsidR="003F7F70">
          <w:rPr>
            <w:rFonts w:ascii="Times New Roman" w:eastAsia="Times New Roman" w:hAnsi="Times New Roman" w:cs="Times New Roman"/>
            <w:sz w:val="24"/>
            <w:szCs w:val="24"/>
          </w:rPr>
          <w:t>dan</w:t>
        </w:r>
        <w:proofErr w:type="spellEnd"/>
        <w:r w:rsidR="003F7F70">
          <w:rPr>
            <w:rFonts w:ascii="Times New Roman" w:eastAsia="Times New Roman" w:hAnsi="Times New Roman" w:cs="Times New Roman"/>
            <w:sz w:val="24"/>
            <w:szCs w:val="24"/>
          </w:rPr>
          <w:t xml:space="preserve"> </w:t>
        </w:r>
        <w:proofErr w:type="spellStart"/>
        <w:r w:rsidR="003F7F70">
          <w:rPr>
            <w:rFonts w:ascii="Times New Roman" w:eastAsia="Times New Roman" w:hAnsi="Times New Roman" w:cs="Times New Roman"/>
            <w:sz w:val="24"/>
            <w:szCs w:val="24"/>
          </w:rPr>
          <w:t>ini</w:t>
        </w:r>
        <w:proofErr w:type="spellEnd"/>
        <w:r w:rsidR="003F7F70">
          <w:rPr>
            <w:rFonts w:ascii="Times New Roman" w:eastAsia="Times New Roman" w:hAnsi="Times New Roman" w:cs="Times New Roman"/>
            <w:sz w:val="24"/>
            <w:szCs w:val="24"/>
          </w:rPr>
          <w:t xml:space="preserve"> </w:t>
        </w:r>
        <w:proofErr w:type="spellStart"/>
        <w:proofErr w:type="gramStart"/>
        <w:r w:rsidR="003F7F70">
          <w:rPr>
            <w:rFonts w:ascii="Times New Roman" w:eastAsia="Times New Roman" w:hAnsi="Times New Roman" w:cs="Times New Roman"/>
            <w:sz w:val="24"/>
            <w:szCs w:val="24"/>
          </w:rPr>
          <w:t>a</w:t>
        </w:r>
      </w:ins>
      <w:r w:rsidRPr="00C50A1E">
        <w:rPr>
          <w:rFonts w:ascii="Times New Roman" w:eastAsia="Times New Roman" w:hAnsi="Times New Roman" w:cs="Times New Roman"/>
          <w:sz w:val="24"/>
          <w:szCs w:val="24"/>
        </w:rPr>
        <w:t>kan</w:t>
      </w:r>
      <w:proofErr w:type="spellEnd"/>
      <w:proofErr w:type="gram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merepotkan</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adalah</w:t>
      </w:r>
      <w:proofErr w:type="spellEnd"/>
      <w:r w:rsidRPr="00C50A1E">
        <w:rPr>
          <w:rFonts w:ascii="Times New Roman" w:eastAsia="Times New Roman" w:hAnsi="Times New Roman" w:cs="Times New Roman"/>
          <w:sz w:val="24"/>
          <w:szCs w:val="24"/>
        </w:rPr>
        <w:t xml:space="preserve"> </w:t>
      </w:r>
      <w:proofErr w:type="spellStart"/>
      <w:ins w:id="78" w:author="Microsoft account" w:date="2022-05-14T10:15:00Z">
        <w:r w:rsidR="003F7F70">
          <w:rPr>
            <w:rFonts w:ascii="Times New Roman" w:eastAsia="Times New Roman" w:hAnsi="Times New Roman" w:cs="Times New Roman"/>
            <w:sz w:val="24"/>
            <w:szCs w:val="24"/>
          </w:rPr>
          <w:t>ketika</w:t>
        </w:r>
        <w:proofErr w:type="spellEnd"/>
        <w:r w:rsidR="003F7F70">
          <w:rPr>
            <w:rFonts w:ascii="Times New Roman" w:eastAsia="Times New Roman" w:hAnsi="Times New Roman" w:cs="Times New Roman"/>
            <w:sz w:val="24"/>
            <w:szCs w:val="24"/>
          </w:rPr>
          <w:t xml:space="preserve"> </w:t>
        </w:r>
      </w:ins>
      <w:proofErr w:type="spellStart"/>
      <w:r w:rsidRPr="00C50A1E">
        <w:rPr>
          <w:rFonts w:ascii="Times New Roman" w:eastAsia="Times New Roman" w:hAnsi="Times New Roman" w:cs="Times New Roman"/>
          <w:sz w:val="24"/>
          <w:szCs w:val="24"/>
        </w:rPr>
        <w:t>pemilihan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tahu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diri</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penting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enak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kalori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belakangan</w:t>
      </w:r>
      <w:proofErr w:type="spellEnd"/>
      <w:r w:rsidRPr="00C50A1E">
        <w:rPr>
          <w:rFonts w:ascii="Times New Roman" w:eastAsia="Times New Roman" w:hAnsi="Times New Roman" w:cs="Times New Roman"/>
          <w:sz w:val="24"/>
          <w:szCs w:val="24"/>
        </w:rPr>
        <w:t>?</w:t>
      </w:r>
    </w:p>
    <w:p w:rsidR="00927764" w:rsidRPr="003F7F70" w:rsidRDefault="00927764" w:rsidP="00927764">
      <w:pPr>
        <w:shd w:val="clear" w:color="auto" w:fill="F5F5F5"/>
        <w:spacing w:after="375"/>
        <w:rPr>
          <w:rFonts w:ascii="Times New Roman" w:eastAsia="Times New Roman" w:hAnsi="Times New Roman" w:cs="Times New Roman"/>
          <w:sz w:val="24"/>
          <w:szCs w:val="24"/>
          <w:rPrChange w:id="79" w:author="Microsoft account" w:date="2022-05-14T10:16:00Z">
            <w:rPr>
              <w:rFonts w:ascii="Times New Roman" w:eastAsia="Times New Roman" w:hAnsi="Times New Roman" w:cs="Times New Roman"/>
              <w:sz w:val="24"/>
              <w:szCs w:val="24"/>
            </w:rPr>
          </w:rPrChange>
        </w:rPr>
      </w:pPr>
      <w:proofErr w:type="spellStart"/>
      <w:r w:rsidRPr="00C50A1E">
        <w:rPr>
          <w:rFonts w:ascii="Times New Roman" w:eastAsia="Times New Roman" w:hAnsi="Times New Roman" w:cs="Times New Roman"/>
          <w:sz w:val="24"/>
          <w:szCs w:val="24"/>
        </w:rPr>
        <w:t>Coba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mulai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dulu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memperhatikan</w:t>
      </w:r>
      <w:proofErr w:type="spellEnd"/>
      <w:r w:rsidRPr="00C50A1E">
        <w:rPr>
          <w:rFonts w:ascii="Times New Roman" w:eastAsia="Times New Roman" w:hAnsi="Times New Roman" w:cs="Times New Roman"/>
          <w:sz w:val="24"/>
          <w:szCs w:val="24"/>
        </w:rPr>
        <w:t xml:space="preserve"> label </w:t>
      </w:r>
      <w:proofErr w:type="spellStart"/>
      <w:r w:rsidRPr="00C50A1E">
        <w:rPr>
          <w:rFonts w:ascii="Times New Roman" w:eastAsia="Times New Roman" w:hAnsi="Times New Roman" w:cs="Times New Roman"/>
          <w:sz w:val="24"/>
          <w:szCs w:val="24"/>
        </w:rPr>
        <w:t>informasi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gizi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ketika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ins w:id="80" w:author="Microsoft account" w:date="2022-05-14T10:16:00Z">
        <w:r w:rsidR="003F7F70">
          <w:rPr>
            <w:rFonts w:ascii="Times New Roman" w:eastAsia="Times New Roman" w:hAnsi="Times New Roman" w:cs="Times New Roman"/>
            <w:sz w:val="24"/>
            <w:szCs w:val="24"/>
          </w:rPr>
          <w:t xml:space="preserve"> </w:t>
        </w:r>
      </w:ins>
      <w:del w:id="81" w:author="Microsoft account" w:date="2022-05-14T10:16:00Z">
        <w:r w:rsidRPr="00C50A1E" w:rsidDel="003F7F70">
          <w:rPr>
            <w:rFonts w:ascii="Times New Roman" w:eastAsia="Times New Roman" w:hAnsi="Times New Roman" w:cs="Times New Roman"/>
            <w:sz w:val="24"/>
            <w:szCs w:val="24"/>
          </w:rPr>
          <w:delText>. A</w:delText>
        </w:r>
      </w:del>
      <w:proofErr w:type="spellStart"/>
      <w:ins w:id="82" w:author="Microsoft account" w:date="2022-05-14T10:16:00Z">
        <w:r w:rsidR="003F7F70">
          <w:rPr>
            <w:rFonts w:ascii="Times New Roman" w:eastAsia="Times New Roman" w:hAnsi="Times New Roman" w:cs="Times New Roman"/>
            <w:sz w:val="24"/>
            <w:szCs w:val="24"/>
          </w:rPr>
          <w:t>a</w:t>
        </w:r>
      </w:ins>
      <w:r w:rsidRPr="00C50A1E">
        <w:rPr>
          <w:rFonts w:ascii="Times New Roman" w:eastAsia="Times New Roman" w:hAnsi="Times New Roman" w:cs="Times New Roman"/>
          <w:sz w:val="24"/>
          <w:szCs w:val="24"/>
        </w:rPr>
        <w:t>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jika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ingin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minum</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hangat-hangat</w:t>
      </w:r>
      <w:proofErr w:type="spellEnd"/>
      <w:ins w:id="83" w:author="Microsoft account" w:date="2022-05-14T10:16:00Z">
        <w:r w:rsidR="003F7F70">
          <w:rPr>
            <w:rFonts w:ascii="Times New Roman" w:eastAsia="Times New Roman" w:hAnsi="Times New Roman" w:cs="Times New Roman"/>
            <w:sz w:val="24"/>
            <w:szCs w:val="24"/>
          </w:rPr>
          <w:t>.</w:t>
        </w:r>
      </w:ins>
      <w:del w:id="84" w:author="Microsoft account" w:date="2022-05-14T10:16:00Z">
        <w:r w:rsidRPr="00C50A1E" w:rsidDel="003F7F70">
          <w:rPr>
            <w:rFonts w:ascii="Times New Roman" w:eastAsia="Times New Roman" w:hAnsi="Times New Roman" w:cs="Times New Roman"/>
            <w:sz w:val="24"/>
            <w:szCs w:val="24"/>
          </w:rPr>
          <w:delText>, t</w:delText>
        </w:r>
      </w:del>
      <w:ins w:id="85" w:author="Microsoft account" w:date="2022-05-14T10:16:00Z">
        <w:r w:rsidR="003F7F70">
          <w:rPr>
            <w:rFonts w:ascii="Times New Roman" w:eastAsia="Times New Roman" w:hAnsi="Times New Roman" w:cs="Times New Roman"/>
            <w:sz w:val="24"/>
            <w:szCs w:val="24"/>
          </w:rPr>
          <w:t xml:space="preserve"> </w:t>
        </w:r>
        <w:proofErr w:type="spellStart"/>
        <w:r w:rsidR="003F7F70">
          <w:rPr>
            <w:rFonts w:ascii="Times New Roman" w:eastAsia="Times New Roman" w:hAnsi="Times New Roman" w:cs="Times New Roman"/>
            <w:sz w:val="24"/>
            <w:szCs w:val="24"/>
          </w:rPr>
          <w:t>T</w:t>
        </w:r>
      </w:ins>
      <w:r w:rsidRPr="00C50A1E">
        <w:rPr>
          <w:rFonts w:ascii="Times New Roman" w:eastAsia="Times New Roman" w:hAnsi="Times New Roman" w:cs="Times New Roman"/>
          <w:sz w:val="24"/>
          <w:szCs w:val="24"/>
        </w:rPr>
        <w:t>akar</w:t>
      </w:r>
      <w:ins w:id="86" w:author="Microsoft account" w:date="2022-05-14T10:16:00Z">
        <w:r w:rsidR="003F7F70">
          <w:rPr>
            <w:rFonts w:ascii="Times New Roman" w:eastAsia="Times New Roman" w:hAnsi="Times New Roman" w:cs="Times New Roman"/>
            <w:sz w:val="24"/>
            <w:szCs w:val="24"/>
          </w:rPr>
          <w:t>an</w:t>
        </w:r>
      </w:ins>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gula</w:t>
      </w:r>
      <w:proofErr w:type="spellEnd"/>
      <w:del w:id="87" w:author="Microsoft account" w:date="2022-05-14T10:16:00Z">
        <w:r w:rsidRPr="00C50A1E" w:rsidDel="003F7F70">
          <w:rPr>
            <w:rFonts w:ascii="Times New Roman" w:eastAsia="Times New Roman" w:hAnsi="Times New Roman" w:cs="Times New Roman"/>
            <w:sz w:val="24"/>
            <w:szCs w:val="24"/>
          </w:rPr>
          <w:delText>nya</w:delText>
        </w:r>
      </w:del>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kelebihan</w:t>
      </w:r>
      <w:proofErr w:type="spellEnd"/>
      <w:del w:id="88" w:author="Microsoft account" w:date="2022-05-14T10:16:00Z">
        <w:r w:rsidRPr="00C50A1E" w:rsidDel="003F7F70">
          <w:rPr>
            <w:rFonts w:ascii="Times New Roman" w:eastAsia="Times New Roman" w:hAnsi="Times New Roman" w:cs="Times New Roman"/>
            <w:sz w:val="24"/>
            <w:szCs w:val="24"/>
          </w:rPr>
          <w:delText>.</w:delText>
        </w:r>
      </w:del>
      <w:ins w:id="89" w:author="Microsoft account" w:date="2022-05-14T10:16:00Z">
        <w:r w:rsidR="003F7F70">
          <w:rPr>
            <w:rFonts w:ascii="Times New Roman" w:eastAsia="Times New Roman" w:hAnsi="Times New Roman" w:cs="Times New Roman"/>
            <w:sz w:val="24"/>
            <w:szCs w:val="24"/>
          </w:rPr>
          <w:t xml:space="preserve"> </w:t>
        </w:r>
        <w:proofErr w:type="spellStart"/>
        <w:r w:rsidR="003F7F70">
          <w:rPr>
            <w:rFonts w:ascii="Times New Roman" w:eastAsia="Times New Roman" w:hAnsi="Times New Roman" w:cs="Times New Roman"/>
            <w:sz w:val="24"/>
            <w:szCs w:val="24"/>
          </w:rPr>
          <w:t>karena</w:t>
        </w:r>
      </w:ins>
      <w:proofErr w:type="spellEnd"/>
      <w:del w:id="90" w:author="Microsoft account" w:date="2022-05-14T10:16:00Z">
        <w:r w:rsidRPr="00C50A1E" w:rsidDel="003F7F70">
          <w:rPr>
            <w:rFonts w:ascii="Times New Roman" w:eastAsia="Times New Roman" w:hAnsi="Times New Roman" w:cs="Times New Roman"/>
            <w:sz w:val="24"/>
            <w:szCs w:val="24"/>
          </w:rPr>
          <w:delText xml:space="preserve"> Sebab</w:delText>
        </w:r>
      </w:del>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sudah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terlalu</w:t>
      </w:r>
      <w:proofErr w:type="spellEnd"/>
      <w:r w:rsidRPr="00C50A1E">
        <w:rPr>
          <w:rFonts w:ascii="Times New Roman" w:eastAsia="Times New Roman" w:hAnsi="Times New Roman" w:cs="Times New Roman"/>
          <w:sz w:val="24"/>
          <w:szCs w:val="24"/>
        </w:rPr>
        <w:t xml:space="preserve"> </w:t>
      </w:r>
      <w:proofErr w:type="spellStart"/>
      <w:proofErr w:type="gramStart"/>
      <w:r w:rsidRPr="00C50A1E">
        <w:rPr>
          <w:rFonts w:ascii="Times New Roman" w:eastAsia="Times New Roman" w:hAnsi="Times New Roman" w:cs="Times New Roman"/>
          <w:sz w:val="24"/>
          <w:szCs w:val="24"/>
        </w:rPr>
        <w:t>manis</w:t>
      </w:r>
      <w:proofErr w:type="spellEnd"/>
      <w:proofErr w:type="gramEnd"/>
      <w:r w:rsidRPr="00C50A1E">
        <w:rPr>
          <w:rFonts w:ascii="Times New Roman" w:eastAsia="Times New Roman" w:hAnsi="Times New Roman" w:cs="Times New Roman"/>
          <w:sz w:val="24"/>
          <w:szCs w:val="24"/>
        </w:rPr>
        <w:t xml:space="preserve">, kata </w:t>
      </w:r>
      <w:proofErr w:type="spellStart"/>
      <w:r w:rsidRPr="00C50A1E">
        <w:rPr>
          <w:rFonts w:ascii="Times New Roman" w:eastAsia="Times New Roman" w:hAnsi="Times New Roman" w:cs="Times New Roman"/>
          <w:sz w:val="24"/>
          <w:szCs w:val="24"/>
        </w:rPr>
        <w:t>dia</w:t>
      </w:r>
      <w:proofErr w:type="spellEnd"/>
      <w:r w:rsidRPr="00C50A1E">
        <w:rPr>
          <w:rFonts w:ascii="Times New Roman" w:eastAsia="Times New Roman" w:hAnsi="Times New Roman" w:cs="Times New Roman"/>
          <w:sz w:val="24"/>
          <w:szCs w:val="24"/>
        </w:rPr>
        <w:t> </w:t>
      </w:r>
      <w:proofErr w:type="spellStart"/>
      <w:del w:id="91" w:author="Microsoft account" w:date="2022-05-14T10:16:00Z">
        <w:r w:rsidRPr="00C50A1E" w:rsidDel="003F7F70">
          <w:rPr>
            <w:rFonts w:ascii="Times New Roman" w:eastAsia="Times New Roman" w:hAnsi="Times New Roman" w:cs="Times New Roman"/>
            <w:i/>
            <w:iCs/>
            <w:sz w:val="24"/>
            <w:szCs w:val="24"/>
          </w:rPr>
          <w:delText>gitu khan.</w:delText>
        </w:r>
      </w:del>
      <w:ins w:id="92" w:author="Microsoft account" w:date="2022-05-14T10:16:00Z">
        <w:r w:rsidR="003F7F70">
          <w:rPr>
            <w:rFonts w:ascii="Times New Roman" w:eastAsia="Times New Roman" w:hAnsi="Times New Roman" w:cs="Times New Roman"/>
            <w:iCs/>
            <w:sz w:val="24"/>
            <w:szCs w:val="24"/>
          </w:rPr>
          <w:t>gitu</w:t>
        </w:r>
        <w:proofErr w:type="spellEnd"/>
        <w:r w:rsidR="003F7F70">
          <w:rPr>
            <w:rFonts w:ascii="Times New Roman" w:eastAsia="Times New Roman" w:hAnsi="Times New Roman" w:cs="Times New Roman"/>
            <w:iCs/>
            <w:sz w:val="24"/>
            <w:szCs w:val="24"/>
          </w:rPr>
          <w:t xml:space="preserve"> </w:t>
        </w:r>
        <w:proofErr w:type="spellStart"/>
        <w:r w:rsidR="003F7F70">
          <w:rPr>
            <w:rFonts w:ascii="Times New Roman" w:eastAsia="Times New Roman" w:hAnsi="Times New Roman" w:cs="Times New Roman"/>
            <w:iCs/>
            <w:sz w:val="24"/>
            <w:szCs w:val="24"/>
          </w:rPr>
          <w:t>kan.</w:t>
        </w:r>
      </w:ins>
      <w:proofErr w:type="spellEnd"/>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w:t>
      </w:r>
      <w:proofErr w:type="spellStart"/>
      <w:r w:rsidRPr="00C50A1E">
        <w:rPr>
          <w:rFonts w:ascii="Times New Roman" w:eastAsia="Times New Roman" w:hAnsi="Times New Roman" w:cs="Times New Roman"/>
          <w:sz w:val="24"/>
          <w:szCs w:val="24"/>
        </w:rPr>
        <w:t>musim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rasa </w:t>
      </w:r>
      <w:proofErr w:type="spellStart"/>
      <w:r w:rsidRPr="00C50A1E">
        <w:rPr>
          <w:rFonts w:ascii="Times New Roman" w:eastAsia="Times New Roman" w:hAnsi="Times New Roman" w:cs="Times New Roman"/>
          <w:sz w:val="24"/>
          <w:szCs w:val="24"/>
        </w:rPr>
        <w:t>malas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bergerak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juga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badan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naiknya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munculnya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kaum-kaum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rebahan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kerjaannya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tiduran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tutup</w:t>
      </w:r>
      <w:proofErr w:type="spellEnd"/>
      <w:r w:rsidRPr="00C50A1E">
        <w:rPr>
          <w:rFonts w:ascii="Times New Roman" w:eastAsia="Times New Roman" w:hAnsi="Times New Roman" w:cs="Times New Roman"/>
          <w:sz w:val="24"/>
          <w:szCs w:val="24"/>
        </w:rPr>
        <w:t xml:space="preserve"> media </w:t>
      </w:r>
      <w:proofErr w:type="spellStart"/>
      <w:r w:rsidRPr="00C50A1E">
        <w:rPr>
          <w:rFonts w:ascii="Times New Roman" w:eastAsia="Times New Roman" w:hAnsi="Times New Roman" w:cs="Times New Roman"/>
          <w:sz w:val="24"/>
          <w:szCs w:val="24"/>
        </w:rPr>
        <w:t>sosial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pura-pura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sibuk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padahal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nge</w:t>
      </w:r>
      <w:proofErr w:type="spellEnd"/>
      <w:r w:rsidRPr="00C50A1E">
        <w:rPr>
          <w:rFonts w:ascii="Times New Roman" w:eastAsia="Times New Roman" w:hAnsi="Times New Roman" w:cs="Times New Roman"/>
          <w:sz w:val="24"/>
          <w:szCs w:val="24"/>
        </w:rPr>
        <w:t>-</w:t>
      </w:r>
      <w:r w:rsidRPr="003F7F70">
        <w:rPr>
          <w:rFonts w:ascii="Times New Roman" w:eastAsia="Times New Roman" w:hAnsi="Times New Roman" w:cs="Times New Roman"/>
          <w:i/>
          <w:sz w:val="24"/>
          <w:szCs w:val="24"/>
          <w:rPrChange w:id="93" w:author="Microsoft account" w:date="2022-05-14T10:17: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Kegiatan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seperti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inilah</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lemak-lemak</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seharusnya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dibakar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memilih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ikut</w:t>
      </w:r>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mager</w:t>
      </w:r>
      <w:proofErr w:type="spellEnd"/>
      <w:ins w:id="94" w:author="Microsoft account" w:date="2022-05-14T10:17:00Z">
        <w:r w:rsidR="003F7F70">
          <w:rPr>
            <w:rFonts w:ascii="Times New Roman" w:eastAsia="Times New Roman" w:hAnsi="Times New Roman" w:cs="Times New Roman"/>
            <w:sz w:val="24"/>
            <w:szCs w:val="24"/>
          </w:rPr>
          <w:t xml:space="preserve"> alias </w:t>
        </w:r>
        <w:proofErr w:type="spellStart"/>
        <w:r w:rsidR="003F7F70">
          <w:rPr>
            <w:rFonts w:ascii="Times New Roman" w:eastAsia="Times New Roman" w:hAnsi="Times New Roman" w:cs="Times New Roman"/>
            <w:sz w:val="24"/>
            <w:szCs w:val="24"/>
          </w:rPr>
          <w:t>malas</w:t>
        </w:r>
        <w:proofErr w:type="spellEnd"/>
        <w:r w:rsidR="003F7F70">
          <w:rPr>
            <w:rFonts w:ascii="Times New Roman" w:eastAsia="Times New Roman" w:hAnsi="Times New Roman" w:cs="Times New Roman"/>
            <w:sz w:val="24"/>
            <w:szCs w:val="24"/>
          </w:rPr>
          <w:t xml:space="preserve"> </w:t>
        </w:r>
        <w:proofErr w:type="spellStart"/>
        <w:r w:rsidR="003F7F70">
          <w:rPr>
            <w:rFonts w:ascii="Times New Roman" w:eastAsia="Times New Roman" w:hAnsi="Times New Roman" w:cs="Times New Roman"/>
            <w:sz w:val="24"/>
            <w:szCs w:val="24"/>
          </w:rPr>
          <w:t>gerak</w:t>
        </w:r>
      </w:ins>
      <w:proofErr w:type="spellEnd"/>
      <w:del w:id="95" w:author="Microsoft account" w:date="2022-05-14T10:17:00Z">
        <w:r w:rsidDel="003F7F70">
          <w:rPr>
            <w:rFonts w:ascii="Times New Roman" w:eastAsia="Times New Roman" w:hAnsi="Times New Roman" w:cs="Times New Roman"/>
            <w:sz w:val="24"/>
            <w:szCs w:val="24"/>
          </w:rPr>
          <w:delText xml:space="preserve"> saja</w:delText>
        </w:r>
      </w:del>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simpanan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tubuhmu</w:t>
      </w:r>
      <w:proofErr w:type="spellEnd"/>
      <w:ins w:id="96" w:author="Microsoft account" w:date="2022-05-14T10:17:00Z">
        <w:r w:rsidR="003F7F70">
          <w:rPr>
            <w:rFonts w:ascii="Times New Roman" w:eastAsia="Times New Roman" w:hAnsi="Times New Roman" w:cs="Times New Roman"/>
            <w:sz w:val="24"/>
            <w:szCs w:val="24"/>
          </w:rPr>
          <w:t xml:space="preserve">  </w:t>
        </w:r>
        <w:proofErr w:type="spellStart"/>
        <w:r w:rsidR="003F7F70">
          <w:rPr>
            <w:rFonts w:ascii="Times New Roman" w:eastAsia="Times New Roman" w:hAnsi="Times New Roman" w:cs="Times New Roman"/>
            <w:sz w:val="24"/>
            <w:szCs w:val="24"/>
          </w:rPr>
          <w:t>ada</w:t>
        </w:r>
      </w:ins>
      <w:proofErr w:type="spellEnd"/>
      <w:proofErr w:type="gramEnd"/>
      <w:del w:id="97" w:author="Microsoft account" w:date="2022-05-14T10:17:00Z">
        <w:r w:rsidRPr="00C50A1E" w:rsidDel="003F7F70">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dimana-mana</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Soal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nafsu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banyak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salahnya</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mengendalikan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tiba-tiba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berat</w:t>
      </w:r>
      <w:proofErr w:type="spellEnd"/>
      <w:r w:rsidRPr="00C50A1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ikut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tergelincir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ins w:id="98" w:author="Microsoft account" w:date="2022-05-14T10:17:00Z">
        <w:r w:rsidR="003F7F70">
          <w:rPr>
            <w:rFonts w:ascii="Times New Roman" w:eastAsia="Times New Roman" w:hAnsi="Times New Roman" w:cs="Times New Roman"/>
            <w:sz w:val="24"/>
            <w:szCs w:val="24"/>
          </w:rPr>
          <w:t xml:space="preserve"> </w:t>
        </w:r>
      </w:ins>
      <w:proofErr w:type="spellStart"/>
      <w:r w:rsidRPr="00C50A1E">
        <w:rPr>
          <w:rFonts w:ascii="Times New Roman" w:eastAsia="Times New Roman" w:hAnsi="Times New Roman" w:cs="Times New Roman"/>
          <w:sz w:val="24"/>
          <w:szCs w:val="24"/>
        </w:rPr>
        <w:t>kanan</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w:t>
      </w:r>
      <w:proofErr w:type="spellStart"/>
      <w:r w:rsidRPr="00C50A1E">
        <w:rPr>
          <w:rFonts w:ascii="Times New Roman" w:eastAsia="Times New Roman" w:hAnsi="Times New Roman" w:cs="Times New Roman"/>
          <w:sz w:val="24"/>
          <w:szCs w:val="24"/>
        </w:rPr>
        <w:t>Coba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ingat-ingat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w:t>
      </w:r>
      <w:proofErr w:type="spellStart"/>
      <w:r w:rsidRPr="00C50A1E">
        <w:rPr>
          <w:rFonts w:ascii="Times New Roman" w:eastAsia="Times New Roman" w:hAnsi="Times New Roman" w:cs="Times New Roman"/>
          <w:sz w:val="24"/>
          <w:szCs w:val="24"/>
        </w:rPr>
        <w:t>kuah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susu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ditambah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telur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500 </w:t>
      </w:r>
      <w:proofErr w:type="spellStart"/>
      <w:r w:rsidRPr="00C50A1E">
        <w:rPr>
          <w:rFonts w:ascii="Times New Roman" w:eastAsia="Times New Roman" w:hAnsi="Times New Roman" w:cs="Times New Roman"/>
          <w:sz w:val="24"/>
          <w:szCs w:val="24"/>
        </w:rPr>
        <w:t>kalori</w:t>
      </w:r>
      <w:proofErr w:type="spellEnd"/>
      <w:r w:rsidRPr="00C50A1E">
        <w:rPr>
          <w:rFonts w:ascii="Times New Roman" w:eastAsia="Times New Roman" w:hAnsi="Times New Roman" w:cs="Times New Roman"/>
          <w:sz w:val="24"/>
          <w:szCs w:val="24"/>
        </w:rPr>
        <w:t>.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Listhia</w:t>
      </w:r>
      <w:proofErr w:type="spellEnd"/>
      <w:r w:rsidRPr="00C50A1E">
        <w:rPr>
          <w:rFonts w:ascii="Times New Roman" w:eastAsia="Times New Roman" w:hAnsi="Times New Roman" w:cs="Times New Roman"/>
          <w:sz w:val="24"/>
          <w:szCs w:val="24"/>
        </w:rPr>
        <w:t xml:space="preserve"> H. Rahman</w:t>
      </w:r>
    </w:p>
    <w:p w:rsidR="00927764" w:rsidRPr="00C50A1E" w:rsidDel="003F7F70" w:rsidRDefault="00927764" w:rsidP="00927764">
      <w:pPr>
        <w:rPr>
          <w:del w:id="99" w:author="Microsoft account" w:date="2022-05-14T10:18:00Z"/>
        </w:rPr>
      </w:pPr>
    </w:p>
    <w:p w:rsidR="00927764" w:rsidRPr="005A045A" w:rsidDel="003F7F70" w:rsidRDefault="00927764" w:rsidP="00927764">
      <w:pPr>
        <w:rPr>
          <w:del w:id="100" w:author="Microsoft account" w:date="2022-05-14T10:18:00Z"/>
          <w:i/>
        </w:rPr>
      </w:pPr>
    </w:p>
    <w:p w:rsidR="00927764" w:rsidRPr="005A045A" w:rsidDel="003F7F70" w:rsidRDefault="00927764" w:rsidP="00927764">
      <w:pPr>
        <w:rPr>
          <w:del w:id="101" w:author="Microsoft account" w:date="2022-05-14T10:18:00Z"/>
          <w:rFonts w:ascii="Cambria" w:hAnsi="Cambria"/>
          <w:i/>
          <w:sz w:val="18"/>
          <w:szCs w:val="18"/>
        </w:rPr>
      </w:pPr>
      <w:proofErr w:type="spellStart"/>
      <w:r w:rsidRPr="005A045A">
        <w:rPr>
          <w:rFonts w:ascii="Cambria" w:hAnsi="Cambria"/>
          <w:i/>
          <w:sz w:val="18"/>
          <w:szCs w:val="18"/>
        </w:rPr>
        <w:t>Sumber</w:t>
      </w:r>
      <w:proofErr w:type="spellEnd"/>
      <w:r w:rsidRPr="005A045A">
        <w:rPr>
          <w:rFonts w:ascii="Cambria" w:hAnsi="Cambria"/>
          <w:i/>
          <w:sz w:val="18"/>
          <w:szCs w:val="18"/>
        </w:rPr>
        <w:t xml:space="preserve">: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bookmarkStart w:id="102" w:name="_GoBack"/>
      <w:bookmarkEnd w:id="102"/>
    </w:p>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804" w:rsidRDefault="00231804">
      <w:r>
        <w:separator/>
      </w:r>
    </w:p>
  </w:endnote>
  <w:endnote w:type="continuationSeparator" w:id="0">
    <w:p w:rsidR="00231804" w:rsidRDefault="00231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rsidR="00941E77" w:rsidRDefault="00231804">
    <w:pPr>
      <w:pStyle w:val="Footer"/>
    </w:pPr>
  </w:p>
  <w:p w:rsidR="00941E77" w:rsidRDefault="002318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804" w:rsidRDefault="00231804">
      <w:r>
        <w:separator/>
      </w:r>
    </w:p>
  </w:footnote>
  <w:footnote w:type="continuationSeparator" w:id="0">
    <w:p w:rsidR="00231804" w:rsidRDefault="002318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90157f281630a2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231804"/>
    <w:rsid w:val="0034262F"/>
    <w:rsid w:val="003F7F70"/>
    <w:rsid w:val="0042167F"/>
    <w:rsid w:val="00924DF5"/>
    <w:rsid w:val="00927764"/>
    <w:rsid w:val="00F5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 account</cp:lastModifiedBy>
  <cp:revision>2</cp:revision>
  <dcterms:created xsi:type="dcterms:W3CDTF">2020-07-24T23:46:00Z</dcterms:created>
  <dcterms:modified xsi:type="dcterms:W3CDTF">2022-05-14T03:18:00Z</dcterms:modified>
</cp:coreProperties>
</file>