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0453FE" w:rsidDel="000453FE" w:rsidRDefault="00927764" w:rsidP="00927764">
      <w:pPr>
        <w:shd w:val="clear" w:color="auto" w:fill="F5F5F5"/>
        <w:spacing w:after="375"/>
        <w:rPr>
          <w:del w:id="0" w:author="PRIHATIN SUGENG" w:date="2022-08-15T10:43:00Z"/>
          <w:rFonts w:ascii="Times New Roman" w:eastAsia="Times New Roman" w:hAnsi="Times New Roman" w:cs="Times New Roman"/>
          <w:sz w:val="24"/>
          <w:szCs w:val="24"/>
          <w:lang w:val="id-ID"/>
          <w:rPrChange w:id="1" w:author="PRIHATIN SUGENG" w:date="2022-08-15T10:43:00Z">
            <w:rPr>
              <w:del w:id="2" w:author="PRIHATIN SUGENG" w:date="2022-08-15T10:43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del w:id="3" w:author="PRIHATIN SUGENG" w:date="2022-08-15T10:43:00Z">
        <w:r w:rsidRPr="00C50A1E" w:rsidDel="000453F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Del="000453FE" w:rsidRDefault="00927764" w:rsidP="000453FE">
      <w:pPr>
        <w:shd w:val="clear" w:color="auto" w:fill="F5F5F5"/>
        <w:jc w:val="both"/>
        <w:rPr>
          <w:del w:id="4" w:author="PRIHATIN SUGENG" w:date="2022-08-15T10:43:00Z"/>
          <w:rFonts w:ascii="Times New Roman" w:eastAsia="Times New Roman" w:hAnsi="Times New Roman" w:cs="Times New Roman"/>
          <w:sz w:val="24"/>
          <w:szCs w:val="24"/>
        </w:rPr>
        <w:pPrChange w:id="5" w:author="PRIHATIN SUGENG" w:date="2022-08-15T10:47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6" w:author="PRIHATIN SUGENG" w:date="2022-08-15T10:48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Del="000453FE" w:rsidRDefault="00927764" w:rsidP="000453FE">
      <w:pPr>
        <w:shd w:val="clear" w:color="auto" w:fill="F5F5F5"/>
        <w:spacing w:after="375"/>
        <w:jc w:val="both"/>
        <w:rPr>
          <w:del w:id="7" w:author="PRIHATIN SUGENG" w:date="2022-08-15T10:44:00Z"/>
          <w:rFonts w:ascii="Times New Roman" w:eastAsia="Times New Roman" w:hAnsi="Times New Roman" w:cs="Times New Roman"/>
          <w:sz w:val="24"/>
          <w:szCs w:val="24"/>
        </w:rPr>
        <w:pPrChange w:id="8" w:author="PRIHATIN SUGENG" w:date="2022-08-15T10:47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9" w:author="PRIHATIN SUGENG" w:date="2022-08-15T10:48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PRIHATIN SUGENG" w:date="2022-08-15T10:49:00Z">
        <w:r w:rsidR="000453F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1" w:author="PRIHATIN SUGENG" w:date="2022-08-15T10:49:00Z">
        <w:r w:rsidDel="000453F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  <w:proofErr w:type="gramEnd"/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" w:author="PRIHATIN SUGENG" w:date="2022-08-15T10:4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13" w:author="PRIHATIN SUGENG" w:date="2022-08-15T10:50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gramStart"/>
      <w:ins w:id="14" w:author="PRIHATIN SUGENG" w:date="2022-08-15T10:50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galau </w:t>
        </w:r>
      </w:ins>
      <w:proofErr w:type="gramEnd"/>
      <w:del w:id="15" w:author="PRIHATIN SUGENG" w:date="2022-08-15T10:50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6" w:author="PRIHATIN SUGENG" w:date="2022-08-15T10:50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17" w:author="PRIHATIN SUGENG" w:date="2022-08-15T10:50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demikian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74154F">
      <w:pPr>
        <w:shd w:val="clear" w:color="auto" w:fill="F5F5F5"/>
        <w:spacing w:before="240"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PRIHATIN SUGENG" w:date="2022-08-15T10:51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PRIHATIN SUGENG" w:date="2022-08-15T10:51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PRIHATIN SUGENG" w:date="2022-08-15T10:52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hampir </w:t>
        </w:r>
      </w:ins>
      <w:del w:id="22" w:author="PRIHATIN SUGENG" w:date="2022-08-15T10:52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PRIHATIN SUGENG" w:date="2022-08-15T10:52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PRIHATIN SUGENG" w:date="2022-08-15T10:45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PRIHATIN SUGENG" w:date="2022-08-15T10:53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 xml:space="preserve">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0453FE" w:rsidRDefault="00927764" w:rsidP="000453FE">
      <w:pPr>
        <w:shd w:val="clear" w:color="auto" w:fill="F5F5F5"/>
        <w:spacing w:after="375"/>
        <w:jc w:val="both"/>
        <w:rPr>
          <w:del w:id="27" w:author="PRIHATIN SUGENG" w:date="2022-08-15T10:46:00Z"/>
          <w:rFonts w:ascii="Times New Roman" w:eastAsia="Times New Roman" w:hAnsi="Times New Roman" w:cs="Times New Roman"/>
          <w:sz w:val="24"/>
          <w:szCs w:val="24"/>
        </w:rPr>
        <w:pPrChange w:id="28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PRIHATIN SUGENG" w:date="2022-08-15T10:54:00Z">
        <w:r w:rsidRPr="00C50A1E" w:rsidDel="0074154F">
          <w:rPr>
            <w:rFonts w:ascii="Times New Roman" w:eastAsia="Times New Roman" w:hAnsi="Times New Roman" w:cs="Times New Roman"/>
            <w:sz w:val="24"/>
            <w:szCs w:val="24"/>
          </w:rPr>
          <w:delText>jadi lebih</w:delText>
        </w:r>
      </w:del>
      <w:ins w:id="30" w:author="PRIHATIN SUGENG" w:date="2022-08-15T10:54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del w:id="31" w:author="PRIHATIN SUGENG" w:date="2022-08-15T10:46:00Z">
        <w:r w:rsidRPr="00C50A1E" w:rsidDel="000453F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32" w:author="PRIHATIN SUGENG" w:date="2022-08-15T10:46:00Z">
        <w:r w:rsidRPr="00C50A1E" w:rsidDel="000453FE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Del="000453FE" w:rsidRDefault="00927764" w:rsidP="000453FE">
      <w:pPr>
        <w:shd w:val="clear" w:color="auto" w:fill="F5F5F5"/>
        <w:spacing w:after="375"/>
        <w:jc w:val="both"/>
        <w:rPr>
          <w:del w:id="33" w:author="PRIHATIN SUGENG" w:date="2022-08-15T10:47:00Z"/>
          <w:rFonts w:ascii="Times New Roman" w:eastAsia="Times New Roman" w:hAnsi="Times New Roman" w:cs="Times New Roman"/>
          <w:sz w:val="24"/>
          <w:szCs w:val="24"/>
        </w:rPr>
        <w:pPrChange w:id="34" w:author="PRIHATIN SUGENG" w:date="2022-08-15T10:4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PRIHATIN SUGENG" w:date="2022-08-15T10:54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ins w:id="36" w:author="PRIHATIN SUGENG" w:date="2022-08-15T10:54:00Z">
        <w:r w:rsidR="0074154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bookmarkStart w:id="37" w:name="_GoBack"/>
      <w:bookmarkEnd w:id="3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PRIHATIN SUGENG" w:date="2022-08-15T10:47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PRIHATIN SUGENG" w:date="2022-08-15T10:4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5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PRIHATIN SUGENG" w:date="2022-08-15T10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453F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7" w:author="PRIHATIN SUGENG" w:date="2022-08-15T10:4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DA" w:rsidRDefault="00CC3DDA">
      <w:r>
        <w:separator/>
      </w:r>
    </w:p>
  </w:endnote>
  <w:endnote w:type="continuationSeparator" w:id="0">
    <w:p w:rsidR="00CC3DDA" w:rsidRDefault="00CC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C3DDA">
    <w:pPr>
      <w:pStyle w:val="Footer"/>
    </w:pPr>
  </w:p>
  <w:p w:rsidR="00941E77" w:rsidRDefault="00CC3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DA" w:rsidRDefault="00CC3DDA">
      <w:r>
        <w:separator/>
      </w:r>
    </w:p>
  </w:footnote>
  <w:footnote w:type="continuationSeparator" w:id="0">
    <w:p w:rsidR="00CC3DDA" w:rsidRDefault="00CC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453FE"/>
    <w:rsid w:val="000728F3"/>
    <w:rsid w:val="0012251A"/>
    <w:rsid w:val="002318A3"/>
    <w:rsid w:val="0042167F"/>
    <w:rsid w:val="0074154F"/>
    <w:rsid w:val="00924DF5"/>
    <w:rsid w:val="00927764"/>
    <w:rsid w:val="00C20908"/>
    <w:rsid w:val="00C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4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45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45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4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PRIHATIN SUGENG</cp:lastModifiedBy>
  <cp:revision>2</cp:revision>
  <dcterms:created xsi:type="dcterms:W3CDTF">2022-08-15T02:55:00Z</dcterms:created>
  <dcterms:modified xsi:type="dcterms:W3CDTF">2022-08-15T02:55:00Z</dcterms:modified>
</cp:coreProperties>
</file>