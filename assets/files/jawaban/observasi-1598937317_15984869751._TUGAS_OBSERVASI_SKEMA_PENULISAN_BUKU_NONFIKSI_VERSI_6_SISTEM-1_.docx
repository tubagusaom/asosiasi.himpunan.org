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di Era "Revolusi Industri 4.0" bagi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del w:id="0" w:author="lenovo" w:date="2020-09-01T12:18:00Z">
              <w:r w:rsidRPr="00EC6F38" w:rsidDel="00A31B72">
                <w:rPr>
                  <w:rFonts w:ascii="Times New Roman" w:eastAsia="Times New Roman" w:hAnsi="Times New Roman" w:cs="Times New Roman"/>
                  <w:szCs w:val="24"/>
                </w:rPr>
                <w:delText>extream</w:delText>
              </w:r>
            </w:del>
            <w:ins w:id="1" w:author="lenovo" w:date="2020-09-01T12:18:00Z">
              <w:r w:rsidR="00A31B72">
                <w:rPr>
                  <w:rFonts w:ascii="Times New Roman" w:eastAsia="Times New Roman" w:hAnsi="Times New Roman" w:cs="Times New Roman"/>
                  <w:szCs w:val="24"/>
                  <w:lang w:val="id-ID"/>
                </w:rPr>
                <w:t>ekstrem</w:t>
              </w:r>
            </w:ins>
            <w:r w:rsidRPr="00EC6F38">
              <w:rPr>
                <w:rFonts w:ascii="Times New Roman" w:eastAsia="Times New Roman" w:hAnsi="Times New Roman" w:cs="Times New Roman"/>
                <w:szCs w:val="24"/>
              </w:rPr>
              <w:t xml:space="preserve">. Industri yang tiap menit bahkan detik dia akan berubah semakin maju, yang sering kita sebut dengan revolusi </w:t>
            </w:r>
            <w:del w:id="2" w:author="lenovo" w:date="2020-09-01T12:18:00Z">
              <w:r w:rsidRPr="00EC6F38" w:rsidDel="00A31B72">
                <w:rPr>
                  <w:rFonts w:ascii="Times New Roman" w:eastAsia="Times New Roman" w:hAnsi="Times New Roman" w:cs="Times New Roman"/>
                  <w:szCs w:val="24"/>
                </w:rPr>
                <w:delText xml:space="preserve">industry </w:delText>
              </w:r>
            </w:del>
            <w:ins w:id="3" w:author="lenovo" w:date="2020-09-01T12:18:00Z">
              <w:r w:rsidR="00A31B72">
                <w:rPr>
                  <w:rFonts w:ascii="Times New Roman" w:eastAsia="Times New Roman" w:hAnsi="Times New Roman" w:cs="Times New Roman"/>
                  <w:szCs w:val="24"/>
                  <w:lang w:val="id-ID"/>
                </w:rPr>
                <w:t>industri</w:t>
              </w:r>
              <w:r w:rsidR="00A31B72"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di siapkan untuk memasuki dunia kerja namun bukan lagi perkerja, tetapi kita </w:t>
            </w:r>
            <w:del w:id="4" w:author="lenovo" w:date="2020-09-01T12:18:00Z">
              <w:r w:rsidRPr="00EC6F38" w:rsidDel="00A31B72">
                <w:rPr>
                  <w:rFonts w:ascii="Times New Roman" w:eastAsia="Times New Roman" w:hAnsi="Times New Roman" w:cs="Times New Roman"/>
                  <w:szCs w:val="24"/>
                </w:rPr>
                <w:delText>di siapkan</w:delText>
              </w:r>
            </w:del>
            <w:ins w:id="5" w:author="lenovo" w:date="2020-09-01T12:18:00Z">
              <w:r w:rsidR="00A31B72">
                <w:rPr>
                  <w:rFonts w:ascii="Times New Roman" w:eastAsia="Times New Roman" w:hAnsi="Times New Roman" w:cs="Times New Roman"/>
                  <w:szCs w:val="24"/>
                  <w:lang w:val="id-ID"/>
                </w:rPr>
                <w:t>disiapkan</w:t>
              </w:r>
            </w:ins>
            <w:r w:rsidRPr="00EC6F38">
              <w:rPr>
                <w:rFonts w:ascii="Times New Roman" w:eastAsia="Times New Roman" w:hAnsi="Times New Roman" w:cs="Times New Roman"/>
                <w:szCs w:val="24"/>
              </w:rPr>
              <w:t xml:space="preserve">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di buat untuk mewujudkan pendidikan yang cerdas dan kreatif. Tujuan dari terciptanya pendidikan 4.0 ini adalah peningkatan dan pemerataan pendidikan, dengan cara </w:t>
            </w:r>
            <w:del w:id="6" w:author="lenovo" w:date="2020-09-01T12:19:00Z">
              <w:r w:rsidRPr="00EC6F38" w:rsidDel="00A31B72">
                <w:rPr>
                  <w:rFonts w:ascii="Times New Roman" w:eastAsia="Times New Roman" w:hAnsi="Times New Roman" w:cs="Times New Roman"/>
                  <w:szCs w:val="24"/>
                </w:rPr>
                <w:delText xml:space="preserve">memerluas </w:delText>
              </w:r>
            </w:del>
            <w:ins w:id="7" w:author="lenovo" w:date="2020-09-01T12:19:00Z">
              <w:r w:rsidR="00A31B72">
                <w:rPr>
                  <w:rFonts w:ascii="Times New Roman" w:eastAsia="Times New Roman" w:hAnsi="Times New Roman" w:cs="Times New Roman"/>
                  <w:szCs w:val="24"/>
                  <w:lang w:val="id-ID"/>
                </w:rPr>
                <w:t>memperluas</w:t>
              </w:r>
              <w:r w:rsidR="00A31B72"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di butuhkan di era milenial ini yaitu kolaboratif, komunikatif, berfikir kritis, kreatif. Mengapa demikian pendidikan 4.0 ini hari ini sedang gencar-gencarnya di </w:t>
            </w:r>
            <w:del w:id="8" w:author="lenovo" w:date="2020-09-01T12:20:00Z">
              <w:r w:rsidRPr="00EC6F38" w:rsidDel="00A31B72">
                <w:rPr>
                  <w:rFonts w:ascii="Times New Roman" w:eastAsia="Times New Roman" w:hAnsi="Times New Roman" w:cs="Times New Roman"/>
                  <w:szCs w:val="24"/>
                </w:rPr>
                <w:delText>publis</w:delText>
              </w:r>
            </w:del>
            <w:ins w:id="9" w:author="lenovo" w:date="2020-09-01T12:20:00Z">
              <w:r w:rsidR="00A31B72">
                <w:rPr>
                  <w:rFonts w:ascii="Times New Roman" w:eastAsia="Times New Roman" w:hAnsi="Times New Roman" w:cs="Times New Roman"/>
                  <w:szCs w:val="24"/>
                  <w:lang w:val="id-ID"/>
                </w:rPr>
                <w:t>publish</w:t>
              </w:r>
            </w:ins>
            <w:r w:rsidRPr="00EC6F38">
              <w:rPr>
                <w:rFonts w:ascii="Times New Roman" w:eastAsia="Times New Roman" w:hAnsi="Times New Roman" w:cs="Times New Roman"/>
                <w:szCs w:val="24"/>
              </w:rPr>
              <w:t>,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w:t>
            </w:r>
            <w:del w:id="10" w:author="lenovo" w:date="2020-09-01T12:20:00Z">
              <w:r w:rsidRPr="00EC6F38" w:rsidDel="00A31B72">
                <w:rPr>
                  <w:rFonts w:ascii="Times New Roman" w:eastAsia="Times New Roman" w:hAnsi="Times New Roman" w:cs="Times New Roman"/>
                  <w:szCs w:val="24"/>
                </w:rPr>
                <w:delText>/</w:delText>
              </w:r>
            </w:del>
            <w:ins w:id="11" w:author="lenovo" w:date="2020-09-01T12:20:00Z">
              <w:r w:rsidR="00A31B72">
                <w:rPr>
                  <w:rFonts w:ascii="Times New Roman" w:eastAsia="Times New Roman" w:hAnsi="Times New Roman" w:cs="Times New Roman"/>
                  <w:szCs w:val="24"/>
                  <w:lang w:val="id-ID"/>
                </w:rPr>
                <w:t xml:space="preserve"> atau </w:t>
              </w:r>
            </w:ins>
            <w:r w:rsidRPr="00EC6F38">
              <w:rPr>
                <w:rFonts w:ascii="Times New Roman" w:eastAsia="Times New Roman" w:hAnsi="Times New Roman" w:cs="Times New Roman"/>
                <w:szCs w:val="24"/>
              </w:rPr>
              <w: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del w:id="12" w:author="lenovo" w:date="2020-09-01T12:20:00Z">
              <w:r w:rsidRPr="00EC6F38" w:rsidDel="00A31B72">
                <w:rPr>
                  <w:rFonts w:ascii="Times New Roman" w:eastAsia="Times New Roman" w:hAnsi="Times New Roman" w:cs="Times New Roman"/>
                  <w:szCs w:val="24"/>
                </w:rPr>
                <w:delText xml:space="preserve">tahab </w:delText>
              </w:r>
            </w:del>
            <w:ins w:id="13" w:author="lenovo" w:date="2020-09-01T12:20:00Z">
              <w:r w:rsidR="00A31B72">
                <w:rPr>
                  <w:rFonts w:ascii="Times New Roman" w:eastAsia="Times New Roman" w:hAnsi="Times New Roman" w:cs="Times New Roman"/>
                  <w:szCs w:val="24"/>
                  <w:lang w:val="id-ID"/>
                </w:rPr>
                <w:t>tahap</w:t>
              </w:r>
              <w:r w:rsidR="00A31B72"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ini guru </w:t>
            </w:r>
            <w:del w:id="14" w:author="lenovo" w:date="2020-09-01T12:20:00Z">
              <w:r w:rsidRPr="00EC6F38" w:rsidDel="00A31B72">
                <w:rPr>
                  <w:rFonts w:ascii="Times New Roman" w:eastAsia="Times New Roman" w:hAnsi="Times New Roman" w:cs="Times New Roman"/>
                  <w:szCs w:val="24"/>
                </w:rPr>
                <w:delText>di tutut</w:delText>
              </w:r>
            </w:del>
            <w:ins w:id="15" w:author="lenovo" w:date="2020-09-01T12:20:00Z">
              <w:r w:rsidR="00A31B72">
                <w:rPr>
                  <w:rFonts w:ascii="Times New Roman" w:eastAsia="Times New Roman" w:hAnsi="Times New Roman" w:cs="Times New Roman"/>
                  <w:szCs w:val="24"/>
                  <w:lang w:val="id-ID"/>
                </w:rPr>
                <w:t>ditun</w:t>
              </w:r>
            </w:ins>
            <w:ins w:id="16" w:author="lenovo" w:date="2020-09-01T12:21:00Z">
              <w:r w:rsidR="00A31B72">
                <w:rPr>
                  <w:rFonts w:ascii="Times New Roman" w:eastAsia="Times New Roman" w:hAnsi="Times New Roman" w:cs="Times New Roman"/>
                  <w:szCs w:val="24"/>
                  <w:lang w:val="id-ID"/>
                </w:rPr>
                <w:t>tut</w:t>
              </w:r>
            </w:ins>
            <w:r w:rsidRPr="00EC6F38">
              <w:rPr>
                <w:rFonts w:ascii="Times New Roman" w:eastAsia="Times New Roman" w:hAnsi="Times New Roman" w:cs="Times New Roman"/>
                <w:szCs w:val="24"/>
              </w:rPr>
              <w:t xml:space="preserve"> 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di sini </w:t>
            </w:r>
            <w:del w:id="17" w:author="lenovo" w:date="2020-09-01T12:21:00Z">
              <w:r w:rsidRPr="00EC6F38" w:rsidDel="00A31B72">
                <w:rPr>
                  <w:rFonts w:ascii="Times New Roman" w:eastAsia="Times New Roman" w:hAnsi="Times New Roman" w:cs="Times New Roman"/>
                  <w:szCs w:val="24"/>
                </w:rPr>
                <w:delText>di tuntut</w:delText>
              </w:r>
            </w:del>
            <w:ins w:id="18" w:author="lenovo" w:date="2020-09-01T12:21:00Z">
              <w:r w:rsidR="00A31B72">
                <w:rPr>
                  <w:rFonts w:ascii="Times New Roman" w:eastAsia="Times New Roman" w:hAnsi="Times New Roman" w:cs="Times New Roman"/>
                  <w:szCs w:val="24"/>
                  <w:lang w:val="id-ID"/>
                </w:rPr>
                <w:t>dituntut</w:t>
              </w:r>
            </w:ins>
            <w:r w:rsidRPr="00EC6F38">
              <w:rPr>
                <w:rFonts w:ascii="Times New Roman" w:eastAsia="Times New Roman" w:hAnsi="Times New Roman" w:cs="Times New Roman"/>
                <w:szCs w:val="24"/>
              </w:rPr>
              <w:t xml:space="preserve">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19" w:author="lenovo" w:date="2020-09-01T12:22:00Z">
              <w:r w:rsidRPr="00EC6F38" w:rsidDel="00A31B72">
                <w:rPr>
                  <w:rFonts w:ascii="Times New Roman" w:eastAsia="Times New Roman" w:hAnsi="Times New Roman" w:cs="Times New Roman"/>
                  <w:szCs w:val="24"/>
                </w:rPr>
                <w:delText xml:space="preserve">Guri </w:delText>
              </w:r>
            </w:del>
            <w:ins w:id="20" w:author="lenovo" w:date="2020-09-01T12:22:00Z">
              <w:r w:rsidR="00A31B72">
                <w:rPr>
                  <w:rFonts w:ascii="Times New Roman" w:eastAsia="Times New Roman" w:hAnsi="Times New Roman" w:cs="Times New Roman"/>
                  <w:szCs w:val="24"/>
                  <w:lang w:val="id-ID"/>
                </w:rPr>
                <w:t>Guru</w:t>
              </w:r>
              <w:r w:rsidR="00A31B72"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pendidikan revolusi industri ini ada 5 aspek yang </w:t>
            </w:r>
            <w:del w:id="21" w:author="lenovo" w:date="2020-09-01T12:22:00Z">
              <w:r w:rsidRPr="00EC6F38" w:rsidDel="00A31B72">
                <w:rPr>
                  <w:rFonts w:ascii="Times New Roman" w:eastAsia="Times New Roman" w:hAnsi="Times New Roman" w:cs="Times New Roman"/>
                  <w:szCs w:val="24"/>
                </w:rPr>
                <w:delText>di tekankan</w:delText>
              </w:r>
            </w:del>
            <w:ins w:id="22" w:author="lenovo" w:date="2020-09-01T12:22:00Z">
              <w:r w:rsidR="00A31B72">
                <w:rPr>
                  <w:rFonts w:ascii="Times New Roman" w:eastAsia="Times New Roman" w:hAnsi="Times New Roman" w:cs="Times New Roman"/>
                  <w:szCs w:val="24"/>
                  <w:lang w:val="id-ID"/>
                </w:rPr>
                <w:t>ditekankan</w:t>
              </w:r>
            </w:ins>
            <w:r w:rsidRPr="00EC6F38">
              <w:rPr>
                <w:rFonts w:ascii="Times New Roman" w:eastAsia="Times New Roman" w:hAnsi="Times New Roman" w:cs="Times New Roman"/>
                <w:szCs w:val="24"/>
              </w:rPr>
              <w:t xml:space="preserve">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w:t>
            </w:r>
            <w:del w:id="23" w:author="lenovo" w:date="2020-09-01T12:23:00Z">
              <w:r w:rsidRPr="00EC6F38" w:rsidDel="00507CA6">
                <w:rPr>
                  <w:rFonts w:ascii="Times New Roman" w:eastAsia="Times New Roman" w:hAnsi="Times New Roman" w:cs="Times New Roman"/>
                  <w:szCs w:val="24"/>
                </w:rPr>
                <w:delText xml:space="preserve">terahir </w:delText>
              </w:r>
            </w:del>
            <w:ins w:id="24" w:author="lenovo" w:date="2020-09-01T12:23:00Z">
              <w:r w:rsidR="00507CA6">
                <w:rPr>
                  <w:rFonts w:ascii="Times New Roman" w:eastAsia="Times New Roman" w:hAnsi="Times New Roman" w:cs="Times New Roman"/>
                  <w:szCs w:val="24"/>
                  <w:lang w:val="id-ID"/>
                </w:rPr>
                <w:t>terakhir</w:t>
              </w:r>
              <w:bookmarkStart w:id="25" w:name="_GoBack"/>
              <w:bookmarkEnd w:id="25"/>
              <w:r w:rsidR="00507CA6"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adalah melakukan penelitian, tuntutan 4.0 ini adalah kreatif dan inovatif. Dengan melakukan penelitian kita bisa lihat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2167F"/>
    <w:rsid w:val="00507CA6"/>
    <w:rsid w:val="00924DF5"/>
    <w:rsid w:val="00A31B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5A32"/>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A31B72"/>
    <w:rPr>
      <w:rFonts w:ascii="Arial" w:hAnsi="Arial"/>
      <w:sz w:val="24"/>
    </w:rPr>
  </w:style>
  <w:style w:type="paragraph" w:styleId="BalloonText">
    <w:name w:val="Balloon Text"/>
    <w:basedOn w:val="Normal"/>
    <w:link w:val="BalloonTextChar"/>
    <w:uiPriority w:val="99"/>
    <w:semiHidden/>
    <w:unhideWhenUsed/>
    <w:rsid w:val="00A31B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B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cp:revision>
  <dcterms:created xsi:type="dcterms:W3CDTF">2020-09-01T05:24:00Z</dcterms:created>
  <dcterms:modified xsi:type="dcterms:W3CDTF">2020-09-01T05:24:00Z</dcterms:modified>
</cp:coreProperties>
</file>