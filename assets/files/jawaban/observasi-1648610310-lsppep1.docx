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EF479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ins w:id="0" w:author="User" w:date="2022-03-30T09:48:00Z">
        <w:r w:rsidR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1" w:author="User" w:date="2022-03-30T09:48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User" w:date="2022-03-30T09:48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hubungan </w:delText>
        </w:r>
      </w:del>
      <w:proofErr w:type="spellStart"/>
      <w:ins w:id="3" w:author="User" w:date="2022-03-30T09:48:00Z">
        <w:r w:rsidR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  <w:r w:rsidR="00EF479E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ubungan</w:t>
        </w:r>
        <w:proofErr w:type="spellEnd"/>
        <w:r w:rsidR="00EF479E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User" w:date="2022-03-30T09:48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5" w:author="User" w:date="2022-03-30T09:48:00Z">
        <w:r w:rsidR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EF479E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6" w:author="User" w:date="2022-03-30T09:48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7" w:author="User" w:date="2022-03-30T09:49:00Z">
        <w:r w:rsidR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hanya</w:t>
        </w:r>
      </w:ins>
      <w:proofErr w:type="spellEnd"/>
      <w:ins w:id="8" w:author="User" w:date="2022-03-30T09:48:00Z">
        <w:r w:rsidR="00EF479E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9" w:author="User" w:date="2022-03-30T09:49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10" w:author="User" w:date="2022-03-30T09:49:00Z">
        <w:r w:rsidR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1" w:author="User" w:date="2022-03-30T09:49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del w:id="12" w:author="User" w:date="2022-03-30T09:48:00Z">
        <w:r w:rsidRPr="00C50A1E" w:rsidDel="00EF47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 Huf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t.</w:t>
      </w:r>
    </w:p>
    <w:p w:rsidR="00927764" w:rsidRPr="00C50A1E" w:rsidRDefault="00927764" w:rsidP="000470E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User" w:date="2022-03-30T10:00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romantis </w:delText>
        </w:r>
      </w:del>
      <w:proofErr w:type="spellStart"/>
      <w:ins w:id="14" w:author="User" w:date="2022-03-30T10:00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menggiurkan</w:t>
        </w:r>
        <w:proofErr w:type="spellEnd"/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User" w:date="2022-03-30T10:00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ins w:id="16" w:author="User" w:date="2022-03-30T10:00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User" w:date="2022-03-30T10:00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User" w:date="2022-03-30T10:00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User" w:date="2022-03-30T10:00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itu atau bakwan yang baru diangkat dari penggorengan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0470EA" w:rsidRDefault="00927764" w:rsidP="000470EA">
      <w:pPr>
        <w:shd w:val="clear" w:color="auto" w:fill="F5F5F5"/>
        <w:spacing w:after="375"/>
        <w:rPr>
          <w:del w:id="20" w:author="User" w:date="2022-03-30T10:01:00Z"/>
          <w:rFonts w:ascii="Times New Roman" w:eastAsia="Times New Roman" w:hAnsi="Times New Roman" w:cs="Times New Roman"/>
          <w:sz w:val="24"/>
          <w:szCs w:val="24"/>
        </w:rPr>
      </w:pPr>
      <w:del w:id="21" w:author="User" w:date="2022-03-30T10:01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Januari, hujan sehari-hari, begitu kata orang sering mengartikannya. Benar saja. Meski di tahun ini awal musim hujan di Indonesia </w:delText>
        </w:r>
        <w:r w:rsidDel="000470EA">
          <w:rPr>
            <w:rFonts w:ascii="Times New Roman" w:eastAsia="Times New Roman" w:hAnsi="Times New Roman" w:cs="Times New Roman"/>
            <w:sz w:val="24"/>
            <w:szCs w:val="24"/>
          </w:rPr>
          <w:delText>mundur di antara Bulan November-</w:delText>
        </w:r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Desember 2019, hujan benar-benar datang seperti perkiraan. Sudah sangat terasa apalagi sejak awal tahun baru kita.</w:delText>
        </w:r>
      </w:del>
    </w:p>
    <w:p w:rsidR="00927764" w:rsidRPr="00C50A1E" w:rsidRDefault="00927764" w:rsidP="000470E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User" w:date="2022-03-30T10:01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3" w:author="User" w:date="2022-03-30T10:01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User" w:date="2022-03-30T10:01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</w:delText>
        </w:r>
      </w:del>
      <w:proofErr w:type="spellStart"/>
      <w:ins w:id="25" w:author="User" w:date="2022-03-30T10:01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>ernyata</w:t>
        </w:r>
        <w:proofErr w:type="spellEnd"/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26" w:author="User" w:date="2022-03-30T10:01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ia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User" w:date="2022-03-30T10:01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perasaan </w:delText>
        </w:r>
      </w:del>
      <w:del w:id="28" w:author="User" w:date="2022-03-30T10:02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hatimu</w:delText>
        </w:r>
      </w:del>
      <w:del w:id="29" w:author="User" w:date="2022-03-30T10:01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del w:id="30" w:author="User" w:date="2022-03-30T10:02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 ambyar</w:delText>
        </w:r>
      </w:del>
      <w:del w:id="31" w:author="User" w:date="2022-03-30T10:01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, pun perilaku kita yang lain</w:delText>
        </w:r>
      </w:del>
      <w:del w:id="32" w:author="User" w:date="2022-03-30T10:02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. Soal makan. Ya, hujan yang membuat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3" w:author="User" w:date="2022-03-30T10:02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470E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del w:id="34" w:author="User" w:date="2022-03-30T10:02:00Z">
        <w:r w:rsidRPr="00C50A1E" w:rsidDel="000470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Merasa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5" w:author="User" w:date="2022-03-30T10:02:00Z">
        <w:r w:rsidR="000470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6" w:author="User" w:date="2022-03-30T10:03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User" w:date="2022-03-30T10:03:00Z">
        <w:r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proofErr w:type="spellStart"/>
      <w:ins w:id="38" w:author="User" w:date="2022-03-30T10:03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User" w:date="2022-03-30T10:03:00Z">
        <w:r w:rsidDel="000470EA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40" w:author="User" w:date="2022-03-30T10:03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0470EA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1" w:author="User" w:date="2022-03-30T10:03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470E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User" w:date="2022-03-30T10:04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mengenang dia</w:delText>
        </w:r>
      </w:del>
      <w:proofErr w:type="spellStart"/>
      <w:ins w:id="43" w:author="User" w:date="2022-03-30T10:04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mengingat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kenangan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User" w:date="2022-03-30T10:04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turun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User" w:date="2022-03-30T10:03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cuma camilan</w:delText>
        </w:r>
      </w:del>
      <w:proofErr w:type="spellStart"/>
      <w:ins w:id="46" w:author="User" w:date="2022-03-30T10:03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 w:rsidRPr="000470EA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47" w:author="User" w:date="2022-03-30T10:0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ngemil</w:t>
        </w:r>
      </w:ins>
      <w:proofErr w:type="spellEnd"/>
      <w:ins w:id="48" w:author="User" w:date="2022-03-30T10:04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User" w:date="2022-03-30T10:04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, tapi jumlah kalorinya nyaris melebihi makan berat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470E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0" w:author="User" w:date="2022-03-30T10:05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Sebungkus k</w:delText>
        </w:r>
      </w:del>
      <w:proofErr w:type="spellStart"/>
      <w:ins w:id="51" w:author="User" w:date="2022-03-30T10:05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User" w:date="2022-03-30T10:04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User" w:date="2022-03-30T10:04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54" w:author="User" w:date="2022-03-30T10:04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User" w:date="2022-03-30T10:05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 xml:space="preserve">porsi </w:delText>
        </w:r>
      </w:del>
      <w:proofErr w:type="spellStart"/>
      <w:ins w:id="56" w:author="User" w:date="2022-03-30T10:05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 w:rsidR="000470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User" w:date="2022-03-30T10:05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habis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8" w:author="User" w:date="2022-03-30T10:05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User" w:date="2022-03-30T10:05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60" w:author="User" w:date="2022-03-30T10:05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1" w:author="User" w:date="2022-03-30T10:05:00Z">
        <w:r w:rsidRPr="00C50A1E" w:rsidDel="000470EA">
          <w:rPr>
            <w:rFonts w:ascii="Times New Roman" w:eastAsia="Times New Roman" w:hAnsi="Times New Roman" w:cs="Times New Roman"/>
            <w:sz w:val="24"/>
            <w:szCs w:val="24"/>
          </w:rPr>
          <w:delText>satu-dua biji eh kok jadi</w:delText>
        </w:r>
      </w:del>
      <w:ins w:id="62" w:author="User" w:date="2022-03-30T10:05:00Z"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pertama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70EA">
          <w:rPr>
            <w:rFonts w:ascii="Times New Roman" w:eastAsia="Times New Roman" w:hAnsi="Times New Roman" w:cs="Times New Roman"/>
            <w:sz w:val="24"/>
            <w:szCs w:val="24"/>
          </w:rPr>
          <w:t>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C32244" w:rsidRDefault="00927764" w:rsidP="00C32244">
      <w:pPr>
        <w:shd w:val="clear" w:color="auto" w:fill="F5F5F5"/>
        <w:spacing w:after="375"/>
        <w:rPr>
          <w:del w:id="63" w:author="User" w:date="2022-03-30T10:0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User" w:date="2022-03-30T10:06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User" w:date="2022-03-30T10:06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User" w:date="2022-03-30T10:06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User" w:date="2022-03-30T10:07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68" w:author="User" w:date="2022-03-30T10:07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C322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Del="00C32244" w:rsidRDefault="00927764" w:rsidP="00C32244">
      <w:pPr>
        <w:shd w:val="clear" w:color="auto" w:fill="F5F5F5"/>
        <w:spacing w:after="375"/>
        <w:rPr>
          <w:del w:id="69" w:author="User" w:date="2022-03-30T10:08:00Z"/>
          <w:rFonts w:ascii="Times New Roman" w:eastAsia="Times New Roman" w:hAnsi="Times New Roman" w:cs="Times New Roman"/>
          <w:sz w:val="24"/>
          <w:szCs w:val="24"/>
        </w:rPr>
      </w:pPr>
      <w:del w:id="70" w:author="User" w:date="2022-03-30T10:07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Terutama makanan yang s</w:delText>
        </w:r>
      </w:del>
      <w:ins w:id="71" w:author="User" w:date="2022-03-30T10:07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User" w:date="2022-03-30T10:07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73" w:author="User" w:date="2022-03-30T10:07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4" w:author="User" w:date="2022-03-30T10:07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C322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5" w:author="User" w:date="2022-03-30T10:08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Apalagi dengan</w:delText>
        </w:r>
      </w:del>
      <w:proofErr w:type="spellStart"/>
      <w:ins w:id="76" w:author="User" w:date="2022-03-30T10:08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User" w:date="2022-03-30T10:08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C322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del w:id="78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kenyataannya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79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0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:rsidR="00927764" w:rsidRPr="00C50A1E" w:rsidDel="00C32244" w:rsidRDefault="00927764" w:rsidP="00927764">
      <w:pPr>
        <w:shd w:val="clear" w:color="auto" w:fill="F5F5F5"/>
        <w:spacing w:after="375"/>
        <w:rPr>
          <w:del w:id="81" w:author="User" w:date="2022-03-30T10:0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82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84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85" w:author="User" w:date="2022-03-30T10:09:00Z">
        <w:r w:rsidR="00C32244"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6" w:author="User" w:date="2022-03-30T10:09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Ya, ini soal akses makanan yang jadi tak lagi berjarak. Ehem.</w:delText>
        </w:r>
      </w:del>
    </w:p>
    <w:p w:rsidR="00927764" w:rsidRPr="00C50A1E" w:rsidRDefault="00927764" w:rsidP="00C322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7" w:author="User" w:date="2022-03-30T10:10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jenis masakan dalam bentuk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322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88" w:author="User" w:date="2022-03-30T10:11:00Z">
        <w:r w:rsidDel="00C3224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89" w:author="User" w:date="2022-03-30T10:11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le</w:t>
        </w:r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mari</w:t>
        </w:r>
        <w:proofErr w:type="spellEnd"/>
        <w:r w:rsidR="00C322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90" w:author="User" w:date="2022-03-30T10:11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1" w:author="User" w:date="2022-03-30T10:11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2" w:author="User" w:date="2022-03-30T10:11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93" w:author="User" w:date="2022-03-30T10:11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4" w:author="User" w:date="2022-03-30T10:12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 keluar di waktu hujan itu membuat kita berpikir berkali-kali. Akan merepotkan</w:delText>
        </w:r>
      </w:del>
      <w:ins w:id="95" w:author="User" w:date="2022-03-30T10:12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agar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6" w:author="User" w:date="2022-03-30T10:12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322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97" w:author="User" w:date="2022-03-30T10:13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98" w:author="User" w:date="2022-03-30T10:13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9" w:author="User" w:date="2022-03-30T10:13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100" w:author="User" w:date="2022-03-30T10:13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101" w:author="User" w:date="2022-03-30T10:13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102" w:author="User" w:date="2022-03-30T10:13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takar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3" w:author="User" w:date="2022-03-30T10:13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104" w:author="User" w:date="2022-03-30T10:13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C32244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5" w:author="User" w:date="2022-03-30T10:13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 kamu sudah terlalu manis, kata dia </w:delText>
        </w:r>
        <w:r w:rsidRPr="00C50A1E" w:rsidDel="00C322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Del="00C32244" w:rsidRDefault="00927764" w:rsidP="00C32244">
      <w:pPr>
        <w:shd w:val="clear" w:color="auto" w:fill="F5F5F5"/>
        <w:spacing w:after="375"/>
        <w:rPr>
          <w:del w:id="106" w:author="User" w:date="2022-03-30T10:1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07" w:author="User" w:date="2022-03-30T10:14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rasa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8" w:author="User" w:date="2022-03-30T10:14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proofErr w:type="spellStart"/>
      <w:ins w:id="109" w:author="User" w:date="2022-03-30T10:14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10" w:author="User" w:date="2022-03-30T10:14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1" w:author="User" w:date="2022-03-30T10:14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munculnya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12" w:author="User" w:date="2022-03-30T10:14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proofErr w:type="spellStart"/>
      <w:ins w:id="113" w:author="User" w:date="2022-03-30T10:14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kegiatannya</w:t>
        </w:r>
      </w:ins>
      <w:proofErr w:type="spellEnd"/>
      <w:ins w:id="114" w:author="User" w:date="2022-03-30T10:15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User" w:date="2022-03-30T10:15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ins w:id="116" w:author="User" w:date="2022-03-30T10:15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mem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7" w:author="User" w:date="2022-03-30T10:15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tutup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118" w:author="User" w:date="2022-03-30T10:14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9" w:author="User" w:date="2022-03-30T10:14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</w:p>
    <w:p w:rsidR="00927764" w:rsidRPr="00C50A1E" w:rsidRDefault="00927764" w:rsidP="00C322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0" w:author="User" w:date="2022-03-30T10:15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C32244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proofErr w:type="spellStart"/>
      <w:ins w:id="121" w:author="User" w:date="2022-03-30T10:15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menetap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2" w:author="User" w:date="2022-03-30T10:15:00Z">
        <w:r w:rsidDel="00C32244">
          <w:rPr>
            <w:rFonts w:ascii="Times New Roman" w:eastAsia="Times New Roman" w:hAnsi="Times New Roman" w:cs="Times New Roman"/>
            <w:sz w:val="24"/>
            <w:szCs w:val="24"/>
          </w:rPr>
          <w:delText>. Jadi</w:delText>
        </w:r>
      </w:del>
      <w:ins w:id="123" w:author="User" w:date="2022-03-30T10:15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24" w:author="User" w:date="2022-03-30T10:15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del w:id="125" w:author="User" w:date="2022-03-30T10:15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mu,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322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6" w:author="User" w:date="2022-03-30T10:16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 xml:space="preserve">Soal nafsu makan ini lebih banyak salahnya di kamu.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7" w:author="User" w:date="2022-03-30T10:16:00Z">
        <w:r w:rsidRPr="00C50A1E" w:rsidDel="00C32244">
          <w:rPr>
            <w:rFonts w:ascii="Times New Roman" w:eastAsia="Times New Roman" w:hAnsi="Times New Roman" w:cs="Times New Roman"/>
            <w:sz w:val="24"/>
            <w:szCs w:val="24"/>
          </w:rPr>
          <w:delText>diri</w:delText>
        </w:r>
      </w:del>
      <w:proofErr w:type="spellStart"/>
      <w:ins w:id="128" w:author="User" w:date="2022-03-30T10:16:00Z">
        <w:r w:rsidR="00C32244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244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2E643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proofErr w:type="spellEnd"/>
      <w:ins w:id="129" w:author="User" w:date="2022-03-30T10:16:00Z">
        <w:r w:rsidR="002E64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0" w:author="User" w:date="2022-03-30T10:16:00Z">
        <w:r w:rsidRPr="00C50A1E" w:rsidDel="002E643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1" w:author="User" w:date="2022-03-30T10:16:00Z">
        <w:r w:rsidRPr="00C50A1E" w:rsidDel="002E6439">
          <w:rPr>
            <w:rFonts w:ascii="Times New Roman" w:eastAsia="Times New Roman" w:hAnsi="Times New Roman" w:cs="Times New Roman"/>
            <w:sz w:val="24"/>
            <w:szCs w:val="24"/>
          </w:rPr>
          <w:delText xml:space="preserve">rebus </w:delText>
        </w:r>
      </w:del>
      <w:proofErr w:type="spellStart"/>
      <w:ins w:id="132" w:author="User" w:date="2022-03-30T10:16:00Z">
        <w:r w:rsidR="002E6439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="002E64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33" w:name="_GoBack"/>
      <w:bookmarkEnd w:id="133"/>
      <w:del w:id="134" w:author="User" w:date="2022-03-30T10:17:00Z">
        <w:r w:rsidRPr="00C50A1E" w:rsidDel="002E643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35" w:author="User" w:date="2022-03-30T10:16:00Z">
        <w:r w:rsidRPr="00C50A1E" w:rsidDel="002E6439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A3" w:rsidRDefault="002318A3">
      <w:r>
        <w:separator/>
      </w:r>
    </w:p>
  </w:endnote>
  <w:endnote w:type="continuationSeparator" w:id="0">
    <w:p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43442">
    <w:pPr>
      <w:pStyle w:val="Footer"/>
    </w:pPr>
  </w:p>
  <w:p w:rsidR="00941E77" w:rsidRDefault="00243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A3" w:rsidRDefault="002318A3">
      <w:r>
        <w:separator/>
      </w:r>
    </w:p>
  </w:footnote>
  <w:footnote w:type="continuationSeparator" w:id="0">
    <w:p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470EA"/>
    <w:rsid w:val="000728F3"/>
    <w:rsid w:val="0012251A"/>
    <w:rsid w:val="002318A3"/>
    <w:rsid w:val="002E6439"/>
    <w:rsid w:val="0042167F"/>
    <w:rsid w:val="00924DF5"/>
    <w:rsid w:val="00927764"/>
    <w:rsid w:val="00C20908"/>
    <w:rsid w:val="00C32244"/>
    <w:rsid w:val="00E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6E2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F4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2022-03-30T03:17:00Z</dcterms:created>
  <dcterms:modified xsi:type="dcterms:W3CDTF">2022-03-30T03:17:00Z</dcterms:modified>
</cp:coreProperties>
</file>