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D13CF9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ins w:id="0" w:author="ismail - [2010]" w:date="2021-02-16T10:23:00Z">
        <w:r>
          <w:rPr>
            <w:rFonts w:ascii="Times New Roman" w:eastAsia="Times New Roman" w:hAnsi="Times New Roman" w:cs="Times New Roman"/>
            <w:sz w:val="18"/>
            <w:szCs w:val="18"/>
          </w:rPr>
          <w:t>Sumber</w:t>
        </w:r>
        <w:proofErr w:type="spellEnd"/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del w:id="1" w:author="ismail - [2010]" w:date="2021-02-16T10:23:00Z">
        <w:r w:rsidR="00927764" w:rsidRPr="00C50A1E" w:rsidDel="00D13CF9">
          <w:rPr>
            <w:rFonts w:ascii="Times New Roman" w:eastAsia="Times New Roman" w:hAnsi="Times New Roman" w:cs="Times New Roman"/>
            <w:sz w:val="18"/>
            <w:szCs w:val="18"/>
          </w:rPr>
          <w:delText xml:space="preserve"> |</w:delText>
        </w:r>
      </w:del>
      <w:ins w:id="2" w:author="ismail - [2010]" w:date="2021-02-16T10:23:00Z">
        <w:r>
          <w:rPr>
            <w:rFonts w:ascii="Times New Roman" w:eastAsia="Times New Roman" w:hAnsi="Times New Roman" w:cs="Times New Roman"/>
            <w:sz w:val="18"/>
            <w:szCs w:val="18"/>
          </w:rPr>
          <w:t>:</w:t>
        </w:r>
      </w:ins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 xml:space="preserve">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" w:author="ismail - [2010]" w:date="2021-02-16T10:15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r w:rsidRPr="004B396C">
        <w:rPr>
          <w:rFonts w:ascii="Times New Roman" w:eastAsia="Times New Roman" w:hAnsi="Times New Roman" w:cs="Times New Roman"/>
          <w:strike/>
          <w:sz w:val="24"/>
          <w:szCs w:val="24"/>
          <w:rPrChange w:id="4" w:author="ismail - [2010]" w:date="2021-02-16T10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96C">
        <w:rPr>
          <w:rFonts w:ascii="Times New Roman" w:eastAsia="Times New Roman" w:hAnsi="Times New Roman" w:cs="Times New Roman"/>
          <w:strike/>
          <w:sz w:val="24"/>
          <w:szCs w:val="24"/>
          <w:rPrChange w:id="5" w:author="ismail - [2010]" w:date="2021-02-16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4B396C">
        <w:rPr>
          <w:rFonts w:ascii="Times New Roman" w:eastAsia="Times New Roman" w:hAnsi="Times New Roman" w:cs="Times New Roman"/>
          <w:strike/>
          <w:sz w:val="24"/>
          <w:szCs w:val="24"/>
          <w:rPrChange w:id="6" w:author="ismail - [2010]" w:date="2021-02-16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" w:author="ismail - [2010]" w:date="2021-02-16T10:15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8" w:author="ismail - [2010]" w:date="2021-02-16T10:11:00Z">
        <w:r w:rsidR="004B396C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9" w:author="ismail - [2010]" w:date="2021-02-16T10:11:00Z">
        <w:r w:rsidR="004B396C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del w:id="10" w:author="ismail - [2010]" w:date="2021-02-16T10:11:00Z">
        <w:r w:rsidDel="004B396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1" w:author="ismail - [2010]" w:date="2021-02-16T10:11:00Z">
        <w:r w:rsidR="004B396C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ins w:id="12" w:author="ismail - [2010]" w:date="2021-02-16T10:11:00Z">
        <w:r w:rsidR="004B39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96C">
        <w:rPr>
          <w:rFonts w:ascii="Times New Roman" w:eastAsia="Times New Roman" w:hAnsi="Times New Roman" w:cs="Times New Roman"/>
          <w:strike/>
          <w:sz w:val="24"/>
          <w:szCs w:val="24"/>
          <w:rPrChange w:id="13" w:author="ismail - [2010]" w:date="2021-02-16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" w:author="ismail - [2010]" w:date="2021-02-16T10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15" w:author="ismail - [2010]" w:date="2021-02-16T10:12:00Z">
        <w:r w:rsidR="004B396C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16" w:author="ismail - [2010]" w:date="2021-02-16T10:12:00Z">
        <w:r w:rsidR="004B396C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ins w:id="17" w:author="ismail - [2010]" w:date="2021-02-16T10:13:00Z">
        <w:r w:rsidR="004B396C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396C">
        <w:rPr>
          <w:rFonts w:ascii="Times New Roman" w:eastAsia="Times New Roman" w:hAnsi="Times New Roman" w:cs="Times New Roman"/>
          <w:strike/>
          <w:sz w:val="24"/>
          <w:szCs w:val="24"/>
          <w:rPrChange w:id="18" w:author="ismail - [2010]" w:date="2021-02-16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</w:t>
      </w:r>
      <w:ins w:id="19" w:author="ismail - [2010]" w:date="2021-02-16T10:13:00Z">
        <w:r w:rsidR="004B396C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0" w:author="ismail - [2010]" w:date="2021-02-16T10:13:00Z">
        <w:r w:rsidR="004B396C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proofErr w:type="gramEnd"/>
    </w:p>
    <w:p w:rsidR="00927764" w:rsidRPr="00C50A1E" w:rsidRDefault="00927764" w:rsidP="004B396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96C">
        <w:rPr>
          <w:rFonts w:ascii="Arial" w:eastAsia="Times New Roman" w:hAnsi="Arial" w:cs="Arial"/>
          <w:b/>
          <w:bCs/>
          <w:sz w:val="24"/>
          <w:szCs w:val="24"/>
          <w:rPrChange w:id="21" w:author="ismail - [2010]" w:date="2021-02-16T10:15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</w:t>
      </w:r>
      <w:proofErr w:type="spellEnd"/>
      <w:r w:rsidRPr="004B396C">
        <w:rPr>
          <w:rFonts w:ascii="Arial" w:eastAsia="Times New Roman" w:hAnsi="Arial" w:cs="Arial"/>
          <w:b/>
          <w:bCs/>
          <w:sz w:val="24"/>
          <w:szCs w:val="24"/>
          <w:rPrChange w:id="22" w:author="ismail - [2010]" w:date="2021-02-16T10:15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Kita </w:t>
      </w:r>
      <w:proofErr w:type="spellStart"/>
      <w:r w:rsidRPr="004B396C">
        <w:rPr>
          <w:rFonts w:ascii="Arial" w:eastAsia="Times New Roman" w:hAnsi="Arial" w:cs="Arial"/>
          <w:b/>
          <w:bCs/>
          <w:sz w:val="24"/>
          <w:szCs w:val="24"/>
          <w:rPrChange w:id="23" w:author="ismail - [2010]" w:date="2021-02-16T10:15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Merasa</w:t>
      </w:r>
      <w:proofErr w:type="spellEnd"/>
      <w:r w:rsidRPr="004B396C">
        <w:rPr>
          <w:rFonts w:ascii="Arial" w:eastAsia="Times New Roman" w:hAnsi="Arial" w:cs="Arial"/>
          <w:b/>
          <w:bCs/>
          <w:sz w:val="24"/>
          <w:szCs w:val="24"/>
          <w:rPrChange w:id="24" w:author="ismail - [2010]" w:date="2021-02-16T10:15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4B396C">
        <w:rPr>
          <w:rFonts w:ascii="Arial" w:eastAsia="Times New Roman" w:hAnsi="Arial" w:cs="Arial"/>
          <w:b/>
          <w:bCs/>
          <w:sz w:val="24"/>
          <w:szCs w:val="24"/>
          <w:rPrChange w:id="25" w:author="ismail - [2010]" w:date="2021-02-16T10:15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Lapar</w:t>
      </w:r>
      <w:proofErr w:type="spellEnd"/>
      <w:r w:rsidRPr="004B396C">
        <w:rPr>
          <w:rFonts w:ascii="Arial" w:eastAsia="Times New Roman" w:hAnsi="Arial" w:cs="Arial"/>
          <w:b/>
          <w:bCs/>
          <w:sz w:val="24"/>
          <w:szCs w:val="24"/>
          <w:rPrChange w:id="26" w:author="ismail - [2010]" w:date="2021-02-16T10:15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4B396C">
        <w:rPr>
          <w:rFonts w:ascii="Arial" w:eastAsia="Times New Roman" w:hAnsi="Arial" w:cs="Arial"/>
          <w:b/>
          <w:bCs/>
          <w:sz w:val="24"/>
          <w:szCs w:val="24"/>
          <w:rPrChange w:id="27" w:author="ismail - [2010]" w:date="2021-02-16T10:15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Ketika</w:t>
      </w:r>
      <w:proofErr w:type="spellEnd"/>
      <w:r w:rsidRPr="004B396C">
        <w:rPr>
          <w:rFonts w:ascii="Arial" w:eastAsia="Times New Roman" w:hAnsi="Arial" w:cs="Arial"/>
          <w:b/>
          <w:bCs/>
          <w:sz w:val="24"/>
          <w:szCs w:val="24"/>
          <w:rPrChange w:id="28" w:author="ismail - [2010]" w:date="2021-02-16T10:15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4B396C">
        <w:rPr>
          <w:rFonts w:ascii="Arial" w:eastAsia="Times New Roman" w:hAnsi="Arial" w:cs="Arial"/>
          <w:b/>
          <w:bCs/>
          <w:sz w:val="24"/>
          <w:szCs w:val="24"/>
          <w:rPrChange w:id="29" w:author="ismail - [2010]" w:date="2021-02-16T10:15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0" w:author="ismail - [2010]" w:date="2021-02-16T10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del w:id="31" w:author="ismail - [2010]" w:date="2021-02-16T10:17:00Z">
        <w:r w:rsidRPr="00C50A1E" w:rsidDel="004B396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4B396C">
        <w:rPr>
          <w:rFonts w:ascii="Times New Roman" w:eastAsia="Times New Roman" w:hAnsi="Times New Roman" w:cs="Times New Roman"/>
          <w:strike/>
          <w:sz w:val="24"/>
          <w:szCs w:val="24"/>
          <w:rPrChange w:id="32" w:author="ismail - [2010]" w:date="2021-02-16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" w:author="ismail - [2010]" w:date="2021-02-16T10:15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4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34"/>
      <w:r w:rsidR="004B396C">
        <w:rPr>
          <w:rStyle w:val="CommentReference"/>
        </w:rPr>
        <w:commentReference w:id="3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5" w:author="ismail - [2010]" w:date="2021-02-16T10:15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36" w:author="ismail - [2010]" w:date="2021-02-16T10:14:00Z">
        <w:r w:rsidR="004B396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ismail - [2010]" w:date="2021-02-16T10:15:00Z">
        <w:r w:rsidRPr="00C50A1E" w:rsidDel="004B396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4B396C">
        <w:rPr>
          <w:rFonts w:ascii="Times New Roman" w:eastAsia="Times New Roman" w:hAnsi="Times New Roman" w:cs="Times New Roman"/>
          <w:sz w:val="24"/>
          <w:szCs w:val="24"/>
          <w:rPrChange w:id="38" w:author="ismail - [2010]" w:date="2021-02-16T10:1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4B396C">
        <w:rPr>
          <w:rFonts w:ascii="Times New Roman" w:eastAsia="Times New Roman" w:hAnsi="Times New Roman" w:cs="Times New Roman"/>
          <w:sz w:val="24"/>
          <w:szCs w:val="24"/>
          <w:rPrChange w:id="39" w:author="ismail - [2010]" w:date="2021-02-16T10:1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4B396C">
        <w:rPr>
          <w:rFonts w:ascii="Times New Roman" w:eastAsia="Times New Roman" w:hAnsi="Times New Roman" w:cs="Times New Roman"/>
          <w:sz w:val="24"/>
          <w:szCs w:val="24"/>
          <w:rPrChange w:id="40" w:author="ismail - [2010]" w:date="2021-02-16T10:1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4B396C">
        <w:rPr>
          <w:rFonts w:ascii="Times New Roman" w:eastAsia="Times New Roman" w:hAnsi="Times New Roman" w:cs="Times New Roman"/>
          <w:sz w:val="24"/>
          <w:szCs w:val="24"/>
          <w:rPrChange w:id="41" w:author="ismail - [2010]" w:date="2021-02-16T10:1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4B396C">
        <w:rPr>
          <w:rFonts w:ascii="Times New Roman" w:eastAsia="Times New Roman" w:hAnsi="Times New Roman" w:cs="Times New Roman"/>
          <w:sz w:val="24"/>
          <w:szCs w:val="24"/>
          <w:rPrChange w:id="42" w:author="ismail - [2010]" w:date="2021-02-16T10:1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3" w:author="ismail - [2010]" w:date="2021-02-16T10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D13CF9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4" w:author="ismail - [2010]" w:date="2021-02-16T10:15:00Z">
          <w:pPr>
            <w:shd w:val="clear" w:color="auto" w:fill="F5F5F5"/>
            <w:spacing w:after="375"/>
          </w:pPr>
        </w:pPrChange>
      </w:pPr>
      <w:proofErr w:type="gramStart"/>
      <w:ins w:id="45" w:author="ismail - [2010]" w:date="2021-02-16T10:19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46" w:author="ismail - [2010]" w:date="2021-02-16T10:20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47" w:author="ismail - [2010]" w:date="2021-02-16T10:21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proofErr w:type="gramEnd"/>
      <w:r w:rsidR="00927764" w:rsidRPr="00D13CF9">
        <w:rPr>
          <w:rFonts w:ascii="Times New Roman" w:eastAsia="Times New Roman" w:hAnsi="Times New Roman" w:cs="Times New Roman"/>
          <w:strike/>
          <w:sz w:val="24"/>
          <w:szCs w:val="24"/>
          <w:rPrChange w:id="48" w:author="ismail - [2010]" w:date="2021-02-16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:rsidR="00927764" w:rsidRPr="00C50A1E" w:rsidRDefault="00927764" w:rsidP="004B396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96C">
        <w:rPr>
          <w:rFonts w:ascii="Arial" w:eastAsia="Times New Roman" w:hAnsi="Arial" w:cs="Arial"/>
          <w:b/>
          <w:bCs/>
          <w:sz w:val="24"/>
          <w:szCs w:val="24"/>
          <w:rPrChange w:id="49" w:author="ismail - [2010]" w:date="2021-02-16T10:1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Ternyata</w:t>
      </w:r>
      <w:proofErr w:type="spellEnd"/>
      <w:r w:rsidRPr="004B396C">
        <w:rPr>
          <w:rFonts w:ascii="Arial" w:eastAsia="Times New Roman" w:hAnsi="Arial" w:cs="Arial"/>
          <w:b/>
          <w:bCs/>
          <w:sz w:val="24"/>
          <w:szCs w:val="24"/>
          <w:rPrChange w:id="50" w:author="ismail - [2010]" w:date="2021-02-16T10:1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4B396C">
        <w:rPr>
          <w:rFonts w:ascii="Arial" w:eastAsia="Times New Roman" w:hAnsi="Arial" w:cs="Arial"/>
          <w:b/>
          <w:bCs/>
          <w:sz w:val="24"/>
          <w:szCs w:val="24"/>
          <w:rPrChange w:id="51" w:author="ismail - [2010]" w:date="2021-02-16T10:1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Ini</w:t>
      </w:r>
      <w:proofErr w:type="spellEnd"/>
      <w:r w:rsidRPr="004B396C">
        <w:rPr>
          <w:rFonts w:ascii="Arial" w:eastAsia="Times New Roman" w:hAnsi="Arial" w:cs="Arial"/>
          <w:b/>
          <w:bCs/>
          <w:sz w:val="24"/>
          <w:szCs w:val="24"/>
          <w:rPrChange w:id="52" w:author="ismail - [2010]" w:date="2021-02-16T10:1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yang </w:t>
      </w:r>
      <w:proofErr w:type="spellStart"/>
      <w:r w:rsidRPr="004B396C">
        <w:rPr>
          <w:rFonts w:ascii="Arial" w:eastAsia="Times New Roman" w:hAnsi="Arial" w:cs="Arial"/>
          <w:b/>
          <w:bCs/>
          <w:sz w:val="24"/>
          <w:szCs w:val="24"/>
          <w:rPrChange w:id="53" w:author="ismail - [2010]" w:date="2021-02-16T10:1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Bisa</w:t>
      </w:r>
      <w:proofErr w:type="spellEnd"/>
      <w:r w:rsidRPr="004B396C">
        <w:rPr>
          <w:rFonts w:ascii="Arial" w:eastAsia="Times New Roman" w:hAnsi="Arial" w:cs="Arial"/>
          <w:b/>
          <w:bCs/>
          <w:sz w:val="24"/>
          <w:szCs w:val="24"/>
          <w:rPrChange w:id="54" w:author="ismail - [2010]" w:date="2021-02-16T10:1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4B396C">
        <w:rPr>
          <w:rFonts w:ascii="Arial" w:eastAsia="Times New Roman" w:hAnsi="Arial" w:cs="Arial"/>
          <w:b/>
          <w:bCs/>
          <w:sz w:val="24"/>
          <w:szCs w:val="24"/>
          <w:rPrChange w:id="55" w:author="ismail - [2010]" w:date="2021-02-16T10:1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Jadi</w:t>
      </w:r>
      <w:proofErr w:type="spellEnd"/>
      <w:r w:rsidRPr="004B396C">
        <w:rPr>
          <w:rFonts w:ascii="Arial" w:eastAsia="Times New Roman" w:hAnsi="Arial" w:cs="Arial"/>
          <w:b/>
          <w:bCs/>
          <w:sz w:val="24"/>
          <w:szCs w:val="24"/>
          <w:rPrChange w:id="56" w:author="ismail - [2010]" w:date="2021-02-16T10:1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4B396C">
        <w:rPr>
          <w:rFonts w:ascii="Arial" w:eastAsia="Times New Roman" w:hAnsi="Arial" w:cs="Arial"/>
          <w:b/>
          <w:bCs/>
          <w:sz w:val="24"/>
          <w:szCs w:val="24"/>
          <w:rPrChange w:id="57" w:author="ismail - [2010]" w:date="2021-02-16T10:1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Sebabnya</w:t>
      </w:r>
      <w:proofErr w:type="spellEnd"/>
      <w:r w:rsidRPr="004B396C">
        <w:rPr>
          <w:rFonts w:ascii="Arial" w:eastAsia="Times New Roman" w:hAnsi="Arial" w:cs="Arial"/>
          <w:b/>
          <w:bCs/>
          <w:sz w:val="24"/>
          <w:szCs w:val="24"/>
          <w:rPrChange w:id="58" w:author="ismail - [2010]" w:date="2021-02-16T10:1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ins w:id="59" w:author="ismail - [2010]" w:date="2021-02-16T10:21:00Z">
        <w:r w:rsidR="00D13CF9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ins w:id="60" w:author="ismail - [2010]" w:date="2021-02-16T10:21:00Z">
        <w:r w:rsidR="00D13CF9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1" w:author="ismail - [2010]" w:date="2021-02-16T10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2" w:author="ismail - [2010]" w:date="2021-02-16T10:15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63"/>
      <w:proofErr w:type="spellStart"/>
      <w:r w:rsidRPr="00D13CF9">
        <w:rPr>
          <w:rFonts w:ascii="Times New Roman" w:eastAsia="Times New Roman" w:hAnsi="Times New Roman" w:cs="Times New Roman"/>
          <w:strike/>
          <w:sz w:val="24"/>
          <w:szCs w:val="24"/>
          <w:rPrChange w:id="64" w:author="ismail - [2010]" w:date="2021-02-16T10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commentRangeEnd w:id="63"/>
      <w:proofErr w:type="spellEnd"/>
      <w:r w:rsidR="00D13CF9">
        <w:rPr>
          <w:rStyle w:val="CommentReference"/>
        </w:rPr>
        <w:commentReference w:id="6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berkali-kali</w:t>
      </w:r>
      <w:r w:rsidRPr="00D13CF9">
        <w:rPr>
          <w:rFonts w:ascii="Times New Roman" w:eastAsia="Times New Roman" w:hAnsi="Times New Roman" w:cs="Times New Roman"/>
          <w:strike/>
          <w:sz w:val="24"/>
          <w:szCs w:val="24"/>
          <w:rPrChange w:id="65" w:author="ismail - [2010]" w:date="2021-02-16T10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proofErr w:type="gramEnd"/>
      <w:del w:id="66" w:author="ismail - [2010]" w:date="2021-02-16T10:24:00Z">
        <w:r w:rsidRPr="00C50A1E" w:rsidDel="00D13CF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gramStart"/>
      <w:ins w:id="67" w:author="ismail - [2010]" w:date="2021-02-16T10:24:00Z">
        <w:r w:rsidR="00D13CF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D13CF9">
        <w:rPr>
          <w:rFonts w:ascii="Times New Roman" w:eastAsia="Times New Roman" w:hAnsi="Times New Roman" w:cs="Times New Roman"/>
          <w:strike/>
          <w:sz w:val="24"/>
          <w:szCs w:val="24"/>
          <w:rPrChange w:id="68" w:author="ismail - [2010]" w:date="2021-02-16T10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9" w:author="ismail - [2010]" w:date="2021-02-16T10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Pr="00D13CF9">
        <w:rPr>
          <w:rFonts w:ascii="Times New Roman" w:eastAsia="Times New Roman" w:hAnsi="Times New Roman" w:cs="Times New Roman"/>
          <w:strike/>
          <w:sz w:val="24"/>
          <w:szCs w:val="24"/>
          <w:rPrChange w:id="70" w:author="ismail - [2010]" w:date="2021-02-16T10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ins w:id="71" w:author="ismail - [2010]" w:date="2021-02-16T10:22:00Z">
        <w:r w:rsidR="00D13CF9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72" w:author="ismail - [2010]" w:date="2021-02-16T10:22:00Z">
        <w:r w:rsidR="00D13CF9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proofErr w:type="gramEnd"/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3" w:author="ismail - [2010]" w:date="2021-02-16T10:15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4" w:author="ismail - [2010]" w:date="2021-02-16T10:22:00Z">
        <w:r w:rsidR="00D13CF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5" w:author="ismail - [2010]" w:date="2021-02-16T10:15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commentRangeEnd w:id="76"/>
      <w:proofErr w:type="spellEnd"/>
      <w:r w:rsidR="008C4D19">
        <w:rPr>
          <w:rStyle w:val="CommentReference"/>
        </w:rPr>
        <w:commentReference w:id="7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13CF9">
        <w:rPr>
          <w:rFonts w:ascii="Times New Roman" w:eastAsia="Times New Roman" w:hAnsi="Times New Roman" w:cs="Times New Roman"/>
          <w:i/>
          <w:sz w:val="24"/>
          <w:szCs w:val="24"/>
          <w:rPrChange w:id="78" w:author="ismail - [2010]" w:date="2021-02-16T10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9" w:author="ismail - [2010]" w:date="2021-02-16T10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0" w:author="ismail - [2010]" w:date="2021-02-16T10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4B3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1" w:author="ismail - [2010]" w:date="2021-02-16T10:15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4" w:author="ismail - [2010]" w:date="2021-02-16T10:17:00Z" w:initials="i-[">
    <w:p w:rsidR="004B396C" w:rsidRDefault="004B396C">
      <w:pPr>
        <w:pStyle w:val="CommentText"/>
      </w:pPr>
      <w:r>
        <w:rPr>
          <w:rStyle w:val="CommentReference"/>
        </w:rPr>
        <w:annotationRef/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empat</w:t>
      </w:r>
      <w:proofErr w:type="spellEnd"/>
    </w:p>
  </w:comment>
  <w:comment w:id="63" w:author="ismail - [2010]" w:date="2021-02-16T10:21:00Z" w:initials="i-[">
    <w:p w:rsidR="00D13CF9" w:rsidRDefault="00D13CF9">
      <w:pPr>
        <w:pStyle w:val="CommentText"/>
      </w:pPr>
      <w:r>
        <w:rPr>
          <w:rStyle w:val="CommentReference"/>
        </w:rPr>
        <w:annotationRef/>
      </w:r>
      <w:proofErr w:type="spellStart"/>
      <w:r>
        <w:t>Lemari</w:t>
      </w:r>
      <w:proofErr w:type="spellEnd"/>
    </w:p>
  </w:comment>
  <w:comment w:id="76" w:author="ismail - [2010]" w:date="2021-02-16T10:26:00Z" w:initials="i-[">
    <w:p w:rsidR="008C4D19" w:rsidRDefault="008C4D19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masalah</w:t>
      </w:r>
      <w:bookmarkStart w:id="77" w:name="_GoBack"/>
      <w:bookmarkEnd w:id="77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7B7" w:rsidRDefault="00AC77B7">
      <w:r>
        <w:separator/>
      </w:r>
    </w:p>
  </w:endnote>
  <w:endnote w:type="continuationSeparator" w:id="0">
    <w:p w:rsidR="00AC77B7" w:rsidRDefault="00AC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C77B7">
    <w:pPr>
      <w:pStyle w:val="Footer"/>
    </w:pPr>
  </w:p>
  <w:p w:rsidR="00941E77" w:rsidRDefault="00AC77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7B7" w:rsidRDefault="00AC77B7">
      <w:r>
        <w:separator/>
      </w:r>
    </w:p>
  </w:footnote>
  <w:footnote w:type="continuationSeparator" w:id="0">
    <w:p w:rsidR="00AC77B7" w:rsidRDefault="00AC7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4B396C"/>
    <w:rsid w:val="008C4D19"/>
    <w:rsid w:val="00924DF5"/>
    <w:rsid w:val="00927764"/>
    <w:rsid w:val="00A30AE1"/>
    <w:rsid w:val="00AC77B7"/>
    <w:rsid w:val="00D1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39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9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9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9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96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39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9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9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9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9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5</cp:revision>
  <dcterms:created xsi:type="dcterms:W3CDTF">2021-02-16T03:09:00Z</dcterms:created>
  <dcterms:modified xsi:type="dcterms:W3CDTF">2021-02-16T03:26:00Z</dcterms:modified>
</cp:coreProperties>
</file>