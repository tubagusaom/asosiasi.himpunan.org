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4FED0"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78E04FE5" w14:textId="77777777" w:rsidR="00D80F46" w:rsidRPr="00A16D9B" w:rsidRDefault="00D80F46" w:rsidP="008D1AF7">
      <w:pPr>
        <w:pStyle w:val="ListParagraph"/>
        <w:spacing w:line="312" w:lineRule="auto"/>
        <w:rPr>
          <w:rFonts w:ascii="Times New Roman" w:hAnsi="Times New Roman" w:cs="Times New Roman"/>
          <w:sz w:val="24"/>
          <w:szCs w:val="24"/>
        </w:rPr>
      </w:pPr>
    </w:p>
    <w:p w14:paraId="5065F854"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72F49D55"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21B8AF39" w14:textId="77777777" w:rsidTr="0062003E">
        <w:tc>
          <w:tcPr>
            <w:tcW w:w="9350" w:type="dxa"/>
          </w:tcPr>
          <w:p w14:paraId="2D44B885" w14:textId="77777777" w:rsidR="008C2877" w:rsidRPr="00A16D9B" w:rsidRDefault="008C2877" w:rsidP="0062003E">
            <w:pPr>
              <w:spacing w:line="312" w:lineRule="auto"/>
              <w:jc w:val="both"/>
              <w:rPr>
                <w:rFonts w:ascii="Times New Roman" w:hAnsi="Times New Roman" w:cs="Times New Roman"/>
                <w:sz w:val="24"/>
                <w:szCs w:val="24"/>
              </w:rPr>
            </w:pPr>
          </w:p>
          <w:p w14:paraId="40679CDC"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22AC16DC" w14:textId="77777777" w:rsidR="00167E09" w:rsidRPr="00A16D9B" w:rsidRDefault="00167E09" w:rsidP="00167E09">
            <w:pPr>
              <w:spacing w:line="312" w:lineRule="auto"/>
              <w:jc w:val="both"/>
              <w:rPr>
                <w:ins w:id="0" w:author="SOFI" w:date="2020-11-18T14:18:00Z"/>
                <w:rFonts w:ascii="Times New Roman" w:hAnsi="Times New Roman" w:cs="Times New Roman"/>
                <w:sz w:val="24"/>
                <w:szCs w:val="24"/>
              </w:rPr>
            </w:pPr>
          </w:p>
          <w:p w14:paraId="3EF5C413" w14:textId="1AB429BC" w:rsidR="00167E09" w:rsidRPr="00A16D9B" w:rsidRDefault="00167E09" w:rsidP="00167E09">
            <w:pPr>
              <w:spacing w:line="312" w:lineRule="auto"/>
              <w:jc w:val="both"/>
              <w:rPr>
                <w:ins w:id="1" w:author="SOFI" w:date="2020-11-18T14:18:00Z"/>
                <w:rFonts w:ascii="Times New Roman" w:hAnsi="Times New Roman" w:cs="Times New Roman"/>
                <w:sz w:val="24"/>
                <w:szCs w:val="24"/>
              </w:rPr>
            </w:pPr>
            <w:ins w:id="2" w:author="SOFI" w:date="2020-11-18T14:18:00Z">
              <w:r w:rsidRPr="00A16D9B">
                <w:rPr>
                  <w:rFonts w:ascii="Times New Roman" w:hAnsi="Times New Roman" w:cs="Times New Roman"/>
                  <w:sz w:val="24"/>
                  <w:szCs w:val="24"/>
                </w:rPr>
                <w:t>Pada kenyataannya</w:t>
              </w:r>
              <w:r>
                <w:rPr>
                  <w:rFonts w:ascii="Times New Roman" w:hAnsi="Times New Roman" w:cs="Times New Roman"/>
                  <w:sz w:val="24"/>
                  <w:szCs w:val="24"/>
                  <w:lang w:val="en-US"/>
                </w:rPr>
                <w:t xml:space="preserve">, </w:t>
              </w:r>
              <w:r w:rsidRPr="00A16D9B">
                <w:rPr>
                  <w:rFonts w:ascii="Times New Roman" w:hAnsi="Times New Roman" w:cs="Times New Roman"/>
                  <w:sz w:val="24"/>
                  <w:szCs w:val="24"/>
                </w:rPr>
                <w:t xml:space="preserve">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ins>
            <w:ins w:id="3" w:author="SOFI" w:date="2020-11-18T14:21:00Z">
              <w:r w:rsidR="00F02A13">
                <w:rPr>
                  <w:rFonts w:ascii="Times New Roman" w:hAnsi="Times New Roman" w:cs="Times New Roman"/>
                  <w:sz w:val="24"/>
                  <w:szCs w:val="24"/>
                  <w:lang w:val="en-US"/>
                </w:rPr>
                <w:t>Oleh karenanya, kita diharuskan b</w:t>
              </w:r>
            </w:ins>
            <w:ins w:id="4" w:author="SOFI" w:date="2020-11-18T14:19:00Z">
              <w:r w:rsidR="00F02A13">
                <w:rPr>
                  <w:rFonts w:ascii="Times New Roman" w:hAnsi="Times New Roman" w:cs="Times New Roman"/>
                  <w:sz w:val="24"/>
                  <w:szCs w:val="24"/>
                  <w:lang w:val="en-US"/>
                </w:rPr>
                <w:t>erpikir kritis terhadap informasi</w:t>
              </w:r>
            </w:ins>
            <w:ins w:id="5" w:author="SOFI" w:date="2020-11-18T14:20:00Z">
              <w:r w:rsidR="00F02A13">
                <w:rPr>
                  <w:rFonts w:ascii="Times New Roman" w:hAnsi="Times New Roman" w:cs="Times New Roman"/>
                  <w:sz w:val="24"/>
                  <w:szCs w:val="24"/>
                  <w:lang w:val="en-US"/>
                </w:rPr>
                <w:t xml:space="preserve">-informasi </w:t>
              </w:r>
            </w:ins>
            <w:ins w:id="6" w:author="SOFI" w:date="2020-11-18T14:21:00Z">
              <w:r w:rsidR="00F02A13">
                <w:rPr>
                  <w:rFonts w:ascii="Times New Roman" w:hAnsi="Times New Roman" w:cs="Times New Roman"/>
                  <w:sz w:val="24"/>
                  <w:szCs w:val="24"/>
                  <w:lang w:val="en-US"/>
                </w:rPr>
                <w:t>yang diperoleh</w:t>
              </w:r>
            </w:ins>
            <w:ins w:id="7" w:author="SOFI" w:date="2020-11-18T14:18:00Z">
              <w:r>
                <w:rPr>
                  <w:rFonts w:ascii="Times New Roman" w:hAnsi="Times New Roman" w:cs="Times New Roman"/>
                  <w:sz w:val="24"/>
                  <w:szCs w:val="24"/>
                  <w:lang w:val="en-US"/>
                </w:rPr>
                <w:t>.</w:t>
              </w:r>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3</w:t>
              </w:r>
            </w:ins>
          </w:p>
          <w:p w14:paraId="61F975E4" w14:textId="77777777" w:rsidR="008C2877" w:rsidRPr="00A16D9B" w:rsidRDefault="008C2877" w:rsidP="0062003E">
            <w:pPr>
              <w:spacing w:line="312" w:lineRule="auto"/>
              <w:jc w:val="both"/>
              <w:rPr>
                <w:rFonts w:ascii="Times New Roman" w:hAnsi="Times New Roman" w:cs="Times New Roman"/>
                <w:sz w:val="24"/>
                <w:szCs w:val="24"/>
              </w:rPr>
            </w:pPr>
          </w:p>
          <w:p w14:paraId="3A2CA117" w14:textId="1C18A31F"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w:t>
            </w:r>
            <w:del w:id="8" w:author="SOFI" w:date="2020-11-18T14:07:00Z">
              <w:r w:rsidRPr="00A16D9B" w:rsidDel="003A330B">
                <w:rPr>
                  <w:rFonts w:ascii="Times New Roman" w:hAnsi="Times New Roman" w:cs="Times New Roman"/>
                  <w:sz w:val="24"/>
                  <w:szCs w:val="24"/>
                </w:rPr>
                <w:delText>tulis-</w:delText>
              </w:r>
            </w:del>
            <w:r w:rsidRPr="00A16D9B">
              <w:rPr>
                <w:rFonts w:ascii="Times New Roman" w:hAnsi="Times New Roman" w:cs="Times New Roman"/>
                <w:sz w:val="24"/>
                <w:szCs w:val="24"/>
              </w:rPr>
              <w:t xml:space="preserve">menulis, kemampuan berpikir kritis sangat membantu dalam pengembangan gagasan yang berbasis masalah. Kemampuan ini </w:t>
            </w:r>
            <w:del w:id="9" w:author="SOFI" w:date="2020-11-18T14:00:00Z">
              <w:r w:rsidRPr="00A16D9B" w:rsidDel="003A330B">
                <w:rPr>
                  <w:rFonts w:ascii="Times New Roman" w:hAnsi="Times New Roman" w:cs="Times New Roman"/>
                  <w:sz w:val="24"/>
                  <w:szCs w:val="24"/>
                </w:rPr>
                <w:delText xml:space="preserve">terutama </w:delText>
              </w:r>
            </w:del>
            <w:r w:rsidRPr="00A16D9B">
              <w:rPr>
                <w:rFonts w:ascii="Times New Roman" w:hAnsi="Times New Roman" w:cs="Times New Roman"/>
                <w:sz w:val="24"/>
                <w:szCs w:val="24"/>
              </w:rPr>
              <w:t xml:space="preserve">diperlukan </w:t>
            </w:r>
            <w:ins w:id="10" w:author="SOFI" w:date="2020-11-18T14:00:00Z">
              <w:r w:rsidR="003A330B" w:rsidRPr="00A16D9B">
                <w:rPr>
                  <w:rFonts w:ascii="Times New Roman" w:hAnsi="Times New Roman" w:cs="Times New Roman"/>
                  <w:sz w:val="24"/>
                  <w:szCs w:val="24"/>
                </w:rPr>
                <w:t xml:space="preserve">terutama </w:t>
              </w:r>
            </w:ins>
            <w:r w:rsidRPr="00A16D9B">
              <w:rPr>
                <w:rFonts w:ascii="Times New Roman" w:hAnsi="Times New Roman" w:cs="Times New Roman"/>
                <w:sz w:val="24"/>
                <w:szCs w:val="24"/>
              </w:rPr>
              <w:t xml:space="preserve">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5D2CD375" w14:textId="77777777" w:rsidR="008C2877" w:rsidRPr="00A16D9B" w:rsidRDefault="008C2877" w:rsidP="0062003E">
            <w:pPr>
              <w:spacing w:line="312" w:lineRule="auto"/>
              <w:jc w:val="both"/>
              <w:rPr>
                <w:rFonts w:ascii="Times New Roman" w:hAnsi="Times New Roman" w:cs="Times New Roman"/>
                <w:sz w:val="24"/>
                <w:szCs w:val="24"/>
              </w:rPr>
            </w:pPr>
          </w:p>
          <w:p w14:paraId="1BB9231F" w14:textId="0DDF7402"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w:t>
            </w:r>
            <w:del w:id="11" w:author="SOFI" w:date="2020-11-18T14:01:00Z">
              <w:r w:rsidRPr="00A16D9B" w:rsidDel="003A330B">
                <w:rPr>
                  <w:rFonts w:ascii="Times New Roman" w:hAnsi="Times New Roman" w:cs="Times New Roman"/>
                  <w:sz w:val="24"/>
                  <w:szCs w:val="24"/>
                </w:rPr>
                <w:delText xml:space="preserve">(kemampuan) </w:delText>
              </w:r>
            </w:del>
            <w:r w:rsidRPr="00A16D9B">
              <w:rPr>
                <w:rFonts w:ascii="Times New Roman" w:hAnsi="Times New Roman" w:cs="Times New Roman"/>
                <w:sz w:val="24"/>
                <w:szCs w:val="24"/>
              </w:rPr>
              <w:t xml:space="preserve">seseorang untuk merespons pemikiran atau informasi yang diterimanya, lalu mengevaluasinya secara sistematis. </w:t>
            </w:r>
            <w:del w:id="12" w:author="SOFI" w:date="2020-11-18T14:01:00Z">
              <w:r w:rsidRPr="00A16D9B" w:rsidDel="003A330B">
                <w:rPr>
                  <w:rFonts w:ascii="Times New Roman" w:hAnsi="Times New Roman" w:cs="Times New Roman"/>
                  <w:sz w:val="24"/>
                  <w:szCs w:val="24"/>
                </w:rPr>
                <w:delText xml:space="preserve">Ada beberapa definisi yang diungkapkan oleh para ahli. </w:delText>
              </w:r>
            </w:del>
            <w:r w:rsidRPr="00A16D9B">
              <w:rPr>
                <w:rFonts w:ascii="Times New Roman" w:hAnsi="Times New Roman" w:cs="Times New Roman"/>
                <w:sz w:val="24"/>
                <w:szCs w:val="24"/>
              </w:rPr>
              <w:t xml:space="preserve">Michael Scriven dan Richard Paul (1987) menjelaskan bahwa berpikir kritis melibatkan proses </w:t>
            </w:r>
            <w:del w:id="13" w:author="SOFI" w:date="2020-11-18T14:03:00Z">
              <w:r w:rsidRPr="00A16D9B" w:rsidDel="003A330B">
                <w:rPr>
                  <w:rFonts w:ascii="Times New Roman" w:hAnsi="Times New Roman" w:cs="Times New Roman"/>
                  <w:sz w:val="24"/>
                  <w:szCs w:val="24"/>
                </w:rPr>
                <w:delText xml:space="preserve">yang </w:delText>
              </w:r>
            </w:del>
            <w:r w:rsidRPr="00A16D9B">
              <w:rPr>
                <w:rFonts w:ascii="Times New Roman" w:hAnsi="Times New Roman" w:cs="Times New Roman"/>
                <w:sz w:val="24"/>
                <w:szCs w:val="24"/>
              </w:rPr>
              <w:t xml:space="preserve">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28851A27" w14:textId="77777777" w:rsidR="008C2877" w:rsidRPr="00A16D9B" w:rsidDel="003A330B" w:rsidRDefault="008C2877" w:rsidP="0062003E">
            <w:pPr>
              <w:spacing w:line="312" w:lineRule="auto"/>
              <w:jc w:val="both"/>
              <w:rPr>
                <w:del w:id="14" w:author="SOFI" w:date="2020-11-18T14:04:00Z"/>
                <w:rFonts w:ascii="Times New Roman" w:hAnsi="Times New Roman" w:cs="Times New Roman"/>
                <w:sz w:val="24"/>
                <w:szCs w:val="24"/>
              </w:rPr>
            </w:pPr>
          </w:p>
          <w:p w14:paraId="1549255C" w14:textId="5982CCB0" w:rsidR="008C2877" w:rsidRPr="00A16D9B" w:rsidDel="003A330B" w:rsidRDefault="008C2877" w:rsidP="0062003E">
            <w:pPr>
              <w:spacing w:line="312" w:lineRule="auto"/>
              <w:jc w:val="both"/>
              <w:rPr>
                <w:del w:id="15" w:author="SOFI" w:date="2020-11-18T14:04:00Z"/>
                <w:rFonts w:ascii="Times New Roman" w:hAnsi="Times New Roman" w:cs="Times New Roman"/>
                <w:sz w:val="24"/>
                <w:szCs w:val="24"/>
              </w:rPr>
            </w:pPr>
            <w:del w:id="16" w:author="SOFI" w:date="2020-11-18T14:04:00Z">
              <w:r w:rsidRPr="00A16D9B" w:rsidDel="003A330B">
                <w:rPr>
                  <w:rFonts w:ascii="Times New Roman" w:hAnsi="Times New Roman" w:cs="Times New Roman"/>
                  <w:sz w:val="24"/>
                  <w:szCs w:val="24"/>
                </w:rPr>
                <w:delText>Pada kenyataannya</w:delText>
              </w:r>
            </w:del>
            <w:del w:id="17" w:author="SOFI" w:date="2020-11-18T13:56:00Z">
              <w:r w:rsidRPr="00A16D9B" w:rsidDel="005A4E9E">
                <w:rPr>
                  <w:rFonts w:ascii="Times New Roman" w:hAnsi="Times New Roman" w:cs="Times New Roman"/>
                  <w:sz w:val="24"/>
                  <w:szCs w:val="24"/>
                </w:rPr>
                <w:delText xml:space="preserve"> </w:delText>
              </w:r>
            </w:del>
            <w:del w:id="18" w:author="SOFI" w:date="2020-11-18T14:04:00Z">
              <w:r w:rsidRPr="00A16D9B" w:rsidDel="003A330B">
                <w:rPr>
                  <w:rFonts w:ascii="Times New Roman" w:hAnsi="Times New Roman" w:cs="Times New Roman"/>
                  <w:sz w:val="24"/>
                  <w:szCs w:val="24"/>
                </w:rPr>
                <w:delText xml:space="preserve">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3A330B">
                <w:rPr>
                  <w:rFonts w:ascii="Times New Roman" w:hAnsi="Times New Roman" w:cs="Times New Roman"/>
                  <w:b/>
                  <w:sz w:val="24"/>
                  <w:szCs w:val="24"/>
                  <w:vertAlign w:val="superscript"/>
                </w:rPr>
                <w:delText>3</w:delText>
              </w:r>
            </w:del>
          </w:p>
          <w:p w14:paraId="322AF012" w14:textId="77777777" w:rsidR="008C2877" w:rsidRPr="00A16D9B" w:rsidRDefault="008C2877" w:rsidP="0062003E">
            <w:pPr>
              <w:spacing w:line="312" w:lineRule="auto"/>
              <w:jc w:val="both"/>
              <w:rPr>
                <w:rFonts w:ascii="Times New Roman" w:hAnsi="Times New Roman" w:cs="Times New Roman"/>
                <w:sz w:val="24"/>
                <w:szCs w:val="24"/>
              </w:rPr>
            </w:pPr>
          </w:p>
          <w:p w14:paraId="1C3199CC" w14:textId="35E5FB1B" w:rsidR="003A330B" w:rsidRDefault="003A330B" w:rsidP="003A330B">
            <w:pPr>
              <w:spacing w:line="312" w:lineRule="auto"/>
              <w:jc w:val="both"/>
              <w:rPr>
                <w:ins w:id="19" w:author="SOFI" w:date="2020-11-18T14:06:00Z"/>
                <w:rFonts w:ascii="Times New Roman" w:hAnsi="Times New Roman" w:cs="Times New Roman"/>
                <w:b/>
                <w:sz w:val="24"/>
                <w:szCs w:val="24"/>
                <w:vertAlign w:val="superscript"/>
              </w:rPr>
            </w:pPr>
            <w:ins w:id="20" w:author="SOFI" w:date="2020-11-18T14:06: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14:paraId="52DF0609" w14:textId="77777777" w:rsidR="003A330B" w:rsidRDefault="003A330B" w:rsidP="003A330B">
            <w:pPr>
              <w:spacing w:line="312" w:lineRule="auto"/>
              <w:jc w:val="both"/>
              <w:rPr>
                <w:ins w:id="21" w:author="SOFI" w:date="2020-11-18T14:06:00Z"/>
                <w:rFonts w:ascii="Times New Roman" w:hAnsi="Times New Roman" w:cs="Times New Roman"/>
                <w:b/>
                <w:sz w:val="24"/>
                <w:szCs w:val="24"/>
                <w:vertAlign w:val="superscript"/>
              </w:rPr>
            </w:pPr>
          </w:p>
          <w:p w14:paraId="3448BE7A" w14:textId="2C83FFAF" w:rsidR="008C2877" w:rsidRPr="00A16D9B" w:rsidDel="00943891" w:rsidRDefault="008C2877" w:rsidP="0062003E">
            <w:pPr>
              <w:spacing w:line="312" w:lineRule="auto"/>
              <w:jc w:val="both"/>
              <w:rPr>
                <w:del w:id="22" w:author="SOFI" w:date="2020-11-18T14:09:00Z"/>
                <w:rFonts w:ascii="Times New Roman" w:hAnsi="Times New Roman" w:cs="Times New Roman"/>
                <w:sz w:val="24"/>
                <w:szCs w:val="24"/>
              </w:rPr>
            </w:pPr>
            <w:r w:rsidRPr="00A16D9B">
              <w:rPr>
                <w:rFonts w:ascii="Times New Roman" w:hAnsi="Times New Roman" w:cs="Times New Roman"/>
                <w:sz w:val="24"/>
                <w:szCs w:val="24"/>
              </w:rPr>
              <w:t>Jika seseorang terlatih untuk berpikir kritis, ia pun akan siap menghadapi persoalan</w:t>
            </w:r>
            <w:del w:id="23" w:author="SOFI" w:date="2020-11-18T14:10:00Z">
              <w:r w:rsidRPr="00A16D9B" w:rsidDel="00943891">
                <w:rPr>
                  <w:rFonts w:ascii="Times New Roman" w:hAnsi="Times New Roman" w:cs="Times New Roman"/>
                  <w:sz w:val="24"/>
                  <w:szCs w:val="24"/>
                </w:rPr>
                <w:delText>-persoalan</w:delText>
              </w:r>
            </w:del>
            <w:r w:rsidRPr="00A16D9B">
              <w:rPr>
                <w:rFonts w:ascii="Times New Roman" w:hAnsi="Times New Roman" w:cs="Times New Roman"/>
                <w:sz w:val="24"/>
                <w:szCs w:val="24"/>
              </w:rPr>
              <w:t xml:space="preserve"> yang lebih kompleks </w:t>
            </w:r>
            <w:ins w:id="24" w:author="SOFI" w:date="2020-11-18T14:11:00Z">
              <w:r w:rsidR="00943891">
                <w:rPr>
                  <w:rFonts w:ascii="Times New Roman" w:hAnsi="Times New Roman" w:cs="Times New Roman"/>
                  <w:sz w:val="24"/>
                  <w:szCs w:val="24"/>
                  <w:lang w:val="en-US"/>
                </w:rPr>
                <w:t xml:space="preserve">sehingga mampu </w:t>
              </w:r>
            </w:ins>
            <w:del w:id="25" w:author="SOFI" w:date="2020-11-18T14:11:00Z">
              <w:r w:rsidRPr="00A16D9B" w:rsidDel="00943891">
                <w:rPr>
                  <w:rFonts w:ascii="Times New Roman" w:hAnsi="Times New Roman" w:cs="Times New Roman"/>
                  <w:sz w:val="24"/>
                  <w:szCs w:val="24"/>
                </w:rPr>
                <w:delText xml:space="preserve">untuk </w:delText>
              </w:r>
            </w:del>
            <w:r w:rsidRPr="00A16D9B">
              <w:rPr>
                <w:rFonts w:ascii="Times New Roman" w:hAnsi="Times New Roman" w:cs="Times New Roman"/>
                <w:sz w:val="24"/>
                <w:szCs w:val="24"/>
              </w:rPr>
              <w:t>menemukan solus</w:t>
            </w:r>
            <w:ins w:id="26" w:author="SOFI" w:date="2020-11-18T14:13:00Z">
              <w:r w:rsidR="00943891">
                <w:rPr>
                  <w:rFonts w:ascii="Times New Roman" w:hAnsi="Times New Roman" w:cs="Times New Roman"/>
                  <w:sz w:val="24"/>
                  <w:szCs w:val="24"/>
                  <w:lang w:val="en-US"/>
                </w:rPr>
                <w:t>i atas permasalahan tersebut</w:t>
              </w:r>
            </w:ins>
            <w:del w:id="27" w:author="SOFI" w:date="2020-11-18T14:13:00Z">
              <w:r w:rsidRPr="00A16D9B" w:rsidDel="00943891">
                <w:rPr>
                  <w:rFonts w:ascii="Times New Roman" w:hAnsi="Times New Roman" w:cs="Times New Roman"/>
                  <w:sz w:val="24"/>
                  <w:szCs w:val="24"/>
                </w:rPr>
                <w:delText>i</w:delText>
              </w:r>
            </w:del>
            <w:r w:rsidRPr="00A16D9B">
              <w:rPr>
                <w:rFonts w:ascii="Times New Roman" w:hAnsi="Times New Roman" w:cs="Times New Roman"/>
                <w:sz w:val="24"/>
                <w:szCs w:val="24"/>
              </w:rPr>
              <w:t>.</w:t>
            </w:r>
            <w:ins w:id="28" w:author="SOFI" w:date="2020-11-18T14:11:00Z">
              <w:r w:rsidR="00943891">
                <w:rPr>
                  <w:rFonts w:ascii="Times New Roman" w:hAnsi="Times New Roman" w:cs="Times New Roman"/>
                  <w:sz w:val="24"/>
                  <w:szCs w:val="24"/>
                  <w:lang w:val="en-US"/>
                </w:rPr>
                <w:t xml:space="preserve"> </w:t>
              </w:r>
            </w:ins>
            <w:ins w:id="29" w:author="SOFI" w:date="2020-11-18T14:12:00Z">
              <w:r w:rsidR="00943891">
                <w:rPr>
                  <w:rFonts w:ascii="Times New Roman" w:hAnsi="Times New Roman" w:cs="Times New Roman"/>
                  <w:sz w:val="24"/>
                  <w:szCs w:val="24"/>
                  <w:lang w:val="en-US"/>
                </w:rPr>
                <w:t>Salah satu contoh</w:t>
              </w:r>
            </w:ins>
            <w:ins w:id="30" w:author="SOFI" w:date="2020-11-18T14:13:00Z">
              <w:r w:rsidR="00943891">
                <w:rPr>
                  <w:rFonts w:ascii="Times New Roman" w:hAnsi="Times New Roman" w:cs="Times New Roman"/>
                  <w:sz w:val="24"/>
                  <w:szCs w:val="24"/>
                  <w:lang w:val="en-US"/>
                </w:rPr>
                <w:t xml:space="preserve">nya adalah </w:t>
              </w:r>
            </w:ins>
            <w:ins w:id="31" w:author="SOFI" w:date="2020-11-18T14:12:00Z">
              <w:r w:rsidR="00943891">
                <w:rPr>
                  <w:rFonts w:ascii="Times New Roman" w:hAnsi="Times New Roman" w:cs="Times New Roman"/>
                  <w:sz w:val="24"/>
                  <w:szCs w:val="24"/>
                  <w:lang w:val="en-US"/>
                </w:rPr>
                <w:t xml:space="preserve">berpikir kritis terhadap </w:t>
              </w:r>
            </w:ins>
            <w:del w:id="32" w:author="SOFI" w:date="2020-11-18T14:11:00Z">
              <w:r w:rsidRPr="00A16D9B" w:rsidDel="00943891">
                <w:rPr>
                  <w:rFonts w:ascii="Times New Roman" w:hAnsi="Times New Roman" w:cs="Times New Roman"/>
                  <w:sz w:val="24"/>
                  <w:szCs w:val="24"/>
                </w:rPr>
                <w:delText xml:space="preserve"> Contohnya</w:delText>
              </w:r>
            </w:del>
            <w:del w:id="33" w:author="SOFI" w:date="2020-11-18T14:12:00Z">
              <w:r w:rsidRPr="00A16D9B" w:rsidDel="00943891">
                <w:rPr>
                  <w:rFonts w:ascii="Times New Roman" w:hAnsi="Times New Roman" w:cs="Times New Roman"/>
                  <w:sz w:val="24"/>
                  <w:szCs w:val="24"/>
                </w:rPr>
                <w:delText xml:space="preserve">, </w:delText>
              </w:r>
            </w:del>
            <w:del w:id="34" w:author="SOFI" w:date="2020-11-18T14:11:00Z">
              <w:r w:rsidRPr="00A16D9B" w:rsidDel="00943891">
                <w:rPr>
                  <w:rFonts w:ascii="Times New Roman" w:hAnsi="Times New Roman" w:cs="Times New Roman"/>
                  <w:sz w:val="24"/>
                  <w:szCs w:val="24"/>
                </w:rPr>
                <w:delText xml:space="preserve">terhadap </w:delText>
              </w:r>
            </w:del>
            <w:r w:rsidRPr="00A16D9B">
              <w:rPr>
                <w:rFonts w:ascii="Times New Roman" w:hAnsi="Times New Roman" w:cs="Times New Roman"/>
                <w:sz w:val="24"/>
                <w:szCs w:val="24"/>
              </w:rPr>
              <w:t>permasalahan lingkungan, seperti pemanasan global, pemusnahan hutan (deforatasi), krisis air bersih, penggunaan plastik, dan penggunaan energi alternatif.</w:t>
            </w:r>
            <w:ins w:id="35" w:author="SOFI" w:date="2020-11-18T14:14:00Z">
              <w:r w:rsidR="00943891">
                <w:rPr>
                  <w:rFonts w:ascii="Times New Roman" w:hAnsi="Times New Roman" w:cs="Times New Roman"/>
                  <w:sz w:val="24"/>
                  <w:szCs w:val="24"/>
                  <w:lang w:val="en-US"/>
                </w:rPr>
                <w:t xml:space="preserve"> </w:t>
              </w:r>
            </w:ins>
            <w:ins w:id="36" w:author="SOFI" w:date="2020-11-18T14:25:00Z">
              <w:r w:rsidR="00F02A13">
                <w:rPr>
                  <w:rFonts w:ascii="Times New Roman" w:hAnsi="Times New Roman" w:cs="Times New Roman"/>
                  <w:sz w:val="24"/>
                  <w:szCs w:val="24"/>
                  <w:lang w:val="en-US"/>
                </w:rPr>
                <w:t>Dengan berpikir kritis ter</w:t>
              </w:r>
            </w:ins>
            <w:ins w:id="37" w:author="SOFI" w:date="2020-11-18T14:26:00Z">
              <w:r w:rsidR="00F02A13">
                <w:rPr>
                  <w:rFonts w:ascii="Times New Roman" w:hAnsi="Times New Roman" w:cs="Times New Roman"/>
                  <w:sz w:val="24"/>
                  <w:szCs w:val="24"/>
                  <w:lang w:val="en-US"/>
                </w:rPr>
                <w:t>h</w:t>
              </w:r>
            </w:ins>
            <w:ins w:id="38" w:author="SOFI" w:date="2020-11-18T14:25:00Z">
              <w:r w:rsidR="00F02A13">
                <w:rPr>
                  <w:rFonts w:ascii="Times New Roman" w:hAnsi="Times New Roman" w:cs="Times New Roman"/>
                  <w:sz w:val="24"/>
                  <w:szCs w:val="24"/>
                  <w:lang w:val="en-US"/>
                </w:rPr>
                <w:t>adap permasalah</w:t>
              </w:r>
            </w:ins>
            <w:ins w:id="39" w:author="SOFI" w:date="2020-11-18T14:26:00Z">
              <w:r w:rsidR="00F02A13">
                <w:rPr>
                  <w:rFonts w:ascii="Times New Roman" w:hAnsi="Times New Roman" w:cs="Times New Roman"/>
                  <w:sz w:val="24"/>
                  <w:szCs w:val="24"/>
                  <w:lang w:val="en-US"/>
                </w:rPr>
                <w:t>a</w:t>
              </w:r>
            </w:ins>
            <w:ins w:id="40" w:author="SOFI" w:date="2020-11-18T14:25:00Z">
              <w:r w:rsidR="00F02A13">
                <w:rPr>
                  <w:rFonts w:ascii="Times New Roman" w:hAnsi="Times New Roman" w:cs="Times New Roman"/>
                  <w:sz w:val="24"/>
                  <w:szCs w:val="24"/>
                  <w:lang w:val="en-US"/>
                </w:rPr>
                <w:t xml:space="preserve">n tersebut, </w:t>
              </w:r>
            </w:ins>
            <w:ins w:id="41" w:author="SOFI" w:date="2020-11-18T14:24:00Z">
              <w:r w:rsidR="00F02A13">
                <w:rPr>
                  <w:rFonts w:ascii="Times New Roman" w:hAnsi="Times New Roman" w:cs="Times New Roman"/>
                  <w:sz w:val="24"/>
                  <w:szCs w:val="24"/>
                  <w:lang w:val="en-US"/>
                </w:rPr>
                <w:lastRenderedPageBreak/>
                <w:t xml:space="preserve">diharapkan muncul </w:t>
              </w:r>
            </w:ins>
            <w:ins w:id="42" w:author="SOFI" w:date="2020-11-18T14:25:00Z">
              <w:r w:rsidR="00F02A13">
                <w:rPr>
                  <w:rFonts w:ascii="Times New Roman" w:hAnsi="Times New Roman" w:cs="Times New Roman"/>
                  <w:sz w:val="24"/>
                  <w:szCs w:val="24"/>
                  <w:lang w:val="en-US"/>
                </w:rPr>
                <w:t xml:space="preserve">berbagai ide dan </w:t>
              </w:r>
            </w:ins>
            <w:ins w:id="43" w:author="SOFI" w:date="2020-11-18T14:24:00Z">
              <w:r w:rsidR="00F02A13">
                <w:rPr>
                  <w:rFonts w:ascii="Times New Roman" w:hAnsi="Times New Roman" w:cs="Times New Roman"/>
                  <w:sz w:val="24"/>
                  <w:szCs w:val="24"/>
                  <w:lang w:val="en-US"/>
                </w:rPr>
                <w:t>solusi untuk me</w:t>
              </w:r>
            </w:ins>
            <w:ins w:id="44" w:author="SOFI" w:date="2020-11-18T14:26:00Z">
              <w:r w:rsidR="00F02A13">
                <w:rPr>
                  <w:rFonts w:ascii="Times New Roman" w:hAnsi="Times New Roman" w:cs="Times New Roman"/>
                  <w:sz w:val="24"/>
                  <w:szCs w:val="24"/>
                  <w:lang w:val="en-US"/>
                </w:rPr>
                <w:t>n</w:t>
              </w:r>
            </w:ins>
            <w:ins w:id="45" w:author="SOFI" w:date="2020-11-18T14:24:00Z">
              <w:r w:rsidR="00F02A13">
                <w:rPr>
                  <w:rFonts w:ascii="Times New Roman" w:hAnsi="Times New Roman" w:cs="Times New Roman"/>
                  <w:sz w:val="24"/>
                  <w:szCs w:val="24"/>
                  <w:lang w:val="en-US"/>
                </w:rPr>
                <w:t>gatasi berb</w:t>
              </w:r>
            </w:ins>
            <w:ins w:id="46" w:author="SOFI" w:date="2020-11-18T14:26:00Z">
              <w:r w:rsidR="00F02A13">
                <w:rPr>
                  <w:rFonts w:ascii="Times New Roman" w:hAnsi="Times New Roman" w:cs="Times New Roman"/>
                  <w:sz w:val="24"/>
                  <w:szCs w:val="24"/>
                  <w:lang w:val="en-US"/>
                </w:rPr>
                <w:t>a</w:t>
              </w:r>
            </w:ins>
            <w:ins w:id="47" w:author="SOFI" w:date="2020-11-18T14:25:00Z">
              <w:r w:rsidR="00F02A13">
                <w:rPr>
                  <w:rFonts w:ascii="Times New Roman" w:hAnsi="Times New Roman" w:cs="Times New Roman"/>
                  <w:sz w:val="24"/>
                  <w:szCs w:val="24"/>
                  <w:lang w:val="en-US"/>
                </w:rPr>
                <w:t>g</w:t>
              </w:r>
            </w:ins>
            <w:ins w:id="48" w:author="SOFI" w:date="2020-11-18T14:24:00Z">
              <w:r w:rsidR="00F02A13">
                <w:rPr>
                  <w:rFonts w:ascii="Times New Roman" w:hAnsi="Times New Roman" w:cs="Times New Roman"/>
                  <w:sz w:val="24"/>
                  <w:szCs w:val="24"/>
                  <w:lang w:val="en-US"/>
                </w:rPr>
                <w:t xml:space="preserve">ai </w:t>
              </w:r>
            </w:ins>
            <w:ins w:id="49" w:author="SOFI" w:date="2020-11-18T14:25:00Z">
              <w:r w:rsidR="00F02A13">
                <w:rPr>
                  <w:rFonts w:ascii="Times New Roman" w:hAnsi="Times New Roman" w:cs="Times New Roman"/>
                  <w:sz w:val="24"/>
                  <w:szCs w:val="24"/>
                  <w:lang w:val="en-US"/>
                </w:rPr>
                <w:t>permasalahan lingkungan</w:t>
              </w:r>
              <w:bookmarkStart w:id="50" w:name="_GoBack"/>
              <w:bookmarkEnd w:id="50"/>
              <w:r w:rsidR="00F02A13">
                <w:rPr>
                  <w:rFonts w:ascii="Times New Roman" w:hAnsi="Times New Roman" w:cs="Times New Roman"/>
                  <w:sz w:val="24"/>
                  <w:szCs w:val="24"/>
                  <w:lang w:val="en-US"/>
                </w:rPr>
                <w:t xml:space="preserve"> tersebut. </w:t>
              </w:r>
            </w:ins>
            <w:del w:id="51" w:author="SOFI" w:date="2020-11-18T14:13:00Z">
              <w:r w:rsidRPr="00A16D9B" w:rsidDel="00943891">
                <w:rPr>
                  <w:rFonts w:ascii="Times New Roman" w:hAnsi="Times New Roman" w:cs="Times New Roman"/>
                  <w:sz w:val="24"/>
                  <w:szCs w:val="24"/>
                </w:rPr>
                <w:delText xml:space="preserve"> </w:delText>
              </w:r>
            </w:del>
            <w:r w:rsidRPr="00A16D9B">
              <w:rPr>
                <w:rFonts w:ascii="Times New Roman" w:hAnsi="Times New Roman" w:cs="Times New Roman"/>
                <w:b/>
                <w:sz w:val="24"/>
                <w:szCs w:val="24"/>
                <w:vertAlign w:val="superscript"/>
              </w:rPr>
              <w:t>4</w:t>
            </w:r>
          </w:p>
          <w:p w14:paraId="65C02349" w14:textId="77777777" w:rsidR="008C2877" w:rsidRPr="00A16D9B" w:rsidRDefault="008C2877" w:rsidP="0062003E">
            <w:pPr>
              <w:spacing w:line="312" w:lineRule="auto"/>
              <w:jc w:val="both"/>
              <w:rPr>
                <w:rFonts w:ascii="Times New Roman" w:hAnsi="Times New Roman" w:cs="Times New Roman"/>
                <w:sz w:val="24"/>
                <w:szCs w:val="24"/>
              </w:rPr>
            </w:pPr>
          </w:p>
          <w:p w14:paraId="463D3087" w14:textId="5AC555E0" w:rsidR="003A330B" w:rsidRPr="00A16D9B" w:rsidDel="00167E09" w:rsidRDefault="008C2877" w:rsidP="0062003E">
            <w:pPr>
              <w:spacing w:line="312" w:lineRule="auto"/>
              <w:jc w:val="both"/>
              <w:rPr>
                <w:del w:id="52" w:author="SOFI" w:date="2020-11-18T14:18:00Z"/>
                <w:rFonts w:ascii="Times New Roman" w:hAnsi="Times New Roman" w:cs="Times New Roman"/>
                <w:sz w:val="24"/>
                <w:szCs w:val="24"/>
              </w:rPr>
            </w:pPr>
            <w:del w:id="53" w:author="SOFI" w:date="2020-11-18T14:06:00Z">
              <w:r w:rsidRPr="00A16D9B" w:rsidDel="003A330B">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3A330B">
                <w:rPr>
                  <w:rFonts w:ascii="Times New Roman" w:hAnsi="Times New Roman" w:cs="Times New Roman"/>
                  <w:b/>
                  <w:sz w:val="24"/>
                  <w:szCs w:val="24"/>
                  <w:vertAlign w:val="superscript"/>
                </w:rPr>
                <w:delText>5</w:delText>
              </w:r>
            </w:del>
          </w:p>
          <w:p w14:paraId="5B10772C" w14:textId="77777777" w:rsidR="008C2877" w:rsidRPr="00A16D9B" w:rsidRDefault="008C2877" w:rsidP="00167E09">
            <w:pPr>
              <w:spacing w:line="312" w:lineRule="auto"/>
              <w:jc w:val="both"/>
              <w:rPr>
                <w:rFonts w:ascii="Times New Roman" w:hAnsi="Times New Roman" w:cs="Times New Roman"/>
                <w:sz w:val="24"/>
                <w:szCs w:val="24"/>
              </w:rPr>
              <w:pPrChange w:id="54" w:author="SOFI" w:date="2020-11-18T14:18:00Z">
                <w:pPr>
                  <w:spacing w:line="312" w:lineRule="auto"/>
                  <w:jc w:val="both"/>
                </w:pPr>
              </w:pPrChange>
            </w:pPr>
          </w:p>
        </w:tc>
      </w:tr>
    </w:tbl>
    <w:p w14:paraId="4526E830" w14:textId="77777777" w:rsidR="008C2877" w:rsidRDefault="008C2877" w:rsidP="008C2877">
      <w:pPr>
        <w:spacing w:line="312" w:lineRule="auto"/>
        <w:rPr>
          <w:rFonts w:ascii="Times New Roman" w:hAnsi="Times New Roman" w:cs="Times New Roman"/>
          <w:sz w:val="24"/>
          <w:szCs w:val="24"/>
        </w:rPr>
      </w:pPr>
    </w:p>
    <w:p w14:paraId="00A6420C" w14:textId="77777777" w:rsidR="008C2877" w:rsidRPr="00A16D9B" w:rsidRDefault="008C2877" w:rsidP="008C2877">
      <w:pPr>
        <w:spacing w:line="312" w:lineRule="auto"/>
        <w:rPr>
          <w:rFonts w:ascii="Times New Roman" w:hAnsi="Times New Roman" w:cs="Times New Roman"/>
          <w:sz w:val="24"/>
          <w:szCs w:val="24"/>
        </w:rPr>
      </w:pPr>
    </w:p>
    <w:p w14:paraId="05407A37" w14:textId="77777777" w:rsidR="008D1AF7" w:rsidRDefault="008D1AF7" w:rsidP="008D1AF7">
      <w:pPr>
        <w:pStyle w:val="ListParagraph"/>
        <w:spacing w:line="312" w:lineRule="auto"/>
        <w:rPr>
          <w:rFonts w:ascii="Times New Roman" w:hAnsi="Times New Roman" w:cs="Times New Roman"/>
          <w:sz w:val="24"/>
          <w:szCs w:val="24"/>
        </w:rPr>
      </w:pPr>
    </w:p>
    <w:p w14:paraId="159D37C5" w14:textId="77777777" w:rsidR="008D1AF7" w:rsidRDefault="008D1AF7" w:rsidP="008D1AF7">
      <w:pPr>
        <w:pStyle w:val="ListParagraph"/>
        <w:spacing w:line="312" w:lineRule="auto"/>
        <w:rPr>
          <w:rFonts w:ascii="Times New Roman" w:hAnsi="Times New Roman" w:cs="Times New Roman"/>
          <w:sz w:val="24"/>
          <w:szCs w:val="24"/>
        </w:rPr>
      </w:pPr>
    </w:p>
    <w:p w14:paraId="4B7150D9" w14:textId="77777777" w:rsidR="008D1AF7" w:rsidRDefault="008D1AF7" w:rsidP="008D1AF7">
      <w:pPr>
        <w:pStyle w:val="ListParagraph"/>
        <w:spacing w:line="312" w:lineRule="auto"/>
        <w:rPr>
          <w:rFonts w:ascii="Times New Roman" w:hAnsi="Times New Roman" w:cs="Times New Roman"/>
          <w:sz w:val="24"/>
          <w:szCs w:val="24"/>
        </w:rPr>
      </w:pPr>
    </w:p>
    <w:p w14:paraId="55376BF4" w14:textId="77777777" w:rsidR="008D1AF7" w:rsidRDefault="008D1AF7" w:rsidP="008D1AF7">
      <w:pPr>
        <w:pStyle w:val="ListParagraph"/>
        <w:spacing w:line="312" w:lineRule="auto"/>
        <w:rPr>
          <w:rFonts w:ascii="Times New Roman" w:hAnsi="Times New Roman" w:cs="Times New Roman"/>
          <w:sz w:val="24"/>
          <w:szCs w:val="24"/>
        </w:rPr>
      </w:pPr>
    </w:p>
    <w:p w14:paraId="4A355ADD" w14:textId="77777777" w:rsidR="008D1AF7" w:rsidRPr="00A16D9B" w:rsidRDefault="008D1AF7" w:rsidP="008D1AF7">
      <w:pPr>
        <w:pStyle w:val="ListParagraph"/>
        <w:spacing w:line="312" w:lineRule="auto"/>
        <w:rPr>
          <w:rFonts w:ascii="Times New Roman" w:hAnsi="Times New Roman" w:cs="Times New Roman"/>
          <w:sz w:val="24"/>
          <w:szCs w:val="24"/>
        </w:rPr>
      </w:pPr>
    </w:p>
    <w:p w14:paraId="7BEBA759" w14:textId="77777777" w:rsidR="00D80F46" w:rsidRPr="00A16D9B" w:rsidRDefault="00D80F46" w:rsidP="008D1AF7">
      <w:pPr>
        <w:spacing w:line="312" w:lineRule="auto"/>
        <w:rPr>
          <w:rFonts w:ascii="Times New Roman" w:hAnsi="Times New Roman" w:cs="Times New Roman"/>
          <w:sz w:val="24"/>
          <w:szCs w:val="24"/>
        </w:rPr>
      </w:pPr>
    </w:p>
    <w:p w14:paraId="1A800416"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F0899" w14:textId="77777777" w:rsidR="00C1687A" w:rsidRDefault="00C1687A" w:rsidP="00D80F46">
      <w:r>
        <w:separator/>
      </w:r>
    </w:p>
  </w:endnote>
  <w:endnote w:type="continuationSeparator" w:id="0">
    <w:p w14:paraId="5D4DE90A" w14:textId="77777777" w:rsidR="00C1687A" w:rsidRDefault="00C1687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5CABC" w14:textId="77777777" w:rsidR="00D80F46" w:rsidRDefault="00D80F46">
    <w:pPr>
      <w:pStyle w:val="Footer"/>
    </w:pPr>
    <w:r>
      <w:t>CLO-4</w:t>
    </w:r>
  </w:p>
  <w:p w14:paraId="743F6D14"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CC9A4" w14:textId="77777777" w:rsidR="00C1687A" w:rsidRDefault="00C1687A" w:rsidP="00D80F46">
      <w:r>
        <w:separator/>
      </w:r>
    </w:p>
  </w:footnote>
  <w:footnote w:type="continuationSeparator" w:id="0">
    <w:p w14:paraId="72640A8C" w14:textId="77777777" w:rsidR="00C1687A" w:rsidRDefault="00C1687A"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FI">
    <w15:presenceInfo w15:providerId="None" w15:userId="SOF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67E09"/>
    <w:rsid w:val="00184E03"/>
    <w:rsid w:val="002D5B47"/>
    <w:rsid w:val="003A330B"/>
    <w:rsid w:val="0042167F"/>
    <w:rsid w:val="004F5D73"/>
    <w:rsid w:val="0052028E"/>
    <w:rsid w:val="005A4E9E"/>
    <w:rsid w:val="00771E9D"/>
    <w:rsid w:val="00854F52"/>
    <w:rsid w:val="008C2877"/>
    <w:rsid w:val="008D1AF7"/>
    <w:rsid w:val="00924DF5"/>
    <w:rsid w:val="00943891"/>
    <w:rsid w:val="00A16D9B"/>
    <w:rsid w:val="00A86167"/>
    <w:rsid w:val="00AF28E1"/>
    <w:rsid w:val="00C1687A"/>
    <w:rsid w:val="00C4719B"/>
    <w:rsid w:val="00D80F46"/>
    <w:rsid w:val="00F0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EEA1"/>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SOFI</cp:lastModifiedBy>
  <cp:revision>10</cp:revision>
  <dcterms:created xsi:type="dcterms:W3CDTF">2019-10-18T19:52:00Z</dcterms:created>
  <dcterms:modified xsi:type="dcterms:W3CDTF">2020-11-18T07:26:00Z</dcterms:modified>
</cp:coreProperties>
</file>