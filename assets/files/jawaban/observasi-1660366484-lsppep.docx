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ins w:id="0" w:author="IT" w:date="2022-08-13T11:23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CE5162" w:rsidRDefault="00CE5162" w:rsidP="00927764">
      <w:pPr>
        <w:shd w:val="clear" w:color="auto" w:fill="F5F5F5"/>
        <w:spacing w:line="270" w:lineRule="atLeast"/>
        <w:rPr>
          <w:ins w:id="1" w:author="IT" w:date="2022-08-13T11:24:00Z"/>
          <w:rFonts w:ascii="Roboto" w:eastAsia="Times New Roman" w:hAnsi="Roboto" w:cs="Times New Roman"/>
          <w:sz w:val="17"/>
          <w:szCs w:val="17"/>
        </w:rPr>
      </w:pPr>
    </w:p>
    <w:p w:rsidR="00CE5162" w:rsidRPr="00C50A1E" w:rsidRDefault="00CE5162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ins w:id="2" w:author="IT" w:date="2022-08-13T11:23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CE5162" w:rsidRDefault="00CE5162" w:rsidP="00927764">
      <w:pPr>
        <w:spacing w:line="270" w:lineRule="atLeast"/>
        <w:jc w:val="center"/>
        <w:rPr>
          <w:ins w:id="3" w:author="IT" w:date="2022-08-13T11:24:00Z"/>
          <w:rFonts w:ascii="Times New Roman" w:eastAsia="Times New Roman" w:hAnsi="Times New Roman" w:cs="Times New Roman"/>
          <w:sz w:val="18"/>
          <w:szCs w:val="18"/>
        </w:rPr>
      </w:pPr>
    </w:p>
    <w:p w:rsidR="00CE5162" w:rsidRPr="00C50A1E" w:rsidRDefault="00CE5162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RDefault="00927764" w:rsidP="009C7879">
      <w:pPr>
        <w:shd w:val="clear" w:color="auto" w:fill="F5F5F5"/>
        <w:spacing w:after="375"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4" w:author="IT" w:date="2022-08-13T11:3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0E530B">
      <w:pPr>
        <w:shd w:val="clear" w:color="auto" w:fill="F5F5F5"/>
        <w:spacing w:after="375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" w:author="IT" w:date="2022-08-13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6" w:author="IT" w:date="2022-08-13T11:24:00Z">
        <w:r w:rsidR="00CE516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" w:author="IT" w:date="2022-08-13T11:24:00Z">
        <w:r w:rsidRPr="00C50A1E" w:rsidDel="00CE516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E530B">
      <w:pPr>
        <w:shd w:val="clear" w:color="auto" w:fill="F5F5F5"/>
        <w:spacing w:after="375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" w:author="IT" w:date="2022-08-13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9" w:author="IT" w:date="2022-08-13T11:26:00Z">
        <w:r w:rsidR="00CE516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0" w:author="IT" w:date="2022-08-13T11:26:00Z">
        <w:r w:rsidRPr="00C50A1E" w:rsidDel="00CE516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1" w:author="IT" w:date="2022-08-13T11:53:00Z">
        <w:r w:rsidR="0002795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ins w:id="12" w:author="IT" w:date="2022-08-13T11:54:00Z">
        <w:r w:rsidR="0002795A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</w:ins>
      <w:bookmarkStart w:id="13" w:name="_GoBack"/>
      <w:bookmarkEnd w:id="13"/>
      <w:del w:id="14" w:author="IT" w:date="2022-08-13T11:26:00Z">
        <w:r w:rsidRPr="00C50A1E" w:rsidDel="00CE516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15" w:author="IT" w:date="2022-08-13T11:53:00Z">
        <w:r w:rsidRPr="00C50A1E" w:rsidDel="0002795A">
          <w:rPr>
            <w:rFonts w:ascii="Times New Roman" w:eastAsia="Times New Roman" w:hAnsi="Times New Roman" w:cs="Times New Roman"/>
            <w:sz w:val="24"/>
            <w:szCs w:val="24"/>
          </w:rPr>
          <w:delText>egitu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6" w:author="IT" w:date="2022-08-13T11:26:00Z">
        <w:r w:rsidR="00CE516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7" w:author="IT" w:date="2022-08-13T11:26:00Z">
        <w:r w:rsidRPr="00C50A1E" w:rsidDel="00CE516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62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CE5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IT" w:date="2022-08-13T11:27:00Z">
        <w:r w:rsidRPr="00C50A1E" w:rsidDel="00CE5162">
          <w:rPr>
            <w:rFonts w:ascii="Times New Roman" w:eastAsia="Times New Roman" w:hAnsi="Times New Roman" w:cs="Times New Roman"/>
            <w:sz w:val="24"/>
            <w:szCs w:val="24"/>
          </w:rPr>
          <w:delText xml:space="preserve">eski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C7879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C78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C787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C7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IT" w:date="2022-08-13T11:28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20" w:author="IT" w:date="2022-08-13T11:28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21" w:author="IT" w:date="2022-08-13T11:28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2" w:author="IT" w:date="2022-08-13T11:29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</w:ins>
      <w:proofErr w:type="spellEnd"/>
      <w:del w:id="23" w:author="IT" w:date="2022-08-13T11:29:00Z"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>seperti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E530B">
      <w:pPr>
        <w:shd w:val="clear" w:color="auto" w:fill="F5F5F5"/>
        <w:spacing w:after="375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4" w:author="IT" w:date="2022-08-13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5" w:author="IT" w:date="2022-08-13T11:30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6" w:author="IT" w:date="2022-08-13T11:31:00Z"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ins w:id="27" w:author="IT" w:date="2022-08-13T11:32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  <w:proofErr w:type="spellEnd"/>
        <w:r w:rsidR="009C787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C787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8" w:author="IT" w:date="2022-08-13T11:32:00Z"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9" w:author="IT" w:date="2022-08-13T11:32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0" w:author="IT" w:date="2022-08-13T11:32:00Z"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1" w:author="IT" w:date="2022-08-13T11:32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>ya</w:t>
        </w:r>
      </w:ins>
      <w:proofErr w:type="spellEnd"/>
      <w:del w:id="32" w:author="IT" w:date="2022-08-13T11:32:00Z"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C7879" w:rsidRDefault="009C7879" w:rsidP="009C7879">
      <w:pPr>
        <w:shd w:val="clear" w:color="auto" w:fill="F5F5F5"/>
        <w:spacing w:after="120" w:line="276" w:lineRule="auto"/>
        <w:rPr>
          <w:ins w:id="33" w:author="IT" w:date="2022-08-13T11:33:00Z"/>
          <w:rFonts w:ascii="Times New Roman" w:eastAsia="Times New Roman" w:hAnsi="Times New Roman" w:cs="Times New Roman"/>
          <w:b/>
          <w:bCs/>
          <w:sz w:val="24"/>
          <w:szCs w:val="24"/>
        </w:rPr>
        <w:pPrChange w:id="34" w:author="IT" w:date="2022-08-13T11:33:00Z">
          <w:pPr>
            <w:shd w:val="clear" w:color="auto" w:fill="F5F5F5"/>
            <w:spacing w:after="375"/>
          </w:pPr>
        </w:pPrChange>
      </w:pPr>
    </w:p>
    <w:p w:rsidR="009C7879" w:rsidRDefault="009C7879" w:rsidP="009C7879">
      <w:pPr>
        <w:shd w:val="clear" w:color="auto" w:fill="F5F5F5"/>
        <w:spacing w:after="120" w:line="276" w:lineRule="auto"/>
        <w:rPr>
          <w:ins w:id="35" w:author="IT" w:date="2022-08-13T11:33:00Z"/>
          <w:rFonts w:ascii="Times New Roman" w:eastAsia="Times New Roman" w:hAnsi="Times New Roman" w:cs="Times New Roman"/>
          <w:b/>
          <w:bCs/>
          <w:sz w:val="24"/>
          <w:szCs w:val="24"/>
        </w:rPr>
        <w:pPrChange w:id="36" w:author="IT" w:date="2022-08-13T11:33:00Z">
          <w:pPr>
            <w:shd w:val="clear" w:color="auto" w:fill="F5F5F5"/>
            <w:spacing w:after="375"/>
          </w:pPr>
        </w:pPrChange>
      </w:pPr>
    </w:p>
    <w:p w:rsidR="009C7879" w:rsidRDefault="00927764" w:rsidP="009C7879">
      <w:pPr>
        <w:shd w:val="clear" w:color="auto" w:fill="F5F5F5"/>
        <w:spacing w:line="276" w:lineRule="auto"/>
        <w:rPr>
          <w:ins w:id="37" w:author="IT" w:date="2022-08-13T11:33:00Z"/>
          <w:rFonts w:ascii="Times New Roman" w:eastAsia="Times New Roman" w:hAnsi="Times New Roman" w:cs="Times New Roman"/>
          <w:b/>
          <w:bCs/>
          <w:sz w:val="24"/>
          <w:szCs w:val="24"/>
        </w:rPr>
        <w:pPrChange w:id="38" w:author="IT" w:date="2022-08-13T11:3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9C7879" w:rsidDel="009C7879" w:rsidRDefault="00927764" w:rsidP="00CD172D">
      <w:pPr>
        <w:shd w:val="clear" w:color="auto" w:fill="F5F5F5"/>
        <w:spacing w:line="276" w:lineRule="auto"/>
        <w:jc w:val="both"/>
        <w:rPr>
          <w:del w:id="39" w:author="IT" w:date="2022-08-13T11:34:00Z"/>
          <w:rFonts w:ascii="Times New Roman" w:eastAsia="Times New Roman" w:hAnsi="Times New Roman" w:cs="Times New Roman"/>
          <w:b/>
          <w:bCs/>
          <w:sz w:val="24"/>
          <w:szCs w:val="24"/>
          <w:rPrChange w:id="40" w:author="IT" w:date="2022-08-13T11:32:00Z">
            <w:rPr>
              <w:del w:id="41" w:author="IT" w:date="2022-08-13T11:34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2" w:author="IT" w:date="2022-08-13T11:3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IT" w:date="2022-08-13T11:34:00Z">
        <w:r w:rsidR="009C7879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9C787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4" w:author="IT" w:date="2022-08-13T11:34:00Z">
        <w:r w:rsidDel="009C787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Del="00CD172D" w:rsidRDefault="00927764" w:rsidP="00CD172D">
      <w:pPr>
        <w:shd w:val="clear" w:color="auto" w:fill="F5F5F5"/>
        <w:spacing w:line="276" w:lineRule="auto"/>
        <w:jc w:val="both"/>
        <w:rPr>
          <w:del w:id="45" w:author="IT" w:date="2022-08-13T11:38:00Z"/>
          <w:rFonts w:ascii="Times New Roman" w:eastAsia="Times New Roman" w:hAnsi="Times New Roman" w:cs="Times New Roman"/>
          <w:sz w:val="24"/>
          <w:szCs w:val="24"/>
        </w:rPr>
        <w:pPrChange w:id="46" w:author="IT" w:date="2022-08-13T11:3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7" w:author="IT" w:date="2022-08-13T11:3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IT" w:date="2022-08-13T11:35:00Z"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IT" w:date="2022-08-13T11:51:00Z">
        <w:r w:rsidRPr="00C50A1E" w:rsidDel="000E530B">
          <w:rPr>
            <w:rFonts w:ascii="Times New Roman" w:eastAsia="Times New Roman" w:hAnsi="Times New Roman" w:cs="Times New Roman"/>
            <w:sz w:val="24"/>
            <w:szCs w:val="24"/>
          </w:rPr>
          <w:delText>se</w:delText>
        </w:r>
      </w:del>
      <w:del w:id="50" w:author="IT" w:date="2022-08-13T11:38:00Z">
        <w:r w:rsidRPr="00C50A1E" w:rsidDel="00CD172D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del w:id="51" w:author="IT" w:date="2022-08-13T11:51:00Z">
        <w:r w:rsidRPr="00C50A1E" w:rsidDel="000E530B">
          <w:rPr>
            <w:rFonts w:ascii="Times New Roman" w:eastAsia="Times New Roman" w:hAnsi="Times New Roman" w:cs="Times New Roman"/>
            <w:sz w:val="24"/>
            <w:szCs w:val="24"/>
          </w:rPr>
          <w:delText>ali</w:delText>
        </w:r>
      </w:del>
      <w:proofErr w:type="spellStart"/>
      <w:ins w:id="52" w:author="IT" w:date="2022-08-13T11:51:00Z">
        <w:r w:rsidR="000E530B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53" w:author="IT" w:date="2022-08-13T11:51:00Z">
        <w:r w:rsidR="000E53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4" w:author="IT" w:date="2022-08-13T11:51:00Z">
        <w:r w:rsidRPr="00C50A1E" w:rsidDel="000E530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CD172D" w:rsidRDefault="00CD172D" w:rsidP="00CD172D">
      <w:pPr>
        <w:shd w:val="clear" w:color="auto" w:fill="F5F5F5"/>
        <w:spacing w:line="276" w:lineRule="auto"/>
        <w:jc w:val="both"/>
        <w:rPr>
          <w:ins w:id="55" w:author="IT" w:date="2022-08-13T11:43:00Z"/>
          <w:rFonts w:ascii="Times New Roman" w:eastAsia="Times New Roman" w:hAnsi="Times New Roman" w:cs="Times New Roman"/>
          <w:sz w:val="24"/>
          <w:szCs w:val="24"/>
        </w:rPr>
        <w:pPrChange w:id="56" w:author="IT" w:date="2022-08-13T11:39:00Z">
          <w:pPr>
            <w:shd w:val="clear" w:color="auto" w:fill="F5F5F5"/>
            <w:spacing w:after="375"/>
          </w:pPr>
        </w:pPrChange>
      </w:pPr>
    </w:p>
    <w:p w:rsidR="00927764" w:rsidRPr="00C50A1E" w:rsidDel="009C7879" w:rsidRDefault="00927764" w:rsidP="00CD172D">
      <w:pPr>
        <w:shd w:val="clear" w:color="auto" w:fill="F5F5F5"/>
        <w:spacing w:line="276" w:lineRule="auto"/>
        <w:jc w:val="both"/>
        <w:rPr>
          <w:del w:id="57" w:author="IT" w:date="2022-08-13T11:37:00Z"/>
          <w:rFonts w:ascii="Times New Roman" w:eastAsia="Times New Roman" w:hAnsi="Times New Roman" w:cs="Times New Roman"/>
          <w:sz w:val="24"/>
          <w:szCs w:val="24"/>
        </w:rPr>
        <w:pPrChange w:id="58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59" w:author="IT" w:date="2022-08-13T11:37:00Z">
        <w:r w:rsidRPr="00C50A1E" w:rsidDel="009C7879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0" w:author="IT" w:date="2022-08-13T11:3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D172D" w:rsidRDefault="00CD172D" w:rsidP="00CD172D">
      <w:pPr>
        <w:shd w:val="clear" w:color="auto" w:fill="F5F5F5"/>
        <w:spacing w:line="276" w:lineRule="auto"/>
        <w:jc w:val="both"/>
        <w:rPr>
          <w:ins w:id="61" w:author="IT" w:date="2022-08-13T11:43:00Z"/>
          <w:rFonts w:ascii="Times New Roman" w:eastAsia="Times New Roman" w:hAnsi="Times New Roman" w:cs="Times New Roman"/>
          <w:sz w:val="24"/>
          <w:szCs w:val="24"/>
        </w:rPr>
        <w:pPrChange w:id="62" w:author="IT" w:date="2022-08-13T11:39:00Z">
          <w:pPr>
            <w:shd w:val="clear" w:color="auto" w:fill="F5F5F5"/>
            <w:spacing w:after="375"/>
          </w:pPr>
        </w:pPrChange>
      </w:pPr>
    </w:p>
    <w:p w:rsidR="00927764" w:rsidRDefault="00927764" w:rsidP="00CD172D">
      <w:pPr>
        <w:shd w:val="clear" w:color="auto" w:fill="F5F5F5"/>
        <w:spacing w:line="276" w:lineRule="auto"/>
        <w:jc w:val="both"/>
        <w:rPr>
          <w:ins w:id="63" w:author="IT" w:date="2022-08-13T11:38:00Z"/>
          <w:rFonts w:ascii="Times New Roman" w:eastAsia="Times New Roman" w:hAnsi="Times New Roman" w:cs="Times New Roman"/>
          <w:sz w:val="24"/>
          <w:szCs w:val="24"/>
        </w:rPr>
        <w:pPrChange w:id="64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D172D" w:rsidRPr="00C50A1E" w:rsidRDefault="00CD172D" w:rsidP="009C7879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65" w:author="IT" w:date="2022-08-13T11:37:00Z">
          <w:pPr>
            <w:shd w:val="clear" w:color="auto" w:fill="F5F5F5"/>
            <w:spacing w:after="375"/>
          </w:pPr>
        </w:pPrChange>
      </w:pPr>
    </w:p>
    <w:p w:rsidR="00CD172D" w:rsidRDefault="00927764" w:rsidP="009C7879">
      <w:pPr>
        <w:shd w:val="clear" w:color="auto" w:fill="F5F5F5"/>
        <w:spacing w:line="276" w:lineRule="auto"/>
        <w:rPr>
          <w:ins w:id="66" w:author="IT" w:date="2022-08-13T11:38:00Z"/>
          <w:rFonts w:ascii="Times New Roman" w:eastAsia="Times New Roman" w:hAnsi="Times New Roman" w:cs="Times New Roman"/>
          <w:b/>
          <w:bCs/>
          <w:sz w:val="24"/>
          <w:szCs w:val="24"/>
        </w:rPr>
        <w:pPrChange w:id="67" w:author="IT" w:date="2022-08-13T11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Default="00927764" w:rsidP="00CD172D">
      <w:pPr>
        <w:shd w:val="clear" w:color="auto" w:fill="F5F5F5"/>
        <w:spacing w:line="276" w:lineRule="auto"/>
        <w:ind w:firstLine="567"/>
        <w:jc w:val="both"/>
        <w:rPr>
          <w:ins w:id="68" w:author="IT" w:date="2022-08-13T11:40:00Z"/>
          <w:rFonts w:ascii="Times New Roman" w:eastAsia="Times New Roman" w:hAnsi="Times New Roman" w:cs="Times New Roman"/>
          <w:sz w:val="24"/>
          <w:szCs w:val="24"/>
        </w:rPr>
        <w:pPrChange w:id="69" w:author="IT" w:date="2022-08-13T11:3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72D" w:rsidRPr="00C50A1E" w:rsidRDefault="00CD172D" w:rsidP="00CD172D">
      <w:pPr>
        <w:shd w:val="clear" w:color="auto" w:fill="F5F5F5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0" w:author="IT" w:date="2022-08-13T11:39:00Z">
          <w:pPr>
            <w:shd w:val="clear" w:color="auto" w:fill="F5F5F5"/>
            <w:spacing w:after="375"/>
          </w:pPr>
        </w:pPrChange>
      </w:pPr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1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Default="00927764" w:rsidP="00CD172D">
      <w:pPr>
        <w:shd w:val="clear" w:color="auto" w:fill="F5F5F5"/>
        <w:spacing w:line="276" w:lineRule="auto"/>
        <w:jc w:val="both"/>
        <w:rPr>
          <w:ins w:id="72" w:author="IT" w:date="2022-08-13T11:41:00Z"/>
          <w:rFonts w:ascii="Times New Roman" w:eastAsia="Times New Roman" w:hAnsi="Times New Roman" w:cs="Times New Roman"/>
          <w:sz w:val="24"/>
          <w:szCs w:val="24"/>
        </w:rPr>
        <w:pPrChange w:id="73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74" w:author="IT" w:date="2022-08-13T11:40:00Z">
        <w:r w:rsidR="00CD172D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5" w:author="IT" w:date="2022-08-13T11:40:00Z">
        <w:r w:rsidDel="00CD172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CD172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76" w:author="IT" w:date="2022-08-13T11:40:00Z">
        <w:r w:rsidRPr="00C50A1E" w:rsidDel="00CD172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77" w:author="IT" w:date="2022-08-13T11:40:00Z">
        <w:r w:rsidR="00CD172D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8" w:author="IT" w:date="2022-08-13T11:40:00Z">
        <w:r w:rsidRPr="00C50A1E" w:rsidDel="00CD172D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79" w:author="IT" w:date="2022-08-13T11:41:00Z"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0" w:author="IT" w:date="2022-08-13T11:41:00Z">
        <w:r w:rsidRPr="00C50A1E" w:rsidDel="00CD172D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mau keluar di waktu hujan itu membuat kita berpikir berkali-kali. Akan merepotkan.</w:delText>
        </w:r>
      </w:del>
      <w:proofErr w:type="spellStart"/>
      <w:ins w:id="81" w:author="IT" w:date="2022-08-13T11:41:00Z">
        <w:r w:rsidR="00CD172D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CD172D" w:rsidRPr="00C50A1E" w:rsidRDefault="00CD172D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2" w:author="IT" w:date="2022-08-13T11:39:00Z">
          <w:pPr>
            <w:shd w:val="clear" w:color="auto" w:fill="F5F5F5"/>
            <w:spacing w:after="375"/>
          </w:pPr>
        </w:pPrChange>
      </w:pPr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3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84" w:author="IT" w:date="2022-08-13T11:52:00Z">
        <w:r w:rsidR="000E53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5" w:author="IT" w:date="2022-08-13T11:52:00Z">
        <w:r w:rsidRPr="00C50A1E" w:rsidDel="000E530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86" w:author="IT" w:date="2022-08-13T11:52:00Z">
        <w:r w:rsidR="000E530B">
          <w:rPr>
            <w:rFonts w:ascii="Times New Roman" w:eastAsia="Times New Roman" w:hAnsi="Times New Roman" w:cs="Times New Roman"/>
            <w:sz w:val="24"/>
            <w:szCs w:val="24"/>
          </w:rPr>
          <w:t>yang</w:t>
        </w:r>
      </w:ins>
      <w:del w:id="87" w:author="IT" w:date="2022-08-13T11:52:00Z">
        <w:r w:rsidRPr="00C50A1E" w:rsidDel="000E530B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8" w:author="IT" w:date="2022-08-13T11:42:00Z">
        <w:r w:rsidR="00CD172D">
          <w:rPr>
            <w:rFonts w:ascii="Times New Roman" w:eastAsia="Times New Roman" w:hAnsi="Times New Roman" w:cs="Times New Roman"/>
            <w:sz w:val="24"/>
            <w:szCs w:val="24"/>
          </w:rPr>
          <w:t>yang</w:t>
        </w:r>
      </w:ins>
      <w:del w:id="89" w:author="IT" w:date="2022-08-13T11:42:00Z">
        <w:r w:rsidRPr="00C50A1E" w:rsidDel="00CD172D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0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91" w:author="IT" w:date="2022-08-13T11:42:00Z">
        <w:r w:rsidR="00CD17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172D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del w:id="92" w:author="IT" w:date="2022-08-13T11:42:00Z">
        <w:r w:rsidRPr="00C50A1E" w:rsidDel="00CD172D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CD172D" w:rsidRDefault="00CD172D" w:rsidP="00CD172D">
      <w:pPr>
        <w:shd w:val="clear" w:color="auto" w:fill="F5F5F5"/>
        <w:spacing w:line="276" w:lineRule="auto"/>
        <w:jc w:val="both"/>
        <w:rPr>
          <w:ins w:id="93" w:author="IT" w:date="2022-08-13T11:44:00Z"/>
          <w:rFonts w:ascii="Times New Roman" w:eastAsia="Times New Roman" w:hAnsi="Times New Roman" w:cs="Times New Roman"/>
          <w:sz w:val="24"/>
          <w:szCs w:val="24"/>
        </w:rPr>
        <w:pPrChange w:id="94" w:author="IT" w:date="2022-08-13T11:39:00Z">
          <w:pPr>
            <w:shd w:val="clear" w:color="auto" w:fill="F5F5F5"/>
            <w:spacing w:after="375"/>
          </w:pPr>
        </w:pPrChange>
      </w:pPr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5" w:author="IT" w:date="2022-08-13T11:3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CD172D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6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Del="00CD172D" w:rsidRDefault="00927764" w:rsidP="00CD172D">
      <w:pPr>
        <w:shd w:val="clear" w:color="auto" w:fill="F5F5F5"/>
        <w:spacing w:line="276" w:lineRule="auto"/>
        <w:jc w:val="both"/>
        <w:rPr>
          <w:del w:id="97" w:author="IT" w:date="2022-08-13T11:43:00Z"/>
          <w:rFonts w:ascii="Times New Roman" w:eastAsia="Times New Roman" w:hAnsi="Times New Roman" w:cs="Times New Roman"/>
          <w:sz w:val="24"/>
          <w:szCs w:val="24"/>
        </w:rPr>
        <w:pPrChange w:id="98" w:author="IT" w:date="2022-08-13T11:3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9" w:author="IT" w:date="2022-08-13T11:3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CD172D" w:rsidRDefault="00CD172D" w:rsidP="00CD172D">
      <w:pPr>
        <w:shd w:val="clear" w:color="auto" w:fill="F5F5F5"/>
        <w:spacing w:line="276" w:lineRule="auto"/>
        <w:jc w:val="both"/>
        <w:rPr>
          <w:ins w:id="100" w:author="IT" w:date="2022-08-13T11:44:00Z"/>
          <w:rFonts w:ascii="Times New Roman" w:eastAsia="Times New Roman" w:hAnsi="Times New Roman" w:cs="Times New Roman"/>
          <w:sz w:val="24"/>
          <w:szCs w:val="24"/>
        </w:rPr>
        <w:pPrChange w:id="101" w:author="IT" w:date="2022-08-13T11:39:00Z">
          <w:pPr>
            <w:shd w:val="clear" w:color="auto" w:fill="F5F5F5"/>
          </w:pPr>
        </w:pPrChange>
      </w:pPr>
    </w:p>
    <w:p w:rsidR="00CD172D" w:rsidRDefault="00CD172D" w:rsidP="00CD172D">
      <w:pPr>
        <w:shd w:val="clear" w:color="auto" w:fill="F5F5F5"/>
        <w:spacing w:line="276" w:lineRule="auto"/>
        <w:jc w:val="both"/>
        <w:rPr>
          <w:ins w:id="102" w:author="IT" w:date="2022-08-13T11:44:00Z"/>
          <w:rFonts w:ascii="Times New Roman" w:eastAsia="Times New Roman" w:hAnsi="Times New Roman" w:cs="Times New Roman"/>
          <w:sz w:val="24"/>
          <w:szCs w:val="24"/>
        </w:rPr>
        <w:pPrChange w:id="103" w:author="IT" w:date="2022-08-13T11:39:00Z">
          <w:pPr>
            <w:shd w:val="clear" w:color="auto" w:fill="F5F5F5"/>
          </w:pPr>
        </w:pPrChange>
      </w:pPr>
    </w:p>
    <w:p w:rsidR="00927764" w:rsidRPr="00C50A1E" w:rsidRDefault="00927764" w:rsidP="00CD172D">
      <w:pPr>
        <w:shd w:val="clear" w:color="auto" w:fill="F5F5F5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4" w:author="IT" w:date="2022-08-13T11:39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988" w:rsidRDefault="00AA1988">
      <w:r>
        <w:separator/>
      </w:r>
    </w:p>
  </w:endnote>
  <w:endnote w:type="continuationSeparator" w:id="0">
    <w:p w:rsidR="00AA1988" w:rsidRDefault="00AA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A1988">
    <w:pPr>
      <w:pStyle w:val="Footer"/>
    </w:pPr>
  </w:p>
  <w:p w:rsidR="00941E77" w:rsidRDefault="00AA1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988" w:rsidRDefault="00AA1988">
      <w:r>
        <w:separator/>
      </w:r>
    </w:p>
  </w:footnote>
  <w:footnote w:type="continuationSeparator" w:id="0">
    <w:p w:rsidR="00AA1988" w:rsidRDefault="00AA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T">
    <w15:presenceInfo w15:providerId="None" w15:userId="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2795A"/>
    <w:rsid w:val="000E530B"/>
    <w:rsid w:val="0012251A"/>
    <w:rsid w:val="0042167F"/>
    <w:rsid w:val="00924DF5"/>
    <w:rsid w:val="00927764"/>
    <w:rsid w:val="009C7879"/>
    <w:rsid w:val="00AA1988"/>
    <w:rsid w:val="00CD172D"/>
    <w:rsid w:val="00C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D63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C7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9E69-C570-405C-B749-D3D45709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IT</cp:lastModifiedBy>
  <cp:revision>4</cp:revision>
  <dcterms:created xsi:type="dcterms:W3CDTF">2022-08-13T04:44:00Z</dcterms:created>
  <dcterms:modified xsi:type="dcterms:W3CDTF">2022-08-13T04:54:00Z</dcterms:modified>
</cp:coreProperties>
</file>