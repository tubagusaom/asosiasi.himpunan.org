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14E47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4E4F60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EBF242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5DB2CE1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commentRangeStart w:id="0"/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commentRangeEnd w:id="0"/>
      <w:proofErr w:type="spellEnd"/>
      <w:r w:rsidR="0003704B">
        <w:rPr>
          <w:rStyle w:val="CommentReference"/>
        </w:rPr>
        <w:commentReference w:id="0"/>
      </w:r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455BAD5" w14:textId="77777777" w:rsidR="00927764" w:rsidRPr="0094076B" w:rsidRDefault="00927764" w:rsidP="00927764">
      <w:pPr>
        <w:rPr>
          <w:rFonts w:ascii="Cambria" w:hAnsi="Cambria"/>
        </w:rPr>
      </w:pPr>
    </w:p>
    <w:p w14:paraId="17ED6A67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commentRangeStart w:id="1"/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commentRangeEnd w:id="1"/>
      <w:proofErr w:type="spellEnd"/>
      <w:r w:rsidR="0003704B">
        <w:rPr>
          <w:rStyle w:val="CommentReference"/>
        </w:rPr>
        <w:commentReference w:id="1"/>
      </w:r>
    </w:p>
    <w:p w14:paraId="0A17AFFD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9C723B9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en-ID" w:eastAsia="en-ID"/>
        </w:rPr>
        <w:drawing>
          <wp:inline distT="0" distB="0" distL="0" distR="0" wp14:anchorId="69420322" wp14:editId="247F0C0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24D7D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E53BA1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D16934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04B">
        <w:rPr>
          <w:rFonts w:ascii="Times New Roman" w:eastAsia="Times New Roman" w:hAnsi="Times New Roman" w:cs="Times New Roman"/>
          <w:sz w:val="24"/>
          <w:szCs w:val="24"/>
          <w:shd w:val="clear" w:color="auto" w:fill="FFC000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04B">
        <w:rPr>
          <w:rFonts w:ascii="Times New Roman" w:eastAsia="Times New Roman" w:hAnsi="Times New Roman" w:cs="Times New Roman"/>
          <w:sz w:val="24"/>
          <w:szCs w:val="24"/>
          <w:shd w:val="clear" w:color="auto" w:fill="FFC000"/>
        </w:rPr>
        <w:t>mie</w:t>
      </w:r>
      <w:proofErr w:type="spellEnd"/>
      <w:r w:rsidRPr="0003704B">
        <w:rPr>
          <w:rFonts w:ascii="Times New Roman" w:eastAsia="Times New Roman" w:hAnsi="Times New Roman" w:cs="Times New Roman"/>
          <w:sz w:val="24"/>
          <w:szCs w:val="24"/>
          <w:shd w:val="clear" w:color="auto" w:fill="FFC000"/>
        </w:rPr>
        <w:t xml:space="preserve"> </w:t>
      </w:r>
      <w:proofErr w:type="spellStart"/>
      <w:r w:rsidRPr="0003704B">
        <w:rPr>
          <w:rFonts w:ascii="Times New Roman" w:eastAsia="Times New Roman" w:hAnsi="Times New Roman" w:cs="Times New Roman"/>
          <w:sz w:val="24"/>
          <w:szCs w:val="24"/>
          <w:shd w:val="clear" w:color="auto" w:fill="FFC000"/>
        </w:rPr>
        <w:t>instan</w:t>
      </w:r>
      <w:proofErr w:type="spellEnd"/>
      <w:r w:rsidRPr="0003704B">
        <w:rPr>
          <w:rFonts w:ascii="Times New Roman" w:eastAsia="Times New Roman" w:hAnsi="Times New Roman" w:cs="Times New Roman"/>
          <w:sz w:val="24"/>
          <w:szCs w:val="24"/>
          <w:shd w:val="clear" w:color="auto" w:fill="FFC000"/>
        </w:rPr>
        <w:t xml:space="preserve"> </w:t>
      </w:r>
      <w:proofErr w:type="spellStart"/>
      <w:r w:rsidRPr="0003704B">
        <w:rPr>
          <w:rFonts w:ascii="Times New Roman" w:eastAsia="Times New Roman" w:hAnsi="Times New Roman" w:cs="Times New Roman"/>
          <w:sz w:val="24"/>
          <w:szCs w:val="24"/>
          <w:shd w:val="clear" w:color="auto" w:fill="FFC000"/>
        </w:rPr>
        <w:t>kemasan</w:t>
      </w:r>
      <w:proofErr w:type="spellEnd"/>
      <w:r w:rsidRPr="0003704B">
        <w:rPr>
          <w:rFonts w:ascii="Times New Roman" w:eastAsia="Times New Roman" w:hAnsi="Times New Roman" w:cs="Times New Roman"/>
          <w:sz w:val="24"/>
          <w:szCs w:val="24"/>
          <w:shd w:val="clear" w:color="auto" w:fill="FFC000"/>
        </w:rPr>
        <w:t xml:space="preserve"> </w:t>
      </w:r>
      <w:proofErr w:type="spellStart"/>
      <w:r w:rsidRPr="0003704B">
        <w:rPr>
          <w:rFonts w:ascii="Times New Roman" w:eastAsia="Times New Roman" w:hAnsi="Times New Roman" w:cs="Times New Roman"/>
          <w:sz w:val="24"/>
          <w:szCs w:val="24"/>
          <w:shd w:val="clear" w:color="auto" w:fill="FFC000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3704B">
        <w:rPr>
          <w:rFonts w:ascii="Times New Roman" w:eastAsia="Times New Roman" w:hAnsi="Times New Roman" w:cs="Times New Roman"/>
          <w:sz w:val="24"/>
          <w:szCs w:val="24"/>
          <w:shd w:val="clear" w:color="auto" w:fill="FFC000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04B">
        <w:rPr>
          <w:rFonts w:ascii="Times New Roman" w:eastAsia="Times New Roman" w:hAnsi="Times New Roman" w:cs="Times New Roman"/>
          <w:sz w:val="24"/>
          <w:szCs w:val="24"/>
          <w:shd w:val="clear" w:color="auto" w:fill="FFC000"/>
        </w:rPr>
        <w:t>aduhai</w:t>
      </w:r>
      <w:proofErr w:type="spellEnd"/>
      <w:r w:rsidRPr="0003704B">
        <w:rPr>
          <w:rFonts w:ascii="Times New Roman" w:eastAsia="Times New Roman" w:hAnsi="Times New Roman" w:cs="Times New Roman"/>
          <w:sz w:val="24"/>
          <w:szCs w:val="24"/>
          <w:shd w:val="clear" w:color="auto" w:fill="FFC000"/>
        </w:rPr>
        <w:t xml:space="preserve"> </w:t>
      </w:r>
      <w:proofErr w:type="spellStart"/>
      <w:r w:rsidRPr="0003704B">
        <w:rPr>
          <w:rFonts w:ascii="Times New Roman" w:eastAsia="Times New Roman" w:hAnsi="Times New Roman" w:cs="Times New Roman"/>
          <w:sz w:val="24"/>
          <w:szCs w:val="24"/>
          <w:shd w:val="clear" w:color="auto" w:fill="FFC000"/>
        </w:rPr>
        <w:t>menggoda</w:t>
      </w:r>
      <w:proofErr w:type="spellEnd"/>
      <w:r w:rsidRPr="0003704B">
        <w:rPr>
          <w:rFonts w:ascii="Times New Roman" w:eastAsia="Times New Roman" w:hAnsi="Times New Roman" w:cs="Times New Roman"/>
          <w:sz w:val="24"/>
          <w:szCs w:val="24"/>
          <w:shd w:val="clear" w:color="auto" w:fill="FFC000"/>
        </w:rPr>
        <w:t xml:space="preserve"> </w:t>
      </w:r>
      <w:proofErr w:type="spellStart"/>
      <w:r w:rsidRPr="0003704B">
        <w:rPr>
          <w:rFonts w:ascii="Times New Roman" w:eastAsia="Times New Roman" w:hAnsi="Times New Roman" w:cs="Times New Roman"/>
          <w:sz w:val="24"/>
          <w:szCs w:val="24"/>
          <w:shd w:val="clear" w:color="auto" w:fill="FFC000"/>
        </w:rPr>
        <w:t>indera</w:t>
      </w:r>
      <w:proofErr w:type="spellEnd"/>
      <w:r w:rsidRPr="0003704B">
        <w:rPr>
          <w:rFonts w:ascii="Times New Roman" w:eastAsia="Times New Roman" w:hAnsi="Times New Roman" w:cs="Times New Roman"/>
          <w:sz w:val="24"/>
          <w:szCs w:val="24"/>
          <w:shd w:val="clear" w:color="auto" w:fill="FFC000"/>
        </w:rPr>
        <w:t xml:space="preserve"> </w:t>
      </w:r>
      <w:proofErr w:type="spellStart"/>
      <w:r w:rsidRPr="0003704B">
        <w:rPr>
          <w:rFonts w:ascii="Times New Roman" w:eastAsia="Times New Roman" w:hAnsi="Times New Roman" w:cs="Times New Roman"/>
          <w:sz w:val="24"/>
          <w:szCs w:val="24"/>
          <w:shd w:val="clear" w:color="auto" w:fill="FFC000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" w:author="Faizah Betty Rahayuningsih" w:date="2021-04-12T09:59:00Z">
        <w:r w:rsidR="0003704B" w:rsidDel="0003704B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704B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03704B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2"/>
      <w:r w:rsidR="0003704B">
        <w:rPr>
          <w:rStyle w:val="CommentReference"/>
        </w:rPr>
        <w:commentReference w:id="2"/>
      </w:r>
    </w:p>
    <w:p w14:paraId="261C772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</w:t>
      </w:r>
      <w:del w:id="4" w:author="Faizah Betty Rahayuningsih" w:date="2021-04-12T10:03:00Z">
        <w:r w:rsidRPr="00C50A1E" w:rsidDel="0003704B">
          <w:rPr>
            <w:rFonts w:ascii="Times New Roman" w:eastAsia="Times New Roman" w:hAnsi="Times New Roman" w:cs="Times New Roman"/>
            <w:sz w:val="24"/>
            <w:szCs w:val="24"/>
          </w:rPr>
          <w:delText xml:space="preserve"> sering mengartikannya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5" w:author="Faizah Betty Rahayuningsih" w:date="2021-04-12T10:04:00Z">
        <w:r w:rsidRPr="00C50A1E" w:rsidDel="0003704B">
          <w:rPr>
            <w:rFonts w:ascii="Times New Roman" w:eastAsia="Times New Roman" w:hAnsi="Times New Roman" w:cs="Times New Roman"/>
            <w:sz w:val="24"/>
            <w:szCs w:val="24"/>
          </w:rPr>
          <w:delText xml:space="preserve">Meski di </w:delText>
        </w:r>
        <w:r w:rsidRPr="00C50A1E" w:rsidDel="005B4D18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proofErr w:type="spellStart"/>
      <w:ins w:id="6" w:author="Faizah Betty Rahayuningsih" w:date="2021-04-12T10:04:00Z">
        <w:r w:rsidR="005B4D18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</w:t>
      </w:r>
      <w:bookmarkStart w:id="7" w:name="_GoBack"/>
      <w:bookmarkEnd w:id="7"/>
      <w:r w:rsidRPr="00C50A1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14497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" w:author="Faizah Betty Rahayuningsih" w:date="2021-04-12T10:09:00Z">
        <w:r w:rsidR="005B4D18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="005B4D1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B4D18">
          <w:rPr>
            <w:rFonts w:ascii="Times New Roman" w:eastAsia="Times New Roman" w:hAnsi="Times New Roman" w:cs="Times New Roman"/>
            <w:sz w:val="24"/>
            <w:szCs w:val="24"/>
          </w:rPr>
          <w:t>perasaan</w:t>
        </w:r>
        <w:proofErr w:type="spellEnd"/>
        <w:r w:rsidR="005B4D1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B4D18">
          <w:rPr>
            <w:rFonts w:ascii="Times New Roman" w:eastAsia="Times New Roman" w:hAnsi="Times New Roman" w:cs="Times New Roman"/>
            <w:sz w:val="24"/>
            <w:szCs w:val="24"/>
          </w:rPr>
          <w:t>hatimu</w:t>
        </w:r>
        <w:proofErr w:type="spellEnd"/>
        <w:r w:rsidR="005B4D1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B4D18">
          <w:rPr>
            <w:rFonts w:ascii="Times New Roman" w:eastAsia="Times New Roman" w:hAnsi="Times New Roman" w:cs="Times New Roman"/>
            <w:sz w:val="24"/>
            <w:szCs w:val="24"/>
          </w:rPr>
          <w:t>ambyar</w:t>
        </w:r>
        <w:proofErr w:type="spellEnd"/>
        <w:r w:rsidR="005B4D18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9" w:author="Faizah Betty Rahayuningsih" w:date="2021-04-12T10:10:00Z">
        <w:r w:rsidRPr="00C50A1E" w:rsidDel="005B4D18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del w:id="10" w:author="Faizah Betty Rahayuningsih" w:date="2021-04-12T10:10:00Z">
        <w:r w:rsidRPr="00C50A1E" w:rsidDel="005B4D18">
          <w:rPr>
            <w:rFonts w:ascii="Times New Roman" w:eastAsia="Times New Roman" w:hAnsi="Times New Roman" w:cs="Times New Roman"/>
            <w:sz w:val="24"/>
            <w:szCs w:val="24"/>
          </w:rPr>
          <w:delText xml:space="preserve"> ternyata tak hanya pandai membuat perasaan hatimu yang ambyar, </w:delText>
        </w:r>
      </w:del>
      <w:ins w:id="11" w:author="Faizah Betty Rahayuningsih" w:date="2021-04-12T10:10:00Z">
        <w:r w:rsidR="005B4D1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B4D18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5B4D18">
          <w:rPr>
            <w:rFonts w:ascii="Times New Roman" w:eastAsia="Times New Roman" w:hAnsi="Times New Roman" w:cs="Times New Roman"/>
            <w:sz w:val="24"/>
            <w:szCs w:val="24"/>
          </w:rPr>
          <w:t xml:space="preserve"> juga </w:t>
        </w:r>
        <w:proofErr w:type="spellStart"/>
        <w:r w:rsidR="005B4D18">
          <w:rPr>
            <w:rFonts w:ascii="Times New Roman" w:eastAsia="Times New Roman" w:hAnsi="Times New Roman" w:cs="Times New Roman"/>
            <w:sz w:val="24"/>
            <w:szCs w:val="24"/>
          </w:rPr>
          <w:t>merubah</w:t>
        </w:r>
        <w:proofErr w:type="spellEnd"/>
        <w:r w:rsidR="005B4D1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B4D18">
          <w:rPr>
            <w:rFonts w:ascii="Times New Roman" w:eastAsia="Times New Roman" w:hAnsi="Times New Roman" w:cs="Times New Roman"/>
            <w:sz w:val="24"/>
            <w:szCs w:val="24"/>
          </w:rPr>
          <w:t>perilaku</w:t>
        </w:r>
        <w:proofErr w:type="spellEnd"/>
        <w:r w:rsidR="005B4D1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B4D18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5B4D1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B4D18">
          <w:rPr>
            <w:rFonts w:ascii="Times New Roman" w:eastAsia="Times New Roman" w:hAnsi="Times New Roman" w:cs="Times New Roman"/>
            <w:sz w:val="24"/>
            <w:szCs w:val="24"/>
          </w:rPr>
          <w:t>soal</w:t>
        </w:r>
        <w:proofErr w:type="spellEnd"/>
        <w:r w:rsidR="005B4D1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B4D18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</w:ins>
      <w:proofErr w:type="spellEnd"/>
      <w:del w:id="12" w:author="Faizah Betty Rahayuningsih" w:date="2021-04-12T10:10:00Z">
        <w:r w:rsidRPr="00C50A1E" w:rsidDel="005B4D18">
          <w:rPr>
            <w:rFonts w:ascii="Times New Roman" w:eastAsia="Times New Roman" w:hAnsi="Times New Roman" w:cs="Times New Roman"/>
            <w:sz w:val="24"/>
            <w:szCs w:val="24"/>
          </w:rPr>
          <w:delText>pun perilaku kita yang lain. Soal makan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" w:author="Faizah Betty Rahayuningsih" w:date="2021-04-12T10:10:00Z">
        <w:r w:rsidRPr="00C50A1E" w:rsidDel="005B4D18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E5357C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E5C8A8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3B06E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685A08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F6CC44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AB35C3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5DE69F0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70781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CBCA17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8B1D3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2ED59D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369B8AA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08231FC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687F45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8B53A3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B86576D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BD49A1C" w14:textId="77777777" w:rsidR="00927764" w:rsidRPr="00C50A1E" w:rsidRDefault="00927764" w:rsidP="00927764"/>
    <w:p w14:paraId="6628EFC6" w14:textId="77777777" w:rsidR="00927764" w:rsidRPr="005A045A" w:rsidRDefault="00927764" w:rsidP="00927764">
      <w:pPr>
        <w:rPr>
          <w:i/>
        </w:rPr>
      </w:pPr>
    </w:p>
    <w:p w14:paraId="4B836355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A869D02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aizah Betty Rahayuningsih" w:date="2021-04-12T09:51:00Z" w:initials="FBR">
    <w:p w14:paraId="765EA930" w14:textId="77777777" w:rsidR="0003704B" w:rsidRDefault="0003704B">
      <w:pPr>
        <w:pStyle w:val="CommentText"/>
      </w:pPr>
      <w:r>
        <w:rPr>
          <w:rStyle w:val="CommentReference"/>
        </w:rPr>
        <w:annotationRef/>
      </w:r>
      <w:proofErr w:type="spellStart"/>
      <w:r>
        <w:t>Karena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numbering</w:t>
      </w:r>
    </w:p>
  </w:comment>
  <w:comment w:id="1" w:author="Faizah Betty Rahayuningsih" w:date="2021-04-12T09:52:00Z" w:initials="FBR">
    <w:p w14:paraId="288D9944" w14:textId="77777777" w:rsidR="0003704B" w:rsidRDefault="0003704B">
      <w:pPr>
        <w:pStyle w:val="CommentText"/>
      </w:pPr>
      <w:r>
        <w:rPr>
          <w:rStyle w:val="CommentReference"/>
        </w:rPr>
        <w:annotationRef/>
      </w:r>
      <w:proofErr w:type="spellStart"/>
      <w:r>
        <w:t>Dituliskan</w:t>
      </w:r>
      <w:proofErr w:type="spellEnd"/>
      <w:r>
        <w:t xml:space="preserve"> rata </w:t>
      </w:r>
      <w:proofErr w:type="spellStart"/>
      <w:r>
        <w:t>tengah</w:t>
      </w:r>
      <w:proofErr w:type="spellEnd"/>
      <w:r>
        <w:t xml:space="preserve"> (center)</w:t>
      </w:r>
    </w:p>
  </w:comment>
  <w:comment w:id="2" w:author="Faizah Betty Rahayuningsih" w:date="2021-04-12T10:00:00Z" w:initials="FBR">
    <w:p w14:paraId="5B3D7EDF" w14:textId="77777777" w:rsidR="0003704B" w:rsidRDefault="0003704B">
      <w:pPr>
        <w:pStyle w:val="CommentText"/>
      </w:pPr>
      <w:r>
        <w:rPr>
          <w:rStyle w:val="CommentReference"/>
        </w:rPr>
        <w:annotationRef/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hhujan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. Mie </w:t>
      </w:r>
      <w:proofErr w:type="spellStart"/>
      <w:r>
        <w:t>instan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bakwan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penggorengan</w:t>
      </w:r>
      <w:proofErr w:type="spellEnd"/>
      <w:r>
        <w:t xml:space="preserve"> </w:t>
      </w:r>
      <w:proofErr w:type="spellStart"/>
      <w:r>
        <w:t>sungguh</w:t>
      </w:r>
      <w:proofErr w:type="spellEnd"/>
      <w:r>
        <w:t xml:space="preserve"> </w:t>
      </w:r>
      <w:proofErr w:type="spellStart"/>
      <w:r>
        <w:t>aromanya</w:t>
      </w:r>
      <w:proofErr w:type="spellEnd"/>
      <w:r>
        <w:t xml:space="preserve"> </w:t>
      </w:r>
      <w:proofErr w:type="spellStart"/>
      <w:r>
        <w:t>menggoda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 </w:t>
      </w:r>
      <w:proofErr w:type="spellStart"/>
      <w:r>
        <w:t>penciuman</w:t>
      </w:r>
      <w:proofErr w:type="spell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5EA930" w15:done="0"/>
  <w15:commentEx w15:paraId="288D9944" w15:done="0"/>
  <w15:commentEx w15:paraId="5B3D7ED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904249" w14:textId="77777777" w:rsidR="00B67843" w:rsidRDefault="00B67843">
      <w:r>
        <w:separator/>
      </w:r>
    </w:p>
  </w:endnote>
  <w:endnote w:type="continuationSeparator" w:id="0">
    <w:p w14:paraId="11C9B74D" w14:textId="77777777" w:rsidR="00B67843" w:rsidRDefault="00B67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F152C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F8C051D" w14:textId="77777777" w:rsidR="00941E77" w:rsidRDefault="00B67843">
    <w:pPr>
      <w:pStyle w:val="Footer"/>
    </w:pPr>
  </w:p>
  <w:p w14:paraId="09ACF1FF" w14:textId="77777777" w:rsidR="00941E77" w:rsidRDefault="00B678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8F9B9" w14:textId="77777777" w:rsidR="00B67843" w:rsidRDefault="00B67843">
      <w:r>
        <w:separator/>
      </w:r>
    </w:p>
  </w:footnote>
  <w:footnote w:type="continuationSeparator" w:id="0">
    <w:p w14:paraId="6A73DE32" w14:textId="77777777" w:rsidR="00B67843" w:rsidRDefault="00B67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aizah Betty Rahayuningsih">
    <w15:presenceInfo w15:providerId="None" w15:userId="Faizah Betty Rahayuningsi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3704B"/>
    <w:rsid w:val="0012251A"/>
    <w:rsid w:val="0042167F"/>
    <w:rsid w:val="005B4D18"/>
    <w:rsid w:val="00924DF5"/>
    <w:rsid w:val="00927764"/>
    <w:rsid w:val="00B6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C827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0370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70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70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0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70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0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04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3704B"/>
  </w:style>
  <w:style w:type="paragraph" w:styleId="Header">
    <w:name w:val="header"/>
    <w:basedOn w:val="Normal"/>
    <w:link w:val="HeaderChar"/>
    <w:uiPriority w:val="99"/>
    <w:unhideWhenUsed/>
    <w:rsid w:val="005B4D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Faizah Betty Rahayuningsih</cp:lastModifiedBy>
  <cp:revision>2</cp:revision>
  <dcterms:created xsi:type="dcterms:W3CDTF">2021-04-12T03:12:00Z</dcterms:created>
  <dcterms:modified xsi:type="dcterms:W3CDTF">2021-04-12T03:12:00Z</dcterms:modified>
</cp:coreProperties>
</file>