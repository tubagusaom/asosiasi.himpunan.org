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1C4EBF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0" w:author="ACER" w:date="2021-09-16T12:53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1C4EBF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  <w:pPrChange w:id="1" w:author="ACER" w:date="2021-09-16T12:53:00Z">
          <w:pPr>
            <w:shd w:val="clear" w:color="auto" w:fill="F5F5F5"/>
            <w:spacing w:line="270" w:lineRule="atLeast"/>
          </w:pPr>
        </w:pPrChange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1C4EBF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sz w:val="24"/>
          <w:szCs w:val="24"/>
        </w:rPr>
        <w:pPrChange w:id="2" w:author="ACER" w:date="2021-09-16T12:53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3658C5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3658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658C5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="003658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658C5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="003658C5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  <w:r w:rsidR="003658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3658C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H</w:t>
      </w:r>
      <w:proofErr w:type="spellStart"/>
      <w:r w:rsidR="003658C5">
        <w:rPr>
          <w:rFonts w:ascii="Times New Roman" w:eastAsia="Times New Roman" w:hAnsi="Times New Roman" w:cs="Times New Roman"/>
          <w:i/>
          <w:iCs/>
          <w:sz w:val="24"/>
          <w:szCs w:val="24"/>
        </w:rPr>
        <w:t>ubungan</w:t>
      </w:r>
      <w:proofErr w:type="spellEnd"/>
      <w:r w:rsidR="003658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658C5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3658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658C5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3658C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658C5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proofErr w:type="spellEnd"/>
      <w:r w:rsidR="003658C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 </w:t>
      </w:r>
      <w:r w:rsidR="003658C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bertema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 </w:t>
      </w:r>
      <w:r w:rsidR="003658C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s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1C4EB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" w:author="ACER" w:date="2021-09-16T12:53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3658C5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1C4EB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" w:author="ACER" w:date="2021-09-16T12:53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r w:rsidR="003658C5">
        <w:rPr>
          <w:rFonts w:ascii="Times New Roman" w:eastAsia="Times New Roman" w:hAnsi="Times New Roman" w:cs="Times New Roman"/>
          <w:sz w:val="24"/>
          <w:szCs w:val="24"/>
        </w:rPr>
        <w:t>hari-hari</w:t>
      </w:r>
      <w:proofErr w:type="spellEnd"/>
      <w:r w:rsidR="003658C5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  <w:r w:rsidR="0036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58C5"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3658C5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3658C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3658C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36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58C5"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1C4EB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" w:author="ACER" w:date="2021-09-16T12:5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C4EBF" w:rsidRDefault="00927764" w:rsidP="001C4EBF">
      <w:pPr>
        <w:shd w:val="clear" w:color="auto" w:fill="F5F5F5"/>
        <w:spacing w:after="375"/>
        <w:jc w:val="both"/>
        <w:rPr>
          <w:ins w:id="6" w:author="ACER" w:date="2021-09-16T12:54:00Z"/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pPrChange w:id="7" w:author="ACER" w:date="2021-09-16T12:5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927764" w:rsidRPr="001C4EBF" w:rsidRDefault="00927764" w:rsidP="001C4EB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  <w:rPrChange w:id="8" w:author="ACER" w:date="2021-09-16T12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9" w:author="ACER" w:date="2021-09-16T12:54:00Z">
          <w:pPr>
            <w:shd w:val="clear" w:color="auto" w:fill="F5F5F5"/>
            <w:spacing w:after="375"/>
          </w:pPr>
        </w:pPrChange>
      </w:pPr>
      <w:del w:id="10" w:author="ACER" w:date="2021-09-16T12:54:00Z">
        <w:r w:rsidRPr="00C50A1E" w:rsidDel="001C4EBF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1C4EB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" w:author="ACER" w:date="2021-09-16T12:5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1C4EB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2" w:author="ACER" w:date="2021-09-16T12:5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1C4EB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3" w:author="ACER" w:date="2021-09-16T12:53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1C4EB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4" w:author="ACER" w:date="2021-09-16T12:5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3658C5" w:rsidRDefault="00927764" w:rsidP="001C4EB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  <w:pPrChange w:id="15" w:author="ACER" w:date="2021-09-16T12:5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58C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kira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3658C5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36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58C5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36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58C5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3658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658C5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3658C5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1C4EBF" w:rsidRDefault="00927764" w:rsidP="001C4EBF">
      <w:pPr>
        <w:shd w:val="clear" w:color="auto" w:fill="F5F5F5"/>
        <w:spacing w:after="375"/>
        <w:jc w:val="both"/>
        <w:rPr>
          <w:ins w:id="16" w:author="ACER" w:date="2021-09-16T12:55:00Z"/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pPrChange w:id="17" w:author="ACER" w:date="2021-09-16T12:5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927764" w:rsidRPr="00C50A1E" w:rsidRDefault="00927764" w:rsidP="001C4EB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8" w:author="ACER" w:date="2021-09-16T12:53:00Z">
          <w:pPr>
            <w:shd w:val="clear" w:color="auto" w:fill="F5F5F5"/>
            <w:spacing w:after="375"/>
          </w:pPr>
        </w:pPrChange>
      </w:pPr>
      <w:bookmarkStart w:id="19" w:name="_GoBack"/>
      <w:bookmarkEnd w:id="19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1C4EB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0" w:author="ACER" w:date="2021-09-16T12:5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1C4EB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1" w:author="ACER" w:date="2021-09-16T12:5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3658C5" w:rsidRDefault="00927764" w:rsidP="001C4EB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  <w:pPrChange w:id="22" w:author="ACER" w:date="2021-09-16T12:5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3658C5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36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58C5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3658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658C5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36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658C5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23" w:author="ACER" w:date="2021-09-16T12:51:00Z">
        <w:r w:rsidR="001C4EB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="003658C5">
        <w:rPr>
          <w:rFonts w:ascii="Times New Roman" w:eastAsia="Times New Roman" w:hAnsi="Times New Roman" w:cs="Times New Roman"/>
          <w:sz w:val="24"/>
          <w:szCs w:val="24"/>
          <w:lang w:val="id-ID"/>
        </w:rPr>
        <w:t>!</w:t>
      </w:r>
      <w:proofErr w:type="gramEnd"/>
    </w:p>
    <w:p w:rsidR="00927764" w:rsidRPr="003658C5" w:rsidRDefault="00927764" w:rsidP="001C4EB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  <w:pPrChange w:id="24" w:author="ACER" w:date="2021-09-16T12:53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58C5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3658C5" w:rsidRPr="003658C5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begitu </w:t>
      </w:r>
      <w:proofErr w:type="gramStart"/>
      <w:r w:rsidR="003658C5" w:rsidRPr="003658C5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kan</w:t>
      </w:r>
      <w:r w:rsidR="003658C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?</w:t>
      </w:r>
      <w:proofErr w:type="gramEnd"/>
    </w:p>
    <w:p w:rsidR="00927764" w:rsidRPr="00C50A1E" w:rsidRDefault="00927764" w:rsidP="001C4EB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5" w:author="ACER" w:date="2021-09-16T12:53:00Z">
          <w:pPr>
            <w:shd w:val="clear" w:color="auto" w:fill="F5F5F5"/>
            <w:spacing w:after="375"/>
          </w:pPr>
        </w:pPrChange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="003658C5">
        <w:rPr>
          <w:rFonts w:ascii="Times New Roman" w:eastAsia="Times New Roman" w:hAnsi="Times New Roman" w:cs="Times New Roman"/>
          <w:sz w:val="24"/>
          <w:szCs w:val="24"/>
          <w:lang w:val="id-ID"/>
        </w:rPr>
        <w:t>pe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658C5">
        <w:rPr>
          <w:rFonts w:ascii="Times New Roman" w:eastAsia="Times New Roman" w:hAnsi="Times New Roman" w:cs="Times New Roman"/>
          <w:i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1C4EB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6" w:author="ACER" w:date="2021-09-16T12:5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1C4EB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7" w:author="ACER" w:date="2021-09-16T12:5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1C4EB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8" w:author="ACER" w:date="2021-09-16T12:53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ins w:id="29" w:author="ACER" w:date="2021-09-16T12:52:00Z">
        <w:r w:rsidR="001C4EB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HAHA.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1C4EBF">
      <w:pPr>
        <w:shd w:val="clear" w:color="auto" w:fill="F5F5F5"/>
        <w:ind w:left="5954"/>
        <w:rPr>
          <w:rFonts w:ascii="Times New Roman" w:eastAsia="Times New Roman" w:hAnsi="Times New Roman" w:cs="Times New Roman"/>
          <w:sz w:val="24"/>
          <w:szCs w:val="24"/>
        </w:rPr>
        <w:pPrChange w:id="30" w:author="ACER" w:date="2021-09-16T12:55:00Z">
          <w:pPr>
            <w:shd w:val="clear" w:color="auto" w:fill="F5F5F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150" w:rsidRDefault="00F60150">
      <w:r>
        <w:separator/>
      </w:r>
    </w:p>
  </w:endnote>
  <w:endnote w:type="continuationSeparator" w:id="0">
    <w:p w:rsidR="00F60150" w:rsidRDefault="00F6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60150">
    <w:pPr>
      <w:pStyle w:val="Footer"/>
    </w:pPr>
  </w:p>
  <w:p w:rsidR="00941E77" w:rsidRDefault="00F601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150" w:rsidRDefault="00F60150">
      <w:r>
        <w:separator/>
      </w:r>
    </w:p>
  </w:footnote>
  <w:footnote w:type="continuationSeparator" w:id="0">
    <w:p w:rsidR="00F60150" w:rsidRDefault="00F60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1C4EBF"/>
    <w:rsid w:val="003658C5"/>
    <w:rsid w:val="0042167F"/>
    <w:rsid w:val="00924DF5"/>
    <w:rsid w:val="00927764"/>
    <w:rsid w:val="00F6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658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8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658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2020-07-24T23:46:00Z</dcterms:created>
  <dcterms:modified xsi:type="dcterms:W3CDTF">2021-09-16T05:56:00Z</dcterms:modified>
</cp:coreProperties>
</file>