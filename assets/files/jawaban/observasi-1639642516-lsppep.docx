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483C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EF3110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DE0C3E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2C7917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1D2540E7" w14:textId="77777777" w:rsidR="00927764" w:rsidRPr="0094076B" w:rsidRDefault="00927764" w:rsidP="00927764">
      <w:pPr>
        <w:rPr>
          <w:rFonts w:ascii="Cambria" w:hAnsi="Cambria"/>
        </w:rPr>
      </w:pPr>
    </w:p>
    <w:p w14:paraId="3937A540" w14:textId="77777777" w:rsidR="00927764" w:rsidRPr="00C50A1E" w:rsidRDefault="00927764" w:rsidP="00A95AB5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Muhammad Radian" w:date="2021-12-16T15:03:00Z">
          <w:pPr>
            <w:shd w:val="clear" w:color="auto" w:fill="F5F5F5"/>
            <w:spacing w:before="300" w:line="690" w:lineRule="atLeast"/>
            <w:outlineLvl w:val="0"/>
          </w:pPr>
        </w:pPrChange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26CB5F18" w14:textId="5B7E6CEE" w:rsidR="00927764" w:rsidRPr="00C50A1E" w:rsidDel="00BD2AAF" w:rsidRDefault="00927764" w:rsidP="00927764">
      <w:pPr>
        <w:shd w:val="clear" w:color="auto" w:fill="F5F5F5"/>
        <w:spacing w:line="270" w:lineRule="atLeast"/>
        <w:rPr>
          <w:moveFrom w:id="1" w:author="Muhammad Radian" w:date="2021-12-16T15:03:00Z"/>
          <w:rFonts w:ascii="Roboto" w:eastAsia="Times New Roman" w:hAnsi="Roboto" w:cs="Times New Roman"/>
          <w:sz w:val="17"/>
          <w:szCs w:val="17"/>
        </w:rPr>
      </w:pPr>
      <w:moveFromRangeStart w:id="2" w:author="Muhammad Radian" w:date="2021-12-16T15:03:00Z" w:name="move90559412"/>
      <w:moveFrom w:id="3" w:author="Muhammad Radian" w:date="2021-12-16T15:03:00Z">
        <w:r w:rsidRPr="00C50A1E" w:rsidDel="00BD2AAF">
          <w:rPr>
            <w:rFonts w:ascii="Roboto" w:eastAsia="Times New Roman" w:hAnsi="Roboto" w:cs="Times New Roman"/>
            <w:sz w:val="17"/>
            <w:szCs w:val="17"/>
          </w:rPr>
          <w:t>5 Januari 2020   20:48 Diperbarui: 6 Januari 2020   05:43  61  10 3</w:t>
        </w:r>
      </w:moveFrom>
    </w:p>
    <w:moveFromRangeEnd w:id="2"/>
    <w:p w14:paraId="630BE33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69C554D" wp14:editId="1681487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1D94" w14:textId="77777777" w:rsidR="003005C3" w:rsidRDefault="003005C3" w:rsidP="00927764">
      <w:pPr>
        <w:spacing w:line="270" w:lineRule="atLeast"/>
        <w:jc w:val="center"/>
        <w:rPr>
          <w:ins w:id="4" w:author="Muhammad Radian" w:date="2021-12-16T14:39:00Z"/>
          <w:rFonts w:ascii="Times New Roman" w:eastAsia="Times New Roman" w:hAnsi="Times New Roman" w:cs="Times New Roman"/>
          <w:sz w:val="18"/>
          <w:szCs w:val="18"/>
        </w:rPr>
      </w:pPr>
      <w:ins w:id="5" w:author="Muhammad Radian" w:date="2021-12-16T14:39:00Z"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Gambar </w:t>
        </w:r>
      </w:ins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</w:p>
    <w:p w14:paraId="5A18004E" w14:textId="59CDEBC6" w:rsidR="00927764" w:rsidRDefault="003005C3" w:rsidP="00927764">
      <w:pPr>
        <w:spacing w:line="270" w:lineRule="atLeast"/>
        <w:jc w:val="center"/>
        <w:rPr>
          <w:ins w:id="6" w:author="Muhammad Radian" w:date="2021-12-16T14:39:00Z"/>
          <w:rFonts w:ascii="Times New Roman" w:eastAsia="Times New Roman" w:hAnsi="Times New Roman" w:cs="Times New Roman"/>
          <w:sz w:val="18"/>
          <w:szCs w:val="18"/>
        </w:rPr>
      </w:pPr>
      <w:ins w:id="7" w:author="Muhammad Radian" w:date="2021-12-16T14:39:00Z">
        <w:r>
          <w:rPr>
            <w:rFonts w:ascii="Times New Roman" w:eastAsia="Times New Roman" w:hAnsi="Times New Roman" w:cs="Times New Roman"/>
            <w:sz w:val="18"/>
            <w:szCs w:val="18"/>
          </w:rPr>
          <w:t>(Sumber:</w:t>
        </w:r>
      </w:ins>
      <w:del w:id="8" w:author="Muhammad Radian" w:date="2021-12-16T14:39:00Z">
        <w:r w:rsidR="00927764" w:rsidRPr="00C50A1E" w:rsidDel="003005C3">
          <w:rPr>
            <w:rFonts w:ascii="Times New Roman" w:eastAsia="Times New Roman" w:hAnsi="Times New Roman" w:cs="Times New Roman"/>
            <w:sz w:val="18"/>
            <w:szCs w:val="18"/>
          </w:rPr>
          <w:delText xml:space="preserve"> |</w:delText>
        </w:r>
      </w:del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 xml:space="preserve"> unsplash.com</w:t>
      </w:r>
      <w:ins w:id="9" w:author="Muhammad Radian" w:date="2021-12-16T14:39:00Z">
        <w:r>
          <w:rPr>
            <w:rFonts w:ascii="Times New Roman" w:eastAsia="Times New Roman" w:hAnsi="Times New Roman" w:cs="Times New Roman"/>
            <w:sz w:val="18"/>
            <w:szCs w:val="18"/>
          </w:rPr>
          <w:t>)</w:t>
        </w:r>
      </w:ins>
    </w:p>
    <w:p w14:paraId="4BDAF1A8" w14:textId="77777777" w:rsidR="003005C3" w:rsidRPr="00C50A1E" w:rsidRDefault="003005C3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65D095F0" w14:textId="51EEFFA1" w:rsidR="00927764" w:rsidRPr="00E00C1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E00C1C">
        <w:rPr>
          <w:rFonts w:ascii="Times New Roman" w:eastAsia="Times New Roman" w:hAnsi="Times New Roman" w:cs="Times New Roman"/>
          <w:sz w:val="24"/>
          <w:szCs w:val="24"/>
          <w:rPrChange w:id="10" w:author="Muhammad Radian" w:date="2021-12-16T14:4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 turun, berat badan naik</w:t>
      </w:r>
      <w:ins w:id="11" w:author="Muhammad Radian" w:date="2021-12-16T14:43:00Z">
        <w:r w:rsidR="00E00C1C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12" w:author="Muhammad Radian" w:date="2021-12-16T14:43:00Z">
        <w:r w:rsidRPr="00E00C1C" w:rsidDel="00E00C1C">
          <w:rPr>
            <w:rFonts w:ascii="Times New Roman" w:eastAsia="Times New Roman" w:hAnsi="Times New Roman" w:cs="Times New Roman"/>
            <w:sz w:val="24"/>
            <w:szCs w:val="24"/>
            <w:rPrChange w:id="13" w:author="Muhammad Radian" w:date="2021-12-16T14:43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 xml:space="preserve">, </w:delText>
        </w:r>
      </w:del>
      <w:r w:rsidR="00E00C1C" w:rsidRPr="00E00C1C">
        <w:rPr>
          <w:rFonts w:ascii="Times New Roman" w:eastAsia="Times New Roman" w:hAnsi="Times New Roman" w:cs="Times New Roman"/>
          <w:sz w:val="24"/>
          <w:szCs w:val="24"/>
        </w:rPr>
        <w:t xml:space="preserve">Hubungan </w:t>
      </w:r>
      <w:r w:rsidRPr="00E00C1C">
        <w:rPr>
          <w:rFonts w:ascii="Times New Roman" w:eastAsia="Times New Roman" w:hAnsi="Times New Roman" w:cs="Times New Roman"/>
          <w:sz w:val="24"/>
          <w:szCs w:val="24"/>
          <w:rPrChange w:id="14" w:author="Muhammad Radian" w:date="2021-12-16T14:4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 dia tetep temenan aja. Huft.</w:t>
      </w:r>
    </w:p>
    <w:p w14:paraId="0E14FDB8" w14:textId="64257F9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 aduhai menggoda indera penciuman itu</w:t>
      </w:r>
      <w:ins w:id="15" w:author="Muhammad Radian" w:date="2021-12-16T14:44:00Z">
        <w:r w:rsidR="00E00C1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bakwan yang baru diangkat dari penggorengan di kala hujan?</w:t>
      </w:r>
    </w:p>
    <w:p w14:paraId="5656340A" w14:textId="3EC26E2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 sering mengartikannya. Benar saja</w:t>
      </w:r>
      <w:ins w:id="16" w:author="Muhammad Radian" w:date="2021-12-16T14:44:00Z">
        <w:r w:rsidR="00E00C1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7" w:author="Muhammad Radian" w:date="2021-12-16T14:44:00Z">
        <w:r w:rsidRPr="00C50A1E" w:rsidDel="00E00C1C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r w:rsidR="00E00C1C" w:rsidRPr="00C50A1E">
        <w:rPr>
          <w:rFonts w:ascii="Times New Roman" w:eastAsia="Times New Roman" w:hAnsi="Times New Roman" w:cs="Times New Roman"/>
          <w:sz w:val="24"/>
          <w:szCs w:val="24"/>
        </w:rPr>
        <w:t xml:space="preserve">meski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 apalagi sejak awal tahun baru kita.</w:t>
      </w:r>
    </w:p>
    <w:p w14:paraId="44174650" w14:textId="65C5977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</w:t>
      </w:r>
      <w:del w:id="18" w:author="Muhammad Radian" w:date="2021-12-16T14:45:00Z">
        <w:r w:rsidRPr="00C50A1E" w:rsidDel="00E00C1C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ins w:id="19" w:author="Muhammad Radian" w:date="2021-12-16T14:45:00Z">
        <w:r w:rsidR="00E00C1C">
          <w:rPr>
            <w:rFonts w:ascii="Times New Roman" w:eastAsia="Times New Roman" w:hAnsi="Times New Roman" w:cs="Times New Roman"/>
            <w:sz w:val="24"/>
            <w:szCs w:val="24"/>
          </w:rPr>
          <w:t>kacau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 pun perilaku kita yang lain. Soal makan. Ya, hujan yang membuat kita jadi sering lapar. Kok bisa ya?</w:t>
      </w:r>
    </w:p>
    <w:p w14:paraId="4BF14D5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0331F4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</w:p>
    <w:p w14:paraId="2E8FEEE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 keripik yang dalam kemasan bisa dikonsumsi 4 porsi habis sekali duduk. Belum cukup, tambah lagi gorengannya, satu-dua biji eh kok jadi lima?</w:t>
      </w:r>
    </w:p>
    <w:p w14:paraId="62CC7306" w14:textId="01A36B3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</w:t>
      </w:r>
      <w:del w:id="20" w:author="Muhammad Radian" w:date="2021-12-16T14:49:00Z">
        <w:r w:rsidRPr="00C50A1E" w:rsidDel="004268F3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4268F3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5865A7FC" w14:textId="294C66C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yang seperti tahu bulat digoreng dadakan alias yang masih hangat. Apalagi dengan makan, tubuh akan mendapat </w:t>
      </w:r>
      <w:del w:id="21" w:author="Muhammad Radian" w:date="2021-12-16T14:49:00Z">
        <w:r w:rsidRPr="00C50A1E" w:rsidDel="00FC065F">
          <w:rPr>
            <w:rFonts w:ascii="Times New Roman" w:eastAsia="Times New Roman" w:hAnsi="Times New Roman" w:cs="Times New Roman"/>
            <w:sz w:val="24"/>
            <w:szCs w:val="24"/>
          </w:rPr>
          <w:delText>"panas"</w:delText>
        </w:r>
      </w:del>
      <w:ins w:id="22" w:author="Muhammad Radian" w:date="2021-12-16T14:49:00Z">
        <w:r w:rsidR="00FC065F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akibat terjadinya peningkatan metabolisme dalam tubuh. </w:t>
      </w:r>
    </w:p>
    <w:p w14:paraId="4EEA6396" w14:textId="0741DE1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</w:t>
      </w:r>
      <w:ins w:id="23" w:author="Muhammad Radian" w:date="2021-12-16T14:50:00Z">
        <w:r w:rsidR="00EA686B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del w:id="24" w:author="Muhammad Radian" w:date="2021-12-16T14:50:00Z">
        <w:r w:rsidRPr="00C50A1E" w:rsidDel="00EA686B">
          <w:rPr>
            <w:rFonts w:ascii="Times New Roman" w:eastAsia="Times New Roman" w:hAnsi="Times New Roman" w:cs="Times New Roman"/>
            <w:sz w:val="24"/>
            <w:szCs w:val="24"/>
          </w:rPr>
          <w:delText>anmu,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Dingin yang kita </w:t>
      </w:r>
      <w:del w:id="25" w:author="Muhammad Radian" w:date="2021-12-16T14:51:00Z">
        <w:r w:rsidRPr="00C50A1E" w:rsidDel="00EA686B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ins w:id="26" w:author="Muhammad Radian" w:date="2021-12-16T14:51:00Z">
        <w:r w:rsidR="00EA686B">
          <w:rPr>
            <w:rFonts w:ascii="Times New Roman" w:eastAsia="Times New Roman" w:hAnsi="Times New Roman" w:cs="Times New Roman"/>
            <w:sz w:val="24"/>
            <w:szCs w:val="24"/>
          </w:rPr>
          <w:t>rasa</w:t>
        </w:r>
        <w:r w:rsidR="00EA686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ternyata tidak sedingin </w:t>
      </w:r>
      <w:del w:id="27" w:author="Muhammad Radian" w:date="2021-12-16T14:51:00Z">
        <w:r w:rsidRPr="00C50A1E" w:rsidDel="00EA686B">
          <w:rPr>
            <w:rFonts w:ascii="Times New Roman" w:eastAsia="Times New Roman" w:hAnsi="Times New Roman" w:cs="Times New Roman"/>
            <w:sz w:val="24"/>
            <w:szCs w:val="24"/>
          </w:rPr>
          <w:delText>kenyataannya, kok~</w:delText>
        </w:r>
      </w:del>
      <w:ins w:id="28" w:author="Muhammad Radian" w:date="2021-12-16T14:51:00Z">
        <w:r w:rsidR="00EA686B">
          <w:rPr>
            <w:rFonts w:ascii="Times New Roman" w:eastAsia="Times New Roman" w:hAnsi="Times New Roman" w:cs="Times New Roman"/>
            <w:sz w:val="24"/>
            <w:szCs w:val="24"/>
          </w:rPr>
          <w:t>yang kita kira</w:t>
        </w:r>
      </w:ins>
    </w:p>
    <w:p w14:paraId="10FB40B2" w14:textId="15F632A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Ternyata Ini </w:t>
      </w:r>
      <w:del w:id="29" w:author="Muhammad Radian" w:date="2021-12-16T14:51:00Z">
        <w:r w:rsidRPr="00C50A1E" w:rsidDel="00BF12B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Sebabnya...</w:delText>
        </w:r>
      </w:del>
      <w:ins w:id="30" w:author="Muhammad Radian" w:date="2021-12-16T14:51:00Z">
        <w:r w:rsidR="00BF12B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 datang, tentu kita akan lebih suka berlindung dalam ruangan saja. Ruangan yang membuat jarak kita dengan makanan makin dekat</w:t>
      </w:r>
      <w:del w:id="31" w:author="Muhammad Radian" w:date="2021-12-16T14:51:00Z">
        <w:r w:rsidRPr="00C50A1E" w:rsidDel="006C76A0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Ya, ini soal akses makanan yang jadi tak lagi berjarak</w:t>
      </w:r>
      <w:ins w:id="32" w:author="Muhammad Radian" w:date="2021-12-16T14:52:00Z">
        <w:r w:rsidR="0017476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3" w:author="Muhammad Radian" w:date="2021-12-16T14:52:00Z">
        <w:r w:rsidRPr="00C50A1E" w:rsidDel="00174769">
          <w:rPr>
            <w:rFonts w:ascii="Times New Roman" w:eastAsia="Times New Roman" w:hAnsi="Times New Roman" w:cs="Times New Roman"/>
            <w:sz w:val="24"/>
            <w:szCs w:val="24"/>
          </w:rPr>
          <w:delText>. Ehem.</w:delText>
        </w:r>
      </w:del>
    </w:p>
    <w:p w14:paraId="11ED9FEB" w14:textId="4C46537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</w:t>
      </w:r>
      <w:ins w:id="34" w:author="Muhammad Radian" w:date="2021-12-16T14:52:00Z">
        <w:r w:rsidR="00174769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ins w:id="35" w:author="Muhammad Radian" w:date="2021-12-16T14:53:00Z">
        <w:r w:rsidR="00174769">
          <w:rPr>
            <w:rFonts w:ascii="Times New Roman" w:eastAsia="Times New Roman" w:hAnsi="Times New Roman" w:cs="Times New Roman"/>
            <w:sz w:val="24"/>
            <w:szCs w:val="24"/>
          </w:rPr>
          <w:t>biskut</w:t>
        </w:r>
      </w:ins>
      <w:del w:id="36" w:author="Muhammad Radian" w:date="2021-12-16T14:52:00Z">
        <w:r w:rsidRPr="00C50A1E" w:rsidDel="00174769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del w:id="37" w:author="Muhammad Radian" w:date="2021-12-16T14:52:00Z">
        <w:r w:rsidDel="0017476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641CB723" w14:textId="7BDDC27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ins w:id="38" w:author="Muhammad Radian" w:date="2021-12-16T14:53:00Z">
        <w:r w:rsidR="00173FA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9" w:author="Muhammad Radian" w:date="2021-12-16T14:53:00Z">
        <w:r w:rsidRPr="00C50A1E" w:rsidDel="00173FAF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r w:rsidR="00173FAF" w:rsidRPr="00C50A1E">
        <w:rPr>
          <w:rFonts w:ascii="Times New Roman" w:eastAsia="Times New Roman" w:hAnsi="Times New Roman" w:cs="Times New Roman"/>
          <w:sz w:val="24"/>
          <w:szCs w:val="24"/>
        </w:rPr>
        <w:t xml:space="preserve">sebagai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bahan persediaan</w:t>
      </w:r>
      <w:ins w:id="40" w:author="Muhammad Radian" w:date="2021-12-16T14:53:00Z">
        <w:r w:rsidR="00173FA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41" w:author="Muhammad Radian" w:date="2021-12-16T14:53:00Z">
        <w:r w:rsidRPr="00C50A1E" w:rsidDel="00173FA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del w:id="42" w:author="Muhammad Radian" w:date="2021-12-16T14:53:00Z">
        <w:r w:rsidRPr="00C50A1E" w:rsidDel="00173FAF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 hujan itu membuat kita berpikir berkali-kali.</w:t>
      </w:r>
      <w:del w:id="43" w:author="Muhammad Radian" w:date="2021-12-16T14:54:00Z">
        <w:r w:rsidRPr="00C50A1E" w:rsidDel="00340B22">
          <w:rPr>
            <w:rFonts w:ascii="Times New Roman" w:eastAsia="Times New Roman" w:hAnsi="Times New Roman" w:cs="Times New Roman"/>
            <w:sz w:val="24"/>
            <w:szCs w:val="24"/>
          </w:rPr>
          <w:delText xml:space="preserve"> Akan merepotkan.</w:delText>
        </w:r>
      </w:del>
    </w:p>
    <w:p w14:paraId="3CAA9F78" w14:textId="047EFCC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</w:t>
      </w:r>
      <w:del w:id="44" w:author="Muhammad Radian" w:date="2021-12-16T14:54:00Z">
        <w:r w:rsidRPr="00C50A1E" w:rsidDel="00340B2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45" w:author="Muhammad Radian" w:date="2021-12-16T14:54:00Z">
        <w:r w:rsidR="00340B2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0B22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sering membuat</w:t>
      </w:r>
      <w:del w:id="46" w:author="Muhammad Radian" w:date="2021-12-16T14:55:00Z">
        <w:r w:rsidRPr="00C50A1E" w:rsidDel="00340B22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adalah </w:t>
      </w:r>
      <w:del w:id="47" w:author="Muhammad Radian" w:date="2021-12-16T14:55:00Z">
        <w:r w:rsidRPr="00C50A1E" w:rsidDel="00340B22">
          <w:rPr>
            <w:rFonts w:ascii="Times New Roman" w:eastAsia="Times New Roman" w:hAnsi="Times New Roman" w:cs="Times New Roman"/>
            <w:sz w:val="24"/>
            <w:szCs w:val="24"/>
          </w:rPr>
          <w:delText xml:space="preserve">pemilihan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makanan </w:t>
      </w:r>
      <w:del w:id="48" w:author="Muhammad Radian" w:date="2021-12-16T14:55:00Z">
        <w:r w:rsidRPr="00C50A1E" w:rsidDel="00340B22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ins w:id="49" w:author="Muhammad Radian" w:date="2021-12-16T14:55:00Z">
        <w:r w:rsidR="00340B22">
          <w:rPr>
            <w:rFonts w:ascii="Times New Roman" w:eastAsia="Times New Roman" w:hAnsi="Times New Roman" w:cs="Times New Roman"/>
            <w:sz w:val="24"/>
            <w:szCs w:val="24"/>
          </w:rPr>
          <w:t xml:space="preserve">kita </w:t>
        </w:r>
      </w:ins>
      <w:del w:id="50" w:author="Muhammad Radian" w:date="2021-12-16T14:55:00Z">
        <w:r w:rsidRPr="00C50A1E" w:rsidDel="00340B22">
          <w:rPr>
            <w:rFonts w:ascii="Times New Roman" w:eastAsia="Times New Roman" w:hAnsi="Times New Roman" w:cs="Times New Roman"/>
            <w:sz w:val="24"/>
            <w:szCs w:val="24"/>
          </w:rPr>
          <w:delText>tidak tahu diri</w:delText>
        </w:r>
      </w:del>
      <w:ins w:id="51" w:author="Muhammad Radian" w:date="2021-12-16T14:55:00Z">
        <w:r w:rsidR="00340B22">
          <w:rPr>
            <w:rFonts w:ascii="Times New Roman" w:eastAsia="Times New Roman" w:hAnsi="Times New Roman" w:cs="Times New Roman"/>
            <w:sz w:val="24"/>
            <w:szCs w:val="24"/>
          </w:rPr>
          <w:t>pilih</w:t>
        </w:r>
        <w:r w:rsidR="00F6304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2" w:author="Muhammad Radian" w:date="2021-12-16T14:55:00Z">
        <w:r w:rsidRPr="00C50A1E" w:rsidDel="00F63042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r w:rsidR="00F63042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penting enak, kalori belakangan</w:t>
      </w:r>
      <w:ins w:id="53" w:author="Muhammad Radian" w:date="2021-12-16T14:56:00Z">
        <w:r w:rsidR="00F6304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4" w:author="Muhammad Radian" w:date="2021-12-16T14:56:00Z">
        <w:r w:rsidRPr="00C50A1E" w:rsidDel="00F6304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78B48BB1" w14:textId="5DD1E7E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5" w:author="Muhammad Radian" w:date="2021-12-16T14:56:00Z">
        <w:r w:rsidRPr="00C50A1E" w:rsidDel="00DB5E09">
          <w:rPr>
            <w:rFonts w:ascii="Times New Roman" w:eastAsia="Times New Roman" w:hAnsi="Times New Roman" w:cs="Times New Roman"/>
            <w:sz w:val="24"/>
            <w:szCs w:val="24"/>
          </w:rPr>
          <w:delText>Coba deh,</w:delText>
        </w:r>
      </w:del>
      <w:ins w:id="56" w:author="Muhammad Radian" w:date="2021-12-16T14:56:00Z">
        <w:r w:rsidR="00DB5E09">
          <w:rPr>
            <w:rFonts w:ascii="Times New Roman" w:eastAsia="Times New Roman" w:hAnsi="Times New Roman" w:cs="Times New Roman"/>
            <w:sz w:val="24"/>
            <w:szCs w:val="24"/>
          </w:rPr>
          <w:t>Coba,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mulai </w:t>
      </w:r>
      <w:ins w:id="57" w:author="Muhammad Radian" w:date="2021-12-16T14:56:00Z">
        <w:r w:rsidR="00DB5E0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 dulu dengan memperhatikan label informasi gizi ketika kamu memakan makanan kemasan</w:t>
      </w:r>
      <w:ins w:id="58" w:author="Muhammad Radian" w:date="2021-12-16T14:56:00Z">
        <w:r w:rsidR="0035593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9" w:author="Muhammad Radian" w:date="2021-12-16T14:56:00Z">
        <w:r w:rsidRPr="00C50A1E" w:rsidDel="0035593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5937" w:rsidRPr="00C50A1E">
        <w:rPr>
          <w:rFonts w:ascii="Times New Roman" w:eastAsia="Times New Roman" w:hAnsi="Times New Roman" w:cs="Times New Roman"/>
          <w:sz w:val="24"/>
          <w:szCs w:val="24"/>
        </w:rPr>
        <w:t xml:space="preserve">atau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jika ingin </w:t>
      </w:r>
      <w:del w:id="60" w:author="Muhammad Radian" w:date="2021-12-16T14:56:00Z">
        <w:r w:rsidRPr="00C50A1E" w:rsidDel="00355937">
          <w:rPr>
            <w:rFonts w:ascii="Times New Roman" w:eastAsia="Times New Roman" w:hAnsi="Times New Roman" w:cs="Times New Roman"/>
            <w:sz w:val="24"/>
            <w:szCs w:val="24"/>
          </w:rPr>
          <w:delText>minum yang hangat-hangat</w:delText>
        </w:r>
      </w:del>
      <w:ins w:id="61" w:author="Muhammad Radian" w:date="2021-12-16T14:56:00Z">
        <w:r w:rsidR="00355937">
          <w:rPr>
            <w:rFonts w:ascii="Times New Roman" w:eastAsia="Times New Roman" w:hAnsi="Times New Roman" w:cs="Times New Roman"/>
            <w:sz w:val="24"/>
            <w:szCs w:val="24"/>
          </w:rPr>
          <w:t>minuman hangat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takar gulanya jangan </w:t>
      </w:r>
      <w:del w:id="62" w:author="Muhammad Radian" w:date="2021-12-16T14:56:00Z">
        <w:r w:rsidRPr="00C50A1E" w:rsidDel="00355937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ins w:id="63" w:author="Muhammad Radian" w:date="2021-12-16T14:56:00Z">
        <w:r w:rsidR="00355937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Sebab kamu sudah terlalu manis, kata dia</w:t>
      </w:r>
      <w:ins w:id="64" w:author="Muhammad Radian" w:date="2021-12-16T14:57:00Z">
        <w:r w:rsidR="0024679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5" w:author="Muhammad Radian" w:date="2021-12-16T14:57:00Z">
        <w:r w:rsidRPr="00C50A1E" w:rsidDel="0024679D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  <w:r w:rsidRPr="00C50A1E" w:rsidDel="0024679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416001FB" w14:textId="34825E0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</w:t>
      </w:r>
      <w:del w:id="66" w:author="Muhammad Radian" w:date="2021-12-16T14:57:00Z">
        <w:r w:rsidRPr="00C50A1E" w:rsidDel="0024679D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67" w:author="Muhammad Radian" w:date="2021-12-16T14:57:00Z">
        <w:r w:rsidR="0024679D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  <w:r w:rsidR="0024679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 badan yang lebih suka naiknya. Apalagi</w:t>
      </w:r>
      <w:ins w:id="68" w:author="Muhammad Radian" w:date="2021-12-16T14:58:00Z">
        <w:r w:rsidR="00D81120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9" w:author="Muhammad Radian" w:date="2021-12-16T14:58:00Z">
        <w:r w:rsidRPr="00C50A1E" w:rsidDel="00D8112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munculnya kaum-kaum rebahan yang kerjaannya tiduran dan hanya buka tutup media sosial atau pura-pura sibuk padahal tidak ada yang </w:t>
      </w:r>
      <w:del w:id="70" w:author="Muhammad Radian" w:date="2021-12-16T14:58:00Z">
        <w:r w:rsidRPr="006A5DD8" w:rsidDel="006A5DD8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71" w:author="Muhammad Radian" w:date="2021-12-16T14:5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nge-</w:delText>
        </w:r>
      </w:del>
      <w:r w:rsidRPr="006A5DD8">
        <w:rPr>
          <w:rFonts w:ascii="Times New Roman" w:eastAsia="Times New Roman" w:hAnsi="Times New Roman" w:cs="Times New Roman"/>
          <w:i/>
          <w:iCs/>
          <w:sz w:val="24"/>
          <w:szCs w:val="24"/>
          <w:rPrChange w:id="72" w:author="Muhammad Radian" w:date="2021-12-16T14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B38DD9E" w14:textId="1104C77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</w:t>
      </w:r>
      <w:ins w:id="73" w:author="Muhammad Radian" w:date="2021-12-16T14:58:00Z">
        <w:r w:rsidR="002E19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4" w:author="Muhammad Radian" w:date="2021-12-16T14:58:00Z">
        <w:r w:rsidRPr="00C50A1E" w:rsidDel="002E19F8">
          <w:rPr>
            <w:rFonts w:ascii="Times New Roman" w:eastAsia="Times New Roman" w:hAnsi="Times New Roman" w:cs="Times New Roman"/>
            <w:sz w:val="24"/>
            <w:szCs w:val="24"/>
          </w:rPr>
          <w:delText xml:space="preserve">-lemak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seharusnya dibakar jadi </w:t>
      </w:r>
      <w:del w:id="75" w:author="Muhammad Radian" w:date="2021-12-16T14:59:00Z">
        <w:r w:rsidRPr="00C50A1E" w:rsidDel="002E19F8">
          <w:rPr>
            <w:rFonts w:ascii="Times New Roman" w:eastAsia="Times New Roman" w:hAnsi="Times New Roman" w:cs="Times New Roman"/>
            <w:sz w:val="24"/>
            <w:szCs w:val="24"/>
          </w:rPr>
          <w:delText>memilih ikut</w:delText>
        </w:r>
        <w:r w:rsidDel="002E19F8">
          <w:rPr>
            <w:rFonts w:ascii="Times New Roman" w:eastAsia="Times New Roman" w:hAnsi="Times New Roman" w:cs="Times New Roman"/>
            <w:sz w:val="24"/>
            <w:szCs w:val="24"/>
          </w:rPr>
          <w:delText>an mager saja</w:delText>
        </w:r>
      </w:del>
      <w:ins w:id="76" w:author="Muhammad Radian" w:date="2021-12-16T14:59:00Z">
        <w:r w:rsidR="002E19F8">
          <w:rPr>
            <w:rFonts w:ascii="Times New Roman" w:eastAsia="Times New Roman" w:hAnsi="Times New Roman" w:cs="Times New Roman"/>
            <w:sz w:val="24"/>
            <w:szCs w:val="24"/>
          </w:rPr>
          <w:t>hanya mengendap</w:t>
        </w:r>
      </w:ins>
      <w:ins w:id="77" w:author="Muhammad Radian" w:date="2021-12-16T15:00:00Z">
        <w:r w:rsidR="002E19F8">
          <w:rPr>
            <w:rFonts w:ascii="Times New Roman" w:eastAsia="Times New Roman" w:hAnsi="Times New Roman" w:cs="Times New Roman"/>
            <w:sz w:val="24"/>
            <w:szCs w:val="24"/>
          </w:rPr>
          <w:t>, tersimpan ditubuhmu.</w:t>
        </w:r>
      </w:ins>
      <w:del w:id="78" w:author="Muhammad Radian" w:date="2021-12-16T15:00:00Z">
        <w:r w:rsidDel="002E19F8">
          <w:rPr>
            <w:rFonts w:ascii="Times New Roman" w:eastAsia="Times New Roman" w:hAnsi="Times New Roman" w:cs="Times New Roman"/>
            <w:sz w:val="24"/>
            <w:szCs w:val="24"/>
          </w:rPr>
          <w:delText>. Jadi simpanan di</w:delText>
        </w:r>
        <w:r w:rsidRPr="00C50A1E" w:rsidDel="002E19F8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</w:p>
    <w:p w14:paraId="6F9AAB4C" w14:textId="36FE869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 salahkan hujan</w:t>
      </w:r>
      <w:del w:id="79" w:author="Muhammad Radian" w:date="2021-12-16T15:00:00Z">
        <w:r w:rsidRPr="00C50A1E" w:rsidDel="002E19F8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nafsu makan ini </w:t>
      </w:r>
      <w:del w:id="80" w:author="Muhammad Radian" w:date="2021-12-16T15:02:00Z">
        <w:r w:rsidRPr="00C50A1E" w:rsidDel="0058327C">
          <w:rPr>
            <w:rFonts w:ascii="Times New Roman" w:eastAsia="Times New Roman" w:hAnsi="Times New Roman" w:cs="Times New Roman"/>
            <w:sz w:val="24"/>
            <w:szCs w:val="24"/>
          </w:rPr>
          <w:delText>lebih banyak salahnya di kamu</w:delText>
        </w:r>
      </w:del>
      <w:ins w:id="81" w:author="Muhammad Radian" w:date="2021-12-16T15:02:00Z">
        <w:r w:rsidR="0058327C">
          <w:rPr>
            <w:rFonts w:ascii="Times New Roman" w:eastAsia="Times New Roman" w:hAnsi="Times New Roman" w:cs="Times New Roman"/>
            <w:sz w:val="24"/>
            <w:szCs w:val="24"/>
          </w:rPr>
          <w:t>karena kesalahanmu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1BAA6598" w14:textId="116AB4D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</w:t>
      </w:r>
      <w:del w:id="82" w:author="Muhammad Radian" w:date="2021-12-16T15:02:00Z">
        <w:r w:rsidRPr="00C50A1E" w:rsidDel="002645A5">
          <w:rPr>
            <w:rFonts w:ascii="Times New Roman" w:eastAsia="Times New Roman" w:hAnsi="Times New Roman" w:cs="Times New Roman"/>
            <w:sz w:val="24"/>
            <w:szCs w:val="24"/>
          </w:rPr>
          <w:delText xml:space="preserve"> HAHA. </w:delText>
        </w:r>
      </w:del>
    </w:p>
    <w:p w14:paraId="730829B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1B3660B3" w14:textId="77777777" w:rsidR="00927764" w:rsidRPr="00C50A1E" w:rsidRDefault="00927764" w:rsidP="00927764"/>
    <w:p w14:paraId="1028847A" w14:textId="77777777" w:rsidR="00927764" w:rsidRPr="005A045A" w:rsidRDefault="00927764" w:rsidP="00927764">
      <w:pPr>
        <w:rPr>
          <w:i/>
        </w:rPr>
      </w:pPr>
    </w:p>
    <w:p w14:paraId="7D6F00CD" w14:textId="33C2884B" w:rsidR="00927764" w:rsidRPr="00BD2AAF" w:rsidRDefault="00927764" w:rsidP="00927764">
      <w:pPr>
        <w:rPr>
          <w:rFonts w:ascii="Cambria" w:hAnsi="Cambria"/>
          <w:iCs/>
          <w:sz w:val="18"/>
          <w:szCs w:val="18"/>
          <w:rPrChange w:id="83" w:author="Muhammad Radian" w:date="2021-12-16T15:03:00Z">
            <w:rPr>
              <w:rFonts w:ascii="Cambria" w:hAnsi="Cambria"/>
              <w:i/>
              <w:sz w:val="18"/>
              <w:szCs w:val="18"/>
            </w:rPr>
          </w:rPrChange>
        </w:rPr>
      </w:pPr>
      <w:r w:rsidRPr="00BD2AAF">
        <w:rPr>
          <w:rFonts w:ascii="Cambria" w:hAnsi="Cambria"/>
          <w:i/>
          <w:sz w:val="18"/>
          <w:szCs w:val="18"/>
        </w:rPr>
        <w:t xml:space="preserve">Sumber: </w:t>
      </w:r>
      <w:r w:rsidR="0043735F" w:rsidRPr="00BD2AAF">
        <w:fldChar w:fldCharType="begin"/>
      </w:r>
      <w:r w:rsidR="0043735F" w:rsidRPr="00BD2AAF">
        <w:instrText xml:space="preserve"> HYPERLINK "https://www.kompasiana.com/listhiahr/5e11e59a097f367b4a413222/hujan-turun-berat-badan-naik?page=all" \l "section1</w:instrText>
      </w:r>
      <w:r w:rsidR="0043735F" w:rsidRPr="00BD2AAF">
        <w:instrText xml:space="preserve">" </w:instrText>
      </w:r>
      <w:r w:rsidR="0043735F" w:rsidRPr="00BD2AAF">
        <w:fldChar w:fldCharType="separate"/>
      </w:r>
      <w:r w:rsidRPr="00BD2AAF">
        <w:rPr>
          <w:rStyle w:val="Hyperlink"/>
          <w:rFonts w:ascii="Cambria" w:hAnsi="Cambria"/>
          <w:i/>
          <w:color w:val="auto"/>
          <w:sz w:val="18"/>
          <w:szCs w:val="18"/>
          <w:u w:val="none"/>
          <w:rPrChange w:id="84" w:author="Muhammad Radian" w:date="2021-12-16T15:03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t>https://www.kompasiana.com/listhiahr/5e11e59a097f367b4a413222/hujan-turun-berat-badan-naik?page=all#section1</w:t>
      </w:r>
      <w:r w:rsidR="0043735F" w:rsidRPr="00BD2AAF">
        <w:rPr>
          <w:rStyle w:val="Hyperlink"/>
          <w:rFonts w:ascii="Cambria" w:hAnsi="Cambria"/>
          <w:i/>
          <w:color w:val="auto"/>
          <w:sz w:val="18"/>
          <w:szCs w:val="18"/>
          <w:u w:val="none"/>
          <w:rPrChange w:id="85" w:author="Muhammad Radian" w:date="2021-12-16T15:03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fldChar w:fldCharType="end"/>
      </w:r>
      <w:ins w:id="86" w:author="Muhammad Radian" w:date="2021-12-16T15:03:00Z">
        <w:r w:rsidR="00BD2AAF" w:rsidRPr="00BD2AAF">
          <w:rPr>
            <w:rStyle w:val="Hyperlink"/>
            <w:rFonts w:ascii="Cambria" w:hAnsi="Cambria"/>
            <w:iCs/>
            <w:color w:val="auto"/>
            <w:sz w:val="18"/>
            <w:szCs w:val="18"/>
            <w:u w:val="none"/>
            <w:rPrChange w:id="87" w:author="Muhammad Radian" w:date="2021-12-16T15:03:00Z">
              <w:rPr>
                <w:rStyle w:val="Hyperlink"/>
                <w:rFonts w:ascii="Cambria" w:hAnsi="Cambria"/>
                <w:iCs/>
                <w:sz w:val="18"/>
                <w:szCs w:val="18"/>
              </w:rPr>
            </w:rPrChange>
          </w:rPr>
          <w:t xml:space="preserve">. </w:t>
        </w:r>
        <w:r w:rsidR="00BD2AAF">
          <w:rPr>
            <w:rStyle w:val="Hyperlink"/>
            <w:rFonts w:ascii="Cambria" w:hAnsi="Cambria"/>
            <w:iCs/>
            <w:color w:val="auto"/>
            <w:sz w:val="18"/>
            <w:szCs w:val="18"/>
            <w:u w:val="none"/>
          </w:rPr>
          <w:t xml:space="preserve">Diaksise: </w:t>
        </w:r>
      </w:ins>
      <w:moveToRangeStart w:id="88" w:author="Muhammad Radian" w:date="2021-12-16T15:03:00Z" w:name="move90559412"/>
      <w:r w:rsidR="00BD2AAF" w:rsidRPr="00BD2AAF">
        <w:rPr>
          <w:rStyle w:val="Hyperlink"/>
          <w:rFonts w:ascii="Cambria" w:hAnsi="Cambria"/>
          <w:iCs/>
          <w:color w:val="auto"/>
          <w:sz w:val="18"/>
          <w:szCs w:val="18"/>
          <w:u w:val="none"/>
          <w:rPrChange w:id="89" w:author="Muhammad Radian" w:date="2021-12-16T15:03:00Z">
            <w:rPr>
              <w:rStyle w:val="Hyperlink"/>
              <w:rFonts w:ascii="Cambria" w:hAnsi="Cambria"/>
              <w:iCs/>
              <w:sz w:val="18"/>
              <w:szCs w:val="18"/>
            </w:rPr>
          </w:rPrChange>
        </w:rPr>
        <w:t xml:space="preserve">5 Januari 2020   20:48 Diperbarui: 6 Januari 2020   </w:t>
      </w:r>
      <w:proofErr w:type="gramStart"/>
      <w:r w:rsidR="00BD2AAF" w:rsidRPr="00BD2AAF">
        <w:rPr>
          <w:rStyle w:val="Hyperlink"/>
          <w:rFonts w:ascii="Cambria" w:hAnsi="Cambria"/>
          <w:iCs/>
          <w:color w:val="auto"/>
          <w:sz w:val="18"/>
          <w:szCs w:val="18"/>
          <w:u w:val="none"/>
          <w:rPrChange w:id="90" w:author="Muhammad Radian" w:date="2021-12-16T15:03:00Z">
            <w:rPr>
              <w:rStyle w:val="Hyperlink"/>
              <w:rFonts w:ascii="Cambria" w:hAnsi="Cambria"/>
              <w:iCs/>
              <w:sz w:val="18"/>
              <w:szCs w:val="18"/>
            </w:rPr>
          </w:rPrChange>
        </w:rPr>
        <w:t>05:43  61</w:t>
      </w:r>
      <w:proofErr w:type="gramEnd"/>
      <w:r w:rsidR="00BD2AAF" w:rsidRPr="00BD2AAF">
        <w:rPr>
          <w:rStyle w:val="Hyperlink"/>
          <w:rFonts w:ascii="Cambria" w:hAnsi="Cambria"/>
          <w:iCs/>
          <w:color w:val="auto"/>
          <w:sz w:val="18"/>
          <w:szCs w:val="18"/>
          <w:u w:val="none"/>
          <w:rPrChange w:id="91" w:author="Muhammad Radian" w:date="2021-12-16T15:03:00Z">
            <w:rPr>
              <w:rStyle w:val="Hyperlink"/>
              <w:rFonts w:ascii="Cambria" w:hAnsi="Cambria"/>
              <w:iCs/>
              <w:sz w:val="18"/>
              <w:szCs w:val="18"/>
            </w:rPr>
          </w:rPrChange>
        </w:rPr>
        <w:t xml:space="preserve">  10 3</w:t>
      </w:r>
      <w:moveToRangeEnd w:id="88"/>
    </w:p>
    <w:p w14:paraId="267EB96D" w14:textId="77777777" w:rsidR="00924DF5" w:rsidRPr="00BD2AAF" w:rsidRDefault="00924DF5"/>
    <w:sectPr w:rsidR="00924DF5" w:rsidRPr="00BD2AAF" w:rsidSect="00927764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B73A8" w14:textId="77777777" w:rsidR="0043735F" w:rsidRDefault="0043735F">
      <w:r>
        <w:separator/>
      </w:r>
    </w:p>
  </w:endnote>
  <w:endnote w:type="continuationSeparator" w:id="0">
    <w:p w14:paraId="421C81BA" w14:textId="77777777" w:rsidR="0043735F" w:rsidRDefault="00437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0BEA3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6CCE67A7" w14:textId="77777777" w:rsidR="00941E77" w:rsidRDefault="0043735F">
    <w:pPr>
      <w:pStyle w:val="Footer"/>
    </w:pPr>
  </w:p>
  <w:p w14:paraId="456B55D9" w14:textId="77777777" w:rsidR="00941E77" w:rsidRDefault="00437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27B7D" w14:textId="77777777" w:rsidR="0043735F" w:rsidRDefault="0043735F">
      <w:r>
        <w:separator/>
      </w:r>
    </w:p>
  </w:footnote>
  <w:footnote w:type="continuationSeparator" w:id="0">
    <w:p w14:paraId="67912F8B" w14:textId="77777777" w:rsidR="0043735F" w:rsidRDefault="00437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hammad Radian">
    <w15:presenceInfo w15:providerId="Windows Live" w15:userId="f27c9a4d834a3e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0401B"/>
    <w:rsid w:val="0012251A"/>
    <w:rsid w:val="00173FAF"/>
    <w:rsid w:val="00174769"/>
    <w:rsid w:val="0024679D"/>
    <w:rsid w:val="002645A5"/>
    <w:rsid w:val="002E19F8"/>
    <w:rsid w:val="003005C3"/>
    <w:rsid w:val="00340B22"/>
    <w:rsid w:val="00355937"/>
    <w:rsid w:val="0042167F"/>
    <w:rsid w:val="004268F3"/>
    <w:rsid w:val="0043735F"/>
    <w:rsid w:val="0058327C"/>
    <w:rsid w:val="006A5DD8"/>
    <w:rsid w:val="006C76A0"/>
    <w:rsid w:val="007E6944"/>
    <w:rsid w:val="00924DF5"/>
    <w:rsid w:val="00927764"/>
    <w:rsid w:val="00A95AB5"/>
    <w:rsid w:val="00BD2AAF"/>
    <w:rsid w:val="00BF12B8"/>
    <w:rsid w:val="00C92FC6"/>
    <w:rsid w:val="00D81120"/>
    <w:rsid w:val="00DB5E09"/>
    <w:rsid w:val="00E00C1C"/>
    <w:rsid w:val="00EA686B"/>
    <w:rsid w:val="00F63042"/>
    <w:rsid w:val="00FC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EAAF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300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Radian</cp:lastModifiedBy>
  <cp:revision>21</cp:revision>
  <dcterms:created xsi:type="dcterms:W3CDTF">2020-07-24T23:46:00Z</dcterms:created>
  <dcterms:modified xsi:type="dcterms:W3CDTF">2021-12-16T08:03:00Z</dcterms:modified>
</cp:coreProperties>
</file>