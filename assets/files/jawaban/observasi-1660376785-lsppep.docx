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AA7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4AD1E9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7BE5B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C2798C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61D168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4F746F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D6B25F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BB21F14" wp14:editId="5B5F2BE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18B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FCA6B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3960485" w14:textId="7AA6E2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Agnira" w:date="2022-08-13T14:33:00Z">
        <w:r w:rsidRPr="00C50A1E" w:rsidDel="0067360D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Agnira" w:date="2022-08-13T14:33:00Z">
        <w:r w:rsidRPr="00C50A1E" w:rsidDel="0067360D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Agnira" w:date="2022-08-13T14:33:00Z">
        <w:r w:rsidRPr="00C50A1E" w:rsidDel="0067360D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penciuman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381784" w14:textId="34D844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3" w:author="Agnira" w:date="2022-08-13T14:34:00Z">
        <w:r w:rsidRPr="00C50A1E" w:rsidDel="0067360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" w:author="Agnira" w:date="2022-08-13T14:34:00Z">
        <w:r w:rsidR="0067360D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67360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Agnira" w:date="2022-08-13T14:34:00Z">
        <w:r w:rsidRPr="00C50A1E" w:rsidDel="0067360D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proofErr w:type="spellStart"/>
      <w:ins w:id="6" w:author="Agnira" w:date="2022-08-13T14:34:00Z">
        <w:r w:rsidR="0067360D">
          <w:rPr>
            <w:rFonts w:ascii="Times New Roman" w:eastAsia="Times New Roman" w:hAnsi="Times New Roman" w:cs="Times New Roman"/>
            <w:sz w:val="24"/>
            <w:szCs w:val="24"/>
          </w:rPr>
          <w:t>meski</w:t>
        </w:r>
        <w:proofErr w:type="spellEnd"/>
        <w:r w:rsidR="006736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Agnira" w:date="2022-08-13T14:34:00Z">
        <w:r w:rsidDel="0067360D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8" w:author="Agnira" w:date="2022-08-13T14:34:00Z">
        <w:r w:rsidR="0067360D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6736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del w:id="9" w:author="Agnira" w:date="2022-08-13T14:35:00Z">
        <w:r w:rsidRPr="00C50A1E" w:rsidDel="0067360D">
          <w:rPr>
            <w:rFonts w:ascii="Times New Roman" w:eastAsia="Times New Roman" w:hAnsi="Times New Roman" w:cs="Times New Roman"/>
            <w:sz w:val="24"/>
            <w:szCs w:val="24"/>
          </w:rPr>
          <w:delText xml:space="preserve">. Sudah sangat terasa 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0" w:author="Agnira" w:date="2022-08-13T14:44:00Z">
        <w:r w:rsidR="0034756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Agnira" w:date="2022-08-13T14:34:00Z">
        <w:r w:rsidRPr="00C50A1E" w:rsidDel="0067360D">
          <w:rPr>
            <w:rFonts w:ascii="Times New Roman" w:eastAsia="Times New Roman" w:hAnsi="Times New Roman" w:cs="Times New Roman"/>
            <w:sz w:val="24"/>
            <w:szCs w:val="24"/>
          </w:rPr>
          <w:delText>kita.</w:delText>
        </w:r>
      </w:del>
    </w:p>
    <w:p w14:paraId="7BEAFB71" w14:textId="7C8E67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ins w:id="12" w:author="Agnira" w:date="2022-08-13T14:35:00Z">
        <w:r w:rsidR="0067360D">
          <w:rPr>
            <w:rFonts w:ascii="Times New Roman" w:eastAsia="Times New Roman" w:hAnsi="Times New Roman" w:cs="Times New Roman"/>
            <w:sz w:val="24"/>
            <w:szCs w:val="24"/>
          </w:rPr>
          <w:t>Contohnya</w:t>
        </w:r>
        <w:proofErr w:type="spellEnd"/>
        <w:r w:rsidR="0067360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3" w:author="Agnira" w:date="2022-08-13T14:35:00Z">
        <w:r w:rsidRPr="00C50A1E" w:rsidDel="0067360D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ins w:id="14" w:author="Agnira" w:date="2022-08-13T14:35:00Z">
        <w:r w:rsidR="006736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360D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="006736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BD0BC0" w14:textId="71B40C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gnira" w:date="2022-08-13T14:35:00Z">
        <w:r w:rsidDel="008839CB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8839CB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ins w:id="16" w:author="Agnira" w:date="2022-08-13T14:36:00Z">
        <w:r w:rsidR="008839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</w:ins>
      <w:del w:id="17" w:author="Agnira" w:date="2022-08-13T14:35:00Z">
        <w:r w:rsidRPr="00C50A1E" w:rsidDel="008839C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78753A" w14:textId="582F09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ins w:id="18" w:author="Agnira" w:date="2022-08-13T14:36:00Z">
        <w:r w:rsidR="008839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>menyantap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61FEA" w14:textId="162F5B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Agnira" w:date="2022-08-13T14:36:00Z">
        <w:r w:rsidRPr="00C50A1E" w:rsidDel="008839C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67344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1108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8AB852" w14:textId="7A1977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20"/>
      <w:proofErr w:type="spellEnd"/>
      <w:del w:id="21" w:author="Agnira" w:date="2022-08-13T14:37:00Z">
        <w:r w:rsidRPr="00C50A1E" w:rsidDel="008839CB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22" w:author="Agnira" w:date="2022-08-13T14:37:00Z">
        <w:r w:rsidR="008839C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commentRangeEnd w:id="20"/>
      <w:ins w:id="23" w:author="Agnira" w:date="2022-08-13T14:38:00Z">
        <w:r w:rsidR="008839CB">
          <w:rPr>
            <w:rStyle w:val="CommentReference"/>
          </w:rPr>
          <w:commentReference w:id="20"/>
        </w:r>
      </w:ins>
    </w:p>
    <w:p w14:paraId="13CE0F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D7E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92DB5DA" w14:textId="1ED2B72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commentRangeStart w:id="2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4"/>
      <w:r w:rsidR="008839CB">
        <w:rPr>
          <w:rStyle w:val="CommentReference"/>
        </w:rPr>
        <w:commentReference w:id="24"/>
      </w:r>
      <w:ins w:id="25" w:author="Agnira" w:date="2022-08-13T14:39:00Z">
        <w:r w:rsidR="008839C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26" w:author="Agnira" w:date="2022-08-13T14:39:00Z">
        <w:r w:rsidRPr="00C50A1E" w:rsidDel="008839CB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ins w:id="27" w:author="Agnira" w:date="2022-08-13T14:39:00Z">
        <w:r w:rsidR="008839CB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r w:rsidR="008839C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28" w:author="Agnira" w:date="2022-08-13T14:39:00Z">
        <w:r w:rsidRPr="00C50A1E" w:rsidDel="008839CB">
          <w:rPr>
            <w:rFonts w:ascii="Times New Roman" w:eastAsia="Times New Roman" w:hAnsi="Times New Roman" w:cs="Times New Roman"/>
            <w:sz w:val="24"/>
            <w:szCs w:val="24"/>
          </w:rPr>
          <w:delText>. Akan merepotkan.</w:delText>
        </w:r>
      </w:del>
    </w:p>
    <w:p w14:paraId="79A64DF9" w14:textId="0A1764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ins w:id="29" w:author="Agnira" w:date="2022-08-13T14:40:00Z">
        <w:r w:rsidR="008839CB">
          <w:rPr>
            <w:rFonts w:ascii="Times New Roman" w:eastAsia="Times New Roman" w:hAnsi="Times New Roman" w:cs="Times New Roman"/>
            <w:sz w:val="24"/>
            <w:szCs w:val="24"/>
          </w:rPr>
          <w:t>Tetapi,yang</w:t>
        </w:r>
        <w:proofErr w:type="spellEnd"/>
        <w:proofErr w:type="gramEnd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>pemilihan</w:t>
        </w:r>
        <w:proofErr w:type="spellEnd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39CB">
          <w:rPr>
            <w:rFonts w:ascii="Times New Roman" w:eastAsia="Times New Roman" w:hAnsi="Times New Roman" w:cs="Times New Roman"/>
            <w:sz w:val="24"/>
            <w:szCs w:val="24"/>
          </w:rPr>
          <w:t>enak</w:t>
        </w:r>
      </w:ins>
      <w:proofErr w:type="spellEnd"/>
      <w:ins w:id="30" w:author="Agnira" w:date="2022-08-13T14:41:00Z">
        <w:r w:rsidR="008C51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>tanpa</w:t>
        </w:r>
        <w:proofErr w:type="spellEnd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>memikirkan</w:t>
        </w:r>
        <w:proofErr w:type="spellEnd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31" w:author="Agnira" w:date="2022-08-13T14:41:00Z">
        <w:r w:rsidRPr="00C50A1E" w:rsidDel="008C51F2">
          <w:rPr>
            <w:rFonts w:ascii="Times New Roman" w:eastAsia="Times New Roman" w:hAnsi="Times New Roman" w:cs="Times New Roman"/>
            <w:sz w:val="24"/>
            <w:szCs w:val="24"/>
          </w:rPr>
          <w:delText>Yang sering membuatnya salah adalah pemilihan makanan kita yang tidak tahu diri. Yang penting enak, kalori belakangan?</w:delText>
        </w:r>
      </w:del>
    </w:p>
    <w:p w14:paraId="7C0A4B3B" w14:textId="5E196FC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del w:id="32" w:author="Agnira" w:date="2022-08-13T14:41:00Z">
        <w:r w:rsidRPr="00C50A1E" w:rsidDel="008C51F2">
          <w:rPr>
            <w:rFonts w:ascii="Times New Roman" w:eastAsia="Times New Roman" w:hAnsi="Times New Roman" w:cs="Times New Roman"/>
            <w:sz w:val="24"/>
            <w:szCs w:val="24"/>
          </w:rPr>
          <w:delText>hangat,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3" w:author="Agnira" w:date="2022-08-13T14:41:00Z">
        <w:r w:rsidR="008C51F2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ins w:id="34" w:author="Agnira" w:date="2022-08-13T14:42:00Z">
        <w:r w:rsidR="008C51F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35" w:author="Agnira" w:date="2022-08-13T14:42:00Z">
        <w:r w:rsidRPr="00C50A1E" w:rsidDel="008C51F2">
          <w:rPr>
            <w:rFonts w:ascii="Times New Roman" w:eastAsia="Times New Roman" w:hAnsi="Times New Roman" w:cs="Times New Roman"/>
            <w:sz w:val="24"/>
            <w:szCs w:val="24"/>
          </w:rPr>
          <w:delText xml:space="preserve">kelebihan.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1F5075A" w14:textId="0E808C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36" w:author="Agnira" w:date="2022-08-13T14:42:00Z">
        <w:r w:rsidRPr="00C50A1E" w:rsidDel="008C51F2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37" w:author="Agnira" w:date="2022-08-13T14:42:00Z">
        <w:r w:rsidRPr="00C50A1E" w:rsidDel="008C51F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Agnira" w:date="2022-08-13T14:43:00Z">
        <w:r w:rsidRPr="00C50A1E" w:rsidDel="008C51F2">
          <w:rPr>
            <w:rFonts w:ascii="Times New Roman" w:eastAsia="Times New Roman" w:hAnsi="Times New Roman" w:cs="Times New Roman"/>
            <w:sz w:val="24"/>
            <w:szCs w:val="24"/>
          </w:rPr>
          <w:delText xml:space="preserve">dan hanya </w:delText>
        </w:r>
      </w:del>
      <w:ins w:id="39" w:author="Agnira" w:date="2022-08-13T14:43:00Z">
        <w:r w:rsidR="008C51F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027D7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37D2808" w14:textId="27F13E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Agnira" w:date="2022-08-13T14:43:00Z">
        <w:r w:rsidDel="008C51F2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8C51F2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proofErr w:type="spellStart"/>
      <w:ins w:id="41" w:author="Agnira" w:date="2022-08-13T14:43:00Z">
        <w:r w:rsidR="008C51F2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C51F2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  <w:proofErr w:type="spellEnd"/>
        <w:r w:rsidR="008C51F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7585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E880FB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4CF245D" w14:textId="77777777" w:rsidR="00927764" w:rsidRPr="00C50A1E" w:rsidRDefault="00927764" w:rsidP="00927764"/>
    <w:p w14:paraId="09B2D190" w14:textId="77777777" w:rsidR="00927764" w:rsidRPr="005A045A" w:rsidRDefault="00927764" w:rsidP="00927764">
      <w:pPr>
        <w:rPr>
          <w:i/>
        </w:rPr>
      </w:pPr>
    </w:p>
    <w:p w14:paraId="2C1E499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0FB171B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Agnira" w:date="2022-08-13T14:38:00Z" w:initials="U">
    <w:p w14:paraId="6A4CBAF4" w14:textId="28BD763F" w:rsidR="008839CB" w:rsidRDefault="008839CB">
      <w:pPr>
        <w:pStyle w:val="CommentText"/>
      </w:pPr>
      <w:r>
        <w:rPr>
          <w:rStyle w:val="CommentReference"/>
        </w:rPr>
        <w:annotationRef/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</w:comment>
  <w:comment w:id="24" w:author="Agnira" w:date="2022-08-13T14:38:00Z" w:initials="U">
    <w:p w14:paraId="64AF0712" w14:textId="664DD062" w:rsidR="008839CB" w:rsidRDefault="008839CB">
      <w:pPr>
        <w:pStyle w:val="CommentText"/>
      </w:pPr>
      <w:r>
        <w:rPr>
          <w:rStyle w:val="CommentReference"/>
        </w:rPr>
        <w:annotationRef/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4CBAF4" w15:done="0"/>
  <w15:commentEx w15:paraId="64AF07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235D1" w16cex:dateUtc="2022-08-13T07:38:00Z"/>
  <w16cex:commentExtensible w16cex:durableId="26A23600" w16cex:dateUtc="2022-08-13T0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4CBAF4" w16cid:durableId="26A235D1"/>
  <w16cid:commentId w16cid:paraId="64AF0712" w16cid:durableId="26A236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86D9D" w14:textId="77777777" w:rsidR="00470B6A" w:rsidRDefault="00470B6A">
      <w:r>
        <w:separator/>
      </w:r>
    </w:p>
  </w:endnote>
  <w:endnote w:type="continuationSeparator" w:id="0">
    <w:p w14:paraId="04E944CC" w14:textId="77777777" w:rsidR="00470B6A" w:rsidRDefault="0047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7E1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8F718F7" w14:textId="77777777" w:rsidR="00941E77" w:rsidRDefault="00000000">
    <w:pPr>
      <w:pStyle w:val="Footer"/>
    </w:pPr>
  </w:p>
  <w:p w14:paraId="1A85B44B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69C3" w14:textId="77777777" w:rsidR="00470B6A" w:rsidRDefault="00470B6A">
      <w:r>
        <w:separator/>
      </w:r>
    </w:p>
  </w:footnote>
  <w:footnote w:type="continuationSeparator" w:id="0">
    <w:p w14:paraId="2DAEEA1E" w14:textId="77777777" w:rsidR="00470B6A" w:rsidRDefault="0047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4084">
    <w:abstractNumId w:val="0"/>
  </w:num>
  <w:num w:numId="2" w16cid:durableId="685443271">
    <w:abstractNumId w:val="2"/>
  </w:num>
  <w:num w:numId="3" w16cid:durableId="227572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nira">
    <w15:presenceInfo w15:providerId="None" w15:userId="Agn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6165E"/>
    <w:rsid w:val="00347563"/>
    <w:rsid w:val="0042167F"/>
    <w:rsid w:val="00470B6A"/>
    <w:rsid w:val="0067360D"/>
    <w:rsid w:val="008839CB"/>
    <w:rsid w:val="008C51F2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162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67360D"/>
  </w:style>
  <w:style w:type="character" w:styleId="CommentReference">
    <w:name w:val="annotation reference"/>
    <w:basedOn w:val="DefaultParagraphFont"/>
    <w:uiPriority w:val="99"/>
    <w:semiHidden/>
    <w:unhideWhenUsed/>
    <w:rsid w:val="00883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9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Agnira</cp:lastModifiedBy>
  <cp:revision>2</cp:revision>
  <dcterms:created xsi:type="dcterms:W3CDTF">2022-08-13T07:45:00Z</dcterms:created>
  <dcterms:modified xsi:type="dcterms:W3CDTF">2022-08-13T07:45:00Z</dcterms:modified>
</cp:coreProperties>
</file>