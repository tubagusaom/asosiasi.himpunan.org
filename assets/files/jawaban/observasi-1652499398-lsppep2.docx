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5A28F"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0CFA3353"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758FB5CA" w14:textId="77777777" w:rsidR="00125355" w:rsidRPr="001D038C" w:rsidRDefault="00125355" w:rsidP="00125355">
      <w:pPr>
        <w:spacing w:after="0"/>
        <w:jc w:val="center"/>
        <w:rPr>
          <w:rFonts w:ascii="Minion Pro" w:hAnsi="Minion Pro"/>
          <w:b/>
          <w:sz w:val="36"/>
          <w:szCs w:val="36"/>
        </w:rPr>
      </w:pPr>
    </w:p>
    <w:p w14:paraId="253E00E4"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522F0296" w14:textId="77777777" w:rsidTr="00821BA2">
        <w:tc>
          <w:tcPr>
            <w:tcW w:w="9350" w:type="dxa"/>
          </w:tcPr>
          <w:p w14:paraId="56B50411"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7969E6D3"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14:paraId="6EC92702" w14:textId="1CD7340B" w:rsidR="00125355" w:rsidRPr="00EC6F38" w:rsidRDefault="00AA0C47" w:rsidP="00821BA2">
            <w:pPr>
              <w:spacing w:before="100" w:beforeAutospacing="1" w:after="100" w:afterAutospacing="1" w:line="240" w:lineRule="auto"/>
              <w:contextualSpacing w:val="0"/>
              <w:rPr>
                <w:rFonts w:ascii="Times New Roman" w:eastAsia="Times New Roman" w:hAnsi="Times New Roman" w:cs="Times New Roman"/>
                <w:szCs w:val="24"/>
              </w:rPr>
            </w:pPr>
            <w:ins w:id="0" w:author="Asus" w:date="2022-05-14T09:54:00Z">
              <w:r>
                <w:rPr>
                  <w:rFonts w:ascii="Times New Roman" w:eastAsia="Times New Roman" w:hAnsi="Times New Roman" w:cs="Times New Roman"/>
                  <w:szCs w:val="24"/>
                </w:rPr>
                <w:t xml:space="preserve">        </w:t>
              </w:r>
            </w:ins>
            <w:r w:rsidR="00125355" w:rsidRPr="00EC6F38">
              <w:rPr>
                <w:rFonts w:ascii="Times New Roman" w:eastAsia="Times New Roman" w:hAnsi="Times New Roman" w:cs="Times New Roman"/>
                <w:szCs w:val="24"/>
              </w:rPr>
              <w:t xml:space="preserve">Pada zaman ini kita berada pada zona industri yang sangat extream. Industri yang tiap menit bahkan detik dia akan berubah semakin maju, yang sering kita sebut dengan </w:t>
            </w:r>
            <w:ins w:id="1" w:author="Asus" w:date="2022-05-14T09:49:00Z">
              <w:r w:rsidR="0011187B">
                <w:rPr>
                  <w:rFonts w:ascii="Times New Roman" w:eastAsia="Times New Roman" w:hAnsi="Times New Roman" w:cs="Times New Roman"/>
                  <w:szCs w:val="24"/>
                </w:rPr>
                <w:t>R</w:t>
              </w:r>
            </w:ins>
            <w:del w:id="2" w:author="Asus" w:date="2022-05-14T09:49:00Z">
              <w:r w:rsidR="00125355" w:rsidRPr="00EC6F38" w:rsidDel="0011187B">
                <w:rPr>
                  <w:rFonts w:ascii="Times New Roman" w:eastAsia="Times New Roman" w:hAnsi="Times New Roman" w:cs="Times New Roman"/>
                  <w:szCs w:val="24"/>
                </w:rPr>
                <w:delText>r</w:delText>
              </w:r>
            </w:del>
            <w:r w:rsidR="00125355" w:rsidRPr="00EC6F38">
              <w:rPr>
                <w:rFonts w:ascii="Times New Roman" w:eastAsia="Times New Roman" w:hAnsi="Times New Roman" w:cs="Times New Roman"/>
                <w:szCs w:val="24"/>
              </w:rPr>
              <w:t xml:space="preserve">evolusi </w:t>
            </w:r>
            <w:ins w:id="3" w:author="Asus" w:date="2022-05-14T09:49:00Z">
              <w:r w:rsidR="0011187B">
                <w:rPr>
                  <w:rFonts w:ascii="Times New Roman" w:eastAsia="Times New Roman" w:hAnsi="Times New Roman" w:cs="Times New Roman"/>
                  <w:szCs w:val="24"/>
                </w:rPr>
                <w:t>I</w:t>
              </w:r>
            </w:ins>
            <w:del w:id="4" w:author="Asus" w:date="2022-05-14T09:49:00Z">
              <w:r w:rsidR="00125355" w:rsidRPr="00EC6F38" w:rsidDel="0011187B">
                <w:rPr>
                  <w:rFonts w:ascii="Times New Roman" w:eastAsia="Times New Roman" w:hAnsi="Times New Roman" w:cs="Times New Roman"/>
                  <w:szCs w:val="24"/>
                </w:rPr>
                <w:delText>i</w:delText>
              </w:r>
            </w:del>
            <w:r w:rsidR="00125355" w:rsidRPr="00EC6F38">
              <w:rPr>
                <w:rFonts w:ascii="Times New Roman" w:eastAsia="Times New Roman" w:hAnsi="Times New Roman" w:cs="Times New Roman"/>
                <w:szCs w:val="24"/>
              </w:rPr>
              <w:t>ndustr</w:t>
            </w:r>
            <w:ins w:id="5" w:author="Asus" w:date="2022-05-14T09:50:00Z">
              <w:r w:rsidR="0011187B">
                <w:rPr>
                  <w:rFonts w:ascii="Times New Roman" w:eastAsia="Times New Roman" w:hAnsi="Times New Roman" w:cs="Times New Roman"/>
                  <w:szCs w:val="24"/>
                </w:rPr>
                <w:t>i</w:t>
              </w:r>
            </w:ins>
            <w:del w:id="6" w:author="Asus" w:date="2022-05-14T09:50:00Z">
              <w:r w:rsidR="00125355" w:rsidRPr="00EC6F38" w:rsidDel="0011187B">
                <w:rPr>
                  <w:rFonts w:ascii="Times New Roman" w:eastAsia="Times New Roman" w:hAnsi="Times New Roman" w:cs="Times New Roman"/>
                  <w:szCs w:val="24"/>
                </w:rPr>
                <w:delText>y</w:delText>
              </w:r>
            </w:del>
            <w:r w:rsidR="00125355" w:rsidRPr="00EC6F38">
              <w:rPr>
                <w:rFonts w:ascii="Times New Roman" w:eastAsia="Times New Roman" w:hAnsi="Times New Roman" w:cs="Times New Roman"/>
                <w:szCs w:val="24"/>
              </w:rPr>
              <w:t xml:space="preserve"> 4.0. Istilah yang masih jarang kita dengar bahkan banyak yang masih awam.</w:t>
            </w:r>
          </w:p>
          <w:p w14:paraId="35EA6965" w14:textId="039C50CF" w:rsidR="00125355" w:rsidRPr="00EC6F38" w:rsidRDefault="00AA0C47" w:rsidP="00821BA2">
            <w:pPr>
              <w:spacing w:before="100" w:beforeAutospacing="1" w:after="100" w:afterAutospacing="1" w:line="240" w:lineRule="auto"/>
              <w:contextualSpacing w:val="0"/>
              <w:rPr>
                <w:rFonts w:ascii="Times New Roman" w:eastAsia="Times New Roman" w:hAnsi="Times New Roman" w:cs="Times New Roman"/>
                <w:szCs w:val="24"/>
              </w:rPr>
            </w:pPr>
            <w:ins w:id="7" w:author="Asus" w:date="2022-05-14T09:54:00Z">
              <w:r>
                <w:rPr>
                  <w:rFonts w:ascii="Times New Roman" w:eastAsia="Times New Roman" w:hAnsi="Times New Roman" w:cs="Times New Roman"/>
                  <w:szCs w:val="24"/>
                </w:rPr>
                <w:t xml:space="preserve">         </w:t>
              </w:r>
            </w:ins>
            <w:r w:rsidR="00125355" w:rsidRPr="00EC6F38">
              <w:rPr>
                <w:rFonts w:ascii="Times New Roman" w:eastAsia="Times New Roman" w:hAnsi="Times New Roman" w:cs="Times New Roman"/>
                <w:szCs w:val="24"/>
              </w:rPr>
              <w:t>Bagi pendidik maupun peserta didik hari ini kita di siapkan untuk memasuki dunia kerja namun bukan lagi pe</w:t>
            </w:r>
            <w:del w:id="8" w:author="Asus" w:date="2022-05-14T09:50:00Z">
              <w:r w:rsidR="00125355" w:rsidRPr="00EC6F38" w:rsidDel="0011187B">
                <w:rPr>
                  <w:rFonts w:ascii="Times New Roman" w:eastAsia="Times New Roman" w:hAnsi="Times New Roman" w:cs="Times New Roman"/>
                  <w:szCs w:val="24"/>
                </w:rPr>
                <w:delText>r</w:delText>
              </w:r>
            </w:del>
            <w:r w:rsidR="00125355" w:rsidRPr="00EC6F38">
              <w:rPr>
                <w:rFonts w:ascii="Times New Roman" w:eastAsia="Times New Roman" w:hAnsi="Times New Roman" w:cs="Times New Roman"/>
                <w:szCs w:val="24"/>
              </w:rPr>
              <w:t>kerja, tetapi kita di siapkan untuk membuat lapangan kerja baru yang belum tercipta, dengan menggunakan kemampuan teknologi dan ide kreatif kita.</w:t>
            </w:r>
          </w:p>
          <w:p w14:paraId="7CDA104B" w14:textId="701FF0FA" w:rsidR="00125355" w:rsidRPr="00EC6F38" w:rsidRDefault="00AA0C47" w:rsidP="00821BA2">
            <w:pPr>
              <w:spacing w:before="100" w:beforeAutospacing="1" w:after="100" w:afterAutospacing="1" w:line="240" w:lineRule="auto"/>
              <w:contextualSpacing w:val="0"/>
              <w:rPr>
                <w:rFonts w:ascii="Times New Roman" w:eastAsia="Times New Roman" w:hAnsi="Times New Roman" w:cs="Times New Roman"/>
                <w:szCs w:val="24"/>
              </w:rPr>
            </w:pPr>
            <w:ins w:id="9" w:author="Asus" w:date="2022-05-14T09:54:00Z">
              <w:r>
                <w:rPr>
                  <w:rFonts w:ascii="Times New Roman" w:eastAsia="Times New Roman" w:hAnsi="Times New Roman" w:cs="Times New Roman"/>
                  <w:szCs w:val="24"/>
                </w:rPr>
                <w:t xml:space="preserve">         </w:t>
              </w:r>
            </w:ins>
            <w:ins w:id="10" w:author="Asus" w:date="2022-05-14T09:50:00Z">
              <w:r w:rsidR="0011187B">
                <w:rPr>
                  <w:rFonts w:ascii="Times New Roman" w:eastAsia="Times New Roman" w:hAnsi="Times New Roman" w:cs="Times New Roman"/>
                  <w:szCs w:val="24"/>
                </w:rPr>
                <w:t xml:space="preserve">Pendidikan di </w:t>
              </w:r>
            </w:ins>
            <w:ins w:id="11" w:author="Asus" w:date="2022-05-14T09:51:00Z">
              <w:r w:rsidR="0011187B">
                <w:rPr>
                  <w:rFonts w:ascii="Times New Roman" w:eastAsia="Times New Roman" w:hAnsi="Times New Roman" w:cs="Times New Roman"/>
                  <w:szCs w:val="24"/>
                </w:rPr>
                <w:t xml:space="preserve">era </w:t>
              </w:r>
            </w:ins>
            <w:del w:id="12" w:author="Asus" w:date="2022-05-14T09:50:00Z">
              <w:r w:rsidR="00125355" w:rsidRPr="00EC6F38" w:rsidDel="0011187B">
                <w:rPr>
                  <w:rFonts w:ascii="Times New Roman" w:eastAsia="Times New Roman" w:hAnsi="Times New Roman" w:cs="Times New Roman"/>
                  <w:szCs w:val="24"/>
                </w:rPr>
                <w:delText xml:space="preserve">Pendidikan </w:delText>
              </w:r>
            </w:del>
            <w:ins w:id="13" w:author="Asus" w:date="2022-05-14T09:50:00Z">
              <w:r w:rsidR="0011187B">
                <w:rPr>
                  <w:rFonts w:ascii="Times New Roman" w:eastAsia="Times New Roman" w:hAnsi="Times New Roman" w:cs="Times New Roman"/>
                  <w:szCs w:val="24"/>
                </w:rPr>
                <w:t>Industri</w:t>
              </w:r>
              <w:r w:rsidR="0011187B" w:rsidRPr="00EC6F38">
                <w:rPr>
                  <w:rFonts w:ascii="Times New Roman" w:eastAsia="Times New Roman" w:hAnsi="Times New Roman" w:cs="Times New Roman"/>
                  <w:szCs w:val="24"/>
                </w:rPr>
                <w:t xml:space="preserve"> </w:t>
              </w:r>
            </w:ins>
            <w:r w:rsidR="00125355" w:rsidRPr="00EC6F38">
              <w:rPr>
                <w:rFonts w:ascii="Times New Roman" w:eastAsia="Times New Roman" w:hAnsi="Times New Roman" w:cs="Times New Roman"/>
                <w:szCs w:val="24"/>
              </w:rPr>
              <w:t xml:space="preserve">4.0 adalah suatu program yang di buat untuk mewujudkan pendidikan yang cerdas dan kreatif. Tujuan dari terciptanya pendidikan </w:t>
            </w:r>
            <w:ins w:id="14" w:author="Asus" w:date="2022-05-14T09:50:00Z">
              <w:r w:rsidR="0011187B">
                <w:rPr>
                  <w:rFonts w:ascii="Times New Roman" w:eastAsia="Times New Roman" w:hAnsi="Times New Roman" w:cs="Times New Roman"/>
                  <w:szCs w:val="24"/>
                </w:rPr>
                <w:t>d</w:t>
              </w:r>
            </w:ins>
            <w:ins w:id="15" w:author="Asus" w:date="2022-05-14T09:51:00Z">
              <w:r w:rsidR="0011187B">
                <w:rPr>
                  <w:rFonts w:ascii="Times New Roman" w:eastAsia="Times New Roman" w:hAnsi="Times New Roman" w:cs="Times New Roman"/>
                  <w:szCs w:val="24"/>
                </w:rPr>
                <w:t xml:space="preserve">i Industri </w:t>
              </w:r>
            </w:ins>
            <w:r w:rsidR="00125355" w:rsidRPr="00EC6F38">
              <w:rPr>
                <w:rFonts w:ascii="Times New Roman" w:eastAsia="Times New Roman" w:hAnsi="Times New Roman" w:cs="Times New Roman"/>
                <w:szCs w:val="24"/>
              </w:rPr>
              <w:t>4.0 ini adalah peningkatan dan pemerataan pendidikan, dengan cara mem</w:t>
            </w:r>
            <w:ins w:id="16" w:author="Asus" w:date="2022-05-14T09:51:00Z">
              <w:r w:rsidR="0011187B">
                <w:rPr>
                  <w:rFonts w:ascii="Times New Roman" w:eastAsia="Times New Roman" w:hAnsi="Times New Roman" w:cs="Times New Roman"/>
                  <w:szCs w:val="24"/>
                </w:rPr>
                <w:t>p</w:t>
              </w:r>
            </w:ins>
            <w:r w:rsidR="00125355" w:rsidRPr="00EC6F38">
              <w:rPr>
                <w:rFonts w:ascii="Times New Roman" w:eastAsia="Times New Roman" w:hAnsi="Times New Roman" w:cs="Times New Roman"/>
                <w:szCs w:val="24"/>
              </w:rPr>
              <w:t>erluas akses dan memanfaatkan teknologi.</w:t>
            </w:r>
          </w:p>
          <w:p w14:paraId="54B00DD2" w14:textId="03561AAC" w:rsidR="00125355" w:rsidRPr="00EC6F38" w:rsidRDefault="00AA0C47" w:rsidP="00821BA2">
            <w:pPr>
              <w:spacing w:before="100" w:beforeAutospacing="1" w:after="100" w:afterAutospacing="1" w:line="240" w:lineRule="auto"/>
              <w:contextualSpacing w:val="0"/>
              <w:rPr>
                <w:rFonts w:ascii="Times New Roman" w:eastAsia="Times New Roman" w:hAnsi="Times New Roman" w:cs="Times New Roman"/>
                <w:szCs w:val="24"/>
              </w:rPr>
            </w:pPr>
            <w:ins w:id="17" w:author="Asus" w:date="2022-05-14T09:54:00Z">
              <w:r>
                <w:rPr>
                  <w:rFonts w:ascii="Times New Roman" w:eastAsia="Times New Roman" w:hAnsi="Times New Roman" w:cs="Times New Roman"/>
                  <w:szCs w:val="24"/>
                </w:rPr>
                <w:t xml:space="preserve">         </w:t>
              </w:r>
            </w:ins>
            <w:r w:rsidR="00125355" w:rsidRPr="00EC6F38">
              <w:rPr>
                <w:rFonts w:ascii="Times New Roman" w:eastAsia="Times New Roman" w:hAnsi="Times New Roman" w:cs="Times New Roman"/>
                <w:szCs w:val="24"/>
              </w:rPr>
              <w:t xml:space="preserve">Tidak hanya itu pendidikan </w:t>
            </w:r>
            <w:ins w:id="18" w:author="Asus" w:date="2022-05-14T09:52:00Z">
              <w:r w:rsidR="0011187B">
                <w:rPr>
                  <w:rFonts w:ascii="Times New Roman" w:eastAsia="Times New Roman" w:hAnsi="Times New Roman" w:cs="Times New Roman"/>
                  <w:szCs w:val="24"/>
                </w:rPr>
                <w:t xml:space="preserve">di era Industri </w:t>
              </w:r>
            </w:ins>
            <w:r w:rsidR="00125355" w:rsidRPr="00EC6F38">
              <w:rPr>
                <w:rFonts w:ascii="Times New Roman" w:eastAsia="Times New Roman" w:hAnsi="Times New Roman" w:cs="Times New Roman"/>
                <w:szCs w:val="24"/>
              </w:rPr>
              <w:t>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14:paraId="010F25CF" w14:textId="5466D303" w:rsidR="00125355" w:rsidRPr="00EC6F38" w:rsidRDefault="00AA0C47" w:rsidP="00821BA2">
            <w:pPr>
              <w:spacing w:before="100" w:beforeAutospacing="1" w:after="100" w:afterAutospacing="1" w:line="240" w:lineRule="auto"/>
              <w:contextualSpacing w:val="0"/>
              <w:rPr>
                <w:rFonts w:ascii="Times New Roman" w:eastAsia="Times New Roman" w:hAnsi="Times New Roman" w:cs="Times New Roman"/>
                <w:szCs w:val="24"/>
              </w:rPr>
            </w:pPr>
            <w:ins w:id="19" w:author="Asus" w:date="2022-05-14T09:54:00Z">
              <w:r>
                <w:rPr>
                  <w:rFonts w:ascii="Times New Roman" w:eastAsia="Times New Roman" w:hAnsi="Times New Roman" w:cs="Times New Roman"/>
                  <w:szCs w:val="24"/>
                </w:rPr>
                <w:t xml:space="preserve">      </w:t>
              </w:r>
            </w:ins>
            <w:r w:rsidR="00125355" w:rsidRPr="00EC6F38">
              <w:rPr>
                <w:rFonts w:ascii="Times New Roman" w:eastAsia="Times New Roman" w:hAnsi="Times New Roman" w:cs="Times New Roman"/>
                <w:szCs w:val="24"/>
              </w:rPr>
              <w:t>Karakteristik pendidikan 4.0</w:t>
            </w:r>
          </w:p>
          <w:p w14:paraId="3D2A149F"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1265E7DD" w14:textId="376A35EF"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tahab ini guru di </w:t>
            </w:r>
            <w:del w:id="20" w:author="Asus" w:date="2022-05-14T09:52:00Z">
              <w:r w:rsidRPr="00EC6F38" w:rsidDel="0011187B">
                <w:rPr>
                  <w:rFonts w:ascii="Times New Roman" w:eastAsia="Times New Roman" w:hAnsi="Times New Roman" w:cs="Times New Roman"/>
                  <w:szCs w:val="24"/>
                </w:rPr>
                <w:delText xml:space="preserve">tutut </w:delText>
              </w:r>
            </w:del>
            <w:ins w:id="21" w:author="Asus" w:date="2022-05-14T09:52:00Z">
              <w:r w:rsidR="0011187B" w:rsidRPr="00EC6F38">
                <w:rPr>
                  <w:rFonts w:ascii="Times New Roman" w:eastAsia="Times New Roman" w:hAnsi="Times New Roman" w:cs="Times New Roman"/>
                  <w:szCs w:val="24"/>
                </w:rPr>
                <w:t>tu</w:t>
              </w:r>
              <w:r w:rsidR="0011187B">
                <w:rPr>
                  <w:rFonts w:ascii="Times New Roman" w:eastAsia="Times New Roman" w:hAnsi="Times New Roman" w:cs="Times New Roman"/>
                  <w:szCs w:val="24"/>
                </w:rPr>
                <w:t>nt</w:t>
              </w:r>
              <w:r w:rsidR="0011187B" w:rsidRPr="00EC6F38">
                <w:rPr>
                  <w:rFonts w:ascii="Times New Roman" w:eastAsia="Times New Roman" w:hAnsi="Times New Roman" w:cs="Times New Roman"/>
                  <w:szCs w:val="24"/>
                </w:rPr>
                <w:t xml:space="preserve">ut </w:t>
              </w:r>
            </w:ins>
            <w:r w:rsidRPr="00EC6F38">
              <w:rPr>
                <w:rFonts w:ascii="Times New Roman" w:eastAsia="Times New Roman" w:hAnsi="Times New Roman" w:cs="Times New Roman"/>
                <w:szCs w:val="24"/>
              </w:rPr>
              <w:t>untuk merancang pembelajaran sesuai dengan minat dan bakat/kebutuhan siswa.</w:t>
            </w:r>
          </w:p>
          <w:p w14:paraId="6A7CCEE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5119F737" w14:textId="0E1E950D"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22" w:author="Asus" w:date="2022-05-14T09:53:00Z">
              <w:r w:rsidRPr="00EC6F38" w:rsidDel="0011187B">
                <w:rPr>
                  <w:rFonts w:ascii="Times New Roman" w:eastAsia="Times New Roman" w:hAnsi="Times New Roman" w:cs="Times New Roman"/>
                  <w:szCs w:val="24"/>
                </w:rPr>
                <w:delText>Yaitu g</w:delText>
              </w:r>
            </w:del>
            <w:ins w:id="23" w:author="Asus" w:date="2022-05-14T09:53:00Z">
              <w:r w:rsidR="0011187B">
                <w:rPr>
                  <w:rFonts w:ascii="Times New Roman" w:eastAsia="Times New Roman" w:hAnsi="Times New Roman" w:cs="Times New Roman"/>
                  <w:szCs w:val="24"/>
                </w:rPr>
                <w:t>G</w:t>
              </w:r>
            </w:ins>
            <w:r w:rsidRPr="00EC6F38">
              <w:rPr>
                <w:rFonts w:ascii="Times New Roman" w:eastAsia="Times New Roman" w:hAnsi="Times New Roman" w:cs="Times New Roman"/>
                <w:szCs w:val="24"/>
              </w:rPr>
              <w:t xml:space="preserve">uru </w:t>
            </w:r>
            <w:del w:id="24" w:author="Asus" w:date="2022-05-14T09:53:00Z">
              <w:r w:rsidRPr="00EC6F38" w:rsidDel="0011187B">
                <w:rPr>
                  <w:rFonts w:ascii="Times New Roman" w:eastAsia="Times New Roman" w:hAnsi="Times New Roman" w:cs="Times New Roman"/>
                  <w:szCs w:val="24"/>
                </w:rPr>
                <w:delText xml:space="preserve">di sini </w:delText>
              </w:r>
            </w:del>
            <w:r w:rsidRPr="00EC6F38">
              <w:rPr>
                <w:rFonts w:ascii="Times New Roman" w:eastAsia="Times New Roman" w:hAnsi="Times New Roman" w:cs="Times New Roman"/>
                <w:szCs w:val="24"/>
              </w:rPr>
              <w:t>di tuntut untuk membantu siwa dalam mencari kemampuan dan bakat siswa.</w:t>
            </w:r>
          </w:p>
          <w:p w14:paraId="6C2DD284"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34F2147B" w14:textId="3FC794B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Gur</w:t>
            </w:r>
            <w:ins w:id="25" w:author="Asus" w:date="2022-05-14T09:53:00Z">
              <w:r w:rsidR="0011187B">
                <w:rPr>
                  <w:rFonts w:ascii="Times New Roman" w:eastAsia="Times New Roman" w:hAnsi="Times New Roman" w:cs="Times New Roman"/>
                  <w:szCs w:val="24"/>
                </w:rPr>
                <w:t>u</w:t>
              </w:r>
            </w:ins>
            <w:del w:id="26" w:author="Asus" w:date="2022-05-14T09:53:00Z">
              <w:r w:rsidRPr="00EC6F38" w:rsidDel="0011187B">
                <w:rPr>
                  <w:rFonts w:ascii="Times New Roman" w:eastAsia="Times New Roman" w:hAnsi="Times New Roman" w:cs="Times New Roman"/>
                  <w:szCs w:val="24"/>
                </w:rPr>
                <w:delText>i</w:delText>
              </w:r>
            </w:del>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14:paraId="4608765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4DB0E8A2" w14:textId="760CBF49" w:rsidR="00125355" w:rsidRPr="00EC6F38" w:rsidRDefault="0011187B"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ins w:id="27" w:author="Asus" w:date="2022-05-14T09:53:00Z">
              <w:r>
                <w:rPr>
                  <w:rFonts w:ascii="Times New Roman" w:eastAsia="Times New Roman" w:hAnsi="Times New Roman" w:cs="Times New Roman"/>
                  <w:szCs w:val="24"/>
                </w:rPr>
                <w:t xml:space="preserve">Guru </w:t>
              </w:r>
            </w:ins>
            <w:del w:id="28" w:author="Asus" w:date="2022-05-14T09:53:00Z">
              <w:r w:rsidR="00125355" w:rsidRPr="00EC6F38" w:rsidDel="0011187B">
                <w:rPr>
                  <w:rFonts w:ascii="Times New Roman" w:eastAsia="Times New Roman" w:hAnsi="Times New Roman" w:cs="Times New Roman"/>
                  <w:szCs w:val="24"/>
                </w:rPr>
                <w:delText xml:space="preserve">Dimana guru </w:delText>
              </w:r>
            </w:del>
            <w:r w:rsidR="00125355" w:rsidRPr="00EC6F38">
              <w:rPr>
                <w:rFonts w:ascii="Times New Roman" w:eastAsia="Times New Roman" w:hAnsi="Times New Roman" w:cs="Times New Roman"/>
                <w:szCs w:val="24"/>
              </w:rPr>
              <w:t>sebagai pendidik di era 4.0 maka guru tidak boleh menetap dengan satu strata, harus selalu berkembang agar dapat mengajarkan pendidikan sesuai dengan eranya.</w:t>
            </w:r>
          </w:p>
          <w:p w14:paraId="16D96074" w14:textId="16749046"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w:t>
            </w:r>
            <w:ins w:id="29" w:author="Asus" w:date="2022-05-14T09:54:00Z">
              <w:r w:rsidR="00AA0C47">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Di dalam pendidikan revolusi industri ini ada 5 aspek yang di tekankan pada proses pembelajaran yaitu:</w:t>
            </w:r>
          </w:p>
          <w:p w14:paraId="2C55EE33"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779FECD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4D4F18C1"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6E7573C2"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2AE6DCE7"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75B55478" w14:textId="78ADEE7E" w:rsidR="00125355" w:rsidRPr="00EC6F38" w:rsidRDefault="00AA0C47" w:rsidP="00821BA2">
            <w:pPr>
              <w:spacing w:before="100" w:beforeAutospacing="1" w:after="100" w:afterAutospacing="1" w:line="240" w:lineRule="auto"/>
              <w:contextualSpacing w:val="0"/>
              <w:rPr>
                <w:rFonts w:ascii="Times New Roman" w:eastAsia="Times New Roman" w:hAnsi="Times New Roman" w:cs="Times New Roman"/>
                <w:szCs w:val="24"/>
              </w:rPr>
            </w:pPr>
            <w:ins w:id="30" w:author="Asus" w:date="2022-05-14T09:55:00Z">
              <w:r>
                <w:rPr>
                  <w:rFonts w:ascii="Times New Roman" w:eastAsia="Times New Roman" w:hAnsi="Times New Roman" w:cs="Times New Roman"/>
                  <w:szCs w:val="24"/>
                </w:rPr>
                <w:lastRenderedPageBreak/>
                <w:t xml:space="preserve">         </w:t>
              </w:r>
            </w:ins>
            <w:r w:rsidR="00125355" w:rsidRPr="00EC6F38">
              <w:rPr>
                <w:rFonts w:ascii="Times New Roman" w:eastAsia="Times New Roman" w:hAnsi="Times New Roman" w:cs="Times New Roman"/>
                <w:szCs w:val="24"/>
              </w:rPr>
              <w:t xml:space="preserve">Pada dasarnya </w:t>
            </w:r>
            <w:del w:id="31" w:author="Asus" w:date="2022-05-14T09:55:00Z">
              <w:r w:rsidR="00125355" w:rsidRPr="00EC6F38" w:rsidDel="00AA0C47">
                <w:rPr>
                  <w:rFonts w:ascii="Times New Roman" w:eastAsia="Times New Roman" w:hAnsi="Times New Roman" w:cs="Times New Roman"/>
                  <w:szCs w:val="24"/>
                </w:rPr>
                <w:delText>kita bisa</w:delText>
              </w:r>
            </w:del>
            <w:ins w:id="32" w:author="Asus" w:date="2022-05-14T09:55:00Z">
              <w:r>
                <w:rPr>
                  <w:rFonts w:ascii="Times New Roman" w:eastAsia="Times New Roman" w:hAnsi="Times New Roman" w:cs="Times New Roman"/>
                  <w:szCs w:val="24"/>
                </w:rPr>
                <w:t>kitab isa</w:t>
              </w:r>
            </w:ins>
            <w:r w:rsidR="00125355" w:rsidRPr="00EC6F38">
              <w:rPr>
                <w:rFonts w:ascii="Times New Roman" w:eastAsia="Times New Roman" w:hAnsi="Times New Roman" w:cs="Times New Roman"/>
                <w:szCs w:val="24"/>
              </w:rPr>
              <w:t xml:space="preserve"> </w:t>
            </w:r>
            <w:ins w:id="33" w:author="Asus" w:date="2022-05-14T09:55:00Z">
              <w:r>
                <w:rPr>
                  <w:rFonts w:ascii="Times New Roman" w:eastAsia="Times New Roman" w:hAnsi="Times New Roman" w:cs="Times New Roman"/>
                  <w:szCs w:val="24"/>
                </w:rPr>
                <w:t>me</w:t>
              </w:r>
            </w:ins>
            <w:r w:rsidR="00125355" w:rsidRPr="00EC6F38">
              <w:rPr>
                <w:rFonts w:ascii="Times New Roman" w:eastAsia="Times New Roman" w:hAnsi="Times New Roman" w:cs="Times New Roman"/>
                <w:szCs w:val="24"/>
              </w:rPr>
              <w:t xml:space="preserve">lihat proses mengamati dan memahami ini </w:t>
            </w:r>
            <w:del w:id="34" w:author="Asus" w:date="2022-05-14T09:55:00Z">
              <w:r w:rsidR="00125355" w:rsidRPr="00EC6F38" w:rsidDel="00AA0C47">
                <w:rPr>
                  <w:rFonts w:ascii="Times New Roman" w:eastAsia="Times New Roman" w:hAnsi="Times New Roman" w:cs="Times New Roman"/>
                  <w:szCs w:val="24"/>
                </w:rPr>
                <w:delText xml:space="preserve">sebenarnya </w:delText>
              </w:r>
            </w:del>
            <w:r w:rsidR="00125355" w:rsidRPr="00EC6F38">
              <w:rPr>
                <w:rFonts w:ascii="Times New Roman" w:eastAsia="Times New Roman" w:hAnsi="Times New Roman" w:cs="Times New Roman"/>
                <w:szCs w:val="24"/>
              </w:rPr>
              <w:t>jadi satu kesatuan</w:t>
            </w:r>
            <w:ins w:id="35" w:author="Asus" w:date="2022-05-14T09:55:00Z">
              <w:r>
                <w:rPr>
                  <w:rFonts w:ascii="Times New Roman" w:eastAsia="Times New Roman" w:hAnsi="Times New Roman" w:cs="Times New Roman"/>
                  <w:szCs w:val="24"/>
                </w:rPr>
                <w:t xml:space="preserve">. </w:t>
              </w:r>
            </w:ins>
            <w:del w:id="36" w:author="Asus" w:date="2022-05-14T09:55:00Z">
              <w:r w:rsidR="00125355" w:rsidRPr="00EC6F38" w:rsidDel="00AA0C47">
                <w:rPr>
                  <w:rFonts w:ascii="Times New Roman" w:eastAsia="Times New Roman" w:hAnsi="Times New Roman" w:cs="Times New Roman"/>
                  <w:szCs w:val="24"/>
                </w:rPr>
                <w:delText>, p</w:delText>
              </w:r>
            </w:del>
            <w:ins w:id="37" w:author="Asus" w:date="2022-05-14T09:55:00Z">
              <w:r>
                <w:rPr>
                  <w:rFonts w:ascii="Times New Roman" w:eastAsia="Times New Roman" w:hAnsi="Times New Roman" w:cs="Times New Roman"/>
                  <w:szCs w:val="24"/>
                </w:rPr>
                <w:t>P</w:t>
              </w:r>
            </w:ins>
            <w:r w:rsidR="00125355" w:rsidRPr="00EC6F38">
              <w:rPr>
                <w:rFonts w:ascii="Times New Roman" w:eastAsia="Times New Roman" w:hAnsi="Times New Roman" w:cs="Times New Roman"/>
                <w:szCs w:val="24"/>
              </w:rPr>
              <w:t>ada proses mengamati dan memahami kita bisa memiliki pikiran yang kritis. Pikiran kritis sangat di butuhkan karena dengan pikiran yang kritis maka akan timbul sebuah ide atau gagasan.</w:t>
            </w:r>
          </w:p>
          <w:p w14:paraId="48767588" w14:textId="0B9DBA93" w:rsidR="00125355" w:rsidRPr="00EC6F38" w:rsidRDefault="00AA0C47" w:rsidP="00821BA2">
            <w:pPr>
              <w:spacing w:before="100" w:beforeAutospacing="1" w:after="100" w:afterAutospacing="1" w:line="240" w:lineRule="auto"/>
              <w:contextualSpacing w:val="0"/>
              <w:rPr>
                <w:rFonts w:ascii="Times New Roman" w:eastAsia="Times New Roman" w:hAnsi="Times New Roman" w:cs="Times New Roman"/>
                <w:szCs w:val="24"/>
              </w:rPr>
            </w:pPr>
            <w:ins w:id="38" w:author="Asus" w:date="2022-05-14T09:55:00Z">
              <w:r>
                <w:rPr>
                  <w:rFonts w:ascii="Times New Roman" w:eastAsia="Times New Roman" w:hAnsi="Times New Roman" w:cs="Times New Roman"/>
                  <w:szCs w:val="24"/>
                </w:rPr>
                <w:t xml:space="preserve">        </w:t>
              </w:r>
            </w:ins>
            <w:r w:rsidR="00125355" w:rsidRPr="00EC6F38">
              <w:rPr>
                <w:rFonts w:ascii="Times New Roman" w:eastAsia="Times New Roman" w:hAnsi="Times New Roman" w:cs="Times New Roman"/>
                <w:szCs w:val="24"/>
              </w:rPr>
              <w:t>Dari gagasan yang mucul dari pemikiran kritis tadi maka proses selanjutnya yaitu mencoba</w:t>
            </w:r>
            <w:ins w:id="39" w:author="Asus" w:date="2022-05-14T09:56:00Z">
              <w:r>
                <w:rPr>
                  <w:rFonts w:ascii="Times New Roman" w:eastAsia="Times New Roman" w:hAnsi="Times New Roman" w:cs="Times New Roman"/>
                  <w:szCs w:val="24"/>
                </w:rPr>
                <w:t xml:space="preserve"> </w:t>
              </w:r>
            </w:ins>
            <w:del w:id="40" w:author="Asus" w:date="2022-05-14T09:56:00Z">
              <w:r w:rsidR="00125355" w:rsidRPr="00EC6F38" w:rsidDel="00AA0C47">
                <w:rPr>
                  <w:rFonts w:ascii="Times New Roman" w:eastAsia="Times New Roman" w:hAnsi="Times New Roman" w:cs="Times New Roman"/>
                  <w:szCs w:val="24"/>
                </w:rPr>
                <w:delText>/ pengaplikasian</w:delText>
              </w:r>
            </w:del>
            <w:ins w:id="41" w:author="Asus" w:date="2022-05-14T09:56:00Z">
              <w:r>
                <w:rPr>
                  <w:rFonts w:ascii="Times New Roman" w:eastAsia="Times New Roman" w:hAnsi="Times New Roman" w:cs="Times New Roman"/>
                  <w:szCs w:val="24"/>
                </w:rPr>
                <w:t>mengaplikasikan</w:t>
              </w:r>
            </w:ins>
            <w:r w:rsidR="00125355" w:rsidRPr="00EC6F38">
              <w:rPr>
                <w:rFonts w:ascii="Times New Roman" w:eastAsia="Times New Roman" w:hAnsi="Times New Roman" w:cs="Times New Roman"/>
                <w:szCs w:val="24"/>
              </w:rPr>
              <w:t>. Pada</w:t>
            </w:r>
            <w:ins w:id="42" w:author="Asus" w:date="2022-05-14T09:56:00Z">
              <w:r>
                <w:rPr>
                  <w:rFonts w:ascii="Times New Roman" w:eastAsia="Times New Roman" w:hAnsi="Times New Roman" w:cs="Times New Roman"/>
                  <w:szCs w:val="24"/>
                </w:rPr>
                <w:t xml:space="preserve"> era</w:t>
              </w:r>
            </w:ins>
            <w:r w:rsidR="00125355" w:rsidRPr="00EC6F38">
              <w:rPr>
                <w:rFonts w:ascii="Times New Roman" w:eastAsia="Times New Roman" w:hAnsi="Times New Roman" w:cs="Times New Roman"/>
                <w:szCs w:val="24"/>
              </w:rPr>
              <w:t xml:space="preserve"> </w:t>
            </w:r>
            <w:ins w:id="43" w:author="Asus" w:date="2022-05-14T09:56:00Z">
              <w:r>
                <w:rPr>
                  <w:rFonts w:ascii="Times New Roman" w:eastAsia="Times New Roman" w:hAnsi="Times New Roman" w:cs="Times New Roman"/>
                  <w:szCs w:val="24"/>
                </w:rPr>
                <w:t>R</w:t>
              </w:r>
            </w:ins>
            <w:del w:id="44" w:author="Asus" w:date="2022-05-14T09:56:00Z">
              <w:r w:rsidR="00125355" w:rsidRPr="00EC6F38" w:rsidDel="00AA0C47">
                <w:rPr>
                  <w:rFonts w:ascii="Times New Roman" w:eastAsia="Times New Roman" w:hAnsi="Times New Roman" w:cs="Times New Roman"/>
                  <w:szCs w:val="24"/>
                </w:rPr>
                <w:delText>r</w:delText>
              </w:r>
            </w:del>
            <w:r w:rsidR="00125355" w:rsidRPr="00EC6F38">
              <w:rPr>
                <w:rFonts w:ascii="Times New Roman" w:eastAsia="Times New Roman" w:hAnsi="Times New Roman" w:cs="Times New Roman"/>
                <w:szCs w:val="24"/>
              </w:rPr>
              <w:t xml:space="preserve">evolusi </w:t>
            </w:r>
            <w:ins w:id="45" w:author="Asus" w:date="2022-05-14T09:56:00Z">
              <w:r>
                <w:rPr>
                  <w:rFonts w:ascii="Times New Roman" w:eastAsia="Times New Roman" w:hAnsi="Times New Roman" w:cs="Times New Roman"/>
                  <w:szCs w:val="24"/>
                </w:rPr>
                <w:t xml:space="preserve"> Industri </w:t>
              </w:r>
            </w:ins>
            <w:r w:rsidR="00125355" w:rsidRPr="00EC6F38">
              <w:rPr>
                <w:rFonts w:ascii="Times New Roman" w:eastAsia="Times New Roman" w:hAnsi="Times New Roman" w:cs="Times New Roman"/>
                <w:szCs w:val="24"/>
              </w:rPr>
              <w:t xml:space="preserve">4.0 ini lebih banyak praktek karena lebih menyiapkan anak pada </w:t>
            </w:r>
            <w:del w:id="46" w:author="Asus" w:date="2022-05-14T09:57:00Z">
              <w:r w:rsidR="00125355" w:rsidRPr="00EC6F38" w:rsidDel="00AA0C47">
                <w:rPr>
                  <w:rFonts w:ascii="Times New Roman" w:eastAsia="Times New Roman" w:hAnsi="Times New Roman" w:cs="Times New Roman"/>
                  <w:szCs w:val="24"/>
                </w:rPr>
                <w:delText>bagaimana kita</w:delText>
              </w:r>
            </w:del>
            <w:ins w:id="47" w:author="Asus" w:date="2022-05-14T09:57:00Z">
              <w:r>
                <w:rPr>
                  <w:rFonts w:ascii="Times New Roman" w:eastAsia="Times New Roman" w:hAnsi="Times New Roman" w:cs="Times New Roman"/>
                  <w:szCs w:val="24"/>
                </w:rPr>
                <w:t>aspek</w:t>
              </w:r>
            </w:ins>
            <w:r w:rsidR="00125355" w:rsidRPr="00EC6F38">
              <w:rPr>
                <w:rFonts w:ascii="Times New Roman" w:eastAsia="Times New Roman" w:hAnsi="Times New Roman" w:cs="Times New Roman"/>
                <w:szCs w:val="24"/>
              </w:rPr>
              <w:t xml:space="preserve"> menumbuhkan ide baru atau gagasan.</w:t>
            </w:r>
          </w:p>
          <w:p w14:paraId="0387B8A7" w14:textId="6D11BC14" w:rsidR="00125355" w:rsidRPr="00EC6F38" w:rsidRDefault="00AA0C47" w:rsidP="00821BA2">
            <w:pPr>
              <w:spacing w:before="100" w:beforeAutospacing="1" w:after="100" w:afterAutospacing="1" w:line="240" w:lineRule="auto"/>
              <w:contextualSpacing w:val="0"/>
              <w:rPr>
                <w:rFonts w:ascii="Times New Roman" w:eastAsia="Times New Roman" w:hAnsi="Times New Roman" w:cs="Times New Roman"/>
                <w:szCs w:val="24"/>
              </w:rPr>
            </w:pPr>
            <w:ins w:id="48" w:author="Asus" w:date="2022-05-14T09:57:00Z">
              <w:r>
                <w:rPr>
                  <w:rFonts w:ascii="Times New Roman" w:eastAsia="Times New Roman" w:hAnsi="Times New Roman" w:cs="Times New Roman"/>
                  <w:szCs w:val="24"/>
                </w:rPr>
                <w:t xml:space="preserve">         </w:t>
              </w:r>
            </w:ins>
            <w:r w:rsidR="00125355"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08C394C5" w14:textId="41D0EDB7" w:rsidR="00125355" w:rsidRPr="00EC6F38" w:rsidRDefault="00AA0C47" w:rsidP="00821BA2">
            <w:pPr>
              <w:spacing w:before="100" w:beforeAutospacing="1" w:after="100" w:afterAutospacing="1" w:line="240" w:lineRule="auto"/>
              <w:contextualSpacing w:val="0"/>
              <w:rPr>
                <w:rFonts w:ascii="Times New Roman" w:eastAsia="Times New Roman" w:hAnsi="Times New Roman" w:cs="Times New Roman"/>
                <w:szCs w:val="24"/>
              </w:rPr>
            </w:pPr>
            <w:ins w:id="49" w:author="Asus" w:date="2022-05-14T09:58:00Z">
              <w:r>
                <w:rPr>
                  <w:rFonts w:ascii="Times New Roman" w:eastAsia="Times New Roman" w:hAnsi="Times New Roman" w:cs="Times New Roman"/>
                  <w:szCs w:val="24"/>
                </w:rPr>
                <w:t xml:space="preserve">           </w:t>
              </w:r>
            </w:ins>
            <w:r w:rsidR="00125355" w:rsidRPr="00EC6F38">
              <w:rPr>
                <w:rFonts w:ascii="Times New Roman" w:eastAsia="Times New Roman" w:hAnsi="Times New Roman" w:cs="Times New Roman"/>
                <w:szCs w:val="24"/>
              </w:rPr>
              <w:t xml:space="preserve">Yang terahir adalah melakukan penelitian, tuntutan </w:t>
            </w:r>
            <w:ins w:id="50" w:author="Asus" w:date="2022-05-14T09:58:00Z">
              <w:r>
                <w:rPr>
                  <w:rFonts w:ascii="Times New Roman" w:eastAsia="Times New Roman" w:hAnsi="Times New Roman" w:cs="Times New Roman"/>
                  <w:szCs w:val="24"/>
                </w:rPr>
                <w:t xml:space="preserve">di era Industri </w:t>
              </w:r>
            </w:ins>
            <w:r w:rsidR="00125355" w:rsidRPr="00EC6F38">
              <w:rPr>
                <w:rFonts w:ascii="Times New Roman" w:eastAsia="Times New Roman" w:hAnsi="Times New Roman" w:cs="Times New Roman"/>
                <w:szCs w:val="24"/>
              </w:rPr>
              <w:t>4.0 ini adalah kreatif dan inovatif. Dengan melakukan penelitian kita bisa lihat proses kreatif dan inovatif kita. </w:t>
            </w:r>
          </w:p>
        </w:tc>
      </w:tr>
    </w:tbl>
    <w:p w14:paraId="70831718"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769674">
    <w:abstractNumId w:val="1"/>
  </w:num>
  <w:num w:numId="2" w16cid:durableId="188446456">
    <w:abstractNumId w:val="0"/>
  </w:num>
  <w:num w:numId="3" w16cid:durableId="38194809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1187B"/>
    <w:rsid w:val="0012251A"/>
    <w:rsid w:val="00125355"/>
    <w:rsid w:val="001D038C"/>
    <w:rsid w:val="00240407"/>
    <w:rsid w:val="0042167F"/>
    <w:rsid w:val="00924DF5"/>
    <w:rsid w:val="009918FB"/>
    <w:rsid w:val="00AA0C47"/>
    <w:rsid w:val="00FD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8F3E5"/>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9918FB"/>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EF038-6CC5-46A2-A6A7-A86170E7E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3</cp:revision>
  <dcterms:created xsi:type="dcterms:W3CDTF">2022-05-14T02:44:00Z</dcterms:created>
  <dcterms:modified xsi:type="dcterms:W3CDTF">2022-05-14T02:58:00Z</dcterms:modified>
</cp:coreProperties>
</file>