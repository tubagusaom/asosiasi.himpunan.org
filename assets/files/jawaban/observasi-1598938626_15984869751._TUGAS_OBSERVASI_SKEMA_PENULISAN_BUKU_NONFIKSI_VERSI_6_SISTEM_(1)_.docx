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User" w:date="2020-09-01T12:40:00Z">
              <w:r w:rsidDel="001A317C">
                <w:rPr>
                  <w:rFonts w:ascii="Times New Roman" w:eastAsia="Times New Roman" w:hAnsi="Times New Roman" w:cs="Times New Roman"/>
                  <w:szCs w:val="24"/>
                </w:rPr>
                <w:delText xml:space="preserve">Oleh </w:delText>
              </w:r>
            </w:del>
            <w:proofErr w:type="spellStart"/>
            <w:ins w:id="1" w:author="User" w:date="2020-09-01T12:40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1A317C" w:rsidRPr="001A317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" w:author="User" w:date="2020-09-01T12:4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:</w:t>
              </w:r>
              <w:r w:rsidR="001A317C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3" w:author="User" w:date="2020-09-01T12:41:00Z">
              <w:r w:rsidR="001A317C" w:rsidRPr="001A317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" w:author="User" w:date="2020-09-01T12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</w:t>
              </w:r>
            </w:ins>
            <w:proofErr w:type="spellEnd"/>
            <w:del w:id="5" w:author="User" w:date="2020-09-01T12:41:00Z">
              <w:r w:rsidRPr="00EC6F38" w:rsidDel="001A317C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6" w:author="User" w:date="2020-09-01T12:41:00Z">
              <w:r w:rsidRPr="00EC6F38" w:rsidDel="001A317C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7" w:author="User" w:date="2020-09-01T12:42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8" w:author="User" w:date="2020-09-01T12:42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9" w:author="User" w:date="2020-09-01T12:42:00Z">
              <w:r w:rsidRPr="00EC6F38" w:rsidDel="001A317C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0" w:author="User" w:date="2020-09-01T12:43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1" w:author="User" w:date="2020-09-01T12:43:00Z">
              <w:r w:rsidRPr="00EC6F38" w:rsidDel="001A317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User" w:date="2020-09-01T12:43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jaman</w:t>
              </w:r>
            </w:ins>
            <w:proofErr w:type="spellEnd"/>
            <w:del w:id="13" w:author="User" w:date="2020-09-01T12:43:00Z">
              <w:r w:rsidRPr="00EC6F38" w:rsidDel="001A317C">
                <w:rPr>
                  <w:rFonts w:ascii="Times New Roman" w:eastAsia="Times New Roman" w:hAnsi="Times New Roman" w:cs="Times New Roman"/>
                  <w:szCs w:val="24"/>
                </w:rPr>
                <w:delText>era</w:delText>
              </w:r>
            </w:del>
            <w:ins w:id="14" w:author="User" w:date="2020-09-01T12:43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15" w:author="User" w:date="2020-09-01T12:44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6" w:author="User" w:date="2020-09-01T12:44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7" w:author="User" w:date="2020-09-01T12:45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8" w:author="User" w:date="2020-09-01T12:45:00Z">
              <w:r w:rsidR="001A317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bookmarkStart w:id="19" w:name="_GoBack"/>
            <w:bookmarkEnd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A317C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6B1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28B0-A1D1-497D-B4BB-4F77FE87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2020-09-01T05:45:00Z</dcterms:modified>
</cp:coreProperties>
</file>