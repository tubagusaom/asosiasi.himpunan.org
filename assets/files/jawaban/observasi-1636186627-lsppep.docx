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AC5D57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ins w:id="0" w:author="E3" w:date="2021-11-06T14:20:00Z">
        <w:r w:rsidR="00666951">
          <w:rPr>
            <w:rFonts w:ascii="Times New Roman" w:eastAsia="Times New Roman" w:hAnsi="Times New Roman" w:cs="Times New Roman"/>
            <w:kern w:val="36"/>
            <w:sz w:val="54"/>
            <w:szCs w:val="54"/>
            <w:lang w:val="id-ID"/>
          </w:rPr>
          <w:t>Meningkat</w:t>
        </w:r>
      </w:ins>
      <w:del w:id="1" w:author="E3" w:date="2021-11-06T14:21:00Z">
        <w:r w:rsidRPr="00C50A1E" w:rsidDel="00666951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  <w:bookmarkStart w:id="2" w:name="_GoBack"/>
      <w:bookmarkEnd w:id="2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3" w:author="E3" w:date="2021-11-06T14:21:00Z">
        <w:r w:rsidR="00666951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meningkat</w:t>
        </w:r>
      </w:ins>
      <w:del w:id="4" w:author="E3" w:date="2021-11-06T14:21:00Z">
        <w:r w:rsidRPr="00C50A1E" w:rsidDel="0066695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5" w:author="E3" w:date="2021-11-06T14:22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E3" w:date="2021-11-06T14:22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" w:author="E3" w:date="2021-11-06T14:23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bulan</w:t>
        </w:r>
      </w:ins>
      <w:del w:id="8" w:author="E3" w:date="2021-11-06T14:23:00Z">
        <w:r w:rsidDel="00666951">
          <w:rPr>
            <w:rFonts w:ascii="Times New Roman" w:eastAsia="Times New Roman" w:hAnsi="Times New Roman" w:cs="Times New Roman"/>
            <w:sz w:val="24"/>
            <w:szCs w:val="24"/>
          </w:rPr>
          <w:delText>Bulan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E3" w:date="2021-11-06T14:24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0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1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2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3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4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15" w:author="E3" w:date="2021-11-06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" w:author="E3" w:date="2021-11-06T14:26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nafsu</w:t>
        </w:r>
      </w:ins>
      <w:del w:id="17" w:author="E3" w:date="2021-11-06T14:26:00Z">
        <w:r w:rsidDel="00666951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E3" w:date="2021-11-06T14:26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9" w:author="E3" w:date="2021-11-06T14:27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tetapi</w:t>
        </w:r>
        <w:proofErr w:type="gramStart"/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proofErr w:type="gramEnd"/>
      <w:del w:id="20" w:author="E3" w:date="2021-11-06T14:27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1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2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3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4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5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6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proofErr w:type="gram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27" w:author="E3" w:date="2021-11-06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8" w:author="E3" w:date="2021-11-06T14:28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del w:id="29" w:author="E3" w:date="2021-11-06T14:28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E3" w:date="2021-11-06T14:29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E3" w:date="2021-11-06T14:29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32" w:author="E3" w:date="2021-11-06T14:29:00Z">
        <w:r w:rsidRPr="00C50A1E" w:rsidDel="006669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33" w:author="E3" w:date="2021-11-06T14:29:00Z">
        <w:r w:rsidR="006669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hawa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34" w:author="E3" w:date="2021-11-06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5" w:author="E3" w:date="2021-11-06T14:30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Hawa dingin </w:t>
        </w:r>
      </w:ins>
      <w:del w:id="36" w:author="E3" w:date="2021-11-06T14:30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>Dingin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37" w:author="E3" w:date="2021-11-06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66951">
        <w:rPr>
          <w:rFonts w:ascii="Times New Roman" w:eastAsia="Times New Roman" w:hAnsi="Times New Roman" w:cs="Times New Roman"/>
          <w:i/>
          <w:sz w:val="24"/>
          <w:szCs w:val="24"/>
          <w:rPrChange w:id="38" w:author="E3" w:date="2021-11-06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39" w:author="E3" w:date="2021-11-06T14:33:00Z">
        <w:r w:rsidR="00B87D69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Penyebabnya</w:t>
        </w:r>
      </w:ins>
      <w:del w:id="40" w:author="E3" w:date="2021-11-06T14:33:00Z">
        <w:r w:rsidRPr="00C50A1E" w:rsidDel="00B87D6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E3" w:date="2021-11-06T14:34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turun</w:t>
        </w:r>
      </w:ins>
      <w:del w:id="42" w:author="E3" w:date="2021-11-06T14:34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7D69">
        <w:rPr>
          <w:rFonts w:ascii="Times New Roman" w:eastAsia="Times New Roman" w:hAnsi="Times New Roman" w:cs="Times New Roman"/>
          <w:i/>
          <w:sz w:val="24"/>
          <w:szCs w:val="24"/>
          <w:rPrChange w:id="43" w:author="E3" w:date="2021-11-06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B87D69">
        <w:rPr>
          <w:rFonts w:ascii="Times New Roman" w:eastAsia="Times New Roman" w:hAnsi="Times New Roman" w:cs="Times New Roman"/>
          <w:i/>
          <w:sz w:val="24"/>
          <w:szCs w:val="24"/>
          <w:rPrChange w:id="44" w:author="E3" w:date="2021-11-06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E3" w:date="2021-11-06T14:35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del w:id="46" w:author="E3" w:date="2021-11-06T14:35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7" w:author="E3" w:date="2021-11-06T14:37:00Z">
        <w:r w:rsidDel="00B87D6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48" w:author="E3" w:date="2021-11-06T14:37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49" w:author="E3" w:date="2021-11-06T14:38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50" w:author="E3" w:date="2021-11-06T14:38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1" w:author="E3" w:date="2021-11-06T14:38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2" w:author="E3" w:date="2021-11-06T14:38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E3" w:date="2021-11-06T14:39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E3" w:date="2021-11-06T14:39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55" w:author="E3" w:date="2021-11-06T14:40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E3" w:date="2021-11-06T14:39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 xml:space="preserve">diri. </w:delText>
        </w:r>
      </w:del>
      <w:del w:id="57" w:author="E3" w:date="2021-11-06T14:40:00Z">
        <w:r w:rsidRPr="00C50A1E" w:rsidDel="00B87D6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58" w:author="E3" w:date="2021-11-06T14:40:00Z">
        <w:r w:rsidR="00B87D6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E3" w:date="2021-11-06T14:40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60" w:author="E3" w:date="2021-11-06T14:40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E3" w:date="2021-11-06T14:40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atau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2" w:author="E3" w:date="2021-11-06T14:40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berlebihan</w:t>
        </w:r>
      </w:ins>
      <w:del w:id="63" w:author="E3" w:date="2021-11-06T14:40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del w:id="64" w:author="E3" w:date="2021-11-06T14:41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E3" w:date="2021-11-06T14:41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karena </w:t>
        </w:r>
      </w:ins>
      <w:del w:id="66" w:author="E3" w:date="2021-11-06T14:41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E3" w:date="2021-11-06T14:42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mudah</w:t>
        </w:r>
      </w:ins>
      <w:del w:id="68" w:author="E3" w:date="2021-11-06T14:42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69" w:author="E3" w:date="2021-11-06T14:42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70" w:author="E3" w:date="2021-11-06T14:42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71" w:author="E3" w:date="2021-11-06T14:42:00Z">
        <w:r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02E0E">
        <w:rPr>
          <w:rFonts w:ascii="Times New Roman" w:eastAsia="Times New Roman" w:hAnsi="Times New Roman" w:cs="Times New Roman"/>
          <w:i/>
          <w:sz w:val="24"/>
          <w:szCs w:val="24"/>
          <w:rPrChange w:id="72" w:author="E3" w:date="2021-11-06T14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02E0E">
        <w:rPr>
          <w:rFonts w:ascii="Times New Roman" w:eastAsia="Times New Roman" w:hAnsi="Times New Roman" w:cs="Times New Roman"/>
          <w:i/>
          <w:sz w:val="24"/>
          <w:szCs w:val="24"/>
          <w:rPrChange w:id="73" w:author="E3" w:date="2021-11-06T14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74" w:author="E3" w:date="2021-11-06T14:42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75" w:author="E3" w:date="2021-11-06T14:42:00Z">
        <w:r w:rsidR="00602E0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602E0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6" w:author="E3" w:date="2021-11-06T14:4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del w:id="77" w:author="E3" w:date="2021-11-06T14:43:00Z">
        <w:r w:rsidR="00927764" w:rsidRPr="00C50A1E" w:rsidDel="00602E0E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52" w:rsidRDefault="00E34B52">
      <w:r>
        <w:separator/>
      </w:r>
    </w:p>
  </w:endnote>
  <w:endnote w:type="continuationSeparator" w:id="0">
    <w:p w:rsidR="00E34B52" w:rsidRDefault="00E3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34B52">
    <w:pPr>
      <w:pStyle w:val="Footer"/>
    </w:pPr>
  </w:p>
  <w:p w:rsidR="00941E77" w:rsidRDefault="00E3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52" w:rsidRDefault="00E34B52">
      <w:r>
        <w:separator/>
      </w:r>
    </w:p>
  </w:footnote>
  <w:footnote w:type="continuationSeparator" w:id="0">
    <w:p w:rsidR="00E34B52" w:rsidRDefault="00E3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51" w:rsidRDefault="00666951">
    <w:pPr>
      <w:pStyle w:val="Header"/>
    </w:pPr>
  </w:p>
  <w:p w:rsidR="00666951" w:rsidRDefault="006669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3">
    <w15:presenceInfo w15:providerId="None" w15:userId="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602E0E"/>
    <w:rsid w:val="00666951"/>
    <w:rsid w:val="00924DF5"/>
    <w:rsid w:val="00927764"/>
    <w:rsid w:val="00AC5D57"/>
    <w:rsid w:val="00B87D69"/>
    <w:rsid w:val="00C20908"/>
    <w:rsid w:val="00E3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Header">
    <w:name w:val="header"/>
    <w:basedOn w:val="Normal"/>
    <w:link w:val="HeaderChar"/>
    <w:uiPriority w:val="99"/>
    <w:unhideWhenUsed/>
    <w:rsid w:val="00666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51"/>
  </w:style>
  <w:style w:type="paragraph" w:styleId="BalloonText">
    <w:name w:val="Balloon Text"/>
    <w:basedOn w:val="Normal"/>
    <w:link w:val="BalloonTextChar"/>
    <w:uiPriority w:val="99"/>
    <w:semiHidden/>
    <w:unhideWhenUsed/>
    <w:rsid w:val="006669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E3</cp:lastModifiedBy>
  <cp:revision>5</cp:revision>
  <dcterms:created xsi:type="dcterms:W3CDTF">2020-08-26T21:16:00Z</dcterms:created>
  <dcterms:modified xsi:type="dcterms:W3CDTF">2021-11-06T07:46:00Z</dcterms:modified>
</cp:coreProperties>
</file>