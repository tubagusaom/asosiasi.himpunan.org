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Epic_Epik" w:date="2021-06-07T10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delText>Alhamdulillah,  segala</w:delText>
              </w:r>
            </w:del>
            <w:ins w:id="1" w:author="Epic_Epik" w:date="2021-06-07T10:06:00Z">
              <w:r w:rsidR="0064068C">
                <w:rPr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egala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puji  bagi  Allah  yang  telah  memberikan  segala  bimbingan-Nya  kepada penulis untuk menyele</w:t>
            </w:r>
            <w:r w:rsidR="0064068C">
              <w:rPr>
                <w:rFonts w:ascii="Times New Roman" w:hAnsi="Times New Roman" w:cs="Times New Roman"/>
                <w:sz w:val="24"/>
                <w:szCs w:val="24"/>
              </w:rPr>
              <w:t xml:space="preserve">saikan buku praktikum </w:t>
            </w:r>
            <w:del w:id="2" w:author="Epic_Epik" w:date="2021-06-07T10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delText>Jaringan Komputer</w:delText>
              </w:r>
            </w:del>
            <w:ins w:id="3" w:author="Epic_Epik" w:date="2021-06-07T10:06:00Z">
              <w:r w:rsidR="0064068C">
                <w:rPr>
                  <w:rFonts w:ascii="Times New Roman" w:hAnsi="Times New Roman" w:cs="Times New Roman"/>
                  <w:sz w:val="24"/>
                  <w:szCs w:val="24"/>
                </w:rPr>
                <w:t>jaringan k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omputer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</w:t>
            </w:r>
            <w:r w:rsidR="0064068C">
              <w:rPr>
                <w:rFonts w:ascii="Times New Roman" w:hAnsi="Times New Roman" w:cs="Times New Roman"/>
                <w:sz w:val="24"/>
                <w:szCs w:val="24"/>
              </w:rPr>
              <w:t xml:space="preserve">ul  ajar  praktikum  </w:t>
            </w:r>
            <w:del w:id="4" w:author="Epic_Epik" w:date="2021-06-07T10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delText>Jaringan  Komputer</w:delText>
              </w:r>
            </w:del>
            <w:ins w:id="5" w:author="Epic_Epik" w:date="2021-06-07T10:06:00Z">
              <w:r w:rsidR="0064068C">
                <w:rPr>
                  <w:rFonts w:ascii="Times New Roman" w:hAnsi="Times New Roman" w:cs="Times New Roman"/>
                  <w:sz w:val="24"/>
                  <w:szCs w:val="24"/>
                </w:rPr>
                <w:t>jaringan  k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omputer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</w:t>
            </w:r>
            <w:r w:rsidR="0064068C">
              <w:rPr>
                <w:rFonts w:ascii="Times New Roman" w:hAnsi="Times New Roman" w:cs="Times New Roman"/>
                <w:sz w:val="24"/>
                <w:szCs w:val="24"/>
              </w:rPr>
              <w:t xml:space="preserve">rabaya. Sasaran dari praktikum </w:t>
            </w:r>
            <w:del w:id="6" w:author="Epic_Epik" w:date="2021-06-07T10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delText>Jaringan Komputer</w:delText>
              </w:r>
            </w:del>
            <w:ins w:id="7" w:author="Epic_Epik" w:date="2021-06-07T10:06:00Z">
              <w:r w:rsidR="0064068C">
                <w:rPr>
                  <w:rFonts w:ascii="Times New Roman" w:hAnsi="Times New Roman" w:cs="Times New Roman"/>
                  <w:sz w:val="24"/>
                  <w:szCs w:val="24"/>
                </w:rPr>
                <w:t>jaringan k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omputer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adalah  memberikan  pengetahuan  kepada  mahasiswa  tentang  teknik  memba</w:t>
            </w:r>
            <w:r w:rsidR="0064068C">
              <w:rPr>
                <w:rFonts w:ascii="Times New Roman" w:hAnsi="Times New Roman" w:cs="Times New Roman"/>
                <w:sz w:val="24"/>
                <w:szCs w:val="24"/>
              </w:rPr>
              <w:t xml:space="preserve">ngun  sistem  </w:t>
            </w:r>
            <w:del w:id="8" w:author="Epic_Epik" w:date="2021-06-07T10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delText>Jaringan  Komputer</w:delText>
              </w:r>
            </w:del>
            <w:ins w:id="9" w:author="Epic_Epik" w:date="2021-06-07T10:06:00Z">
              <w:r w:rsidR="0064068C">
                <w:rPr>
                  <w:rFonts w:ascii="Times New Roman" w:hAnsi="Times New Roman" w:cs="Times New Roman"/>
                  <w:sz w:val="24"/>
                  <w:szCs w:val="24"/>
                </w:rPr>
                <w:t>jaringan  k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omputer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</w:t>
            </w:r>
            <w:r w:rsidRPr="0064068C">
              <w:rPr>
                <w:rFonts w:ascii="Times New Roman" w:hAnsi="Times New Roman"/>
                <w:i/>
                <w:sz w:val="24"/>
                <w:rPrChange w:id="10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</w:t>
            </w:r>
            <w:r w:rsidRPr="0064068C">
              <w:rPr>
                <w:rFonts w:ascii="Times New Roman" w:hAnsi="Times New Roman"/>
                <w:i/>
                <w:sz w:val="24"/>
                <w:rPrChange w:id="11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 xml:space="preserve"> 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Pr="0064068C">
              <w:rPr>
                <w:rFonts w:ascii="Times New Roman" w:hAnsi="Times New Roman"/>
                <w:i/>
                <w:sz w:val="24"/>
                <w:rPrChange w:id="12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4068C">
              <w:rPr>
                <w:rFonts w:ascii="Times New Roman" w:hAnsi="Times New Roman"/>
                <w:i/>
                <w:sz w:val="24"/>
                <w:rPrChange w:id="13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4068C">
              <w:rPr>
                <w:rFonts w:ascii="Times New Roman" w:hAnsi="Times New Roman"/>
                <w:i/>
                <w:sz w:val="24"/>
                <w:rPrChange w:id="14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64068C">
              <w:rPr>
                <w:rFonts w:ascii="Times New Roman" w:hAnsi="Times New Roman"/>
                <w:i/>
                <w:sz w:val="24"/>
                <w:rPrChange w:id="15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  buk</w:t>
            </w:r>
            <w:r w:rsidR="0064068C">
              <w:rPr>
                <w:rFonts w:ascii="Times New Roman" w:hAnsi="Times New Roman" w:cs="Times New Roman"/>
                <w:sz w:val="24"/>
                <w:szCs w:val="24"/>
              </w:rPr>
              <w:t>u  praktikum 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sempurna,  oleh  karena  itu  penulis  akan  memperbaikinya  secara  berkala.</w:t>
            </w:r>
            <w:r w:rsidR="006406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</w:t>
            </w:r>
            <w:r w:rsidR="0064068C">
              <w:rPr>
                <w:rFonts w:ascii="Times New Roman" w:hAnsi="Times New Roman" w:cs="Times New Roman"/>
                <w:sz w:val="24"/>
                <w:szCs w:val="24"/>
              </w:rPr>
              <w:t xml:space="preserve"> mata  kuliah  Jaringan Komputer</w:t>
            </w:r>
            <w:r w:rsidR="0064068C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GoBack"/>
            <w:bookmarkEnd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5A5" w:rsidRDefault="005F75A5" w:rsidP="00D80F46">
      <w:r>
        <w:separator/>
      </w:r>
    </w:p>
  </w:endnote>
  <w:endnote w:type="continuationSeparator" w:id="0">
    <w:p w:rsidR="005F75A5" w:rsidRDefault="005F75A5" w:rsidP="00D80F46">
      <w:r>
        <w:continuationSeparator/>
      </w:r>
    </w:p>
  </w:endnote>
  <w:endnote w:type="continuationNotice" w:id="1">
    <w:p w:rsidR="005F75A5" w:rsidRDefault="005F7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5A5" w:rsidRDefault="005F75A5" w:rsidP="00D80F46">
      <w:r>
        <w:separator/>
      </w:r>
    </w:p>
  </w:footnote>
  <w:footnote w:type="continuationSeparator" w:id="0">
    <w:p w:rsidR="005F75A5" w:rsidRDefault="005F75A5" w:rsidP="00D80F46">
      <w:r>
        <w:continuationSeparator/>
      </w:r>
    </w:p>
  </w:footnote>
  <w:footnote w:type="continuationNotice" w:id="1">
    <w:p w:rsidR="005F75A5" w:rsidRDefault="005F75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8C" w:rsidRDefault="00640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F75A5"/>
    <w:rsid w:val="0064068C"/>
    <w:rsid w:val="00771E9D"/>
    <w:rsid w:val="008D1AF7"/>
    <w:rsid w:val="00924DF5"/>
    <w:rsid w:val="00A16D9B"/>
    <w:rsid w:val="00A8139F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9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640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8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406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640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8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40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2609F-9C8F-43F8-AD2F-D1503323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2021-06-07T03:13:00Z</dcterms:created>
  <dcterms:modified xsi:type="dcterms:W3CDTF">2021-06-07T03:13:00Z</dcterms:modified>
</cp:coreProperties>
</file>