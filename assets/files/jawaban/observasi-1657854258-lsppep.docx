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F5D1C"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1CB3C760"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37F47D4D" w14:textId="77777777" w:rsidR="00927764" w:rsidRDefault="00927764" w:rsidP="00927764">
      <w:pPr>
        <w:jc w:val="center"/>
        <w:rPr>
          <w:rFonts w:ascii="Cambria" w:hAnsi="Cambria" w:cs="Times New Roman"/>
          <w:sz w:val="24"/>
          <w:szCs w:val="24"/>
        </w:rPr>
      </w:pPr>
    </w:p>
    <w:p w14:paraId="3977BB21"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4152B7C1" w14:textId="77777777" w:rsidR="00927764" w:rsidRPr="00C50A1E" w:rsidRDefault="00927764" w:rsidP="0097281B">
      <w:pPr>
        <w:shd w:val="clear" w:color="auto" w:fill="F5F5F5"/>
        <w:spacing w:before="300" w:line="690" w:lineRule="atLeast"/>
        <w:jc w:val="center"/>
        <w:outlineLvl w:val="0"/>
        <w:rPr>
          <w:rFonts w:ascii="Times New Roman" w:eastAsia="Times New Roman" w:hAnsi="Times New Roman" w:cs="Times New Roman"/>
          <w:kern w:val="36"/>
          <w:sz w:val="54"/>
          <w:szCs w:val="54"/>
        </w:rPr>
        <w:pPrChange w:id="0" w:author="rizza wijaya" w:date="2022-07-15T09:25:00Z">
          <w:pPr>
            <w:shd w:val="clear" w:color="auto" w:fill="F5F5F5"/>
            <w:spacing w:before="300" w:line="690" w:lineRule="atLeast"/>
            <w:outlineLvl w:val="0"/>
          </w:pPr>
        </w:pPrChange>
      </w:pPr>
      <w:r w:rsidRPr="00C50A1E">
        <w:rPr>
          <w:rFonts w:ascii="Times New Roman" w:eastAsia="Times New Roman" w:hAnsi="Times New Roman" w:cs="Times New Roman"/>
          <w:kern w:val="36"/>
          <w:sz w:val="54"/>
          <w:szCs w:val="54"/>
        </w:rPr>
        <w:t>Hujan Turun, Berat Badan Naik</w:t>
      </w:r>
    </w:p>
    <w:p w14:paraId="1D604DFE" w14:textId="77777777" w:rsidR="00927764" w:rsidRPr="00C50A1E" w:rsidRDefault="00927764" w:rsidP="00614E12">
      <w:pPr>
        <w:shd w:val="clear" w:color="auto" w:fill="F5F5F5"/>
        <w:spacing w:line="270" w:lineRule="atLeast"/>
        <w:jc w:val="center"/>
        <w:rPr>
          <w:rFonts w:ascii="Roboto" w:eastAsia="Times New Roman" w:hAnsi="Roboto" w:cs="Times New Roman"/>
          <w:sz w:val="17"/>
          <w:szCs w:val="17"/>
        </w:rPr>
        <w:pPrChange w:id="1" w:author="rizza wijaya" w:date="2022-07-15T09:27:00Z">
          <w:pPr>
            <w:shd w:val="clear" w:color="auto" w:fill="F5F5F5"/>
            <w:spacing w:line="270" w:lineRule="atLeast"/>
          </w:pPr>
        </w:pPrChange>
      </w:pPr>
      <w:r w:rsidRPr="00C50A1E">
        <w:rPr>
          <w:rFonts w:ascii="Roboto" w:eastAsia="Times New Roman" w:hAnsi="Roboto" w:cs="Times New Roman"/>
          <w:sz w:val="17"/>
          <w:szCs w:val="17"/>
        </w:rPr>
        <w:t xml:space="preserve">5 Januari 2020   20:48 Diperbarui: 6 Januari 2020   </w:t>
      </w:r>
      <w:proofErr w:type="gramStart"/>
      <w:r w:rsidRPr="00C50A1E">
        <w:rPr>
          <w:rFonts w:ascii="Roboto" w:eastAsia="Times New Roman" w:hAnsi="Roboto" w:cs="Times New Roman"/>
          <w:sz w:val="17"/>
          <w:szCs w:val="17"/>
        </w:rPr>
        <w:t>05:43  61</w:t>
      </w:r>
      <w:proofErr w:type="gramEnd"/>
      <w:r w:rsidRPr="00C50A1E">
        <w:rPr>
          <w:rFonts w:ascii="Roboto" w:eastAsia="Times New Roman" w:hAnsi="Roboto" w:cs="Times New Roman"/>
          <w:sz w:val="17"/>
          <w:szCs w:val="17"/>
        </w:rPr>
        <w:t>  10 3</w:t>
      </w:r>
    </w:p>
    <w:p w14:paraId="129CCBD0"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0E2A0F41" wp14:editId="7E97FADD">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2443A96E" w14:textId="3F28B865" w:rsidR="00927764" w:rsidRDefault="00594AF3" w:rsidP="00594AF3">
      <w:pPr>
        <w:spacing w:line="270" w:lineRule="atLeast"/>
        <w:rPr>
          <w:ins w:id="2" w:author="rizza wijaya" w:date="2022-07-15T09:26:00Z"/>
          <w:rFonts w:ascii="Times New Roman" w:eastAsia="Times New Roman" w:hAnsi="Times New Roman" w:cs="Times New Roman"/>
          <w:sz w:val="18"/>
          <w:szCs w:val="18"/>
        </w:rPr>
        <w:pPrChange w:id="3" w:author="rizza wijaya" w:date="2022-07-15T09:26:00Z">
          <w:pPr>
            <w:spacing w:line="270" w:lineRule="atLeast"/>
            <w:jc w:val="center"/>
          </w:pPr>
        </w:pPrChange>
      </w:pPr>
      <w:ins w:id="4" w:author="rizza wijaya" w:date="2022-07-15T09:26:00Z">
        <w:r>
          <w:rPr>
            <w:rFonts w:ascii="Times New Roman" w:eastAsia="Times New Roman" w:hAnsi="Times New Roman" w:cs="Times New Roman"/>
            <w:sz w:val="18"/>
            <w:szCs w:val="18"/>
          </w:rPr>
          <w:t xml:space="preserve">Sumber: </w:t>
        </w:r>
      </w:ins>
      <w:ins w:id="5" w:author="rizza wijaya" w:date="2022-07-15T09:27:00Z">
        <w:r>
          <w:rPr>
            <w:rFonts w:ascii="Times New Roman" w:eastAsia="Times New Roman" w:hAnsi="Times New Roman" w:cs="Times New Roman"/>
            <w:sz w:val="18"/>
            <w:szCs w:val="18"/>
          </w:rPr>
          <w:t>unsplash.com/ilustrasi</w:t>
        </w:r>
      </w:ins>
      <w:del w:id="6" w:author="rizza wijaya" w:date="2022-07-15T09:27:00Z">
        <w:r w:rsidR="00927764" w:rsidRPr="00C50A1E" w:rsidDel="00594AF3">
          <w:rPr>
            <w:rFonts w:ascii="Times New Roman" w:eastAsia="Times New Roman" w:hAnsi="Times New Roman" w:cs="Times New Roman"/>
            <w:sz w:val="18"/>
            <w:szCs w:val="18"/>
          </w:rPr>
          <w:delText>Ilustrasi | unsplash.com</w:delText>
        </w:r>
      </w:del>
    </w:p>
    <w:p w14:paraId="033951F2" w14:textId="77777777" w:rsidR="0097281B" w:rsidRPr="00C50A1E" w:rsidRDefault="0097281B" w:rsidP="00927764">
      <w:pPr>
        <w:spacing w:line="270" w:lineRule="atLeast"/>
        <w:jc w:val="center"/>
        <w:rPr>
          <w:rFonts w:ascii="Times New Roman" w:eastAsia="Times New Roman" w:hAnsi="Times New Roman" w:cs="Times New Roman"/>
          <w:sz w:val="18"/>
          <w:szCs w:val="18"/>
        </w:rPr>
      </w:pPr>
    </w:p>
    <w:p w14:paraId="52C7A3A5" w14:textId="77777777" w:rsidR="00927764" w:rsidRPr="00C50A1E" w:rsidDel="00614E12" w:rsidRDefault="00927764" w:rsidP="00927764">
      <w:pPr>
        <w:shd w:val="clear" w:color="auto" w:fill="F5F5F5"/>
        <w:spacing w:after="375"/>
        <w:rPr>
          <w:del w:id="7" w:author="rizza wijaya" w:date="2022-07-15T09:28:00Z"/>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4FDDE41B" w14:textId="77777777" w:rsidR="00927764" w:rsidRPr="00C50A1E" w:rsidDel="00DD0291" w:rsidRDefault="00927764" w:rsidP="00614E12">
      <w:pPr>
        <w:shd w:val="clear" w:color="auto" w:fill="F5F5F5"/>
        <w:spacing w:after="375"/>
        <w:jc w:val="both"/>
        <w:rPr>
          <w:del w:id="8" w:author="rizza wijaya" w:date="2022-07-15T09:28:00Z"/>
          <w:rFonts w:ascii="Times New Roman" w:eastAsia="Times New Roman" w:hAnsi="Times New Roman" w:cs="Times New Roman"/>
          <w:sz w:val="24"/>
          <w:szCs w:val="24"/>
        </w:rPr>
        <w:pPrChange w:id="9" w:author="rizza wijaya" w:date="2022-07-15T09:28:00Z">
          <w:pPr>
            <w:shd w:val="clear" w:color="auto" w:fill="F5F5F5"/>
            <w:spacing w:after="375"/>
          </w:pPr>
        </w:pPrChange>
      </w:pPr>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w:t>
      </w:r>
      <w:del w:id="10" w:author="rizza wijaya" w:date="2022-07-15T09:31:00Z">
        <w:r w:rsidRPr="00C50A1E" w:rsidDel="00EE48D5">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kala hujan?</w:t>
      </w:r>
    </w:p>
    <w:p w14:paraId="0E84C09F" w14:textId="52C68180" w:rsidR="00927764" w:rsidRPr="00C50A1E" w:rsidRDefault="00927764" w:rsidP="00901A4E">
      <w:pPr>
        <w:shd w:val="clear" w:color="auto" w:fill="F5F5F5"/>
        <w:spacing w:after="375"/>
        <w:jc w:val="both"/>
        <w:rPr>
          <w:rFonts w:ascii="Times New Roman" w:eastAsia="Times New Roman" w:hAnsi="Times New Roman" w:cs="Times New Roman"/>
          <w:sz w:val="24"/>
          <w:szCs w:val="24"/>
        </w:rPr>
        <w:pPrChange w:id="11" w:author="rizza wijaya" w:date="2022-07-15T09:30:00Z">
          <w:pPr>
            <w:shd w:val="clear" w:color="auto" w:fill="F5F5F5"/>
            <w:spacing w:after="375"/>
          </w:pPr>
        </w:pPrChange>
      </w:pPr>
      <w:r w:rsidRPr="00C50A1E">
        <w:rPr>
          <w:rFonts w:ascii="Times New Roman" w:eastAsia="Times New Roman" w:hAnsi="Times New Roman" w:cs="Times New Roman"/>
          <w:sz w:val="24"/>
          <w:szCs w:val="24"/>
        </w:rPr>
        <w:t>Januari</w:t>
      </w:r>
      <w:ins w:id="12" w:author="rizza wijaya" w:date="2022-07-15T09:55:00Z">
        <w:r w:rsidR="004D10FF">
          <w:rPr>
            <w:rFonts w:ascii="Times New Roman" w:eastAsia="Times New Roman" w:hAnsi="Times New Roman" w:cs="Times New Roman"/>
            <w:sz w:val="24"/>
            <w:szCs w:val="24"/>
          </w:rPr>
          <w:t xml:space="preserve"> yang seringkali</w:t>
        </w:r>
      </w:ins>
      <w:del w:id="13" w:author="rizza wijaya" w:date="2022-07-15T09:55:00Z">
        <w:r w:rsidRPr="00C50A1E" w:rsidDel="004D10FF">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w:t>
      </w:r>
      <w:ins w:id="14" w:author="rizza wijaya" w:date="2022-07-15T09:55:00Z">
        <w:r w:rsidR="00780F3D">
          <w:rPr>
            <w:rFonts w:ascii="Times New Roman" w:eastAsia="Times New Roman" w:hAnsi="Times New Roman" w:cs="Times New Roman"/>
            <w:sz w:val="24"/>
            <w:szCs w:val="24"/>
          </w:rPr>
          <w:t>diartika</w:t>
        </w:r>
        <w:r w:rsidR="004D10FF">
          <w:rPr>
            <w:rFonts w:ascii="Times New Roman" w:eastAsia="Times New Roman" w:hAnsi="Times New Roman" w:cs="Times New Roman"/>
            <w:sz w:val="24"/>
            <w:szCs w:val="24"/>
          </w:rPr>
          <w:t>n seb</w:t>
        </w:r>
      </w:ins>
      <w:ins w:id="15" w:author="rizza wijaya" w:date="2022-07-15T09:56:00Z">
        <w:r w:rsidR="004D10FF">
          <w:rPr>
            <w:rFonts w:ascii="Times New Roman" w:eastAsia="Times New Roman" w:hAnsi="Times New Roman" w:cs="Times New Roman"/>
            <w:sz w:val="24"/>
            <w:szCs w:val="24"/>
          </w:rPr>
          <w:t xml:space="preserve">agai </w:t>
        </w:r>
      </w:ins>
      <w:r w:rsidRPr="00C50A1E">
        <w:rPr>
          <w:rFonts w:ascii="Times New Roman" w:eastAsia="Times New Roman" w:hAnsi="Times New Roman" w:cs="Times New Roman"/>
          <w:sz w:val="24"/>
          <w:szCs w:val="24"/>
        </w:rPr>
        <w:t>hujan sehari-hari</w:t>
      </w:r>
      <w:ins w:id="16" w:author="rizza wijaya" w:date="2022-07-15T09:56:00Z">
        <w:r w:rsidR="004D10FF">
          <w:rPr>
            <w:rFonts w:ascii="Times New Roman" w:eastAsia="Times New Roman" w:hAnsi="Times New Roman" w:cs="Times New Roman"/>
            <w:sz w:val="24"/>
            <w:szCs w:val="24"/>
          </w:rPr>
          <w:t>.</w:t>
        </w:r>
      </w:ins>
      <w:del w:id="17" w:author="rizza wijaya" w:date="2022-07-15T09:56:00Z">
        <w:r w:rsidRPr="00C50A1E" w:rsidDel="004D10FF">
          <w:rPr>
            <w:rFonts w:ascii="Times New Roman" w:eastAsia="Times New Roman" w:hAnsi="Times New Roman" w:cs="Times New Roman"/>
            <w:sz w:val="24"/>
            <w:szCs w:val="24"/>
          </w:rPr>
          <w:delText>, begitu kata orang sering mengartikannya</w:delText>
        </w:r>
      </w:del>
      <w:r w:rsidRPr="00C50A1E">
        <w:rPr>
          <w:rFonts w:ascii="Times New Roman" w:eastAsia="Times New Roman" w:hAnsi="Times New Roman" w:cs="Times New Roman"/>
          <w:sz w:val="24"/>
          <w:szCs w:val="24"/>
        </w:rPr>
        <w:t>. Benar saja</w:t>
      </w:r>
      <w:ins w:id="18" w:author="rizza wijaya" w:date="2022-07-15T09:29:00Z">
        <w:r w:rsidR="00631A80">
          <w:rPr>
            <w:rFonts w:ascii="Times New Roman" w:eastAsia="Times New Roman" w:hAnsi="Times New Roman" w:cs="Times New Roman"/>
            <w:sz w:val="24"/>
            <w:szCs w:val="24"/>
          </w:rPr>
          <w:t>,</w:t>
        </w:r>
      </w:ins>
      <w:del w:id="19" w:author="rizza wijaya" w:date="2022-07-15T09:29:00Z">
        <w:r w:rsidRPr="00C50A1E" w:rsidDel="00631A80">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w:t>
      </w:r>
      <w:del w:id="20" w:author="rizza wijaya" w:date="2022-07-15T09:29:00Z">
        <w:r w:rsidRPr="00C50A1E" w:rsidDel="00631A80">
          <w:rPr>
            <w:rFonts w:ascii="Times New Roman" w:eastAsia="Times New Roman" w:hAnsi="Times New Roman" w:cs="Times New Roman"/>
            <w:sz w:val="24"/>
            <w:szCs w:val="24"/>
          </w:rPr>
          <w:delText>M</w:delText>
        </w:r>
      </w:del>
      <w:ins w:id="21" w:author="rizza wijaya" w:date="2022-07-15T09:29:00Z">
        <w:r w:rsidR="00631A80">
          <w:rPr>
            <w:rFonts w:ascii="Times New Roman" w:eastAsia="Times New Roman" w:hAnsi="Times New Roman" w:cs="Times New Roman"/>
            <w:sz w:val="24"/>
            <w:szCs w:val="24"/>
          </w:rPr>
          <w:t>m</w:t>
        </w:r>
      </w:ins>
      <w:r w:rsidRPr="00C50A1E">
        <w:rPr>
          <w:rFonts w:ascii="Times New Roman" w:eastAsia="Times New Roman" w:hAnsi="Times New Roman" w:cs="Times New Roman"/>
          <w:sz w:val="24"/>
          <w:szCs w:val="24"/>
        </w:rPr>
        <w:t xml:space="preserve">eski di tahun ini awal musim hujan di Indonesia </w:t>
      </w:r>
      <w:r>
        <w:rPr>
          <w:rFonts w:ascii="Times New Roman" w:eastAsia="Times New Roman" w:hAnsi="Times New Roman" w:cs="Times New Roman"/>
          <w:sz w:val="24"/>
          <w:szCs w:val="24"/>
        </w:rPr>
        <w:t>mundur di antara Bulan November</w:t>
      </w:r>
      <w:ins w:id="22" w:author="rizza wijaya" w:date="2022-07-15T09:30:00Z">
        <w:r w:rsidR="00901A4E">
          <w:rPr>
            <w:rFonts w:ascii="Times New Roman" w:eastAsia="Times New Roman" w:hAnsi="Times New Roman" w:cs="Times New Roman"/>
            <w:sz w:val="24"/>
            <w:szCs w:val="24"/>
          </w:rPr>
          <w:t>--</w:t>
        </w:r>
      </w:ins>
      <w:del w:id="23" w:author="rizza wijaya" w:date="2022-07-15T09:30:00Z">
        <w:r w:rsidDel="00901A4E">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Desember 2019, hujan </w:t>
      </w:r>
      <w:del w:id="24" w:author="rizza wijaya" w:date="2022-07-15T09:56:00Z">
        <w:r w:rsidRPr="00C50A1E" w:rsidDel="007664EB">
          <w:rPr>
            <w:rFonts w:ascii="Times New Roman" w:eastAsia="Times New Roman" w:hAnsi="Times New Roman" w:cs="Times New Roman"/>
            <w:sz w:val="24"/>
            <w:szCs w:val="24"/>
          </w:rPr>
          <w:delText xml:space="preserve">benar-benar </w:delText>
        </w:r>
      </w:del>
      <w:r w:rsidRPr="00C50A1E">
        <w:rPr>
          <w:rFonts w:ascii="Times New Roman" w:eastAsia="Times New Roman" w:hAnsi="Times New Roman" w:cs="Times New Roman"/>
          <w:sz w:val="24"/>
          <w:szCs w:val="24"/>
        </w:rPr>
        <w:t>datang seperti perkiraan. Sudah sangat terasa apalagi sejak awal tahun baru</w:t>
      </w:r>
      <w:del w:id="25" w:author="rizza wijaya" w:date="2022-07-15T09:56:00Z">
        <w:r w:rsidRPr="00C50A1E" w:rsidDel="007664EB">
          <w:rPr>
            <w:rFonts w:ascii="Times New Roman" w:eastAsia="Times New Roman" w:hAnsi="Times New Roman" w:cs="Times New Roman"/>
            <w:sz w:val="24"/>
            <w:szCs w:val="24"/>
          </w:rPr>
          <w:delText xml:space="preserve"> kita</w:delText>
        </w:r>
      </w:del>
      <w:r w:rsidRPr="00C50A1E">
        <w:rPr>
          <w:rFonts w:ascii="Times New Roman" w:eastAsia="Times New Roman" w:hAnsi="Times New Roman" w:cs="Times New Roman"/>
          <w:sz w:val="24"/>
          <w:szCs w:val="24"/>
        </w:rPr>
        <w:t>.</w:t>
      </w:r>
    </w:p>
    <w:p w14:paraId="15DE3AF4" w14:textId="75D52CAB" w:rsidR="00927764" w:rsidRPr="00C50A1E" w:rsidRDefault="00927764" w:rsidP="006074DB">
      <w:pPr>
        <w:shd w:val="clear" w:color="auto" w:fill="F5F5F5"/>
        <w:spacing w:after="375"/>
        <w:jc w:val="both"/>
        <w:rPr>
          <w:rFonts w:ascii="Times New Roman" w:eastAsia="Times New Roman" w:hAnsi="Times New Roman" w:cs="Times New Roman"/>
          <w:sz w:val="24"/>
          <w:szCs w:val="24"/>
        </w:rPr>
        <w:pPrChange w:id="26" w:author="rizza wijaya" w:date="2022-07-15T09:30:00Z">
          <w:pPr>
            <w:shd w:val="clear" w:color="auto" w:fill="F5F5F5"/>
            <w:spacing w:after="375"/>
          </w:pPr>
        </w:pPrChange>
      </w:pPr>
      <w:r w:rsidRPr="00C50A1E">
        <w:rPr>
          <w:rFonts w:ascii="Times New Roman" w:eastAsia="Times New Roman" w:hAnsi="Times New Roman" w:cs="Times New Roman"/>
          <w:sz w:val="24"/>
          <w:szCs w:val="24"/>
        </w:rPr>
        <w:t>Hujan yang sering disalahkan karena mengundang kenangan</w:t>
      </w:r>
      <w:ins w:id="27" w:author="rizza wijaya" w:date="2022-07-15T09:57:00Z">
        <w:r w:rsidR="007664EB">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ternyata tak hanya pandai membuat perasaan hatimu yang ambyar, </w:t>
      </w:r>
      <w:ins w:id="28" w:author="rizza wijaya" w:date="2022-07-15T09:57:00Z">
        <w:r w:rsidR="004A2A71">
          <w:rPr>
            <w:rFonts w:ascii="Times New Roman" w:eastAsia="Times New Roman" w:hAnsi="Times New Roman" w:cs="Times New Roman"/>
            <w:sz w:val="24"/>
            <w:szCs w:val="24"/>
          </w:rPr>
          <w:t xml:space="preserve">begitu juga </w:t>
        </w:r>
      </w:ins>
      <w:del w:id="29" w:author="rizza wijaya" w:date="2022-07-15T09:57:00Z">
        <w:r w:rsidRPr="00C50A1E" w:rsidDel="004A2A71">
          <w:rPr>
            <w:rFonts w:ascii="Times New Roman" w:eastAsia="Times New Roman" w:hAnsi="Times New Roman" w:cs="Times New Roman"/>
            <w:sz w:val="24"/>
            <w:szCs w:val="24"/>
          </w:rPr>
          <w:delText>pun</w:delText>
        </w:r>
      </w:del>
      <w:r w:rsidRPr="00C50A1E">
        <w:rPr>
          <w:rFonts w:ascii="Times New Roman" w:eastAsia="Times New Roman" w:hAnsi="Times New Roman" w:cs="Times New Roman"/>
          <w:sz w:val="24"/>
          <w:szCs w:val="24"/>
        </w:rPr>
        <w:t xml:space="preserve"> perilaku kita yang lain. Soal makan. Ya, hujan yang membuat kita jadi sering lapar. Kok bisa ya?</w:t>
      </w:r>
    </w:p>
    <w:p w14:paraId="0988560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14:paraId="4E59AEB3" w14:textId="430FFEBC" w:rsidR="00927764" w:rsidRPr="00C50A1E" w:rsidRDefault="00927764" w:rsidP="00CA348C">
      <w:pPr>
        <w:shd w:val="clear" w:color="auto" w:fill="F5F5F5"/>
        <w:spacing w:after="375"/>
        <w:jc w:val="both"/>
        <w:rPr>
          <w:rFonts w:ascii="Times New Roman" w:eastAsia="Times New Roman" w:hAnsi="Times New Roman" w:cs="Times New Roman"/>
          <w:sz w:val="24"/>
          <w:szCs w:val="24"/>
        </w:rPr>
        <w:pPrChange w:id="30" w:author="rizza wijaya" w:date="2022-07-15T09:58:00Z">
          <w:pPr>
            <w:shd w:val="clear" w:color="auto" w:fill="F5F5F5"/>
            <w:spacing w:after="375"/>
          </w:pPr>
        </w:pPrChange>
      </w:pPr>
      <w:r w:rsidRPr="00C50A1E">
        <w:rPr>
          <w:rFonts w:ascii="Times New Roman" w:eastAsia="Times New Roman" w:hAnsi="Times New Roman" w:cs="Times New Roman"/>
          <w:sz w:val="24"/>
          <w:szCs w:val="24"/>
        </w:rPr>
        <w:t xml:space="preserve">Selain mengenang dia, kegiatan yang paling asyik di saat hujan turun adalah makan. Sering disebut cuma camilan, </w:t>
      </w:r>
      <w:ins w:id="31" w:author="rizza wijaya" w:date="2022-07-15T09:58:00Z">
        <w:r w:rsidR="00CA348C">
          <w:rPr>
            <w:rFonts w:ascii="Times New Roman" w:eastAsia="Times New Roman" w:hAnsi="Times New Roman" w:cs="Times New Roman"/>
            <w:sz w:val="24"/>
            <w:szCs w:val="24"/>
          </w:rPr>
          <w:t>te</w:t>
        </w:r>
      </w:ins>
      <w:r w:rsidRPr="00C50A1E">
        <w:rPr>
          <w:rFonts w:ascii="Times New Roman" w:eastAsia="Times New Roman" w:hAnsi="Times New Roman" w:cs="Times New Roman"/>
          <w:sz w:val="24"/>
          <w:szCs w:val="24"/>
        </w:rPr>
        <w:t>tapi jumlah kalorinya nyaris melebihi makan berat.</w:t>
      </w:r>
    </w:p>
    <w:p w14:paraId="618FE689" w14:textId="77777777" w:rsidR="00927764" w:rsidRPr="00C50A1E" w:rsidRDefault="00927764" w:rsidP="00CA348C">
      <w:pPr>
        <w:shd w:val="clear" w:color="auto" w:fill="F5F5F5"/>
        <w:spacing w:after="375"/>
        <w:jc w:val="both"/>
        <w:rPr>
          <w:rFonts w:ascii="Times New Roman" w:eastAsia="Times New Roman" w:hAnsi="Times New Roman" w:cs="Times New Roman"/>
          <w:sz w:val="24"/>
          <w:szCs w:val="24"/>
        </w:rPr>
        <w:pPrChange w:id="32" w:author="rizza wijaya" w:date="2022-07-15T09:58:00Z">
          <w:pPr>
            <w:shd w:val="clear" w:color="auto" w:fill="F5F5F5"/>
            <w:spacing w:after="375"/>
          </w:pPr>
        </w:pPrChange>
      </w:pPr>
      <w:r w:rsidRPr="00C50A1E">
        <w:rPr>
          <w:rFonts w:ascii="Times New Roman" w:eastAsia="Times New Roman" w:hAnsi="Times New Roman" w:cs="Times New Roman"/>
          <w:sz w:val="24"/>
          <w:szCs w:val="24"/>
        </w:rPr>
        <w:t>Sebungkus keripik yang dalam kemasan bisa dikonsumsi 4 porsi habis sekali duduk. Belum cukup, tambah lagi gorengannya, satu-dua biji eh kok jadi lima?</w:t>
      </w:r>
    </w:p>
    <w:p w14:paraId="688C09FB" w14:textId="77777777" w:rsidR="00927764" w:rsidRPr="00C50A1E" w:rsidRDefault="00927764" w:rsidP="00630DE6">
      <w:pPr>
        <w:shd w:val="clear" w:color="auto" w:fill="F5F5F5"/>
        <w:spacing w:after="375"/>
        <w:jc w:val="both"/>
        <w:rPr>
          <w:rFonts w:ascii="Times New Roman" w:eastAsia="Times New Roman" w:hAnsi="Times New Roman" w:cs="Times New Roman"/>
          <w:sz w:val="24"/>
          <w:szCs w:val="24"/>
        </w:rPr>
        <w:pPrChange w:id="33" w:author="rizza wijaya" w:date="2022-07-15T09:59:00Z">
          <w:pPr>
            <w:shd w:val="clear" w:color="auto" w:fill="F5F5F5"/>
            <w:spacing w:after="375"/>
          </w:pPr>
        </w:pPrChange>
      </w:pPr>
      <w:r w:rsidRPr="00C50A1E">
        <w:rPr>
          <w:rFonts w:ascii="Times New Roman" w:eastAsia="Times New Roman" w:hAnsi="Times New Roman" w:cs="Times New Roman"/>
          <w:sz w:val="24"/>
          <w:szCs w:val="24"/>
        </w:rPr>
        <w:lastRenderedPageBreak/>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5F67D7D2" w14:textId="77777777" w:rsidR="00927764" w:rsidRPr="00C50A1E" w:rsidRDefault="00927764" w:rsidP="00C00395">
      <w:pPr>
        <w:shd w:val="clear" w:color="auto" w:fill="F5F5F5"/>
        <w:spacing w:after="375"/>
        <w:jc w:val="both"/>
        <w:rPr>
          <w:rFonts w:ascii="Times New Roman" w:eastAsia="Times New Roman" w:hAnsi="Times New Roman" w:cs="Times New Roman"/>
          <w:sz w:val="24"/>
          <w:szCs w:val="24"/>
        </w:rPr>
        <w:pPrChange w:id="34" w:author="rizza wijaya" w:date="2022-07-15T09:59:00Z">
          <w:pPr>
            <w:shd w:val="clear" w:color="auto" w:fill="F5F5F5"/>
            <w:spacing w:after="375"/>
          </w:pPr>
        </w:pPrChange>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2DCF73E0" w14:textId="77777777" w:rsidR="00927764" w:rsidRPr="00C50A1E" w:rsidRDefault="00927764" w:rsidP="008536AF">
      <w:pPr>
        <w:shd w:val="clear" w:color="auto" w:fill="F5F5F5"/>
        <w:spacing w:after="375"/>
        <w:jc w:val="both"/>
        <w:rPr>
          <w:rFonts w:ascii="Times New Roman" w:eastAsia="Times New Roman" w:hAnsi="Times New Roman" w:cs="Times New Roman"/>
          <w:sz w:val="24"/>
          <w:szCs w:val="24"/>
        </w:rPr>
        <w:pPrChange w:id="35" w:author="rizza wijaya" w:date="2022-07-15T10:00:00Z">
          <w:pPr>
            <w:shd w:val="clear" w:color="auto" w:fill="F5F5F5"/>
            <w:spacing w:after="375"/>
          </w:pPr>
        </w:pPrChange>
      </w:pPr>
      <w:r w:rsidRPr="00C50A1E">
        <w:rPr>
          <w:rFonts w:ascii="Times New Roman" w:eastAsia="Times New Roman" w:hAnsi="Times New Roman" w:cs="Times New Roman"/>
          <w:sz w:val="24"/>
          <w:szCs w:val="24"/>
        </w:rPr>
        <w:t xml:space="preserve">Padahal </w:t>
      </w:r>
      <w:del w:id="36" w:author="rizza wijaya" w:date="2022-07-15T10:00:00Z">
        <w:r w:rsidRPr="00C50A1E" w:rsidDel="008536AF">
          <w:rPr>
            <w:rFonts w:ascii="Times New Roman" w:eastAsia="Times New Roman" w:hAnsi="Times New Roman" w:cs="Times New Roman"/>
            <w:sz w:val="24"/>
            <w:szCs w:val="24"/>
          </w:rPr>
          <w:delText>kenyataannya,</w:delText>
        </w:r>
      </w:del>
      <w:r w:rsidRPr="00C50A1E">
        <w:rPr>
          <w:rFonts w:ascii="Times New Roman" w:eastAsia="Times New Roman" w:hAnsi="Times New Roman" w:cs="Times New Roman"/>
          <w:sz w:val="24"/>
          <w:szCs w:val="24"/>
        </w:rPr>
        <w:t xml:space="preserve"> dingin yang terjadi akibat hujan tidak benar-benar membuat tubuh memerlukan kalori tambahan dari makananmu, lho. Dingin yang kita kira ternyata tidak sedingin kenyataannya, kok~</w:t>
      </w:r>
    </w:p>
    <w:p w14:paraId="0A9D110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46A2D2F2" w14:textId="46EBC9E2" w:rsidR="00927764" w:rsidRPr="00C50A1E" w:rsidRDefault="00927764" w:rsidP="00C63B9C">
      <w:pPr>
        <w:shd w:val="clear" w:color="auto" w:fill="F5F5F5"/>
        <w:spacing w:after="375"/>
        <w:jc w:val="both"/>
        <w:rPr>
          <w:rFonts w:ascii="Times New Roman" w:eastAsia="Times New Roman" w:hAnsi="Times New Roman" w:cs="Times New Roman"/>
          <w:sz w:val="24"/>
          <w:szCs w:val="24"/>
        </w:rPr>
        <w:pPrChange w:id="37" w:author="rizza wijaya" w:date="2022-07-15T10:01:00Z">
          <w:pPr>
            <w:shd w:val="clear" w:color="auto" w:fill="F5F5F5"/>
            <w:spacing w:after="375"/>
          </w:pPr>
        </w:pPrChange>
      </w:pPr>
      <w:r w:rsidRPr="00C50A1E">
        <w:rPr>
          <w:rFonts w:ascii="Times New Roman" w:eastAsia="Times New Roman" w:hAnsi="Times New Roman" w:cs="Times New Roman"/>
          <w:sz w:val="24"/>
          <w:szCs w:val="24"/>
        </w:rPr>
        <w:t>Mulai dari segala jenis masakan dalam bentuk mie instan, biskuit-</w:t>
      </w:r>
      <w:ins w:id="38" w:author="rizza wijaya" w:date="2022-07-15T10:01:00Z">
        <w:r w:rsidR="00C63B9C">
          <w:rPr>
            <w:rFonts w:ascii="Times New Roman" w:eastAsia="Times New Roman" w:hAnsi="Times New Roman" w:cs="Times New Roman"/>
            <w:sz w:val="24"/>
            <w:szCs w:val="24"/>
          </w:rPr>
          <w:t xml:space="preserve"> </w:t>
        </w:r>
      </w:ins>
      <w:del w:id="39" w:author="rizza wijaya" w:date="2022-07-15T10:01:00Z">
        <w:r w:rsidRPr="00C50A1E" w:rsidDel="00C63B9C">
          <w:rPr>
            <w:rFonts w:ascii="Times New Roman" w:eastAsia="Times New Roman" w:hAnsi="Times New Roman" w:cs="Times New Roman"/>
            <w:sz w:val="24"/>
            <w:szCs w:val="24"/>
          </w:rPr>
          <w:delText xml:space="preserve">biskuit </w:delText>
        </w:r>
      </w:del>
      <w:r w:rsidRPr="00C50A1E">
        <w:rPr>
          <w:rFonts w:ascii="Times New Roman" w:eastAsia="Times New Roman" w:hAnsi="Times New Roman" w:cs="Times New Roman"/>
          <w:sz w:val="24"/>
          <w:szCs w:val="24"/>
        </w:rPr>
        <w:t>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6F83577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1CC064DA" w14:textId="5F056213"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w:t>
      </w:r>
      <w:ins w:id="40" w:author="rizza wijaya" w:date="2022-07-15T10:01:00Z">
        <w:r w:rsidR="00B40CE1">
          <w:rPr>
            <w:rFonts w:ascii="Times New Roman" w:eastAsia="Times New Roman" w:hAnsi="Times New Roman" w:cs="Times New Roman"/>
            <w:sz w:val="24"/>
            <w:szCs w:val="24"/>
          </w:rPr>
          <w:t>,</w:t>
        </w:r>
      </w:ins>
      <w:del w:id="41" w:author="rizza wijaya" w:date="2022-07-15T10:01:00Z">
        <w:r w:rsidRPr="00C50A1E" w:rsidDel="00B40CE1">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w:t>
      </w:r>
      <w:del w:id="42" w:author="rizza wijaya" w:date="2022-07-15T10:01:00Z">
        <w:r w:rsidRPr="00C50A1E" w:rsidDel="00B40CE1">
          <w:rPr>
            <w:rFonts w:ascii="Times New Roman" w:eastAsia="Times New Roman" w:hAnsi="Times New Roman" w:cs="Times New Roman"/>
            <w:sz w:val="24"/>
            <w:szCs w:val="24"/>
          </w:rPr>
          <w:delText>Y</w:delText>
        </w:r>
      </w:del>
      <w:ins w:id="43" w:author="rizza wijaya" w:date="2022-07-15T10:01:00Z">
        <w:r w:rsidR="00B40CE1">
          <w:rPr>
            <w:rFonts w:ascii="Times New Roman" w:eastAsia="Times New Roman" w:hAnsi="Times New Roman" w:cs="Times New Roman"/>
            <w:sz w:val="24"/>
            <w:szCs w:val="24"/>
          </w:rPr>
          <w:t>y</w:t>
        </w:r>
      </w:ins>
      <w:r w:rsidRPr="00C50A1E">
        <w:rPr>
          <w:rFonts w:ascii="Times New Roman" w:eastAsia="Times New Roman" w:hAnsi="Times New Roman" w:cs="Times New Roman"/>
          <w:sz w:val="24"/>
          <w:szCs w:val="24"/>
        </w:rPr>
        <w:t>ang sering membuatnya salah adalah pemilihan makanan kita yang tidak tahu diri. Yang penting enak, kalori belakangan?</w:t>
      </w:r>
    </w:p>
    <w:p w14:paraId="1BE9BE36" w14:textId="77777777" w:rsidR="00927764" w:rsidRPr="00C50A1E" w:rsidRDefault="00927764" w:rsidP="00141052">
      <w:pPr>
        <w:shd w:val="clear" w:color="auto" w:fill="F5F5F5"/>
        <w:spacing w:after="375"/>
        <w:jc w:val="both"/>
        <w:rPr>
          <w:rFonts w:ascii="Times New Roman" w:eastAsia="Times New Roman" w:hAnsi="Times New Roman" w:cs="Times New Roman"/>
          <w:sz w:val="24"/>
          <w:szCs w:val="24"/>
        </w:rPr>
        <w:pPrChange w:id="44" w:author="rizza wijaya" w:date="2022-07-15T10:02:00Z">
          <w:pPr>
            <w:shd w:val="clear" w:color="auto" w:fill="F5F5F5"/>
            <w:spacing w:after="375"/>
          </w:pPr>
        </w:pPrChange>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7132EE3D" w14:textId="77777777" w:rsidR="00927764" w:rsidRPr="00C50A1E" w:rsidRDefault="00927764" w:rsidP="00141052">
      <w:pPr>
        <w:shd w:val="clear" w:color="auto" w:fill="F5F5F5"/>
        <w:spacing w:after="375"/>
        <w:jc w:val="both"/>
        <w:rPr>
          <w:rFonts w:ascii="Times New Roman" w:eastAsia="Times New Roman" w:hAnsi="Times New Roman" w:cs="Times New Roman"/>
          <w:sz w:val="24"/>
          <w:szCs w:val="24"/>
        </w:rPr>
        <w:pPrChange w:id="45" w:author="rizza wijaya" w:date="2022-07-15T10:02:00Z">
          <w:pPr>
            <w:shd w:val="clear" w:color="auto" w:fill="F5F5F5"/>
            <w:spacing w:after="375"/>
          </w:pPr>
        </w:pPrChange>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14:paraId="49EA8515" w14:textId="77777777" w:rsidR="00927764" w:rsidRPr="00C50A1E" w:rsidRDefault="00927764" w:rsidP="00141052">
      <w:pPr>
        <w:shd w:val="clear" w:color="auto" w:fill="F5F5F5"/>
        <w:spacing w:after="375"/>
        <w:jc w:val="both"/>
        <w:rPr>
          <w:rFonts w:ascii="Times New Roman" w:eastAsia="Times New Roman" w:hAnsi="Times New Roman" w:cs="Times New Roman"/>
          <w:sz w:val="24"/>
          <w:szCs w:val="24"/>
        </w:rPr>
        <w:pPrChange w:id="46" w:author="rizza wijaya" w:date="2022-07-15T10:02:00Z">
          <w:pPr>
            <w:shd w:val="clear" w:color="auto" w:fill="F5F5F5"/>
            <w:spacing w:after="375"/>
          </w:pPr>
        </w:pPrChange>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14:paraId="45005843" w14:textId="77777777" w:rsidR="00927764" w:rsidRPr="00C50A1E" w:rsidRDefault="00927764" w:rsidP="00F21B12">
      <w:pPr>
        <w:shd w:val="clear" w:color="auto" w:fill="F5F5F5"/>
        <w:spacing w:after="375"/>
        <w:jc w:val="both"/>
        <w:rPr>
          <w:rFonts w:ascii="Times New Roman" w:eastAsia="Times New Roman" w:hAnsi="Times New Roman" w:cs="Times New Roman"/>
          <w:sz w:val="24"/>
          <w:szCs w:val="24"/>
        </w:rPr>
        <w:pPrChange w:id="47" w:author="rizza wijaya" w:date="2022-07-15T10:02:00Z">
          <w:pPr>
            <w:shd w:val="clear" w:color="auto" w:fill="F5F5F5"/>
            <w:spacing w:after="375"/>
          </w:pPr>
        </w:pPrChange>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3946CFD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6C9F57B8"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37F52308" w14:textId="77777777" w:rsidR="00927764" w:rsidRPr="00C50A1E" w:rsidRDefault="00927764" w:rsidP="00927764"/>
    <w:p w14:paraId="524DC70B" w14:textId="77777777" w:rsidR="00927764" w:rsidRPr="005A045A" w:rsidRDefault="00927764" w:rsidP="00927764">
      <w:pPr>
        <w:rPr>
          <w:i/>
        </w:rPr>
      </w:pPr>
    </w:p>
    <w:p w14:paraId="0CD9C25F" w14:textId="77777777"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19027408"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AD613" w14:textId="77777777" w:rsidR="002318A3" w:rsidRDefault="002318A3">
      <w:r>
        <w:separator/>
      </w:r>
    </w:p>
  </w:endnote>
  <w:endnote w:type="continuationSeparator" w:id="0">
    <w:p w14:paraId="7E91E52C" w14:textId="77777777" w:rsidR="002318A3" w:rsidRDefault="00231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FB764"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57FB4E18" w14:textId="77777777" w:rsidR="00941E77" w:rsidRDefault="00F21B12">
    <w:pPr>
      <w:pStyle w:val="Footer"/>
    </w:pPr>
  </w:p>
  <w:p w14:paraId="5EEFD598" w14:textId="77777777" w:rsidR="00941E77" w:rsidRDefault="00F21B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FF0B7" w14:textId="77777777" w:rsidR="002318A3" w:rsidRDefault="002318A3">
      <w:r>
        <w:separator/>
      </w:r>
    </w:p>
  </w:footnote>
  <w:footnote w:type="continuationSeparator" w:id="0">
    <w:p w14:paraId="76F0A56E" w14:textId="77777777" w:rsidR="002318A3" w:rsidRDefault="002318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505625">
    <w:abstractNumId w:val="0"/>
  </w:num>
  <w:num w:numId="2" w16cid:durableId="1847403177">
    <w:abstractNumId w:val="2"/>
  </w:num>
  <w:num w:numId="3" w16cid:durableId="7186007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zza wijaya">
    <w15:presenceInfo w15:providerId="Windows Live" w15:userId="21716466ee5c5c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17153"/>
    <w:rsid w:val="000728F3"/>
    <w:rsid w:val="0012251A"/>
    <w:rsid w:val="00141052"/>
    <w:rsid w:val="00191EC4"/>
    <w:rsid w:val="002318A3"/>
    <w:rsid w:val="00264D91"/>
    <w:rsid w:val="0042167F"/>
    <w:rsid w:val="004A2A71"/>
    <w:rsid w:val="004D10FF"/>
    <w:rsid w:val="004F4D4E"/>
    <w:rsid w:val="00594AF3"/>
    <w:rsid w:val="006074DB"/>
    <w:rsid w:val="00614E12"/>
    <w:rsid w:val="00630DE6"/>
    <w:rsid w:val="00631A80"/>
    <w:rsid w:val="007664EB"/>
    <w:rsid w:val="00780F3D"/>
    <w:rsid w:val="008536AF"/>
    <w:rsid w:val="00901A4E"/>
    <w:rsid w:val="00924DF5"/>
    <w:rsid w:val="00927764"/>
    <w:rsid w:val="0097281B"/>
    <w:rsid w:val="00A56538"/>
    <w:rsid w:val="00B40CE1"/>
    <w:rsid w:val="00C00395"/>
    <w:rsid w:val="00C20908"/>
    <w:rsid w:val="00C63B9C"/>
    <w:rsid w:val="00CA348C"/>
    <w:rsid w:val="00DD0291"/>
    <w:rsid w:val="00EE48D5"/>
    <w:rsid w:val="00F21B12"/>
    <w:rsid w:val="00F27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AF6A6"/>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Revision">
    <w:name w:val="Revision"/>
    <w:hidden/>
    <w:uiPriority w:val="99"/>
    <w:semiHidden/>
    <w:rsid w:val="00191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rizza wijaya</cp:lastModifiedBy>
  <cp:revision>26</cp:revision>
  <dcterms:created xsi:type="dcterms:W3CDTF">2022-07-15T02:20:00Z</dcterms:created>
  <dcterms:modified xsi:type="dcterms:W3CDTF">2022-07-15T03:02:00Z</dcterms:modified>
</cp:coreProperties>
</file>