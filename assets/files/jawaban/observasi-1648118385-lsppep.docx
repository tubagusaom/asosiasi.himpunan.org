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14E0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19F3B6B6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5B515B8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F0F171F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00F6F3F5" w14:textId="77777777" w:rsidR="00927764" w:rsidRPr="0094076B" w:rsidRDefault="00927764" w:rsidP="00927764">
      <w:pPr>
        <w:rPr>
          <w:rFonts w:ascii="Cambria" w:hAnsi="Cambria"/>
        </w:rPr>
      </w:pPr>
    </w:p>
    <w:p w14:paraId="1CF99C8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2EF5B192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22A9EF91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6127D584" wp14:editId="50371F1D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84E6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12C3A004" w14:textId="31FC50D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del w:id="0" w:author="Muhammad Wal Hakim(551955)" w:date="2022-03-24T17:22:00Z">
        <w:r w:rsidRPr="00C50A1E" w:rsidDel="0076706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tetep temenan aja. Huft.</w:delText>
        </w:r>
      </w:del>
      <w:proofErr w:type="spellStart"/>
      <w:ins w:id="1" w:author="Muhammad Wal Hakim(551955)" w:date="2022-03-24T17:22:00Z">
        <w:r w:rsidR="0076706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tetap</w:t>
        </w:r>
        <w:proofErr w:type="spellEnd"/>
        <w:r w:rsidR="0076706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  <w:proofErr w:type="spellStart"/>
        <w:r w:rsidR="00767064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berteman</w:t>
        </w:r>
      </w:ins>
      <w:proofErr w:type="spellEnd"/>
    </w:p>
    <w:p w14:paraId="75DE814E" w14:textId="0C5C428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" w:author="Muhammad Wal Hakim(551955)" w:date="2022-03-24T17:25:00Z">
        <w:r w:rsidRPr="00C50A1E" w:rsidDel="00767064">
          <w:rPr>
            <w:rFonts w:ascii="Times New Roman" w:eastAsia="Times New Roman" w:hAnsi="Times New Roman" w:cs="Times New Roman"/>
            <w:sz w:val="24"/>
            <w:szCs w:val="24"/>
          </w:rPr>
          <w:delText>di kala</w:delText>
        </w:r>
      </w:del>
      <w:proofErr w:type="spellStart"/>
      <w:ins w:id="3" w:author="Muhammad Wal Hakim(551955)" w:date="2022-03-24T17:25:00Z">
        <w:r w:rsidR="00767064">
          <w:rPr>
            <w:rFonts w:ascii="Times New Roman" w:eastAsia="Times New Roman" w:hAnsi="Times New Roman" w:cs="Times New Roman"/>
            <w:sz w:val="24"/>
            <w:szCs w:val="24"/>
          </w:rPr>
          <w:t>dikala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41394F4" w14:textId="07FD2F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" w:author="Muhammad Wal Hakim(551955)" w:date="2022-03-24T17:25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sehari-hari</w:delText>
        </w:r>
      </w:del>
      <w:proofErr w:type="spellStart"/>
      <w:ins w:id="5" w:author="Muhammad Wal Hakim(551955)" w:date="2022-03-24T17:25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setiap</w:t>
        </w:r>
        <w:proofErr w:type="spellEnd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hari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6" w:author="Muhammad Wal Hakim(551955)" w:date="2022-03-24T17:26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 xml:space="preserve">Meski </w:delText>
        </w:r>
      </w:del>
      <w:proofErr w:type="spellStart"/>
      <w:ins w:id="7" w:author="Muhammad Wal Hakim(551955)" w:date="2022-03-24T17:26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Meskipun</w:t>
        </w:r>
        <w:proofErr w:type="spellEnd"/>
        <w:r w:rsidR="0053710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sangat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464C27" w14:textId="24898FE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del w:id="8" w:author="Muhammad Wal Hakim(551955)" w:date="2022-03-24T17:27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, pun perilaku kita yang lain</w:delText>
        </w:r>
      </w:del>
      <w:ins w:id="9" w:author="Muhammad Wal Hakim(551955)" w:date="2022-03-24T17:27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10" w:author="Muhammad Wal Hakim(551955)" w:date="2022-03-24T17:27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Soal makan</w:delText>
        </w:r>
      </w:del>
      <w:ins w:id="11" w:author="Muhammad Wal Hakim(551955)" w:date="2022-03-24T17:27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2" w:author="Muhammad Wal Hakim(551955)" w:date="2022-03-24T17:27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 xml:space="preserve">jadi </w:delText>
        </w:r>
      </w:del>
      <w:proofErr w:type="spellStart"/>
      <w:ins w:id="13" w:author="Muhammad Wal Hakim(551955)" w:date="2022-03-24T17:27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menjadi</w:t>
        </w:r>
        <w:proofErr w:type="spellEnd"/>
        <w:r w:rsidR="0053710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9E44337" w14:textId="78DC538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4" w:author="Muhammad Wal Hakim(551955)" w:date="2022-03-24T17:27:00Z">
        <w:r w:rsidDel="0053710D">
          <w:rPr>
            <w:rFonts w:ascii="Times New Roman" w:eastAsia="Times New Roman" w:hAnsi="Times New Roman" w:cs="Times New Roman"/>
            <w:sz w:val="24"/>
            <w:szCs w:val="24"/>
          </w:rPr>
          <w:delText>nap</w:delText>
        </w:r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 xml:space="preserve">su </w:delText>
        </w:r>
      </w:del>
      <w:proofErr w:type="spellStart"/>
      <w:ins w:id="15" w:author="Muhammad Wal Hakim(551955)" w:date="2022-03-24T17:27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nafsu</w:t>
        </w:r>
        <w:proofErr w:type="spellEnd"/>
        <w:r w:rsidR="0053710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4F38706" w14:textId="132223F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del w:id="16" w:author="Muhammad Wal Hakim(551955)" w:date="2022-03-24T17:28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7" w:author="Muhammad Wal Hakim(551955)" w:date="2022-03-24T17:28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Sering disebut cuma camilan</w:delText>
        </w:r>
      </w:del>
      <w:ins w:id="18" w:author="Muhammad Wal Hakim(551955)" w:date="2022-03-24T17:28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yang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sering</w:t>
        </w:r>
        <w:proofErr w:type="spellEnd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disebut</w:t>
        </w:r>
        <w:proofErr w:type="spellEnd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camilan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19" w:author="Muhammad Wal Hakim(551955)" w:date="2022-03-24T17:28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 xml:space="preserve">tapi </w:delText>
        </w:r>
      </w:del>
      <w:proofErr w:type="spellStart"/>
      <w:ins w:id="20" w:author="Muhammad Wal Hakim(551955)" w:date="2022-03-24T17:28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tetapi</w:t>
        </w:r>
        <w:proofErr w:type="spellEnd"/>
        <w:r w:rsidR="0053710D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8FB631" w14:textId="1FC9DAAD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ins w:id="21" w:author="Muhammad Wal Hakim(551955)" w:date="2022-03-24T17:29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D4D3470" w14:textId="24966F9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2" w:author="Muhammad Wal Hakim(551955)" w:date="2022-03-24T17:30:00Z">
        <w:r w:rsidRPr="00C50A1E" w:rsidDel="0053710D">
          <w:rPr>
            <w:rFonts w:ascii="Times New Roman" w:eastAsia="Times New Roman" w:hAnsi="Times New Roman" w:cs="Times New Roman"/>
            <w:sz w:val="24"/>
            <w:szCs w:val="24"/>
          </w:rPr>
          <w:delText>-</w:delText>
        </w:r>
        <w:r w:rsidRPr="00C50A1E" w:rsidDel="0053710D">
          <w:rPr>
            <w:rFonts w:ascii="Times New Roman" w:eastAsia="Times New Roman" w:hAnsi="Times New Roman" w:cs="Times New Roman"/>
            <w:strike/>
            <w:sz w:val="24"/>
            <w:szCs w:val="24"/>
          </w:rPr>
          <w:delText>seperti sikapnya padamu</w:delText>
        </w:r>
      </w:del>
      <w:proofErr w:type="spellStart"/>
      <w:ins w:id="23" w:author="Muhammad Wal Hakim(551955)" w:date="2022-03-24T17:30:00Z">
        <w:r w:rsidR="0053710D">
          <w:rPr>
            <w:rFonts w:ascii="Times New Roman" w:eastAsia="Times New Roman" w:hAnsi="Times New Roman" w:cs="Times New Roman"/>
            <w:sz w:val="24"/>
            <w:szCs w:val="24"/>
          </w:rPr>
          <w:t>seperti</w:t>
        </w:r>
        <w:proofErr w:type="spellEnd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sikapnya</w:t>
        </w:r>
        <w:proofErr w:type="spellEnd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53710D">
          <w:rPr>
            <w:rFonts w:ascii="Times New Roman" w:eastAsia="Times New Roman" w:hAnsi="Times New Roman" w:cs="Times New Roman"/>
            <w:sz w:val="24"/>
            <w:szCs w:val="24"/>
          </w:rPr>
          <w:t>kepadamu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15E1A733" w14:textId="609552D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24" w:author="Muhammad Wal Hakim(551955)" w:date="2022-03-24T17:31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"panas"</w:delText>
        </w:r>
      </w:del>
      <w:proofErr w:type="spellStart"/>
      <w:ins w:id="25" w:author="Muhammad Wal Hakim(551955)" w:date="2022-03-24T17:31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kehangatan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CD80268" w14:textId="017E315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del w:id="26" w:author="Muhammad Wal Hakim(551955)" w:date="2022-03-24T17:32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, lho.</w:delText>
        </w:r>
      </w:del>
      <w:ins w:id="27" w:author="Muhammad Wal Hakim(551955)" w:date="2022-03-24T17:32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del w:id="28" w:author="Muhammad Wal Hakim(551955)" w:date="2022-03-24T17:32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kok~</w:delText>
        </w:r>
      </w:del>
      <w:ins w:id="29" w:author="Muhammad Wal Hakim(551955)" w:date="2022-03-24T17:32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5E11012" w14:textId="7B88C104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del w:id="30" w:author="Muhammad Wal Hakim(551955)" w:date="2022-03-24T17:32:00Z">
        <w:r w:rsidRPr="00C50A1E" w:rsidDel="00303D8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delText>...</w:delText>
        </w:r>
      </w:del>
      <w:ins w:id="31" w:author="Muhammad Wal Hakim(551955)" w:date="2022-03-24T17:32:00Z">
        <w:r w:rsidR="00303D89" w:rsidRPr="00C50A1E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  <w:r w:rsidR="00303D89">
          <w:rPr>
            <w:rFonts w:ascii="Times New Roman" w:eastAsia="Times New Roman" w:hAnsi="Times New Roman" w:cs="Times New Roman"/>
            <w:b/>
            <w:bCs/>
            <w:sz w:val="24"/>
            <w:szCs w:val="24"/>
          </w:rPr>
          <w:t>.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32" w:author="Muhammad Wal Hakim(551955)" w:date="2022-03-24T17:33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 xml:space="preserve">makin </w:delText>
        </w:r>
      </w:del>
      <w:proofErr w:type="spellStart"/>
      <w:ins w:id="33" w:author="Muhammad Wal Hakim(551955)" w:date="2022-03-24T17:33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semakin</w:t>
        </w:r>
        <w:proofErr w:type="spellEnd"/>
        <w:r w:rsidR="00303D8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del w:id="34" w:author="Muhammad Wal Hakim(551955)" w:date="2022-03-24T17:33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Ehem</w:delText>
        </w:r>
      </w:del>
      <w:ins w:id="35" w:author="Muhammad Wal Hakim(551955)" w:date="2022-03-24T17:33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del w:id="36" w:author="Muhammad Wal Hakim(551955)" w:date="2022-03-24T17:33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</w:p>
    <w:p w14:paraId="36325689" w14:textId="45DE62C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37" w:author="Muhammad Wal Hakim(551955)" w:date="2022-03-24T17:34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di</w:delText>
        </w:r>
        <w:r w:rsidDel="00303D89">
          <w:rPr>
            <w:rFonts w:ascii="Times New Roman" w:eastAsia="Times New Roman" w:hAnsi="Times New Roman" w:cs="Times New Roman"/>
            <w:sz w:val="24"/>
            <w:szCs w:val="24"/>
          </w:rPr>
          <w:delText xml:space="preserve"> </w:delText>
        </w:r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tata</w:delText>
        </w:r>
      </w:del>
      <w:proofErr w:type="spellStart"/>
      <w:ins w:id="38" w:author="Muhammad Wal Hakim(551955)" w:date="2022-03-24T17:34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ditata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2E90FF" w14:textId="68114BF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berkali-kali</w:t>
      </w:r>
      <w:del w:id="39" w:author="Muhammad Wal Hakim(551955)" w:date="2022-03-24T17:34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. Akan merepotkan.</w:delText>
        </w:r>
      </w:del>
      <w:ins w:id="40" w:author="Muhammad Wal Hakim(551955)" w:date="2022-03-24T17:34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dan</w:t>
        </w:r>
        <w:proofErr w:type="spellEnd"/>
        <w:r w:rsidR="00303D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303D89">
          <w:rPr>
            <w:rFonts w:ascii="Times New Roman" w:eastAsia="Times New Roman" w:hAnsi="Times New Roman" w:cs="Times New Roman"/>
            <w:sz w:val="24"/>
            <w:szCs w:val="24"/>
          </w:rPr>
          <w:t>merepotkan</w:t>
        </w:r>
      </w:ins>
      <w:proofErr w:type="spellEnd"/>
    </w:p>
    <w:p w14:paraId="497D6E9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0761AD" w14:textId="392592EB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1" w:author="Muhammad Wal Hakim(551955)" w:date="2022-03-24T17:35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>deh</w:delText>
        </w:r>
      </w:del>
      <w:ins w:id="42" w:author="Muhammad Wal Hakim(551955)" w:date="2022-03-24T17:35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3" w:author="Muhammad Wal Hakim(551955)" w:date="2022-03-24T17:35:00Z">
        <w:r w:rsidRPr="00C50A1E" w:rsidDel="00303D89">
          <w:rPr>
            <w:rFonts w:ascii="Times New Roman" w:eastAsia="Times New Roman" w:hAnsi="Times New Roman" w:cs="Times New Roman"/>
            <w:sz w:val="24"/>
            <w:szCs w:val="24"/>
          </w:rPr>
          <w:delText xml:space="preserve">aja </w:delText>
        </w:r>
      </w:del>
      <w:proofErr w:type="spellStart"/>
      <w:ins w:id="44" w:author="Muhammad Wal Hakim(551955)" w:date="2022-03-24T17:35:00Z">
        <w:r w:rsidR="00303D89">
          <w:rPr>
            <w:rFonts w:ascii="Times New Roman" w:eastAsia="Times New Roman" w:hAnsi="Times New Roman" w:cs="Times New Roman"/>
            <w:sz w:val="24"/>
            <w:szCs w:val="24"/>
          </w:rPr>
          <w:t>saja</w:t>
        </w:r>
        <w:proofErr w:type="spellEnd"/>
        <w:r w:rsidR="00303D89" w:rsidRPr="00C50A1E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del w:id="45" w:author="Muhammad Wal Hakim(551955)" w:date="2022-03-24T17:35:00Z">
        <w:r w:rsidRPr="00C50A1E" w:rsidDel="006378B2">
          <w:rPr>
            <w:rFonts w:ascii="Times New Roman" w:eastAsia="Times New Roman" w:hAnsi="Times New Roman" w:cs="Times New Roman"/>
            <w:sz w:val="24"/>
            <w:szCs w:val="24"/>
          </w:rPr>
          <w:delText>. Atau</w:delText>
        </w:r>
      </w:del>
      <w:ins w:id="46" w:author="Muhammad Wal Hakim(551955)" w:date="2022-03-24T17:35:00Z">
        <w:r w:rsidR="006378B2">
          <w:rPr>
            <w:rFonts w:ascii="Times New Roman" w:eastAsia="Times New Roman" w:hAnsi="Times New Roman" w:cs="Times New Roman"/>
            <w:sz w:val="24"/>
            <w:szCs w:val="24"/>
          </w:rPr>
          <w:t>atau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47" w:author="Muhammad Wal Hakim(551955)" w:date="2022-03-24T17:35:00Z">
        <w:r w:rsidRPr="00C50A1E" w:rsidDel="006378B2">
          <w:rPr>
            <w:rFonts w:ascii="Times New Roman" w:eastAsia="Times New Roman" w:hAnsi="Times New Roman" w:cs="Times New Roman"/>
            <w:sz w:val="24"/>
            <w:szCs w:val="24"/>
          </w:rPr>
          <w:delText>kelebihan</w:delText>
        </w:r>
      </w:del>
      <w:proofErr w:type="spellStart"/>
      <w:ins w:id="48" w:author="Muhammad Wal Hakim(551955)" w:date="2022-03-24T17:35:00Z">
        <w:r w:rsidR="006378B2">
          <w:rPr>
            <w:rFonts w:ascii="Times New Roman" w:eastAsia="Times New Roman" w:hAnsi="Times New Roman" w:cs="Times New Roman"/>
            <w:sz w:val="24"/>
            <w:szCs w:val="24"/>
          </w:rPr>
          <w:t>berlebihan</w:t>
        </w:r>
      </w:ins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del w:id="49" w:author="Muhammad Wal Hakim(551955)" w:date="2022-03-24T17:36:00Z">
        <w:r w:rsidRPr="00C50A1E" w:rsidDel="006378B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delText>gitu khan</w:delText>
        </w:r>
      </w:del>
      <w:ins w:id="50" w:author="Muhammad Wal Hakim(551955)" w:date="2022-03-24T17:36:00Z">
        <w:r w:rsidR="006378B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 xml:space="preserve"> </w:t>
        </w:r>
      </w:ins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23B221B" w14:textId="63B60149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51" w:author="Muhammad Wal Hakim(551955)" w:date="2022-03-24T17:37:00Z">
        <w:r w:rsidRPr="00C50A1E" w:rsidDel="006378B2">
          <w:rPr>
            <w:rFonts w:ascii="Times New Roman" w:eastAsia="Times New Roman" w:hAnsi="Times New Roman" w:cs="Times New Roman"/>
            <w:sz w:val="24"/>
            <w:szCs w:val="24"/>
          </w:rPr>
          <w:delText>jadi biang berat badan yang lebih suka naiknya</w:delText>
        </w:r>
      </w:del>
      <w:proofErr w:type="spellStart"/>
      <w:ins w:id="52" w:author="Muhammad Wal Hakim(551955)" w:date="2022-03-24T17:37:00Z">
        <w:r w:rsidR="006378B2">
          <w:rPr>
            <w:rFonts w:ascii="Times New Roman" w:eastAsia="Times New Roman" w:hAnsi="Times New Roman" w:cs="Times New Roman"/>
            <w:sz w:val="24"/>
            <w:szCs w:val="24"/>
          </w:rPr>
          <w:t>membuat</w:t>
        </w:r>
        <w:proofErr w:type="spellEnd"/>
        <w:r w:rsidR="006378B2">
          <w:rPr>
            <w:rFonts w:ascii="Times New Roman" w:eastAsia="Times New Roman" w:hAnsi="Times New Roman" w:cs="Times New Roman"/>
            <w:sz w:val="24"/>
            <w:szCs w:val="24"/>
          </w:rPr>
          <w:t xml:space="preserve"> </w:t>
        </w:r>
        <w:proofErr w:type="spellStart"/>
        <w:r w:rsidR="006378B2">
          <w:rPr>
            <w:rFonts w:ascii="Times New Roman" w:eastAsia="Times New Roman" w:hAnsi="Times New Roman" w:cs="Times New Roman"/>
            <w:sz w:val="24"/>
            <w:szCs w:val="24"/>
          </w:rPr>
          <w:t>berat</w:t>
        </w:r>
        <w:proofErr w:type="spellEnd"/>
        <w:r w:rsidR="006378B2">
          <w:rPr>
            <w:rFonts w:ascii="Times New Roman" w:eastAsia="Times New Roman" w:hAnsi="Times New Roman" w:cs="Times New Roman"/>
            <w:sz w:val="24"/>
            <w:szCs w:val="24"/>
          </w:rPr>
          <w:t xml:space="preserve"> badan naik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del w:id="53" w:author="Muhammad Wal Hakim(551955)" w:date="2022-03-24T17:37:00Z">
        <w:r w:rsidRPr="00C50A1E" w:rsidDel="006378B2">
          <w:rPr>
            <w:rFonts w:ascii="Times New Roman" w:eastAsia="Times New Roman" w:hAnsi="Times New Roman" w:cs="Times New Roman"/>
            <w:sz w:val="24"/>
            <w:szCs w:val="24"/>
          </w:rPr>
          <w:delText>chat</w:delText>
        </w:r>
      </w:del>
      <w:ins w:id="54" w:author="Muhammad Wal Hakim(551955)" w:date="2022-03-24T17:37:00Z">
        <w:r w:rsidR="006378B2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chat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198542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BE2319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F964A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500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63A66B4A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026EE288" w14:textId="77777777" w:rsidR="00927764" w:rsidRPr="00C50A1E" w:rsidRDefault="00927764" w:rsidP="00927764"/>
    <w:p w14:paraId="72F53D6A" w14:textId="77777777" w:rsidR="00927764" w:rsidRPr="005A045A" w:rsidRDefault="00927764" w:rsidP="00927764">
      <w:pPr>
        <w:rPr>
          <w:i/>
        </w:rPr>
      </w:pPr>
    </w:p>
    <w:p w14:paraId="45420CB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11ED8C30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B4437" w14:textId="77777777" w:rsidR="000F0FE0" w:rsidRDefault="000F0FE0">
      <w:r>
        <w:separator/>
      </w:r>
    </w:p>
  </w:endnote>
  <w:endnote w:type="continuationSeparator" w:id="0">
    <w:p w14:paraId="42A1A358" w14:textId="77777777" w:rsidR="000F0FE0" w:rsidRDefault="000F0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CE5A8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gramStart"/>
    <w:r>
      <w:rPr>
        <w:rFonts w:ascii="Cambria" w:hAnsi="Cambria"/>
        <w:b/>
        <w:i/>
        <w:sz w:val="18"/>
        <w:szCs w:val="18"/>
      </w:rPr>
      <w:t>6</w:t>
    </w:r>
    <w:proofErr w:type="gramEnd"/>
  </w:p>
  <w:p w14:paraId="6D433A57" w14:textId="77777777" w:rsidR="00941E77" w:rsidRDefault="000F0FE0">
    <w:pPr>
      <w:pStyle w:val="Footer"/>
    </w:pPr>
  </w:p>
  <w:p w14:paraId="4722136A" w14:textId="77777777" w:rsidR="00941E77" w:rsidRDefault="000F0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462A6" w14:textId="77777777" w:rsidR="000F0FE0" w:rsidRDefault="000F0FE0">
      <w:r>
        <w:separator/>
      </w:r>
    </w:p>
  </w:footnote>
  <w:footnote w:type="continuationSeparator" w:id="0">
    <w:p w14:paraId="003B225B" w14:textId="77777777" w:rsidR="000F0FE0" w:rsidRDefault="000F0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hammad Wal Hakim(551955)">
    <w15:presenceInfo w15:providerId="AD" w15:userId="S::2215100007@mahasiswa.integra.its.ac.id::8703fa6a-45b3-4e31-83a1-197b8db2a6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F0FE0"/>
    <w:rsid w:val="0012251A"/>
    <w:rsid w:val="00303D89"/>
    <w:rsid w:val="0042167F"/>
    <w:rsid w:val="0053710D"/>
    <w:rsid w:val="006378B2"/>
    <w:rsid w:val="00767064"/>
    <w:rsid w:val="008F7B05"/>
    <w:rsid w:val="00915C39"/>
    <w:rsid w:val="00924DF5"/>
    <w:rsid w:val="00927764"/>
    <w:rsid w:val="00DC6B07"/>
    <w:rsid w:val="00EB767E"/>
    <w:rsid w:val="00ED6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B6E08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915C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5C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5C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C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C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15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613</Words>
  <Characters>3495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Hujan Turun, Berat Badan Naik</vt:lpstr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Muhammad Wal Hakim(551955)</cp:lastModifiedBy>
  <cp:revision>3</cp:revision>
  <dcterms:created xsi:type="dcterms:W3CDTF">2020-07-24T23:46:00Z</dcterms:created>
  <dcterms:modified xsi:type="dcterms:W3CDTF">2022-03-24T10:38:00Z</dcterms:modified>
</cp:coreProperties>
</file>