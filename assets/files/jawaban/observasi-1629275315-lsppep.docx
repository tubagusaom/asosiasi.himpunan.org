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763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278C5E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4CC3D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201433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3AD3563" w14:textId="77777777" w:rsidTr="00821BA2">
        <w:tc>
          <w:tcPr>
            <w:tcW w:w="9350" w:type="dxa"/>
          </w:tcPr>
          <w:p w14:paraId="057BFBA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07226B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3644EECD" w14:textId="6474BD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athaya" w:date="2021-08-18T16:24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" w:author="athaya" w:date="2021-08-18T16:0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2" w:author="athaya" w:date="2021-08-18T16:08:00Z">
              <w:r w:rsidR="002B4345" w:rsidRPr="00CD00F5">
                <w:rPr>
                  <w:rFonts w:ascii="Times New Roman" w:eastAsia="Times New Roman" w:hAnsi="Times New Roman" w:cs="Times New Roman"/>
                  <w:szCs w:val="24"/>
                </w:rPr>
                <w:t>ek</w:t>
              </w:r>
              <w:r w:rsidR="002B4345" w:rsidRPr="002B4345">
                <w:rPr>
                  <w:rFonts w:ascii="Times New Roman" w:eastAsia="Times New Roman" w:hAnsi="Times New Roman" w:cs="Times New Roman"/>
                  <w:szCs w:val="24"/>
                  <w:rPrChange w:id="3" w:author="athaya" w:date="2021-08-18T16:0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4" w:author="athaya" w:date="2021-08-18T16:24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" w:author="athaya" w:date="2021-08-18T16:0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dia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kita sebut dengan revolusi </w:t>
            </w:r>
            <w:del w:id="6" w:author="athaya" w:date="2021-08-18T16:24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7" w:author="athaya" w:date="2021-08-18T16:0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industry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" w:author="athaya" w:date="2021-08-18T16:08:00Z">
              <w:r w:rsidR="002B4345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ins w:id="9" w:author="athaya" w:date="2021-08-18T16:09:00Z">
              <w:r w:rsidR="002B434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14:paraId="0D8A0A5E" w14:textId="335636F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del w:id="10" w:author="athaya" w:date="2021-08-18T16:24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1" w:author="athaya" w:date="2021-08-18T16:0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siapkan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2" w:author="athaya" w:date="2021-08-18T16:09:00Z">
              <w:r w:rsidR="002B4345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ins w:id="13" w:author="athaya" w:date="2021-08-18T16:24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namun bukan lagi </w:t>
            </w:r>
            <w:ins w:id="14" w:author="athaya" w:date="2021-08-18T16:24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ins w:id="15" w:author="athaya" w:date="2021-08-18T16:25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ins w:id="16" w:author="athaya" w:date="2021-08-18T16:25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" w:author="athaya" w:date="2021-08-18T16:25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8" w:author="athaya" w:date="2021-08-18T16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tetapi kita </w:t>
            </w:r>
            <w:del w:id="19" w:author="athaya" w:date="2021-08-18T16:25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0" w:author="athaya" w:date="2021-08-18T16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siapkan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1" w:author="athaya" w:date="2021-08-18T16:10:00Z">
              <w:r w:rsidR="002B4345">
                <w:rPr>
                  <w:rFonts w:ascii="Times New Roman" w:eastAsia="Times New Roman" w:hAnsi="Times New Roman" w:cs="Times New Roman"/>
                  <w:szCs w:val="24"/>
                </w:rPr>
                <w:t xml:space="preserve">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03BC72AC" w14:textId="6325AD2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22" w:author="athaya" w:date="2021-08-18T16:25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3" w:author="athaya" w:date="2021-08-18T16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buat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4" w:author="athaya" w:date="2021-08-18T16:10:00Z">
              <w:r w:rsidR="002B4345">
                <w:rPr>
                  <w:rFonts w:ascii="Times New Roman" w:eastAsia="Times New Roman" w:hAnsi="Times New Roman" w:cs="Times New Roman"/>
                  <w:szCs w:val="24"/>
                </w:rPr>
                <w:t xml:space="preserve">dibuat)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</w:t>
            </w:r>
            <w:del w:id="25" w:author="athaya" w:date="2021-08-18T16:25:00Z">
              <w:r w:rsidRPr="002B434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6" w:author="athaya" w:date="2021-08-18T16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memerluas akses dan memanfaatkan teknologi.</w:t>
            </w:r>
          </w:p>
          <w:p w14:paraId="6F87DEA3" w14:textId="45803DA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del w:id="27" w:author="athaya" w:date="2021-08-18T16:25:00Z">
              <w:r w:rsidRPr="00162721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8" w:author="athaya" w:date="2021-08-18T16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butuhkan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9" w:author="athaya" w:date="2021-08-18T16:11:00Z">
              <w:r w:rsidR="00162721">
                <w:rPr>
                  <w:rFonts w:ascii="Times New Roman" w:eastAsia="Times New Roman" w:hAnsi="Times New Roman" w:cs="Times New Roman"/>
                  <w:szCs w:val="24"/>
                </w:rPr>
                <w:t xml:space="preserve">dibutuhkan)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era milenial ini yaitu kolaboratif, komunikatif, ber</w:t>
            </w:r>
            <w:ins w:id="30" w:author="athaya" w:date="2021-08-18T16:26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1" w:author="athaya" w:date="2021-08-18T16:26:00Z"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 kritis,</w:t>
            </w:r>
            <w:ins w:id="32" w:author="athaya" w:date="2021-08-18T16:11:00Z">
              <w:r w:rsidR="00CC766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33" w:author="athaya" w:date="2021-08-18T16:26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</w:t>
            </w:r>
            <w:del w:id="34" w:author="athaya" w:date="2021-08-18T16:26:00Z">
              <w:r w:rsidRPr="00CC7662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5" w:author="athaya" w:date="2021-08-18T16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demikian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ini hari ini sedang gencar-gencarnya </w:t>
            </w:r>
            <w:del w:id="36" w:author="athaya" w:date="2021-08-18T16:26:00Z"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7" w:author="athaya" w:date="2021-08-18T16:1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publis</w:delText>
              </w:r>
            </w:del>
            <w:ins w:id="38" w:author="athaya" w:date="2021-08-18T16:13:00Z">
              <w:r w:rsidR="00A9193D" w:rsidRPr="00A9193D">
                <w:rPr>
                  <w:rFonts w:ascii="Times New Roman" w:eastAsia="Times New Roman" w:hAnsi="Times New Roman" w:cs="Times New Roman"/>
                  <w:szCs w:val="24"/>
                  <w:rPrChange w:id="39" w:author="athaya" w:date="2021-08-18T16:13:00Z">
                    <w:rPr>
                      <w:rFonts w:ascii="Times New Roman" w:eastAsia="Times New Roman" w:hAnsi="Times New Roman" w:cs="Times New Roman"/>
                      <w:szCs w:val="24"/>
                      <w:highlight w:val="yellow"/>
                    </w:rPr>
                  </w:rPrChange>
                </w:rPr>
                <w:t>dipublis</w:t>
              </w:r>
            </w:ins>
            <w:ins w:id="40" w:author="athaya" w:date="2021-08-18T16:27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41" w:author="athaya" w:date="2021-08-18T16:27:00Z"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42" w:author="athaya" w:date="2021-08-18T16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43" w:author="athaya" w:date="2021-08-18T16:1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karena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44" w:author="athaya" w:date="2021-08-18T16:13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>Hal te</w:t>
              </w:r>
            </w:ins>
            <w:ins w:id="45" w:author="athaya" w:date="2021-08-18T16:27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46" w:author="athaya" w:date="2021-08-18T16:13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 xml:space="preserve">sebut </w:t>
              </w:r>
            </w:ins>
            <w:ins w:id="47" w:author="athaya" w:date="2021-08-18T16:14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 xml:space="preserve">disebabkan pada </w:t>
              </w:r>
            </w:ins>
            <w:del w:id="48" w:author="athaya" w:date="2021-08-18T16:14:00Z">
              <w:r w:rsidRPr="00EC6F38" w:rsidDel="00A9193D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 ini kita harus mempersiapkan diri atau generasi muda untuk memasuki dunia revolusi industri 4.0.</w:t>
            </w:r>
          </w:p>
          <w:p w14:paraId="4A750F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07D5C8D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2F8780E1" w14:textId="51443EA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tahab ini guru </w:t>
            </w:r>
            <w:del w:id="49" w:author="athaya" w:date="2021-08-18T16:27:00Z"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0" w:author="athaya" w:date="2021-08-18T16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tutut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51" w:author="athaya" w:date="2021-08-18T16:15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 xml:space="preserve">dituntut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7C68133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3FB66998" w14:textId="5F5DD4C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2" w:author="athaya" w:date="2021-08-18T16:27:00Z"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3" w:author="athaya" w:date="2021-08-18T16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DF03C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54" w:author="athaya" w:date="2021-08-18T16:27:00Z"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5" w:author="athaya" w:date="2021-08-18T16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sini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A9193D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6" w:author="athaya" w:date="2021-08-18T16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tuntut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57" w:author="athaya" w:date="2021-08-18T16:15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ins w:id="58" w:author="athaya" w:date="2021-08-18T16:16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</w:ins>
            <w:ins w:id="59" w:author="athaya" w:date="2021-08-18T16:15:00Z">
              <w:r w:rsidR="00A91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53FDB7A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477C17F4" w14:textId="339B0F6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0" w:author="athaya" w:date="2021-08-18T16:27:00Z">
              <w:r w:rsidRPr="00DF6286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61" w:author="athaya" w:date="2021-08-18T16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Guri</w:delText>
              </w:r>
            </w:del>
            <w:ins w:id="62" w:author="athaya" w:date="2021-08-18T16:16:00Z">
              <w:r w:rsidR="00DF6286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</w:t>
            </w:r>
            <w:del w:id="63" w:author="athaya" w:date="2021-08-18T16:27:00Z">
              <w:r w:rsidRPr="00DF6286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64" w:author="athaya" w:date="2021-08-18T16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untuk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5" w:author="athaya" w:date="2021-08-18T16:16:00Z">
              <w:r w:rsidR="00DF6286">
                <w:rPr>
                  <w:rFonts w:ascii="Times New Roman" w:eastAsia="Times New Roman" w:hAnsi="Times New Roman" w:cs="Times New Roman"/>
                  <w:szCs w:val="24"/>
                </w:rPr>
                <w:t xml:space="preserve">dalam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 cara belajar mengajar siswa.</w:t>
            </w:r>
          </w:p>
          <w:p w14:paraId="7EAFB6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35FEAAF7" w14:textId="1825D34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athaya" w:date="2021-08-18T16:28:00Z">
              <w:r w:rsidRPr="00DF6286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67" w:author="athaya" w:date="2021-08-18T16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</w:delText>
              </w:r>
            </w:del>
            <w:del w:id="68" w:author="athaya" w:date="2021-08-18T16:17:00Z">
              <w:r w:rsidRPr="00EC6F38" w:rsidDel="00D85B6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69" w:author="athaya" w:date="2021-08-18T16:28:00Z"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sebagai pendidik di era 4.0 maka guru tidak boleh menetap dengan satu strata, harus selalu berkembang agar dapat mengajarkan pendidikan sesuai dengan eranya.</w:t>
            </w:r>
          </w:p>
          <w:p w14:paraId="05F183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0" w:author="athaya" w:date="2021-08-18T16:17:00Z">
              <w:r w:rsidRPr="00EC6F38" w:rsidDel="00CD00F5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 tekankan pada proses pembelajaran yaitu:</w:t>
            </w:r>
          </w:p>
          <w:p w14:paraId="1D3F26D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1AC2720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309E5C6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464BA2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EAC96B8" w14:textId="6CB049FA" w:rsidR="00125355" w:rsidRPr="00CD00F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  <w:rPrChange w:id="71" w:author="athaya" w:date="2021-08-18T16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72" w:author="athaya" w:date="2021-08-18T16:28:00Z">
              <w:r w:rsidRPr="00CD00F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73" w:author="athaya" w:date="2021-08-18T16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  <w:ins w:id="74" w:author="athaya" w:date="2021-08-18T16:22:00Z">
              <w:r w:rsidR="005A7FB0">
                <w:rPr>
                  <w:rFonts w:ascii="Times New Roman" w:eastAsia="Times New Roman" w:hAnsi="Times New Roman" w:cs="Times New Roman"/>
                  <w:szCs w:val="24"/>
                </w:rPr>
                <w:t>Melakukan penelitian</w:t>
              </w:r>
            </w:ins>
          </w:p>
          <w:p w14:paraId="1E1F02D0" w14:textId="6A824E0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del w:id="75" w:author="athaya" w:date="2021-08-18T16:29:00Z">
              <w:r w:rsidRPr="00CD00F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76" w:author="athaya" w:date="2021-08-18T16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lihat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77" w:author="athaya" w:date="2021-08-18T16:18:00Z">
              <w:r w:rsidR="00CD00F5">
                <w:rPr>
                  <w:rFonts w:ascii="Times New Roman" w:eastAsia="Times New Roman" w:hAnsi="Times New Roman" w:cs="Times New Roman"/>
                  <w:szCs w:val="24"/>
                </w:rPr>
                <w:t xml:space="preserve">melihat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 dan memahami ini sebenarnya jadi satu kesatuan</w:t>
            </w:r>
            <w:ins w:id="78" w:author="athaya" w:date="2021-08-18T16:29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9" w:author="athaya" w:date="2021-08-18T16:29:00Z">
              <w:r w:rsidRPr="00CD00F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80" w:author="athaya" w:date="2021-08-18T16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CD00F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81" w:author="athaya" w:date="2021-08-18T16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2" w:author="athaya" w:date="2021-08-18T16:19:00Z">
              <w:r w:rsidR="00CD00F5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del w:id="83" w:author="athaya" w:date="2021-08-18T16:29:00Z">
              <w:r w:rsidRPr="00CD00F5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84" w:author="athaya" w:date="2021-08-18T16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butuhkan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5" w:author="athaya" w:date="2021-08-18T16:19:00Z">
              <w:r w:rsidR="00CD00F5">
                <w:rPr>
                  <w:rFonts w:ascii="Times New Roman" w:eastAsia="Times New Roman" w:hAnsi="Times New Roman" w:cs="Times New Roman"/>
                  <w:szCs w:val="24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14:paraId="26BBA39B" w14:textId="60B8D7A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pengaplikasian. Pada revolusi 4.0 ini lebih banyak </w:t>
            </w:r>
            <w:del w:id="86" w:author="athaya" w:date="2021-08-18T16:29:00Z">
              <w:r w:rsidRPr="00A162F9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87" w:author="athaya" w:date="2021-08-18T16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praktek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8" w:author="athaya" w:date="2021-08-18T16:20:00Z">
              <w:r w:rsidR="00A162F9">
                <w:rPr>
                  <w:rFonts w:ascii="Times New Roman" w:eastAsia="Times New Roman" w:hAnsi="Times New Roman" w:cs="Times New Roman"/>
                  <w:szCs w:val="24"/>
                </w:rPr>
                <w:t xml:space="preserve">praktik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karena lebih menyiapkan anak </w:t>
            </w:r>
            <w:del w:id="89" w:author="athaya" w:date="2021-08-18T16:29:00Z">
              <w:r w:rsidRPr="005A7FB0" w:rsidDel="00DF03C5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90" w:author="athaya" w:date="2021-08-18T16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bagaimana kita</w:delText>
              </w:r>
              <w:r w:rsidRPr="00EC6F38" w:rsidDel="00DF03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91" w:author="athaya" w:date="2021-08-18T16:29:00Z">
              <w:r w:rsidR="00DF03C5">
                <w:rPr>
                  <w:rFonts w:ascii="Times New Roman" w:eastAsia="Times New Roman" w:hAnsi="Times New Roman" w:cs="Times New Roman"/>
                  <w:szCs w:val="24"/>
                </w:rPr>
                <w:t xml:space="preserve">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14:paraId="07803413" w14:textId="63603D2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92" w:author="athaya" w:date="2021-08-18T16:29:00Z">
              <w:r w:rsidR="0046418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93" w:author="athaya" w:date="2021-08-18T16:30:00Z">
              <w:r w:rsidR="0046418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4" w:author="athaya" w:date="2021-08-18T16:29:00Z"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yaitu mendiskusikan. Mendiskusikan </w:t>
            </w:r>
            <w:del w:id="95" w:author="athaya" w:date="2021-08-18T16:30:00Z">
              <w:r w:rsidRPr="005A7FB0" w:rsidDel="0046418F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96" w:author="athaya" w:date="2021-08-18T16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sini</w:delText>
              </w:r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hanya satu atau dua orang tapi </w:t>
            </w:r>
            <w:del w:id="97" w:author="athaya" w:date="2021-08-18T16:30:00Z">
              <w:r w:rsidRPr="005A7FB0" w:rsidDel="0046418F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98" w:author="athaya" w:date="2021-08-18T16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banyak</w:delText>
              </w:r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ins w:id="99" w:author="athaya" w:date="2021-08-18T16:30:00Z">
              <w:r w:rsidR="0046418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14:paraId="5C5A6A4F" w14:textId="74B71C8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00" w:author="athaya" w:date="2021-08-18T16:30:00Z">
              <w:r w:rsidR="0046418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ins w:id="101" w:author="athaya" w:date="2021-08-18T16:30:00Z">
              <w:r w:rsidR="0046418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02" w:author="athaya" w:date="2021-08-18T16:30:00Z"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3" w:author="athaya" w:date="2021-08-18T16:30:00Z">
              <w:r w:rsidR="0046418F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4" w:author="athaya" w:date="2021-08-18T16:30:00Z"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4.0 ini adalah kreatif dan inovatif. Dengan melakukan penelitian kita bisa </w:t>
            </w:r>
            <w:del w:id="105" w:author="athaya" w:date="2021-08-18T16:30:00Z">
              <w:r w:rsidRPr="00894DA0" w:rsidDel="0046418F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06" w:author="athaya" w:date="2021-08-18T16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lihat</w:delText>
              </w:r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07" w:author="athaya" w:date="2021-08-18T16:22:00Z">
              <w:r w:rsidR="00894DA0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084C5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kreatif dan </w:t>
            </w:r>
            <w:del w:id="108" w:author="athaya" w:date="2021-08-18T16:30:00Z">
              <w:r w:rsidRPr="00084C5F" w:rsidDel="0046418F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09" w:author="athaya" w:date="2021-08-18T16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inovatif</w:delText>
              </w:r>
              <w:r w:rsidRPr="00EC6F38" w:rsidDel="004641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10" w:author="athaya" w:date="2021-08-18T16:23:00Z">
              <w:r w:rsidR="00084C5F">
                <w:rPr>
                  <w:rFonts w:ascii="Times New Roman" w:eastAsia="Times New Roman" w:hAnsi="Times New Roman" w:cs="Times New Roman"/>
                  <w:szCs w:val="24"/>
                </w:rPr>
                <w:t>in</w:t>
              </w:r>
            </w:ins>
            <w:ins w:id="111" w:author="athaya" w:date="2021-08-18T16:24:00Z">
              <w:r w:rsidR="00084C5F">
                <w:rPr>
                  <w:rFonts w:ascii="Times New Roman" w:eastAsia="Times New Roman" w:hAnsi="Times New Roman" w:cs="Times New Roman"/>
                  <w:szCs w:val="24"/>
                </w:rPr>
                <w:t xml:space="preserve">ovasi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kita. </w:t>
            </w:r>
          </w:p>
        </w:tc>
      </w:tr>
    </w:tbl>
    <w:p w14:paraId="76E5E4E3" w14:textId="37067F3C" w:rsidR="00924DF5" w:rsidRDefault="00924DF5">
      <w:pPr>
        <w:rPr>
          <w:ins w:id="112" w:author="athaya" w:date="2021-08-18T16:24:00Z"/>
        </w:rPr>
      </w:pPr>
    </w:p>
    <w:p w14:paraId="0F4BE9B5" w14:textId="6E516E1D" w:rsidR="00DF03C5" w:rsidRDefault="00DF03C5">
      <w:pPr>
        <w:rPr>
          <w:ins w:id="113" w:author="athaya" w:date="2021-08-18T16:24:00Z"/>
        </w:rPr>
      </w:pPr>
    </w:p>
    <w:p w14:paraId="403AA1F6" w14:textId="77777777" w:rsidR="00DF03C5" w:rsidRDefault="00DF03C5" w:rsidP="00DF03C5">
      <w:pPr>
        <w:pStyle w:val="Heading3"/>
        <w:rPr>
          <w:ins w:id="114" w:author="athaya" w:date="2021-08-18T16:24:00Z"/>
          <w:rFonts w:ascii="Times New Roman" w:hAnsi="Times New Roman"/>
          <w:sz w:val="48"/>
        </w:rPr>
      </w:pPr>
      <w:ins w:id="115" w:author="athaya" w:date="2021-08-18T16:24:00Z">
        <w:r>
          <w:t xml:space="preserve">Pembelajaran di Era "Revolusi Industri 4.0" bagi Anak Usia Dini </w:t>
        </w:r>
      </w:ins>
    </w:p>
    <w:p w14:paraId="2464407F" w14:textId="77777777" w:rsidR="00DF03C5" w:rsidRDefault="00DF03C5" w:rsidP="00DF03C5">
      <w:pPr>
        <w:spacing w:before="100" w:beforeAutospacing="1" w:after="100" w:afterAutospacing="1" w:line="240" w:lineRule="auto"/>
        <w:contextualSpacing w:val="0"/>
        <w:rPr>
          <w:ins w:id="116" w:author="athaya" w:date="2021-08-18T16:24:00Z"/>
          <w:rFonts w:ascii="Times New Roman" w:eastAsia="Times New Roman" w:hAnsi="Times New Roman" w:cs="Times New Roman"/>
          <w:szCs w:val="24"/>
        </w:rPr>
      </w:pPr>
      <w:ins w:id="117" w:author="athaya" w:date="2021-08-18T16:24:00Z">
        <w:r>
          <w:rPr>
            <w:rFonts w:ascii="Times New Roman" w:eastAsia="Times New Roman" w:hAnsi="Times New Roman" w:cs="Times New Roman"/>
            <w:szCs w:val="24"/>
          </w:rPr>
          <w:t>Oleh Kodar Akbar</w:t>
        </w:r>
      </w:ins>
    </w:p>
    <w:p w14:paraId="350B11B8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18" w:author="athaya" w:date="2021-08-18T16:24:00Z"/>
          <w:rFonts w:ascii="Times New Roman" w:eastAsia="Times New Roman" w:hAnsi="Times New Roman" w:cs="Times New Roman"/>
          <w:szCs w:val="24"/>
        </w:rPr>
      </w:pPr>
      <w:ins w:id="119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Pada zaman ini kita berada pada zona industri yang sangat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extream</w:t>
        </w:r>
        <w:r>
          <w:rPr>
            <w:rFonts w:ascii="Times New Roman" w:eastAsia="Times New Roman" w:hAnsi="Times New Roman" w:cs="Times New Roman"/>
            <w:szCs w:val="24"/>
          </w:rPr>
          <w:t xml:space="preserve"> (</w:t>
        </w:r>
        <w:r w:rsidRPr="00CD00F5">
          <w:rPr>
            <w:rFonts w:ascii="Times New Roman" w:eastAsia="Times New Roman" w:hAnsi="Times New Roman" w:cs="Times New Roman"/>
            <w:szCs w:val="24"/>
          </w:rPr>
          <w:t>ek</w:t>
        </w:r>
        <w:r w:rsidRPr="00990219">
          <w:rPr>
            <w:rFonts w:ascii="Times New Roman" w:eastAsia="Times New Roman" w:hAnsi="Times New Roman" w:cs="Times New Roman"/>
            <w:szCs w:val="24"/>
          </w:rPr>
          <w:t>strem</w:t>
        </w:r>
        <w:r>
          <w:rPr>
            <w:rFonts w:ascii="Times New Roman" w:eastAsia="Times New Roman" w:hAnsi="Times New Roman" w:cs="Times New Roman"/>
            <w:szCs w:val="24"/>
          </w:rPr>
          <w:t>)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. Industri yang tiap menit bahkan detik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dia</w:t>
        </w:r>
        <w:r>
          <w:rPr>
            <w:rFonts w:ascii="Times New Roman" w:eastAsia="Times New Roman" w:hAnsi="Times New Roman" w:cs="Times New Roman"/>
            <w:szCs w:val="24"/>
          </w:rPr>
          <w:t xml:space="preserve">  (dihilangkan)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akan berubah semakin maju, yang sering kita sebut dengan revolusi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industry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(industri) </w:t>
        </w:r>
        <w:r w:rsidRPr="00EC6F38">
          <w:rPr>
            <w:rFonts w:ascii="Times New Roman" w:eastAsia="Times New Roman" w:hAnsi="Times New Roman" w:cs="Times New Roman"/>
            <w:szCs w:val="24"/>
          </w:rPr>
          <w:t>4.0. Istilah yang masih jarang kita dengar bahkan banyak yang masih awam.</w:t>
        </w:r>
      </w:ins>
    </w:p>
    <w:p w14:paraId="04B3818F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20" w:author="athaya" w:date="2021-08-18T16:24:00Z"/>
          <w:rFonts w:ascii="Times New Roman" w:eastAsia="Times New Roman" w:hAnsi="Times New Roman" w:cs="Times New Roman"/>
          <w:szCs w:val="24"/>
        </w:rPr>
      </w:pPr>
      <w:ins w:id="121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Bagi pendidik maupun peserta didik hari ini kita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siapkan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(disiapkan) </w:t>
        </w:r>
        <w:r w:rsidRPr="00EC6F38">
          <w:rPr>
            <w:rFonts w:ascii="Times New Roman" w:eastAsia="Times New Roman" w:hAnsi="Times New Roman" w:cs="Times New Roman"/>
            <w:szCs w:val="24"/>
          </w:rPr>
          <w:t>untuk memasuki dunia kerja namun bukan lagi perkerja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,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(tanda koma 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tetapi kita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siapkan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(disiapkan) </w:t>
        </w:r>
        <w:r w:rsidRPr="00EC6F38">
          <w:rPr>
            <w:rFonts w:ascii="Times New Roman" w:eastAsia="Times New Roman" w:hAnsi="Times New Roman" w:cs="Times New Roman"/>
            <w:szCs w:val="24"/>
          </w:rPr>
          <w:t>untuk membuat lapangan kerja baru yang belum tercipta, dengan menggunakan kemampuan teknologi dan ide kreatif kita.</w:t>
        </w:r>
      </w:ins>
    </w:p>
    <w:p w14:paraId="757E09E3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22" w:author="athaya" w:date="2021-08-18T16:24:00Z"/>
          <w:rFonts w:ascii="Times New Roman" w:eastAsia="Times New Roman" w:hAnsi="Times New Roman" w:cs="Times New Roman"/>
          <w:szCs w:val="24"/>
        </w:rPr>
      </w:pPr>
      <w:ins w:id="123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Pendidikan 4.0 adalah suatu program yang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buat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(dibuat) </w:t>
        </w:r>
        <w:r w:rsidRPr="00EC6F38">
          <w:rPr>
            <w:rFonts w:ascii="Times New Roman" w:eastAsia="Times New Roman" w:hAnsi="Times New Roman" w:cs="Times New Roman"/>
            <w:szCs w:val="24"/>
          </w:rPr>
          <w:t>untuk mewujudkan pendidikan yang cerdas dan kreatif. Tujuan dari terciptanya pendidikan 4.0 ini adalah peningkatan dan pemerataan pendidikan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,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(tanda koma 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>dengan cara memerluas akses dan memanfaatkan teknologi.</w:t>
        </w:r>
      </w:ins>
    </w:p>
    <w:p w14:paraId="7F4E397B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24" w:author="athaya" w:date="2021-08-18T16:24:00Z"/>
          <w:rFonts w:ascii="Times New Roman" w:eastAsia="Times New Roman" w:hAnsi="Times New Roman" w:cs="Times New Roman"/>
          <w:szCs w:val="24"/>
        </w:rPr>
      </w:pPr>
      <w:ins w:id="125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Tidak hanya itu pendidikan 4.0 menghasilkan 4 aspek yang sangat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butuhkan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(dibutuhkan) </w:t>
        </w:r>
        <w:r w:rsidRPr="00EC6F38">
          <w:rPr>
            <w:rFonts w:ascii="Times New Roman" w:eastAsia="Times New Roman" w:hAnsi="Times New Roman" w:cs="Times New Roman"/>
            <w:szCs w:val="24"/>
          </w:rPr>
          <w:t>di era milenial ini yaitu kolaboratif, komunikatif, berfikir kritis,</w:t>
        </w:r>
        <w:r>
          <w:rPr>
            <w:rFonts w:ascii="Times New Roman" w:eastAsia="Times New Roman" w:hAnsi="Times New Roman" w:cs="Times New Roman"/>
            <w:szCs w:val="24"/>
          </w:rPr>
          <w:t xml:space="preserve"> (tambahkan kata dan)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kreatif. Mengapa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demikian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pendidikan 4.0 ini hari ini sedang gencar-gencarnya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publis</w:t>
        </w:r>
        <w:r>
          <w:rPr>
            <w:rFonts w:ascii="Times New Roman" w:eastAsia="Times New Roman" w:hAnsi="Times New Roman" w:cs="Times New Roman"/>
            <w:szCs w:val="24"/>
            <w:highlight w:val="yellow"/>
          </w:rPr>
          <w:t xml:space="preserve"> </w:t>
        </w:r>
        <w:r w:rsidRPr="00990219">
          <w:rPr>
            <w:rFonts w:ascii="Times New Roman" w:eastAsia="Times New Roman" w:hAnsi="Times New Roman" w:cs="Times New Roman"/>
            <w:szCs w:val="24"/>
          </w:rPr>
          <w:t xml:space="preserve">(dipublis)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,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(tanda koma dihilangkan diganti titik)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karena di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(diganti menjadi awal kalimat: Hal tesebut disebabkan pada) </w:t>
        </w:r>
        <w:r w:rsidRPr="00EC6F38">
          <w:rPr>
            <w:rFonts w:ascii="Times New Roman" w:eastAsia="Times New Roman" w:hAnsi="Times New Roman" w:cs="Times New Roman"/>
            <w:szCs w:val="24"/>
          </w:rPr>
          <w:t>era ini kita harus mempersiapkan diri atau generasi muda untuk memasuki dunia revolusi industri 4.0.</w:t>
        </w:r>
      </w:ins>
    </w:p>
    <w:p w14:paraId="770012CD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26" w:author="athaya" w:date="2021-08-18T16:24:00Z"/>
          <w:rFonts w:ascii="Times New Roman" w:eastAsia="Times New Roman" w:hAnsi="Times New Roman" w:cs="Times New Roman"/>
          <w:szCs w:val="24"/>
        </w:rPr>
      </w:pPr>
      <w:ins w:id="127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Karakteristik pendidikan 4.0</w:t>
        </w:r>
      </w:ins>
    </w:p>
    <w:p w14:paraId="58DE2AB2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28" w:author="athaya" w:date="2021-08-18T16:24:00Z"/>
          <w:rFonts w:ascii="Times New Roman" w:eastAsia="Times New Roman" w:hAnsi="Times New Roman" w:cs="Times New Roman"/>
          <w:szCs w:val="24"/>
        </w:rPr>
      </w:pPr>
      <w:ins w:id="129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Tahapan belajar sesuai dengan kemampuan dan minat/kebutuhan siswa.</w:t>
        </w:r>
      </w:ins>
    </w:p>
    <w:p w14:paraId="5E18E1FA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30" w:author="athaya" w:date="2021-08-18T16:24:00Z"/>
          <w:rFonts w:ascii="Times New Roman" w:eastAsia="Times New Roman" w:hAnsi="Times New Roman" w:cs="Times New Roman"/>
          <w:szCs w:val="24"/>
        </w:rPr>
      </w:pPr>
      <w:ins w:id="131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Pada tahab ini guru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tutut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(dituntut) </w:t>
        </w:r>
        <w:r w:rsidRPr="00EC6F38">
          <w:rPr>
            <w:rFonts w:ascii="Times New Roman" w:eastAsia="Times New Roman" w:hAnsi="Times New Roman" w:cs="Times New Roman"/>
            <w:szCs w:val="24"/>
          </w:rPr>
          <w:t>untuk merancang pembelajaran sesuai dengan minat dan bakat/kebutuhan siswa.</w:t>
        </w:r>
      </w:ins>
    </w:p>
    <w:p w14:paraId="7BA22290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32" w:author="athaya" w:date="2021-08-18T16:24:00Z"/>
          <w:rFonts w:ascii="Times New Roman" w:eastAsia="Times New Roman" w:hAnsi="Times New Roman" w:cs="Times New Roman"/>
          <w:szCs w:val="24"/>
        </w:rPr>
      </w:pPr>
      <w:ins w:id="133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Menggunakan penilaian formatif.</w:t>
        </w:r>
      </w:ins>
    </w:p>
    <w:p w14:paraId="1614D9FD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34" w:author="athaya" w:date="2021-08-18T16:24:00Z"/>
          <w:rFonts w:ascii="Times New Roman" w:eastAsia="Times New Roman" w:hAnsi="Times New Roman" w:cs="Times New Roman"/>
          <w:szCs w:val="24"/>
        </w:rPr>
      </w:pPr>
      <w:ins w:id="135" w:author="athaya" w:date="2021-08-18T16:24:00Z"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lastRenderedPageBreak/>
          <w:t>Yaitu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guru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sini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(dihilangkan)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tuntut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(dituntut) </w:t>
        </w:r>
        <w:r w:rsidRPr="00EC6F38">
          <w:rPr>
            <w:rFonts w:ascii="Times New Roman" w:eastAsia="Times New Roman" w:hAnsi="Times New Roman" w:cs="Times New Roman"/>
            <w:szCs w:val="24"/>
          </w:rPr>
          <w:t>untuk membantu siwa dalam mencari kemampuan dan bakat siswa.</w:t>
        </w:r>
      </w:ins>
    </w:p>
    <w:p w14:paraId="38FB7323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36" w:author="athaya" w:date="2021-08-18T16:24:00Z"/>
          <w:rFonts w:ascii="Times New Roman" w:eastAsia="Times New Roman" w:hAnsi="Times New Roman" w:cs="Times New Roman"/>
          <w:szCs w:val="24"/>
        </w:rPr>
      </w:pPr>
      <w:ins w:id="137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Menempatkan guru sebagai mentor.</w:t>
        </w:r>
      </w:ins>
    </w:p>
    <w:p w14:paraId="217CD058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38" w:author="athaya" w:date="2021-08-18T16:24:00Z"/>
          <w:rFonts w:ascii="Times New Roman" w:eastAsia="Times New Roman" w:hAnsi="Times New Roman" w:cs="Times New Roman"/>
          <w:szCs w:val="24"/>
        </w:rPr>
      </w:pPr>
      <w:ins w:id="139" w:author="athaya" w:date="2021-08-18T16:24:00Z"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Guri</w:t>
        </w:r>
        <w:r>
          <w:rPr>
            <w:rFonts w:ascii="Times New Roman" w:eastAsia="Times New Roman" w:hAnsi="Times New Roman" w:cs="Times New Roman"/>
            <w:szCs w:val="24"/>
          </w:rPr>
          <w:t xml:space="preserve"> (Guru)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dilatih untuk mengembangkan kurikulum dan memberikan kebebasan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untuk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(dalam) </w:t>
        </w:r>
        <w:r w:rsidRPr="00EC6F38">
          <w:rPr>
            <w:rFonts w:ascii="Times New Roman" w:eastAsia="Times New Roman" w:hAnsi="Times New Roman" w:cs="Times New Roman"/>
            <w:szCs w:val="24"/>
          </w:rPr>
          <w:t>menentukan cara belajar mengajar siswa.</w:t>
        </w:r>
      </w:ins>
    </w:p>
    <w:p w14:paraId="4C519683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40" w:author="athaya" w:date="2021-08-18T16:24:00Z"/>
          <w:rFonts w:ascii="Times New Roman" w:eastAsia="Times New Roman" w:hAnsi="Times New Roman" w:cs="Times New Roman"/>
          <w:szCs w:val="24"/>
        </w:rPr>
      </w:pPr>
      <w:ins w:id="141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Pengembangan profesi guru.</w:t>
        </w:r>
      </w:ins>
    </w:p>
    <w:p w14:paraId="7107F18F" w14:textId="77777777" w:rsidR="00DF03C5" w:rsidRPr="00EC6F38" w:rsidRDefault="00DF03C5" w:rsidP="00DF03C5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ins w:id="142" w:author="athaya" w:date="2021-08-18T16:24:00Z"/>
          <w:rFonts w:ascii="Times New Roman" w:eastAsia="Times New Roman" w:hAnsi="Times New Roman" w:cs="Times New Roman"/>
          <w:szCs w:val="24"/>
        </w:rPr>
      </w:pPr>
      <w:ins w:id="143" w:author="athaya" w:date="2021-08-18T16:24:00Z"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Dimana</w:t>
        </w:r>
        <w:r>
          <w:rPr>
            <w:rFonts w:ascii="Times New Roman" w:eastAsia="Times New Roman" w:hAnsi="Times New Roman" w:cs="Times New Roman"/>
            <w:szCs w:val="24"/>
          </w:rPr>
          <w:t xml:space="preserve"> (dihilangkan)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>guru sebagai pendidik di era 4.0 maka guru tidak boleh menetap dengan satu strata, harus selalu berkembang agar dapat mengajarkan pendidikan sesuai dengan eranya.</w:t>
        </w:r>
      </w:ins>
    </w:p>
    <w:p w14:paraId="58CAF036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44" w:author="athaya" w:date="2021-08-18T16:24:00Z"/>
          <w:rFonts w:ascii="Times New Roman" w:eastAsia="Times New Roman" w:hAnsi="Times New Roman" w:cs="Times New Roman"/>
          <w:szCs w:val="24"/>
        </w:rPr>
      </w:pPr>
      <w:ins w:id="145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Di dalam pendidikan revolusi industri ini ada 5 aspek yang di tekankan pada proses pembelajaran yaitu:</w:t>
        </w:r>
      </w:ins>
    </w:p>
    <w:p w14:paraId="7C6E2BCB" w14:textId="77777777" w:rsidR="00DF03C5" w:rsidRPr="00EC6F38" w:rsidRDefault="00DF03C5" w:rsidP="00DF03C5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ins w:id="146" w:author="athaya" w:date="2021-08-18T16:24:00Z"/>
          <w:rFonts w:ascii="Times New Roman" w:eastAsia="Times New Roman" w:hAnsi="Times New Roman" w:cs="Times New Roman"/>
          <w:szCs w:val="24"/>
        </w:rPr>
      </w:pPr>
      <w:ins w:id="147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Mengamati</w:t>
        </w:r>
      </w:ins>
    </w:p>
    <w:p w14:paraId="29930555" w14:textId="77777777" w:rsidR="00DF03C5" w:rsidRPr="00EC6F38" w:rsidRDefault="00DF03C5" w:rsidP="00DF03C5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ins w:id="148" w:author="athaya" w:date="2021-08-18T16:24:00Z"/>
          <w:rFonts w:ascii="Times New Roman" w:eastAsia="Times New Roman" w:hAnsi="Times New Roman" w:cs="Times New Roman"/>
          <w:szCs w:val="24"/>
        </w:rPr>
      </w:pPr>
      <w:ins w:id="149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Memahami</w:t>
        </w:r>
      </w:ins>
    </w:p>
    <w:p w14:paraId="084047A7" w14:textId="77777777" w:rsidR="00DF03C5" w:rsidRPr="00EC6F38" w:rsidRDefault="00DF03C5" w:rsidP="00DF03C5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ins w:id="150" w:author="athaya" w:date="2021-08-18T16:24:00Z"/>
          <w:rFonts w:ascii="Times New Roman" w:eastAsia="Times New Roman" w:hAnsi="Times New Roman" w:cs="Times New Roman"/>
          <w:szCs w:val="24"/>
        </w:rPr>
      </w:pPr>
      <w:ins w:id="151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Mencoba</w:t>
        </w:r>
      </w:ins>
    </w:p>
    <w:p w14:paraId="250986DE" w14:textId="77777777" w:rsidR="00DF03C5" w:rsidRPr="00EC6F38" w:rsidRDefault="00DF03C5" w:rsidP="00DF03C5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ins w:id="152" w:author="athaya" w:date="2021-08-18T16:24:00Z"/>
          <w:rFonts w:ascii="Times New Roman" w:eastAsia="Times New Roman" w:hAnsi="Times New Roman" w:cs="Times New Roman"/>
          <w:szCs w:val="24"/>
        </w:rPr>
      </w:pPr>
      <w:ins w:id="153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Mendiskusikan</w:t>
        </w:r>
      </w:ins>
    </w:p>
    <w:p w14:paraId="7987CB23" w14:textId="77777777" w:rsidR="00DF03C5" w:rsidRPr="00990219" w:rsidRDefault="00DF03C5" w:rsidP="00DF03C5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ins w:id="154" w:author="athaya" w:date="2021-08-18T16:24:00Z"/>
          <w:rFonts w:ascii="Times New Roman" w:eastAsia="Times New Roman" w:hAnsi="Times New Roman" w:cs="Times New Roman"/>
          <w:szCs w:val="24"/>
          <w:highlight w:val="yellow"/>
        </w:rPr>
      </w:pPr>
      <w:ins w:id="155" w:author="athaya" w:date="2021-08-18T16:24:00Z"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Penelitian</w:t>
        </w:r>
        <w:r>
          <w:rPr>
            <w:rFonts w:ascii="Times New Roman" w:eastAsia="Times New Roman" w:hAnsi="Times New Roman" w:cs="Times New Roman"/>
            <w:szCs w:val="24"/>
            <w:highlight w:val="yellow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 </w:t>
        </w:r>
        <w:r w:rsidRPr="00990219">
          <w:rPr>
            <w:rFonts w:ascii="Times New Roman" w:eastAsia="Times New Roman" w:hAnsi="Times New Roman" w:cs="Times New Roman"/>
            <w:szCs w:val="24"/>
          </w:rPr>
          <w:t>(Meneliti</w:t>
        </w:r>
        <w:r>
          <w:rPr>
            <w:rFonts w:ascii="Times New Roman" w:eastAsia="Times New Roman" w:hAnsi="Times New Roman" w:cs="Times New Roman"/>
            <w:szCs w:val="24"/>
          </w:rPr>
          <w:t xml:space="preserve"> atau Melakukan penelitian</w:t>
        </w:r>
        <w:r w:rsidRPr="00990219">
          <w:rPr>
            <w:rFonts w:ascii="Times New Roman" w:eastAsia="Times New Roman" w:hAnsi="Times New Roman" w:cs="Times New Roman"/>
            <w:szCs w:val="24"/>
          </w:rPr>
          <w:t>)</w:t>
        </w:r>
      </w:ins>
    </w:p>
    <w:p w14:paraId="6988EB68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56" w:author="athaya" w:date="2021-08-18T16:24:00Z"/>
          <w:rFonts w:ascii="Times New Roman" w:eastAsia="Times New Roman" w:hAnsi="Times New Roman" w:cs="Times New Roman"/>
          <w:szCs w:val="24"/>
        </w:rPr>
      </w:pPr>
      <w:ins w:id="157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Pada dasarnya kita bisa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lihat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(melihat) </w:t>
        </w:r>
        <w:r w:rsidRPr="00EC6F38">
          <w:rPr>
            <w:rFonts w:ascii="Times New Roman" w:eastAsia="Times New Roman" w:hAnsi="Times New Roman" w:cs="Times New Roman"/>
            <w:szCs w:val="24"/>
          </w:rPr>
          <w:t>proses mengamati dan memahami ini sebenarnya jadi satu kesatuan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,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(diganti titik)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pada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(awal kalimat: Pada)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proses mengamati dan memahami kita bisa memiliki pikiran yang kritis. Pikiran kritis sangat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butuhkan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(dibutuhkan) </w:t>
        </w:r>
        <w:r w:rsidRPr="00EC6F38">
          <w:rPr>
            <w:rFonts w:ascii="Times New Roman" w:eastAsia="Times New Roman" w:hAnsi="Times New Roman" w:cs="Times New Roman"/>
            <w:szCs w:val="24"/>
          </w:rPr>
          <w:t>karena dengan pikiran yang kritis maka akan timbul sebuah ide atau gagasan.</w:t>
        </w:r>
      </w:ins>
    </w:p>
    <w:p w14:paraId="44BBF1FD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58" w:author="athaya" w:date="2021-08-18T16:24:00Z"/>
          <w:rFonts w:ascii="Times New Roman" w:eastAsia="Times New Roman" w:hAnsi="Times New Roman" w:cs="Times New Roman"/>
          <w:szCs w:val="24"/>
        </w:rPr>
      </w:pPr>
      <w:ins w:id="159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Dari gagasan yang mucul dari pemikiran kritis tadi maka proses selanjutnya yaitu mencoba/ pengaplikasian. Pada revolusi 4.0 ini lebih banyak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praktek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(praktik)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karena lebih menyiapkan anak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pada bagaimana kita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(dihilangkan saja) </w:t>
        </w:r>
        <w:r w:rsidRPr="00EC6F38">
          <w:rPr>
            <w:rFonts w:ascii="Times New Roman" w:eastAsia="Times New Roman" w:hAnsi="Times New Roman" w:cs="Times New Roman"/>
            <w:szCs w:val="24"/>
          </w:rPr>
          <w:t>menumbuhkan ide baru atau gagasan.</w:t>
        </w:r>
      </w:ins>
    </w:p>
    <w:p w14:paraId="793F3E63" w14:textId="77777777" w:rsidR="00DF03C5" w:rsidRPr="00EC6F38" w:rsidRDefault="00DF03C5" w:rsidP="00DF03C5">
      <w:pPr>
        <w:spacing w:before="100" w:beforeAutospacing="1" w:after="100" w:afterAutospacing="1" w:line="240" w:lineRule="auto"/>
        <w:contextualSpacing w:val="0"/>
        <w:rPr>
          <w:ins w:id="160" w:author="athaya" w:date="2021-08-18T16:24:00Z"/>
          <w:rFonts w:ascii="Times New Roman" w:eastAsia="Times New Roman" w:hAnsi="Times New Roman" w:cs="Times New Roman"/>
          <w:szCs w:val="24"/>
        </w:rPr>
      </w:pPr>
      <w:ins w:id="161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>Setelah proses mencoba</w:t>
        </w:r>
        <w:r>
          <w:rPr>
            <w:rFonts w:ascii="Times New Roman" w:eastAsia="Times New Roman" w:hAnsi="Times New Roman" w:cs="Times New Roman"/>
            <w:szCs w:val="24"/>
          </w:rPr>
          <w:t xml:space="preserve"> (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tambahkan tanda koma setelah kata mencoba</w:t>
        </w:r>
        <w:r>
          <w:rPr>
            <w:rFonts w:ascii="Times New Roman" w:eastAsia="Times New Roman" w:hAnsi="Times New Roman" w:cs="Times New Roman"/>
            <w:szCs w:val="24"/>
          </w:rPr>
          <w:t>,)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proses selanjutnya yaitu mendiskusikan. Mendiskusikan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di sini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bukan hanya satu atau dua orang tapi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banyak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(dihilangkan) </w:t>
        </w:r>
        <w:r w:rsidRPr="00EC6F38">
          <w:rPr>
            <w:rFonts w:ascii="Times New Roman" w:eastAsia="Times New Roman" w:hAnsi="Times New Roman" w:cs="Times New Roman"/>
            <w:szCs w:val="24"/>
          </w:rPr>
          <w:t>kolaborasi komunikasi dengan banyak orang. Hal ini dilakukan karena banyak pandangan yang berbeda atau ide-ide yang baru akan muncul.</w:t>
        </w:r>
      </w:ins>
    </w:p>
    <w:p w14:paraId="44FA3291" w14:textId="77AE40D8" w:rsidR="00DF03C5" w:rsidRDefault="00DF03C5" w:rsidP="00DF03C5">
      <w:ins w:id="162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Yang </w:t>
        </w:r>
        <w:r w:rsidRPr="00F54CC6">
          <w:rPr>
            <w:rFonts w:ascii="Times New Roman" w:eastAsia="Times New Roman" w:hAnsi="Times New Roman" w:cs="Times New Roman"/>
            <w:szCs w:val="24"/>
            <w:highlight w:val="yellow"/>
            <w:rPrChange w:id="163" w:author="athaya" w:date="2021-08-18T16:31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terahir</w:t>
        </w:r>
      </w:ins>
      <w:ins w:id="164" w:author="athaya" w:date="2021-08-18T16:31:00Z">
        <w:r w:rsidR="00F54CC6">
          <w:rPr>
            <w:rFonts w:ascii="Times New Roman" w:eastAsia="Times New Roman" w:hAnsi="Times New Roman" w:cs="Times New Roman"/>
            <w:szCs w:val="24"/>
          </w:rPr>
          <w:t xml:space="preserve"> (terakhir)</w:t>
        </w:r>
      </w:ins>
      <w:ins w:id="165" w:author="athaya" w:date="2021-08-18T16:24:00Z">
        <w:r w:rsidRPr="00EC6F38">
          <w:rPr>
            <w:rFonts w:ascii="Times New Roman" w:eastAsia="Times New Roman" w:hAnsi="Times New Roman" w:cs="Times New Roman"/>
            <w:szCs w:val="24"/>
          </w:rPr>
          <w:t xml:space="preserve"> adalah melakukan penelitian, tuntutan 4.0 ini adalah kreatif dan inovatif. Dengan melakukan penelitian kita bisa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lihat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(melihat) 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proses kreatif dan </w:t>
        </w:r>
        <w:r w:rsidRPr="00990219">
          <w:rPr>
            <w:rFonts w:ascii="Times New Roman" w:eastAsia="Times New Roman" w:hAnsi="Times New Roman" w:cs="Times New Roman"/>
            <w:szCs w:val="24"/>
            <w:highlight w:val="yellow"/>
          </w:rPr>
          <w:t>inovatif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Cs w:val="24"/>
          </w:rPr>
          <w:t xml:space="preserve">(inovasi) </w:t>
        </w:r>
        <w:r w:rsidRPr="00EC6F38">
          <w:rPr>
            <w:rFonts w:ascii="Times New Roman" w:eastAsia="Times New Roman" w:hAnsi="Times New Roman" w:cs="Times New Roman"/>
            <w:szCs w:val="24"/>
          </w:rPr>
          <w:t>kita. </w:t>
        </w:r>
      </w:ins>
    </w:p>
    <w:sectPr w:rsidR="00DF03C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ya">
    <w15:presenceInfo w15:providerId="Windows Live" w15:userId="8bc0c468c804ed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84C5F"/>
    <w:rsid w:val="0012251A"/>
    <w:rsid w:val="00125355"/>
    <w:rsid w:val="00162721"/>
    <w:rsid w:val="001D038C"/>
    <w:rsid w:val="00240407"/>
    <w:rsid w:val="002B4345"/>
    <w:rsid w:val="0042167F"/>
    <w:rsid w:val="0046418F"/>
    <w:rsid w:val="005A7FB0"/>
    <w:rsid w:val="00894DA0"/>
    <w:rsid w:val="00924DF5"/>
    <w:rsid w:val="00A162F9"/>
    <w:rsid w:val="00A9193D"/>
    <w:rsid w:val="00CC7662"/>
    <w:rsid w:val="00CD00F5"/>
    <w:rsid w:val="00D85B63"/>
    <w:rsid w:val="00DF03C5"/>
    <w:rsid w:val="00DF6286"/>
    <w:rsid w:val="00F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F01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athaya</cp:lastModifiedBy>
  <cp:revision>16</cp:revision>
  <dcterms:created xsi:type="dcterms:W3CDTF">2020-08-26T22:03:00Z</dcterms:created>
  <dcterms:modified xsi:type="dcterms:W3CDTF">2021-08-18T08:31:00Z</dcterms:modified>
</cp:coreProperties>
</file>