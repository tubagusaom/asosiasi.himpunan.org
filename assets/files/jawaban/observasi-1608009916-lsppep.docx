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del w:id="0" w:author="hp" w:date="2020-12-15T12:19:18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Wong, Jony. 2010. </w:delText>
              </w:r>
            </w:del>
            <w:del w:id="1" w:author="hp" w:date="2020-12-15T12:19:18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delText>Internet Marketing for Beginners</w:delText>
              </w:r>
            </w:del>
            <w:del w:id="2" w:author="hp" w:date="2020-12-15T12:19:18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. Jakarta: PT Elex Media Komputindo.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spacing w:line="480" w:lineRule="auto"/>
              <w:rPr>
                <w:ins w:id="3" w:author="hp" w:date="2020-12-15T12:20:23Z"/>
                <w:rFonts w:ascii="Times New Roman" w:hAnsi="Times New Roman" w:cs="Times New Roman"/>
                <w:sz w:val="24"/>
                <w:szCs w:val="24"/>
                <w:lang w:val="id-ID"/>
              </w:rPr>
            </w:pPr>
            <w:ins w:id="4" w:author="hp" w:date="2020-12-15T12:20:23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 xml:space="preserve">Enterprise, Jubilee. 2012. </w:t>
              </w:r>
            </w:ins>
            <w:ins w:id="5" w:author="hp" w:date="2020-12-15T12:20:23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Instagram Untuk Fotografi dan Bisnis Kreatif</w:t>
              </w:r>
            </w:ins>
            <w:ins w:id="6" w:author="hp" w:date="2020-12-15T12:20:23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. Jakarta: PT Elex Media Komputindo.</w:t>
              </w:r>
            </w:ins>
          </w:p>
          <w:p>
            <w:pPr>
              <w:spacing w:line="480" w:lineRule="auto"/>
              <w:rPr>
                <w:ins w:id="7" w:author="hp" w:date="2020-12-15T12:20:12Z"/>
                <w:rFonts w:ascii="Times New Roman" w:hAnsi="Times New Roman" w:cs="Times New Roman"/>
                <w:sz w:val="24"/>
                <w:szCs w:val="24"/>
                <w:lang w:val="id-ID"/>
              </w:rPr>
            </w:pPr>
            <w:ins w:id="8" w:author="hp" w:date="2020-12-15T12:20:12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 xml:space="preserve">Handayani, Muri. 2017. </w:t>
              </w:r>
            </w:ins>
            <w:ins w:id="9" w:author="hp" w:date="2020-12-15T12:20:12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Resep Ampuh Membangun Sistem Bisnis Online</w:t>
              </w:r>
            </w:ins>
            <w:ins w:id="10" w:author="hp" w:date="2020-12-15T12:20:12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. Bandung: Billionaire Sinergi Korpora.</w:t>
              </w:r>
            </w:ins>
          </w:p>
          <w:p>
            <w:pPr>
              <w:spacing w:line="480" w:lineRule="auto"/>
              <w:rPr>
                <w:ins w:id="11" w:author="hp" w:date="2020-12-15T12:21:07Z"/>
                <w:rFonts w:ascii="Times New Roman" w:hAnsi="Times New Roman" w:cs="Times New Roman"/>
                <w:sz w:val="24"/>
                <w:szCs w:val="24"/>
                <w:lang w:val="id-ID"/>
              </w:rPr>
            </w:pPr>
            <w:ins w:id="12" w:author="hp" w:date="2020-12-15T12:21:07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 xml:space="preserve">Helianthusonfri, Jefferly. 2012. </w:t>
              </w:r>
            </w:ins>
            <w:ins w:id="13" w:author="hp" w:date="2020-12-15T12:21:07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Jualan Online Dengan Facebook dan Blog</w:t>
              </w:r>
            </w:ins>
            <w:ins w:id="14" w:author="hp" w:date="2020-12-15T12:21:07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. Jakarta: PT Elex Media Komputindo.</w:t>
              </w:r>
            </w:ins>
            <w:bookmarkStart w:id="0" w:name="_GoBack"/>
            <w:bookmarkEnd w:id="0"/>
          </w:p>
          <w:p>
            <w:pPr>
              <w:spacing w:line="480" w:lineRule="auto"/>
              <w:rPr>
                <w:del w:id="15" w:author="hp" w:date="2020-12-15T12:21:05Z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del w:id="16" w:author="hp" w:date="2020-12-15T12:21:05Z"/>
                <w:rFonts w:ascii="Times New Roman" w:hAnsi="Times New Roman" w:cs="Times New Roman"/>
                <w:sz w:val="24"/>
                <w:szCs w:val="24"/>
                <w:lang w:val="id-ID"/>
              </w:rPr>
            </w:pPr>
            <w:del w:id="17" w:author="hp" w:date="2020-12-15T12:21:05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Sulianta, Feri. 2011. </w:delText>
              </w:r>
            </w:del>
            <w:del w:id="18" w:author="hp" w:date="2020-12-15T12:21:05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delText>Twitter for Business</w:delText>
              </w:r>
            </w:del>
            <w:del w:id="19" w:author="hp" w:date="2020-12-15T12:21:05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. Jakarta: PT Elex Media Komputindo.</w:delText>
              </w:r>
            </w:del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del w:id="20" w:author="hp" w:date="2020-12-15T12:21:05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Helianthusonfri, Jefferly. 2012. </w:delText>
              </w:r>
            </w:del>
            <w:del w:id="21" w:author="hp" w:date="2020-12-15T12:21:05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delText>Jualan Online Dengan Facebook dan Blog</w:delText>
              </w:r>
            </w:del>
            <w:del w:id="22" w:author="hp" w:date="2020-12-15T12:21:05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. Jakarta: PT Elex Media Komputindo.</w:delText>
              </w:r>
            </w:del>
          </w:p>
          <w:p>
            <w:pPr>
              <w:spacing w:line="480" w:lineRule="auto"/>
              <w:rPr>
                <w:del w:id="23" w:author="hp" w:date="2020-12-15T12:19:56Z"/>
                <w:rFonts w:ascii="Times New Roman" w:hAnsi="Times New Roman" w:cs="Times New Roman"/>
                <w:sz w:val="24"/>
                <w:szCs w:val="24"/>
                <w:lang w:val="id-ID"/>
              </w:rPr>
            </w:pPr>
            <w:del w:id="24" w:author="hp" w:date="2020-12-15T12:19:56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Salim, Joko. 2011. </w:delText>
              </w:r>
            </w:del>
            <w:del w:id="25" w:author="hp" w:date="2020-12-15T12:19:56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delText>Mengoptimalkan Blog dan Social Media Untuk Small Business</w:delText>
              </w:r>
            </w:del>
            <w:del w:id="26" w:author="hp" w:date="2020-12-15T12:19:56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. Jakarta: PT Elex Media Komputindo.</w:delText>
              </w:r>
            </w:del>
          </w:p>
          <w:p>
            <w:pPr>
              <w:spacing w:line="480" w:lineRule="auto"/>
              <w:rPr>
                <w:del w:id="27" w:author="hp" w:date="2020-12-15T12:20:19Z"/>
                <w:rFonts w:ascii="Times New Roman" w:hAnsi="Times New Roman" w:cs="Times New Roman"/>
                <w:sz w:val="24"/>
                <w:szCs w:val="24"/>
                <w:lang w:val="id-ID"/>
              </w:rPr>
            </w:pPr>
            <w:del w:id="28" w:author="hp" w:date="2020-12-15T12:20:19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Enterprise, Jubilee. 2012. </w:delText>
              </w:r>
            </w:del>
            <w:del w:id="29" w:author="hp" w:date="2020-12-15T12:20:19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delText>Instagram Untuk Fotografi dan Bisnis Kreatif</w:delText>
              </w:r>
            </w:del>
            <w:del w:id="30" w:author="hp" w:date="2020-12-15T12:20:19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. Jakarta: PT Elex Media Komputindo.</w:delText>
              </w:r>
            </w:del>
          </w:p>
          <w:p>
            <w:pPr>
              <w:spacing w:line="480" w:lineRule="auto"/>
              <w:rPr>
                <w:ins w:id="31" w:author="hp" w:date="2020-12-15T12:19:41Z"/>
                <w:rFonts w:ascii="Times New Roman" w:hAnsi="Times New Roman" w:cs="Times New Roman"/>
                <w:sz w:val="24"/>
                <w:szCs w:val="24"/>
                <w:lang w:val="id-ID"/>
              </w:rPr>
            </w:pPr>
            <w:del w:id="32" w:author="hp" w:date="2020-12-15T12:20:07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 xml:space="preserve">Handayani, Muri. 2017. </w:delText>
              </w:r>
            </w:del>
            <w:del w:id="33" w:author="hp" w:date="2020-12-15T12:20:07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delText>Resep Ampuh Membangun Sistem Bisnis Online</w:delText>
              </w:r>
            </w:del>
            <w:del w:id="34" w:author="hp" w:date="2020-12-15T12:20:07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delText>. Bandung: Billionaire Sinergi Korpora.</w:delText>
              </w:r>
            </w:del>
            <w:ins w:id="35" w:author="hp" w:date="2020-12-15T12:20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 xml:space="preserve">Salim, Joko. 2011. </w:t>
              </w:r>
            </w:ins>
            <w:ins w:id="36" w:author="hp" w:date="2020-12-15T12:2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Mengoptimalkan Blog dan Social Media Untuk Small Business</w:t>
              </w:r>
            </w:ins>
            <w:ins w:id="37" w:author="hp" w:date="2020-12-15T12:20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. Jakarta: PT Elex Media Komputindo.</w:t>
              </w:r>
            </w:ins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ins w:id="38" w:author="hp" w:date="2020-12-15T12:19:39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 xml:space="preserve">Sulianta, Feri. 2011. </w:t>
              </w:r>
            </w:ins>
            <w:ins w:id="39" w:author="hp" w:date="2020-12-15T12:19:39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Twitter for Business</w:t>
              </w:r>
            </w:ins>
            <w:ins w:id="40" w:author="hp" w:date="2020-12-15T12:19:39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. Jakarta: PT Elex Media Komputindo.</w:t>
              </w:r>
            </w:ins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ins w:id="41" w:author="hp" w:date="2020-12-15T12:19:21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 xml:space="preserve">Wong, Jony. 2010. </w:t>
              </w:r>
            </w:ins>
            <w:ins w:id="42" w:author="hp" w:date="2020-12-15T12:19:21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id-ID"/>
                </w:rPr>
                <w:t>Internet Marketing for Beginners</w:t>
              </w:r>
            </w:ins>
            <w:ins w:id="43" w:author="hp" w:date="2020-12-15T12:19:21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. Jakarta: PT Elex Media Komputindo.</w:t>
              </w:r>
            </w:ins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6D6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hp</cp:lastModifiedBy>
  <dcterms:modified xsi:type="dcterms:W3CDTF">2020-12-15T05:21:26Z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