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5463C3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PARAMITHA" w:date="2022-02-03T10:32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5463C3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PARAMITHA" w:date="2022-02-03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2" w:author="PARAMITHA" w:date="2022-02-03T10:04:00Z"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 xml:space="preserve"> : </w:t>
              </w:r>
            </w:ins>
            <w:del w:id="3" w:author="PARAMITHA" w:date="2022-02-03T10:04:00Z">
              <w:r w:rsidDel="00884F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bookmarkStart w:id="4" w:name="_GoBack"/>
            <w:bookmarkEnd w:id="4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PARAMITHA" w:date="2022-02-03T10:04:00Z"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6" w:author="PARAMITHA" w:date="2022-02-03T10:04:00Z">
              <w:r w:rsidRPr="00EC6F38" w:rsidDel="00884F6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PARAMITHA" w:date="2022-02-03T10:05:00Z">
              <w:r w:rsidRPr="00EC6F38" w:rsidDel="00884F67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ins w:id="8" w:author="PARAMITHA" w:date="2022-02-03T10:05:00Z"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PARAMITHA" w:date="2022-02-03T10:05:00Z">
              <w:r w:rsidRPr="00EC6F38" w:rsidDel="00884F67">
                <w:rPr>
                  <w:rFonts w:ascii="Times New Roman" w:eastAsia="Times New Roman" w:hAnsi="Times New Roman" w:cs="Times New Roman"/>
                  <w:szCs w:val="24"/>
                </w:rPr>
                <w:delText xml:space="preserve"> 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PARAMITHA" w:date="2022-02-03T10:06:00Z"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>masih</w:t>
              </w:r>
              <w:proofErr w:type="spellEnd"/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>awam</w:t>
              </w:r>
              <w:proofErr w:type="spellEnd"/>
              <w:r w:rsidR="00884F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PARAMITHA" w:date="2022-02-03T10:06:00Z">
              <w:r w:rsidRPr="00EC6F38" w:rsidDel="00884F67">
                <w:rPr>
                  <w:rFonts w:ascii="Times New Roman" w:eastAsia="Times New Roman" w:hAnsi="Times New Roman" w:cs="Times New Roman"/>
                  <w:szCs w:val="24"/>
                </w:rPr>
                <w:delText>banyak yang masih awam.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PARAMITHA" w:date="2022-02-03T10:06:00Z">
              <w:r w:rsidRPr="00EC6F38" w:rsidDel="00884F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3" w:author="PARAMITHA" w:date="2022-02-03T10:06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PARAMITHA" w:date="2022-02-03T10:06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PARAMITHA" w:date="2022-02-03T10:06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6" w:author="PARAMITHA" w:date="2022-02-03T10:06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7" w:author="PARAMITHA" w:date="2022-02-03T10:06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ins w:id="18" w:author="PARAMITHA" w:date="2022-02-03T10:07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9" w:author="PARAMITHA" w:date="2022-02-03T10:07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0" w:author="PARAMITHA" w:date="2022-02-03T10:07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1" w:author="PARAMITHA" w:date="2022-02-03T10:07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PARAMITHA" w:date="2022-02-03T10:07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PARAMITHA" w:date="2022-02-03T10:07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del w:id="24" w:author="PARAMITHA" w:date="2022-02-03T10:08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aspek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PARAMITHA" w:date="2022-02-03T10:08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" w:author="PARAMITHA" w:date="2022-02-03T10:08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7" w:author="PARAMITHA" w:date="2022-02-03T10:08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PARAMITHA" w:date="2022-02-03T10:08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9" w:author="PARAMITHA" w:date="2022-02-03T10:08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0" w:author="PARAMITHA" w:date="2022-02-03T10:09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ins w:id="31" w:author="PARAMITHA" w:date="2022-02-03T10:10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Keempat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sangat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ins w:id="32" w:author="PARAMITHA" w:date="2022-02-03T10:10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dewasa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3" w:author="PARAMITHA" w:date="2022-02-03T10:10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ini hari ini sedang gencar-gencarnya</w:delText>
              </w:r>
            </w:del>
            <w:ins w:id="34" w:author="PARAMITHA" w:date="2022-02-03T10:11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dibicarakan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orang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PARAMITHA" w:date="2022-02-03T10:09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36" w:author="PARAMITHA" w:date="2022-02-03T10:11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berbagai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media</w:t>
              </w:r>
            </w:ins>
            <w:ins w:id="37" w:author="PARAMITHA" w:date="2022-02-03T10:09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38" w:author="PARAMITHA" w:date="2022-02-03T10:11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9" w:author="PARAMITHA" w:date="2022-02-03T10:09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40" w:author="PARAMITHA" w:date="2022-02-03T10:11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di era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41" w:author="PARAMITHA" w:date="2022-02-03T10:11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PARAMITHA" w:date="2022-02-03T10:11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43" w:author="PARAMITHA" w:date="2022-02-03T10:11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PARAMITHA" w:date="2022-02-03T10:11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ins w:id="45" w:author="PARAMITHA" w:date="2022-02-03T10:11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Del="00437E0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46" w:author="PARAMITHA" w:date="2022-02-03T10:1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7" w:author="PARAMITHA" w:date="2022-02-03T10:12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terdiri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poin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penting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seperti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bawah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; </w:t>
              </w:r>
            </w:ins>
          </w:p>
          <w:p w:rsidR="00125355" w:rsidRPr="00EC6F38" w:rsidRDefault="00437E08" w:rsidP="00437E0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8" w:author="PARAMITHA" w:date="2022-02-03T10:1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9" w:author="PARAMITHA" w:date="2022-02-03T10:1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37E0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0" w:author="PARAMITHA" w:date="2022-02-03T10:1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1" w:author="PARAMITHA" w:date="2022-02-03T10:12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2" w:author="PARAMITHA" w:date="2022-02-03T10:12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3" w:author="PARAMITHA" w:date="2022-02-03T10:12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4" w:author="PARAMITHA" w:date="2022-02-03T10:12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55" w:author="PARAMITHA" w:date="2022-02-03T10:12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6" w:author="PARAMITHA" w:date="2022-02-03T10:12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37E08" w:rsidP="00437E0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7" w:author="PARAMITHA" w:date="2022-02-03T10:1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8" w:author="PARAMITHA" w:date="2022-02-03T10:1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37E0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9" w:author="PARAMITHA" w:date="2022-02-03T10:1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0" w:author="PARAMITHA" w:date="2022-02-03T10:13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61" w:author="PARAMITHA" w:date="2022-02-03T10:30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2" w:author="PARAMITHA" w:date="2022-02-03T10:13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PARAMITHA" w:date="2022-02-03T10:13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PARAMITHA" w:date="2022-02-03T10:13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437E08" w:rsidRDefault="00437E08" w:rsidP="00437E08">
            <w:pPr>
              <w:spacing w:before="100" w:beforeAutospacing="1" w:after="100" w:afterAutospacing="1" w:line="240" w:lineRule="auto"/>
              <w:contextualSpacing w:val="0"/>
              <w:rPr>
                <w:del w:id="65" w:author="PARAMITHA" w:date="2022-02-03T10:13:00Z"/>
                <w:rFonts w:ascii="Times New Roman" w:eastAsia="Times New Roman" w:hAnsi="Times New Roman" w:cs="Times New Roman"/>
                <w:szCs w:val="24"/>
              </w:rPr>
              <w:pPrChange w:id="66" w:author="PARAMITHA" w:date="2022-02-03T10:1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7" w:author="PARAMITHA" w:date="2022-02-03T10:1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68" w:author="PARAMITHA" w:date="2022-02-03T10:1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5463C3" w:rsidP="00437E0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9" w:author="PARAMITHA" w:date="2022-02-03T10:1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70" w:author="PARAMITHA" w:date="2022-02-03T10:31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1" w:author="PARAMITHA" w:date="2022-02-03T10:13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72" w:author="PARAMITHA" w:date="2022-02-03T10:13:00Z">
              <w:r w:rsidR="00125355"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8418C0" w:rsidRDefault="00437E08" w:rsidP="00437E08">
            <w:pPr>
              <w:spacing w:before="100" w:beforeAutospacing="1" w:after="100" w:afterAutospacing="1" w:line="240" w:lineRule="auto"/>
              <w:contextualSpacing w:val="0"/>
              <w:rPr>
                <w:del w:id="73" w:author="PARAMITHA" w:date="2022-02-03T10:19:00Z"/>
                <w:rFonts w:ascii="Times New Roman" w:eastAsia="Times New Roman" w:hAnsi="Times New Roman" w:cs="Times New Roman"/>
                <w:szCs w:val="24"/>
              </w:rPr>
              <w:pPrChange w:id="74" w:author="PARAMITHA" w:date="2022-02-03T10:1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5" w:author="PARAMITHA" w:date="2022-02-03T10:1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76" w:author="PARAMITHA" w:date="2022-02-03T10:19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8418C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7" w:author="PARAMITHA" w:date="2022-02-03T10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8" w:author="PARAMITHA" w:date="2022-02-03T10:15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proofErr w:type="spellStart"/>
            <w:ins w:id="79" w:author="PARAMITHA" w:date="2022-02-03T10:31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del w:id="80" w:author="PARAMITHA" w:date="2022-02-03T10:15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1" w:author="PARAMITHA" w:date="2022-02-03T10:16:00Z">
              <w:r w:rsidR="00437E0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2" w:author="PARAMITHA" w:date="2022-02-03T10:16:00Z">
              <w:r w:rsidRPr="00EC6F38" w:rsidDel="00437E0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83" w:author="PARAMITHA" w:date="2022-02-03T10:31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del w:id="84" w:author="PARAMITHA" w:date="2022-02-03T10:31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harus selalu</w:delText>
              </w:r>
            </w:del>
            <w:proofErr w:type="spellStart"/>
            <w:ins w:id="85" w:author="PARAMITHA" w:date="2022-02-03T10:31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ins w:id="86" w:author="PARAMITHA" w:date="2022-02-03T10:31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ke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strata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7" w:author="PARAMITHA" w:date="2022-02-03T10:19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8" w:author="PARAMITHA" w:date="2022-02-03T10:19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9" w:author="PARAMITHA" w:date="2022-02-03T10:19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0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1" w:author="PARAMITHA" w:date="2022-02-03T10:20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3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kesatuan</w:t>
              </w:r>
            </w:ins>
            <w:proofErr w:type="spellEnd"/>
            <w:del w:id="94" w:author="PARAMITHA" w:date="2022-02-03T10:20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sebenarnya jadi satu kesatuan,</w:delText>
              </w:r>
            </w:del>
            <w:ins w:id="95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6" w:author="PARAMITHA" w:date="2022-02-03T10:20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97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8" w:author="PARAMITHA" w:date="2022-02-03T10:20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bisa memiliki</w:delText>
              </w:r>
            </w:del>
            <w:proofErr w:type="spellStart"/>
            <w:ins w:id="99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diharuskan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memiliki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0" w:author="PARAMITHA" w:date="2022-02-03T10:20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101" w:author="PARAMITHA" w:date="2022-02-03T10:21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pikir</w:t>
              </w:r>
            </w:ins>
            <w:proofErr w:type="spellEnd"/>
            <w:ins w:id="102" w:author="PARAMITHA" w:date="2022-02-03T10:20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03" w:author="PARAMITHA" w:date="2022-02-03T10:21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ins w:id="104" w:author="PARAMITHA" w:date="2022-02-03T10:21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Cara piker yang</w:t>
              </w:r>
              <w:r w:rsidR="008418C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5" w:author="PARAMITHA" w:date="2022-02-03T10:21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6" w:author="PARAMITHA" w:date="2022-02-03T10:21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karena dengan pikiran yang kritis maka akan</w:delText>
              </w:r>
            </w:del>
            <w:proofErr w:type="spellStart"/>
            <w:ins w:id="107" w:author="PARAMITHA" w:date="2022-02-03T10:21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menimbulkan</w:t>
              </w:r>
            </w:ins>
            <w:proofErr w:type="spellEnd"/>
            <w:del w:id="108" w:author="PARAMITHA" w:date="2022-02-03T10:22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 timbul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9" w:author="PARAMITHA" w:date="2022-02-03T10:22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110" w:author="PARAMITHA" w:date="2022-02-03T10:22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11" w:author="PARAMITHA" w:date="2022-02-03T10:22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112" w:author="PARAMITHA" w:date="2022-02-03T10:22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setelah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ins w:id="113" w:author="PARAMITHA" w:date="2022-02-03T10:22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-gagasan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4" w:author="PARAMITHA" w:date="2022-02-03T10:23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yang mucul dari</w:delText>
              </w:r>
            </w:del>
            <w:proofErr w:type="spellStart"/>
            <w:proofErr w:type="gramStart"/>
            <w:ins w:id="115" w:author="PARAMITHA" w:date="2022-02-03T10:23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116" w:author="PARAMITHA" w:date="2022-02-03T10:23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selanjutnya </w:delText>
              </w:r>
            </w:del>
            <w:proofErr w:type="spellStart"/>
            <w:ins w:id="117" w:author="PARAMITHA" w:date="2022-02-03T10:23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berikutnya</w:t>
              </w:r>
              <w:proofErr w:type="spellEnd"/>
              <w:r w:rsidR="008418C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8" w:author="PARAMITHA" w:date="2022-02-03T10:24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19" w:author="PARAMITHA" w:date="2022-02-03T10:24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pelaksanaan</w:t>
              </w:r>
            </w:ins>
            <w:proofErr w:type="spellEnd"/>
            <w:ins w:id="120" w:author="PARAMITHA" w:date="2022-02-03T10:25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</w:ins>
            <w:ins w:id="121" w:author="PARAMITHA" w:date="2022-02-03T10:24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2" w:author="PARAMITHA" w:date="2022-02-03T10:24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mencoba/ pengaplikasian.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3" w:author="PARAMITHA" w:date="2022-02-03T10:24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lebih banyak</w:delText>
              </w:r>
            </w:del>
            <w:proofErr w:type="spellStart"/>
            <w:ins w:id="124" w:author="PARAMITHA" w:date="2022-02-03T10:24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25" w:author="PARAMITHA" w:date="2022-02-03T10:25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26" w:author="PARAMITHA" w:date="2022-02-03T10:25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7" w:author="PARAMITHA" w:date="2022-02-03T10:25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ins w:id="128" w:author="PARAMITHA" w:date="2022-02-03T10:25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bertujuan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9" w:author="PARAMITHA" w:date="2022-02-03T10:25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130" w:author="PARAMITHA" w:date="2022-02-03T10:25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1" w:author="PARAMITHA" w:date="2022-02-03T10:25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5463C3" w:rsidRDefault="00125355" w:rsidP="005463C3">
            <w:pPr>
              <w:spacing w:before="100" w:beforeAutospacing="1" w:after="100" w:afterAutospacing="1" w:line="240" w:lineRule="auto"/>
              <w:contextualSpacing w:val="0"/>
              <w:rPr>
                <w:del w:id="132" w:author="PARAMITHA" w:date="2022-02-03T10:29:00Z"/>
                <w:rFonts w:ascii="Times New Roman" w:eastAsia="Times New Roman" w:hAnsi="Times New Roman" w:cs="Times New Roman"/>
                <w:szCs w:val="24"/>
              </w:rPr>
            </w:pPr>
            <w:del w:id="133" w:author="PARAMITHA" w:date="2022-02-03T10:26:00Z">
              <w:r w:rsidRPr="00EC6F38" w:rsidDel="008418C0">
                <w:rPr>
                  <w:rFonts w:ascii="Times New Roman" w:eastAsia="Times New Roman" w:hAnsi="Times New Roman" w:cs="Times New Roman"/>
                  <w:szCs w:val="24"/>
                </w:rPr>
                <w:delText>Setelah proses mencoba proses selanjutnya yaitu</w:delText>
              </w:r>
            </w:del>
            <w:proofErr w:type="spellStart"/>
            <w:ins w:id="134" w:author="PARAMITHA" w:date="2022-02-03T10:26:00Z">
              <w:r w:rsidR="008418C0">
                <w:rPr>
                  <w:rFonts w:ascii="Times New Roman" w:eastAsia="Times New Roman" w:hAnsi="Times New Roman" w:cs="Times New Roman"/>
                  <w:szCs w:val="24"/>
                </w:rPr>
                <w:t>Set</w:t>
              </w:r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elah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del w:id="135" w:author="PARAMITHA" w:date="2022-02-03T10:27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136" w:author="PARAMITHA" w:date="2022-02-03T10:27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del w:id="137" w:author="PARAMITHA" w:date="2022-02-03T10:27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138" w:author="PARAMITHA" w:date="2022-02-03T10:27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9" w:author="PARAMITHA" w:date="2022-02-03T10:28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sama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antar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orang,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dua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orang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40" w:author="PARAMITHA" w:date="2022-02-03T10:28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bukan hanya satu atau dua orang tapi banyak kolaborasi komunikasi dengan banyak orang.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Hal </w:t>
            </w:r>
            <w:del w:id="141" w:author="PARAMITHA" w:date="2022-02-03T10:28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ins w:id="142" w:author="PARAMITHA" w:date="2022-02-03T10:28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5463C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3" w:author="PARAMITHA" w:date="2022-02-03T10:29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menampung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ragam</w:t>
              </w:r>
            </w:ins>
            <w:proofErr w:type="spellEnd"/>
            <w:del w:id="144" w:author="PARAMITHA" w:date="2022-02-03T10:29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karena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5" w:author="PARAMITHA" w:date="2022-02-03T10:29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berbeda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46" w:author="PARAMITHA" w:date="2022-02-03T10:29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47" w:author="PARAMITHA" w:date="2022-02-03T10:29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 akan muncul.</w:delText>
              </w:r>
            </w:del>
          </w:p>
          <w:p w:rsidR="00125355" w:rsidRPr="00EC6F38" w:rsidRDefault="00125355" w:rsidP="005463C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8" w:author="PARAMITHA" w:date="2022-02-03T10:29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149" w:author="PARAMITHA" w:date="2022-02-03T10:29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150" w:author="PARAMITHA" w:date="2022-02-03T10:29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51" w:author="PARAMITHA" w:date="2022-02-03T10:29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52" w:author="PARAMITHA" w:date="2022-02-03T10:29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ins w:id="153" w:author="PARAMITHA" w:date="2022-02-03T10:29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4" w:author="PARAMITHA" w:date="2022-02-03T10:30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55" w:author="PARAMITHA" w:date="2022-02-03T10:30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56" w:author="PARAMITHA" w:date="2022-02-03T10:30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. D</w:delText>
              </w:r>
            </w:del>
            <w:proofErr w:type="spellStart"/>
            <w:ins w:id="157" w:author="PARAMITHA" w:date="2022-02-03T10:30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8" w:author="PARAMITHA" w:date="2022-02-03T10:30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bisa lihat</w:delText>
              </w:r>
            </w:del>
            <w:proofErr w:type="spellStart"/>
            <w:ins w:id="159" w:author="PARAMITHA" w:date="2022-02-03T10:30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0" w:author="PARAMITHA" w:date="2022-02-03T10:30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1" w:author="PARAMITHA" w:date="2022-02-03T10:30:00Z"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>berlangsung</w:t>
              </w:r>
              <w:proofErr w:type="spellEnd"/>
              <w:r w:rsidR="005463C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62" w:author="PARAMITHA" w:date="2022-02-03T10:30:00Z">
              <w:r w:rsidRPr="00EC6F38" w:rsidDel="005463C3">
                <w:rPr>
                  <w:rFonts w:ascii="Times New Roman" w:eastAsia="Times New Roman" w:hAnsi="Times New Roman" w:cs="Times New Roman"/>
                  <w:szCs w:val="24"/>
                </w:rPr>
                <w:delText>kita. </w:delText>
              </w:r>
            </w:del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AMITHA">
    <w15:presenceInfo w15:providerId="None" w15:userId="PARAMIT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0335C"/>
    <w:rsid w:val="0042167F"/>
    <w:rsid w:val="00437E08"/>
    <w:rsid w:val="005463C3"/>
    <w:rsid w:val="008418C0"/>
    <w:rsid w:val="00884F6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PARAMITHA</cp:lastModifiedBy>
  <cp:revision>3</cp:revision>
  <dcterms:created xsi:type="dcterms:W3CDTF">2022-02-03T02:43:00Z</dcterms:created>
  <dcterms:modified xsi:type="dcterms:W3CDTF">2022-02-03T03:32:00Z</dcterms:modified>
</cp:coreProperties>
</file>