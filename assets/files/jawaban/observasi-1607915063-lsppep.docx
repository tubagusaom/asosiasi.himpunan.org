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A508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00FA8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96F31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BF7A29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625B61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FC7DA3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0B307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2D767B3" wp14:editId="0CB218F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3AA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1E7BD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commentRangeStart w:id="0"/>
      <w:proofErr w:type="spellStart"/>
      <w:ins w:id="1" w:author="ASUS" w:date="2020-12-14T09:41:00Z">
        <w:r w:rsidR="005436F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dan</w:t>
        </w:r>
        <w:proofErr w:type="spellEnd"/>
        <w:r w:rsidR="005436F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commentRangeEnd w:id="0"/>
        <w:r w:rsidR="005436F4">
          <w:rPr>
            <w:rStyle w:val="CommentReference"/>
          </w:rPr>
          <w:commentReference w:id="0"/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65D8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commentRangeStart w:id="2"/>
      <w:proofErr w:type="spellEnd"/>
      <w:r w:rsidR="005436F4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2"/>
      <w:r w:rsidR="005436F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22B6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5436F4">
        <w:rPr>
          <w:rFonts w:ascii="Times New Roman" w:eastAsia="Times New Roman" w:hAnsi="Times New Roman" w:cs="Times New Roman"/>
          <w:i/>
          <w:sz w:val="24"/>
          <w:szCs w:val="24"/>
          <w:rPrChange w:id="4" w:author="ASUS" w:date="2020-12-14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5436F4">
        <w:rPr>
          <w:rFonts w:ascii="Times New Roman" w:eastAsia="Times New Roman" w:hAnsi="Times New Roman" w:cs="Times New Roman"/>
          <w:i/>
          <w:sz w:val="24"/>
          <w:szCs w:val="24"/>
          <w:rPrChange w:id="5" w:author="ASUS" w:date="2020-12-14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5436F4">
        <w:rPr>
          <w:rFonts w:ascii="Times New Roman" w:eastAsia="Times New Roman" w:hAnsi="Times New Roman" w:cs="Times New Roman"/>
          <w:i/>
          <w:sz w:val="24"/>
          <w:szCs w:val="24"/>
          <w:rPrChange w:id="6" w:author="ASUS" w:date="2020-12-14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5436F4">
        <w:rPr>
          <w:rFonts w:ascii="Times New Roman" w:eastAsia="Times New Roman" w:hAnsi="Times New Roman" w:cs="Times New Roman"/>
          <w:i/>
          <w:sz w:val="24"/>
          <w:szCs w:val="24"/>
          <w:rPrChange w:id="7" w:author="ASUS" w:date="2020-12-14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36F4">
        <w:rPr>
          <w:rFonts w:ascii="Times New Roman" w:eastAsia="Times New Roman" w:hAnsi="Times New Roman" w:cs="Times New Roman"/>
          <w:i/>
          <w:sz w:val="24"/>
          <w:szCs w:val="24"/>
          <w:rPrChange w:id="8" w:author="ASUS" w:date="2020-12-14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"/>
      <w:r w:rsidR="005436F4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</w:t>
      </w:r>
      <w:ins w:id="9" w:author="ASUS" w:date="2020-12-14T09:42:00Z">
        <w:r w:rsidR="005436F4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walau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ASUS" w:date="2020-12-14T09:42:00Z">
        <w:r w:rsidRPr="00C50A1E" w:rsidDel="005436F4">
          <w:rPr>
            <w:rFonts w:ascii="Times New Roman" w:eastAsia="Times New Roman" w:hAnsi="Times New Roman" w:cs="Times New Roman"/>
            <w:sz w:val="24"/>
            <w:szCs w:val="24"/>
          </w:rPr>
          <w:delText xml:space="preserve">a. </w:delText>
        </w:r>
        <w:commentRangeStart w:id="11"/>
        <w:r w:rsidRPr="00C50A1E" w:rsidDel="005436F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  <w:commentRangeEnd w:id="11"/>
        <w:r w:rsidR="005436F4" w:rsidDel="005436F4">
          <w:rPr>
            <w:rStyle w:val="CommentReference"/>
          </w:rPr>
          <w:commentReference w:id="11"/>
        </w:r>
        <w:r w:rsidRPr="00C50A1E" w:rsidDel="005436F4">
          <w:rPr>
            <w:rFonts w:ascii="Times New Roman" w:eastAsia="Times New Roman" w:hAnsi="Times New Roman" w:cs="Times New Roman"/>
            <w:sz w:val="24"/>
            <w:szCs w:val="24"/>
          </w:rPr>
          <w:delText>eski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ins w:id="13" w:author="ASUS" w:date="2020-12-14T09:42:00Z">
        <w:r w:rsidR="005436F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4" w:author="ASUS" w:date="2020-12-14T09:42:00Z">
        <w:r w:rsidDel="005436F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</w:t>
      </w:r>
      <w:commentRangeEnd w:id="12"/>
      <w:r w:rsidR="005436F4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r w:rsidR="005436F4">
        <w:rPr>
          <w:rStyle w:val="CommentReference"/>
        </w:rPr>
        <w:commentReference w:id="15"/>
      </w:r>
      <w:ins w:id="16" w:author="ASUS" w:date="2020-12-14T09:43:00Z"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baur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5436F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6BD2E0B" w14:textId="18B4F8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ASUS" w:date="2020-12-14T09:43:00Z">
        <w:r w:rsidRPr="00C50A1E" w:rsidDel="005436F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del w:id="19" w:author="ASUS" w:date="2020-12-14T09:44:00Z"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  <w:commentRangeEnd w:id="18"/>
        <w:r w:rsidR="002543EB" w:rsidDel="002543EB">
          <w:rPr>
            <w:rStyle w:val="CommentReference"/>
          </w:rPr>
          <w:commentReference w:id="18"/>
        </w:r>
      </w:del>
      <w:proofErr w:type="spellStart"/>
      <w:ins w:id="20" w:author="ASUS" w:date="2020-12-14T09:44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21"/>
      <w:commentRangeStart w:id="22"/>
      <w:del w:id="23" w:author="ASUS" w:date="2020-12-14T09:45:00Z"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Soal makan. Ya,</w:delText>
        </w:r>
        <w:commentRangeEnd w:id="21"/>
        <w:r w:rsidR="002543EB" w:rsidDel="002543EB">
          <w:rPr>
            <w:rStyle w:val="CommentReference"/>
          </w:rPr>
          <w:commentReference w:id="21"/>
        </w:r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 xml:space="preserve"> hujan yang membuat kita jadi sering lapar. Kok bisa ya?</w:delText>
        </w:r>
        <w:commentRangeEnd w:id="22"/>
        <w:r w:rsidR="002543EB" w:rsidDel="002543EB">
          <w:rPr>
            <w:rStyle w:val="CommentReference"/>
          </w:rPr>
          <w:commentReference w:id="22"/>
        </w:r>
      </w:del>
      <w:proofErr w:type="spellStart"/>
      <w:ins w:id="24" w:author="ASUS" w:date="2020-12-14T09:45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Mengenaik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membuta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29C298C" w14:textId="560790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del w:id="26" w:author="ASUS" w:date="2020-12-14T09:46:00Z">
        <w:r w:rsidDel="002543EB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ins w:id="27" w:author="ASUS" w:date="2020-12-14T09:46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2543EB">
        <w:rPr>
          <w:rStyle w:val="CommentReference"/>
        </w:rPr>
        <w:commentReference w:id="2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F2B99F" w14:textId="5A3AB2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ASUS" w:date="2020-12-14T09:46:00Z"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ins w:id="29" w:author="ASUS" w:date="2020-12-14T09:46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30"/>
      <w:del w:id="31" w:author="ASUS" w:date="2020-12-14T09:46:00Z"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  <w:commentRangeEnd w:id="30"/>
        <w:r w:rsidR="002543EB" w:rsidDel="002543EB">
          <w:rPr>
            <w:rStyle w:val="CommentReference"/>
          </w:rPr>
          <w:commentReference w:id="30"/>
        </w:r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2" w:author="ASUS" w:date="2020-12-14T09:46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  <w:proofErr w:type="spellEnd"/>
        <w:r w:rsidR="002543E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3" w:author="ASUS" w:date="2020-12-14T09:47:00Z">
        <w:r w:rsidR="002543EB">
          <w:rPr>
            <w:rFonts w:ascii="Times New Roman" w:eastAsia="Times New Roman" w:hAnsi="Times New Roman" w:cs="Times New Roman"/>
            <w:sz w:val="24"/>
            <w:szCs w:val="24"/>
          </w:rPr>
          <w:t>Walaupun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cemilian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nyaris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2543E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commentRangeStart w:id="34"/>
      <w:del w:id="35" w:author="ASUS" w:date="2020-12-14T09:47:00Z">
        <w:r w:rsidRPr="00C50A1E" w:rsidDel="002543EB">
          <w:rPr>
            <w:rFonts w:ascii="Times New Roman" w:eastAsia="Times New Roman" w:hAnsi="Times New Roman" w:cs="Times New Roman"/>
            <w:sz w:val="24"/>
            <w:szCs w:val="24"/>
          </w:rPr>
          <w:delText>Sering disebut cuma camilan, tapi jumlah kalorinya nyaris melebihi makan berat.</w:delText>
        </w:r>
        <w:commentRangeEnd w:id="34"/>
        <w:r w:rsidR="002543EB" w:rsidDel="002543EB">
          <w:rPr>
            <w:rStyle w:val="CommentReference"/>
          </w:rPr>
          <w:commentReference w:id="34"/>
        </w:r>
      </w:del>
    </w:p>
    <w:p w14:paraId="29C7F9D5" w14:textId="0F48C0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ASUS" w:date="2020-12-14T09:48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SUS" w:date="2020-12-14T09:47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38" w:author="ASUS" w:date="2020-12-14T09:47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em</w:t>
        </w:r>
      </w:ins>
      <w:ins w:id="39" w:author="ASUS" w:date="2020-12-14T09:48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pat</w:t>
        </w:r>
      </w:ins>
      <w:proofErr w:type="spellEnd"/>
      <w:ins w:id="40" w:author="ASUS" w:date="2020-12-14T09:47:00Z">
        <w:r w:rsidR="005510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SUS" w:date="2020-12-14T09:48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duduk</w:delText>
        </w:r>
      </w:del>
      <w:proofErr w:type="spellStart"/>
      <w:ins w:id="42" w:author="ASUS" w:date="2020-12-14T09:48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3" w:author="ASUS" w:date="2020-12-14T09:48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ASUS" w:date="2020-12-14T09:48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Belum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5" w:author="ASUS" w:date="2020-12-14T09:48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ASUS" w:date="2020-12-14T09:48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47" w:author="ASUS" w:date="2020-12-14T09:48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bua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tibaa-tiba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8" w:author="ASUS" w:date="2020-12-14T09:48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7C81799" w14:textId="7511E0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49" w:author="ASUS" w:date="2020-12-14T09:49:00Z">
        <w:r w:rsidRPr="00C50A1E" w:rsidDel="0055108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3E43C3" w14:textId="5E6C3F89" w:rsidR="00927764" w:rsidRPr="00C50A1E" w:rsidRDefault="0055108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0" w:author="ASUS" w:date="2020-12-14T09:49:00Z">
        <w:r>
          <w:rPr>
            <w:rFonts w:ascii="Times New Roman" w:eastAsia="Times New Roman" w:hAnsi="Times New Roman" w:cs="Times New Roman"/>
            <w:sz w:val="24"/>
            <w:szCs w:val="24"/>
          </w:rPr>
          <w:t>Makananan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ASUS" w:date="2020-12-14T09:49:00Z">
        <w:r w:rsidR="00927764"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makanan 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52" w:author="ASUS" w:date="2020-12-14T09:4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ASUS" w:date="2020-12-14T09:49:00Z">
        <w:r w:rsidR="00927764"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</w:delText>
        </w:r>
      </w:del>
      <w:proofErr w:type="spellStart"/>
      <w:ins w:id="54" w:author="ASUS" w:date="2020-12-14T09:49:00Z">
        <w:r>
          <w:rPr>
            <w:rFonts w:ascii="Times New Roman" w:eastAsia="Times New Roman" w:hAnsi="Times New Roman" w:cs="Times New Roman"/>
            <w:sz w:val="24"/>
            <w:szCs w:val="24"/>
          </w:rPr>
          <w:t>mendadak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ASUS" w:date="2020-12-14T09:50:00Z">
        <w:r w:rsidR="00927764"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6" w:author="ASUS" w:date="2020-12-14T09:50:00Z">
        <w:r w:rsidR="00927764"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proofErr w:type="spellStart"/>
      <w:ins w:id="57" w:author="ASUS" w:date="2020-12-14T09:50:00Z">
        <w:r>
          <w:rPr>
            <w:rFonts w:ascii="Times New Roman" w:eastAsia="Times New Roman" w:hAnsi="Times New Roman" w:cs="Times New Roman"/>
            <w:sz w:val="24"/>
            <w:szCs w:val="24"/>
          </w:rPr>
          <w:t>De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ASUS" w:date="2020-12-14T09:50:00Z">
        <w:r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59" w:author="ASUS" w:date="2020-12-14T09:50:00Z">
        <w:r w:rsidR="00927764" w:rsidRPr="0055108C" w:rsidDel="0055108C">
          <w:rPr>
            <w:rFonts w:ascii="Times New Roman" w:eastAsia="Times New Roman" w:hAnsi="Times New Roman" w:cs="Times New Roman"/>
            <w:i/>
            <w:sz w:val="24"/>
            <w:szCs w:val="24"/>
            <w:rPrChange w:id="60" w:author="ASUS" w:date="2020-12-14T09:5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"</w:delText>
        </w:r>
      </w:del>
      <w:r w:rsidR="00927764" w:rsidRPr="0055108C">
        <w:rPr>
          <w:rFonts w:ascii="Times New Roman" w:eastAsia="Times New Roman" w:hAnsi="Times New Roman" w:cs="Times New Roman"/>
          <w:i/>
          <w:sz w:val="24"/>
          <w:szCs w:val="24"/>
          <w:rPrChange w:id="61" w:author="ASUS" w:date="2020-12-14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ins w:id="62" w:author="ASUS" w:date="2020-12-14T09:50:00Z">
        <w:r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63" w:author="ASUS" w:date="2020-12-14T09:50:00Z">
        <w:r w:rsidR="00927764"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BA815B" w14:textId="366872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del w:id="64" w:author="ASUS" w:date="2020-12-14T09:50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ins w:id="65" w:author="ASUS" w:date="2020-12-14T09:50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ASUS" w:date="2020-12-14T09:50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-benar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ASUS" w:date="2020-12-14T09:51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makananmu, lho</w:delText>
        </w:r>
      </w:del>
      <w:proofErr w:type="spellStart"/>
      <w:ins w:id="68" w:author="ASUS" w:date="2020-12-14T09:51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ASUS" w:date="2020-12-14T09:51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70" w:author="ASUS" w:date="2020-12-14T09:51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menyangkan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ASUS" w:date="2020-12-14T09:51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ter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72" w:author="ASUS" w:date="2020-12-14T09:51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3" w:author="ASUS" w:date="2020-12-14T09:51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43016104" w14:textId="7FED5D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4" w:author="ASUS" w:date="2020-12-14T09:51:00Z">
        <w:r w:rsidRPr="00C50A1E" w:rsidDel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ins w:id="75" w:author="ASUS" w:date="2020-12-14T09:51:00Z">
        <w:r w:rsidR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Hal yang </w:t>
        </w:r>
      </w:ins>
      <w:proofErr w:type="spellStart"/>
      <w:ins w:id="76" w:author="ASUS" w:date="2020-12-14T09:52:00Z">
        <w:r w:rsidR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ins w:id="77" w:author="ASUS" w:date="2020-12-14T09:51:00Z">
        <w:r w:rsidR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enjadi</w:t>
        </w:r>
        <w:proofErr w:type="spellEnd"/>
        <w:r w:rsidR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8" w:author="ASUS" w:date="2020-12-14T09:52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9" w:author="ASUS" w:date="2020-12-14T09:53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0" w:author="ASUS" w:date="2020-12-14T09:53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26F3B1F1" w14:textId="5C9670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1" w:author="ASUS" w:date="2020-12-14T09:53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proofErr w:type="spellStart"/>
      <w:ins w:id="82" w:author="ASUS" w:date="2020-12-14T09:53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Dimulai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5510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3" w:author="ASUS" w:date="2020-12-14T09:53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84" w:author="ASUS" w:date="2020-12-14T09:53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5510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ins w:id="85" w:author="ASUS" w:date="2020-12-14T09:53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ubuk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ASUS" w:date="2020-12-14T09:53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ubuk-bubuk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FE3C12" w14:textId="01A44D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87" w:author="ASUS" w:date="2020-12-14T09:53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88" w:author="ASUS" w:date="2020-12-14T09:53:00Z">
        <w:r w:rsidDel="0055108C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9" w:author="ASUS" w:date="2020-12-14T09:54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Sebagai b</w:delText>
        </w:r>
      </w:del>
      <w:proofErr w:type="spellStart"/>
      <w:ins w:id="90" w:author="ASUS" w:date="2020-12-14T09:54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ASUS" w:date="2020-12-14T09:54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</w:ins>
      <w:proofErr w:type="spellEnd"/>
      <w:del w:id="92" w:author="ASUS" w:date="2020-12-14T09:54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93" w:author="ASUS" w:date="2020-12-14T09:54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bila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. Hal</w:t>
        </w:r>
      </w:ins>
      <w:ins w:id="94" w:author="ASUS" w:date="2020-12-14T09:55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karene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5" w:author="ASUS" w:date="2020-12-14T09:54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96" w:author="ASUS" w:date="2020-12-14T09:55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97" w:author="ASUS" w:date="2020-12-14T09:55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3705B" w14:textId="6E9A9F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98" w:author="ASUS" w:date="2020-12-14T09:55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99" w:author="ASUS" w:date="2020-12-14T09:55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0" w:author="ASUS" w:date="2020-12-14T09:55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del w:id="101" w:author="ASUS" w:date="2020-12-14T09:55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ASUS" w:date="2020-12-14T09:56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tahu diri.</w:delText>
        </w:r>
      </w:del>
      <w:proofErr w:type="spellStart"/>
      <w:ins w:id="103" w:author="ASUS" w:date="2020-12-14T09:56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memikirkan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ASUS" w:date="2020-12-14T09:56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Yang penting enak, kalori belakangan?</w:delText>
        </w:r>
      </w:del>
    </w:p>
    <w:p w14:paraId="150A299B" w14:textId="031CB1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105" w:author="ASUS" w:date="2020-12-14T09:56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106" w:author="ASUS" w:date="2020-12-14T09:56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07" w:author="ASUS" w:date="2020-12-14T09:56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8" w:author="ASUS" w:date="2020-12-14T09:56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9" w:author="ASUS" w:date="2020-12-14T09:57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0" w:author="ASUS" w:date="2020-12-14T09:57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111" w:author="ASUS" w:date="2020-12-14T09:57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5510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2" w:author="ASUS" w:date="2020-12-14T09:57:00Z">
        <w:r w:rsidRPr="00C50A1E" w:rsidDel="0055108C">
          <w:rPr>
            <w:rFonts w:ascii="Times New Roman" w:eastAsia="Times New Roman" w:hAnsi="Times New Roman" w:cs="Times New Roman"/>
            <w:sz w:val="24"/>
            <w:szCs w:val="24"/>
          </w:rPr>
          <w:delText>Atau jika</w:delText>
        </w:r>
      </w:del>
      <w:proofErr w:type="spellStart"/>
      <w:ins w:id="113" w:author="ASUS" w:date="2020-12-14T09:57:00Z">
        <w:r w:rsidR="0055108C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14" w:author="ASUS" w:date="2020-12-14T09:57:00Z">
        <w:r w:rsidR="00BB4E1B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ASUS" w:date="2020-12-14T09:57:00Z">
        <w:r w:rsidRPr="00C50A1E" w:rsidDel="00BB4E1B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16" w:author="ASUS" w:date="2020-12-14T09:57:00Z">
        <w:r w:rsidR="00BB4E1B">
          <w:rPr>
            <w:rFonts w:ascii="Times New Roman" w:eastAsia="Times New Roman" w:hAnsi="Times New Roman" w:cs="Times New Roman"/>
            <w:sz w:val="24"/>
            <w:szCs w:val="24"/>
          </w:rPr>
          <w:t>berlebih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ASUS" w:date="2020-12-14T09:57:00Z">
        <w:r w:rsidRPr="00C50A1E" w:rsidDel="00BB4E1B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118" w:author="ASUS" w:date="2020-12-14T09:57:00Z">
        <w:r w:rsidR="00BB4E1B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BB4E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BB4E1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9" w:author="ASUS" w:date="2020-12-14T09:57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proofErr w:type="spellEnd"/>
      <w:ins w:id="120" w:author="ASUS" w:date="2020-12-14T09:58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kata dia</w:t>
      </w:r>
      <w:ins w:id="121" w:author="ASUS" w:date="2020-12-14T09:58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22" w:author="ASUS" w:date="2020-12-14T09:58:00Z">
        <w:r w:rsidRPr="00C50A1E" w:rsidDel="0004533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41EACAEB" w14:textId="753355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3" w:author="ASUS" w:date="2020-12-14T09:58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24" w:author="ASUS" w:date="2020-12-14T09:58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04533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25" w:author="ASUS" w:date="2020-12-14T09:58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</w:t>
      </w:r>
      <w:proofErr w:type="spellEnd"/>
      <w:del w:id="126" w:author="ASUS" w:date="2020-12-14T09:58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ASUS" w:date="2020-12-14T09:58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kaum-kaum rebahan</w:delText>
        </w:r>
      </w:del>
      <w:ins w:id="128" w:author="ASUS" w:date="2020-12-14T09:58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orang-orang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9" w:author="ASUS" w:date="2020-12-14T09:59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proofErr w:type="spellStart"/>
      <w:ins w:id="130" w:author="ASUS" w:date="2020-12-14T09:59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membaca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31" w:author="ASUS" w:date="2020-12-14T09:59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nge-chat.</w:delText>
        </w:r>
      </w:del>
      <w:proofErr w:type="spellStart"/>
      <w:ins w:id="132" w:author="ASUS" w:date="2020-12-14T09:59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776845" w14:textId="728CC1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3" w:author="ASUS" w:date="2020-12-14T09:59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>an mager saj</w:delText>
        </w:r>
      </w:del>
      <w:proofErr w:type="spellStart"/>
      <w:ins w:id="134" w:author="ASUS" w:date="2020-12-14T09:59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5" w:author="ASUS" w:date="2020-12-14T09:59:00Z"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>a.</w:delText>
        </w:r>
      </w:del>
      <w:proofErr w:type="spellStart"/>
      <w:ins w:id="136" w:author="ASUS" w:date="2020-12-14T09:59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hilang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7" w:author="ASUS" w:date="2020-12-14T09:59:00Z"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38" w:author="ASUS" w:date="2020-12-14T09:59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</w:t>
      </w:r>
      <w:proofErr w:type="spellEnd"/>
      <w:ins w:id="139" w:author="ASUS" w:date="2020-12-14T10:00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0" w:author="ASUS" w:date="2020-12-14T10:00:00Z"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>anan 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</w:t>
      </w:r>
      <w:proofErr w:type="spellEnd"/>
      <w:ins w:id="141" w:author="ASUS" w:date="2020-12-14T10:00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diberbagai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tempat</w:t>
        </w:r>
      </w:ins>
      <w:proofErr w:type="spellEnd"/>
      <w:del w:id="142" w:author="ASUS" w:date="2020-12-14T10:00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hmu, dimana-mana.</w:delText>
        </w:r>
      </w:del>
    </w:p>
    <w:p w14:paraId="6AE8032B" w14:textId="2E1A4E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</w:t>
      </w:r>
      <w:del w:id="143" w:author="ASUS" w:date="2020-12-14T10:00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annya. Soal n</w:delText>
        </w:r>
      </w:del>
      <w:ins w:id="144" w:author="ASUS" w:date="2020-12-14T10:01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annya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del w:id="145" w:author="ASUS" w:date="2020-12-14T10:00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46" w:author="ASUS" w:date="2020-12-14T10:01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147" w:author="ASUS" w:date="2020-12-14T10:01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4533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8" w:author="ASUS" w:date="2020-12-14T10:01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9" w:author="ASUS" w:date="2020-12-14T10:01:00Z"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</w:delText>
        </w:r>
      </w:del>
      <w:proofErr w:type="spellStart"/>
      <w:ins w:id="150" w:author="ASUS" w:date="2020-12-14T10:01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1" w:author="ASUS" w:date="2020-12-14T10:01:00Z">
        <w:r w:rsidDel="00045331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152" w:author="ASUS" w:date="2020-12-14T10:01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Anda</w:t>
        </w:r>
      </w:ins>
      <w:proofErr w:type="spellEnd"/>
      <w:del w:id="153" w:author="ASUS" w:date="2020-12-14T10:01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CE7C3C" w14:textId="788B3C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</w:t>
      </w:r>
      <w:ins w:id="154" w:author="ASUS" w:date="2020-12-14T10:02:00Z">
        <w:r w:rsidR="00045331">
          <w:rPr>
            <w:rFonts w:ascii="Times New Roman" w:eastAsia="Times New Roman" w:hAnsi="Times New Roman" w:cs="Times New Roman"/>
            <w:sz w:val="24"/>
            <w:szCs w:val="24"/>
          </w:rPr>
          <w:t>r</w:t>
        </w:r>
        <w:bookmarkStart w:id="155" w:name="_GoBack"/>
        <w:bookmarkEnd w:id="155"/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04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6" w:author="ASUS" w:date="2020-12-14T10:02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 xml:space="preserve">r. Ya bisalah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7" w:author="ASUS" w:date="2020-12-14T10:02:00Z">
        <w:r w:rsidRPr="00C50A1E" w:rsidDel="00045331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4980EE2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23C23C7" w14:textId="77777777" w:rsidR="00927764" w:rsidRPr="00C50A1E" w:rsidRDefault="00927764" w:rsidP="00927764"/>
    <w:p w14:paraId="0835878D" w14:textId="77777777" w:rsidR="00927764" w:rsidRPr="005A045A" w:rsidRDefault="00927764" w:rsidP="00927764">
      <w:pPr>
        <w:rPr>
          <w:i/>
        </w:rPr>
      </w:pPr>
    </w:p>
    <w:p w14:paraId="089DE24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FD634E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0-12-14T09:41:00Z" w:initials="A">
    <w:p w14:paraId="640A6489" w14:textId="77777777" w:rsidR="005436F4" w:rsidRDefault="005436F4">
      <w:pPr>
        <w:pStyle w:val="CommentText"/>
      </w:pPr>
      <w:r>
        <w:rPr>
          <w:rStyle w:val="CommentReference"/>
        </w:rPr>
        <w:annotationRef/>
      </w:r>
      <w:proofErr w:type="spellStart"/>
      <w:r>
        <w:t>Tambahan</w:t>
      </w:r>
      <w:proofErr w:type="spellEnd"/>
      <w:r>
        <w:t xml:space="preserve"> kata </w:t>
      </w:r>
      <w:proofErr w:type="spellStart"/>
      <w:r>
        <w:t>penghubung</w:t>
      </w:r>
      <w:proofErr w:type="spellEnd"/>
    </w:p>
  </w:comment>
  <w:comment w:id="2" w:author="ASUS" w:date="2020-12-14T09:40:00Z" w:initials="A">
    <w:p w14:paraId="7DBFD5F9" w14:textId="77777777" w:rsidR="005436F4" w:rsidRDefault="005436F4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3" w:author="ASUS" w:date="2020-12-14T09:42:00Z" w:initials="A">
    <w:p w14:paraId="4380BB7A" w14:textId="77777777" w:rsidR="005436F4" w:rsidRDefault="005436F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miring </w:t>
      </w:r>
    </w:p>
  </w:comment>
  <w:comment w:id="11" w:author="ASUS" w:date="2020-12-14T09:42:00Z" w:initials="A">
    <w:p w14:paraId="3CA50146" w14:textId="77777777" w:rsidR="005436F4" w:rsidRDefault="005436F4">
      <w:pPr>
        <w:pStyle w:val="CommentText"/>
      </w:pPr>
      <w:r>
        <w:rPr>
          <w:rStyle w:val="CommentReference"/>
        </w:rPr>
        <w:annotationRef/>
      </w:r>
    </w:p>
  </w:comment>
  <w:comment w:id="12" w:author="ASUS" w:date="2020-12-14T09:42:00Z" w:initials="A">
    <w:p w14:paraId="212EBEFC" w14:textId="77777777" w:rsidR="005436F4" w:rsidRDefault="005436F4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</w:p>
  </w:comment>
  <w:comment w:id="15" w:author="ASUS" w:date="2020-12-14T09:43:00Z" w:initials="A">
    <w:p w14:paraId="19619A3F" w14:textId="77777777" w:rsidR="005436F4" w:rsidRDefault="005436F4">
      <w:pPr>
        <w:pStyle w:val="CommentText"/>
      </w:pPr>
      <w:r>
        <w:rPr>
          <w:rStyle w:val="CommentReference"/>
        </w:rPr>
        <w:annotationRef/>
      </w:r>
    </w:p>
  </w:comment>
  <w:comment w:id="18" w:author="ASUS" w:date="2020-12-14T09:44:00Z" w:initials="A">
    <w:p w14:paraId="61742D94" w14:textId="7F7AECCC" w:rsidR="002543EB" w:rsidRDefault="002543EB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kata</w:t>
      </w:r>
    </w:p>
  </w:comment>
  <w:comment w:id="21" w:author="ASUS" w:date="2020-12-14T09:44:00Z" w:initials="A">
    <w:p w14:paraId="39A0B8F9" w14:textId="12933514" w:rsidR="002543EB" w:rsidRDefault="002543E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</w:p>
  </w:comment>
  <w:comment w:id="22" w:author="ASUS" w:date="2020-12-14T09:45:00Z" w:initials="A">
    <w:p w14:paraId="3467F757" w14:textId="14DF040A" w:rsidR="002543EB" w:rsidRDefault="002543EB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5" w:author="ASUS" w:date="2020-12-14T09:46:00Z" w:initials="A">
    <w:p w14:paraId="71A97827" w14:textId="645BCA0A" w:rsidR="002543EB" w:rsidRDefault="002543EB">
      <w:pPr>
        <w:pStyle w:val="CommentText"/>
      </w:pPr>
      <w:r>
        <w:rPr>
          <w:rStyle w:val="CommentReference"/>
        </w:rPr>
        <w:annotationRef/>
      </w:r>
      <w:proofErr w:type="spellStart"/>
      <w:r>
        <w:t>nafs</w:t>
      </w:r>
      <w:proofErr w:type="spellEnd"/>
    </w:p>
  </w:comment>
  <w:comment w:id="30" w:author="ASUS" w:date="2020-12-14T09:46:00Z" w:initials="A">
    <w:p w14:paraId="723E2804" w14:textId="559224A7" w:rsidR="002543EB" w:rsidRDefault="002543EB">
      <w:pPr>
        <w:pStyle w:val="CommentText"/>
      </w:pPr>
      <w:r>
        <w:rPr>
          <w:rStyle w:val="CommentReference"/>
        </w:rPr>
        <w:annotationRef/>
      </w:r>
    </w:p>
  </w:comment>
  <w:comment w:id="34" w:author="ASUS" w:date="2020-12-14T09:47:00Z" w:initials="A">
    <w:p w14:paraId="2FAB5559" w14:textId="5AF5F572" w:rsidR="002543EB" w:rsidRDefault="002543E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0A6489" w15:done="0"/>
  <w15:commentEx w15:paraId="7DBFD5F9" w15:done="0"/>
  <w15:commentEx w15:paraId="4380BB7A" w15:done="0"/>
  <w15:commentEx w15:paraId="3CA50146" w15:done="0"/>
  <w15:commentEx w15:paraId="212EBEFC" w15:done="0"/>
  <w15:commentEx w15:paraId="19619A3F" w15:done="0"/>
  <w15:commentEx w15:paraId="61742D94" w15:done="0"/>
  <w15:commentEx w15:paraId="39A0B8F9" w15:done="0"/>
  <w15:commentEx w15:paraId="3467F757" w15:done="0"/>
  <w15:commentEx w15:paraId="71A97827" w15:done="0"/>
  <w15:commentEx w15:paraId="723E2804" w15:done="0"/>
  <w15:commentEx w15:paraId="2FAB55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975FC" w14:textId="77777777" w:rsidR="00BC514E" w:rsidRDefault="00BC514E">
      <w:r>
        <w:separator/>
      </w:r>
    </w:p>
  </w:endnote>
  <w:endnote w:type="continuationSeparator" w:id="0">
    <w:p w14:paraId="34AC6A59" w14:textId="77777777" w:rsidR="00BC514E" w:rsidRDefault="00BC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5DCB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AC058F5" w14:textId="77777777" w:rsidR="00941E77" w:rsidRDefault="00BC514E">
    <w:pPr>
      <w:pStyle w:val="Footer"/>
    </w:pPr>
  </w:p>
  <w:p w14:paraId="60215CA2" w14:textId="77777777" w:rsidR="00941E77" w:rsidRDefault="00BC5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2E09A" w14:textId="77777777" w:rsidR="00BC514E" w:rsidRDefault="00BC514E">
      <w:r>
        <w:separator/>
      </w:r>
    </w:p>
  </w:footnote>
  <w:footnote w:type="continuationSeparator" w:id="0">
    <w:p w14:paraId="0D41F84B" w14:textId="77777777" w:rsidR="00BC514E" w:rsidRDefault="00BC5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d2fe00c22f888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5331"/>
    <w:rsid w:val="000728F3"/>
    <w:rsid w:val="0012251A"/>
    <w:rsid w:val="002318A3"/>
    <w:rsid w:val="002543EB"/>
    <w:rsid w:val="0042167F"/>
    <w:rsid w:val="005436F4"/>
    <w:rsid w:val="0055108C"/>
    <w:rsid w:val="00924DF5"/>
    <w:rsid w:val="00927764"/>
    <w:rsid w:val="00BB4E1B"/>
    <w:rsid w:val="00BC514E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5DD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4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6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2020-08-26T21:16:00Z</dcterms:created>
  <dcterms:modified xsi:type="dcterms:W3CDTF">2020-12-14T03:02:00Z</dcterms:modified>
</cp:coreProperties>
</file>