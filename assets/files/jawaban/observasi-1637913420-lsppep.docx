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0" w:author="uSeR" w:date="2021-11-26T14:33:00Z">
        <w:r w:rsidR="001A449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tetap berteman </w:t>
        </w:r>
        <w:proofErr w:type="gramStart"/>
        <w:r w:rsidR="001A449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saja </w:t>
        </w:r>
      </w:ins>
      <w:proofErr w:type="gramEnd"/>
      <w:del w:id="1" w:author="uSeR" w:date="2021-11-26T14:34:00Z">
        <w:r w:rsidRPr="00C50A1E" w:rsidDel="001A449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 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" w:author="uSeR" w:date="2021-11-26T14:35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Meskipun </w:t>
        </w:r>
      </w:ins>
      <w:del w:id="3" w:author="uSeR" w:date="2021-11-26T14:35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Meski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" w:author="uSeR" w:date="2021-11-26T14:35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" w:author="uSeR" w:date="2021-11-26T14:36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6" w:author="uSeR" w:date="2021-11-26T14:36:00Z">
        <w:r w:rsidDel="001A44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ins w:id="7" w:author="uSeR" w:date="2021-11-26T14:36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hancur </w:t>
        </w:r>
      </w:ins>
      <w:proofErr w:type="gramEnd"/>
      <w:del w:id="8" w:author="uSeR" w:date="2021-11-26T14:37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" w:author="uSeR" w:date="2021-11-26T14:37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Mengapa </w:t>
        </w:r>
      </w:ins>
      <w:del w:id="10" w:author="uSeR" w:date="2021-11-26T14:37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1" w:author="uSeR" w:date="2021-11-26T14:38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sering </w:t>
        </w:r>
      </w:ins>
      <w:del w:id="12" w:author="uSeR" w:date="2021-11-26T14:38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uSeR" w:date="2021-11-26T14:38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nafsu </w:t>
        </w:r>
      </w:ins>
      <w:del w:id="14" w:author="uSeR" w:date="2021-11-26T14:38:00Z">
        <w:r w:rsidDel="001A449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5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</w:t>
        </w:r>
      </w:ins>
      <w:del w:id="16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hampir </w:t>
        </w:r>
      </w:ins>
      <w:del w:id="18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9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</w:t>
        </w:r>
      </w:ins>
      <w:del w:id="20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1" w:author="uSeR" w:date="2021-11-26T14:40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uSeR" w:date="2021-11-26T14:40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seperti sikapnya </w:t>
        </w:r>
        <w:proofErr w:type="gramStart"/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kepadamu </w:t>
        </w:r>
      </w:ins>
      <w:proofErr w:type="gramEnd"/>
      <w:del w:id="23" w:author="uSeR" w:date="2021-11-26T14:41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1A449F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uSeR" w:date="2021-11-26T14:41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uSeR" w:date="2021-11-26T14:42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suhu </w:t>
        </w:r>
      </w:ins>
      <w:del w:id="26" w:author="uSeR" w:date="2021-11-26T14:42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metabolisme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27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28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pikir </w:t>
        </w:r>
      </w:ins>
      <w:del w:id="31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2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33" w:author="uSeR" w:date="2021-11-26T14:43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34" w:author="uSeR" w:date="2021-11-26T14:43:00Z">
        <w:r w:rsidR="00904B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Menjadi </w:t>
        </w:r>
      </w:ins>
      <w:del w:id="35" w:author="uSeR" w:date="2021-11-26T14:43:00Z">
        <w:r w:rsidRPr="00C50A1E" w:rsidDel="00904B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ins w:id="36" w:author="uSeR" w:date="2021-11-26T14:43:00Z">
        <w:r w:rsidR="00904B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Penyebabnya</w:t>
        </w:r>
      </w:ins>
      <w:del w:id="37" w:author="uSeR" w:date="2021-11-26T14:43:00Z">
        <w:r w:rsidRPr="00C50A1E" w:rsidDel="00904B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38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ditata</w:t>
        </w:r>
      </w:ins>
      <w:del w:id="39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40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lemari </w:t>
        </w:r>
      </w:ins>
      <w:del w:id="41" w:author="uSeR" w:date="2021-11-26T14:44:00Z"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42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sebagai </w:t>
        </w:r>
      </w:ins>
      <w:del w:id="44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Sebagai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ingin </w:t>
        </w:r>
      </w:ins>
      <w:del w:id="46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48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9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berulang kali </w:t>
        </w:r>
      </w:ins>
      <w:del w:id="50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berkali-kali.</w:delText>
        </w:r>
      </w:del>
      <w:ins w:id="51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</w:ins>
      <w:proofErr w:type="gramEnd"/>
      <w:del w:id="52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3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54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Del="00904B22" w:rsidRDefault="00927764" w:rsidP="00927764">
      <w:pPr>
        <w:shd w:val="clear" w:color="auto" w:fill="F5F5F5"/>
        <w:spacing w:after="375"/>
        <w:rPr>
          <w:del w:id="55" w:author="uSeR" w:date="2021-11-26T14:4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56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7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atau</w:t>
        </w:r>
      </w:ins>
      <w:del w:id="58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berlebihan</w:t>
        </w:r>
      </w:ins>
      <w:del w:id="60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kelebihan.</w:delText>
        </w:r>
      </w:del>
      <w:ins w:id="61" w:author="uSeR" w:date="2021-11-26T14:47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sebab</w:t>
        </w:r>
      </w:ins>
      <w:del w:id="62" w:author="uSeR" w:date="2021-11-26T14:47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63" w:author="uSeR" w:date="2021-11-26T14:47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begitu kan. </w:t>
        </w:r>
      </w:ins>
      <w:del w:id="64" w:author="uSeR" w:date="2021-11-26T14:47:00Z">
        <w:r w:rsidRPr="00C50A1E" w:rsidDel="00904B2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65" w:author="uSeR" w:date="2021-11-26T14:47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66" w:author="uSeR" w:date="2021-11-26T14:48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mengirim </w:t>
        </w:r>
      </w:ins>
      <w:del w:id="67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8" w:author="uSeR" w:date="2021-11-26T14:49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tubuhmu </w:t>
        </w:r>
      </w:ins>
      <w:del w:id="69" w:author="uSeR" w:date="2021-11-26T14:49:00Z"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tubuhmu,</w:delText>
        </w:r>
      </w:del>
      <w:bookmarkStart w:id="70" w:name="_GoBack"/>
      <w:bookmarkEnd w:id="7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71" w:author="uSeR" w:date="2021-11-26T14:48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kalau</w:t>
        </w:r>
      </w:ins>
      <w:del w:id="72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D85" w:rsidRDefault="00592D85">
      <w:r>
        <w:separator/>
      </w:r>
    </w:p>
  </w:endnote>
  <w:endnote w:type="continuationSeparator" w:id="0">
    <w:p w:rsidR="00592D85" w:rsidRDefault="0059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92D85">
    <w:pPr>
      <w:pStyle w:val="Footer"/>
    </w:pPr>
  </w:p>
  <w:p w:rsidR="00941E77" w:rsidRDefault="0059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D85" w:rsidRDefault="00592D85">
      <w:r>
        <w:separator/>
      </w:r>
    </w:p>
  </w:footnote>
  <w:footnote w:type="continuationSeparator" w:id="0">
    <w:p w:rsidR="00592D85" w:rsidRDefault="0059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A449F"/>
    <w:rsid w:val="002318A3"/>
    <w:rsid w:val="0042167F"/>
    <w:rsid w:val="00592D85"/>
    <w:rsid w:val="00904B22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4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4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49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4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4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4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2021-11-26T07:49:00Z</dcterms:modified>
</cp:coreProperties>
</file>