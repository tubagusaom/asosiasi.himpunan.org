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Default="00927764" w:rsidP="00927764">
      <w:pPr>
        <w:shd w:val="clear" w:color="auto" w:fill="F5F5F5"/>
        <w:spacing w:line="270" w:lineRule="atLeast"/>
        <w:rPr>
          <w:ins w:id="0" w:author="Jelita" w:date="2022-03-09T11:02:00Z"/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5B5A6E" w:rsidRDefault="005B5A6E" w:rsidP="00927764">
      <w:pPr>
        <w:shd w:val="clear" w:color="auto" w:fill="F5F5F5"/>
        <w:spacing w:line="270" w:lineRule="atLeast"/>
        <w:rPr>
          <w:ins w:id="1" w:author="Jelita" w:date="2022-03-09T11:02:00Z"/>
          <w:rFonts w:ascii="Roboto" w:eastAsia="Times New Roman" w:hAnsi="Roboto" w:cs="Times New Roman"/>
          <w:sz w:val="17"/>
          <w:szCs w:val="17"/>
        </w:rPr>
      </w:pPr>
    </w:p>
    <w:p w:rsidR="005B5A6E" w:rsidRDefault="005B5A6E" w:rsidP="00927764">
      <w:pPr>
        <w:shd w:val="clear" w:color="auto" w:fill="F5F5F5"/>
        <w:spacing w:line="270" w:lineRule="atLeast"/>
        <w:rPr>
          <w:ins w:id="2" w:author="Jelita" w:date="2022-03-09T11:02:00Z"/>
          <w:rFonts w:ascii="Roboto" w:eastAsia="Times New Roman" w:hAnsi="Roboto" w:cs="Times New Roman"/>
          <w:sz w:val="17"/>
          <w:szCs w:val="17"/>
        </w:rPr>
      </w:pPr>
    </w:p>
    <w:p w:rsidR="005B5A6E" w:rsidRPr="00C50A1E" w:rsidRDefault="005B5A6E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Default="00927764" w:rsidP="00927764">
      <w:pPr>
        <w:spacing w:line="270" w:lineRule="atLeast"/>
        <w:jc w:val="center"/>
        <w:rPr>
          <w:ins w:id="3" w:author="Jelita" w:date="2022-03-09T11:02:00Z"/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5B5A6E" w:rsidRDefault="005B5A6E" w:rsidP="00927764">
      <w:pPr>
        <w:spacing w:line="270" w:lineRule="atLeast"/>
        <w:jc w:val="center"/>
        <w:rPr>
          <w:ins w:id="4" w:author="Jelita" w:date="2022-03-09T11:02:00Z"/>
          <w:rFonts w:ascii="Times New Roman" w:eastAsia="Times New Roman" w:hAnsi="Times New Roman" w:cs="Times New Roman"/>
          <w:sz w:val="18"/>
          <w:szCs w:val="18"/>
        </w:rPr>
      </w:pPr>
    </w:p>
    <w:p w:rsidR="005B5A6E" w:rsidRPr="00C50A1E" w:rsidRDefault="005B5A6E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927764" w:rsidRPr="005B5A6E" w:rsidRDefault="00927764" w:rsidP="005B5A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rPrChange w:id="5" w:author="Jelita" w:date="2022-03-09T11:04:00Z">
            <w:rPr/>
          </w:rPrChange>
        </w:rPr>
        <w:pPrChange w:id="6" w:author="Jelita" w:date="2022-03-09T11:04:00Z">
          <w:pPr>
            <w:shd w:val="clear" w:color="auto" w:fill="F5F5F5"/>
            <w:spacing w:after="375"/>
          </w:pPr>
        </w:pPrChange>
      </w:pPr>
      <w:proofErr w:type="spellStart"/>
      <w:r w:rsidRPr="005B5A6E">
        <w:rPr>
          <w:rFonts w:ascii="Times New Roman" w:hAnsi="Times New Roman" w:cs="Times New Roman"/>
          <w:sz w:val="24"/>
          <w:szCs w:val="24"/>
          <w:rPrChange w:id="7" w:author="Jelita" w:date="2022-03-09T11:04:00Z">
            <w:rPr/>
          </w:rPrChange>
        </w:rPr>
        <w:t>Hujan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" w:author="Jelita" w:date="2022-03-09T11:04:00Z">
            <w:rPr/>
          </w:rPrChange>
        </w:rPr>
        <w:t>turun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0" w:author="Jelita" w:date="2022-03-09T11:04:00Z">
            <w:rPr/>
          </w:rPrChange>
        </w:rPr>
        <w:t xml:space="preserve">,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1" w:author="Jelita" w:date="2022-03-09T11:04:00Z">
            <w:rPr/>
          </w:rPrChange>
        </w:rPr>
        <w:t>berat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3" w:author="Jelita" w:date="2022-03-09T11:04:00Z">
            <w:rPr/>
          </w:rPrChange>
        </w:rPr>
        <w:t>badan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5" w:author="Jelita" w:date="2022-03-09T11:04:00Z">
            <w:rPr/>
          </w:rPrChange>
        </w:rPr>
        <w:t>naik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6" w:author="Jelita" w:date="2022-03-09T11:04:00Z">
            <w:rPr/>
          </w:rPrChange>
        </w:rPr>
        <w:t xml:space="preserve">,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7" w:author="Jelita" w:date="2022-03-09T11:04:00Z">
            <w:rPr/>
          </w:rPrChange>
        </w:rPr>
        <w:t>hubungan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9" w:author="Jelita" w:date="2022-03-09T11:04:00Z">
            <w:rPr/>
          </w:rPrChange>
        </w:rPr>
        <w:t>sama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2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21" w:author="Jelita" w:date="2022-03-09T11:04:00Z">
            <w:rPr/>
          </w:rPrChange>
        </w:rPr>
        <w:t>dia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2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23" w:author="Jelita" w:date="2022-03-09T11:04:00Z">
            <w:rPr/>
          </w:rPrChange>
        </w:rPr>
        <w:t>tetep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2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25" w:author="Jelita" w:date="2022-03-09T11:04:00Z">
            <w:rPr/>
          </w:rPrChange>
        </w:rPr>
        <w:t>temenan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2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27" w:author="Jelita" w:date="2022-03-09T11:04:00Z">
            <w:rPr/>
          </w:rPrChange>
        </w:rPr>
        <w:t>aja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28" w:author="Jelita" w:date="2022-03-09T11:04:00Z">
            <w:rPr/>
          </w:rPrChange>
        </w:rPr>
        <w:t>.</w:t>
      </w:r>
      <w:del w:id="29" w:author="Jelita" w:date="2022-03-09T11:05:00Z">
        <w:r w:rsidRPr="005B5A6E" w:rsidDel="005B5A6E">
          <w:rPr>
            <w:rFonts w:ascii="Times New Roman" w:hAnsi="Times New Roman" w:cs="Times New Roman"/>
            <w:sz w:val="24"/>
            <w:szCs w:val="24"/>
            <w:rPrChange w:id="30" w:author="Jelita" w:date="2022-03-09T11:04:00Z">
              <w:rPr/>
            </w:rPrChange>
          </w:rPr>
          <w:delText xml:space="preserve"> Huft.</w:delText>
        </w:r>
      </w:del>
    </w:p>
    <w:p w:rsidR="005B5A6E" w:rsidRDefault="005B5A6E" w:rsidP="005B5A6E">
      <w:pPr>
        <w:spacing w:line="360" w:lineRule="auto"/>
        <w:jc w:val="both"/>
        <w:rPr>
          <w:ins w:id="31" w:author="Jelita" w:date="2022-03-09T11:07:00Z"/>
          <w:rFonts w:ascii="Times New Roman" w:hAnsi="Times New Roman" w:cs="Times New Roman"/>
          <w:sz w:val="24"/>
          <w:szCs w:val="24"/>
        </w:rPr>
        <w:pPrChange w:id="32" w:author="Jelita" w:date="2022-03-09T11:04:00Z">
          <w:pPr>
            <w:shd w:val="clear" w:color="auto" w:fill="F5F5F5"/>
            <w:spacing w:after="375"/>
          </w:pPr>
        </w:pPrChange>
      </w:pPr>
    </w:p>
    <w:p w:rsidR="00927764" w:rsidRDefault="00927764" w:rsidP="005B5A6E">
      <w:pPr>
        <w:spacing w:line="360" w:lineRule="auto"/>
        <w:jc w:val="both"/>
        <w:rPr>
          <w:ins w:id="33" w:author="Jelita" w:date="2022-03-09T11:07:00Z"/>
          <w:rFonts w:ascii="Times New Roman" w:hAnsi="Times New Roman" w:cs="Times New Roman"/>
          <w:sz w:val="24"/>
          <w:szCs w:val="24"/>
        </w:rPr>
        <w:pPrChange w:id="34" w:author="Jelita" w:date="2022-03-09T11:04:00Z">
          <w:pPr>
            <w:shd w:val="clear" w:color="auto" w:fill="F5F5F5"/>
            <w:spacing w:after="375"/>
          </w:pPr>
        </w:pPrChange>
      </w:pPr>
      <w:proofErr w:type="spellStart"/>
      <w:r w:rsidRPr="005B5A6E">
        <w:rPr>
          <w:rFonts w:ascii="Times New Roman" w:hAnsi="Times New Roman" w:cs="Times New Roman"/>
          <w:sz w:val="24"/>
          <w:szCs w:val="24"/>
          <w:rPrChange w:id="35" w:author="Jelita" w:date="2022-03-09T11:04:00Z">
            <w:rPr/>
          </w:rPrChange>
        </w:rPr>
        <w:t>Apa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36" w:author="Jelita" w:date="2022-03-09T11:04:00Z">
            <w:rPr/>
          </w:rPrChange>
        </w:rPr>
        <w:t xml:space="preserve"> yang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37" w:author="Jelita" w:date="2022-03-09T11:04:00Z">
            <w:rPr/>
          </w:rPrChange>
        </w:rPr>
        <w:t>lebih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3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39" w:author="Jelita" w:date="2022-03-09T11:04:00Z">
            <w:rPr/>
          </w:rPrChange>
        </w:rPr>
        <w:t>romantis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1" w:author="Jelita" w:date="2022-03-09T11:04:00Z">
            <w:rPr/>
          </w:rPrChange>
        </w:rPr>
        <w:t>dari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3" w:author="Jelita" w:date="2022-03-09T11:04:00Z">
            <w:rPr/>
          </w:rPrChange>
        </w:rPr>
        <w:t>sepiring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5" w:author="Jelita" w:date="2022-03-09T11:04:00Z">
            <w:rPr/>
          </w:rPrChange>
        </w:rPr>
        <w:t>mie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7" w:author="Jelita" w:date="2022-03-09T11:04:00Z">
            <w:rPr/>
          </w:rPrChange>
        </w:rPr>
        <w:t>instan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9" w:author="Jelita" w:date="2022-03-09T11:04:00Z">
            <w:rPr/>
          </w:rPrChange>
        </w:rPr>
        <w:t>kemasan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1" w:author="Jelita" w:date="2022-03-09T11:04:00Z">
            <w:rPr/>
          </w:rPrChange>
        </w:rPr>
        <w:t>putih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2" w:author="Jelita" w:date="2022-03-09T11:04:00Z">
            <w:rPr/>
          </w:rPrChange>
        </w:rPr>
        <w:t xml:space="preserve"> yang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3" w:author="Jelita" w:date="2022-03-09T11:04:00Z">
            <w:rPr/>
          </w:rPrChange>
        </w:rPr>
        <w:t>aromanya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4" w:author="Jelita" w:date="2022-03-09T11:04:00Z">
            <w:rPr/>
          </w:rPrChange>
        </w:rPr>
        <w:t xml:space="preserve"> </w:t>
      </w:r>
      <w:del w:id="55" w:author="Jelita" w:date="2022-03-09T11:06:00Z">
        <w:r w:rsidRPr="005B5A6E" w:rsidDel="005B5A6E">
          <w:rPr>
            <w:rFonts w:ascii="Times New Roman" w:hAnsi="Times New Roman" w:cs="Times New Roman"/>
            <w:sz w:val="24"/>
            <w:szCs w:val="24"/>
            <w:rPrChange w:id="56" w:author="Jelita" w:date="2022-03-09T11:04:00Z">
              <w:rPr/>
            </w:rPrChange>
          </w:rPr>
          <w:delText>aduhai</w:delText>
        </w:r>
      </w:del>
      <w:r w:rsidRPr="005B5A6E">
        <w:rPr>
          <w:rFonts w:ascii="Times New Roman" w:hAnsi="Times New Roman" w:cs="Times New Roman"/>
          <w:sz w:val="24"/>
          <w:szCs w:val="24"/>
          <w:rPrChange w:id="57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8" w:author="Jelita" w:date="2022-03-09T11:04:00Z">
            <w:rPr/>
          </w:rPrChange>
        </w:rPr>
        <w:t>menggoda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9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0" w:author="Jelita" w:date="2022-03-09T11:04:00Z">
            <w:rPr/>
          </w:rPrChange>
        </w:rPr>
        <w:t>indera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1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2" w:author="Jelita" w:date="2022-03-09T11:04:00Z">
            <w:rPr/>
          </w:rPrChange>
        </w:rPr>
        <w:t>penciuman</w:t>
      </w:r>
      <w:proofErr w:type="spellEnd"/>
      <w:del w:id="63" w:author="Jelita" w:date="2022-03-09T11:06:00Z">
        <w:r w:rsidRPr="005B5A6E" w:rsidDel="005B5A6E">
          <w:rPr>
            <w:rFonts w:ascii="Times New Roman" w:hAnsi="Times New Roman" w:cs="Times New Roman"/>
            <w:sz w:val="24"/>
            <w:szCs w:val="24"/>
            <w:rPrChange w:id="64" w:author="Jelita" w:date="2022-03-09T11:04:00Z">
              <w:rPr/>
            </w:rPrChange>
          </w:rPr>
          <w:delText xml:space="preserve"> itu</w:delText>
        </w:r>
      </w:del>
      <w:r w:rsidRPr="005B5A6E">
        <w:rPr>
          <w:rFonts w:ascii="Times New Roman" w:hAnsi="Times New Roman" w:cs="Times New Roman"/>
          <w:sz w:val="24"/>
          <w:szCs w:val="24"/>
          <w:rPrChange w:id="65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6" w:author="Jelita" w:date="2022-03-09T11:04:00Z">
            <w:rPr/>
          </w:rPrChange>
        </w:rPr>
        <w:t>atau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7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8" w:author="Jelita" w:date="2022-03-09T11:04:00Z">
            <w:rPr/>
          </w:rPrChange>
        </w:rPr>
        <w:t>bakwan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9" w:author="Jelita" w:date="2022-03-09T11:04:00Z">
            <w:rPr/>
          </w:rPrChange>
        </w:rPr>
        <w:t xml:space="preserve"> yang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0" w:author="Jelita" w:date="2022-03-09T11:04:00Z">
            <w:rPr/>
          </w:rPrChange>
        </w:rPr>
        <w:t>baru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1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2" w:author="Jelita" w:date="2022-03-09T11:04:00Z">
            <w:rPr/>
          </w:rPrChange>
        </w:rPr>
        <w:t>diangkat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3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4" w:author="Jelita" w:date="2022-03-09T11:04:00Z">
            <w:rPr/>
          </w:rPrChange>
        </w:rPr>
        <w:t>dari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5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6" w:author="Jelita" w:date="2022-03-09T11:04:00Z">
            <w:rPr/>
          </w:rPrChange>
        </w:rPr>
        <w:t>penggorengan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7" w:author="Jelita" w:date="2022-03-09T11:04:00Z">
            <w:rPr/>
          </w:rPrChange>
        </w:rPr>
        <w:t xml:space="preserve"> di kala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8" w:author="Jelita" w:date="2022-03-09T11:04:00Z">
            <w:rPr/>
          </w:rPrChange>
        </w:rPr>
        <w:t>hujan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9" w:author="Jelita" w:date="2022-03-09T11:04:00Z">
            <w:rPr/>
          </w:rPrChange>
        </w:rPr>
        <w:t>?</w:t>
      </w:r>
    </w:p>
    <w:p w:rsidR="005B5A6E" w:rsidRPr="005B5A6E" w:rsidRDefault="005B5A6E" w:rsidP="005B5A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rPrChange w:id="80" w:author="Jelita" w:date="2022-03-09T11:04:00Z">
            <w:rPr/>
          </w:rPrChange>
        </w:rPr>
        <w:pPrChange w:id="81" w:author="Jelita" w:date="2022-03-09T11:04:00Z">
          <w:pPr>
            <w:shd w:val="clear" w:color="auto" w:fill="F5F5F5"/>
            <w:spacing w:after="375"/>
          </w:pPr>
        </w:pPrChange>
      </w:pPr>
    </w:p>
    <w:p w:rsidR="00927764" w:rsidRPr="005B5A6E" w:rsidRDefault="00927764" w:rsidP="005B5A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rPrChange w:id="82" w:author="Jelita" w:date="2022-03-09T11:04:00Z">
            <w:rPr/>
          </w:rPrChange>
        </w:rPr>
        <w:pPrChange w:id="83" w:author="Jelita" w:date="2022-03-09T11:04:00Z">
          <w:pPr>
            <w:shd w:val="clear" w:color="auto" w:fill="F5F5F5"/>
            <w:spacing w:after="375"/>
          </w:pPr>
        </w:pPrChange>
      </w:pPr>
      <w:proofErr w:type="spellStart"/>
      <w:r w:rsidRPr="005B5A6E">
        <w:rPr>
          <w:rFonts w:ascii="Times New Roman" w:hAnsi="Times New Roman" w:cs="Times New Roman"/>
          <w:sz w:val="24"/>
          <w:szCs w:val="24"/>
          <w:rPrChange w:id="84" w:author="Jelita" w:date="2022-03-09T11:04:00Z">
            <w:rPr/>
          </w:rPrChange>
        </w:rPr>
        <w:t>Januari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5" w:author="Jelita" w:date="2022-03-09T11:04:00Z">
            <w:rPr/>
          </w:rPrChange>
        </w:rPr>
        <w:t xml:space="preserve">,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6" w:author="Jelita" w:date="2022-03-09T11:04:00Z">
            <w:rPr/>
          </w:rPrChange>
        </w:rPr>
        <w:t>hujan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7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8" w:author="Jelita" w:date="2022-03-09T11:04:00Z">
            <w:rPr/>
          </w:rPrChange>
        </w:rPr>
        <w:t>sehari-hari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9" w:author="Jelita" w:date="2022-03-09T11:04:00Z">
            <w:rPr/>
          </w:rPrChange>
        </w:rPr>
        <w:t xml:space="preserve">,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0" w:author="Jelita" w:date="2022-03-09T11:04:00Z">
            <w:rPr/>
          </w:rPrChange>
        </w:rPr>
        <w:t>begitu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1" w:author="Jelita" w:date="2022-03-09T11:04:00Z">
            <w:rPr/>
          </w:rPrChange>
        </w:rPr>
        <w:t xml:space="preserve"> kata orang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2" w:author="Jelita" w:date="2022-03-09T11:04:00Z">
            <w:rPr/>
          </w:rPrChange>
        </w:rPr>
        <w:t>sering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3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4" w:author="Jelita" w:date="2022-03-09T11:04:00Z">
            <w:rPr/>
          </w:rPrChange>
        </w:rPr>
        <w:t>mengartikannya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5" w:author="Jelita" w:date="2022-03-09T11:04:00Z">
            <w:rPr/>
          </w:rPrChange>
        </w:rPr>
        <w:t xml:space="preserve">.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6" w:author="Jelita" w:date="2022-03-09T11:04:00Z">
            <w:rPr/>
          </w:rPrChange>
        </w:rPr>
        <w:t>Benar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7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8" w:author="Jelita" w:date="2022-03-09T11:04:00Z">
            <w:rPr/>
          </w:rPrChange>
        </w:rPr>
        <w:t>saja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9" w:author="Jelita" w:date="2022-03-09T11:04:00Z">
            <w:rPr/>
          </w:rPrChange>
        </w:rPr>
        <w:t xml:space="preserve">.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00" w:author="Jelita" w:date="2022-03-09T11:04:00Z">
            <w:rPr/>
          </w:rPrChange>
        </w:rPr>
        <w:t>Meski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01" w:author="Jelita" w:date="2022-03-09T11:04:00Z">
            <w:rPr/>
          </w:rPrChange>
        </w:rPr>
        <w:t xml:space="preserve"> di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02" w:author="Jelita" w:date="2022-03-09T11:04:00Z">
            <w:rPr/>
          </w:rPrChange>
        </w:rPr>
        <w:t>tahun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03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04" w:author="Jelita" w:date="2022-03-09T11:04:00Z">
            <w:rPr/>
          </w:rPrChange>
        </w:rPr>
        <w:t>ini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05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06" w:author="Jelita" w:date="2022-03-09T11:04:00Z">
            <w:rPr/>
          </w:rPrChange>
        </w:rPr>
        <w:t>awal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07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08" w:author="Jelita" w:date="2022-03-09T11:04:00Z">
            <w:rPr/>
          </w:rPrChange>
        </w:rPr>
        <w:t>musim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09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10" w:author="Jelita" w:date="2022-03-09T11:04:00Z">
            <w:rPr/>
          </w:rPrChange>
        </w:rPr>
        <w:t>hujan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11" w:author="Jelita" w:date="2022-03-09T11:04:00Z">
            <w:rPr/>
          </w:rPrChange>
        </w:rPr>
        <w:t xml:space="preserve"> di Indonesia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12" w:author="Jelita" w:date="2022-03-09T11:04:00Z">
            <w:rPr/>
          </w:rPrChange>
        </w:rPr>
        <w:t>mundur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13" w:author="Jelita" w:date="2022-03-09T11:04:00Z">
            <w:rPr/>
          </w:rPrChange>
        </w:rPr>
        <w:t xml:space="preserve"> di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14" w:author="Jelita" w:date="2022-03-09T11:04:00Z">
            <w:rPr/>
          </w:rPrChange>
        </w:rPr>
        <w:t>antara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15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16" w:author="Jelita" w:date="2022-03-09T11:04:00Z">
            <w:rPr/>
          </w:rPrChange>
        </w:rPr>
        <w:t>Bulan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17" w:author="Jelita" w:date="2022-03-09T11:04:00Z">
            <w:rPr/>
          </w:rPrChange>
        </w:rPr>
        <w:t xml:space="preserve"> November-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18" w:author="Jelita" w:date="2022-03-09T11:04:00Z">
            <w:rPr/>
          </w:rPrChange>
        </w:rPr>
        <w:t>Desember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19" w:author="Jelita" w:date="2022-03-09T11:04:00Z">
            <w:rPr/>
          </w:rPrChange>
        </w:rPr>
        <w:t xml:space="preserve"> 2019,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20" w:author="Jelita" w:date="2022-03-09T11:04:00Z">
            <w:rPr/>
          </w:rPrChange>
        </w:rPr>
        <w:t>hujan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21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22" w:author="Jelita" w:date="2022-03-09T11:04:00Z">
            <w:rPr/>
          </w:rPrChange>
        </w:rPr>
        <w:t>benar-benar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23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24" w:author="Jelita" w:date="2022-03-09T11:04:00Z">
            <w:rPr/>
          </w:rPrChange>
        </w:rPr>
        <w:t>datang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25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26" w:author="Jelita" w:date="2022-03-09T11:04:00Z">
            <w:rPr/>
          </w:rPrChange>
        </w:rPr>
        <w:t>seperti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27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28" w:author="Jelita" w:date="2022-03-09T11:04:00Z">
            <w:rPr/>
          </w:rPrChange>
        </w:rPr>
        <w:t>perkiraan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29" w:author="Jelita" w:date="2022-03-09T11:04:00Z">
            <w:rPr/>
          </w:rPrChange>
        </w:rPr>
        <w:t xml:space="preserve">.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30" w:author="Jelita" w:date="2022-03-09T11:04:00Z">
            <w:rPr/>
          </w:rPrChange>
        </w:rPr>
        <w:t>Sudah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31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32" w:author="Jelita" w:date="2022-03-09T11:04:00Z">
            <w:rPr/>
          </w:rPrChange>
        </w:rPr>
        <w:t>sangat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33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34" w:author="Jelita" w:date="2022-03-09T11:04:00Z">
            <w:rPr/>
          </w:rPrChange>
        </w:rPr>
        <w:t>terasa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35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36" w:author="Jelita" w:date="2022-03-09T11:04:00Z">
            <w:rPr/>
          </w:rPrChange>
        </w:rPr>
        <w:t>apalagi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37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38" w:author="Jelita" w:date="2022-03-09T11:04:00Z">
            <w:rPr/>
          </w:rPrChange>
        </w:rPr>
        <w:t>sejak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39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40" w:author="Jelita" w:date="2022-03-09T11:04:00Z">
            <w:rPr/>
          </w:rPrChange>
        </w:rPr>
        <w:t>awal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41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42" w:author="Jelita" w:date="2022-03-09T11:04:00Z">
            <w:rPr/>
          </w:rPrChange>
        </w:rPr>
        <w:t>tahun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43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44" w:author="Jelita" w:date="2022-03-09T11:04:00Z">
            <w:rPr/>
          </w:rPrChange>
        </w:rPr>
        <w:t>baru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45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46" w:author="Jelita" w:date="2022-03-09T11:04:00Z">
            <w:rPr/>
          </w:rPrChange>
        </w:rPr>
        <w:t>kita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47" w:author="Jelita" w:date="2022-03-09T11:04:00Z">
            <w:rPr/>
          </w:rPrChange>
        </w:rPr>
        <w:t>.</w:t>
      </w:r>
    </w:p>
    <w:p w:rsidR="00927764" w:rsidRPr="005B5A6E" w:rsidRDefault="00927764" w:rsidP="005B5A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rPrChange w:id="148" w:author="Jelita" w:date="2022-03-09T11:04:00Z">
            <w:rPr/>
          </w:rPrChange>
        </w:rPr>
        <w:pPrChange w:id="149" w:author="Jelita" w:date="2022-03-09T11:04:00Z">
          <w:pPr>
            <w:shd w:val="clear" w:color="auto" w:fill="F5F5F5"/>
            <w:spacing w:after="375"/>
          </w:pPr>
        </w:pPrChange>
      </w:pPr>
      <w:proofErr w:type="spellStart"/>
      <w:r w:rsidRPr="005B5A6E">
        <w:rPr>
          <w:rFonts w:ascii="Times New Roman" w:hAnsi="Times New Roman" w:cs="Times New Roman"/>
          <w:sz w:val="24"/>
          <w:szCs w:val="24"/>
          <w:rPrChange w:id="150" w:author="Jelita" w:date="2022-03-09T11:04:00Z">
            <w:rPr/>
          </w:rPrChange>
        </w:rPr>
        <w:t>Hujan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51" w:author="Jelita" w:date="2022-03-09T11:04:00Z">
            <w:rPr/>
          </w:rPrChange>
        </w:rPr>
        <w:t xml:space="preserve"> yang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52" w:author="Jelita" w:date="2022-03-09T11:04:00Z">
            <w:rPr/>
          </w:rPrChange>
        </w:rPr>
        <w:t>sering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53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54" w:author="Jelita" w:date="2022-03-09T11:04:00Z">
            <w:rPr/>
          </w:rPrChange>
        </w:rPr>
        <w:t>disalahkan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55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56" w:author="Jelita" w:date="2022-03-09T11:04:00Z">
            <w:rPr/>
          </w:rPrChange>
        </w:rPr>
        <w:t>karena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57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58" w:author="Jelita" w:date="2022-03-09T11:04:00Z">
            <w:rPr/>
          </w:rPrChange>
        </w:rPr>
        <w:t>mengundang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59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60" w:author="Jelita" w:date="2022-03-09T11:04:00Z">
            <w:rPr/>
          </w:rPrChange>
        </w:rPr>
        <w:t>kenangan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61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62" w:author="Jelita" w:date="2022-03-09T11:04:00Z">
            <w:rPr/>
          </w:rPrChange>
        </w:rPr>
        <w:t>ternyata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63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64" w:author="Jelita" w:date="2022-03-09T11:04:00Z">
            <w:rPr/>
          </w:rPrChange>
        </w:rPr>
        <w:t>tak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65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66" w:author="Jelita" w:date="2022-03-09T11:04:00Z">
            <w:rPr/>
          </w:rPrChange>
        </w:rPr>
        <w:t>hanya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67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68" w:author="Jelita" w:date="2022-03-09T11:04:00Z">
            <w:rPr/>
          </w:rPrChange>
        </w:rPr>
        <w:t>pandai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69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70" w:author="Jelita" w:date="2022-03-09T11:04:00Z">
            <w:rPr/>
          </w:rPrChange>
        </w:rPr>
        <w:t>membuat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71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72" w:author="Jelita" w:date="2022-03-09T11:04:00Z">
            <w:rPr/>
          </w:rPrChange>
        </w:rPr>
        <w:t>perasaan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73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74" w:author="Jelita" w:date="2022-03-09T11:04:00Z">
            <w:rPr/>
          </w:rPrChange>
        </w:rPr>
        <w:t>hatimu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75" w:author="Jelita" w:date="2022-03-09T11:04:00Z">
            <w:rPr/>
          </w:rPrChange>
        </w:rPr>
        <w:t xml:space="preserve"> yang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76" w:author="Jelita" w:date="2022-03-09T11:04:00Z">
            <w:rPr/>
          </w:rPrChange>
        </w:rPr>
        <w:t>ambyar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77" w:author="Jelita" w:date="2022-03-09T11:04:00Z">
            <w:rPr/>
          </w:rPrChange>
        </w:rPr>
        <w:t xml:space="preserve">, pun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78" w:author="Jelita" w:date="2022-03-09T11:04:00Z">
            <w:rPr/>
          </w:rPrChange>
        </w:rPr>
        <w:t>perilaku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79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80" w:author="Jelita" w:date="2022-03-09T11:04:00Z">
            <w:rPr/>
          </w:rPrChange>
        </w:rPr>
        <w:t>kita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81" w:author="Jelita" w:date="2022-03-09T11:04:00Z">
            <w:rPr/>
          </w:rPrChange>
        </w:rPr>
        <w:t xml:space="preserve"> yang lain.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82" w:author="Jelita" w:date="2022-03-09T11:04:00Z">
            <w:rPr/>
          </w:rPrChange>
        </w:rPr>
        <w:t>Soal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83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84" w:author="Jelita" w:date="2022-03-09T11:04:00Z">
            <w:rPr/>
          </w:rPrChange>
        </w:rPr>
        <w:t>makan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85" w:author="Jelita" w:date="2022-03-09T11:04:00Z">
            <w:rPr/>
          </w:rPrChange>
        </w:rPr>
        <w:t xml:space="preserve">.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86" w:author="Jelita" w:date="2022-03-09T11:04:00Z">
            <w:rPr/>
          </w:rPrChange>
        </w:rPr>
        <w:t>Ya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87" w:author="Jelita" w:date="2022-03-09T11:04:00Z">
            <w:rPr/>
          </w:rPrChange>
        </w:rPr>
        <w:t xml:space="preserve">,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88" w:author="Jelita" w:date="2022-03-09T11:04:00Z">
            <w:rPr/>
          </w:rPrChange>
        </w:rPr>
        <w:t>hujan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89" w:author="Jelita" w:date="2022-03-09T11:04:00Z">
            <w:rPr/>
          </w:rPrChange>
        </w:rPr>
        <w:t xml:space="preserve"> yang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90" w:author="Jelita" w:date="2022-03-09T11:04:00Z">
            <w:rPr/>
          </w:rPrChange>
        </w:rPr>
        <w:t>membuat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91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92" w:author="Jelita" w:date="2022-03-09T11:04:00Z">
            <w:rPr/>
          </w:rPrChange>
        </w:rPr>
        <w:t>kita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93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94" w:author="Jelita" w:date="2022-03-09T11:04:00Z">
            <w:rPr/>
          </w:rPrChange>
        </w:rPr>
        <w:t>jadi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95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96" w:author="Jelita" w:date="2022-03-09T11:04:00Z">
            <w:rPr/>
          </w:rPrChange>
        </w:rPr>
        <w:t>sering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97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198" w:author="Jelita" w:date="2022-03-09T11:04:00Z">
            <w:rPr/>
          </w:rPrChange>
        </w:rPr>
        <w:t>lapar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199" w:author="Jelita" w:date="2022-03-09T11:04:00Z">
            <w:rPr/>
          </w:rPrChange>
        </w:rPr>
        <w:t xml:space="preserve">. </w:t>
      </w:r>
      <w:proofErr w:type="spellStart"/>
      <w:ins w:id="200" w:author="Jelita" w:date="2022-03-09T11:09:00Z">
        <w:r w:rsidR="005B5A6E">
          <w:rPr>
            <w:rFonts w:ascii="Times New Roman" w:hAnsi="Times New Roman" w:cs="Times New Roman"/>
            <w:sz w:val="24"/>
            <w:szCs w:val="24"/>
          </w:rPr>
          <w:t>Kenapa</w:t>
        </w:r>
        <w:proofErr w:type="spellEnd"/>
        <w:r w:rsidR="005B5A6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201" w:author="Jelita" w:date="2022-03-09T11:09:00Z">
        <w:r w:rsidRPr="005B5A6E" w:rsidDel="005B5A6E">
          <w:rPr>
            <w:rFonts w:ascii="Times New Roman" w:hAnsi="Times New Roman" w:cs="Times New Roman"/>
            <w:sz w:val="24"/>
            <w:szCs w:val="24"/>
            <w:rPrChange w:id="202" w:author="Jelita" w:date="2022-03-09T11:04:00Z">
              <w:rPr/>
            </w:rPrChange>
          </w:rPr>
          <w:delText xml:space="preserve">Kok </w:delText>
        </w:r>
      </w:del>
      <w:proofErr w:type="spellStart"/>
      <w:r w:rsidRPr="005B5A6E">
        <w:rPr>
          <w:rFonts w:ascii="Times New Roman" w:hAnsi="Times New Roman" w:cs="Times New Roman"/>
          <w:sz w:val="24"/>
          <w:szCs w:val="24"/>
          <w:rPrChange w:id="203" w:author="Jelita" w:date="2022-03-09T11:04:00Z">
            <w:rPr/>
          </w:rPrChange>
        </w:rPr>
        <w:t>bisa</w:t>
      </w:r>
      <w:proofErr w:type="spellEnd"/>
      <w:del w:id="204" w:author="Jelita" w:date="2022-03-09T11:09:00Z">
        <w:r w:rsidRPr="005B5A6E" w:rsidDel="005B5A6E">
          <w:rPr>
            <w:rFonts w:ascii="Times New Roman" w:hAnsi="Times New Roman" w:cs="Times New Roman"/>
            <w:sz w:val="24"/>
            <w:szCs w:val="24"/>
            <w:rPrChange w:id="205" w:author="Jelita" w:date="2022-03-09T11:04:00Z">
              <w:rPr/>
            </w:rPrChange>
          </w:rPr>
          <w:delText xml:space="preserve"> ya</w:delText>
        </w:r>
      </w:del>
      <w:r w:rsidRPr="005B5A6E">
        <w:rPr>
          <w:rFonts w:ascii="Times New Roman" w:hAnsi="Times New Roman" w:cs="Times New Roman"/>
          <w:sz w:val="24"/>
          <w:szCs w:val="24"/>
          <w:rPrChange w:id="206" w:author="Jelita" w:date="2022-03-09T11:04:00Z">
            <w:rPr/>
          </w:rPrChange>
        </w:rPr>
        <w:t>?</w:t>
      </w:r>
    </w:p>
    <w:p w:rsidR="005B5A6E" w:rsidRDefault="00927764" w:rsidP="005B5A6E">
      <w:pPr>
        <w:spacing w:line="360" w:lineRule="auto"/>
        <w:jc w:val="both"/>
        <w:rPr>
          <w:ins w:id="207" w:author="Jelita" w:date="2022-03-09T11:10:00Z"/>
          <w:rFonts w:ascii="Times New Roman" w:hAnsi="Times New Roman" w:cs="Times New Roman"/>
          <w:b/>
          <w:bCs/>
          <w:sz w:val="24"/>
          <w:szCs w:val="24"/>
        </w:rPr>
        <w:pPrChange w:id="208" w:author="Jelita" w:date="2022-03-09T11:04:00Z">
          <w:pPr>
            <w:shd w:val="clear" w:color="auto" w:fill="F5F5F5"/>
            <w:spacing w:after="375"/>
          </w:pPr>
        </w:pPrChange>
      </w:pPr>
      <w:proofErr w:type="spellStart"/>
      <w:r w:rsidRPr="005B5A6E">
        <w:rPr>
          <w:rFonts w:ascii="Times New Roman" w:hAnsi="Times New Roman" w:cs="Times New Roman"/>
          <w:b/>
          <w:bCs/>
          <w:sz w:val="24"/>
          <w:szCs w:val="24"/>
          <w:rPrChange w:id="209" w:author="Jelita" w:date="2022-03-09T11:04:00Z">
            <w:rPr>
              <w:b/>
              <w:bCs/>
            </w:rPr>
          </w:rPrChange>
        </w:rPr>
        <w:t>Mengapa</w:t>
      </w:r>
      <w:proofErr w:type="spellEnd"/>
      <w:r w:rsidRPr="005B5A6E">
        <w:rPr>
          <w:rFonts w:ascii="Times New Roman" w:hAnsi="Times New Roman" w:cs="Times New Roman"/>
          <w:b/>
          <w:bCs/>
          <w:sz w:val="24"/>
          <w:szCs w:val="24"/>
          <w:rPrChange w:id="210" w:author="Jelita" w:date="2022-03-09T11:04:00Z">
            <w:rPr>
              <w:b/>
              <w:bCs/>
            </w:rPr>
          </w:rPrChange>
        </w:rPr>
        <w:t xml:space="preserve"> </w:t>
      </w:r>
      <w:proofErr w:type="spellStart"/>
      <w:ins w:id="211" w:author="Jelita" w:date="2022-03-09T11:10:00Z">
        <w:r w:rsidR="005B5A6E">
          <w:rPr>
            <w:rFonts w:ascii="Times New Roman" w:hAnsi="Times New Roman" w:cs="Times New Roman"/>
            <w:b/>
            <w:bCs/>
            <w:sz w:val="24"/>
            <w:szCs w:val="24"/>
          </w:rPr>
          <w:t>k</w:t>
        </w:r>
      </w:ins>
      <w:del w:id="212" w:author="Jelita" w:date="2022-03-09T11:10:00Z">
        <w:r w:rsidRPr="005B5A6E" w:rsidDel="005B5A6E">
          <w:rPr>
            <w:rFonts w:ascii="Times New Roman" w:hAnsi="Times New Roman" w:cs="Times New Roman"/>
            <w:b/>
            <w:bCs/>
            <w:sz w:val="24"/>
            <w:szCs w:val="24"/>
            <w:rPrChange w:id="213" w:author="Jelita" w:date="2022-03-09T11:04:00Z">
              <w:rPr>
                <w:b/>
                <w:bCs/>
              </w:rPr>
            </w:rPrChange>
          </w:rPr>
          <w:delText>K</w:delText>
        </w:r>
      </w:del>
      <w:r w:rsidRPr="005B5A6E">
        <w:rPr>
          <w:rFonts w:ascii="Times New Roman" w:hAnsi="Times New Roman" w:cs="Times New Roman"/>
          <w:b/>
          <w:bCs/>
          <w:sz w:val="24"/>
          <w:szCs w:val="24"/>
          <w:rPrChange w:id="214" w:author="Jelita" w:date="2022-03-09T11:04:00Z">
            <w:rPr>
              <w:b/>
              <w:bCs/>
            </w:rPr>
          </w:rPrChange>
        </w:rPr>
        <w:t>ita</w:t>
      </w:r>
      <w:proofErr w:type="spellEnd"/>
      <w:r w:rsidRPr="005B5A6E">
        <w:rPr>
          <w:rFonts w:ascii="Times New Roman" w:hAnsi="Times New Roman" w:cs="Times New Roman"/>
          <w:b/>
          <w:bCs/>
          <w:sz w:val="24"/>
          <w:szCs w:val="24"/>
          <w:rPrChange w:id="215" w:author="Jelita" w:date="2022-03-09T11:04:00Z">
            <w:rPr>
              <w:b/>
              <w:bCs/>
            </w:rPr>
          </w:rPrChange>
        </w:rPr>
        <w:t xml:space="preserve"> </w:t>
      </w:r>
      <w:proofErr w:type="spellStart"/>
      <w:ins w:id="216" w:author="Jelita" w:date="2022-03-09T11:10:00Z">
        <w:r w:rsidR="005B5A6E">
          <w:rPr>
            <w:rFonts w:ascii="Times New Roman" w:hAnsi="Times New Roman" w:cs="Times New Roman"/>
            <w:b/>
            <w:bCs/>
            <w:sz w:val="24"/>
            <w:szCs w:val="24"/>
          </w:rPr>
          <w:t>m</w:t>
        </w:r>
      </w:ins>
      <w:del w:id="217" w:author="Jelita" w:date="2022-03-09T11:10:00Z">
        <w:r w:rsidRPr="005B5A6E" w:rsidDel="005B5A6E">
          <w:rPr>
            <w:rFonts w:ascii="Times New Roman" w:hAnsi="Times New Roman" w:cs="Times New Roman"/>
            <w:b/>
            <w:bCs/>
            <w:sz w:val="24"/>
            <w:szCs w:val="24"/>
            <w:rPrChange w:id="218" w:author="Jelita" w:date="2022-03-09T11:04:00Z">
              <w:rPr>
                <w:b/>
                <w:bCs/>
              </w:rPr>
            </w:rPrChange>
          </w:rPr>
          <w:delText>M</w:delText>
        </w:r>
      </w:del>
      <w:r w:rsidRPr="005B5A6E">
        <w:rPr>
          <w:rFonts w:ascii="Times New Roman" w:hAnsi="Times New Roman" w:cs="Times New Roman"/>
          <w:b/>
          <w:bCs/>
          <w:sz w:val="24"/>
          <w:szCs w:val="24"/>
          <w:rPrChange w:id="219" w:author="Jelita" w:date="2022-03-09T11:04:00Z">
            <w:rPr>
              <w:b/>
              <w:bCs/>
            </w:rPr>
          </w:rPrChange>
        </w:rPr>
        <w:t>erasa</w:t>
      </w:r>
      <w:proofErr w:type="spellEnd"/>
      <w:r w:rsidRPr="005B5A6E">
        <w:rPr>
          <w:rFonts w:ascii="Times New Roman" w:hAnsi="Times New Roman" w:cs="Times New Roman"/>
          <w:b/>
          <w:bCs/>
          <w:sz w:val="24"/>
          <w:szCs w:val="24"/>
          <w:rPrChange w:id="220" w:author="Jelita" w:date="2022-03-09T11:04:00Z">
            <w:rPr>
              <w:b/>
              <w:bCs/>
            </w:rPr>
          </w:rPrChange>
        </w:rPr>
        <w:t xml:space="preserve"> </w:t>
      </w:r>
      <w:proofErr w:type="spellStart"/>
      <w:ins w:id="221" w:author="Jelita" w:date="2022-03-09T11:10:00Z">
        <w:r w:rsidR="005B5A6E">
          <w:rPr>
            <w:rFonts w:ascii="Times New Roman" w:hAnsi="Times New Roman" w:cs="Times New Roman"/>
            <w:b/>
            <w:bCs/>
            <w:sz w:val="24"/>
            <w:szCs w:val="24"/>
          </w:rPr>
          <w:t>l</w:t>
        </w:r>
      </w:ins>
      <w:del w:id="222" w:author="Jelita" w:date="2022-03-09T11:10:00Z">
        <w:r w:rsidRPr="005B5A6E" w:rsidDel="005B5A6E">
          <w:rPr>
            <w:rFonts w:ascii="Times New Roman" w:hAnsi="Times New Roman" w:cs="Times New Roman"/>
            <w:b/>
            <w:bCs/>
            <w:sz w:val="24"/>
            <w:szCs w:val="24"/>
            <w:rPrChange w:id="223" w:author="Jelita" w:date="2022-03-09T11:04:00Z">
              <w:rPr>
                <w:b/>
                <w:bCs/>
              </w:rPr>
            </w:rPrChange>
          </w:rPr>
          <w:delText>L</w:delText>
        </w:r>
      </w:del>
      <w:r w:rsidRPr="005B5A6E">
        <w:rPr>
          <w:rFonts w:ascii="Times New Roman" w:hAnsi="Times New Roman" w:cs="Times New Roman"/>
          <w:b/>
          <w:bCs/>
          <w:sz w:val="24"/>
          <w:szCs w:val="24"/>
          <w:rPrChange w:id="224" w:author="Jelita" w:date="2022-03-09T11:04:00Z">
            <w:rPr>
              <w:b/>
              <w:bCs/>
            </w:rPr>
          </w:rPrChange>
        </w:rPr>
        <w:t>apar</w:t>
      </w:r>
      <w:proofErr w:type="spellEnd"/>
      <w:r w:rsidRPr="005B5A6E">
        <w:rPr>
          <w:rFonts w:ascii="Times New Roman" w:hAnsi="Times New Roman" w:cs="Times New Roman"/>
          <w:b/>
          <w:bCs/>
          <w:sz w:val="24"/>
          <w:szCs w:val="24"/>
          <w:rPrChange w:id="225" w:author="Jelita" w:date="2022-03-09T11:04:00Z">
            <w:rPr>
              <w:b/>
              <w:bCs/>
            </w:rPr>
          </w:rPrChange>
        </w:rPr>
        <w:t xml:space="preserve"> </w:t>
      </w:r>
      <w:proofErr w:type="spellStart"/>
      <w:ins w:id="226" w:author="Jelita" w:date="2022-03-09T11:10:00Z">
        <w:r w:rsidR="005B5A6E">
          <w:rPr>
            <w:rFonts w:ascii="Times New Roman" w:hAnsi="Times New Roman" w:cs="Times New Roman"/>
            <w:b/>
            <w:bCs/>
            <w:sz w:val="24"/>
            <w:szCs w:val="24"/>
          </w:rPr>
          <w:t>k</w:t>
        </w:r>
      </w:ins>
      <w:del w:id="227" w:author="Jelita" w:date="2022-03-09T11:10:00Z">
        <w:r w:rsidRPr="005B5A6E" w:rsidDel="005B5A6E">
          <w:rPr>
            <w:rFonts w:ascii="Times New Roman" w:hAnsi="Times New Roman" w:cs="Times New Roman"/>
            <w:b/>
            <w:bCs/>
            <w:sz w:val="24"/>
            <w:szCs w:val="24"/>
            <w:rPrChange w:id="228" w:author="Jelita" w:date="2022-03-09T11:04:00Z">
              <w:rPr>
                <w:b/>
                <w:bCs/>
              </w:rPr>
            </w:rPrChange>
          </w:rPr>
          <w:delText>K</w:delText>
        </w:r>
      </w:del>
      <w:r w:rsidRPr="005B5A6E">
        <w:rPr>
          <w:rFonts w:ascii="Times New Roman" w:hAnsi="Times New Roman" w:cs="Times New Roman"/>
          <w:b/>
          <w:bCs/>
          <w:sz w:val="24"/>
          <w:szCs w:val="24"/>
          <w:rPrChange w:id="229" w:author="Jelita" w:date="2022-03-09T11:04:00Z">
            <w:rPr>
              <w:b/>
              <w:bCs/>
            </w:rPr>
          </w:rPrChange>
        </w:rPr>
        <w:t>etika</w:t>
      </w:r>
      <w:proofErr w:type="spellEnd"/>
      <w:r w:rsidRPr="005B5A6E">
        <w:rPr>
          <w:rFonts w:ascii="Times New Roman" w:hAnsi="Times New Roman" w:cs="Times New Roman"/>
          <w:b/>
          <w:bCs/>
          <w:sz w:val="24"/>
          <w:szCs w:val="24"/>
          <w:rPrChange w:id="230" w:author="Jelita" w:date="2022-03-09T11:04:00Z">
            <w:rPr>
              <w:b/>
              <w:bCs/>
            </w:rPr>
          </w:rPrChange>
        </w:rPr>
        <w:t xml:space="preserve"> </w:t>
      </w:r>
      <w:proofErr w:type="spellStart"/>
      <w:ins w:id="231" w:author="Jelita" w:date="2022-03-09T11:10:00Z">
        <w:r w:rsidR="005B5A6E">
          <w:rPr>
            <w:rFonts w:ascii="Times New Roman" w:hAnsi="Times New Roman" w:cs="Times New Roman"/>
            <w:b/>
            <w:bCs/>
            <w:sz w:val="24"/>
            <w:szCs w:val="24"/>
          </w:rPr>
          <w:t>h</w:t>
        </w:r>
      </w:ins>
      <w:del w:id="232" w:author="Jelita" w:date="2022-03-09T11:10:00Z">
        <w:r w:rsidRPr="005B5A6E" w:rsidDel="005B5A6E">
          <w:rPr>
            <w:rFonts w:ascii="Times New Roman" w:hAnsi="Times New Roman" w:cs="Times New Roman"/>
            <w:b/>
            <w:bCs/>
            <w:sz w:val="24"/>
            <w:szCs w:val="24"/>
            <w:rPrChange w:id="233" w:author="Jelita" w:date="2022-03-09T11:04:00Z">
              <w:rPr>
                <w:b/>
                <w:bCs/>
              </w:rPr>
            </w:rPrChange>
          </w:rPr>
          <w:delText>H</w:delText>
        </w:r>
      </w:del>
      <w:r w:rsidRPr="005B5A6E">
        <w:rPr>
          <w:rFonts w:ascii="Times New Roman" w:hAnsi="Times New Roman" w:cs="Times New Roman"/>
          <w:b/>
          <w:bCs/>
          <w:sz w:val="24"/>
          <w:szCs w:val="24"/>
          <w:rPrChange w:id="234" w:author="Jelita" w:date="2022-03-09T11:04:00Z">
            <w:rPr>
              <w:b/>
              <w:bCs/>
            </w:rPr>
          </w:rPrChange>
        </w:rPr>
        <w:t>ujan</w:t>
      </w:r>
      <w:proofErr w:type="spellEnd"/>
      <w:ins w:id="235" w:author="Jelita" w:date="2022-03-09T11:10:00Z">
        <w:r w:rsidR="005B5A6E">
          <w:rPr>
            <w:rFonts w:ascii="Times New Roman" w:hAnsi="Times New Roman" w:cs="Times New Roman"/>
            <w:b/>
            <w:bCs/>
            <w:sz w:val="24"/>
            <w:szCs w:val="24"/>
          </w:rPr>
          <w:t>?</w:t>
        </w:r>
      </w:ins>
    </w:p>
    <w:p w:rsidR="00927764" w:rsidRPr="005B5A6E" w:rsidRDefault="00927764" w:rsidP="005B5A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rPrChange w:id="236" w:author="Jelita" w:date="2022-03-09T11:04:00Z">
            <w:rPr/>
          </w:rPrChange>
        </w:rPr>
        <w:pPrChange w:id="237" w:author="Jelita" w:date="2022-03-09T11:04:00Z">
          <w:pPr>
            <w:shd w:val="clear" w:color="auto" w:fill="F5F5F5"/>
            <w:spacing w:after="375"/>
          </w:pPr>
        </w:pPrChange>
      </w:pPr>
      <w:r w:rsidRPr="005B5A6E">
        <w:rPr>
          <w:rFonts w:ascii="Times New Roman" w:hAnsi="Times New Roman" w:cs="Times New Roman"/>
          <w:sz w:val="24"/>
          <w:szCs w:val="24"/>
          <w:rPrChange w:id="238" w:author="Jelita" w:date="2022-03-09T11:04:00Z">
            <w:rPr/>
          </w:rPrChange>
        </w:rPr>
        <w:lastRenderedPageBreak/>
        <w:br/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239" w:author="Jelita" w:date="2022-03-09T11:04:00Z">
            <w:rPr/>
          </w:rPrChange>
        </w:rPr>
        <w:t>Siapa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240" w:author="Jelita" w:date="2022-03-09T11:04:00Z">
            <w:rPr/>
          </w:rPrChange>
        </w:rPr>
        <w:t xml:space="preserve"> </w:t>
      </w:r>
      <w:del w:id="241" w:author="Jelita" w:date="2022-03-09T11:11:00Z">
        <w:r w:rsidRPr="005B5A6E" w:rsidDel="005B5A6E">
          <w:rPr>
            <w:rFonts w:ascii="Times New Roman" w:hAnsi="Times New Roman" w:cs="Times New Roman"/>
            <w:sz w:val="24"/>
            <w:szCs w:val="24"/>
            <w:rPrChange w:id="242" w:author="Jelita" w:date="2022-03-09T11:04:00Z">
              <w:rPr/>
            </w:rPrChange>
          </w:rPr>
          <w:delText>yan</w:delText>
        </w:r>
      </w:del>
      <w:del w:id="243" w:author="Jelita" w:date="2022-03-09T11:10:00Z">
        <w:r w:rsidRPr="005B5A6E" w:rsidDel="005B5A6E">
          <w:rPr>
            <w:rFonts w:ascii="Times New Roman" w:hAnsi="Times New Roman" w:cs="Times New Roman"/>
            <w:sz w:val="24"/>
            <w:szCs w:val="24"/>
            <w:rPrChange w:id="244" w:author="Jelita" w:date="2022-03-09T11:04:00Z">
              <w:rPr/>
            </w:rPrChange>
          </w:rPr>
          <w:delText>g suka</w:delText>
        </w:r>
      </w:del>
      <w:r w:rsidRPr="005B5A6E">
        <w:rPr>
          <w:rFonts w:ascii="Times New Roman" w:hAnsi="Times New Roman" w:cs="Times New Roman"/>
          <w:sz w:val="24"/>
          <w:szCs w:val="24"/>
          <w:rPrChange w:id="245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246" w:author="Jelita" w:date="2022-03-09T11:04:00Z">
            <w:rPr/>
          </w:rPrChange>
        </w:rPr>
        <w:t>merasa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247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248" w:author="Jelita" w:date="2022-03-09T11:04:00Z">
            <w:rPr/>
          </w:rPrChange>
        </w:rPr>
        <w:t>bahwa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249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250" w:author="Jelita" w:date="2022-03-09T11:04:00Z">
            <w:rPr/>
          </w:rPrChange>
        </w:rPr>
        <w:t>hujan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251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252" w:author="Jelita" w:date="2022-03-09T11:04:00Z">
            <w:rPr/>
          </w:rPrChange>
        </w:rPr>
        <w:t>datang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253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254" w:author="Jelita" w:date="2022-03-09T11:04:00Z">
            <w:rPr/>
          </w:rPrChange>
        </w:rPr>
        <w:t>bersama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255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256" w:author="Jelita" w:date="2022-03-09T11:04:00Z">
            <w:rPr/>
          </w:rPrChange>
        </w:rPr>
        <w:t>na</w:t>
      </w:r>
      <w:ins w:id="257" w:author="Jelita" w:date="2022-03-09T11:11:00Z">
        <w:r w:rsidR="005B5A6E">
          <w:rPr>
            <w:rFonts w:ascii="Times New Roman" w:hAnsi="Times New Roman" w:cs="Times New Roman"/>
            <w:sz w:val="24"/>
            <w:szCs w:val="24"/>
          </w:rPr>
          <w:t>f</w:t>
        </w:r>
      </w:ins>
      <w:del w:id="258" w:author="Jelita" w:date="2022-03-09T11:11:00Z">
        <w:r w:rsidRPr="005B5A6E" w:rsidDel="005B5A6E">
          <w:rPr>
            <w:rFonts w:ascii="Times New Roman" w:hAnsi="Times New Roman" w:cs="Times New Roman"/>
            <w:sz w:val="24"/>
            <w:szCs w:val="24"/>
            <w:rPrChange w:id="259" w:author="Jelita" w:date="2022-03-09T11:04:00Z">
              <w:rPr/>
            </w:rPrChange>
          </w:rPr>
          <w:delText>p</w:delText>
        </w:r>
      </w:del>
      <w:r w:rsidRPr="005B5A6E">
        <w:rPr>
          <w:rFonts w:ascii="Times New Roman" w:hAnsi="Times New Roman" w:cs="Times New Roman"/>
          <w:sz w:val="24"/>
          <w:szCs w:val="24"/>
          <w:rPrChange w:id="260" w:author="Jelita" w:date="2022-03-09T11:04:00Z">
            <w:rPr/>
          </w:rPrChange>
        </w:rPr>
        <w:t>su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261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262" w:author="Jelita" w:date="2022-03-09T11:04:00Z">
            <w:rPr/>
          </w:rPrChange>
        </w:rPr>
        <w:t>makan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263" w:author="Jelita" w:date="2022-03-09T11:04:00Z">
            <w:rPr/>
          </w:rPrChange>
        </w:rPr>
        <w:t xml:space="preserve"> yang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264" w:author="Jelita" w:date="2022-03-09T11:04:00Z">
            <w:rPr/>
          </w:rPrChange>
        </w:rPr>
        <w:t>tiba-tiba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265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266" w:author="Jelita" w:date="2022-03-09T11:04:00Z">
            <w:rPr/>
          </w:rPrChange>
        </w:rPr>
        <w:t>ikut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267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268" w:author="Jelita" w:date="2022-03-09T11:04:00Z">
            <w:rPr/>
          </w:rPrChange>
        </w:rPr>
        <w:t>meningkat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269" w:author="Jelita" w:date="2022-03-09T11:04:00Z">
            <w:rPr/>
          </w:rPrChange>
        </w:rPr>
        <w:t>?</w:t>
      </w:r>
    </w:p>
    <w:p w:rsidR="00927764" w:rsidRPr="005B5A6E" w:rsidRDefault="00927764" w:rsidP="008471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rPrChange w:id="270" w:author="Jelita" w:date="2022-03-09T11:04:00Z">
            <w:rPr/>
          </w:rPrChange>
        </w:rPr>
        <w:pPrChange w:id="271" w:author="Jelita" w:date="2022-03-09T11:13:00Z">
          <w:pPr>
            <w:shd w:val="clear" w:color="auto" w:fill="F5F5F5"/>
            <w:spacing w:after="375"/>
          </w:pPr>
        </w:pPrChange>
      </w:pPr>
      <w:proofErr w:type="spellStart"/>
      <w:r w:rsidRPr="005B5A6E">
        <w:rPr>
          <w:rFonts w:ascii="Times New Roman" w:hAnsi="Times New Roman" w:cs="Times New Roman"/>
          <w:sz w:val="24"/>
          <w:szCs w:val="24"/>
          <w:rPrChange w:id="272" w:author="Jelita" w:date="2022-03-09T11:04:00Z">
            <w:rPr/>
          </w:rPrChange>
        </w:rPr>
        <w:t>Selain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273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274" w:author="Jelita" w:date="2022-03-09T11:04:00Z">
            <w:rPr/>
          </w:rPrChange>
        </w:rPr>
        <w:t>mengenang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275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276" w:author="Jelita" w:date="2022-03-09T11:04:00Z">
            <w:rPr/>
          </w:rPrChange>
        </w:rPr>
        <w:t>dia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277" w:author="Jelita" w:date="2022-03-09T11:04:00Z">
            <w:rPr/>
          </w:rPrChange>
        </w:rPr>
        <w:t xml:space="preserve">,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278" w:author="Jelita" w:date="2022-03-09T11:04:00Z">
            <w:rPr/>
          </w:rPrChange>
        </w:rPr>
        <w:t>kegiatan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279" w:author="Jelita" w:date="2022-03-09T11:04:00Z">
            <w:rPr/>
          </w:rPrChange>
        </w:rPr>
        <w:t xml:space="preserve"> yang paling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280" w:author="Jelita" w:date="2022-03-09T11:04:00Z">
            <w:rPr/>
          </w:rPrChange>
        </w:rPr>
        <w:t>asyik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281" w:author="Jelita" w:date="2022-03-09T11:04:00Z">
            <w:rPr/>
          </w:rPrChange>
        </w:rPr>
        <w:t xml:space="preserve"> di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282" w:author="Jelita" w:date="2022-03-09T11:04:00Z">
            <w:rPr/>
          </w:rPrChange>
        </w:rPr>
        <w:t>saat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283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284" w:author="Jelita" w:date="2022-03-09T11:04:00Z">
            <w:rPr/>
          </w:rPrChange>
        </w:rPr>
        <w:t>hujan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285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286" w:author="Jelita" w:date="2022-03-09T11:04:00Z">
            <w:rPr/>
          </w:rPrChange>
        </w:rPr>
        <w:t>turun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287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288" w:author="Jelita" w:date="2022-03-09T11:04:00Z">
            <w:rPr/>
          </w:rPrChange>
        </w:rPr>
        <w:t>adalah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289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290" w:author="Jelita" w:date="2022-03-09T11:04:00Z">
            <w:rPr/>
          </w:rPrChange>
        </w:rPr>
        <w:t>makan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291" w:author="Jelita" w:date="2022-03-09T11:04:00Z">
            <w:rPr/>
          </w:rPrChange>
        </w:rPr>
        <w:t xml:space="preserve">.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292" w:author="Jelita" w:date="2022-03-09T11:04:00Z">
            <w:rPr/>
          </w:rPrChange>
        </w:rPr>
        <w:t>Sering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293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294" w:author="Jelita" w:date="2022-03-09T11:04:00Z">
            <w:rPr/>
          </w:rPrChange>
        </w:rPr>
        <w:t>disebut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295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296" w:author="Jelita" w:date="2022-03-09T11:04:00Z">
            <w:rPr/>
          </w:rPrChange>
        </w:rPr>
        <w:t>cuma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297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298" w:author="Jelita" w:date="2022-03-09T11:04:00Z">
            <w:rPr/>
          </w:rPrChange>
        </w:rPr>
        <w:t>camilan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299" w:author="Jelita" w:date="2022-03-09T11:04:00Z">
            <w:rPr/>
          </w:rPrChange>
        </w:rPr>
        <w:t xml:space="preserve">, </w:t>
      </w:r>
      <w:proofErr w:type="spellStart"/>
      <w:ins w:id="300" w:author="Jelita" w:date="2022-03-09T11:11:00Z">
        <w:r w:rsidR="005B5A6E">
          <w:rPr>
            <w:rFonts w:ascii="Times New Roman" w:hAnsi="Times New Roman" w:cs="Times New Roman"/>
            <w:sz w:val="24"/>
            <w:szCs w:val="24"/>
          </w:rPr>
          <w:t>te</w:t>
        </w:r>
      </w:ins>
      <w:r w:rsidRPr="005B5A6E">
        <w:rPr>
          <w:rFonts w:ascii="Times New Roman" w:hAnsi="Times New Roman" w:cs="Times New Roman"/>
          <w:sz w:val="24"/>
          <w:szCs w:val="24"/>
          <w:rPrChange w:id="301" w:author="Jelita" w:date="2022-03-09T11:04:00Z">
            <w:rPr/>
          </w:rPrChange>
        </w:rPr>
        <w:t>tapi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30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303" w:author="Jelita" w:date="2022-03-09T11:04:00Z">
            <w:rPr/>
          </w:rPrChange>
        </w:rPr>
        <w:t>jumlah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30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305" w:author="Jelita" w:date="2022-03-09T11:04:00Z">
            <w:rPr/>
          </w:rPrChange>
        </w:rPr>
        <w:t>kalorinya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306" w:author="Jelita" w:date="2022-03-09T11:04:00Z">
            <w:rPr/>
          </w:rPrChange>
        </w:rPr>
        <w:t xml:space="preserve"> </w:t>
      </w:r>
      <w:proofErr w:type="spellStart"/>
      <w:ins w:id="307" w:author="Jelita" w:date="2022-03-09T11:11:00Z">
        <w:r w:rsidR="0084719E">
          <w:rPr>
            <w:rFonts w:ascii="Times New Roman" w:hAnsi="Times New Roman" w:cs="Times New Roman"/>
            <w:sz w:val="24"/>
            <w:szCs w:val="24"/>
          </w:rPr>
          <w:t>persis</w:t>
        </w:r>
      </w:ins>
      <w:proofErr w:type="spellEnd"/>
      <w:del w:id="308" w:author="Jelita" w:date="2022-03-09T11:11:00Z">
        <w:r w:rsidRPr="005B5A6E" w:rsidDel="005B5A6E">
          <w:rPr>
            <w:rFonts w:ascii="Times New Roman" w:hAnsi="Times New Roman" w:cs="Times New Roman"/>
            <w:sz w:val="24"/>
            <w:szCs w:val="24"/>
            <w:rPrChange w:id="309" w:author="Jelita" w:date="2022-03-09T11:04:00Z">
              <w:rPr/>
            </w:rPrChange>
          </w:rPr>
          <w:delText>nyaris</w:delText>
        </w:r>
      </w:del>
      <w:r w:rsidRPr="005B5A6E">
        <w:rPr>
          <w:rFonts w:ascii="Times New Roman" w:hAnsi="Times New Roman" w:cs="Times New Roman"/>
          <w:sz w:val="24"/>
          <w:szCs w:val="24"/>
          <w:rPrChange w:id="31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311" w:author="Jelita" w:date="2022-03-09T11:04:00Z">
            <w:rPr/>
          </w:rPrChange>
        </w:rPr>
        <w:t>melebihi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31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313" w:author="Jelita" w:date="2022-03-09T11:04:00Z">
            <w:rPr/>
          </w:rPrChange>
        </w:rPr>
        <w:t>makan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31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315" w:author="Jelita" w:date="2022-03-09T11:04:00Z">
            <w:rPr/>
          </w:rPrChange>
        </w:rPr>
        <w:t>berat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316" w:author="Jelita" w:date="2022-03-09T11:04:00Z">
            <w:rPr/>
          </w:rPrChange>
        </w:rPr>
        <w:t>.</w:t>
      </w:r>
    </w:p>
    <w:p w:rsidR="00927764" w:rsidRPr="005B5A6E" w:rsidDel="0084719E" w:rsidRDefault="00927764" w:rsidP="0084719E">
      <w:pPr>
        <w:spacing w:line="360" w:lineRule="auto"/>
        <w:ind w:firstLine="567"/>
        <w:jc w:val="both"/>
        <w:rPr>
          <w:del w:id="317" w:author="Jelita" w:date="2022-03-09T11:13:00Z"/>
          <w:rFonts w:ascii="Times New Roman" w:hAnsi="Times New Roman" w:cs="Times New Roman"/>
          <w:sz w:val="24"/>
          <w:szCs w:val="24"/>
          <w:rPrChange w:id="318" w:author="Jelita" w:date="2022-03-09T11:04:00Z">
            <w:rPr>
              <w:del w:id="319" w:author="Jelita" w:date="2022-03-09T11:13:00Z"/>
            </w:rPr>
          </w:rPrChange>
        </w:rPr>
        <w:pPrChange w:id="320" w:author="Jelita" w:date="2022-03-09T11:13:00Z">
          <w:pPr>
            <w:shd w:val="clear" w:color="auto" w:fill="F5F5F5"/>
            <w:spacing w:after="375"/>
          </w:pPr>
        </w:pPrChange>
      </w:pPr>
      <w:proofErr w:type="spellStart"/>
      <w:r w:rsidRPr="005B5A6E">
        <w:rPr>
          <w:rFonts w:ascii="Times New Roman" w:hAnsi="Times New Roman" w:cs="Times New Roman"/>
          <w:sz w:val="24"/>
          <w:szCs w:val="24"/>
          <w:rPrChange w:id="321" w:author="Jelita" w:date="2022-03-09T11:04:00Z">
            <w:rPr/>
          </w:rPrChange>
        </w:rPr>
        <w:t>Sebungkus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32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323" w:author="Jelita" w:date="2022-03-09T11:04:00Z">
            <w:rPr/>
          </w:rPrChange>
        </w:rPr>
        <w:t>keripik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324" w:author="Jelita" w:date="2022-03-09T11:04:00Z">
            <w:rPr/>
          </w:rPrChange>
        </w:rPr>
        <w:t xml:space="preserve"> yang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325" w:author="Jelita" w:date="2022-03-09T11:04:00Z">
            <w:rPr/>
          </w:rPrChange>
        </w:rPr>
        <w:t>dalam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32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327" w:author="Jelita" w:date="2022-03-09T11:04:00Z">
            <w:rPr/>
          </w:rPrChange>
        </w:rPr>
        <w:t>kemasan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32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329" w:author="Jelita" w:date="2022-03-09T11:04:00Z">
            <w:rPr/>
          </w:rPrChange>
        </w:rPr>
        <w:t>bisa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33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331" w:author="Jelita" w:date="2022-03-09T11:04:00Z">
            <w:rPr/>
          </w:rPrChange>
        </w:rPr>
        <w:t>dikonsumsi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332" w:author="Jelita" w:date="2022-03-09T11:04:00Z">
            <w:rPr/>
          </w:rPrChange>
        </w:rPr>
        <w:t xml:space="preserve"> 4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333" w:author="Jelita" w:date="2022-03-09T11:04:00Z">
            <w:rPr/>
          </w:rPrChange>
        </w:rPr>
        <w:t>porsi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33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335" w:author="Jelita" w:date="2022-03-09T11:04:00Z">
            <w:rPr/>
          </w:rPrChange>
        </w:rPr>
        <w:t>habis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33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337" w:author="Jelita" w:date="2022-03-09T11:04:00Z">
            <w:rPr/>
          </w:rPrChange>
        </w:rPr>
        <w:t>sekali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338" w:author="Jelita" w:date="2022-03-09T11:04:00Z">
            <w:rPr/>
          </w:rPrChange>
        </w:rPr>
        <w:t xml:space="preserve"> duduk.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339" w:author="Jelita" w:date="2022-03-09T11:04:00Z">
            <w:rPr/>
          </w:rPrChange>
        </w:rPr>
        <w:t>Belum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34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341" w:author="Jelita" w:date="2022-03-09T11:04:00Z">
            <w:rPr/>
          </w:rPrChange>
        </w:rPr>
        <w:t>cukup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342" w:author="Jelita" w:date="2022-03-09T11:04:00Z">
            <w:rPr/>
          </w:rPrChange>
        </w:rPr>
        <w:t xml:space="preserve">,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343" w:author="Jelita" w:date="2022-03-09T11:04:00Z">
            <w:rPr/>
          </w:rPrChange>
        </w:rPr>
        <w:t>tambah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34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345" w:author="Jelita" w:date="2022-03-09T11:04:00Z">
            <w:rPr/>
          </w:rPrChange>
        </w:rPr>
        <w:t>lagi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34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347" w:author="Jelita" w:date="2022-03-09T11:04:00Z">
            <w:rPr/>
          </w:rPrChange>
        </w:rPr>
        <w:t>gorengannya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348" w:author="Jelita" w:date="2022-03-09T11:04:00Z">
            <w:rPr/>
          </w:rPrChange>
        </w:rPr>
        <w:t xml:space="preserve">, </w:t>
      </w:r>
      <w:proofErr w:type="spellStart"/>
      <w:ins w:id="349" w:author="Jelita" w:date="2022-03-09T11:12:00Z">
        <w:r w:rsidR="0084719E">
          <w:rPr>
            <w:rFonts w:ascii="Times New Roman" w:hAnsi="Times New Roman" w:cs="Times New Roman"/>
            <w:sz w:val="24"/>
            <w:szCs w:val="24"/>
          </w:rPr>
          <w:t>makan</w:t>
        </w:r>
        <w:proofErr w:type="spellEnd"/>
        <w:r w:rsidR="0084719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5B5A6E">
        <w:rPr>
          <w:rFonts w:ascii="Times New Roman" w:hAnsi="Times New Roman" w:cs="Times New Roman"/>
          <w:sz w:val="24"/>
          <w:szCs w:val="24"/>
          <w:rPrChange w:id="350" w:author="Jelita" w:date="2022-03-09T11:04:00Z">
            <w:rPr/>
          </w:rPrChange>
        </w:rPr>
        <w:t>satu</w:t>
      </w:r>
      <w:proofErr w:type="spellEnd"/>
      <w:ins w:id="351" w:author="Jelita" w:date="2022-03-09T11:12:00Z">
        <w:r w:rsidR="0084719E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del w:id="352" w:author="Jelita" w:date="2022-03-09T11:12:00Z">
        <w:r w:rsidRPr="005B5A6E" w:rsidDel="0084719E">
          <w:rPr>
            <w:rFonts w:ascii="Times New Roman" w:hAnsi="Times New Roman" w:cs="Times New Roman"/>
            <w:sz w:val="24"/>
            <w:szCs w:val="24"/>
            <w:rPrChange w:id="353" w:author="Jelita" w:date="2022-03-09T11:04:00Z">
              <w:rPr/>
            </w:rPrChange>
          </w:rPr>
          <w:delText>-</w:delText>
        </w:r>
      </w:del>
      <w:proofErr w:type="spellStart"/>
      <w:r w:rsidRPr="005B5A6E">
        <w:rPr>
          <w:rFonts w:ascii="Times New Roman" w:hAnsi="Times New Roman" w:cs="Times New Roman"/>
          <w:sz w:val="24"/>
          <w:szCs w:val="24"/>
          <w:rPrChange w:id="354" w:author="Jelita" w:date="2022-03-09T11:04:00Z">
            <w:rPr/>
          </w:rPrChange>
        </w:rPr>
        <w:t>dua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355" w:author="Jelita" w:date="2022-03-09T11:04:00Z">
            <w:rPr/>
          </w:rPrChange>
        </w:rPr>
        <w:t xml:space="preserve"> </w:t>
      </w:r>
      <w:proofErr w:type="spellStart"/>
      <w:ins w:id="356" w:author="Jelita" w:date="2022-03-09T11:12:00Z">
        <w:r w:rsidR="0084719E">
          <w:rPr>
            <w:rFonts w:ascii="Times New Roman" w:hAnsi="Times New Roman" w:cs="Times New Roman"/>
            <w:sz w:val="24"/>
            <w:szCs w:val="24"/>
          </w:rPr>
          <w:t>sampai</w:t>
        </w:r>
        <w:proofErr w:type="spellEnd"/>
        <w:r w:rsidR="0084719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357" w:author="Jelita" w:date="2022-03-09T11:12:00Z">
        <w:r w:rsidRPr="005B5A6E" w:rsidDel="0084719E">
          <w:rPr>
            <w:rFonts w:ascii="Times New Roman" w:hAnsi="Times New Roman" w:cs="Times New Roman"/>
            <w:sz w:val="24"/>
            <w:szCs w:val="24"/>
            <w:rPrChange w:id="358" w:author="Jelita" w:date="2022-03-09T11:04:00Z">
              <w:rPr/>
            </w:rPrChange>
          </w:rPr>
          <w:delText>biji</w:delText>
        </w:r>
      </w:del>
      <w:r w:rsidRPr="005B5A6E">
        <w:rPr>
          <w:rFonts w:ascii="Times New Roman" w:hAnsi="Times New Roman" w:cs="Times New Roman"/>
          <w:sz w:val="24"/>
          <w:szCs w:val="24"/>
          <w:rPrChange w:id="359" w:author="Jelita" w:date="2022-03-09T11:04:00Z">
            <w:rPr/>
          </w:rPrChange>
        </w:rPr>
        <w:t xml:space="preserve"> </w:t>
      </w:r>
      <w:del w:id="360" w:author="Jelita" w:date="2022-03-09T11:13:00Z">
        <w:r w:rsidRPr="005B5A6E" w:rsidDel="0084719E">
          <w:rPr>
            <w:rFonts w:ascii="Times New Roman" w:hAnsi="Times New Roman" w:cs="Times New Roman"/>
            <w:sz w:val="24"/>
            <w:szCs w:val="24"/>
            <w:rPrChange w:id="361" w:author="Jelita" w:date="2022-03-09T11:04:00Z">
              <w:rPr/>
            </w:rPrChange>
          </w:rPr>
          <w:delText xml:space="preserve">eh kok </w:delText>
        </w:r>
      </w:del>
      <w:proofErr w:type="spellStart"/>
      <w:r w:rsidRPr="005B5A6E">
        <w:rPr>
          <w:rFonts w:ascii="Times New Roman" w:hAnsi="Times New Roman" w:cs="Times New Roman"/>
          <w:sz w:val="24"/>
          <w:szCs w:val="24"/>
          <w:rPrChange w:id="362" w:author="Jelita" w:date="2022-03-09T11:04:00Z">
            <w:rPr/>
          </w:rPrChange>
        </w:rPr>
        <w:t>jadi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363" w:author="Jelita" w:date="2022-03-09T11:04:00Z">
            <w:rPr/>
          </w:rPrChange>
        </w:rPr>
        <w:t xml:space="preserve"> lima</w:t>
      </w:r>
      <w:ins w:id="364" w:author="Jelita" w:date="2022-03-09T11:13:00Z">
        <w:r w:rsidR="0084719E">
          <w:rPr>
            <w:rFonts w:ascii="Times New Roman" w:hAnsi="Times New Roman" w:cs="Times New Roman"/>
            <w:sz w:val="24"/>
            <w:szCs w:val="24"/>
          </w:rPr>
          <w:t>.</w:t>
        </w:r>
      </w:ins>
      <w:del w:id="365" w:author="Jelita" w:date="2022-03-09T11:13:00Z">
        <w:r w:rsidRPr="005B5A6E" w:rsidDel="0084719E">
          <w:rPr>
            <w:rFonts w:ascii="Times New Roman" w:hAnsi="Times New Roman" w:cs="Times New Roman"/>
            <w:sz w:val="24"/>
            <w:szCs w:val="24"/>
            <w:rPrChange w:id="366" w:author="Jelita" w:date="2022-03-09T11:04:00Z">
              <w:rPr/>
            </w:rPrChange>
          </w:rPr>
          <w:delText>?</w:delText>
        </w:r>
      </w:del>
      <w:ins w:id="367" w:author="Jelita" w:date="2022-03-09T11:14:00Z">
        <w:r w:rsidR="0084719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:rsidR="00927764" w:rsidRPr="005B5A6E" w:rsidDel="0084719E" w:rsidRDefault="00927764" w:rsidP="0084719E">
      <w:pPr>
        <w:spacing w:line="360" w:lineRule="auto"/>
        <w:ind w:firstLine="567"/>
        <w:jc w:val="both"/>
        <w:rPr>
          <w:del w:id="368" w:author="Jelita" w:date="2022-03-09T11:14:00Z"/>
          <w:rFonts w:ascii="Times New Roman" w:hAnsi="Times New Roman" w:cs="Times New Roman"/>
          <w:sz w:val="24"/>
          <w:szCs w:val="24"/>
          <w:rPrChange w:id="369" w:author="Jelita" w:date="2022-03-09T11:04:00Z">
            <w:rPr>
              <w:del w:id="370" w:author="Jelita" w:date="2022-03-09T11:14:00Z"/>
            </w:rPr>
          </w:rPrChange>
        </w:rPr>
        <w:pPrChange w:id="371" w:author="Jelita" w:date="2022-03-09T11:13:00Z">
          <w:pPr>
            <w:shd w:val="clear" w:color="auto" w:fill="F5F5F5"/>
            <w:spacing w:after="375"/>
          </w:pPr>
        </w:pPrChange>
      </w:pPr>
      <w:proofErr w:type="spellStart"/>
      <w:r w:rsidRPr="005B5A6E">
        <w:rPr>
          <w:rFonts w:ascii="Times New Roman" w:hAnsi="Times New Roman" w:cs="Times New Roman"/>
          <w:sz w:val="24"/>
          <w:szCs w:val="24"/>
          <w:rPrChange w:id="372" w:author="Jelita" w:date="2022-03-09T11:04:00Z">
            <w:rPr/>
          </w:rPrChange>
        </w:rPr>
        <w:t>Hujan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373" w:author="Jelita" w:date="2022-03-09T11:04:00Z">
            <w:rPr/>
          </w:rPrChange>
        </w:rPr>
        <w:t xml:space="preserve"> yang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374" w:author="Jelita" w:date="2022-03-09T11:04:00Z">
            <w:rPr/>
          </w:rPrChange>
        </w:rPr>
        <w:t>membuat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375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376" w:author="Jelita" w:date="2022-03-09T11:04:00Z">
            <w:rPr/>
          </w:rPrChange>
        </w:rPr>
        <w:t>suasana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377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378" w:author="Jelita" w:date="2022-03-09T11:04:00Z">
            <w:rPr/>
          </w:rPrChange>
        </w:rPr>
        <w:t>jadi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379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380" w:author="Jelita" w:date="2022-03-09T11:04:00Z">
            <w:rPr/>
          </w:rPrChange>
        </w:rPr>
        <w:t>lebih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381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382" w:author="Jelita" w:date="2022-03-09T11:04:00Z">
            <w:rPr/>
          </w:rPrChange>
        </w:rPr>
        <w:t>dingin</w:t>
      </w:r>
      <w:proofErr w:type="spellEnd"/>
      <w:del w:id="383" w:author="Jelita" w:date="2022-03-09T11:13:00Z">
        <w:r w:rsidRPr="005B5A6E" w:rsidDel="0084719E">
          <w:rPr>
            <w:rFonts w:ascii="Times New Roman" w:hAnsi="Times New Roman" w:cs="Times New Roman"/>
            <w:sz w:val="24"/>
            <w:szCs w:val="24"/>
            <w:rPrChange w:id="384" w:author="Jelita" w:date="2022-03-09T11:04:00Z">
              <w:rPr/>
            </w:rPrChange>
          </w:rPr>
          <w:delText xml:space="preserve"> -</w:delText>
        </w:r>
        <w:r w:rsidRPr="005B5A6E" w:rsidDel="0084719E">
          <w:rPr>
            <w:rFonts w:ascii="Times New Roman" w:hAnsi="Times New Roman" w:cs="Times New Roman"/>
            <w:strike/>
            <w:sz w:val="24"/>
            <w:szCs w:val="24"/>
            <w:rPrChange w:id="385" w:author="Jelita" w:date="2022-03-09T11:04:00Z">
              <w:rPr>
                <w:strike/>
              </w:rPr>
            </w:rPrChange>
          </w:rPr>
          <w:delText>seperti sikapnya padamu</w:delText>
        </w:r>
      </w:del>
      <w:r w:rsidRPr="005B5A6E">
        <w:rPr>
          <w:rFonts w:ascii="Times New Roman" w:hAnsi="Times New Roman" w:cs="Times New Roman"/>
          <w:sz w:val="24"/>
          <w:szCs w:val="24"/>
          <w:rPrChange w:id="386" w:author="Jelita" w:date="2022-03-09T11:04:00Z">
            <w:rPr/>
          </w:rPrChange>
        </w:rPr>
        <w:t xml:space="preserve">,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387" w:author="Jelita" w:date="2022-03-09T11:04:00Z">
            <w:rPr/>
          </w:rPrChange>
        </w:rPr>
        <w:t>memang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38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389" w:author="Jelita" w:date="2022-03-09T11:04:00Z">
            <w:rPr/>
          </w:rPrChange>
        </w:rPr>
        <w:t>bisa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39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391" w:author="Jelita" w:date="2022-03-09T11:04:00Z">
            <w:rPr/>
          </w:rPrChange>
        </w:rPr>
        <w:t>jadi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39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393" w:author="Jelita" w:date="2022-03-09T11:04:00Z">
            <w:rPr/>
          </w:rPrChange>
        </w:rPr>
        <w:t>salah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39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395" w:author="Jelita" w:date="2022-03-09T11:04:00Z">
            <w:rPr/>
          </w:rPrChange>
        </w:rPr>
        <w:t>satu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39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397" w:author="Jelita" w:date="2022-03-09T11:04:00Z">
            <w:rPr/>
          </w:rPrChange>
        </w:rPr>
        <w:t>pencetus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39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399" w:author="Jelita" w:date="2022-03-09T11:04:00Z">
            <w:rPr/>
          </w:rPrChange>
        </w:rPr>
        <w:t>mengapa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0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01" w:author="Jelita" w:date="2022-03-09T11:04:00Z">
            <w:rPr/>
          </w:rPrChange>
        </w:rPr>
        <w:t>kita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0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03" w:author="Jelita" w:date="2022-03-09T11:04:00Z">
            <w:rPr/>
          </w:rPrChange>
        </w:rPr>
        <w:t>jadi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0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05" w:author="Jelita" w:date="2022-03-09T11:04:00Z">
            <w:rPr/>
          </w:rPrChange>
        </w:rPr>
        <w:t>suka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0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07" w:author="Jelita" w:date="2022-03-09T11:04:00Z">
            <w:rPr/>
          </w:rPrChange>
        </w:rPr>
        <w:t>makan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08" w:author="Jelita" w:date="2022-03-09T11:04:00Z">
            <w:rPr/>
          </w:rPrChange>
        </w:rPr>
        <w:t>. </w:t>
      </w:r>
      <w:proofErr w:type="spellStart"/>
    </w:p>
    <w:p w:rsidR="00927764" w:rsidRPr="005B5A6E" w:rsidDel="0084719E" w:rsidRDefault="00927764" w:rsidP="0084719E">
      <w:pPr>
        <w:spacing w:line="360" w:lineRule="auto"/>
        <w:jc w:val="both"/>
        <w:rPr>
          <w:del w:id="409" w:author="Jelita" w:date="2022-03-09T11:14:00Z"/>
          <w:rFonts w:ascii="Times New Roman" w:hAnsi="Times New Roman" w:cs="Times New Roman"/>
          <w:sz w:val="24"/>
          <w:szCs w:val="24"/>
          <w:rPrChange w:id="410" w:author="Jelita" w:date="2022-03-09T11:04:00Z">
            <w:rPr>
              <w:del w:id="411" w:author="Jelita" w:date="2022-03-09T11:14:00Z"/>
            </w:rPr>
          </w:rPrChange>
        </w:rPr>
        <w:pPrChange w:id="412" w:author="Jelita" w:date="2022-03-09T11:14:00Z">
          <w:pPr>
            <w:shd w:val="clear" w:color="auto" w:fill="F5F5F5"/>
            <w:spacing w:after="375"/>
          </w:pPr>
        </w:pPrChange>
      </w:pPr>
      <w:r w:rsidRPr="005B5A6E">
        <w:rPr>
          <w:rFonts w:ascii="Times New Roman" w:hAnsi="Times New Roman" w:cs="Times New Roman"/>
          <w:sz w:val="24"/>
          <w:szCs w:val="24"/>
          <w:rPrChange w:id="413" w:author="Jelita" w:date="2022-03-09T11:04:00Z">
            <w:rPr/>
          </w:rPrChange>
        </w:rPr>
        <w:t>Terutama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1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15" w:author="Jelita" w:date="2022-03-09T11:04:00Z">
            <w:rPr/>
          </w:rPrChange>
        </w:rPr>
        <w:t>makanan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16" w:author="Jelita" w:date="2022-03-09T11:04:00Z">
            <w:rPr/>
          </w:rPrChange>
        </w:rPr>
        <w:t xml:space="preserve"> yang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17" w:author="Jelita" w:date="2022-03-09T11:04:00Z">
            <w:rPr/>
          </w:rPrChange>
        </w:rPr>
        <w:t>seperti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1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19" w:author="Jelita" w:date="2022-03-09T11:04:00Z">
            <w:rPr/>
          </w:rPrChange>
        </w:rPr>
        <w:t>tahu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2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21" w:author="Jelita" w:date="2022-03-09T11:04:00Z">
            <w:rPr/>
          </w:rPrChange>
        </w:rPr>
        <w:t>bulat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2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23" w:author="Jelita" w:date="2022-03-09T11:04:00Z">
            <w:rPr/>
          </w:rPrChange>
        </w:rPr>
        <w:t>digoreng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2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25" w:author="Jelita" w:date="2022-03-09T11:04:00Z">
            <w:rPr/>
          </w:rPrChange>
        </w:rPr>
        <w:t>dadakan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26" w:author="Jelita" w:date="2022-03-09T11:04:00Z">
            <w:rPr/>
          </w:rPrChange>
        </w:rPr>
        <w:t xml:space="preserve"> alias yang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27" w:author="Jelita" w:date="2022-03-09T11:04:00Z">
            <w:rPr/>
          </w:rPrChange>
        </w:rPr>
        <w:t>masih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2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29" w:author="Jelita" w:date="2022-03-09T11:04:00Z">
            <w:rPr/>
          </w:rPrChange>
        </w:rPr>
        <w:t>hangat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30" w:author="Jelita" w:date="2022-03-09T11:04:00Z">
            <w:rPr/>
          </w:rPrChange>
        </w:rPr>
        <w:t xml:space="preserve">.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31" w:author="Jelita" w:date="2022-03-09T11:04:00Z">
            <w:rPr/>
          </w:rPrChange>
        </w:rPr>
        <w:t>Apalagi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3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33" w:author="Jelita" w:date="2022-03-09T11:04:00Z">
            <w:rPr/>
          </w:rPrChange>
        </w:rPr>
        <w:t>dengan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3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35" w:author="Jelita" w:date="2022-03-09T11:04:00Z">
            <w:rPr/>
          </w:rPrChange>
        </w:rPr>
        <w:t>makan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36" w:author="Jelita" w:date="2022-03-09T11:04:00Z">
            <w:rPr/>
          </w:rPrChange>
        </w:rPr>
        <w:t xml:space="preserve">,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37" w:author="Jelita" w:date="2022-03-09T11:04:00Z">
            <w:rPr/>
          </w:rPrChange>
        </w:rPr>
        <w:t>tubuh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3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39" w:author="Jelita" w:date="2022-03-09T11:04:00Z">
            <w:rPr/>
          </w:rPrChange>
        </w:rPr>
        <w:t>akan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4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41" w:author="Jelita" w:date="2022-03-09T11:04:00Z">
            <w:rPr/>
          </w:rPrChange>
        </w:rPr>
        <w:t>mendapat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42" w:author="Jelita" w:date="2022-03-09T11:04:00Z">
            <w:rPr/>
          </w:rPrChange>
        </w:rPr>
        <w:t xml:space="preserve"> "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43" w:author="Jelita" w:date="2022-03-09T11:04:00Z">
            <w:rPr/>
          </w:rPrChange>
        </w:rPr>
        <w:t>panas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44" w:author="Jelita" w:date="2022-03-09T11:04:00Z">
            <w:rPr/>
          </w:rPrChange>
        </w:rPr>
        <w:t xml:space="preserve">"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45" w:author="Jelita" w:date="2022-03-09T11:04:00Z">
            <w:rPr/>
          </w:rPrChange>
        </w:rPr>
        <w:t>akibat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4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47" w:author="Jelita" w:date="2022-03-09T11:04:00Z">
            <w:rPr/>
          </w:rPrChange>
        </w:rPr>
        <w:t>terjadinya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4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49" w:author="Jelita" w:date="2022-03-09T11:04:00Z">
            <w:rPr/>
          </w:rPrChange>
        </w:rPr>
        <w:t>peningkatan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5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51" w:author="Jelita" w:date="2022-03-09T11:04:00Z">
            <w:rPr/>
          </w:rPrChange>
        </w:rPr>
        <w:t>metabolisme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5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53" w:author="Jelita" w:date="2022-03-09T11:04:00Z">
            <w:rPr/>
          </w:rPrChange>
        </w:rPr>
        <w:t>dalam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5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55" w:author="Jelita" w:date="2022-03-09T11:04:00Z">
            <w:rPr/>
          </w:rPrChange>
        </w:rPr>
        <w:t>tubuh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56" w:author="Jelita" w:date="2022-03-09T11:04:00Z">
            <w:rPr/>
          </w:rPrChange>
        </w:rPr>
        <w:t>. </w:t>
      </w:r>
      <w:proofErr w:type="spellStart"/>
    </w:p>
    <w:p w:rsidR="00927764" w:rsidRDefault="00927764" w:rsidP="0084719E">
      <w:pPr>
        <w:spacing w:line="360" w:lineRule="auto"/>
        <w:jc w:val="both"/>
        <w:rPr>
          <w:ins w:id="457" w:author="Jelita" w:date="2022-03-09T11:15:00Z"/>
          <w:rFonts w:ascii="Times New Roman" w:hAnsi="Times New Roman" w:cs="Times New Roman"/>
          <w:sz w:val="24"/>
          <w:szCs w:val="24"/>
        </w:rPr>
        <w:pPrChange w:id="458" w:author="Jelita" w:date="2022-03-09T11:14:00Z">
          <w:pPr>
            <w:shd w:val="clear" w:color="auto" w:fill="F5F5F5"/>
            <w:spacing w:after="375"/>
          </w:pPr>
        </w:pPrChange>
      </w:pPr>
      <w:r w:rsidRPr="005B5A6E">
        <w:rPr>
          <w:rFonts w:ascii="Times New Roman" w:hAnsi="Times New Roman" w:cs="Times New Roman"/>
          <w:sz w:val="24"/>
          <w:szCs w:val="24"/>
          <w:rPrChange w:id="459" w:author="Jelita" w:date="2022-03-09T11:04:00Z">
            <w:rPr/>
          </w:rPrChange>
        </w:rPr>
        <w:t>Padahal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6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61" w:author="Jelita" w:date="2022-03-09T11:04:00Z">
            <w:rPr/>
          </w:rPrChange>
        </w:rPr>
        <w:t>kenyataannya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62" w:author="Jelita" w:date="2022-03-09T11:04:00Z">
            <w:rPr/>
          </w:rPrChange>
        </w:rPr>
        <w:t xml:space="preserve">,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63" w:author="Jelita" w:date="2022-03-09T11:04:00Z">
            <w:rPr/>
          </w:rPrChange>
        </w:rPr>
        <w:t>dingin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64" w:author="Jelita" w:date="2022-03-09T11:04:00Z">
            <w:rPr/>
          </w:rPrChange>
        </w:rPr>
        <w:t xml:space="preserve"> yang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65" w:author="Jelita" w:date="2022-03-09T11:04:00Z">
            <w:rPr/>
          </w:rPrChange>
        </w:rPr>
        <w:t>terjadi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6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67" w:author="Jelita" w:date="2022-03-09T11:04:00Z">
            <w:rPr/>
          </w:rPrChange>
        </w:rPr>
        <w:t>akibat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6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69" w:author="Jelita" w:date="2022-03-09T11:04:00Z">
            <w:rPr/>
          </w:rPrChange>
        </w:rPr>
        <w:t>hujan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7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71" w:author="Jelita" w:date="2022-03-09T11:04:00Z">
            <w:rPr/>
          </w:rPrChange>
        </w:rPr>
        <w:t>tidak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7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73" w:author="Jelita" w:date="2022-03-09T11:04:00Z">
            <w:rPr/>
          </w:rPrChange>
        </w:rPr>
        <w:t>benar-benar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7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75" w:author="Jelita" w:date="2022-03-09T11:04:00Z">
            <w:rPr/>
          </w:rPrChange>
        </w:rPr>
        <w:t>membuat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7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77" w:author="Jelita" w:date="2022-03-09T11:04:00Z">
            <w:rPr/>
          </w:rPrChange>
        </w:rPr>
        <w:t>tubuh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7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79" w:author="Jelita" w:date="2022-03-09T11:04:00Z">
            <w:rPr/>
          </w:rPrChange>
        </w:rPr>
        <w:t>memerlukan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8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81" w:author="Jelita" w:date="2022-03-09T11:04:00Z">
            <w:rPr/>
          </w:rPrChange>
        </w:rPr>
        <w:t>kalori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8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83" w:author="Jelita" w:date="2022-03-09T11:04:00Z">
            <w:rPr/>
          </w:rPrChange>
        </w:rPr>
        <w:t>tambahan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8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85" w:author="Jelita" w:date="2022-03-09T11:04:00Z">
            <w:rPr/>
          </w:rPrChange>
        </w:rPr>
        <w:t>dari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8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87" w:author="Jelita" w:date="2022-03-09T11:04:00Z">
            <w:rPr/>
          </w:rPrChange>
        </w:rPr>
        <w:t>makananmu</w:t>
      </w:r>
      <w:proofErr w:type="spellEnd"/>
      <w:del w:id="488" w:author="Jelita" w:date="2022-03-09T11:15:00Z">
        <w:r w:rsidRPr="005B5A6E" w:rsidDel="0084719E">
          <w:rPr>
            <w:rFonts w:ascii="Times New Roman" w:hAnsi="Times New Roman" w:cs="Times New Roman"/>
            <w:sz w:val="24"/>
            <w:szCs w:val="24"/>
            <w:rPrChange w:id="489" w:author="Jelita" w:date="2022-03-09T11:04:00Z">
              <w:rPr/>
            </w:rPrChange>
          </w:rPr>
          <w:delText>, lho</w:delText>
        </w:r>
      </w:del>
      <w:r w:rsidRPr="005B5A6E">
        <w:rPr>
          <w:rFonts w:ascii="Times New Roman" w:hAnsi="Times New Roman" w:cs="Times New Roman"/>
          <w:sz w:val="24"/>
          <w:szCs w:val="24"/>
          <w:rPrChange w:id="490" w:author="Jelita" w:date="2022-03-09T11:04:00Z">
            <w:rPr/>
          </w:rPrChange>
        </w:rPr>
        <w:t xml:space="preserve">.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91" w:author="Jelita" w:date="2022-03-09T11:04:00Z">
            <w:rPr/>
          </w:rPrChange>
        </w:rPr>
        <w:t>Dingin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92" w:author="Jelita" w:date="2022-03-09T11:04:00Z">
            <w:rPr/>
          </w:rPrChange>
        </w:rPr>
        <w:t xml:space="preserve"> yang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93" w:author="Jelita" w:date="2022-03-09T11:04:00Z">
            <w:rPr/>
          </w:rPrChange>
        </w:rPr>
        <w:t>kita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9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95" w:author="Jelita" w:date="2022-03-09T11:04:00Z">
            <w:rPr/>
          </w:rPrChange>
        </w:rPr>
        <w:t>kira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9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97" w:author="Jelita" w:date="2022-03-09T11:04:00Z">
            <w:rPr/>
          </w:rPrChange>
        </w:rPr>
        <w:t>ternyata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49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499" w:author="Jelita" w:date="2022-03-09T11:04:00Z">
            <w:rPr/>
          </w:rPrChange>
        </w:rPr>
        <w:t>tidak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0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01" w:author="Jelita" w:date="2022-03-09T11:04:00Z">
            <w:rPr/>
          </w:rPrChange>
        </w:rPr>
        <w:t>sedingin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0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03" w:author="Jelita" w:date="2022-03-09T11:04:00Z">
            <w:rPr/>
          </w:rPrChange>
        </w:rPr>
        <w:t>kenyataannya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04" w:author="Jelita" w:date="2022-03-09T11:04:00Z">
            <w:rPr/>
          </w:rPrChange>
        </w:rPr>
        <w:t xml:space="preserve">,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05" w:author="Jelita" w:date="2022-03-09T11:04:00Z">
            <w:rPr/>
          </w:rPrChange>
        </w:rPr>
        <w:t>kok</w:t>
      </w:r>
      <w:proofErr w:type="spellEnd"/>
      <w:del w:id="506" w:author="Jelita" w:date="2022-03-09T11:14:00Z">
        <w:r w:rsidRPr="005B5A6E" w:rsidDel="0084719E">
          <w:rPr>
            <w:rFonts w:ascii="Times New Roman" w:hAnsi="Times New Roman" w:cs="Times New Roman"/>
            <w:sz w:val="24"/>
            <w:szCs w:val="24"/>
            <w:rPrChange w:id="507" w:author="Jelita" w:date="2022-03-09T11:04:00Z">
              <w:rPr/>
            </w:rPrChange>
          </w:rPr>
          <w:delText>~</w:delText>
        </w:r>
      </w:del>
    </w:p>
    <w:p w:rsidR="0084719E" w:rsidRPr="005B5A6E" w:rsidRDefault="0084719E" w:rsidP="008471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rPrChange w:id="508" w:author="Jelita" w:date="2022-03-09T11:04:00Z">
            <w:rPr/>
          </w:rPrChange>
        </w:rPr>
        <w:pPrChange w:id="509" w:author="Jelita" w:date="2022-03-09T11:14:00Z">
          <w:pPr>
            <w:shd w:val="clear" w:color="auto" w:fill="F5F5F5"/>
            <w:spacing w:after="375"/>
          </w:pPr>
        </w:pPrChange>
      </w:pPr>
    </w:p>
    <w:p w:rsidR="0084719E" w:rsidRDefault="00927764" w:rsidP="005B5A6E">
      <w:pPr>
        <w:spacing w:line="360" w:lineRule="auto"/>
        <w:jc w:val="both"/>
        <w:rPr>
          <w:ins w:id="510" w:author="Jelita" w:date="2022-03-09T11:15:00Z"/>
          <w:rFonts w:ascii="Times New Roman" w:hAnsi="Times New Roman" w:cs="Times New Roman"/>
          <w:b/>
          <w:bCs/>
          <w:sz w:val="24"/>
          <w:szCs w:val="24"/>
        </w:rPr>
        <w:pPrChange w:id="511" w:author="Jelita" w:date="2022-03-09T11:04:00Z">
          <w:pPr>
            <w:shd w:val="clear" w:color="auto" w:fill="F5F5F5"/>
            <w:spacing w:after="375"/>
          </w:pPr>
        </w:pPrChange>
      </w:pPr>
      <w:proofErr w:type="spellStart"/>
      <w:r w:rsidRPr="005B5A6E">
        <w:rPr>
          <w:rFonts w:ascii="Times New Roman" w:hAnsi="Times New Roman" w:cs="Times New Roman"/>
          <w:b/>
          <w:bCs/>
          <w:sz w:val="24"/>
          <w:szCs w:val="24"/>
          <w:rPrChange w:id="512" w:author="Jelita" w:date="2022-03-09T11:04:00Z">
            <w:rPr>
              <w:b/>
              <w:bCs/>
            </w:rPr>
          </w:rPrChange>
        </w:rPr>
        <w:t>Ternyata</w:t>
      </w:r>
      <w:proofErr w:type="spellEnd"/>
      <w:r w:rsidRPr="005B5A6E">
        <w:rPr>
          <w:rFonts w:ascii="Times New Roman" w:hAnsi="Times New Roman" w:cs="Times New Roman"/>
          <w:b/>
          <w:bCs/>
          <w:sz w:val="24"/>
          <w:szCs w:val="24"/>
          <w:rPrChange w:id="513" w:author="Jelita" w:date="2022-03-09T11:04:00Z">
            <w:rPr>
              <w:b/>
              <w:bCs/>
            </w:rPr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b/>
          <w:bCs/>
          <w:sz w:val="24"/>
          <w:szCs w:val="24"/>
          <w:rPrChange w:id="514" w:author="Jelita" w:date="2022-03-09T11:04:00Z">
            <w:rPr>
              <w:b/>
              <w:bCs/>
            </w:rPr>
          </w:rPrChange>
        </w:rPr>
        <w:t>Ini</w:t>
      </w:r>
      <w:proofErr w:type="spellEnd"/>
      <w:r w:rsidRPr="005B5A6E">
        <w:rPr>
          <w:rFonts w:ascii="Times New Roman" w:hAnsi="Times New Roman" w:cs="Times New Roman"/>
          <w:b/>
          <w:bCs/>
          <w:sz w:val="24"/>
          <w:szCs w:val="24"/>
          <w:rPrChange w:id="515" w:author="Jelita" w:date="2022-03-09T11:04:00Z">
            <w:rPr>
              <w:b/>
              <w:bCs/>
            </w:rPr>
          </w:rPrChange>
        </w:rPr>
        <w:t xml:space="preserve"> yang </w:t>
      </w:r>
      <w:proofErr w:type="spellStart"/>
      <w:r w:rsidRPr="005B5A6E">
        <w:rPr>
          <w:rFonts w:ascii="Times New Roman" w:hAnsi="Times New Roman" w:cs="Times New Roman"/>
          <w:b/>
          <w:bCs/>
          <w:sz w:val="24"/>
          <w:szCs w:val="24"/>
          <w:rPrChange w:id="516" w:author="Jelita" w:date="2022-03-09T11:04:00Z">
            <w:rPr>
              <w:b/>
              <w:bCs/>
            </w:rPr>
          </w:rPrChange>
        </w:rPr>
        <w:t>Bisa</w:t>
      </w:r>
      <w:proofErr w:type="spellEnd"/>
      <w:r w:rsidRPr="005B5A6E">
        <w:rPr>
          <w:rFonts w:ascii="Times New Roman" w:hAnsi="Times New Roman" w:cs="Times New Roman"/>
          <w:b/>
          <w:bCs/>
          <w:sz w:val="24"/>
          <w:szCs w:val="24"/>
          <w:rPrChange w:id="517" w:author="Jelita" w:date="2022-03-09T11:04:00Z">
            <w:rPr>
              <w:b/>
              <w:bCs/>
            </w:rPr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b/>
          <w:bCs/>
          <w:sz w:val="24"/>
          <w:szCs w:val="24"/>
          <w:rPrChange w:id="518" w:author="Jelita" w:date="2022-03-09T11:04:00Z">
            <w:rPr>
              <w:b/>
              <w:bCs/>
            </w:rPr>
          </w:rPrChange>
        </w:rPr>
        <w:t>Jadi</w:t>
      </w:r>
      <w:proofErr w:type="spellEnd"/>
      <w:r w:rsidRPr="005B5A6E">
        <w:rPr>
          <w:rFonts w:ascii="Times New Roman" w:hAnsi="Times New Roman" w:cs="Times New Roman"/>
          <w:b/>
          <w:bCs/>
          <w:sz w:val="24"/>
          <w:szCs w:val="24"/>
          <w:rPrChange w:id="519" w:author="Jelita" w:date="2022-03-09T11:04:00Z">
            <w:rPr>
              <w:b/>
              <w:bCs/>
            </w:rPr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b/>
          <w:bCs/>
          <w:sz w:val="24"/>
          <w:szCs w:val="24"/>
          <w:rPrChange w:id="520" w:author="Jelita" w:date="2022-03-09T11:04:00Z">
            <w:rPr>
              <w:b/>
              <w:bCs/>
            </w:rPr>
          </w:rPrChange>
        </w:rPr>
        <w:t>Sebabnya</w:t>
      </w:r>
      <w:proofErr w:type="spellEnd"/>
      <w:r w:rsidRPr="005B5A6E">
        <w:rPr>
          <w:rFonts w:ascii="Times New Roman" w:hAnsi="Times New Roman" w:cs="Times New Roman"/>
          <w:b/>
          <w:bCs/>
          <w:sz w:val="24"/>
          <w:szCs w:val="24"/>
          <w:rPrChange w:id="521" w:author="Jelita" w:date="2022-03-09T11:04:00Z">
            <w:rPr>
              <w:b/>
              <w:bCs/>
            </w:rPr>
          </w:rPrChange>
        </w:rPr>
        <w:t>...</w:t>
      </w:r>
    </w:p>
    <w:p w:rsidR="00927764" w:rsidRDefault="00927764" w:rsidP="005B5A6E">
      <w:pPr>
        <w:spacing w:line="360" w:lineRule="auto"/>
        <w:jc w:val="both"/>
        <w:rPr>
          <w:ins w:id="522" w:author="Jelita" w:date="2022-03-09T11:15:00Z"/>
          <w:rFonts w:ascii="Times New Roman" w:hAnsi="Times New Roman" w:cs="Times New Roman"/>
          <w:sz w:val="24"/>
          <w:szCs w:val="24"/>
        </w:rPr>
        <w:pPrChange w:id="523" w:author="Jelita" w:date="2022-03-09T11:04:00Z">
          <w:pPr>
            <w:shd w:val="clear" w:color="auto" w:fill="F5F5F5"/>
            <w:spacing w:after="375"/>
          </w:pPr>
        </w:pPrChange>
      </w:pPr>
      <w:r w:rsidRPr="005B5A6E">
        <w:rPr>
          <w:rFonts w:ascii="Times New Roman" w:hAnsi="Times New Roman" w:cs="Times New Roman"/>
          <w:sz w:val="24"/>
          <w:szCs w:val="24"/>
          <w:rPrChange w:id="524" w:author="Jelita" w:date="2022-03-09T11:04:00Z">
            <w:rPr/>
          </w:rPrChange>
        </w:rPr>
        <w:br/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25" w:author="Jelita" w:date="2022-03-09T11:04:00Z">
            <w:rPr/>
          </w:rPrChange>
        </w:rPr>
        <w:t>Selama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2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27" w:author="Jelita" w:date="2022-03-09T11:04:00Z">
            <w:rPr/>
          </w:rPrChange>
        </w:rPr>
        <w:t>hujan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2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29" w:author="Jelita" w:date="2022-03-09T11:04:00Z">
            <w:rPr/>
          </w:rPrChange>
        </w:rPr>
        <w:t>datang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30" w:author="Jelita" w:date="2022-03-09T11:04:00Z">
            <w:rPr/>
          </w:rPrChange>
        </w:rPr>
        <w:t xml:space="preserve">,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31" w:author="Jelita" w:date="2022-03-09T11:04:00Z">
            <w:rPr/>
          </w:rPrChange>
        </w:rPr>
        <w:t>tentu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3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33" w:author="Jelita" w:date="2022-03-09T11:04:00Z">
            <w:rPr/>
          </w:rPrChange>
        </w:rPr>
        <w:t>kita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3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35" w:author="Jelita" w:date="2022-03-09T11:04:00Z">
            <w:rPr/>
          </w:rPrChange>
        </w:rPr>
        <w:t>akan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3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37" w:author="Jelita" w:date="2022-03-09T11:04:00Z">
            <w:rPr/>
          </w:rPrChange>
        </w:rPr>
        <w:t>lebih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3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39" w:author="Jelita" w:date="2022-03-09T11:04:00Z">
            <w:rPr/>
          </w:rPrChange>
        </w:rPr>
        <w:t>suka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4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41" w:author="Jelita" w:date="2022-03-09T11:04:00Z">
            <w:rPr/>
          </w:rPrChange>
        </w:rPr>
        <w:t>berlindung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4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43" w:author="Jelita" w:date="2022-03-09T11:04:00Z">
            <w:rPr/>
          </w:rPrChange>
        </w:rPr>
        <w:t>dalam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4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45" w:author="Jelita" w:date="2022-03-09T11:04:00Z">
            <w:rPr/>
          </w:rPrChange>
        </w:rPr>
        <w:t>ruangan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4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47" w:author="Jelita" w:date="2022-03-09T11:04:00Z">
            <w:rPr/>
          </w:rPrChange>
        </w:rPr>
        <w:t>saja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48" w:author="Jelita" w:date="2022-03-09T11:04:00Z">
            <w:rPr/>
          </w:rPrChange>
        </w:rPr>
        <w:t xml:space="preserve">.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49" w:author="Jelita" w:date="2022-03-09T11:04:00Z">
            <w:rPr/>
          </w:rPrChange>
        </w:rPr>
        <w:t>Ruangan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50" w:author="Jelita" w:date="2022-03-09T11:04:00Z">
            <w:rPr/>
          </w:rPrChange>
        </w:rPr>
        <w:t xml:space="preserve"> yang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51" w:author="Jelita" w:date="2022-03-09T11:04:00Z">
            <w:rPr/>
          </w:rPrChange>
        </w:rPr>
        <w:t>membuat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5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53" w:author="Jelita" w:date="2022-03-09T11:04:00Z">
            <w:rPr/>
          </w:rPrChange>
        </w:rPr>
        <w:t>jarak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5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55" w:author="Jelita" w:date="2022-03-09T11:04:00Z">
            <w:rPr/>
          </w:rPrChange>
        </w:rPr>
        <w:t>kita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5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57" w:author="Jelita" w:date="2022-03-09T11:04:00Z">
            <w:rPr/>
          </w:rPrChange>
        </w:rPr>
        <w:t>dengan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5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59" w:author="Jelita" w:date="2022-03-09T11:04:00Z">
            <w:rPr/>
          </w:rPrChange>
        </w:rPr>
        <w:t>makanan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6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61" w:author="Jelita" w:date="2022-03-09T11:04:00Z">
            <w:rPr/>
          </w:rPrChange>
        </w:rPr>
        <w:t>makin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6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63" w:author="Jelita" w:date="2022-03-09T11:04:00Z">
            <w:rPr/>
          </w:rPrChange>
        </w:rPr>
        <w:t>dekat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6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65" w:author="Jelita" w:date="2022-03-09T11:04:00Z">
            <w:rPr/>
          </w:rPrChange>
        </w:rPr>
        <w:t>saja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66" w:author="Jelita" w:date="2022-03-09T11:04:00Z">
            <w:rPr/>
          </w:rPrChange>
        </w:rPr>
        <w:t xml:space="preserve">.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67" w:author="Jelita" w:date="2022-03-09T11:04:00Z">
            <w:rPr/>
          </w:rPrChange>
        </w:rPr>
        <w:t>Ya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68" w:author="Jelita" w:date="2022-03-09T11:04:00Z">
            <w:rPr/>
          </w:rPrChange>
        </w:rPr>
        <w:t xml:space="preserve">,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69" w:author="Jelita" w:date="2022-03-09T11:04:00Z">
            <w:rPr/>
          </w:rPrChange>
        </w:rPr>
        <w:t>ini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7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71" w:author="Jelita" w:date="2022-03-09T11:04:00Z">
            <w:rPr/>
          </w:rPrChange>
        </w:rPr>
        <w:t>soal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7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73" w:author="Jelita" w:date="2022-03-09T11:04:00Z">
            <w:rPr/>
          </w:rPrChange>
        </w:rPr>
        <w:t>akses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7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75" w:author="Jelita" w:date="2022-03-09T11:04:00Z">
            <w:rPr/>
          </w:rPrChange>
        </w:rPr>
        <w:t>makanan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76" w:author="Jelita" w:date="2022-03-09T11:04:00Z">
            <w:rPr/>
          </w:rPrChange>
        </w:rPr>
        <w:t xml:space="preserve"> yang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77" w:author="Jelita" w:date="2022-03-09T11:04:00Z">
            <w:rPr/>
          </w:rPrChange>
        </w:rPr>
        <w:t>jadi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7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79" w:author="Jelita" w:date="2022-03-09T11:04:00Z">
            <w:rPr/>
          </w:rPrChange>
        </w:rPr>
        <w:t>tak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8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81" w:author="Jelita" w:date="2022-03-09T11:04:00Z">
            <w:rPr/>
          </w:rPrChange>
        </w:rPr>
        <w:t>lagi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8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83" w:author="Jelita" w:date="2022-03-09T11:04:00Z">
            <w:rPr/>
          </w:rPrChange>
        </w:rPr>
        <w:t>berjarak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84" w:author="Jelita" w:date="2022-03-09T11:04:00Z">
            <w:rPr/>
          </w:rPrChange>
        </w:rPr>
        <w:t xml:space="preserve">.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85" w:author="Jelita" w:date="2022-03-09T11:04:00Z">
            <w:rPr/>
          </w:rPrChange>
        </w:rPr>
        <w:t>Ehem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86" w:author="Jelita" w:date="2022-03-09T11:04:00Z">
            <w:rPr/>
          </w:rPrChange>
        </w:rPr>
        <w:t>.</w:t>
      </w:r>
    </w:p>
    <w:p w:rsidR="0084719E" w:rsidRPr="005B5A6E" w:rsidRDefault="0084719E" w:rsidP="005B5A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rPrChange w:id="587" w:author="Jelita" w:date="2022-03-09T11:04:00Z">
            <w:rPr/>
          </w:rPrChange>
        </w:rPr>
        <w:pPrChange w:id="588" w:author="Jelita" w:date="2022-03-09T11:04:00Z">
          <w:pPr>
            <w:shd w:val="clear" w:color="auto" w:fill="F5F5F5"/>
            <w:spacing w:after="375"/>
          </w:pPr>
        </w:pPrChange>
      </w:pPr>
    </w:p>
    <w:p w:rsidR="00927764" w:rsidRPr="005B5A6E" w:rsidDel="0084719E" w:rsidRDefault="00927764" w:rsidP="005B5A6E">
      <w:pPr>
        <w:spacing w:line="360" w:lineRule="auto"/>
        <w:jc w:val="both"/>
        <w:rPr>
          <w:del w:id="589" w:author="Jelita" w:date="2022-03-09T11:16:00Z"/>
          <w:rFonts w:ascii="Times New Roman" w:hAnsi="Times New Roman" w:cs="Times New Roman"/>
          <w:sz w:val="24"/>
          <w:szCs w:val="24"/>
          <w:rPrChange w:id="590" w:author="Jelita" w:date="2022-03-09T11:04:00Z">
            <w:rPr>
              <w:del w:id="591" w:author="Jelita" w:date="2022-03-09T11:16:00Z"/>
            </w:rPr>
          </w:rPrChange>
        </w:rPr>
        <w:pPrChange w:id="592" w:author="Jelita" w:date="2022-03-09T11:04:00Z">
          <w:pPr>
            <w:shd w:val="clear" w:color="auto" w:fill="F5F5F5"/>
            <w:spacing w:after="375"/>
          </w:pPr>
        </w:pPrChange>
      </w:pPr>
      <w:proofErr w:type="spellStart"/>
      <w:r w:rsidRPr="005B5A6E">
        <w:rPr>
          <w:rFonts w:ascii="Times New Roman" w:hAnsi="Times New Roman" w:cs="Times New Roman"/>
          <w:sz w:val="24"/>
          <w:szCs w:val="24"/>
          <w:rPrChange w:id="593" w:author="Jelita" w:date="2022-03-09T11:04:00Z">
            <w:rPr/>
          </w:rPrChange>
        </w:rPr>
        <w:t>Mulai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9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95" w:author="Jelita" w:date="2022-03-09T11:04:00Z">
            <w:rPr/>
          </w:rPrChange>
        </w:rPr>
        <w:t>dari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9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97" w:author="Jelita" w:date="2022-03-09T11:04:00Z">
            <w:rPr/>
          </w:rPrChange>
        </w:rPr>
        <w:t>segala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59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599" w:author="Jelita" w:date="2022-03-09T11:04:00Z">
            <w:rPr/>
          </w:rPrChange>
        </w:rPr>
        <w:t>jenis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0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01" w:author="Jelita" w:date="2022-03-09T11:04:00Z">
            <w:rPr/>
          </w:rPrChange>
        </w:rPr>
        <w:t>masakan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0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03" w:author="Jelita" w:date="2022-03-09T11:04:00Z">
            <w:rPr/>
          </w:rPrChange>
        </w:rPr>
        <w:t>dalam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0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05" w:author="Jelita" w:date="2022-03-09T11:04:00Z">
            <w:rPr/>
          </w:rPrChange>
        </w:rPr>
        <w:t>bentuk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0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07" w:author="Jelita" w:date="2022-03-09T11:04:00Z">
            <w:rPr/>
          </w:rPrChange>
        </w:rPr>
        <w:t>mie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0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09" w:author="Jelita" w:date="2022-03-09T11:04:00Z">
            <w:rPr/>
          </w:rPrChange>
        </w:rPr>
        <w:t>instan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10" w:author="Jelita" w:date="2022-03-09T11:04:00Z">
            <w:rPr/>
          </w:rPrChange>
        </w:rPr>
        <w:t xml:space="preserve">,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11" w:author="Jelita" w:date="2022-03-09T11:04:00Z">
            <w:rPr/>
          </w:rPrChange>
        </w:rPr>
        <w:t>biskuit-biskuit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12" w:author="Jelita" w:date="2022-03-09T11:04:00Z">
            <w:rPr/>
          </w:rPrChange>
        </w:rPr>
        <w:t xml:space="preserve"> yang di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13" w:author="Jelita" w:date="2022-03-09T11:04:00Z">
            <w:rPr/>
          </w:rPrChange>
        </w:rPr>
        <w:t>tata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1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15" w:author="Jelita" w:date="2022-03-09T11:04:00Z">
            <w:rPr/>
          </w:rPrChange>
        </w:rPr>
        <w:t>dalam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1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17" w:author="Jelita" w:date="2022-03-09T11:04:00Z">
            <w:rPr/>
          </w:rPrChange>
        </w:rPr>
        <w:t>toples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1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19" w:author="Jelita" w:date="2022-03-09T11:04:00Z">
            <w:rPr/>
          </w:rPrChange>
        </w:rPr>
        <w:t>cantik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20" w:author="Jelita" w:date="2022-03-09T11:04:00Z">
            <w:rPr/>
          </w:rPrChange>
        </w:rPr>
        <w:t xml:space="preserve">,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21" w:author="Jelita" w:date="2022-03-09T11:04:00Z">
            <w:rPr/>
          </w:rPrChange>
        </w:rPr>
        <w:t>atau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2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23" w:author="Jelita" w:date="2022-03-09T11:04:00Z">
            <w:rPr/>
          </w:rPrChange>
        </w:rPr>
        <w:t>bubuk-bubuk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2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25" w:author="Jelita" w:date="2022-03-09T11:04:00Z">
            <w:rPr/>
          </w:rPrChange>
        </w:rPr>
        <w:t>minuman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2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27" w:author="Jelita" w:date="2022-03-09T11:04:00Z">
            <w:rPr/>
          </w:rPrChange>
        </w:rPr>
        <w:t>manis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2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29" w:author="Jelita" w:date="2022-03-09T11:04:00Z">
            <w:rPr/>
          </w:rPrChange>
        </w:rPr>
        <w:t>dalam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3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31" w:author="Jelita" w:date="2022-03-09T11:04:00Z">
            <w:rPr/>
          </w:rPrChange>
        </w:rPr>
        <w:t>kemasan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3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33" w:author="Jelita" w:date="2022-03-09T11:04:00Z">
            <w:rPr/>
          </w:rPrChange>
        </w:rPr>
        <w:t>ekonomis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34" w:author="Jelita" w:date="2022-03-09T11:04:00Z">
            <w:rPr/>
          </w:rPrChange>
        </w:rPr>
        <w:t>. </w:t>
      </w:r>
    </w:p>
    <w:p w:rsidR="00927764" w:rsidRDefault="00927764" w:rsidP="005B5A6E">
      <w:pPr>
        <w:spacing w:line="360" w:lineRule="auto"/>
        <w:jc w:val="both"/>
        <w:rPr>
          <w:ins w:id="635" w:author="Jelita" w:date="2022-03-09T11:17:00Z"/>
          <w:rFonts w:ascii="Times New Roman" w:hAnsi="Times New Roman" w:cs="Times New Roman"/>
          <w:sz w:val="24"/>
          <w:szCs w:val="24"/>
        </w:rPr>
        <w:pPrChange w:id="636" w:author="Jelita" w:date="2022-03-09T11:04:00Z">
          <w:pPr>
            <w:shd w:val="clear" w:color="auto" w:fill="F5F5F5"/>
            <w:spacing w:after="375"/>
          </w:pPr>
        </w:pPrChange>
      </w:pPr>
      <w:proofErr w:type="spellStart"/>
      <w:r w:rsidRPr="005B5A6E">
        <w:rPr>
          <w:rFonts w:ascii="Times New Roman" w:hAnsi="Times New Roman" w:cs="Times New Roman"/>
          <w:sz w:val="24"/>
          <w:szCs w:val="24"/>
          <w:rPrChange w:id="637" w:author="Jelita" w:date="2022-03-09T11:04:00Z">
            <w:rPr/>
          </w:rPrChange>
        </w:rPr>
        <w:t>Semua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3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39" w:author="Jelita" w:date="2022-03-09T11:04:00Z">
            <w:rPr/>
          </w:rPrChange>
        </w:rPr>
        <w:t>harus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4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41" w:author="Jelita" w:date="2022-03-09T11:04:00Z">
            <w:rPr/>
          </w:rPrChange>
        </w:rPr>
        <w:t>ada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42" w:author="Jelita" w:date="2022-03-09T11:04:00Z">
            <w:rPr/>
          </w:rPrChange>
        </w:rPr>
        <w:t xml:space="preserve"> di </w:t>
      </w:r>
      <w:proofErr w:type="spellStart"/>
      <w:ins w:id="643" w:author="Jelita" w:date="2022-03-09T11:16:00Z">
        <w:r w:rsidR="0084719E">
          <w:rPr>
            <w:rFonts w:ascii="Times New Roman" w:hAnsi="Times New Roman" w:cs="Times New Roman"/>
            <w:sz w:val="24"/>
            <w:szCs w:val="24"/>
          </w:rPr>
          <w:t>lemari</w:t>
        </w:r>
        <w:proofErr w:type="spellEnd"/>
        <w:r w:rsidR="0084719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644" w:author="Jelita" w:date="2022-03-09T11:16:00Z">
        <w:r w:rsidRPr="005B5A6E" w:rsidDel="0084719E">
          <w:rPr>
            <w:rFonts w:ascii="Times New Roman" w:hAnsi="Times New Roman" w:cs="Times New Roman"/>
            <w:sz w:val="24"/>
            <w:szCs w:val="24"/>
            <w:rPrChange w:id="645" w:author="Jelita" w:date="2022-03-09T11:04:00Z">
              <w:rPr/>
            </w:rPrChange>
          </w:rPr>
          <w:delText>almari</w:delText>
        </w:r>
      </w:del>
      <w:r w:rsidRPr="005B5A6E">
        <w:rPr>
          <w:rFonts w:ascii="Times New Roman" w:hAnsi="Times New Roman" w:cs="Times New Roman"/>
          <w:sz w:val="24"/>
          <w:szCs w:val="24"/>
          <w:rPrChange w:id="64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47" w:author="Jelita" w:date="2022-03-09T11:04:00Z">
            <w:rPr/>
          </w:rPrChange>
        </w:rPr>
        <w:t>penyimpanan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48" w:author="Jelita" w:date="2022-03-09T11:04:00Z">
            <w:rPr/>
          </w:rPrChange>
        </w:rPr>
        <w:t xml:space="preserve">.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49" w:author="Jelita" w:date="2022-03-09T11:04:00Z">
            <w:rPr/>
          </w:rPrChange>
        </w:rPr>
        <w:t>Sebagai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5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51" w:author="Jelita" w:date="2022-03-09T11:04:00Z">
            <w:rPr/>
          </w:rPrChange>
        </w:rPr>
        <w:t>bahan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5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53" w:author="Jelita" w:date="2022-03-09T11:04:00Z">
            <w:rPr/>
          </w:rPrChange>
        </w:rPr>
        <w:t>persediaan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5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55" w:author="Jelita" w:date="2022-03-09T11:04:00Z">
            <w:rPr/>
          </w:rPrChange>
        </w:rPr>
        <w:t>karena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5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57" w:author="Jelita" w:date="2022-03-09T11:04:00Z">
            <w:rPr/>
          </w:rPrChange>
        </w:rPr>
        <w:t>mau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5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59" w:author="Jelita" w:date="2022-03-09T11:04:00Z">
            <w:rPr/>
          </w:rPrChange>
        </w:rPr>
        <w:t>keluar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60" w:author="Jelita" w:date="2022-03-09T11:04:00Z">
            <w:rPr/>
          </w:rPrChange>
        </w:rPr>
        <w:t xml:space="preserve"> di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61" w:author="Jelita" w:date="2022-03-09T11:04:00Z">
            <w:rPr/>
          </w:rPrChange>
        </w:rPr>
        <w:t>waktu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6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63" w:author="Jelita" w:date="2022-03-09T11:04:00Z">
            <w:rPr/>
          </w:rPrChange>
        </w:rPr>
        <w:t>hujan</w:t>
      </w:r>
      <w:proofErr w:type="spellEnd"/>
      <w:del w:id="664" w:author="Jelita" w:date="2022-03-09T11:16:00Z">
        <w:r w:rsidRPr="005B5A6E" w:rsidDel="0084719E">
          <w:rPr>
            <w:rFonts w:ascii="Times New Roman" w:hAnsi="Times New Roman" w:cs="Times New Roman"/>
            <w:sz w:val="24"/>
            <w:szCs w:val="24"/>
            <w:rPrChange w:id="665" w:author="Jelita" w:date="2022-03-09T11:04:00Z">
              <w:rPr/>
            </w:rPrChange>
          </w:rPr>
          <w:delText xml:space="preserve"> itu</w:delText>
        </w:r>
      </w:del>
      <w:r w:rsidRPr="005B5A6E">
        <w:rPr>
          <w:rFonts w:ascii="Times New Roman" w:hAnsi="Times New Roman" w:cs="Times New Roman"/>
          <w:sz w:val="24"/>
          <w:szCs w:val="24"/>
          <w:rPrChange w:id="66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67" w:author="Jelita" w:date="2022-03-09T11:04:00Z">
            <w:rPr/>
          </w:rPrChange>
        </w:rPr>
        <w:t>membuat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6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69" w:author="Jelita" w:date="2022-03-09T11:04:00Z">
            <w:rPr/>
          </w:rPrChange>
        </w:rPr>
        <w:t>kita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7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71" w:author="Jelita" w:date="2022-03-09T11:04:00Z">
            <w:rPr/>
          </w:rPrChange>
        </w:rPr>
        <w:t>berpikir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7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73" w:author="Jelita" w:date="2022-03-09T11:04:00Z">
            <w:rPr/>
          </w:rPrChange>
        </w:rPr>
        <w:t>berkali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74" w:author="Jelita" w:date="2022-03-09T11:04:00Z">
            <w:rPr/>
          </w:rPrChange>
        </w:rPr>
        <w:t>-kali</w:t>
      </w:r>
      <w:ins w:id="675" w:author="Jelita" w:date="2022-03-09T11:17:00Z">
        <w:r w:rsidR="0084719E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84719E">
          <w:rPr>
            <w:rFonts w:ascii="Times New Roman" w:hAnsi="Times New Roman" w:cs="Times New Roman"/>
            <w:sz w:val="24"/>
            <w:szCs w:val="24"/>
          </w:rPr>
          <w:t>a</w:t>
        </w:r>
      </w:ins>
      <w:del w:id="676" w:author="Jelita" w:date="2022-03-09T11:17:00Z">
        <w:r w:rsidRPr="005B5A6E" w:rsidDel="0084719E">
          <w:rPr>
            <w:rFonts w:ascii="Times New Roman" w:hAnsi="Times New Roman" w:cs="Times New Roman"/>
            <w:sz w:val="24"/>
            <w:szCs w:val="24"/>
            <w:rPrChange w:id="677" w:author="Jelita" w:date="2022-03-09T11:04:00Z">
              <w:rPr/>
            </w:rPrChange>
          </w:rPr>
          <w:delText>. A</w:delText>
        </w:r>
      </w:del>
      <w:r w:rsidRPr="005B5A6E">
        <w:rPr>
          <w:rFonts w:ascii="Times New Roman" w:hAnsi="Times New Roman" w:cs="Times New Roman"/>
          <w:sz w:val="24"/>
          <w:szCs w:val="24"/>
          <w:rPrChange w:id="678" w:author="Jelita" w:date="2022-03-09T11:04:00Z">
            <w:rPr/>
          </w:rPrChange>
        </w:rPr>
        <w:t>kan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79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80" w:author="Jelita" w:date="2022-03-09T11:04:00Z">
            <w:rPr/>
          </w:rPrChange>
        </w:rPr>
        <w:t>merepotkan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81" w:author="Jelita" w:date="2022-03-09T11:04:00Z">
            <w:rPr/>
          </w:rPrChange>
        </w:rPr>
        <w:t>.</w:t>
      </w:r>
    </w:p>
    <w:p w:rsidR="0084719E" w:rsidRPr="005B5A6E" w:rsidRDefault="0084719E" w:rsidP="005B5A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rPrChange w:id="682" w:author="Jelita" w:date="2022-03-09T11:04:00Z">
            <w:rPr/>
          </w:rPrChange>
        </w:rPr>
        <w:pPrChange w:id="683" w:author="Jelita" w:date="2022-03-09T11:04:00Z">
          <w:pPr>
            <w:shd w:val="clear" w:color="auto" w:fill="F5F5F5"/>
            <w:spacing w:after="375"/>
          </w:pPr>
        </w:pPrChange>
      </w:pPr>
    </w:p>
    <w:p w:rsidR="00927764" w:rsidRPr="005B5A6E" w:rsidRDefault="00927764" w:rsidP="005B5A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rPrChange w:id="684" w:author="Jelita" w:date="2022-03-09T11:04:00Z">
            <w:rPr/>
          </w:rPrChange>
        </w:rPr>
        <w:pPrChange w:id="685" w:author="Jelita" w:date="2022-03-09T11:04:00Z">
          <w:pPr>
            <w:shd w:val="clear" w:color="auto" w:fill="F5F5F5"/>
            <w:spacing w:after="375"/>
          </w:pPr>
        </w:pPrChange>
      </w:pPr>
      <w:proofErr w:type="spellStart"/>
      <w:r w:rsidRPr="005B5A6E">
        <w:rPr>
          <w:rFonts w:ascii="Times New Roman" w:hAnsi="Times New Roman" w:cs="Times New Roman"/>
          <w:sz w:val="24"/>
          <w:szCs w:val="24"/>
          <w:rPrChange w:id="686" w:author="Jelita" w:date="2022-03-09T11:04:00Z">
            <w:rPr/>
          </w:rPrChange>
        </w:rPr>
        <w:t>Tidak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87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88" w:author="Jelita" w:date="2022-03-09T11:04:00Z">
            <w:rPr/>
          </w:rPrChange>
        </w:rPr>
        <w:t>ada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89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90" w:author="Jelita" w:date="2022-03-09T11:04:00Z">
            <w:rPr/>
          </w:rPrChange>
        </w:rPr>
        <w:t>salahnya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91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92" w:author="Jelita" w:date="2022-03-09T11:04:00Z">
            <w:rPr/>
          </w:rPrChange>
        </w:rPr>
        <w:t>makan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93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94" w:author="Jelita" w:date="2022-03-09T11:04:00Z">
            <w:rPr/>
          </w:rPrChange>
        </w:rPr>
        <w:t>saat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95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696" w:author="Jelita" w:date="2022-03-09T11:04:00Z">
            <w:rPr/>
          </w:rPrChange>
        </w:rPr>
        <w:t>hujan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697" w:author="Jelita" w:date="2022-03-09T11:04:00Z">
            <w:rPr/>
          </w:rPrChange>
        </w:rPr>
        <w:t xml:space="preserve">. </w:t>
      </w:r>
      <w:del w:id="698" w:author="Jelita" w:date="2022-03-09T11:17:00Z">
        <w:r w:rsidRPr="005B5A6E" w:rsidDel="0084719E">
          <w:rPr>
            <w:rFonts w:ascii="Times New Roman" w:hAnsi="Times New Roman" w:cs="Times New Roman"/>
            <w:sz w:val="24"/>
            <w:szCs w:val="24"/>
            <w:rPrChange w:id="699" w:author="Jelita" w:date="2022-03-09T11:04:00Z">
              <w:rPr/>
            </w:rPrChange>
          </w:rPr>
          <w:delText xml:space="preserve">Yang sering membuatnya </w:delText>
        </w:r>
      </w:del>
      <w:proofErr w:type="spellStart"/>
      <w:ins w:id="700" w:author="Jelita" w:date="2022-03-09T11:17:00Z">
        <w:r w:rsidR="0084719E">
          <w:rPr>
            <w:rFonts w:ascii="Times New Roman" w:hAnsi="Times New Roman" w:cs="Times New Roman"/>
            <w:sz w:val="24"/>
            <w:szCs w:val="24"/>
          </w:rPr>
          <w:t>S</w:t>
        </w:r>
      </w:ins>
      <w:del w:id="701" w:author="Jelita" w:date="2022-03-09T11:17:00Z">
        <w:r w:rsidRPr="005B5A6E" w:rsidDel="0084719E">
          <w:rPr>
            <w:rFonts w:ascii="Times New Roman" w:hAnsi="Times New Roman" w:cs="Times New Roman"/>
            <w:sz w:val="24"/>
            <w:szCs w:val="24"/>
            <w:rPrChange w:id="702" w:author="Jelita" w:date="2022-03-09T11:04:00Z">
              <w:rPr/>
            </w:rPrChange>
          </w:rPr>
          <w:delText>s</w:delText>
        </w:r>
      </w:del>
      <w:r w:rsidRPr="005B5A6E">
        <w:rPr>
          <w:rFonts w:ascii="Times New Roman" w:hAnsi="Times New Roman" w:cs="Times New Roman"/>
          <w:sz w:val="24"/>
          <w:szCs w:val="24"/>
          <w:rPrChange w:id="703" w:author="Jelita" w:date="2022-03-09T11:04:00Z">
            <w:rPr/>
          </w:rPrChange>
        </w:rPr>
        <w:t>alah</w:t>
      </w:r>
      <w:ins w:id="704" w:author="Jelita" w:date="2022-03-09T11:17:00Z">
        <w:r w:rsidR="0084719E">
          <w:rPr>
            <w:rFonts w:ascii="Times New Roman" w:hAnsi="Times New Roman" w:cs="Times New Roman"/>
            <w:sz w:val="24"/>
            <w:szCs w:val="24"/>
          </w:rPr>
          <w:t>nya</w:t>
        </w:r>
      </w:ins>
      <w:proofErr w:type="spellEnd"/>
      <w:r w:rsidRPr="005B5A6E">
        <w:rPr>
          <w:rFonts w:ascii="Times New Roman" w:hAnsi="Times New Roman" w:cs="Times New Roman"/>
          <w:sz w:val="24"/>
          <w:szCs w:val="24"/>
          <w:rPrChange w:id="705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06" w:author="Jelita" w:date="2022-03-09T11:04:00Z">
            <w:rPr/>
          </w:rPrChange>
        </w:rPr>
        <w:t>adalah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07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08" w:author="Jelita" w:date="2022-03-09T11:04:00Z">
            <w:rPr/>
          </w:rPrChange>
        </w:rPr>
        <w:t>pemilihan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09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10" w:author="Jelita" w:date="2022-03-09T11:04:00Z">
            <w:rPr/>
          </w:rPrChange>
        </w:rPr>
        <w:t>makanan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11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12" w:author="Jelita" w:date="2022-03-09T11:04:00Z">
            <w:rPr/>
          </w:rPrChange>
        </w:rPr>
        <w:t>kita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13" w:author="Jelita" w:date="2022-03-09T11:04:00Z">
            <w:rPr/>
          </w:rPrChange>
        </w:rPr>
        <w:t xml:space="preserve"> yang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14" w:author="Jelita" w:date="2022-03-09T11:04:00Z">
            <w:rPr/>
          </w:rPrChange>
        </w:rPr>
        <w:t>tidak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15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16" w:author="Jelita" w:date="2022-03-09T11:04:00Z">
            <w:rPr/>
          </w:rPrChange>
        </w:rPr>
        <w:t>tahu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17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18" w:author="Jelita" w:date="2022-03-09T11:04:00Z">
            <w:rPr/>
          </w:rPrChange>
        </w:rPr>
        <w:t>diri</w:t>
      </w:r>
      <w:proofErr w:type="spellEnd"/>
      <w:ins w:id="719" w:author="Jelita" w:date="2022-03-09T11:18:00Z">
        <w:r w:rsidR="0084719E">
          <w:rPr>
            <w:rFonts w:ascii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84719E">
          <w:rPr>
            <w:rFonts w:ascii="Times New Roman" w:hAnsi="Times New Roman" w:cs="Times New Roman"/>
            <w:sz w:val="24"/>
            <w:szCs w:val="24"/>
          </w:rPr>
          <w:t>suka</w:t>
        </w:r>
        <w:proofErr w:type="spellEnd"/>
        <w:r w:rsidR="0084719E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84719E">
          <w:rPr>
            <w:rFonts w:ascii="Times New Roman" w:hAnsi="Times New Roman" w:cs="Times New Roman"/>
            <w:sz w:val="24"/>
            <w:szCs w:val="24"/>
          </w:rPr>
          <w:t>enak</w:t>
        </w:r>
        <w:proofErr w:type="spellEnd"/>
        <w:r w:rsidR="0084719E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84719E">
          <w:rPr>
            <w:rFonts w:ascii="Times New Roman" w:hAnsi="Times New Roman" w:cs="Times New Roman"/>
            <w:sz w:val="24"/>
            <w:szCs w:val="24"/>
          </w:rPr>
          <w:t>tetapi</w:t>
        </w:r>
        <w:proofErr w:type="spellEnd"/>
        <w:r w:rsidR="0084719E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84719E">
          <w:rPr>
            <w:rFonts w:ascii="Times New Roman" w:hAnsi="Times New Roman" w:cs="Times New Roman"/>
            <w:sz w:val="24"/>
            <w:szCs w:val="24"/>
          </w:rPr>
          <w:t>tidak</w:t>
        </w:r>
        <w:proofErr w:type="spellEnd"/>
        <w:r w:rsidR="0084719E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84719E">
          <w:rPr>
            <w:rFonts w:ascii="Times New Roman" w:hAnsi="Times New Roman" w:cs="Times New Roman"/>
            <w:sz w:val="24"/>
            <w:szCs w:val="24"/>
          </w:rPr>
          <w:t>mengetahu</w:t>
        </w:r>
        <w:proofErr w:type="spellEnd"/>
        <w:r w:rsidR="0084719E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84719E">
          <w:rPr>
            <w:rFonts w:ascii="Times New Roman" w:hAnsi="Times New Roman" w:cs="Times New Roman"/>
            <w:sz w:val="24"/>
            <w:szCs w:val="24"/>
          </w:rPr>
          <w:t>jumlah</w:t>
        </w:r>
        <w:proofErr w:type="spellEnd"/>
        <w:r w:rsidR="0084719E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84719E">
          <w:rPr>
            <w:rFonts w:ascii="Times New Roman" w:hAnsi="Times New Roman" w:cs="Times New Roman"/>
            <w:sz w:val="24"/>
            <w:szCs w:val="24"/>
          </w:rPr>
          <w:t>kalorinya</w:t>
        </w:r>
        <w:proofErr w:type="spellEnd"/>
        <w:r w:rsidR="0084719E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del w:id="720" w:author="Jelita" w:date="2022-03-09T11:18:00Z">
        <w:r w:rsidRPr="005B5A6E" w:rsidDel="0084719E">
          <w:rPr>
            <w:rFonts w:ascii="Times New Roman" w:hAnsi="Times New Roman" w:cs="Times New Roman"/>
            <w:sz w:val="24"/>
            <w:szCs w:val="24"/>
            <w:rPrChange w:id="721" w:author="Jelita" w:date="2022-03-09T11:04:00Z">
              <w:rPr/>
            </w:rPrChange>
          </w:rPr>
          <w:delText>.</w:delText>
        </w:r>
      </w:del>
      <w:r w:rsidRPr="005B5A6E">
        <w:rPr>
          <w:rFonts w:ascii="Times New Roman" w:hAnsi="Times New Roman" w:cs="Times New Roman"/>
          <w:sz w:val="24"/>
          <w:szCs w:val="24"/>
          <w:rPrChange w:id="722" w:author="Jelita" w:date="2022-03-09T11:04:00Z">
            <w:rPr/>
          </w:rPrChange>
        </w:rPr>
        <w:t xml:space="preserve"> </w:t>
      </w:r>
      <w:del w:id="723" w:author="Jelita" w:date="2022-03-09T11:18:00Z">
        <w:r w:rsidRPr="005B5A6E" w:rsidDel="0084719E">
          <w:rPr>
            <w:rFonts w:ascii="Times New Roman" w:hAnsi="Times New Roman" w:cs="Times New Roman"/>
            <w:sz w:val="24"/>
            <w:szCs w:val="24"/>
            <w:rPrChange w:id="724" w:author="Jelita" w:date="2022-03-09T11:04:00Z">
              <w:rPr/>
            </w:rPrChange>
          </w:rPr>
          <w:delText>Yang penting enak, kalori belakangan?</w:delText>
        </w:r>
      </w:del>
    </w:p>
    <w:p w:rsidR="00927764" w:rsidRPr="005B5A6E" w:rsidRDefault="00927764" w:rsidP="005B5A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rPrChange w:id="725" w:author="Jelita" w:date="2022-03-09T11:04:00Z">
            <w:rPr/>
          </w:rPrChange>
        </w:rPr>
        <w:pPrChange w:id="726" w:author="Jelita" w:date="2022-03-09T11:04:00Z">
          <w:pPr>
            <w:shd w:val="clear" w:color="auto" w:fill="F5F5F5"/>
            <w:spacing w:after="375"/>
          </w:pPr>
        </w:pPrChange>
      </w:pPr>
      <w:proofErr w:type="spellStart"/>
      <w:r w:rsidRPr="005B5A6E">
        <w:rPr>
          <w:rFonts w:ascii="Times New Roman" w:hAnsi="Times New Roman" w:cs="Times New Roman"/>
          <w:sz w:val="24"/>
          <w:szCs w:val="24"/>
          <w:rPrChange w:id="727" w:author="Jelita" w:date="2022-03-09T11:04:00Z">
            <w:rPr/>
          </w:rPrChange>
        </w:rPr>
        <w:t>Coba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2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29" w:author="Jelita" w:date="2022-03-09T11:04:00Z">
            <w:rPr/>
          </w:rPrChange>
        </w:rPr>
        <w:t>deh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30" w:author="Jelita" w:date="2022-03-09T11:04:00Z">
            <w:rPr/>
          </w:rPrChange>
        </w:rPr>
        <w:t xml:space="preserve">,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31" w:author="Jelita" w:date="2022-03-09T11:04:00Z">
            <w:rPr/>
          </w:rPrChange>
        </w:rPr>
        <w:t>mulai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3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33" w:author="Jelita" w:date="2022-03-09T11:04:00Z">
            <w:rPr/>
          </w:rPrChange>
        </w:rPr>
        <w:t>aja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3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35" w:author="Jelita" w:date="2022-03-09T11:04:00Z">
            <w:rPr/>
          </w:rPrChange>
        </w:rPr>
        <w:t>dulu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3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37" w:author="Jelita" w:date="2022-03-09T11:04:00Z">
            <w:rPr/>
          </w:rPrChange>
        </w:rPr>
        <w:t>dengan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3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39" w:author="Jelita" w:date="2022-03-09T11:04:00Z">
            <w:rPr/>
          </w:rPrChange>
        </w:rPr>
        <w:t>memperhatikan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40" w:author="Jelita" w:date="2022-03-09T11:04:00Z">
            <w:rPr/>
          </w:rPrChange>
        </w:rPr>
        <w:t xml:space="preserve"> label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41" w:author="Jelita" w:date="2022-03-09T11:04:00Z">
            <w:rPr/>
          </w:rPrChange>
        </w:rPr>
        <w:t>informasi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4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43" w:author="Jelita" w:date="2022-03-09T11:04:00Z">
            <w:rPr/>
          </w:rPrChange>
        </w:rPr>
        <w:t>gizi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4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45" w:author="Jelita" w:date="2022-03-09T11:04:00Z">
            <w:rPr/>
          </w:rPrChange>
        </w:rPr>
        <w:t>ketika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4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47" w:author="Jelita" w:date="2022-03-09T11:04:00Z">
            <w:rPr/>
          </w:rPrChange>
        </w:rPr>
        <w:t>kamu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4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49" w:author="Jelita" w:date="2022-03-09T11:04:00Z">
            <w:rPr/>
          </w:rPrChange>
        </w:rPr>
        <w:t>memakan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5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51" w:author="Jelita" w:date="2022-03-09T11:04:00Z">
            <w:rPr/>
          </w:rPrChange>
        </w:rPr>
        <w:t>makanan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5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53" w:author="Jelita" w:date="2022-03-09T11:04:00Z">
            <w:rPr/>
          </w:rPrChange>
        </w:rPr>
        <w:t>kemasan</w:t>
      </w:r>
      <w:proofErr w:type="spellEnd"/>
      <w:del w:id="754" w:author="Jelita" w:date="2022-03-09T11:18:00Z">
        <w:r w:rsidRPr="005B5A6E" w:rsidDel="0084719E">
          <w:rPr>
            <w:rFonts w:ascii="Times New Roman" w:hAnsi="Times New Roman" w:cs="Times New Roman"/>
            <w:sz w:val="24"/>
            <w:szCs w:val="24"/>
            <w:rPrChange w:id="755" w:author="Jelita" w:date="2022-03-09T11:04:00Z">
              <w:rPr/>
            </w:rPrChange>
          </w:rPr>
          <w:delText>.</w:delText>
        </w:r>
      </w:del>
      <w:r w:rsidRPr="005B5A6E">
        <w:rPr>
          <w:rFonts w:ascii="Times New Roman" w:hAnsi="Times New Roman" w:cs="Times New Roman"/>
          <w:sz w:val="24"/>
          <w:szCs w:val="24"/>
          <w:rPrChange w:id="756" w:author="Jelita" w:date="2022-03-09T11:04:00Z">
            <w:rPr/>
          </w:rPrChange>
        </w:rPr>
        <w:t xml:space="preserve"> </w:t>
      </w:r>
      <w:proofErr w:type="spellStart"/>
      <w:ins w:id="757" w:author="Jelita" w:date="2022-03-09T11:18:00Z">
        <w:r w:rsidR="0084719E">
          <w:rPr>
            <w:rFonts w:ascii="Times New Roman" w:hAnsi="Times New Roman" w:cs="Times New Roman"/>
            <w:sz w:val="24"/>
            <w:szCs w:val="24"/>
          </w:rPr>
          <w:t>a</w:t>
        </w:r>
      </w:ins>
      <w:del w:id="758" w:author="Jelita" w:date="2022-03-09T11:18:00Z">
        <w:r w:rsidRPr="005B5A6E" w:rsidDel="0084719E">
          <w:rPr>
            <w:rFonts w:ascii="Times New Roman" w:hAnsi="Times New Roman" w:cs="Times New Roman"/>
            <w:sz w:val="24"/>
            <w:szCs w:val="24"/>
            <w:rPrChange w:id="759" w:author="Jelita" w:date="2022-03-09T11:04:00Z">
              <w:rPr/>
            </w:rPrChange>
          </w:rPr>
          <w:delText>A</w:delText>
        </w:r>
      </w:del>
      <w:r w:rsidRPr="005B5A6E">
        <w:rPr>
          <w:rFonts w:ascii="Times New Roman" w:hAnsi="Times New Roman" w:cs="Times New Roman"/>
          <w:sz w:val="24"/>
          <w:szCs w:val="24"/>
          <w:rPrChange w:id="760" w:author="Jelita" w:date="2022-03-09T11:04:00Z">
            <w:rPr/>
          </w:rPrChange>
        </w:rPr>
        <w:t>tau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61" w:author="Jelita" w:date="2022-03-09T11:04:00Z">
            <w:rPr/>
          </w:rPrChange>
        </w:rPr>
        <w:t xml:space="preserve"> </w:t>
      </w:r>
      <w:del w:id="762" w:author="Jelita" w:date="2022-03-09T11:19:00Z">
        <w:r w:rsidRPr="005B5A6E" w:rsidDel="0084719E">
          <w:rPr>
            <w:rFonts w:ascii="Times New Roman" w:hAnsi="Times New Roman" w:cs="Times New Roman"/>
            <w:sz w:val="24"/>
            <w:szCs w:val="24"/>
            <w:rPrChange w:id="763" w:author="Jelita" w:date="2022-03-09T11:04:00Z">
              <w:rPr/>
            </w:rPrChange>
          </w:rPr>
          <w:delText>jika</w:delText>
        </w:r>
      </w:del>
      <w:r w:rsidRPr="005B5A6E">
        <w:rPr>
          <w:rFonts w:ascii="Times New Roman" w:hAnsi="Times New Roman" w:cs="Times New Roman"/>
          <w:sz w:val="24"/>
          <w:szCs w:val="24"/>
          <w:rPrChange w:id="76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65" w:author="Jelita" w:date="2022-03-09T11:04:00Z">
            <w:rPr/>
          </w:rPrChange>
        </w:rPr>
        <w:t>ingin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6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67" w:author="Jelita" w:date="2022-03-09T11:04:00Z">
            <w:rPr/>
          </w:rPrChange>
        </w:rPr>
        <w:t>minum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68" w:author="Jelita" w:date="2022-03-09T11:04:00Z">
            <w:rPr/>
          </w:rPrChange>
        </w:rPr>
        <w:t xml:space="preserve"> yang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69" w:author="Jelita" w:date="2022-03-09T11:04:00Z">
            <w:rPr/>
          </w:rPrChange>
        </w:rPr>
        <w:t>hangat-hangat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70" w:author="Jelita" w:date="2022-03-09T11:04:00Z">
            <w:rPr/>
          </w:rPrChange>
        </w:rPr>
        <w:t xml:space="preserve">,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71" w:author="Jelita" w:date="2022-03-09T11:04:00Z">
            <w:rPr/>
          </w:rPrChange>
        </w:rPr>
        <w:t>takar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7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73" w:author="Jelita" w:date="2022-03-09T11:04:00Z">
            <w:rPr/>
          </w:rPrChange>
        </w:rPr>
        <w:t>gulanya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7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75" w:author="Jelita" w:date="2022-03-09T11:04:00Z">
            <w:rPr/>
          </w:rPrChange>
        </w:rPr>
        <w:t>jangan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7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77" w:author="Jelita" w:date="2022-03-09T11:04:00Z">
            <w:rPr/>
          </w:rPrChange>
        </w:rPr>
        <w:t>kelebihan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78" w:author="Jelita" w:date="2022-03-09T11:04:00Z">
            <w:rPr/>
          </w:rPrChange>
        </w:rPr>
        <w:t xml:space="preserve">.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79" w:author="Jelita" w:date="2022-03-09T11:04:00Z">
            <w:rPr/>
          </w:rPrChange>
        </w:rPr>
        <w:t>Sebab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8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81" w:author="Jelita" w:date="2022-03-09T11:04:00Z">
            <w:rPr/>
          </w:rPrChange>
        </w:rPr>
        <w:t>kamu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8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83" w:author="Jelita" w:date="2022-03-09T11:04:00Z">
            <w:rPr/>
          </w:rPrChange>
        </w:rPr>
        <w:t>sudah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8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85" w:author="Jelita" w:date="2022-03-09T11:04:00Z">
            <w:rPr/>
          </w:rPrChange>
        </w:rPr>
        <w:t>terlalu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8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87" w:author="Jelita" w:date="2022-03-09T11:04:00Z">
            <w:rPr/>
          </w:rPrChange>
        </w:rPr>
        <w:t>manis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88" w:author="Jelita" w:date="2022-03-09T11:04:00Z">
            <w:rPr/>
          </w:rPrChange>
        </w:rPr>
        <w:t xml:space="preserve">, kata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89" w:author="Jelita" w:date="2022-03-09T11:04:00Z">
            <w:rPr/>
          </w:rPrChange>
        </w:rPr>
        <w:t>dia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790" w:author="Jelita" w:date="2022-03-09T11:04:00Z">
            <w:rPr/>
          </w:rPrChange>
        </w:rPr>
        <w:t> </w:t>
      </w:r>
      <w:proofErr w:type="spellStart"/>
      <w:ins w:id="791" w:author="Jelita" w:date="2022-03-09T11:19:00Z">
        <w:r w:rsidR="0084719E">
          <w:rPr>
            <w:rFonts w:ascii="Times New Roman" w:hAnsi="Times New Roman" w:cs="Times New Roman"/>
            <w:sz w:val="24"/>
            <w:szCs w:val="24"/>
          </w:rPr>
          <w:t>be</w:t>
        </w:r>
      </w:ins>
      <w:r w:rsidRPr="005B5A6E">
        <w:rPr>
          <w:rFonts w:ascii="Times New Roman" w:hAnsi="Times New Roman" w:cs="Times New Roman"/>
          <w:sz w:val="24"/>
          <w:szCs w:val="24"/>
          <w:rPrChange w:id="792" w:author="Jelita" w:date="2022-03-09T11:04:00Z">
            <w:rPr/>
          </w:rPrChange>
        </w:rPr>
        <w:t>gitu</w:t>
      </w:r>
      <w:proofErr w:type="spellEnd"/>
      <w:del w:id="793" w:author="Jelita" w:date="2022-03-09T11:19:00Z">
        <w:r w:rsidRPr="005B5A6E" w:rsidDel="0084719E">
          <w:rPr>
            <w:rFonts w:ascii="Times New Roman" w:hAnsi="Times New Roman" w:cs="Times New Roman"/>
            <w:sz w:val="24"/>
            <w:szCs w:val="24"/>
            <w:rPrChange w:id="794" w:author="Jelita" w:date="2022-03-09T11:04:00Z">
              <w:rPr/>
            </w:rPrChange>
          </w:rPr>
          <w:delText xml:space="preserve"> khan</w:delText>
        </w:r>
      </w:del>
      <w:r w:rsidRPr="005B5A6E">
        <w:rPr>
          <w:rFonts w:ascii="Times New Roman" w:hAnsi="Times New Roman" w:cs="Times New Roman"/>
          <w:sz w:val="24"/>
          <w:szCs w:val="24"/>
          <w:rPrChange w:id="795" w:author="Jelita" w:date="2022-03-09T11:04:00Z">
            <w:rPr/>
          </w:rPrChange>
        </w:rPr>
        <w:t>.</w:t>
      </w:r>
    </w:p>
    <w:p w:rsidR="00927764" w:rsidRPr="005B5A6E" w:rsidRDefault="00927764" w:rsidP="005B5A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rPrChange w:id="796" w:author="Jelita" w:date="2022-03-09T11:04:00Z">
            <w:rPr/>
          </w:rPrChange>
        </w:rPr>
        <w:pPrChange w:id="797" w:author="Jelita" w:date="2022-03-09T11:04:00Z">
          <w:pPr>
            <w:shd w:val="clear" w:color="auto" w:fill="F5F5F5"/>
            <w:spacing w:after="375"/>
          </w:pPr>
        </w:pPrChange>
      </w:pPr>
      <w:r w:rsidRPr="005B5A6E">
        <w:rPr>
          <w:rFonts w:ascii="Times New Roman" w:hAnsi="Times New Roman" w:cs="Times New Roman"/>
          <w:sz w:val="24"/>
          <w:szCs w:val="24"/>
          <w:rPrChange w:id="798" w:author="Jelita" w:date="2022-03-09T11:04:00Z">
            <w:rPr/>
          </w:rPrChange>
        </w:rPr>
        <w:lastRenderedPageBreak/>
        <w:t xml:space="preserve">Di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799" w:author="Jelita" w:date="2022-03-09T11:04:00Z">
            <w:rPr/>
          </w:rPrChange>
        </w:rPr>
        <w:t>musim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0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01" w:author="Jelita" w:date="2022-03-09T11:04:00Z">
            <w:rPr/>
          </w:rPrChange>
        </w:rPr>
        <w:t>hujan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02" w:author="Jelita" w:date="2022-03-09T11:04:00Z">
            <w:rPr/>
          </w:rPrChange>
        </w:rPr>
        <w:t xml:space="preserve">, rasa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03" w:author="Jelita" w:date="2022-03-09T11:04:00Z">
            <w:rPr/>
          </w:rPrChange>
        </w:rPr>
        <w:t>malas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0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05" w:author="Jelita" w:date="2022-03-09T11:04:00Z">
            <w:rPr/>
          </w:rPrChange>
        </w:rPr>
        <w:t>bergerak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0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07" w:author="Jelita" w:date="2022-03-09T11:04:00Z">
            <w:rPr/>
          </w:rPrChange>
        </w:rPr>
        <w:t>juga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0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09" w:author="Jelita" w:date="2022-03-09T11:04:00Z">
            <w:rPr/>
          </w:rPrChange>
        </w:rPr>
        <w:t>bisa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1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11" w:author="Jelita" w:date="2022-03-09T11:04:00Z">
            <w:rPr/>
          </w:rPrChange>
        </w:rPr>
        <w:t>jadi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1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13" w:author="Jelita" w:date="2022-03-09T11:04:00Z">
            <w:rPr/>
          </w:rPrChange>
        </w:rPr>
        <w:t>biang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1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15" w:author="Jelita" w:date="2022-03-09T11:04:00Z">
            <w:rPr/>
          </w:rPrChange>
        </w:rPr>
        <w:t>berat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1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17" w:author="Jelita" w:date="2022-03-09T11:04:00Z">
            <w:rPr/>
          </w:rPrChange>
        </w:rPr>
        <w:t>badan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18" w:author="Jelita" w:date="2022-03-09T11:04:00Z">
            <w:rPr/>
          </w:rPrChange>
        </w:rPr>
        <w:t xml:space="preserve"> yang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19" w:author="Jelita" w:date="2022-03-09T11:04:00Z">
            <w:rPr/>
          </w:rPrChange>
        </w:rPr>
        <w:t>lebih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2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21" w:author="Jelita" w:date="2022-03-09T11:04:00Z">
            <w:rPr/>
          </w:rPrChange>
        </w:rPr>
        <w:t>suka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2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23" w:author="Jelita" w:date="2022-03-09T11:04:00Z">
            <w:rPr/>
          </w:rPrChange>
        </w:rPr>
        <w:t>naiknya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24" w:author="Jelita" w:date="2022-03-09T11:04:00Z">
            <w:rPr/>
          </w:rPrChange>
        </w:rPr>
        <w:t xml:space="preserve">.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25" w:author="Jelita" w:date="2022-03-09T11:04:00Z">
            <w:rPr/>
          </w:rPrChange>
        </w:rPr>
        <w:t>Apalagi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2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27" w:author="Jelita" w:date="2022-03-09T11:04:00Z">
            <w:rPr/>
          </w:rPrChange>
        </w:rPr>
        <w:t>munculnya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2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29" w:author="Jelita" w:date="2022-03-09T11:04:00Z">
            <w:rPr/>
          </w:rPrChange>
        </w:rPr>
        <w:t>kaum-kaum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3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31" w:author="Jelita" w:date="2022-03-09T11:04:00Z">
            <w:rPr/>
          </w:rPrChange>
        </w:rPr>
        <w:t>rebahan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32" w:author="Jelita" w:date="2022-03-09T11:04:00Z">
            <w:rPr/>
          </w:rPrChange>
        </w:rPr>
        <w:t xml:space="preserve"> yang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33" w:author="Jelita" w:date="2022-03-09T11:04:00Z">
            <w:rPr/>
          </w:rPrChange>
        </w:rPr>
        <w:t>kerjaannya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3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35" w:author="Jelita" w:date="2022-03-09T11:04:00Z">
            <w:rPr/>
          </w:rPrChange>
        </w:rPr>
        <w:t>tiduran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3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37" w:author="Jelita" w:date="2022-03-09T11:04:00Z">
            <w:rPr/>
          </w:rPrChange>
        </w:rPr>
        <w:t>dan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3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39" w:author="Jelita" w:date="2022-03-09T11:04:00Z">
            <w:rPr/>
          </w:rPrChange>
        </w:rPr>
        <w:t>hanya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4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41" w:author="Jelita" w:date="2022-03-09T11:04:00Z">
            <w:rPr/>
          </w:rPrChange>
        </w:rPr>
        <w:t>buka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4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43" w:author="Jelita" w:date="2022-03-09T11:04:00Z">
            <w:rPr/>
          </w:rPrChange>
        </w:rPr>
        <w:t>tutup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44" w:author="Jelita" w:date="2022-03-09T11:04:00Z">
            <w:rPr/>
          </w:rPrChange>
        </w:rPr>
        <w:t xml:space="preserve"> media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45" w:author="Jelita" w:date="2022-03-09T11:04:00Z">
            <w:rPr/>
          </w:rPrChange>
        </w:rPr>
        <w:t>sosial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4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47" w:author="Jelita" w:date="2022-03-09T11:04:00Z">
            <w:rPr/>
          </w:rPrChange>
        </w:rPr>
        <w:t>atau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4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49" w:author="Jelita" w:date="2022-03-09T11:04:00Z">
            <w:rPr/>
          </w:rPrChange>
        </w:rPr>
        <w:t>pura-pura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5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51" w:author="Jelita" w:date="2022-03-09T11:04:00Z">
            <w:rPr/>
          </w:rPrChange>
        </w:rPr>
        <w:t>sibuk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5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53" w:author="Jelita" w:date="2022-03-09T11:04:00Z">
            <w:rPr/>
          </w:rPrChange>
        </w:rPr>
        <w:t>padahal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5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55" w:author="Jelita" w:date="2022-03-09T11:04:00Z">
            <w:rPr/>
          </w:rPrChange>
        </w:rPr>
        <w:t>tidak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5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57" w:author="Jelita" w:date="2022-03-09T11:04:00Z">
            <w:rPr/>
          </w:rPrChange>
        </w:rPr>
        <w:t>ada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58" w:author="Jelita" w:date="2022-03-09T11:04:00Z">
            <w:rPr/>
          </w:rPrChange>
        </w:rPr>
        <w:t xml:space="preserve"> yang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59" w:author="Jelita" w:date="2022-03-09T11:04:00Z">
            <w:rPr/>
          </w:rPrChange>
        </w:rPr>
        <w:t>nge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60" w:author="Jelita" w:date="2022-03-09T11:04:00Z">
            <w:rPr/>
          </w:rPrChange>
        </w:rPr>
        <w:t>-chat. </w:t>
      </w:r>
    </w:p>
    <w:p w:rsidR="00927764" w:rsidRPr="005B5A6E" w:rsidRDefault="00927764" w:rsidP="005B5A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rPrChange w:id="861" w:author="Jelita" w:date="2022-03-09T11:04:00Z">
            <w:rPr/>
          </w:rPrChange>
        </w:rPr>
        <w:pPrChange w:id="862" w:author="Jelita" w:date="2022-03-09T11:04:00Z">
          <w:pPr>
            <w:shd w:val="clear" w:color="auto" w:fill="F5F5F5"/>
            <w:spacing w:after="375"/>
          </w:pPr>
        </w:pPrChange>
      </w:pPr>
      <w:proofErr w:type="spellStart"/>
      <w:r w:rsidRPr="005B5A6E">
        <w:rPr>
          <w:rFonts w:ascii="Times New Roman" w:hAnsi="Times New Roman" w:cs="Times New Roman"/>
          <w:sz w:val="24"/>
          <w:szCs w:val="24"/>
          <w:rPrChange w:id="863" w:author="Jelita" w:date="2022-03-09T11:04:00Z">
            <w:rPr/>
          </w:rPrChange>
        </w:rPr>
        <w:t>Kegiatan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6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65" w:author="Jelita" w:date="2022-03-09T11:04:00Z">
            <w:rPr/>
          </w:rPrChange>
        </w:rPr>
        <w:t>seperti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6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67" w:author="Jelita" w:date="2022-03-09T11:04:00Z">
            <w:rPr/>
          </w:rPrChange>
        </w:rPr>
        <w:t>inilah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68" w:author="Jelita" w:date="2022-03-09T11:04:00Z">
            <w:rPr/>
          </w:rPrChange>
        </w:rPr>
        <w:t xml:space="preserve"> yang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69" w:author="Jelita" w:date="2022-03-09T11:04:00Z">
            <w:rPr/>
          </w:rPrChange>
        </w:rPr>
        <w:t>membuat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7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71" w:author="Jelita" w:date="2022-03-09T11:04:00Z">
            <w:rPr/>
          </w:rPrChange>
        </w:rPr>
        <w:t>lemak-lemak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72" w:author="Jelita" w:date="2022-03-09T11:04:00Z">
            <w:rPr/>
          </w:rPrChange>
        </w:rPr>
        <w:t xml:space="preserve"> yang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73" w:author="Jelita" w:date="2022-03-09T11:04:00Z">
            <w:rPr/>
          </w:rPrChange>
        </w:rPr>
        <w:t>seharusnya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7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75" w:author="Jelita" w:date="2022-03-09T11:04:00Z">
            <w:rPr/>
          </w:rPrChange>
        </w:rPr>
        <w:t>dibakar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7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77" w:author="Jelita" w:date="2022-03-09T11:04:00Z">
            <w:rPr/>
          </w:rPrChange>
        </w:rPr>
        <w:t>jadi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7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79" w:author="Jelita" w:date="2022-03-09T11:04:00Z">
            <w:rPr/>
          </w:rPrChange>
        </w:rPr>
        <w:t>memilih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8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81" w:author="Jelita" w:date="2022-03-09T11:04:00Z">
            <w:rPr/>
          </w:rPrChange>
        </w:rPr>
        <w:t>ikutan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8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83" w:author="Jelita" w:date="2022-03-09T11:04:00Z">
            <w:rPr/>
          </w:rPrChange>
        </w:rPr>
        <w:t>mager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8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85" w:author="Jelita" w:date="2022-03-09T11:04:00Z">
            <w:rPr/>
          </w:rPrChange>
        </w:rPr>
        <w:t>saja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86" w:author="Jelita" w:date="2022-03-09T11:04:00Z">
            <w:rPr/>
          </w:rPrChange>
        </w:rPr>
        <w:t xml:space="preserve">.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87" w:author="Jelita" w:date="2022-03-09T11:04:00Z">
            <w:rPr/>
          </w:rPrChange>
        </w:rPr>
        <w:t>Jadi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8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89" w:author="Jelita" w:date="2022-03-09T11:04:00Z">
            <w:rPr/>
          </w:rPrChange>
        </w:rPr>
        <w:t>simpanan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9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91" w:author="Jelita" w:date="2022-03-09T11:04:00Z">
            <w:rPr/>
          </w:rPrChange>
        </w:rPr>
        <w:t>ditubuhmu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92" w:author="Jelita" w:date="2022-03-09T11:04:00Z">
            <w:rPr/>
          </w:rPrChange>
        </w:rPr>
        <w:t xml:space="preserve">,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93" w:author="Jelita" w:date="2022-03-09T11:04:00Z">
            <w:rPr/>
          </w:rPrChange>
        </w:rPr>
        <w:t>dimana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94" w:author="Jelita" w:date="2022-03-09T11:04:00Z">
            <w:rPr/>
          </w:rPrChange>
        </w:rPr>
        <w:t>-mana.</w:t>
      </w:r>
    </w:p>
    <w:p w:rsidR="00927764" w:rsidRPr="005B5A6E" w:rsidRDefault="00927764" w:rsidP="005B5A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rPrChange w:id="895" w:author="Jelita" w:date="2022-03-09T11:04:00Z">
            <w:rPr/>
          </w:rPrChange>
        </w:rPr>
        <w:pPrChange w:id="896" w:author="Jelita" w:date="2022-03-09T11:04:00Z">
          <w:pPr>
            <w:shd w:val="clear" w:color="auto" w:fill="F5F5F5"/>
            <w:spacing w:after="375"/>
          </w:pPr>
        </w:pPrChange>
      </w:pPr>
      <w:proofErr w:type="spellStart"/>
      <w:r w:rsidRPr="005B5A6E">
        <w:rPr>
          <w:rFonts w:ascii="Times New Roman" w:hAnsi="Times New Roman" w:cs="Times New Roman"/>
          <w:sz w:val="24"/>
          <w:szCs w:val="24"/>
          <w:rPrChange w:id="897" w:author="Jelita" w:date="2022-03-09T11:04:00Z">
            <w:rPr/>
          </w:rPrChange>
        </w:rPr>
        <w:t>Jadi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898" w:author="Jelita" w:date="2022-03-09T11:04:00Z">
            <w:rPr/>
          </w:rPrChange>
        </w:rPr>
        <w:t xml:space="preserve">,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899" w:author="Jelita" w:date="2022-03-09T11:04:00Z">
            <w:rPr/>
          </w:rPrChange>
        </w:rPr>
        <w:t>jangan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0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01" w:author="Jelita" w:date="2022-03-09T11:04:00Z">
            <w:rPr/>
          </w:rPrChange>
        </w:rPr>
        <w:t>salahkan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0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03" w:author="Jelita" w:date="2022-03-09T11:04:00Z">
            <w:rPr/>
          </w:rPrChange>
        </w:rPr>
        <w:t>hujannya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04" w:author="Jelita" w:date="2022-03-09T11:04:00Z">
            <w:rPr/>
          </w:rPrChange>
        </w:rPr>
        <w:t xml:space="preserve">.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05" w:author="Jelita" w:date="2022-03-09T11:04:00Z">
            <w:rPr/>
          </w:rPrChange>
        </w:rPr>
        <w:t>Soal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0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07" w:author="Jelita" w:date="2022-03-09T11:04:00Z">
            <w:rPr/>
          </w:rPrChange>
        </w:rPr>
        <w:t>nafsu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0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09" w:author="Jelita" w:date="2022-03-09T11:04:00Z">
            <w:rPr/>
          </w:rPrChange>
        </w:rPr>
        <w:t>makan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1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11" w:author="Jelita" w:date="2022-03-09T11:04:00Z">
            <w:rPr/>
          </w:rPrChange>
        </w:rPr>
        <w:t>ini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1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13" w:author="Jelita" w:date="2022-03-09T11:04:00Z">
            <w:rPr/>
          </w:rPrChange>
        </w:rPr>
        <w:t>lebih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1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15" w:author="Jelita" w:date="2022-03-09T11:04:00Z">
            <w:rPr/>
          </w:rPrChange>
        </w:rPr>
        <w:t>banyak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1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17" w:author="Jelita" w:date="2022-03-09T11:04:00Z">
            <w:rPr/>
          </w:rPrChange>
        </w:rPr>
        <w:t>salahnya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1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19" w:author="Jelita" w:date="2022-03-09T11:04:00Z">
            <w:rPr/>
          </w:rPrChange>
        </w:rPr>
        <w:t>di</w:t>
      </w:r>
      <w:bookmarkStart w:id="920" w:name="_GoBack"/>
      <w:bookmarkEnd w:id="920"/>
      <w:del w:id="921" w:author="Jelita" w:date="2022-03-09T11:20:00Z">
        <w:r w:rsidRPr="005B5A6E" w:rsidDel="0084719E">
          <w:rPr>
            <w:rFonts w:ascii="Times New Roman" w:hAnsi="Times New Roman" w:cs="Times New Roman"/>
            <w:sz w:val="24"/>
            <w:szCs w:val="24"/>
            <w:rPrChange w:id="922" w:author="Jelita" w:date="2022-03-09T11:04:00Z">
              <w:rPr/>
            </w:rPrChange>
          </w:rPr>
          <w:delText xml:space="preserve"> </w:delText>
        </w:r>
      </w:del>
      <w:r w:rsidRPr="005B5A6E">
        <w:rPr>
          <w:rFonts w:ascii="Times New Roman" w:hAnsi="Times New Roman" w:cs="Times New Roman"/>
          <w:sz w:val="24"/>
          <w:szCs w:val="24"/>
          <w:rPrChange w:id="923" w:author="Jelita" w:date="2022-03-09T11:04:00Z">
            <w:rPr/>
          </w:rPrChange>
        </w:rPr>
        <w:t>kamu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24" w:author="Jelita" w:date="2022-03-09T11:04:00Z">
            <w:rPr/>
          </w:rPrChange>
        </w:rPr>
        <w:t xml:space="preserve">.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25" w:author="Jelita" w:date="2022-03-09T11:04:00Z">
            <w:rPr/>
          </w:rPrChange>
        </w:rPr>
        <w:t>Kamu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26" w:author="Jelita" w:date="2022-03-09T11:04:00Z">
            <w:rPr/>
          </w:rPrChange>
        </w:rPr>
        <w:t xml:space="preserve"> yang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27" w:author="Jelita" w:date="2022-03-09T11:04:00Z">
            <w:rPr/>
          </w:rPrChange>
        </w:rPr>
        <w:t>tidak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2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29" w:author="Jelita" w:date="2022-03-09T11:04:00Z">
            <w:rPr/>
          </w:rPrChange>
        </w:rPr>
        <w:t>bisa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3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31" w:author="Jelita" w:date="2022-03-09T11:04:00Z">
            <w:rPr/>
          </w:rPrChange>
        </w:rPr>
        <w:t>mengendalikan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3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33" w:author="Jelita" w:date="2022-03-09T11:04:00Z">
            <w:rPr/>
          </w:rPrChange>
        </w:rPr>
        <w:t>diri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34" w:author="Jelita" w:date="2022-03-09T11:04:00Z">
            <w:rPr/>
          </w:rPrChange>
        </w:rPr>
        <w:t xml:space="preserve">.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35" w:author="Jelita" w:date="2022-03-09T11:04:00Z">
            <w:rPr/>
          </w:rPrChange>
        </w:rPr>
        <w:t>Kalau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3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37" w:author="Jelita" w:date="2022-03-09T11:04:00Z">
            <w:rPr/>
          </w:rPrChange>
        </w:rPr>
        <w:t>tiba-tiba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3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39" w:author="Jelita" w:date="2022-03-09T11:04:00Z">
            <w:rPr/>
          </w:rPrChange>
        </w:rPr>
        <w:t>berat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40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41" w:author="Jelita" w:date="2022-03-09T11:04:00Z">
            <w:rPr/>
          </w:rPrChange>
        </w:rPr>
        <w:t>badan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4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43" w:author="Jelita" w:date="2022-03-09T11:04:00Z">
            <w:rPr/>
          </w:rPrChange>
        </w:rPr>
        <w:t>ikut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4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45" w:author="Jelita" w:date="2022-03-09T11:04:00Z">
            <w:rPr/>
          </w:rPrChange>
        </w:rPr>
        <w:t>tergelincir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4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47" w:author="Jelita" w:date="2022-03-09T11:04:00Z">
            <w:rPr/>
          </w:rPrChange>
        </w:rPr>
        <w:t>makin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4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49" w:author="Jelita" w:date="2022-03-09T11:04:00Z">
            <w:rPr/>
          </w:rPrChange>
        </w:rPr>
        <w:t>kekanan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50" w:author="Jelita" w:date="2022-03-09T11:04:00Z">
            <w:rPr/>
          </w:rPrChange>
        </w:rPr>
        <w:t xml:space="preserve"> di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51" w:author="Jelita" w:date="2022-03-09T11:04:00Z">
            <w:rPr/>
          </w:rPrChange>
        </w:rPr>
        <w:t>saat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5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53" w:author="Jelita" w:date="2022-03-09T11:04:00Z">
            <w:rPr/>
          </w:rPrChange>
        </w:rPr>
        <w:t>hujan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54" w:author="Jelita" w:date="2022-03-09T11:04:00Z">
            <w:rPr/>
          </w:rPrChange>
        </w:rPr>
        <w:t>. 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55" w:author="Jelita" w:date="2022-03-09T11:04:00Z">
            <w:rPr/>
          </w:rPrChange>
        </w:rPr>
        <w:t>Coba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5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57" w:author="Jelita" w:date="2022-03-09T11:04:00Z">
            <w:rPr/>
          </w:rPrChange>
        </w:rPr>
        <w:t>ingat-ingat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58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59" w:author="Jelita" w:date="2022-03-09T11:04:00Z">
            <w:rPr/>
          </w:rPrChange>
        </w:rPr>
        <w:t>apa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60" w:author="Jelita" w:date="2022-03-09T11:04:00Z">
            <w:rPr/>
          </w:rPrChange>
        </w:rPr>
        <w:t xml:space="preserve"> yang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61" w:author="Jelita" w:date="2022-03-09T11:04:00Z">
            <w:rPr/>
          </w:rPrChange>
        </w:rPr>
        <w:t>kamu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62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63" w:author="Jelita" w:date="2022-03-09T11:04:00Z">
            <w:rPr/>
          </w:rPrChange>
        </w:rPr>
        <w:t>makan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64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65" w:author="Jelita" w:date="2022-03-09T11:04:00Z">
            <w:rPr/>
          </w:rPrChange>
        </w:rPr>
        <w:t>saat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66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67" w:author="Jelita" w:date="2022-03-09T11:04:00Z">
            <w:rPr/>
          </w:rPrChange>
        </w:rPr>
        <w:t>hujan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68" w:author="Jelita" w:date="2022-03-09T11:04:00Z">
            <w:rPr/>
          </w:rPrChange>
        </w:rPr>
        <w:t>?</w:t>
      </w:r>
    </w:p>
    <w:p w:rsidR="00927764" w:rsidRPr="005B5A6E" w:rsidRDefault="00927764" w:rsidP="005B5A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rPrChange w:id="969" w:author="Jelita" w:date="2022-03-09T11:04:00Z">
            <w:rPr/>
          </w:rPrChange>
        </w:rPr>
        <w:pPrChange w:id="970" w:author="Jelita" w:date="2022-03-09T11:04:00Z">
          <w:pPr>
            <w:shd w:val="clear" w:color="auto" w:fill="F5F5F5"/>
            <w:spacing w:after="375"/>
          </w:pPr>
        </w:pPrChange>
      </w:pPr>
      <w:r w:rsidRPr="005B5A6E">
        <w:rPr>
          <w:rFonts w:ascii="Times New Roman" w:hAnsi="Times New Roman" w:cs="Times New Roman"/>
          <w:sz w:val="24"/>
          <w:szCs w:val="24"/>
          <w:rPrChange w:id="971" w:author="Jelita" w:date="2022-03-09T11:04:00Z">
            <w:rPr/>
          </w:rPrChange>
        </w:rPr>
        <w:t xml:space="preserve">Mie rebus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72" w:author="Jelita" w:date="2022-03-09T11:04:00Z">
            <w:rPr/>
          </w:rPrChange>
        </w:rPr>
        <w:t>kuah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73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74" w:author="Jelita" w:date="2022-03-09T11:04:00Z">
            <w:rPr/>
          </w:rPrChange>
        </w:rPr>
        <w:t>susu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75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76" w:author="Jelita" w:date="2022-03-09T11:04:00Z">
            <w:rPr/>
          </w:rPrChange>
        </w:rPr>
        <w:t>ditambah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77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78" w:author="Jelita" w:date="2022-03-09T11:04:00Z">
            <w:rPr/>
          </w:rPrChange>
        </w:rPr>
        <w:t>telur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79" w:author="Jelita" w:date="2022-03-09T11:04:00Z">
            <w:rPr/>
          </w:rPrChange>
        </w:rPr>
        <w:t xml:space="preserve">.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80" w:author="Jelita" w:date="2022-03-09T11:04:00Z">
            <w:rPr/>
          </w:rPrChange>
        </w:rPr>
        <w:t>Ya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81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82" w:author="Jelita" w:date="2022-03-09T11:04:00Z">
            <w:rPr/>
          </w:rPrChange>
        </w:rPr>
        <w:t>bisalah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83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84" w:author="Jelita" w:date="2022-03-09T11:04:00Z">
            <w:rPr/>
          </w:rPrChange>
        </w:rPr>
        <w:t>lebih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85" w:author="Jelita" w:date="2022-03-09T11:04:00Z">
            <w:rPr/>
          </w:rPrChange>
        </w:rPr>
        <w:t xml:space="preserve">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86" w:author="Jelita" w:date="2022-03-09T11:04:00Z">
            <w:rPr/>
          </w:rPrChange>
        </w:rPr>
        <w:t>dari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87" w:author="Jelita" w:date="2022-03-09T11:04:00Z">
            <w:rPr/>
          </w:rPrChange>
        </w:rPr>
        <w:t xml:space="preserve"> 500 </w:t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88" w:author="Jelita" w:date="2022-03-09T11:04:00Z">
            <w:rPr/>
          </w:rPrChange>
        </w:rPr>
        <w:t>kalori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89" w:author="Jelita" w:date="2022-03-09T11:04:00Z">
            <w:rPr/>
          </w:rPrChange>
        </w:rPr>
        <w:t>. HAHA. </w:t>
      </w:r>
    </w:p>
    <w:p w:rsidR="00927764" w:rsidRPr="005B5A6E" w:rsidRDefault="00927764" w:rsidP="005B5A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rPrChange w:id="990" w:author="Jelita" w:date="2022-03-09T11:04:00Z">
            <w:rPr/>
          </w:rPrChange>
        </w:rPr>
        <w:pPrChange w:id="991" w:author="Jelita" w:date="2022-03-09T11:04:00Z">
          <w:pPr>
            <w:shd w:val="clear" w:color="auto" w:fill="F5F5F5"/>
          </w:pPr>
        </w:pPrChange>
      </w:pPr>
      <w:r w:rsidRPr="005B5A6E">
        <w:rPr>
          <w:rFonts w:ascii="Times New Roman" w:hAnsi="Times New Roman" w:cs="Times New Roman"/>
          <w:sz w:val="24"/>
          <w:szCs w:val="24"/>
          <w:rPrChange w:id="992" w:author="Jelita" w:date="2022-03-09T11:04:00Z">
            <w:rPr/>
          </w:rPrChange>
        </w:rPr>
        <w:t>Salam,</w:t>
      </w:r>
      <w:r w:rsidRPr="005B5A6E">
        <w:rPr>
          <w:rFonts w:ascii="Times New Roman" w:hAnsi="Times New Roman" w:cs="Times New Roman"/>
          <w:sz w:val="24"/>
          <w:szCs w:val="24"/>
          <w:rPrChange w:id="993" w:author="Jelita" w:date="2022-03-09T11:04:00Z">
            <w:rPr/>
          </w:rPrChange>
        </w:rPr>
        <w:br/>
      </w:r>
      <w:proofErr w:type="spellStart"/>
      <w:r w:rsidRPr="005B5A6E">
        <w:rPr>
          <w:rFonts w:ascii="Times New Roman" w:hAnsi="Times New Roman" w:cs="Times New Roman"/>
          <w:sz w:val="24"/>
          <w:szCs w:val="24"/>
          <w:rPrChange w:id="994" w:author="Jelita" w:date="2022-03-09T11:04:00Z">
            <w:rPr/>
          </w:rPrChange>
        </w:rPr>
        <w:t>Listhia</w:t>
      </w:r>
      <w:proofErr w:type="spellEnd"/>
      <w:r w:rsidRPr="005B5A6E">
        <w:rPr>
          <w:rFonts w:ascii="Times New Roman" w:hAnsi="Times New Roman" w:cs="Times New Roman"/>
          <w:sz w:val="24"/>
          <w:szCs w:val="24"/>
          <w:rPrChange w:id="995" w:author="Jelita" w:date="2022-03-09T11:04:00Z">
            <w:rPr/>
          </w:rPrChange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C35" w:rsidRDefault="00D37C35">
      <w:r>
        <w:separator/>
      </w:r>
    </w:p>
  </w:endnote>
  <w:endnote w:type="continuationSeparator" w:id="0">
    <w:p w:rsidR="00D37C35" w:rsidRDefault="00D37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D37C35">
    <w:pPr>
      <w:pStyle w:val="Footer"/>
    </w:pPr>
  </w:p>
  <w:p w:rsidR="00941E77" w:rsidRDefault="00D37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C35" w:rsidRDefault="00D37C35">
      <w:r>
        <w:separator/>
      </w:r>
    </w:p>
  </w:footnote>
  <w:footnote w:type="continuationSeparator" w:id="0">
    <w:p w:rsidR="00D37C35" w:rsidRDefault="00D37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elita">
    <w15:presenceInfo w15:providerId="None" w15:userId="Jeli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42167F"/>
    <w:rsid w:val="005B5A6E"/>
    <w:rsid w:val="0084719E"/>
    <w:rsid w:val="00924DF5"/>
    <w:rsid w:val="00927764"/>
    <w:rsid w:val="00C20908"/>
    <w:rsid w:val="00D3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45C0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5B5A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A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Jelita</cp:lastModifiedBy>
  <cp:revision>4</cp:revision>
  <dcterms:created xsi:type="dcterms:W3CDTF">2020-08-26T21:16:00Z</dcterms:created>
  <dcterms:modified xsi:type="dcterms:W3CDTF">2022-03-09T03:20:00Z</dcterms:modified>
</cp:coreProperties>
</file>