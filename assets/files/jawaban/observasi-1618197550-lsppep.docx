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876A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13C453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0378447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0CDA6DF7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FE65AA4" w14:textId="77777777" w:rsidTr="00821BA2">
        <w:tc>
          <w:tcPr>
            <w:tcW w:w="9350" w:type="dxa"/>
          </w:tcPr>
          <w:p w14:paraId="32B94BDD" w14:textId="77777777" w:rsidR="00BE098E" w:rsidRDefault="00BE098E" w:rsidP="00821BA2">
            <w:pPr>
              <w:pStyle w:val="ListParagraph"/>
              <w:ind w:left="0"/>
            </w:pPr>
          </w:p>
          <w:p w14:paraId="09A01A6E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E22A9D4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2DA08DF" w14:textId="77777777" w:rsidR="00BE098E" w:rsidRDefault="004E749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commentRangeStart w:id="1"/>
            <w:proofErr w:type="spellStart"/>
            <w:r>
              <w:t>Ma</w:t>
            </w:r>
            <w:r w:rsidR="00BE098E">
              <w:t>najemen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  <w:commentRangeEnd w:id="1"/>
            <w:r>
              <w:rPr>
                <w:rStyle w:val="CommentReference"/>
              </w:rPr>
              <w:commentReference w:id="1"/>
            </w:r>
            <w:r w:rsidR="00BE098E">
              <w:tab/>
            </w:r>
            <w:r>
              <w:t xml:space="preserve">:  </w:t>
            </w:r>
            <w:r>
              <w:tab/>
            </w:r>
            <w:proofErr w:type="spellStart"/>
            <w:r>
              <w:t>P</w:t>
            </w:r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3193519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BACF992" w14:textId="77777777" w:rsidR="00BE098E" w:rsidRDefault="004E749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" w:author="user" w:date="2021-04-12T10:51:00Z">
              <w:r>
                <w:t>F</w:t>
              </w:r>
            </w:ins>
            <w:del w:id="3" w:author="user" w:date="2021-04-12T10:51:00Z">
              <w:r w:rsidR="00BE098E" w:rsidDel="004E7490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" w:author="user" w:date="2021-04-12T10:51:00Z">
              <w:r>
                <w:t>B</w:t>
              </w:r>
            </w:ins>
            <w:del w:id="5" w:author="user" w:date="2021-04-12T10:51:00Z">
              <w:r w:rsidR="00BE098E" w:rsidDel="004E7490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35EF4456" w14:textId="77777777" w:rsidR="00BE098E" w:rsidRDefault="004E749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" w:author="user" w:date="2021-04-12T10:51:00Z">
              <w:r>
                <w:t>K</w:t>
              </w:r>
            </w:ins>
            <w:del w:id="7" w:author="user" w:date="2021-04-12T10:51:00Z">
              <w:r w:rsidR="00BE098E" w:rsidDel="004E7490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8" w:author="user" w:date="2021-04-12T10:52:00Z">
              <w:r>
                <w:t>P</w:t>
              </w:r>
            </w:ins>
            <w:del w:id="9" w:author="user" w:date="2021-04-12T10:52:00Z">
              <w:r w:rsidR="00BE098E" w:rsidDel="004E7490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pada</w:t>
            </w:r>
            <w:proofErr w:type="spellEnd"/>
            <w:r w:rsidR="00BE098E">
              <w:t xml:space="preserve">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371D591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BF02DAF" w14:textId="77777777" w:rsidR="00BE098E" w:rsidRDefault="004E749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0" w:author="user" w:date="2021-04-12T10:51:00Z">
              <w:r>
                <w:t>I</w:t>
              </w:r>
            </w:ins>
            <w:del w:id="11" w:author="user" w:date="2021-04-12T10:51:00Z">
              <w:r w:rsidR="00BE098E" w:rsidDel="004E7490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ins w:id="12" w:author="user" w:date="2021-04-12T10:52:00Z">
              <w:r>
                <w:t>P</w:t>
              </w:r>
            </w:ins>
            <w:del w:id="13" w:author="user" w:date="2021-04-12T10:52:00Z">
              <w:r w:rsidR="00BE098E" w:rsidDel="004E7490">
                <w:delText>p</w:delText>
              </w:r>
            </w:del>
            <w:r w:rsidR="00BE098E">
              <w:t>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48157A5A" w14:textId="77777777" w:rsidR="00BE098E" w:rsidRDefault="004E749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4" w:author="user" w:date="2021-04-12T10:51:00Z">
              <w:r>
                <w:t>O</w:t>
              </w:r>
            </w:ins>
            <w:del w:id="15" w:author="user" w:date="2021-04-12T10:51:00Z">
              <w:r w:rsidR="00BE098E" w:rsidDel="004E7490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6" w:author="user" w:date="2021-04-12T10:52:00Z">
              <w:r>
                <w:t>T</w:t>
              </w:r>
            </w:ins>
            <w:del w:id="17" w:author="user" w:date="2021-04-12T10:52:00Z">
              <w:r w:rsidR="00BE098E" w:rsidDel="004E7490">
                <w:delText>t</w:delText>
              </w:r>
            </w:del>
            <w:r w:rsidR="00BE098E">
              <w:t>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7B039832" w14:textId="77777777" w:rsidR="00BE098E" w:rsidRDefault="004E749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8" w:author="user" w:date="2021-04-12T10:51:00Z">
              <w:r>
                <w:t>I</w:t>
              </w:r>
            </w:ins>
            <w:del w:id="19" w:author="user" w:date="2021-04-12T10:51:00Z">
              <w:r w:rsidR="00BE098E" w:rsidDel="004E7490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0" w:author="user" w:date="2021-04-12T10:52:00Z">
              <w:r>
                <w:t>M</w:t>
              </w:r>
            </w:ins>
            <w:del w:id="21" w:author="user" w:date="2021-04-12T10:52:00Z">
              <w:r w:rsidR="00BE098E" w:rsidDel="004E7490">
                <w:delText>m</w:delText>
              </w:r>
            </w:del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53F2BDA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ins w:id="22" w:author="user" w:date="2021-04-12T10:54:00Z">
              <w:r w:rsidR="004E7490">
                <w:t>dan</w:t>
              </w:r>
              <w:proofErr w:type="spellEnd"/>
              <w:r w:rsidR="004E7490">
                <w:t xml:space="preserve"> </w:t>
              </w:r>
            </w:ins>
            <w:bookmarkStart w:id="23" w:name="_GoBack"/>
            <w:bookmarkEnd w:id="23"/>
            <w:proofErr w:type="spellStart"/>
            <w:r>
              <w:t>sempurna</w:t>
            </w:r>
            <w:proofErr w:type="spellEnd"/>
            <w:r>
              <w:t>.</w:t>
            </w:r>
          </w:p>
          <w:p w14:paraId="2261D947" w14:textId="77777777" w:rsidR="00BE098E" w:rsidRDefault="004E749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4" w:author="user" w:date="2021-04-12T10:51:00Z">
              <w:r>
                <w:t>K</w:t>
              </w:r>
            </w:ins>
            <w:del w:id="25" w:author="user" w:date="2021-04-12T10:51:00Z">
              <w:r w:rsidR="00BE098E" w:rsidDel="004E7490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6" w:author="user" w:date="2021-04-12T10:52:00Z">
              <w:r>
                <w:t>B</w:t>
              </w:r>
            </w:ins>
            <w:del w:id="27" w:author="user" w:date="2021-04-12T10:52:00Z">
              <w:r w:rsidR="00BE098E" w:rsidDel="004E7490">
                <w:delText>b</w:delText>
              </w:r>
            </w:del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14:paraId="1ED94213" w14:textId="77777777" w:rsidR="00BE098E" w:rsidRDefault="004E749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28" w:author="user" w:date="2021-04-12T10:51:00Z">
              <w:r>
                <w:t>P</w:t>
              </w:r>
            </w:ins>
            <w:del w:id="29" w:author="user" w:date="2021-04-12T10:51:00Z">
              <w:r w:rsidR="00BE098E" w:rsidDel="004E7490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0" w:author="user" w:date="2021-04-12T10:52:00Z">
              <w:r>
                <w:t>R</w:t>
              </w:r>
            </w:ins>
            <w:del w:id="31" w:author="user" w:date="2021-04-12T10:52:00Z">
              <w:r w:rsidR="00BE098E" w:rsidDel="004E7490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0FC89F1C" w14:textId="77777777" w:rsidR="00BE098E" w:rsidRDefault="004E749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32" w:author="user" w:date="2021-04-12T10:51:00Z">
              <w:r>
                <w:t>K</w:t>
              </w:r>
            </w:ins>
            <w:del w:id="33" w:author="user" w:date="2021-04-12T10:51:00Z">
              <w:r w:rsidR="00BE098E" w:rsidDel="004E7490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4" w:author="user" w:date="2021-04-12T10:52:00Z">
              <w:r>
                <w:t>U</w:t>
              </w:r>
            </w:ins>
            <w:del w:id="35" w:author="user" w:date="2021-04-12T10:52:00Z">
              <w:r w:rsidR="00BE098E" w:rsidDel="004E7490">
                <w:delText>u</w:delText>
              </w:r>
            </w:del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14:paraId="1E8C9E3C" w14:textId="77777777" w:rsidR="00BE098E" w:rsidRDefault="004E749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6" w:author="user" w:date="2021-04-12T10:51:00Z">
              <w:r>
                <w:t>M</w:t>
              </w:r>
            </w:ins>
            <w:del w:id="37" w:author="user" w:date="2021-04-12T10:51:00Z">
              <w:r w:rsidR="00BE098E" w:rsidDel="004E7490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8" w:author="user" w:date="2021-04-12T10:52:00Z">
              <w:r>
                <w:t>I</w:t>
              </w:r>
            </w:ins>
            <w:del w:id="39" w:author="user" w:date="2021-04-12T10:52:00Z">
              <w:r w:rsidR="00BE098E" w:rsidDel="004E7490">
                <w:delText>i</w:delText>
              </w:r>
            </w:del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14:paraId="139F2BF5" w14:textId="77777777" w:rsidR="00BE098E" w:rsidRDefault="004E749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0" w:author="user" w:date="2021-04-12T10:51:00Z">
              <w:r>
                <w:t>N</w:t>
              </w:r>
            </w:ins>
            <w:del w:id="41" w:author="user" w:date="2021-04-12T10:51:00Z">
              <w:r w:rsidR="00BE098E" w:rsidDel="004E7490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2" w:author="user" w:date="2021-04-12T10:52:00Z">
              <w:r>
                <w:t>A</w:t>
              </w:r>
            </w:ins>
            <w:del w:id="43" w:author="user" w:date="2021-04-12T10:52:00Z">
              <w:r w:rsidR="00BE098E" w:rsidDel="004E7490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5C66066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5110AAA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76FD7EF" w14:textId="77777777" w:rsidR="00BE098E" w:rsidRDefault="004E749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4" w:author="user" w:date="2021-04-12T10:51:00Z">
              <w:r>
                <w:t>O</w:t>
              </w:r>
            </w:ins>
            <w:del w:id="45" w:author="user" w:date="2021-04-12T10:51:00Z">
              <w:r w:rsidR="00BE098E" w:rsidDel="004E7490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6" w:author="user" w:date="2021-04-12T10:52:00Z">
              <w:r>
                <w:t>P</w:t>
              </w:r>
            </w:ins>
            <w:del w:id="47" w:author="user" w:date="2021-04-12T10:52:00Z">
              <w:r w:rsidR="00BE098E" w:rsidDel="004E7490">
                <w:delText>p</w:delText>
              </w:r>
            </w:del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68BBAAB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2900AFE" w14:textId="77777777" w:rsidR="004E7490" w:rsidRDefault="004E749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8" w:author="user" w:date="2021-04-12T10:53:00Z"/>
              </w:rPr>
            </w:pPr>
            <w:proofErr w:type="spellStart"/>
            <w:ins w:id="49" w:author="user" w:date="2021-04-12T10:52:00Z">
              <w:r>
                <w:t>P</w:t>
              </w:r>
            </w:ins>
            <w:del w:id="50" w:author="user" w:date="2021-04-12T10:52:00Z">
              <w:r w:rsidR="00BE098E" w:rsidDel="004E7490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1" w:author="user" w:date="2021-04-12T10:53:00Z">
              <w:r>
                <w:t>T</w:t>
              </w:r>
            </w:ins>
            <w:del w:id="52" w:author="user" w:date="2021-04-12T10:53:00Z">
              <w:r w:rsidR="00BE098E" w:rsidDel="004E7490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ins w:id="53" w:author="user" w:date="2021-04-12T10:53:00Z">
              <w:r>
                <w:t xml:space="preserve">   </w:t>
              </w:r>
            </w:ins>
          </w:p>
          <w:p w14:paraId="6B0258B6" w14:textId="77777777" w:rsidR="004E7490" w:rsidRDefault="004E749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4" w:author="user" w:date="2021-04-12T10:53:00Z"/>
              </w:rPr>
            </w:pPr>
            <w:ins w:id="55" w:author="user" w:date="2021-04-12T10:53:00Z">
              <w:r>
                <w:t xml:space="preserve">                                   </w:t>
              </w:r>
            </w:ins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  <w:proofErr w:type="spellStart"/>
            <w:ins w:id="56" w:author="user" w:date="2021-04-12T10:53:00Z"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r>
                <w:t xml:space="preserve">         </w:t>
              </w:r>
            </w:ins>
          </w:p>
          <w:p w14:paraId="54121EED" w14:textId="77777777" w:rsidR="00BE098E" w:rsidDel="004E7490" w:rsidRDefault="004E749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7" w:author="user" w:date="2021-04-12T10:53:00Z"/>
              </w:rPr>
            </w:pPr>
            <w:ins w:id="58" w:author="user" w:date="2021-04-12T10:54:00Z">
              <w:r>
                <w:t xml:space="preserve">                                   </w:t>
              </w:r>
            </w:ins>
            <w:proofErr w:type="spellStart"/>
            <w:ins w:id="59" w:author="user" w:date="2021-04-12T10:53:00Z">
              <w:r>
                <w:t>memecahkan</w:t>
              </w:r>
            </w:ins>
            <w:proofErr w:type="spellEnd"/>
            <w:ins w:id="60" w:author="user" w:date="2021-04-12T10:54:00Z"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56394EBA" w14:textId="77777777" w:rsidR="00BE098E" w:rsidRDefault="00BE098E" w:rsidP="004E749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61" w:author="user" w:date="2021-04-12T10:5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62" w:author="user" w:date="2021-04-12T10:53:00Z">
              <w:r w:rsidDel="004E7490">
                <w:tab/>
              </w:r>
              <w:r w:rsidDel="004E7490">
                <w:tab/>
                <w:delText xml:space="preserve">langkah demi langkah secara pasti dalam memecahkan </w:delText>
              </w:r>
            </w:del>
            <w:del w:id="63" w:author="user" w:date="2021-04-12T10:54:00Z">
              <w:r w:rsidDel="004E7490">
                <w:delText>suatu masalah.</w:delText>
              </w:r>
            </w:del>
          </w:p>
          <w:p w14:paraId="6F8E0D3C" w14:textId="77777777" w:rsidR="00BE098E" w:rsidRDefault="004E7490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4" w:author="user" w:date="2021-04-12T10:52:00Z">
              <w:r>
                <w:t>I</w:t>
              </w:r>
            </w:ins>
            <w:del w:id="65" w:author="user" w:date="2021-04-12T10:52:00Z">
              <w:r w:rsidR="00BE098E" w:rsidDel="004E7490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6" w:author="user" w:date="2021-04-12T10:54:00Z">
              <w:r>
                <w:t>P</w:t>
              </w:r>
            </w:ins>
            <w:del w:id="67" w:author="user" w:date="2021-04-12T10:54:00Z">
              <w:r w:rsidR="00BE098E" w:rsidDel="004E7490">
                <w:delText>p</w:delText>
              </w:r>
            </w:del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379EA49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C1C2C8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9461120" w14:textId="77777777" w:rsidTr="00821BA2">
        <w:tc>
          <w:tcPr>
            <w:tcW w:w="9350" w:type="dxa"/>
          </w:tcPr>
          <w:p w14:paraId="0330269D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00BEC64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1-04-12T10:50:00Z" w:initials="u">
    <w:p w14:paraId="607C3796" w14:textId="77777777" w:rsidR="004E7490" w:rsidRDefault="004E7490">
      <w:pPr>
        <w:pStyle w:val="CommentText"/>
      </w:pPr>
      <w:r>
        <w:rPr>
          <w:rStyle w:val="CommentReference"/>
        </w:rPr>
        <w:annotationRef/>
      </w:r>
    </w:p>
  </w:comment>
  <w:comment w:id="1" w:author="user" w:date="2021-04-12T10:50:00Z" w:initials="u">
    <w:p w14:paraId="186D50FB" w14:textId="77777777" w:rsidR="004E7490" w:rsidRDefault="004E749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7C3796" w15:done="0"/>
  <w15:commentEx w15:paraId="186D50FB" w15:paraIdParent="607C37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4E7490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92A2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74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4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49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4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49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4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2021-04-12T02:56:00Z</dcterms:created>
  <dcterms:modified xsi:type="dcterms:W3CDTF">2021-04-12T02:56:00Z</dcterms:modified>
</cp:coreProperties>
</file>