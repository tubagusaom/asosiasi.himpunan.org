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12EF5B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2A753A05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E3FA1FD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1A364E64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3069FFF6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6D8D4B98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6099EE25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071C6529" wp14:editId="67619CED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1D8E3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3AFA2EF8" w14:textId="6DD75074" w:rsidR="00927764" w:rsidRPr="00C50A1E" w:rsidDel="00DB3EC6" w:rsidRDefault="00927764" w:rsidP="00927764">
      <w:pPr>
        <w:shd w:val="clear" w:color="auto" w:fill="F5F5F5"/>
        <w:spacing w:after="375"/>
        <w:rPr>
          <w:del w:id="0" w:author="t r" w:date="2021-02-15T11:51:00Z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ins w:id="1" w:author="t r" w:date="2021-02-15T11:51:00Z">
        <w:r w:rsidR="00DB3EC6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</w:ins>
    </w:p>
    <w:p w14:paraId="2AE8A3E8" w14:textId="3047EDE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" w:author="t r" w:date="2021-02-15T11:51:00Z">
        <w:r w:rsidRPr="00C50A1E" w:rsidDel="00DB3EC6">
          <w:rPr>
            <w:rFonts w:ascii="Times New Roman" w:eastAsia="Times New Roman" w:hAnsi="Times New Roman" w:cs="Times New Roman"/>
            <w:sz w:val="24"/>
            <w:szCs w:val="24"/>
          </w:rPr>
          <w:delText xml:space="preserve">aduhai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" w:author="t r" w:date="2021-02-15T11:51:00Z">
        <w:r w:rsidRPr="00C50A1E" w:rsidDel="00DB3EC6">
          <w:rPr>
            <w:rFonts w:ascii="Times New Roman" w:eastAsia="Times New Roman" w:hAnsi="Times New Roman" w:cs="Times New Roman"/>
            <w:sz w:val="24"/>
            <w:szCs w:val="24"/>
          </w:rPr>
          <w:delText xml:space="preserve">itu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9E4BD85" w14:textId="37EFC17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del w:id="4" w:author="t r" w:date="2021-02-15T11:54:00Z">
        <w:r w:rsidRPr="00C50A1E" w:rsidDel="00DB3EC6">
          <w:rPr>
            <w:rFonts w:ascii="Times New Roman" w:eastAsia="Times New Roman" w:hAnsi="Times New Roman" w:cs="Times New Roman"/>
            <w:sz w:val="24"/>
            <w:szCs w:val="24"/>
          </w:rPr>
          <w:delText xml:space="preserve"> kata orang sering mengartikannya</w:delText>
        </w:r>
      </w:del>
      <w:ins w:id="5" w:author="t r" w:date="2021-02-15T11:54:00Z">
        <w:r w:rsidR="00DB3EC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DB3EC6">
          <w:rPr>
            <w:rFonts w:ascii="Times New Roman" w:eastAsia="Times New Roman" w:hAnsi="Times New Roman" w:cs="Times New Roman"/>
            <w:sz w:val="24"/>
            <w:szCs w:val="24"/>
          </w:rPr>
          <w:t>julukan</w:t>
        </w:r>
        <w:proofErr w:type="spellEnd"/>
        <w:r w:rsidR="00DB3EC6"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  <w:proofErr w:type="spellStart"/>
        <w:r w:rsidR="00DB3EC6">
          <w:rPr>
            <w:rFonts w:ascii="Times New Roman" w:eastAsia="Times New Roman" w:hAnsi="Times New Roman" w:cs="Times New Roman"/>
            <w:sz w:val="24"/>
            <w:szCs w:val="24"/>
          </w:rPr>
          <w:t>diberikan</w:t>
        </w:r>
        <w:proofErr w:type="spellEnd"/>
        <w:r w:rsidR="00DB3EC6">
          <w:rPr>
            <w:rFonts w:ascii="Times New Roman" w:eastAsia="Times New Roman" w:hAnsi="Times New Roman" w:cs="Times New Roman"/>
            <w:sz w:val="24"/>
            <w:szCs w:val="24"/>
          </w:rPr>
          <w:t xml:space="preserve"> pada </w:t>
        </w:r>
        <w:proofErr w:type="spellStart"/>
        <w:r w:rsidR="00DB3EC6">
          <w:rPr>
            <w:rFonts w:ascii="Times New Roman" w:eastAsia="Times New Roman" w:hAnsi="Times New Roman" w:cs="Times New Roman"/>
            <w:sz w:val="24"/>
            <w:szCs w:val="24"/>
          </w:rPr>
          <w:t>bulan</w:t>
        </w:r>
        <w:proofErr w:type="spellEnd"/>
        <w:r w:rsidR="00DB3EC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DB3EC6">
          <w:rPr>
            <w:rFonts w:ascii="Times New Roman" w:eastAsia="Times New Roman" w:hAnsi="Times New Roman" w:cs="Times New Roman"/>
            <w:sz w:val="24"/>
            <w:szCs w:val="24"/>
          </w:rPr>
          <w:t>tersebut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4760AD" w14:textId="6A23E4D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ins w:id="6" w:author="t r" w:date="2021-02-15T11:55:00Z">
        <w:r w:rsidR="00DB3EC6">
          <w:rPr>
            <w:rFonts w:ascii="Times New Roman" w:eastAsia="Times New Roman" w:hAnsi="Times New Roman" w:cs="Times New Roman"/>
            <w:sz w:val="24"/>
            <w:szCs w:val="24"/>
          </w:rPr>
          <w:t>“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ins w:id="7" w:author="t r" w:date="2021-02-15T11:55:00Z">
        <w:r w:rsidR="00DB3EC6">
          <w:rPr>
            <w:rFonts w:ascii="Times New Roman" w:eastAsia="Times New Roman" w:hAnsi="Times New Roman" w:cs="Times New Roman"/>
            <w:sz w:val="24"/>
            <w:szCs w:val="24"/>
          </w:rPr>
          <w:t>”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del w:id="8" w:author="t r" w:date="2021-02-15T11:53:00Z">
        <w:r w:rsidRPr="00C50A1E" w:rsidDel="00DB3EC6">
          <w:rPr>
            <w:rFonts w:ascii="Times New Roman" w:eastAsia="Times New Roman" w:hAnsi="Times New Roman" w:cs="Times New Roman"/>
            <w:sz w:val="24"/>
            <w:szCs w:val="24"/>
          </w:rPr>
          <w:delText xml:space="preserve"> Kok bisa ya</w:delText>
        </w:r>
      </w:del>
      <w:ins w:id="9" w:author="t r" w:date="2021-02-15T11:53:00Z">
        <w:r w:rsidR="00DB3EC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DB3EC6">
          <w:rPr>
            <w:rFonts w:ascii="Times New Roman" w:eastAsia="Times New Roman" w:hAnsi="Times New Roman" w:cs="Times New Roman"/>
            <w:sz w:val="24"/>
            <w:szCs w:val="24"/>
          </w:rPr>
          <w:t>Bagaimana</w:t>
        </w:r>
        <w:proofErr w:type="spellEnd"/>
        <w:r w:rsidR="00DB3EC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DB3EC6">
          <w:rPr>
            <w:rFonts w:ascii="Times New Roman" w:eastAsia="Times New Roman" w:hAnsi="Times New Roman" w:cs="Times New Roman"/>
            <w:sz w:val="24"/>
            <w:szCs w:val="24"/>
          </w:rPr>
          <w:t>hal</w:t>
        </w:r>
        <w:proofErr w:type="spellEnd"/>
        <w:r w:rsidR="00DB3EC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DB3EC6">
          <w:rPr>
            <w:rFonts w:ascii="Times New Roman" w:eastAsia="Times New Roman" w:hAnsi="Times New Roman" w:cs="Times New Roman"/>
            <w:sz w:val="24"/>
            <w:szCs w:val="24"/>
          </w:rPr>
          <w:t>tersebut</w:t>
        </w:r>
        <w:proofErr w:type="spellEnd"/>
        <w:r w:rsidR="00DB3EC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DB3EC6">
          <w:rPr>
            <w:rFonts w:ascii="Times New Roman" w:eastAsia="Times New Roman" w:hAnsi="Times New Roman" w:cs="Times New Roman"/>
            <w:sz w:val="24"/>
            <w:szCs w:val="24"/>
          </w:rPr>
          <w:t>bisa</w:t>
        </w:r>
        <w:proofErr w:type="spellEnd"/>
        <w:r w:rsidR="00DB3EC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DB3EC6">
          <w:rPr>
            <w:rFonts w:ascii="Times New Roman" w:eastAsia="Times New Roman" w:hAnsi="Times New Roman" w:cs="Times New Roman"/>
            <w:sz w:val="24"/>
            <w:szCs w:val="24"/>
          </w:rPr>
          <w:t>terjadi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85479A8" w14:textId="3DDA8786" w:rsidR="00927764" w:rsidRPr="00C50A1E" w:rsidDel="00DB3EC6" w:rsidRDefault="00927764" w:rsidP="00927764">
      <w:pPr>
        <w:shd w:val="clear" w:color="auto" w:fill="F5F5F5"/>
        <w:spacing w:after="375"/>
        <w:rPr>
          <w:del w:id="10" w:author="t r" w:date="2021-02-15T11:55:00Z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ins w:id="11" w:author="t r" w:date="2021-02-15T11:55:00Z">
        <w:r w:rsidR="00DB3EC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</w:p>
    <w:p w14:paraId="4BCBED55" w14:textId="3BE27A0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del w:id="12" w:author="t r" w:date="2021-02-15T11:56:00Z">
        <w:r w:rsidRPr="00C50A1E" w:rsidDel="00DB3EC6">
          <w:rPr>
            <w:rFonts w:ascii="Times New Roman" w:eastAsia="Times New Roman" w:hAnsi="Times New Roman" w:cs="Times New Roman"/>
            <w:sz w:val="24"/>
            <w:szCs w:val="24"/>
          </w:rPr>
          <w:delText xml:space="preserve">asyik </w:delText>
        </w:r>
      </w:del>
      <w:ins w:id="13" w:author="t r" w:date="2021-02-15T11:56:00Z">
        <w:r w:rsidR="00DB3EC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DB3EC6">
          <w:rPr>
            <w:rFonts w:ascii="Times New Roman" w:eastAsia="Times New Roman" w:hAnsi="Times New Roman" w:cs="Times New Roman"/>
            <w:sz w:val="24"/>
            <w:szCs w:val="24"/>
          </w:rPr>
          <w:t>menyenangkan</w:t>
        </w:r>
        <w:proofErr w:type="spellEnd"/>
        <w:r w:rsidR="00DB3EC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4" w:author="t r" w:date="2021-02-15T11:56:00Z">
        <w:r w:rsidRPr="00C50A1E" w:rsidDel="00DB3EC6">
          <w:rPr>
            <w:rFonts w:ascii="Times New Roman" w:eastAsia="Times New Roman" w:hAnsi="Times New Roman" w:cs="Times New Roman"/>
            <w:sz w:val="24"/>
            <w:szCs w:val="24"/>
          </w:rPr>
          <w:delText xml:space="preserve">cuma </w:delText>
        </w:r>
      </w:del>
      <w:proofErr w:type="spellStart"/>
      <w:ins w:id="15" w:author="t r" w:date="2021-02-15T11:56:00Z">
        <w:r w:rsidR="00DB3EC6">
          <w:rPr>
            <w:rFonts w:ascii="Times New Roman" w:eastAsia="Times New Roman" w:hAnsi="Times New Roman" w:cs="Times New Roman"/>
            <w:sz w:val="24"/>
            <w:szCs w:val="24"/>
          </w:rPr>
          <w:t>hanya</w:t>
        </w:r>
        <w:proofErr w:type="spellEnd"/>
        <w:r w:rsidR="00DB3EC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del w:id="16" w:author="t r" w:date="2021-02-15T11:56:00Z">
        <w:r w:rsidRPr="00C50A1E" w:rsidDel="00DB3EC6">
          <w:rPr>
            <w:rFonts w:ascii="Times New Roman" w:eastAsia="Times New Roman" w:hAnsi="Times New Roman" w:cs="Times New Roman"/>
            <w:sz w:val="24"/>
            <w:szCs w:val="24"/>
          </w:rPr>
          <w:delText xml:space="preserve">tapi </w:delText>
        </w:r>
      </w:del>
      <w:proofErr w:type="spellStart"/>
      <w:ins w:id="17" w:author="t r" w:date="2021-02-15T11:56:00Z">
        <w:r w:rsidR="00DB3EC6">
          <w:rPr>
            <w:rFonts w:ascii="Times New Roman" w:eastAsia="Times New Roman" w:hAnsi="Times New Roman" w:cs="Times New Roman"/>
            <w:sz w:val="24"/>
            <w:szCs w:val="24"/>
          </w:rPr>
          <w:t>tetapi</w:t>
        </w:r>
        <w:proofErr w:type="spellEnd"/>
        <w:r w:rsidR="00DB3EC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8" w:author="t r" w:date="2021-02-15T11:56:00Z">
        <w:r w:rsidRPr="00C50A1E" w:rsidDel="00DB3EC6">
          <w:rPr>
            <w:rFonts w:ascii="Times New Roman" w:eastAsia="Times New Roman" w:hAnsi="Times New Roman" w:cs="Times New Roman"/>
            <w:sz w:val="24"/>
            <w:szCs w:val="24"/>
          </w:rPr>
          <w:delText xml:space="preserve">nyaris </w:delText>
        </w:r>
      </w:del>
      <w:proofErr w:type="spellStart"/>
      <w:ins w:id="19" w:author="t r" w:date="2021-02-15T11:56:00Z">
        <w:r w:rsidR="00DB3EC6">
          <w:rPr>
            <w:rFonts w:ascii="Times New Roman" w:eastAsia="Times New Roman" w:hAnsi="Times New Roman" w:cs="Times New Roman"/>
            <w:sz w:val="24"/>
            <w:szCs w:val="24"/>
          </w:rPr>
          <w:t>dapat</w:t>
        </w:r>
        <w:proofErr w:type="spellEnd"/>
        <w:r w:rsidR="00DB3EC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0" w:author="t r" w:date="2021-02-15T11:56:00Z">
        <w:r w:rsidRPr="00C50A1E" w:rsidDel="00DB3EC6">
          <w:rPr>
            <w:rFonts w:ascii="Times New Roman" w:eastAsia="Times New Roman" w:hAnsi="Times New Roman" w:cs="Times New Roman"/>
            <w:sz w:val="24"/>
            <w:szCs w:val="24"/>
          </w:rPr>
          <w:delText>makan berat</w:delText>
        </w:r>
      </w:del>
      <w:proofErr w:type="spellStart"/>
      <w:ins w:id="21" w:author="t r" w:date="2021-02-15T11:56:00Z">
        <w:r w:rsidR="00DB3EC6">
          <w:rPr>
            <w:rFonts w:ascii="Times New Roman" w:eastAsia="Times New Roman" w:hAnsi="Times New Roman" w:cs="Times New Roman"/>
            <w:sz w:val="24"/>
            <w:szCs w:val="24"/>
          </w:rPr>
          <w:t>jika</w:t>
        </w:r>
        <w:proofErr w:type="spellEnd"/>
        <w:r w:rsidR="00DB3EC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DB3EC6">
          <w:rPr>
            <w:rFonts w:ascii="Times New Roman" w:eastAsia="Times New Roman" w:hAnsi="Times New Roman" w:cs="Times New Roman"/>
            <w:sz w:val="24"/>
            <w:szCs w:val="24"/>
          </w:rPr>
          <w:t>kita</w:t>
        </w:r>
        <w:proofErr w:type="spellEnd"/>
        <w:r w:rsidR="00DB3EC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DB3EC6">
          <w:rPr>
            <w:rFonts w:ascii="Times New Roman" w:eastAsia="Times New Roman" w:hAnsi="Times New Roman" w:cs="Times New Roman"/>
            <w:sz w:val="24"/>
            <w:szCs w:val="24"/>
          </w:rPr>
          <w:t>makan</w:t>
        </w:r>
        <w:proofErr w:type="spellEnd"/>
        <w:r w:rsidR="00DB3EC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ins w:id="22" w:author="t r" w:date="2021-02-15T11:57:00Z">
        <w:r w:rsidR="00DB3EC6">
          <w:rPr>
            <w:rFonts w:ascii="Times New Roman" w:eastAsia="Times New Roman" w:hAnsi="Times New Roman" w:cs="Times New Roman"/>
            <w:sz w:val="24"/>
            <w:szCs w:val="24"/>
          </w:rPr>
          <w:t>dengan</w:t>
        </w:r>
        <w:proofErr w:type="spellEnd"/>
        <w:r w:rsidR="00DB3EC6">
          <w:rPr>
            <w:rFonts w:ascii="Times New Roman" w:eastAsia="Times New Roman" w:hAnsi="Times New Roman" w:cs="Times New Roman"/>
            <w:sz w:val="24"/>
            <w:szCs w:val="24"/>
          </w:rPr>
          <w:t xml:space="preserve"> menu </w:t>
        </w:r>
        <w:proofErr w:type="spellStart"/>
        <w:r w:rsidR="00DB3EC6">
          <w:rPr>
            <w:rFonts w:ascii="Times New Roman" w:eastAsia="Times New Roman" w:hAnsi="Times New Roman" w:cs="Times New Roman"/>
            <w:sz w:val="24"/>
            <w:szCs w:val="24"/>
          </w:rPr>
          <w:t>lengkap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5CC4C5" w14:textId="77A80CFF" w:rsidR="00927764" w:rsidRPr="00C50A1E" w:rsidDel="00DB3EC6" w:rsidRDefault="00927764" w:rsidP="00927764">
      <w:pPr>
        <w:shd w:val="clear" w:color="auto" w:fill="F5F5F5"/>
        <w:spacing w:after="375"/>
        <w:rPr>
          <w:del w:id="23" w:author="t r" w:date="2021-02-15T11:57:00Z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del w:id="24" w:author="t r" w:date="2021-02-15T11:57:00Z">
        <w:r w:rsidRPr="00C50A1E" w:rsidDel="00DB3EC6">
          <w:rPr>
            <w:rFonts w:ascii="Times New Roman" w:eastAsia="Times New Roman" w:hAnsi="Times New Roman" w:cs="Times New Roman"/>
            <w:sz w:val="24"/>
            <w:szCs w:val="24"/>
          </w:rPr>
          <w:delText xml:space="preserve">dalam kemasan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ins w:id="25" w:author="t r" w:date="2021-02-15T11:58:00Z">
        <w:r w:rsidR="00DB3EC6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lima?</w:t>
      </w:r>
    </w:p>
    <w:p w14:paraId="26F5B32D" w14:textId="050796AA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del w:id="26" w:author="t r" w:date="2021-02-15T11:58:00Z">
        <w:r w:rsidRPr="00C50A1E" w:rsidDel="00DB3EC6">
          <w:rPr>
            <w:rFonts w:ascii="Times New Roman" w:eastAsia="Times New Roman" w:hAnsi="Times New Roman" w:cs="Times New Roman"/>
            <w:strike/>
            <w:sz w:val="24"/>
            <w:szCs w:val="24"/>
          </w:rPr>
          <w:delText>seperti sikapnya padamu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AE7979F" w14:textId="688475F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7" w:author="t r" w:date="2021-02-15T11:58:00Z">
        <w:r w:rsidRPr="00C50A1E" w:rsidDel="00DB3EC6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8" w:author="t r" w:date="2021-02-15T11:59:00Z">
        <w:r w:rsidRPr="00C50A1E" w:rsidDel="00DB3EC6">
          <w:rPr>
            <w:rFonts w:ascii="Times New Roman" w:eastAsia="Times New Roman" w:hAnsi="Times New Roman" w:cs="Times New Roman"/>
            <w:sz w:val="24"/>
            <w:szCs w:val="24"/>
          </w:rPr>
          <w:delText xml:space="preserve">digoreng dadakan alias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1B0732B" w14:textId="467EB53D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del w:id="29" w:author="t r" w:date="2021-02-15T11:59:00Z">
        <w:r w:rsidRPr="00C50A1E" w:rsidDel="00DB3EC6">
          <w:rPr>
            <w:rFonts w:ascii="Times New Roman" w:eastAsia="Times New Roman" w:hAnsi="Times New Roman" w:cs="Times New Roman"/>
            <w:sz w:val="24"/>
            <w:szCs w:val="24"/>
          </w:rPr>
          <w:delText xml:space="preserve"> dari makananmu, lho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del w:id="30" w:author="t r" w:date="2021-02-15T12:00:00Z">
        <w:r w:rsidRPr="00C50A1E" w:rsidDel="00DB3EC6">
          <w:rPr>
            <w:rFonts w:ascii="Times New Roman" w:eastAsia="Times New Roman" w:hAnsi="Times New Roman" w:cs="Times New Roman"/>
            <w:sz w:val="24"/>
            <w:szCs w:val="24"/>
          </w:rPr>
          <w:delText>~</w:delText>
        </w:r>
      </w:del>
      <w:ins w:id="31" w:author="t r" w:date="2021-02-15T12:00:00Z">
        <w:r w:rsidR="00DB3EC6">
          <w:rPr>
            <w:rFonts w:ascii="Times New Roman" w:eastAsia="Times New Roman" w:hAnsi="Times New Roman" w:cs="Times New Roman"/>
            <w:sz w:val="24"/>
            <w:szCs w:val="24"/>
          </w:rPr>
          <w:t>?</w:t>
        </w:r>
      </w:ins>
    </w:p>
    <w:p w14:paraId="493F329B" w14:textId="7F26026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del w:id="32" w:author="t r" w:date="2021-02-15T12:00:00Z">
        <w:r w:rsidRPr="00C50A1E" w:rsidDel="00DB3EC6">
          <w:rPr>
            <w:rFonts w:ascii="Times New Roman" w:eastAsia="Times New Roman" w:hAnsi="Times New Roman" w:cs="Times New Roman"/>
            <w:sz w:val="24"/>
            <w:szCs w:val="24"/>
          </w:rPr>
          <w:delText xml:space="preserve"> saja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del w:id="33" w:author="t r" w:date="2021-02-15T12:00:00Z">
        <w:r w:rsidRPr="00C50A1E" w:rsidDel="00DB3EC6">
          <w:rPr>
            <w:rFonts w:ascii="Times New Roman" w:eastAsia="Times New Roman" w:hAnsi="Times New Roman" w:cs="Times New Roman"/>
            <w:sz w:val="24"/>
            <w:szCs w:val="24"/>
          </w:rPr>
          <w:delText>jadi tak lagi</w:delText>
        </w:r>
      </w:del>
      <w:proofErr w:type="spellStart"/>
      <w:ins w:id="34" w:author="t r" w:date="2021-02-15T12:00:00Z">
        <w:r w:rsidR="00DB3EC6">
          <w:rPr>
            <w:rFonts w:ascii="Times New Roman" w:eastAsia="Times New Roman" w:hAnsi="Times New Roman" w:cs="Times New Roman"/>
            <w:sz w:val="24"/>
            <w:szCs w:val="24"/>
          </w:rPr>
          <w:t>menjadi</w:t>
        </w:r>
        <w:proofErr w:type="spellEnd"/>
        <w:r w:rsidR="00DB3EC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DB3EC6">
          <w:rPr>
            <w:rFonts w:ascii="Times New Roman" w:eastAsia="Times New Roman" w:hAnsi="Times New Roman" w:cs="Times New Roman"/>
            <w:sz w:val="24"/>
            <w:szCs w:val="24"/>
          </w:rPr>
          <w:t>tidak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853310" w14:textId="70373515" w:rsidR="00927764" w:rsidRPr="00C50A1E" w:rsidDel="00DB3EC6" w:rsidRDefault="00927764" w:rsidP="00927764">
      <w:pPr>
        <w:shd w:val="clear" w:color="auto" w:fill="F5F5F5"/>
        <w:spacing w:after="375"/>
        <w:rPr>
          <w:del w:id="35" w:author="t r" w:date="2021-02-15T12:01:00Z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9049C9E" w14:textId="174A9B3F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6" w:author="t r" w:date="2021-02-15T12:01:00Z">
        <w:r w:rsidRPr="00C50A1E" w:rsidDel="00DB3EC6">
          <w:rPr>
            <w:rFonts w:ascii="Times New Roman" w:eastAsia="Times New Roman" w:hAnsi="Times New Roman" w:cs="Times New Roman"/>
            <w:sz w:val="24"/>
            <w:szCs w:val="24"/>
          </w:rPr>
          <w:delText xml:space="preserve">ada </w:delText>
        </w:r>
      </w:del>
      <w:proofErr w:type="spellStart"/>
      <w:ins w:id="37" w:author="t r" w:date="2021-02-15T12:01:00Z">
        <w:r w:rsidR="00DB3EC6">
          <w:rPr>
            <w:rFonts w:ascii="Times New Roman" w:eastAsia="Times New Roman" w:hAnsi="Times New Roman" w:cs="Times New Roman"/>
            <w:sz w:val="24"/>
            <w:szCs w:val="24"/>
          </w:rPr>
          <w:t>berada</w:t>
        </w:r>
        <w:proofErr w:type="spellEnd"/>
        <w:r w:rsidR="00DB3EC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8" w:author="t r" w:date="2021-02-15T12:01:00Z">
        <w:r w:rsidRPr="00C50A1E" w:rsidDel="00DB3EC6">
          <w:rPr>
            <w:rFonts w:ascii="Times New Roman" w:eastAsia="Times New Roman" w:hAnsi="Times New Roman" w:cs="Times New Roman"/>
            <w:sz w:val="24"/>
            <w:szCs w:val="24"/>
          </w:rPr>
          <w:delText xml:space="preserve">mau </w:delText>
        </w:r>
      </w:del>
      <w:proofErr w:type="spellStart"/>
      <w:ins w:id="39" w:author="t r" w:date="2021-02-15T12:01:00Z">
        <w:r w:rsidR="00DB3EC6">
          <w:rPr>
            <w:rFonts w:ascii="Times New Roman" w:eastAsia="Times New Roman" w:hAnsi="Times New Roman" w:cs="Times New Roman"/>
            <w:sz w:val="24"/>
            <w:szCs w:val="24"/>
          </w:rPr>
          <w:t>jika</w:t>
        </w:r>
        <w:proofErr w:type="spellEnd"/>
        <w:r w:rsidR="00DB3EC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DB3EC6">
          <w:rPr>
            <w:rFonts w:ascii="Times New Roman" w:eastAsia="Times New Roman" w:hAnsi="Times New Roman" w:cs="Times New Roman"/>
            <w:sz w:val="24"/>
            <w:szCs w:val="24"/>
          </w:rPr>
          <w:t>ingin</w:t>
        </w:r>
        <w:proofErr w:type="spellEnd"/>
        <w:r w:rsidR="00DB3EC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DB3EC6">
          <w:rPr>
            <w:rFonts w:ascii="Times New Roman" w:eastAsia="Times New Roman" w:hAnsi="Times New Roman" w:cs="Times New Roman"/>
            <w:sz w:val="24"/>
            <w:szCs w:val="24"/>
          </w:rPr>
          <w:t>pergi</w:t>
        </w:r>
        <w:proofErr w:type="spellEnd"/>
        <w:r w:rsidR="00DB3EC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0" w:author="t r" w:date="2021-02-15T12:01:00Z">
        <w:r w:rsidRPr="00C50A1E" w:rsidDel="00DB3EC6">
          <w:rPr>
            <w:rFonts w:ascii="Times New Roman" w:eastAsia="Times New Roman" w:hAnsi="Times New Roman" w:cs="Times New Roman"/>
            <w:sz w:val="24"/>
            <w:szCs w:val="24"/>
          </w:rPr>
          <w:delText xml:space="preserve">itu </w:delText>
        </w:r>
      </w:del>
      <w:proofErr w:type="spellStart"/>
      <w:ins w:id="41" w:author="t r" w:date="2021-02-15T12:01:00Z">
        <w:r w:rsidR="00DB3EC6">
          <w:rPr>
            <w:rFonts w:ascii="Times New Roman" w:eastAsia="Times New Roman" w:hAnsi="Times New Roman" w:cs="Times New Roman"/>
            <w:sz w:val="24"/>
            <w:szCs w:val="24"/>
          </w:rPr>
          <w:t>akan</w:t>
        </w:r>
        <w:proofErr w:type="spellEnd"/>
        <w:r w:rsidR="00DB3EC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</w:t>
      </w:r>
      <w:del w:id="42" w:author="t r" w:date="2021-02-15T12:01:00Z">
        <w:r w:rsidRPr="00C50A1E" w:rsidDel="00DB3EC6">
          <w:rPr>
            <w:rFonts w:ascii="Times New Roman" w:eastAsia="Times New Roman" w:hAnsi="Times New Roman" w:cs="Times New Roman"/>
            <w:sz w:val="24"/>
            <w:szCs w:val="24"/>
          </w:rPr>
          <w:delText>Akan merepotkan.</w:delText>
        </w:r>
      </w:del>
    </w:p>
    <w:p w14:paraId="50F92EE4" w14:textId="67FF003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del w:id="43" w:author="t r" w:date="2021-02-15T12:02:00Z">
        <w:r w:rsidRPr="00C50A1E" w:rsidDel="00DB3EC6">
          <w:rPr>
            <w:rFonts w:ascii="Times New Roman" w:eastAsia="Times New Roman" w:hAnsi="Times New Roman" w:cs="Times New Roman"/>
            <w:sz w:val="24"/>
            <w:szCs w:val="24"/>
          </w:rPr>
          <w:delText>tidak tahu diri</w:delText>
        </w:r>
      </w:del>
      <w:proofErr w:type="spellStart"/>
      <w:ins w:id="44" w:author="t r" w:date="2021-02-15T12:02:00Z">
        <w:r w:rsidR="00DB3EC6">
          <w:rPr>
            <w:rFonts w:ascii="Times New Roman" w:eastAsia="Times New Roman" w:hAnsi="Times New Roman" w:cs="Times New Roman"/>
            <w:sz w:val="24"/>
            <w:szCs w:val="24"/>
          </w:rPr>
          <w:t>kurang</w:t>
        </w:r>
        <w:proofErr w:type="spellEnd"/>
        <w:r w:rsidR="00DB3EC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DB3EC6">
          <w:rPr>
            <w:rFonts w:ascii="Times New Roman" w:eastAsia="Times New Roman" w:hAnsi="Times New Roman" w:cs="Times New Roman"/>
            <w:sz w:val="24"/>
            <w:szCs w:val="24"/>
          </w:rPr>
          <w:t>sesuai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288C456" w14:textId="187678A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del w:id="45" w:author="t r" w:date="2021-02-15T12:02:00Z">
        <w:r w:rsidRPr="00C50A1E" w:rsidDel="00DB3EC6">
          <w:rPr>
            <w:rFonts w:ascii="Times New Roman" w:eastAsia="Times New Roman" w:hAnsi="Times New Roman" w:cs="Times New Roman"/>
            <w:sz w:val="24"/>
            <w:szCs w:val="24"/>
          </w:rPr>
          <w:delText>Coba deh</w:delText>
        </w:r>
      </w:del>
      <w:ins w:id="46" w:author="t r" w:date="2021-02-15T12:02:00Z">
        <w:r w:rsidR="00DB3EC6">
          <w:rPr>
            <w:rFonts w:ascii="Times New Roman" w:eastAsia="Times New Roman" w:hAnsi="Times New Roman" w:cs="Times New Roman"/>
            <w:sz w:val="24"/>
            <w:szCs w:val="24"/>
          </w:rPr>
          <w:t xml:space="preserve">Mari </w:t>
        </w:r>
        <w:proofErr w:type="spellStart"/>
        <w:r w:rsidR="00DB3EC6">
          <w:rPr>
            <w:rFonts w:ascii="Times New Roman" w:eastAsia="Times New Roman" w:hAnsi="Times New Roman" w:cs="Times New Roman"/>
            <w:sz w:val="24"/>
            <w:szCs w:val="24"/>
          </w:rPr>
          <w:t>kita</w:t>
        </w:r>
        <w:proofErr w:type="spellEnd"/>
        <w:r w:rsidR="00DB3EC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DB3EC6">
          <w:rPr>
            <w:rFonts w:ascii="Times New Roman" w:eastAsia="Times New Roman" w:hAnsi="Times New Roman" w:cs="Times New Roman"/>
            <w:sz w:val="24"/>
            <w:szCs w:val="24"/>
          </w:rPr>
          <w:t>mencoba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ins w:id="47" w:author="t r" w:date="2021-02-15T12:02:00Z">
        <w:r w:rsidR="00DB3EC6">
          <w:rPr>
            <w:rFonts w:ascii="Times New Roman" w:eastAsia="Times New Roman" w:hAnsi="Times New Roman" w:cs="Times New Roman"/>
            <w:sz w:val="24"/>
            <w:szCs w:val="24"/>
          </w:rPr>
          <w:t>untuk</w:t>
        </w:r>
        <w:proofErr w:type="spellEnd"/>
        <w:r w:rsidR="00DB3EC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8" w:author="t r" w:date="2021-02-15T12:02:00Z">
        <w:r w:rsidRPr="00C50A1E" w:rsidDel="00DB3EC6">
          <w:rPr>
            <w:rFonts w:ascii="Times New Roman" w:eastAsia="Times New Roman" w:hAnsi="Times New Roman" w:cs="Times New Roman"/>
            <w:sz w:val="24"/>
            <w:szCs w:val="24"/>
          </w:rPr>
          <w:delText xml:space="preserve">aja dulu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9" w:author="t r" w:date="2021-02-15T12:03:00Z">
        <w:r w:rsidRPr="00C50A1E" w:rsidDel="00DB3EC6">
          <w:rPr>
            <w:rFonts w:ascii="Times New Roman" w:eastAsia="Times New Roman" w:hAnsi="Times New Roman" w:cs="Times New Roman"/>
            <w:sz w:val="24"/>
            <w:szCs w:val="24"/>
          </w:rPr>
          <w:delText>kelebihan</w:delText>
        </w:r>
      </w:del>
      <w:proofErr w:type="spellStart"/>
      <w:ins w:id="50" w:author="t r" w:date="2021-02-15T12:03:00Z">
        <w:r w:rsidR="00DB3EC6">
          <w:rPr>
            <w:rFonts w:ascii="Times New Roman" w:eastAsia="Times New Roman" w:hAnsi="Times New Roman" w:cs="Times New Roman"/>
            <w:sz w:val="24"/>
            <w:szCs w:val="24"/>
          </w:rPr>
          <w:t>berlebihan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53E0D31C" w14:textId="16841D6F" w:rsidR="00927764" w:rsidRPr="00C50A1E" w:rsidDel="00DB3EC6" w:rsidRDefault="00927764" w:rsidP="00927764">
      <w:pPr>
        <w:shd w:val="clear" w:color="auto" w:fill="F5F5F5"/>
        <w:spacing w:after="375"/>
        <w:rPr>
          <w:del w:id="51" w:author="t r" w:date="2021-02-15T12:05:00Z"/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2" w:author="t r" w:date="2021-02-15T12:03:00Z">
        <w:r w:rsidRPr="00C50A1E" w:rsidDel="00DB3EC6">
          <w:rPr>
            <w:rFonts w:ascii="Times New Roman" w:eastAsia="Times New Roman" w:hAnsi="Times New Roman" w:cs="Times New Roman"/>
            <w:sz w:val="24"/>
            <w:szCs w:val="24"/>
          </w:rPr>
          <w:delText>jadi biang</w:delText>
        </w:r>
      </w:del>
      <w:proofErr w:type="spellStart"/>
      <w:ins w:id="53" w:author="t r" w:date="2021-02-15T12:03:00Z">
        <w:r w:rsidR="00DB3EC6">
          <w:rPr>
            <w:rFonts w:ascii="Times New Roman" w:eastAsia="Times New Roman" w:hAnsi="Times New Roman" w:cs="Times New Roman"/>
            <w:sz w:val="24"/>
            <w:szCs w:val="24"/>
          </w:rPr>
          <w:t>menjadi</w:t>
        </w:r>
        <w:proofErr w:type="spellEnd"/>
        <w:r w:rsidR="00DB3EC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DB3EC6">
          <w:rPr>
            <w:rFonts w:ascii="Times New Roman" w:eastAsia="Times New Roman" w:hAnsi="Times New Roman" w:cs="Times New Roman"/>
            <w:sz w:val="24"/>
            <w:szCs w:val="24"/>
          </w:rPr>
          <w:t>penyebab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</w:t>
      </w:r>
      <w:del w:id="54" w:author="t r" w:date="2021-02-15T12:03:00Z">
        <w:r w:rsidRPr="00C50A1E" w:rsidDel="00DB3EC6">
          <w:rPr>
            <w:rFonts w:ascii="Times New Roman" w:eastAsia="Times New Roman" w:hAnsi="Times New Roman" w:cs="Times New Roman"/>
            <w:sz w:val="24"/>
            <w:szCs w:val="24"/>
          </w:rPr>
          <w:delText>yang lebih suka naiknya</w:delText>
        </w:r>
      </w:del>
      <w:ins w:id="55" w:author="t r" w:date="2021-02-15T12:03:00Z">
        <w:r w:rsidR="00DB3EC6">
          <w:rPr>
            <w:rFonts w:ascii="Times New Roman" w:eastAsia="Times New Roman" w:hAnsi="Times New Roman" w:cs="Times New Roman"/>
            <w:sz w:val="24"/>
            <w:szCs w:val="24"/>
          </w:rPr>
          <w:t>naik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56" w:author="t r" w:date="2021-02-15T12:03:00Z">
        <w:r w:rsidR="00DB3EC6">
          <w:rPr>
            <w:rFonts w:ascii="Times New Roman" w:eastAsia="Times New Roman" w:hAnsi="Times New Roman" w:cs="Times New Roman"/>
            <w:sz w:val="24"/>
            <w:szCs w:val="24"/>
          </w:rPr>
          <w:t>“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ins w:id="57" w:author="t r" w:date="2021-02-15T12:04:00Z">
        <w:r w:rsidR="00DB3EC6">
          <w:rPr>
            <w:rFonts w:ascii="Times New Roman" w:eastAsia="Times New Roman" w:hAnsi="Times New Roman" w:cs="Times New Roman"/>
            <w:sz w:val="24"/>
            <w:szCs w:val="24"/>
          </w:rPr>
          <w:t>”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8" w:author="t r" w:date="2021-02-15T12:04:00Z">
        <w:r w:rsidRPr="00C50A1E" w:rsidDel="00DB3EC6">
          <w:rPr>
            <w:rFonts w:ascii="Times New Roman" w:eastAsia="Times New Roman" w:hAnsi="Times New Roman" w:cs="Times New Roman"/>
            <w:sz w:val="24"/>
            <w:szCs w:val="24"/>
          </w:rPr>
          <w:delText>buka tutup</w:delText>
        </w:r>
      </w:del>
      <w:proofErr w:type="spellStart"/>
      <w:ins w:id="59" w:author="t r" w:date="2021-02-15T12:04:00Z">
        <w:r w:rsidR="00DB3EC6">
          <w:rPr>
            <w:rFonts w:ascii="Times New Roman" w:eastAsia="Times New Roman" w:hAnsi="Times New Roman" w:cs="Times New Roman"/>
            <w:sz w:val="24"/>
            <w:szCs w:val="24"/>
          </w:rPr>
          <w:t>bermain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  <w:proofErr w:type="spellStart"/>
    </w:p>
    <w:p w14:paraId="730FB808" w14:textId="43382B92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60" w:author="t r" w:date="2021-02-15T12:04:00Z">
        <w:r w:rsidRPr="00C50A1E" w:rsidDel="00DB3EC6">
          <w:rPr>
            <w:rFonts w:ascii="Times New Roman" w:eastAsia="Times New Roman" w:hAnsi="Times New Roman" w:cs="Times New Roman"/>
            <w:sz w:val="24"/>
            <w:szCs w:val="24"/>
          </w:rPr>
          <w:delText>memilih ikut</w:delText>
        </w:r>
        <w:r w:rsidDel="00DB3EC6">
          <w:rPr>
            <w:rFonts w:ascii="Times New Roman" w:eastAsia="Times New Roman" w:hAnsi="Times New Roman" w:cs="Times New Roman"/>
            <w:sz w:val="24"/>
            <w:szCs w:val="24"/>
          </w:rPr>
          <w:delText>an mager saja</w:delText>
        </w:r>
      </w:del>
      <w:proofErr w:type="spellStart"/>
      <w:ins w:id="61" w:author="t r" w:date="2021-02-15T12:04:00Z">
        <w:r w:rsidR="00DB3EC6">
          <w:rPr>
            <w:rFonts w:ascii="Times New Roman" w:eastAsia="Times New Roman" w:hAnsi="Times New Roman" w:cs="Times New Roman"/>
            <w:sz w:val="24"/>
            <w:szCs w:val="24"/>
          </w:rPr>
          <w:t>menumpuk</w:t>
        </w:r>
      </w:ins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3D13FA1A" w14:textId="3B8FCBA4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del w:id="62" w:author="t r" w:date="2021-02-15T12:04:00Z">
        <w:r w:rsidRPr="00C50A1E" w:rsidDel="00DB3EC6">
          <w:rPr>
            <w:rFonts w:ascii="Times New Roman" w:eastAsia="Times New Roman" w:hAnsi="Times New Roman" w:cs="Times New Roman"/>
            <w:sz w:val="24"/>
            <w:szCs w:val="24"/>
          </w:rPr>
          <w:delText>jangan salahkan</w:delText>
        </w:r>
      </w:del>
      <w:proofErr w:type="spellStart"/>
      <w:ins w:id="63" w:author="t r" w:date="2021-02-15T12:04:00Z">
        <w:r w:rsidR="00DB3EC6">
          <w:rPr>
            <w:rFonts w:ascii="Times New Roman" w:eastAsia="Times New Roman" w:hAnsi="Times New Roman" w:cs="Times New Roman"/>
            <w:sz w:val="24"/>
            <w:szCs w:val="24"/>
          </w:rPr>
          <w:t>bukan</w:t>
        </w:r>
        <w:proofErr w:type="spellEnd"/>
        <w:r w:rsidR="00DB3EC6">
          <w:rPr>
            <w:rFonts w:ascii="Times New Roman" w:eastAsia="Times New Roman" w:hAnsi="Times New Roman" w:cs="Times New Roman"/>
            <w:sz w:val="24"/>
            <w:szCs w:val="24"/>
          </w:rPr>
          <w:t xml:space="preserve"> salah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26E803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24390CAE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3BA8351F" w14:textId="77777777" w:rsidR="00927764" w:rsidRPr="00C50A1E" w:rsidRDefault="00927764" w:rsidP="00927764"/>
    <w:p w14:paraId="3F0AABCC" w14:textId="77777777" w:rsidR="00927764" w:rsidRPr="005A045A" w:rsidRDefault="00927764" w:rsidP="00927764">
      <w:pPr>
        <w:rPr>
          <w:i/>
        </w:rPr>
      </w:pPr>
    </w:p>
    <w:p w14:paraId="176D7A2B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5DF47AEB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6CB81A" w14:textId="77777777" w:rsidR="002D7232" w:rsidRDefault="002D7232">
      <w:r>
        <w:separator/>
      </w:r>
    </w:p>
  </w:endnote>
  <w:endnote w:type="continuationSeparator" w:id="0">
    <w:p w14:paraId="3422C184" w14:textId="77777777" w:rsidR="002D7232" w:rsidRDefault="002D72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748442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69029CAF" w14:textId="77777777" w:rsidR="00941E77" w:rsidRDefault="002D7232">
    <w:pPr>
      <w:pStyle w:val="Footer"/>
    </w:pPr>
  </w:p>
  <w:p w14:paraId="2441D512" w14:textId="77777777" w:rsidR="00941E77" w:rsidRDefault="002D72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BDBE90" w14:textId="77777777" w:rsidR="002D7232" w:rsidRDefault="002D7232">
      <w:r>
        <w:separator/>
      </w:r>
    </w:p>
  </w:footnote>
  <w:footnote w:type="continuationSeparator" w:id="0">
    <w:p w14:paraId="2F28CDD7" w14:textId="77777777" w:rsidR="002D7232" w:rsidRDefault="002D72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t r">
    <w15:presenceInfo w15:providerId="Windows Live" w15:userId="472c3590af2159c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28F3"/>
    <w:rsid w:val="0012251A"/>
    <w:rsid w:val="002318A3"/>
    <w:rsid w:val="002D7232"/>
    <w:rsid w:val="0042167F"/>
    <w:rsid w:val="00924DF5"/>
    <w:rsid w:val="00927764"/>
    <w:rsid w:val="00C20908"/>
    <w:rsid w:val="00DB3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85BE1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t r</cp:lastModifiedBy>
  <cp:revision>2</cp:revision>
  <dcterms:created xsi:type="dcterms:W3CDTF">2021-02-15T05:05:00Z</dcterms:created>
  <dcterms:modified xsi:type="dcterms:W3CDTF">2021-02-15T05:05:00Z</dcterms:modified>
</cp:coreProperties>
</file>