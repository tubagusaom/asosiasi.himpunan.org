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ins w:id="0" w:author="Windows User" w:date="2021-12-28T11:53:00Z">
              <w:r w:rsidR="00051C1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51C12">
                <w:rPr>
                  <w:rFonts w:ascii="Times New Roman" w:eastAsia="Times New Roman" w:hAnsi="Times New Roman" w:cs="Times New Roman"/>
                  <w:szCs w:val="24"/>
                </w:rPr>
                <w:t>sekarang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" w:author="Windows User" w:date="2021-12-28T11:54:00Z">
              <w:r w:rsidR="00051C1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r w:rsidR="00051C12">
              <w:rPr>
                <w:rFonts w:ascii="Times New Roman" w:eastAsia="Times New Roman" w:hAnsi="Times New Roman" w:cs="Times New Roman"/>
                <w:szCs w:val="24"/>
              </w:rPr>
              <w:t>kstre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ins w:id="2" w:author="Windows User" w:date="2021-12-28T11:53:00Z">
              <w:r w:rsidR="00051C1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51C12">
                <w:rPr>
                  <w:rFonts w:ascii="Times New Roman" w:eastAsia="Times New Roman" w:hAnsi="Times New Roman" w:cs="Times New Roman"/>
                  <w:szCs w:val="24"/>
                </w:rPr>
                <w:t>ia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3" w:author="Windows User" w:date="2021-12-28T11:54:00Z">
              <w:r w:rsidR="00051C1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del w:id="4" w:author="Windows User" w:date="2021-12-28T11:54:00Z">
              <w:r w:rsidRPr="00EC6F38" w:rsidDel="00051C12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Windows User" w:date="2021-12-28T11:55:00Z">
              <w:r w:rsidRPr="00EC6F38" w:rsidDel="00051C1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Windows User" w:date="2021-12-28T11:55:00Z">
              <w:r w:rsidRPr="00EC6F38" w:rsidDel="00051C12">
                <w:rPr>
                  <w:rFonts w:ascii="Times New Roman" w:eastAsia="Times New Roman" w:hAnsi="Times New Roman" w:cs="Times New Roman"/>
                  <w:szCs w:val="24"/>
                </w:rPr>
                <w:delText xml:space="preserve"> 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" w:author="Windows User" w:date="2021-12-28T11:55:00Z">
              <w:r w:rsidR="00051C12">
                <w:rPr>
                  <w:rFonts w:ascii="Times New Roman" w:eastAsia="Times New Roman" w:hAnsi="Times New Roman" w:cs="Times New Roman"/>
                  <w:szCs w:val="24"/>
                </w:rPr>
                <w:t>sektor</w:t>
              </w:r>
              <w:proofErr w:type="spellEnd"/>
              <w:r w:rsidR="00051C1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Windows User" w:date="2021-12-28T11:55:00Z">
              <w:r w:rsidRPr="00EC6F38" w:rsidDel="00051C12">
                <w:rPr>
                  <w:rFonts w:ascii="Times New Roman" w:eastAsia="Times New Roman" w:hAnsi="Times New Roman" w:cs="Times New Roman"/>
                  <w:szCs w:val="24"/>
                </w:rPr>
                <w:delText xml:space="preserve">memanfaatkan </w:delText>
              </w:r>
            </w:del>
            <w:proofErr w:type="spellStart"/>
            <w:ins w:id="9" w:author="Windows User" w:date="2021-12-28T11:55:00Z">
              <w:r w:rsidR="00051C12">
                <w:rPr>
                  <w:rFonts w:ascii="Times New Roman" w:eastAsia="Times New Roman" w:hAnsi="Times New Roman" w:cs="Times New Roman"/>
                  <w:szCs w:val="24"/>
                </w:rPr>
                <w:t>pemanfaatan</w:t>
              </w:r>
              <w:proofErr w:type="spellEnd"/>
              <w:r w:rsidR="00051C1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Windows User" w:date="2021-12-28T11:56:00Z">
              <w:r w:rsidRPr="00EC6F38" w:rsidDel="00051C1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publis</w:t>
            </w:r>
            <w:ins w:id="11" w:author="Windows User" w:date="2021-12-28T11:56:00Z">
              <w:r w:rsidR="00051C12">
                <w:rPr>
                  <w:rFonts w:ascii="Times New Roman" w:eastAsia="Times New Roman" w:hAnsi="Times New Roman" w:cs="Times New Roman"/>
                  <w:szCs w:val="24"/>
                </w:rPr>
                <w:t>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2" w:author="Windows User" w:date="2021-12-28T11:56:00Z">
              <w:r w:rsidR="00051C1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3" w:author="Windows User" w:date="2021-12-28T11:56:00Z">
              <w:r w:rsidRPr="00EC6F38" w:rsidDel="00051C12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Windows User" w:date="2021-12-28T11:57:00Z">
              <w:r w:rsidRPr="00EC6F38" w:rsidDel="00051C1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5" w:author="Windows User" w:date="2021-12-28T11:56:00Z">
              <w:r w:rsidR="00051C12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Windows User" w:date="2021-12-28T11:56:00Z">
              <w:r w:rsidRPr="00EC6F38" w:rsidDel="00051C1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Windows User" w:date="2021-12-28T11:57:00Z">
              <w:r w:rsidRPr="00EC6F38" w:rsidDel="00051C1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8" w:author="Windows User" w:date="2021-12-28T11:57:00Z">
              <w:r w:rsidR="00051C12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9" w:author="Windows User" w:date="2021-12-28T11:57:00Z">
              <w:r w:rsidRPr="00EC6F38" w:rsidDel="00051C12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</w:t>
            </w:r>
            <w:ins w:id="20" w:author="Windows User" w:date="2021-12-28T11:57:00Z">
              <w:r w:rsidR="00051C12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del w:id="21" w:author="Windows User" w:date="2021-12-28T11:57:00Z">
              <w:r w:rsidRPr="00EC6F38" w:rsidDel="00051C12">
                <w:rPr>
                  <w:rFonts w:ascii="Times New Roman" w:eastAsia="Times New Roman" w:hAnsi="Times New Roman" w:cs="Times New Roman"/>
                  <w:szCs w:val="24"/>
                </w:rPr>
                <w:delText>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22" w:author="Windows User" w:date="2021-12-28T11:58:00Z">
              <w:r w:rsidR="00E2265F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bookmarkStart w:id="23" w:name="_GoBack"/>
            <w:bookmarkEnd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51C12"/>
    <w:rsid w:val="000C7115"/>
    <w:rsid w:val="0012251A"/>
    <w:rsid w:val="00125355"/>
    <w:rsid w:val="001D038C"/>
    <w:rsid w:val="00240407"/>
    <w:rsid w:val="0042167F"/>
    <w:rsid w:val="00496769"/>
    <w:rsid w:val="00924DF5"/>
    <w:rsid w:val="00E2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2021-12-28T05:25:00Z</dcterms:created>
  <dcterms:modified xsi:type="dcterms:W3CDTF">2021-12-28T05:25:00Z</dcterms:modified>
</cp:coreProperties>
</file>