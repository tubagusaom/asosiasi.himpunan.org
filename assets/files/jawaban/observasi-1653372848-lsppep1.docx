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0E0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E989BD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A0B3D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3204CCC" w14:textId="37AE3880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31BA4A76" w14:textId="3F72B5C6" w:rsidR="00204F1A" w:rsidRDefault="00204F1A" w:rsidP="00204F1A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660FBD1" w14:textId="77777777" w:rsidTr="00204F1A">
        <w:tc>
          <w:tcPr>
            <w:tcW w:w="9017" w:type="dxa"/>
          </w:tcPr>
          <w:p w14:paraId="592EF41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957093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B0994A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98359D" w14:textId="36F7A92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0" w:author="Neny Rukmiati" w:date="2022-05-24T09:47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" w:author="Neny Rukmiati" w:date="2022-05-24T09:47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4DA04D" w14:textId="20CA4B5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Neny Rukmiati" w:date="2022-05-24T09:47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0B82C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4A456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F85D0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A4EBE7" w14:textId="44D0DCE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" w:author="Neny Rukmiati" w:date="2022-05-24T10:14:00Z">
              <w:r w:rsidR="00CC422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" w:author="Neny Rukmiati" w:date="2022-05-24T10:14:00Z">
              <w:r w:rsidRPr="00EC6F38" w:rsidDel="00CC422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5" w:author="Neny Rukmiati" w:date="2022-05-24T09:53:00Z">
              <w:r w:rsidRPr="00EC6F38" w:rsidDel="0061769C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ins w:id="6" w:author="Neny Rukmiati" w:date="2022-05-24T09:53:00Z">
              <w:r w:rsidR="0061769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6176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FAB4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E07DC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Neny Rukmiati" w:date="2022-05-24T09:48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45B5A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C576FC9" w14:textId="63889BA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8" w:author="Neny Rukmiati" w:date="2022-05-24T09:46:00Z">
              <w:r w:rsidR="00DE498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9" w:author="Neny Rukmiati" w:date="2022-05-24T09:46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6845D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84D12F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DC715C" w14:textId="33802CF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Neny Rukmiati" w:date="2022-05-24T10:16:00Z">
              <w:r w:rsidRPr="00EC6F38" w:rsidDel="00CC42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6F586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43C73C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E32D72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F7524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C0140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71B29E7" w14:textId="508A2A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del w:id="11" w:author="Neny Rukmiati" w:date="2022-05-24T09:50:00Z">
              <w:r w:rsidRPr="00EC6F38" w:rsidDel="00F628E8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proofErr w:type="gramStart"/>
            <w:ins w:id="12" w:author="Neny Rukmiati" w:date="2022-05-24T09:50:00Z">
              <w:r w:rsidR="00F628E8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F628E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2362D4" w14:textId="371D3C5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3" w:author="Neny Rukmiati" w:date="2022-05-24T10:17:00Z">
              <w:r w:rsidRPr="00EC6F38" w:rsidDel="00CC42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9325A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191C5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9D7240E" w14:textId="27F180E4" w:rsidR="00DE4988" w:rsidRDefault="00907B71">
      <w:ins w:id="14" w:author="Neny Rukmiati" w:date="2022-05-24T09:46:00Z">
        <w:r>
          <w:lastRenderedPageBreak/>
          <w:t xml:space="preserve">guru </w:t>
        </w:r>
      </w:ins>
    </w:p>
    <w:sectPr w:rsidR="00DE498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ny Rukmiati">
    <w15:presenceInfo w15:providerId="Windows Live" w15:userId="8ca34d6963a9a5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04F1A"/>
    <w:rsid w:val="00240407"/>
    <w:rsid w:val="0042167F"/>
    <w:rsid w:val="0061769C"/>
    <w:rsid w:val="00907B71"/>
    <w:rsid w:val="00924DF5"/>
    <w:rsid w:val="00C651E5"/>
    <w:rsid w:val="00CC4228"/>
    <w:rsid w:val="00DE4988"/>
    <w:rsid w:val="00F6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83B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651E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Neny Rukmiati</cp:lastModifiedBy>
  <cp:revision>7</cp:revision>
  <dcterms:created xsi:type="dcterms:W3CDTF">2020-08-26T22:03:00Z</dcterms:created>
  <dcterms:modified xsi:type="dcterms:W3CDTF">2022-05-24T04:45:00Z</dcterms:modified>
</cp:coreProperties>
</file>