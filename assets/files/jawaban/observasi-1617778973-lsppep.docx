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F3E1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55D53A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85E9445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F6ADEC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A293012" w14:textId="77777777" w:rsidTr="00821BA2">
        <w:tc>
          <w:tcPr>
            <w:tcW w:w="9350" w:type="dxa"/>
          </w:tcPr>
          <w:p w14:paraId="61F2401A" w14:textId="77777777" w:rsidR="00BE098E" w:rsidRDefault="00BE098E" w:rsidP="00821BA2">
            <w:pPr>
              <w:pStyle w:val="ListParagraph"/>
              <w:ind w:left="0"/>
            </w:pPr>
          </w:p>
          <w:p w14:paraId="2592194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70E0D850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CD76A3F" w14:textId="79E1F9D3" w:rsidR="00BE098E" w:rsidRDefault="009A4A9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LENOVO" w:date="2021-04-07T13:59:00Z">
              <w:r>
                <w:t>M</w:t>
              </w:r>
            </w:ins>
            <w:del w:id="1" w:author="LENOVO" w:date="2021-04-07T13:59:00Z">
              <w:r w:rsidR="00BE098E" w:rsidDel="009A4A94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F13F66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del w:id="2" w:author="LENOVO" w:date="2021-04-07T13:57:00Z">
              <w:r w:rsidDel="009A4A94">
                <w:delText>.</w:delText>
              </w:r>
            </w:del>
          </w:p>
          <w:p w14:paraId="6BE00569" w14:textId="6D39FF9F" w:rsidR="00BE098E" w:rsidRDefault="009A4A9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" w:author="LENOVO" w:date="2021-04-07T13:59:00Z">
              <w:r>
                <w:t>F</w:t>
              </w:r>
            </w:ins>
            <w:del w:id="4" w:author="LENOVO" w:date="2021-04-07T13:59:00Z">
              <w:r w:rsidR="00BE098E" w:rsidDel="009A4A94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</w:p>
          <w:p w14:paraId="0C3C7812" w14:textId="65106D39" w:rsidR="00BE098E" w:rsidRDefault="009A4A9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" w:author="LENOVO" w:date="2021-04-07T13:59:00Z">
              <w:r>
                <w:t>K</w:t>
              </w:r>
            </w:ins>
            <w:del w:id="6" w:author="LENOVO" w:date="2021-04-07T13:59:00Z">
              <w:r w:rsidR="00BE098E" w:rsidDel="009A4A94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06D705D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del w:id="7" w:author="LENOVO" w:date="2021-04-07T13:58:00Z">
              <w:r w:rsidDel="009A4A94">
                <w:delText>.</w:delText>
              </w:r>
            </w:del>
          </w:p>
          <w:p w14:paraId="0206A3AE" w14:textId="423B044A" w:rsidR="00BE098E" w:rsidRDefault="009A4A9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LENOVO" w:date="2021-04-07T13:59:00Z">
              <w:r>
                <w:t>I</w:t>
              </w:r>
            </w:ins>
            <w:del w:id="9" w:author="LENOVO" w:date="2021-04-07T13:59:00Z">
              <w:r w:rsidR="00BE098E" w:rsidDel="009A4A94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del w:id="10" w:author="LENOVO" w:date="2021-04-07T13:58:00Z">
              <w:r w:rsidR="00BE098E" w:rsidDel="009A4A94">
                <w:delText>.</w:delText>
              </w:r>
            </w:del>
          </w:p>
          <w:p w14:paraId="53C1F6A4" w14:textId="6D2069E4" w:rsidR="00BE098E" w:rsidRDefault="009A4A9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1" w:author="LENOVO" w:date="2021-04-07T13:59:00Z">
              <w:r>
                <w:t>O</w:t>
              </w:r>
            </w:ins>
            <w:del w:id="12" w:author="LENOVO" w:date="2021-04-07T13:59:00Z">
              <w:r w:rsidR="00BE098E" w:rsidDel="009A4A94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del w:id="13" w:author="LENOVO" w:date="2021-04-07T13:58:00Z">
              <w:r w:rsidR="00BE098E" w:rsidDel="009A4A94">
                <w:delText>.</w:delText>
              </w:r>
            </w:del>
          </w:p>
          <w:p w14:paraId="531FE6C4" w14:textId="0F8B35F5" w:rsidR="00BE098E" w:rsidRDefault="009A4A9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4" w:author="LENOVO" w:date="2021-04-07T13:59:00Z">
              <w:r>
                <w:t>I</w:t>
              </w:r>
            </w:ins>
            <w:del w:id="15" w:author="LENOVO" w:date="2021-04-07T13:59:00Z">
              <w:r w:rsidR="00BE098E" w:rsidDel="009A4A94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09E4E15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del w:id="16" w:author="LENOVO" w:date="2021-04-07T13:58:00Z">
              <w:r w:rsidDel="009A4A94">
                <w:delText>.</w:delText>
              </w:r>
            </w:del>
          </w:p>
          <w:p w14:paraId="2CA5B547" w14:textId="6AA1C1A8" w:rsidR="00BE098E" w:rsidRDefault="009A4A9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7" w:author="LENOVO" w:date="2021-04-07T13:59:00Z">
              <w:r>
                <w:t>K</w:t>
              </w:r>
            </w:ins>
            <w:del w:id="18" w:author="LENOVO" w:date="2021-04-07T13:59:00Z">
              <w:r w:rsidR="00BE098E" w:rsidDel="009A4A94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del w:id="19" w:author="LENOVO" w:date="2021-04-07T13:58:00Z">
              <w:r w:rsidR="00BE098E" w:rsidDel="009A4A94">
                <w:delText>.</w:delText>
              </w:r>
            </w:del>
          </w:p>
          <w:p w14:paraId="6C282322" w14:textId="5A8F3913" w:rsidR="00BE098E" w:rsidRDefault="009A4A94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20" w:author="LENOVO" w:date="2021-04-07T13:59:00Z">
              <w:r>
                <w:t>P</w:t>
              </w:r>
            </w:ins>
            <w:del w:id="21" w:author="LENOVO" w:date="2021-04-07T13:59:00Z">
              <w:r w:rsidR="00BE098E" w:rsidDel="009A4A94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del w:id="22" w:author="LENOVO" w:date="2021-04-07T13:59:00Z">
              <w:r w:rsidR="00BE098E" w:rsidDel="009A4A94">
                <w:delText>.</w:delText>
              </w:r>
            </w:del>
          </w:p>
          <w:p w14:paraId="5AD8ADFC" w14:textId="438D6F16" w:rsidR="00BE098E" w:rsidRDefault="009A4A94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23" w:author="LENOVO" w:date="2021-04-07T14:00:00Z">
              <w:r>
                <w:t>K</w:t>
              </w:r>
            </w:ins>
            <w:del w:id="24" w:author="LENOVO" w:date="2021-04-07T13:59:00Z">
              <w:r w:rsidR="00BE098E" w:rsidDel="009A4A94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ukuran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del w:id="25" w:author="LENOVO" w:date="2021-04-07T13:59:00Z">
              <w:r w:rsidR="00BE098E" w:rsidDel="009A4A94">
                <w:delText>.</w:delText>
              </w:r>
            </w:del>
          </w:p>
          <w:p w14:paraId="45978645" w14:textId="23EB6906" w:rsidR="00BE098E" w:rsidRDefault="009A4A9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6" w:author="LENOVO" w:date="2021-04-07T14:00:00Z">
              <w:r>
                <w:t>M</w:t>
              </w:r>
            </w:ins>
            <w:del w:id="27" w:author="LENOVO" w:date="2021-04-07T14:00:00Z">
              <w:r w:rsidR="00BE098E" w:rsidDel="009A4A94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ilmu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del w:id="28" w:author="LENOVO" w:date="2021-04-07T13:59:00Z">
              <w:r w:rsidR="00BE098E" w:rsidDel="009A4A94">
                <w:delText>.</w:delText>
              </w:r>
            </w:del>
          </w:p>
          <w:p w14:paraId="6106EA38" w14:textId="1928D057" w:rsidR="00BE098E" w:rsidRDefault="009A4A9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9" w:author="LENOVO" w:date="2021-04-07T14:00:00Z">
              <w:r>
                <w:t>N</w:t>
              </w:r>
            </w:ins>
            <w:del w:id="30" w:author="LENOVO" w:date="2021-04-07T14:00:00Z">
              <w:r w:rsidR="00BE098E" w:rsidDel="009A4A94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6154486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796B4E8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del w:id="31" w:author="LENOVO" w:date="2021-04-07T13:59:00Z">
              <w:r w:rsidDel="009A4A94">
                <w:delText>.</w:delText>
              </w:r>
            </w:del>
          </w:p>
          <w:p w14:paraId="24B024C0" w14:textId="4DCD662F" w:rsidR="00BE098E" w:rsidRDefault="009A4A9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2" w:author="LENOVO" w:date="2021-04-07T14:00:00Z">
              <w:r>
                <w:t>O</w:t>
              </w:r>
            </w:ins>
            <w:del w:id="33" w:author="LENOVO" w:date="2021-04-07T14:00:00Z">
              <w:r w:rsidR="00BE098E" w:rsidDel="009A4A94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147EAAE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del w:id="34" w:author="LENOVO" w:date="2021-04-07T13:59:00Z">
              <w:r w:rsidDel="009A4A94">
                <w:delText>.</w:delText>
              </w:r>
            </w:del>
          </w:p>
          <w:p w14:paraId="5A6F0887" w14:textId="5BD5E4FA" w:rsidR="00BE098E" w:rsidRDefault="009A4A9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5" w:author="LENOVO" w:date="2021-04-07T14:00:00Z">
              <w:r>
                <w:t>P</w:t>
              </w:r>
            </w:ins>
            <w:del w:id="36" w:author="LENOVO" w:date="2021-04-07T14:00:00Z">
              <w:r w:rsidR="00BE098E" w:rsidDel="009A4A94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70A70E1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del w:id="37" w:author="LENOVO" w:date="2021-04-07T13:59:00Z">
              <w:r w:rsidDel="009A4A94">
                <w:delText>.</w:delText>
              </w:r>
            </w:del>
          </w:p>
          <w:p w14:paraId="53D55E07" w14:textId="37BE24BC" w:rsidR="00BE098E" w:rsidRDefault="009A4A9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8" w:author="LENOVO" w:date="2021-04-07T14:00:00Z">
              <w:r>
                <w:t>I</w:t>
              </w:r>
            </w:ins>
            <w:del w:id="39" w:author="LENOVO" w:date="2021-04-07T14:00:00Z">
              <w:r w:rsidR="00BE098E" w:rsidDel="009A4A94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3B85172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del w:id="40" w:author="LENOVO" w:date="2021-04-07T13:58:00Z">
              <w:r w:rsidDel="009A4A94">
                <w:delText>.</w:delText>
              </w:r>
            </w:del>
          </w:p>
          <w:p w14:paraId="7BD6CAA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67AADDC9" w14:textId="77777777" w:rsidTr="00821BA2">
        <w:tc>
          <w:tcPr>
            <w:tcW w:w="9350" w:type="dxa"/>
          </w:tcPr>
          <w:p w14:paraId="192626CA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210B5006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9A4A94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DBF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2020-08-26T21:29:00Z</dcterms:created>
  <dcterms:modified xsi:type="dcterms:W3CDTF">2021-04-07T07:01:00Z</dcterms:modified>
</cp:coreProperties>
</file>