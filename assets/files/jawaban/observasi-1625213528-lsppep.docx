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350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EF0D4E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2500C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E9ACD9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3CE261E" w14:textId="77777777" w:rsidR="00927764" w:rsidRPr="0094076B" w:rsidRDefault="00927764" w:rsidP="00927764">
      <w:pPr>
        <w:rPr>
          <w:rFonts w:ascii="Cambria" w:hAnsi="Cambria"/>
        </w:rPr>
      </w:pPr>
    </w:p>
    <w:p w14:paraId="46994E4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25DAE2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EEDC66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4FB276D" wp14:editId="7224470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7A3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F1B9408" w14:textId="2C6C43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0" w:author="T. Muhammad Rifky" w:date="2021-07-02T14:33:00Z">
        <w:r w:rsidR="008341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</w:ins>
      <w:proofErr w:type="spellEnd"/>
      <w:del w:id="1" w:author="T. Muhammad Rifky" w:date="2021-07-02T14:32:00Z">
        <w:r w:rsidRPr="00C50A1E" w:rsidDel="008341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T. Muhammad Rifky" w:date="2021-07-02T14:50:00Z">
        <w:r w:rsidR="00064D6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00AEC3E" w14:textId="132071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T. Muhammad Rifky" w:date="2021-07-02T14:34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</w:ins>
      <w:proofErr w:type="spellEnd"/>
      <w:del w:id="4" w:author="T. Muhammad Rifky" w:date="2021-07-02T14:34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indera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15F1C0" w14:textId="51A314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5" w:author="T. Muhammad Rifky" w:date="2021-07-02T14:35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6" w:author="T. Muhammad Rifky" w:date="2021-07-02T14:35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T. Muhammad Rifky" w:date="2021-07-02T14:35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8" w:author="T. Muhammad Rifky" w:date="2021-07-02T14:35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T. Muhammad Rifky" w:date="2021-07-02T14:35:00Z">
        <w:r w:rsidDel="0083410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10" w:author="T. Muhammad Rifky" w:date="2021-07-02T14:35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80374" w14:textId="4641D9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1" w:author="T. Muhammad Rifky" w:date="2021-07-02T14:36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2" w:author="T. Muhammad Rifky" w:date="2021-07-02T14:37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3" w:author="T. Muhammad Rifky" w:date="2021-07-02T14:37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proofErr w:type="spellStart"/>
      <w:ins w:id="14" w:author="T. Muhammad Rifky" w:date="2021-07-02T14:37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del w:id="15" w:author="T. Muhammad Rifky" w:date="2021-07-02T14:37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16" w:author="T. Muhammad Rifky" w:date="2021-07-02T14:37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D95587" w14:textId="3752DB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7" w:author="T. Muhammad Rifky" w:date="2021-07-02T14:46:00Z">
        <w:r w:rsidR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B2F475" w14:textId="3BF876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8" w:author="T. Muhammad Rifky" w:date="2021-07-02T14:39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del w:id="19" w:author="T. Muhammad Rifky" w:date="2021-07-02T14:39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20" w:author="T. Muhammad Rifky" w:date="2021-07-02T14:39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9133A" w14:textId="01A349F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1" w:author="T. Muhammad Rifky" w:date="2021-07-02T14:41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del w:id="22" w:author="T. Muhammad Rifky" w:date="2021-07-02T14:41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3" w:author="T. Muhammad Rifky" w:date="2021-07-02T14:41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1439967" w14:textId="57FF73C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T. Muhammad Rifky" w:date="2021-07-02T14:41:00Z">
        <w:r w:rsidRPr="00C50A1E" w:rsidDel="0083410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834102">
        <w:rPr>
          <w:rFonts w:ascii="Times New Roman" w:eastAsia="Times New Roman" w:hAnsi="Times New Roman" w:cs="Times New Roman"/>
          <w:sz w:val="24"/>
          <w:szCs w:val="24"/>
          <w:rPrChange w:id="25" w:author="T. Muhammad Rifky" w:date="2021-07-02T14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834102">
        <w:rPr>
          <w:rFonts w:ascii="Times New Roman" w:eastAsia="Times New Roman" w:hAnsi="Times New Roman" w:cs="Times New Roman"/>
          <w:sz w:val="24"/>
          <w:szCs w:val="24"/>
          <w:rPrChange w:id="26" w:author="T. Muhammad Rifky" w:date="2021-07-02T14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34102">
        <w:rPr>
          <w:rFonts w:ascii="Times New Roman" w:eastAsia="Times New Roman" w:hAnsi="Times New Roman" w:cs="Times New Roman"/>
          <w:sz w:val="24"/>
          <w:szCs w:val="24"/>
          <w:rPrChange w:id="27" w:author="T. Muhammad Rifky" w:date="2021-07-02T14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834102">
        <w:rPr>
          <w:rFonts w:ascii="Times New Roman" w:eastAsia="Times New Roman" w:hAnsi="Times New Roman" w:cs="Times New Roman"/>
          <w:sz w:val="24"/>
          <w:szCs w:val="24"/>
          <w:rPrChange w:id="28" w:author="T. Muhammad Rifky" w:date="2021-07-02T14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34102">
        <w:rPr>
          <w:rFonts w:ascii="Times New Roman" w:eastAsia="Times New Roman" w:hAnsi="Times New Roman" w:cs="Times New Roman"/>
          <w:sz w:val="24"/>
          <w:szCs w:val="24"/>
          <w:rPrChange w:id="29" w:author="T. Muhammad Rifky" w:date="2021-07-02T14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T. Muhammad Rifky" w:date="2021-07-02T14:42:00Z">
        <w:r w:rsidR="0083410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60A550" w14:textId="4B3D2D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31" w:author="T. Muhammad Rifky" w:date="2021-07-02T14:43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2" w:author="T. Muhammad Rifky" w:date="2021-07-02T14:43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 xml:space="preserve">. Apalagi dengan makan,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T. Muhammad Rifky" w:date="2021-07-02T14:44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proofErr w:type="spellStart"/>
      <w:ins w:id="34" w:author="T. Muhammad Rifky" w:date="2021-07-02T14:44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064D6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B2BDF0" w14:textId="218646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35" w:author="T. Muhammad Rifky" w:date="2021-07-02T14:45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36" w:author="T. Muhammad Rifky" w:date="2021-07-02T14:46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37" w:author="T. Muhammad Rifky" w:date="2021-07-02T14:46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38" w:author="T. Muhammad Rifky" w:date="2021-07-02T14:46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32D774C" w14:textId="3637D6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9" w:author="T. Muhammad Rifky" w:date="2021-07-02T14:47:00Z">
        <w:r w:rsidR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40" w:author="T. Muhammad Rifky" w:date="2021-07-02T14:47:00Z">
        <w:r w:rsidRPr="00C50A1E" w:rsidDel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41" w:author="T. Muhammad Rifky" w:date="2021-07-02T14:47:00Z">
        <w:r w:rsidRPr="00C50A1E" w:rsidDel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Bisa Jadi Sebabnya</w:delText>
        </w:r>
      </w:del>
      <w:proofErr w:type="spellStart"/>
      <w:ins w:id="42" w:author="T. Muhammad Rifky" w:date="2021-07-02T14:47:00Z">
        <w:r w:rsidR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ins w:id="43" w:author="T. Muhammad Rifky" w:date="2021-07-02T14:48:00Z">
        <w:r w:rsidR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ins w:id="44" w:author="T. Muhammad Rifky" w:date="2021-07-02T14:47:00Z">
        <w:r w:rsidR="00064D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ebabnya</w:t>
        </w:r>
      </w:ins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45" w:author="T. Muhammad Rifky" w:date="2021-07-02T14:50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46" w:author="T. Muhammad Rifky" w:date="2021-07-02T14:51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T. Muhammad Rifky" w:date="2021-07-02T14:51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 xml:space="preserve"> 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644F0" w14:textId="617E0A61" w:rsidR="00927764" w:rsidRPr="00C50A1E" w:rsidDel="00CE42B6" w:rsidRDefault="00927764" w:rsidP="00927764">
      <w:pPr>
        <w:shd w:val="clear" w:color="auto" w:fill="F5F5F5"/>
        <w:spacing w:after="375"/>
        <w:rPr>
          <w:del w:id="48" w:author="T. Muhammad Rifky" w:date="2021-07-02T14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49" w:author="T. Muhammad Rifky" w:date="2021-07-02T14:51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0" w:author="T. Muhammad Rifky" w:date="2021-07-02T14:51:00Z">
        <w:r w:rsidDel="00064D6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51" w:author="T. Muhammad Rifky" w:date="2021-07-02T14:52:00Z">
        <w:r w:rsidRPr="00C50A1E" w:rsidDel="00064D6A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52" w:author="T. Muhammad Rifky" w:date="2021-07-02T14:52:00Z">
        <w:r w:rsidR="00CE42B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3" w:author="T. Muhammad Rifky" w:date="2021-07-02T14:52:00Z">
        <w:r w:rsidRPr="00C50A1E" w:rsidDel="00CE42B6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5CCF6E5D" w14:textId="216324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4" w:author="T. Muhammad Rifky" w:date="2021-07-02T14:52:00Z">
        <w:r w:rsidRPr="00C50A1E" w:rsidDel="00CE42B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55" w:author="T. Muhammad Rifky" w:date="2021-07-02T14:52:00Z">
        <w:r w:rsidR="00CE42B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6" w:author="T. Muhammad Rifky" w:date="2021-07-02T14:52:00Z">
        <w:r w:rsidDel="00064D6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proofErr w:type="spellStart"/>
      <w:ins w:id="57" w:author="T. Muhammad Rifky" w:date="2021-07-02T14:52:00Z">
        <w:r w:rsidR="00064D6A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T. Muhammad Rifky" w:date="2021-07-02T14:53:00Z">
        <w:r w:rsidRPr="00C50A1E" w:rsidDel="00CE42B6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59" w:author="T. Muhammad Rifky" w:date="2021-07-02T14:53:00Z">
        <w:r w:rsidRPr="00C50A1E" w:rsidDel="00CE42B6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1CC9BD56" w14:textId="5990D3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60" w:author="T. Muhammad Rifky" w:date="2021-07-02T14:54:00Z">
        <w:r w:rsidRPr="00C50A1E" w:rsidDel="00CE42B6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61" w:author="T. Muhammad Rifky" w:date="2021-07-02T14:54:00Z">
        <w:r w:rsidR="00CE42B6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  <w:del w:id="62" w:author="T. Muhammad Rifky" w:date="2021-07-02T14:54:00Z">
        <w:r w:rsidRPr="00C50A1E" w:rsidDel="00CE42B6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7154C7" w14:textId="76CC62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63" w:author="T. Muhammad Rifky" w:date="2021-07-02T15:09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E5A00">
        <w:rPr>
          <w:rFonts w:ascii="Times New Roman" w:eastAsia="Times New Roman" w:hAnsi="Times New Roman" w:cs="Times New Roman"/>
          <w:sz w:val="24"/>
          <w:szCs w:val="24"/>
          <w:rPrChange w:id="64" w:author="T. Muhammad Rifky" w:date="2021-07-02T15:1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FE5A00">
        <w:rPr>
          <w:rFonts w:ascii="Times New Roman" w:eastAsia="Times New Roman" w:hAnsi="Times New Roman" w:cs="Times New Roman"/>
          <w:sz w:val="24"/>
          <w:szCs w:val="24"/>
          <w:rPrChange w:id="65" w:author="T. Muhammad Rifky" w:date="2021-07-02T15:1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FE5A00">
        <w:rPr>
          <w:rFonts w:ascii="Times New Roman" w:eastAsia="Times New Roman" w:hAnsi="Times New Roman" w:cs="Times New Roman"/>
          <w:sz w:val="24"/>
          <w:szCs w:val="24"/>
          <w:rPrChange w:id="66" w:author="T. Muhammad Rifky" w:date="2021-07-02T15:1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67" w:author="T. Muhammad Rifky" w:date="2021-07-02T15:10:00Z">
        <w:r w:rsidRPr="00FE5A00" w:rsidDel="00FE5A00">
          <w:rPr>
            <w:rFonts w:ascii="Times New Roman" w:eastAsia="Times New Roman" w:hAnsi="Times New Roman" w:cs="Times New Roman"/>
            <w:sz w:val="24"/>
            <w:szCs w:val="24"/>
            <w:rPrChange w:id="68" w:author="T. Muhammad Rifky" w:date="2021-07-02T15:1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FE5A00">
        <w:rPr>
          <w:rFonts w:ascii="Times New Roman" w:eastAsia="Times New Roman" w:hAnsi="Times New Roman" w:cs="Times New Roman"/>
          <w:sz w:val="24"/>
          <w:szCs w:val="24"/>
          <w:rPrChange w:id="69" w:author="T. Muhammad Rifky" w:date="2021-07-02T15:1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50CE03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70" w:author="T. Muhammad Rifky" w:date="2021-07-02T15:11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A5CA7A0" w14:textId="0A50BB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71" w:author="T. Muhammad Rifky" w:date="2021-07-02T15:11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ins w:id="72" w:author="T. Muhammad Rifky" w:date="2021-07-02T15:12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 xml:space="preserve"> di badan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73" w:author="T. Muhammad Rifky" w:date="2021-07-02T15:12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4" w:author="T. Muhammad Rifky" w:date="2021-07-02T15:12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F975A2D" w14:textId="441236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del w:id="75" w:author="T. Muhammad Rifky" w:date="2021-07-02T15:12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ins w:id="76" w:author="T. Muhammad Rifky" w:date="2021-07-02T15:12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7" w:author="T. Muhammad Rifky" w:date="2021-07-02T15:13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8" w:author="T. Muhammad Rifky" w:date="2021-07-02T15:13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6B3AE8" w14:textId="3D03E4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del w:id="79" w:author="T. Muhammad Rifky" w:date="2021-07-02T15:08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80" w:author="T. Muhammad Rifky" w:date="2021-07-02T15:08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81" w:author="T. Muhammad Rifky" w:date="2021-07-02T15:08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ins w:id="82" w:author="T. Muhammad Rifky" w:date="2021-07-02T15:08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83" w:author="T. Muhammad Rifky" w:date="2021-07-02T15:08:00Z">
        <w:r w:rsidRPr="00C50A1E" w:rsidDel="00FE5A0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84" w:author="T. Muhammad Rifky" w:date="2021-07-02T15:08:00Z">
        <w:r w:rsidR="00FE5A00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BF7F7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58ADADE" w14:textId="77777777" w:rsidR="00927764" w:rsidRPr="00C50A1E" w:rsidRDefault="00927764" w:rsidP="00927764"/>
    <w:p w14:paraId="2AFB452D" w14:textId="77777777" w:rsidR="00927764" w:rsidRPr="005A045A" w:rsidRDefault="00927764" w:rsidP="00927764">
      <w:pPr>
        <w:rPr>
          <w:i/>
        </w:rPr>
      </w:pPr>
    </w:p>
    <w:p w14:paraId="0499909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24D928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3824" w14:textId="77777777" w:rsidR="00385FE8" w:rsidRDefault="00385FE8">
      <w:r>
        <w:separator/>
      </w:r>
    </w:p>
  </w:endnote>
  <w:endnote w:type="continuationSeparator" w:id="0">
    <w:p w14:paraId="6F0B1619" w14:textId="77777777" w:rsidR="00385FE8" w:rsidRDefault="0038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3A0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D2ABEB8" w14:textId="77777777" w:rsidR="00941E77" w:rsidRDefault="00385FE8">
    <w:pPr>
      <w:pStyle w:val="Footer"/>
    </w:pPr>
  </w:p>
  <w:p w14:paraId="2BE362F3" w14:textId="77777777" w:rsidR="00941E77" w:rsidRDefault="00385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7BBE" w14:textId="77777777" w:rsidR="00385FE8" w:rsidRDefault="00385FE8">
      <w:r>
        <w:separator/>
      </w:r>
    </w:p>
  </w:footnote>
  <w:footnote w:type="continuationSeparator" w:id="0">
    <w:p w14:paraId="5290AD3B" w14:textId="77777777" w:rsidR="00385FE8" w:rsidRDefault="00385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. Muhammad Rifky">
    <w15:presenceInfo w15:providerId="Windows Live" w15:userId="d1d571d65d400d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64D6A"/>
    <w:rsid w:val="0012251A"/>
    <w:rsid w:val="00385FE8"/>
    <w:rsid w:val="0042167F"/>
    <w:rsid w:val="00834102"/>
    <w:rsid w:val="00924DF5"/>
    <w:rsid w:val="00927764"/>
    <w:rsid w:val="00CE42B6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AD1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T. Muhammad Rifky</cp:lastModifiedBy>
  <cp:revision>3</cp:revision>
  <dcterms:created xsi:type="dcterms:W3CDTF">2020-07-24T23:46:00Z</dcterms:created>
  <dcterms:modified xsi:type="dcterms:W3CDTF">2021-07-02T08:13:00Z</dcterms:modified>
</cp:coreProperties>
</file>