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rsidTr="00821BA2">
        <w:tc>
          <w:tcPr>
            <w:tcW w:w="9350" w:type="dxa"/>
          </w:tcPr>
          <w:p w:rsidR="00125355" w:rsidRDefault="00125355" w:rsidP="00821BA2">
            <w:pPr>
              <w:pStyle w:val="Heading3"/>
              <w:rPr>
                <w:rFonts w:ascii="Times New Roman" w:hAnsi="Times New Roman"/>
                <w:sz w:val="48"/>
              </w:rPr>
            </w:pPr>
            <w:r>
              <w:lastRenderedPageBreak/>
              <w:t xml:space="preserve">Pembelajaran </w:t>
            </w:r>
            <w:del w:id="0" w:author="Dwi S" w:date="2020-09-30T10:07:00Z">
              <w:r w:rsidDel="00195124">
                <w:delText>di Era</w:delText>
              </w:r>
            </w:del>
            <w:ins w:id="1" w:author="Dwi S" w:date="2020-09-30T10:07:00Z">
              <w:r w:rsidR="00195124">
                <w:t xml:space="preserve"> E</w:t>
              </w:r>
            </w:ins>
            <w:ins w:id="2" w:author="Dwi S" w:date="2020-09-30T10:08:00Z">
              <w:r w:rsidR="00195124">
                <w:t>ra</w:t>
              </w:r>
            </w:ins>
            <w:r>
              <w:t xml:space="preserve"> "Revolusi Industri 4.0" bagi</w:t>
            </w:r>
            <w:ins w:id="3" w:author="Dwi S" w:date="2020-09-30T10:08:00Z">
              <w:r w:rsidR="00195124">
                <w:t xml:space="preserve"> B</w:t>
              </w:r>
            </w:ins>
            <w:ins w:id="4" w:author="Dwi S" w:date="2020-09-30T10:09:00Z">
              <w:r w:rsidR="001D19C4">
                <w:t>agi</w:t>
              </w:r>
            </w:ins>
            <w:r>
              <w:t xml:space="preserve"> Anak Usia Dini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del w:id="5" w:author="Dwi S" w:date="2020-09-30T10:12:00Z">
              <w:r w:rsidRPr="00EC6F38" w:rsidDel="001D19C4">
                <w:rPr>
                  <w:rFonts w:ascii="Times New Roman" w:eastAsia="Times New Roman" w:hAnsi="Times New Roman" w:cs="Times New Roman"/>
                  <w:szCs w:val="24"/>
                </w:rPr>
                <w:delText>extream</w:delText>
              </w:r>
            </w:del>
            <w:ins w:id="6" w:author="Dwi S" w:date="2020-09-30T10:12:00Z">
              <w:r w:rsidR="001D19C4">
                <w:rPr>
                  <w:rFonts w:ascii="Times New Roman" w:eastAsia="Times New Roman" w:hAnsi="Times New Roman" w:cs="Times New Roman"/>
                  <w:szCs w:val="24"/>
                </w:rPr>
                <w:t xml:space="preserve"> ekstrem</w:t>
              </w:r>
            </w:ins>
            <w:r w:rsidRPr="00EC6F38">
              <w:rPr>
                <w:rFonts w:ascii="Times New Roman" w:eastAsia="Times New Roman" w:hAnsi="Times New Roman" w:cs="Times New Roman"/>
                <w:szCs w:val="24"/>
              </w:rPr>
              <w:t xml:space="preserve">. Industri yang </w:t>
            </w:r>
            <w:del w:id="7" w:author="Dwi S" w:date="2020-09-30T10:12:00Z">
              <w:r w:rsidRPr="00EC6F38" w:rsidDel="001D19C4">
                <w:rPr>
                  <w:rFonts w:ascii="Times New Roman" w:eastAsia="Times New Roman" w:hAnsi="Times New Roman" w:cs="Times New Roman"/>
                  <w:szCs w:val="24"/>
                </w:rPr>
                <w:delText xml:space="preserve">tiap </w:delText>
              </w:r>
            </w:del>
            <w:ins w:id="8" w:author="Dwi S" w:date="2020-09-30T10:12:00Z">
              <w:r w:rsidR="001D19C4">
                <w:rPr>
                  <w:rFonts w:ascii="Times New Roman" w:eastAsia="Times New Roman" w:hAnsi="Times New Roman" w:cs="Times New Roman"/>
                  <w:szCs w:val="24"/>
                </w:rPr>
                <w:t>setiap</w:t>
              </w:r>
              <w:r w:rsidR="001D19C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menit bahkan detik </w:t>
            </w:r>
            <w:del w:id="9" w:author="Dwi S" w:date="2020-09-30T10:13:00Z">
              <w:r w:rsidRPr="00EC6F38" w:rsidDel="001D19C4">
                <w:rPr>
                  <w:rFonts w:ascii="Times New Roman" w:eastAsia="Times New Roman" w:hAnsi="Times New Roman" w:cs="Times New Roman"/>
                  <w:szCs w:val="24"/>
                </w:rPr>
                <w:delText>dia akan</w:delText>
              </w:r>
            </w:del>
            <w:r w:rsidRPr="00EC6F38">
              <w:rPr>
                <w:rFonts w:ascii="Times New Roman" w:eastAsia="Times New Roman" w:hAnsi="Times New Roman" w:cs="Times New Roman"/>
                <w:szCs w:val="24"/>
              </w:rPr>
              <w:t xml:space="preserve"> berubah semakin maju, yang sering kita sebut dengan revolusi </w:t>
            </w:r>
            <w:del w:id="10" w:author="Dwi S" w:date="2020-09-30T10:13:00Z">
              <w:r w:rsidRPr="00EC6F38" w:rsidDel="001D19C4">
                <w:rPr>
                  <w:rFonts w:ascii="Times New Roman" w:eastAsia="Times New Roman" w:hAnsi="Times New Roman" w:cs="Times New Roman"/>
                  <w:szCs w:val="24"/>
                </w:rPr>
                <w:delText xml:space="preserve">industry </w:delText>
              </w:r>
            </w:del>
            <w:ins w:id="11" w:author="Dwi S" w:date="2020-09-30T10:13:00Z">
              <w:r w:rsidR="001D19C4">
                <w:rPr>
                  <w:rFonts w:ascii="Times New Roman" w:eastAsia="Times New Roman" w:hAnsi="Times New Roman" w:cs="Times New Roman"/>
                  <w:szCs w:val="24"/>
                </w:rPr>
                <w:t xml:space="preserve"> industri</w:t>
              </w:r>
              <w:r w:rsidR="001D19C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w:t>
            </w:r>
            <w:del w:id="12" w:author="Dwi S" w:date="2020-09-30T10:14:00Z">
              <w:r w:rsidRPr="00EC6F38" w:rsidDel="001D19C4">
                <w:rPr>
                  <w:rFonts w:ascii="Times New Roman" w:eastAsia="Times New Roman" w:hAnsi="Times New Roman" w:cs="Times New Roman"/>
                  <w:szCs w:val="24"/>
                </w:rPr>
                <w:delText>hari ini</w:delText>
              </w:r>
            </w:del>
            <w:ins w:id="13" w:author="Dwi S" w:date="2020-09-30T10:14:00Z">
              <w:r w:rsidR="001D19C4">
                <w:rPr>
                  <w:rFonts w:ascii="Times New Roman" w:eastAsia="Times New Roman" w:hAnsi="Times New Roman" w:cs="Times New Roman"/>
                  <w:szCs w:val="24"/>
                </w:rPr>
                <w:t xml:space="preserve"> saat ini</w:t>
              </w:r>
            </w:ins>
            <w:r w:rsidRPr="00EC6F38">
              <w:rPr>
                <w:rFonts w:ascii="Times New Roman" w:eastAsia="Times New Roman" w:hAnsi="Times New Roman" w:cs="Times New Roman"/>
                <w:szCs w:val="24"/>
              </w:rPr>
              <w:t xml:space="preserve"> kita </w:t>
            </w:r>
            <w:del w:id="14" w:author="Dwi S" w:date="2020-09-30T10:14:00Z">
              <w:r w:rsidRPr="00EC6F38" w:rsidDel="001D19C4">
                <w:rPr>
                  <w:rFonts w:ascii="Times New Roman" w:eastAsia="Times New Roman" w:hAnsi="Times New Roman" w:cs="Times New Roman"/>
                  <w:szCs w:val="24"/>
                </w:rPr>
                <w:delText xml:space="preserve">di </w:delText>
              </w:r>
            </w:del>
            <w:r w:rsidRPr="00EC6F38">
              <w:rPr>
                <w:rFonts w:ascii="Times New Roman" w:eastAsia="Times New Roman" w:hAnsi="Times New Roman" w:cs="Times New Roman"/>
                <w:szCs w:val="24"/>
              </w:rPr>
              <w:t xml:space="preserve">siapkan untuk memasuki dunia kerja namun bukan </w:t>
            </w:r>
            <w:del w:id="15" w:author="Dwi S" w:date="2020-09-30T10:15:00Z">
              <w:r w:rsidRPr="00EC6F38" w:rsidDel="001D19C4">
                <w:rPr>
                  <w:rFonts w:ascii="Times New Roman" w:eastAsia="Times New Roman" w:hAnsi="Times New Roman" w:cs="Times New Roman"/>
                  <w:szCs w:val="24"/>
                </w:rPr>
                <w:delText>lagi perkerja</w:delText>
              </w:r>
            </w:del>
            <w:ins w:id="16" w:author="Dwi S" w:date="2020-09-30T10:15:00Z">
              <w:r w:rsidR="001D19C4">
                <w:rPr>
                  <w:rFonts w:ascii="Times New Roman" w:eastAsia="Times New Roman" w:hAnsi="Times New Roman" w:cs="Times New Roman"/>
                  <w:szCs w:val="24"/>
                </w:rPr>
                <w:t xml:space="preserve"> sebagai pekerja</w:t>
              </w:r>
            </w:ins>
            <w:r w:rsidRPr="00EC6F38">
              <w:rPr>
                <w:rFonts w:ascii="Times New Roman" w:eastAsia="Times New Roman" w:hAnsi="Times New Roman" w:cs="Times New Roman"/>
                <w:szCs w:val="24"/>
              </w:rPr>
              <w:t xml:space="preserve">, tetapi kita </w:t>
            </w:r>
            <w:del w:id="17" w:author="Dwi S" w:date="2020-09-30T10:15:00Z">
              <w:r w:rsidRPr="00EC6F38" w:rsidDel="001D19C4">
                <w:rPr>
                  <w:rFonts w:ascii="Times New Roman" w:eastAsia="Times New Roman" w:hAnsi="Times New Roman" w:cs="Times New Roman"/>
                  <w:szCs w:val="24"/>
                </w:rPr>
                <w:delText>di siapkan</w:delText>
              </w:r>
            </w:del>
            <w:ins w:id="18" w:author="Dwi S" w:date="2020-09-30T10:15:00Z">
              <w:r w:rsidR="001D19C4">
                <w:rPr>
                  <w:rFonts w:ascii="Times New Roman" w:eastAsia="Times New Roman" w:hAnsi="Times New Roman" w:cs="Times New Roman"/>
                  <w:szCs w:val="24"/>
                </w:rPr>
                <w:t xml:space="preserve"> disiapkan</w:t>
              </w:r>
            </w:ins>
            <w:r w:rsidRPr="00EC6F38">
              <w:rPr>
                <w:rFonts w:ascii="Times New Roman" w:eastAsia="Times New Roman" w:hAnsi="Times New Roman" w:cs="Times New Roman"/>
                <w:szCs w:val="24"/>
              </w:rPr>
              <w:t xml:space="preserve">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w:t>
            </w:r>
            <w:del w:id="19" w:author="Dwi S" w:date="2020-09-30T10:16:00Z">
              <w:r w:rsidRPr="00EC6F38" w:rsidDel="001D19C4">
                <w:rPr>
                  <w:rFonts w:ascii="Times New Roman" w:eastAsia="Times New Roman" w:hAnsi="Times New Roman" w:cs="Times New Roman"/>
                  <w:szCs w:val="24"/>
                </w:rPr>
                <w:delText>di butuhkan</w:delText>
              </w:r>
            </w:del>
            <w:ins w:id="20" w:author="Dwi S" w:date="2020-09-30T10:16:00Z">
              <w:r w:rsidR="001D19C4">
                <w:rPr>
                  <w:rFonts w:ascii="Times New Roman" w:eastAsia="Times New Roman" w:hAnsi="Times New Roman" w:cs="Times New Roman"/>
                  <w:szCs w:val="24"/>
                </w:rPr>
                <w:t xml:space="preserve"> dibutuhkan</w:t>
              </w:r>
            </w:ins>
            <w:r w:rsidRPr="00EC6F38">
              <w:rPr>
                <w:rFonts w:ascii="Times New Roman" w:eastAsia="Times New Roman" w:hAnsi="Times New Roman" w:cs="Times New Roman"/>
                <w:szCs w:val="24"/>
              </w:rPr>
              <w:t xml:space="preserve"> </w:t>
            </w:r>
            <w:del w:id="21" w:author="Dwi S" w:date="2020-09-30T10:16:00Z">
              <w:r w:rsidRPr="00EC6F38" w:rsidDel="001D19C4">
                <w:rPr>
                  <w:rFonts w:ascii="Times New Roman" w:eastAsia="Times New Roman" w:hAnsi="Times New Roman" w:cs="Times New Roman"/>
                  <w:szCs w:val="24"/>
                </w:rPr>
                <w:delText>di era</w:delText>
              </w:r>
            </w:del>
            <w:ins w:id="22" w:author="Dwi S" w:date="2020-09-30T10:16:00Z">
              <w:r w:rsidR="001D19C4">
                <w:rPr>
                  <w:rFonts w:ascii="Times New Roman" w:eastAsia="Times New Roman" w:hAnsi="Times New Roman" w:cs="Times New Roman"/>
                  <w:szCs w:val="24"/>
                </w:rPr>
                <w:t xml:space="preserve"> saat era</w:t>
              </w:r>
            </w:ins>
            <w:r w:rsidRPr="00EC6F38">
              <w:rPr>
                <w:rFonts w:ascii="Times New Roman" w:eastAsia="Times New Roman" w:hAnsi="Times New Roman" w:cs="Times New Roman"/>
                <w:szCs w:val="24"/>
              </w:rPr>
              <w:t xml:space="preserve"> milenial ini yaitu kolaboratif, komunikatif, </w:t>
            </w:r>
            <w:del w:id="23" w:author="Dwi S" w:date="2020-09-30T10:16:00Z">
              <w:r w:rsidRPr="00EC6F38" w:rsidDel="001D19C4">
                <w:rPr>
                  <w:rFonts w:ascii="Times New Roman" w:eastAsia="Times New Roman" w:hAnsi="Times New Roman" w:cs="Times New Roman"/>
                  <w:szCs w:val="24"/>
                </w:rPr>
                <w:delText xml:space="preserve">berfikir </w:delText>
              </w:r>
            </w:del>
            <w:ins w:id="24" w:author="Dwi S" w:date="2020-09-30T10:16:00Z">
              <w:r w:rsidR="001D19C4">
                <w:rPr>
                  <w:rFonts w:ascii="Times New Roman" w:eastAsia="Times New Roman" w:hAnsi="Times New Roman" w:cs="Times New Roman"/>
                  <w:szCs w:val="24"/>
                </w:rPr>
                <w:t xml:space="preserve"> berpikir</w:t>
              </w:r>
              <w:r w:rsidR="001D19C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kritis, kreatif. Mengapa demikian </w:t>
            </w:r>
            <w:ins w:id="25" w:author="Dwi S" w:date="2020-09-30T10:17:00Z">
              <w:r w:rsidR="001D19C4">
                <w:rPr>
                  <w:rFonts w:ascii="Times New Roman" w:eastAsia="Times New Roman" w:hAnsi="Times New Roman" w:cs="Times New Roman"/>
                  <w:szCs w:val="24"/>
                </w:rPr>
                <w:t xml:space="preserve">? Karena </w:t>
              </w:r>
            </w:ins>
            <w:r w:rsidRPr="00EC6F38">
              <w:rPr>
                <w:rFonts w:ascii="Times New Roman" w:eastAsia="Times New Roman" w:hAnsi="Times New Roman" w:cs="Times New Roman"/>
                <w:szCs w:val="24"/>
              </w:rPr>
              <w:t xml:space="preserve">pendidikan 4.0 </w:t>
            </w:r>
            <w:del w:id="26" w:author="Dwi S" w:date="2020-09-30T10:17:00Z">
              <w:r w:rsidRPr="00EC6F38" w:rsidDel="001D19C4">
                <w:rPr>
                  <w:rFonts w:ascii="Times New Roman" w:eastAsia="Times New Roman" w:hAnsi="Times New Roman" w:cs="Times New Roman"/>
                  <w:szCs w:val="24"/>
                </w:rPr>
                <w:delText xml:space="preserve">ini </w:delText>
              </w:r>
            </w:del>
            <w:r w:rsidRPr="00EC6F38">
              <w:rPr>
                <w:rFonts w:ascii="Times New Roman" w:eastAsia="Times New Roman" w:hAnsi="Times New Roman" w:cs="Times New Roman"/>
                <w:szCs w:val="24"/>
              </w:rPr>
              <w:t xml:space="preserve">hari ini sedang gencar-gencarnya </w:t>
            </w:r>
            <w:del w:id="27" w:author="Dwi S" w:date="2020-09-30T10:17:00Z">
              <w:r w:rsidRPr="00EC6F38" w:rsidDel="001D19C4">
                <w:rPr>
                  <w:rFonts w:ascii="Times New Roman" w:eastAsia="Times New Roman" w:hAnsi="Times New Roman" w:cs="Times New Roman"/>
                  <w:szCs w:val="24"/>
                </w:rPr>
                <w:delText>di publis</w:delText>
              </w:r>
            </w:del>
            <w:ins w:id="28" w:author="Dwi S" w:date="2020-09-30T10:17:00Z">
              <w:r w:rsidR="001D19C4">
                <w:rPr>
                  <w:rFonts w:ascii="Times New Roman" w:eastAsia="Times New Roman" w:hAnsi="Times New Roman" w:cs="Times New Roman"/>
                  <w:szCs w:val="24"/>
                </w:rPr>
                <w:t xml:space="preserve"> dipublikasikan</w:t>
              </w:r>
            </w:ins>
            <w:r w:rsidRPr="00EC6F38">
              <w:rPr>
                <w:rFonts w:ascii="Times New Roman" w:eastAsia="Times New Roman" w:hAnsi="Times New Roman" w:cs="Times New Roman"/>
                <w:szCs w:val="24"/>
              </w:rPr>
              <w:t xml:space="preserve">, karena </w:t>
            </w:r>
            <w:del w:id="29" w:author="Dwi S" w:date="2020-09-30T10:17:00Z">
              <w:r w:rsidRPr="00EC6F38" w:rsidDel="001D19C4">
                <w:rPr>
                  <w:rFonts w:ascii="Times New Roman" w:eastAsia="Times New Roman" w:hAnsi="Times New Roman" w:cs="Times New Roman"/>
                  <w:szCs w:val="24"/>
                </w:rPr>
                <w:delText>di era</w:delText>
              </w:r>
            </w:del>
            <w:ins w:id="30" w:author="Dwi S" w:date="2020-09-30T10:17:00Z">
              <w:r w:rsidR="001D19C4">
                <w:rPr>
                  <w:rFonts w:ascii="Times New Roman" w:eastAsia="Times New Roman" w:hAnsi="Times New Roman" w:cs="Times New Roman"/>
                  <w:szCs w:val="24"/>
                </w:rPr>
                <w:t xml:space="preserve"> era</w:t>
              </w:r>
            </w:ins>
            <w:r w:rsidRPr="00EC6F38">
              <w:rPr>
                <w:rFonts w:ascii="Times New Roman" w:eastAsia="Times New Roman" w:hAnsi="Times New Roman" w:cs="Times New Roman"/>
                <w:szCs w:val="24"/>
              </w:rPr>
              <w:t xml:space="preserve"> ini kita harus mempersiapkan </w:t>
            </w:r>
            <w:del w:id="31" w:author="Dwi S" w:date="2020-09-30T10:18:00Z">
              <w:r w:rsidRPr="00EC6F38" w:rsidDel="001D19C4">
                <w:rPr>
                  <w:rFonts w:ascii="Times New Roman" w:eastAsia="Times New Roman" w:hAnsi="Times New Roman" w:cs="Times New Roman"/>
                  <w:szCs w:val="24"/>
                </w:rPr>
                <w:delText>diri atau</w:delText>
              </w:r>
            </w:del>
            <w:r w:rsidRPr="00EC6F38">
              <w:rPr>
                <w:rFonts w:ascii="Times New Roman" w:eastAsia="Times New Roman" w:hAnsi="Times New Roman" w:cs="Times New Roman"/>
                <w:szCs w:val="24"/>
              </w:rPr>
              <w:t xml:space="preserve"> generasi muda untuk memasuki dunia revolusi industri 4.0.</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25355" w:rsidRPr="00A37844" w:rsidRDefault="00A37844"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Change w:id="32" w:author="Dwi S" w:date="2020-09-30T10:22:00Z">
                  <w:rPr/>
                </w:rPrChange>
              </w:rPr>
              <w:pPrChange w:id="33" w:author="Dwi S" w:date="2020-09-30T10:22:00Z">
                <w:pPr>
                  <w:numPr>
                    <w:numId w:val="1"/>
                  </w:numPr>
                  <w:tabs>
                    <w:tab w:val="num" w:pos="720"/>
                  </w:tabs>
                  <w:spacing w:before="100" w:beforeAutospacing="1" w:after="100" w:afterAutospacing="1" w:line="240" w:lineRule="auto"/>
                  <w:ind w:left="720" w:hanging="360"/>
                  <w:contextualSpacing w:val="0"/>
                </w:pPr>
              </w:pPrChange>
            </w:pPr>
            <w:ins w:id="34" w:author="Dwi S" w:date="2020-09-30T10:22:00Z">
              <w:r w:rsidRPr="00A37844">
                <w:rPr>
                  <w:rFonts w:ascii="Times New Roman" w:eastAsia="Times New Roman" w:hAnsi="Times New Roman" w:cs="Times New Roman"/>
                  <w:szCs w:val="24"/>
                  <w:rPrChange w:id="35" w:author="Dwi S" w:date="2020-09-30T10:22:00Z">
                    <w:rPr/>
                  </w:rPrChange>
                </w:rPr>
                <w:t xml:space="preserve"> </w:t>
              </w:r>
            </w:ins>
            <w:r w:rsidR="00125355" w:rsidRPr="00A37844">
              <w:rPr>
                <w:rFonts w:ascii="Times New Roman" w:eastAsia="Times New Roman" w:hAnsi="Times New Roman" w:cs="Times New Roman"/>
                <w:szCs w:val="24"/>
                <w:rPrChange w:id="36" w:author="Dwi S" w:date="2020-09-30T10:22:00Z">
                  <w:rPr/>
                </w:rPrChange>
              </w:rPr>
              <w:t>Tahapan belajar sesuai dengan kemampuan dan minat</w:t>
            </w:r>
            <w:del w:id="37" w:author="Dwi S" w:date="2020-09-30T10:18:00Z">
              <w:r w:rsidR="00125355" w:rsidRPr="00A37844" w:rsidDel="001D19C4">
                <w:rPr>
                  <w:rFonts w:ascii="Times New Roman" w:eastAsia="Times New Roman" w:hAnsi="Times New Roman" w:cs="Times New Roman"/>
                  <w:szCs w:val="24"/>
                  <w:rPrChange w:id="38" w:author="Dwi S" w:date="2020-09-30T10:22:00Z">
                    <w:rPr/>
                  </w:rPrChange>
                </w:rPr>
                <w:delText>/</w:delText>
              </w:r>
            </w:del>
            <w:ins w:id="39" w:author="Dwi S" w:date="2020-09-30T10:18:00Z">
              <w:r w:rsidR="001D19C4" w:rsidRPr="00A37844">
                <w:rPr>
                  <w:rFonts w:ascii="Times New Roman" w:eastAsia="Times New Roman" w:hAnsi="Times New Roman" w:cs="Times New Roman"/>
                  <w:szCs w:val="24"/>
                  <w:rPrChange w:id="40" w:author="Dwi S" w:date="2020-09-30T10:22:00Z">
                    <w:rPr/>
                  </w:rPrChange>
                </w:rPr>
                <w:t xml:space="preserve"> atau </w:t>
              </w:r>
            </w:ins>
            <w:r w:rsidR="00125355" w:rsidRPr="00A37844">
              <w:rPr>
                <w:rFonts w:ascii="Times New Roman" w:eastAsia="Times New Roman" w:hAnsi="Times New Roman" w:cs="Times New Roman"/>
                <w:szCs w:val="24"/>
                <w:rPrChange w:id="41" w:author="Dwi S" w:date="2020-09-30T10:22:00Z">
                  <w:rPr/>
                </w:rPrChange>
              </w:rPr>
              <w:t>kebutuhan siswa.</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42" w:author="Dwi S" w:date="2020-09-30T10:2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 xml:space="preserve">Pada </w:t>
            </w:r>
            <w:del w:id="43" w:author="Dwi S" w:date="2020-09-30T10:18:00Z">
              <w:r w:rsidRPr="00EC6F38" w:rsidDel="001D19C4">
                <w:rPr>
                  <w:rFonts w:ascii="Times New Roman" w:eastAsia="Times New Roman" w:hAnsi="Times New Roman" w:cs="Times New Roman"/>
                  <w:szCs w:val="24"/>
                </w:rPr>
                <w:delText xml:space="preserve">tahab </w:delText>
              </w:r>
            </w:del>
            <w:ins w:id="44" w:author="Dwi S" w:date="2020-09-30T10:18:00Z">
              <w:r w:rsidR="001D19C4">
                <w:rPr>
                  <w:rFonts w:ascii="Times New Roman" w:eastAsia="Times New Roman" w:hAnsi="Times New Roman" w:cs="Times New Roman"/>
                  <w:szCs w:val="24"/>
                </w:rPr>
                <w:t xml:space="preserve"> </w:t>
              </w:r>
            </w:ins>
            <w:ins w:id="45" w:author="Dwi S" w:date="2020-09-30T10:19:00Z">
              <w:r w:rsidR="00A37844">
                <w:rPr>
                  <w:rFonts w:ascii="Times New Roman" w:eastAsia="Times New Roman" w:hAnsi="Times New Roman" w:cs="Times New Roman"/>
                  <w:szCs w:val="24"/>
                </w:rPr>
                <w:t>tahap</w:t>
              </w:r>
            </w:ins>
            <w:ins w:id="46" w:author="Dwi S" w:date="2020-09-30T10:18:00Z">
              <w:r w:rsidR="001D19C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ini guru di tutut untuk merancang pembelajaran sesuai dengan minat dan bakat/kebutuhan siswa.</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47" w:author="Dwi S" w:date="2020-09-30T10:2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Menggunakan penilaian formatif.</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48" w:author="Dwi S" w:date="2020-09-30T10:23:00Z">
                <w:pPr>
                  <w:numPr>
                    <w:numId w:val="1"/>
                  </w:numPr>
                  <w:tabs>
                    <w:tab w:val="num" w:pos="720"/>
                  </w:tabs>
                  <w:spacing w:before="100" w:beforeAutospacing="1" w:after="100" w:afterAutospacing="1" w:line="240" w:lineRule="auto"/>
                  <w:ind w:left="720" w:hanging="360"/>
                  <w:contextualSpacing w:val="0"/>
                </w:pPr>
              </w:pPrChange>
            </w:pPr>
            <w:del w:id="49" w:author="Dwi S" w:date="2020-09-30T10:20:00Z">
              <w:r w:rsidRPr="00EC6F38" w:rsidDel="00A37844">
                <w:rPr>
                  <w:rFonts w:ascii="Times New Roman" w:eastAsia="Times New Roman" w:hAnsi="Times New Roman" w:cs="Times New Roman"/>
                  <w:szCs w:val="24"/>
                </w:rPr>
                <w:delText xml:space="preserve">Yaitu </w:delText>
              </w:r>
            </w:del>
            <w:ins w:id="50" w:author="Dwi S" w:date="2020-09-30T10:20:00Z">
              <w:r w:rsidR="00A37844">
                <w:rPr>
                  <w:rFonts w:ascii="Times New Roman" w:eastAsia="Times New Roman" w:hAnsi="Times New Roman" w:cs="Times New Roman"/>
                  <w:szCs w:val="24"/>
                </w:rPr>
                <w:t xml:space="preserve"> </w:t>
              </w:r>
            </w:ins>
            <w:del w:id="51" w:author="Dwi S" w:date="2020-09-30T10:20:00Z">
              <w:r w:rsidRPr="00EC6F38" w:rsidDel="00A37844">
                <w:rPr>
                  <w:rFonts w:ascii="Times New Roman" w:eastAsia="Times New Roman" w:hAnsi="Times New Roman" w:cs="Times New Roman"/>
                  <w:szCs w:val="24"/>
                </w:rPr>
                <w:delText>guru</w:delText>
              </w:r>
            </w:del>
            <w:ins w:id="52" w:author="Dwi S" w:date="2020-09-30T10:20:00Z">
              <w:r w:rsidR="00A37844">
                <w:rPr>
                  <w:rFonts w:ascii="Times New Roman" w:eastAsia="Times New Roman" w:hAnsi="Times New Roman" w:cs="Times New Roman"/>
                  <w:szCs w:val="24"/>
                </w:rPr>
                <w:t xml:space="preserve"> Guru</w:t>
              </w:r>
            </w:ins>
            <w:r w:rsidRPr="00EC6F38">
              <w:rPr>
                <w:rFonts w:ascii="Times New Roman" w:eastAsia="Times New Roman" w:hAnsi="Times New Roman" w:cs="Times New Roman"/>
                <w:szCs w:val="24"/>
              </w:rPr>
              <w:t xml:space="preserve"> </w:t>
            </w:r>
            <w:del w:id="53" w:author="Dwi S" w:date="2020-09-30T10:20:00Z">
              <w:r w:rsidRPr="00EC6F38" w:rsidDel="00A37844">
                <w:rPr>
                  <w:rFonts w:ascii="Times New Roman" w:eastAsia="Times New Roman" w:hAnsi="Times New Roman" w:cs="Times New Roman"/>
                  <w:szCs w:val="24"/>
                </w:rPr>
                <w:delText>di sini</w:delText>
              </w:r>
            </w:del>
            <w:r w:rsidRPr="00EC6F38">
              <w:rPr>
                <w:rFonts w:ascii="Times New Roman" w:eastAsia="Times New Roman" w:hAnsi="Times New Roman" w:cs="Times New Roman"/>
                <w:szCs w:val="24"/>
              </w:rPr>
              <w:t xml:space="preserve"> di tuntut untuk membantu siwa dalam mencari kemampuan dan bakat siswa.</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54" w:author="Dwi S" w:date="2020-09-30T10:2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Menempatkan guru sebagai mentor.</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55" w:author="Dwi S" w:date="2020-09-30T10:23:00Z">
                <w:pPr>
                  <w:numPr>
                    <w:numId w:val="1"/>
                  </w:numPr>
                  <w:tabs>
                    <w:tab w:val="num" w:pos="720"/>
                  </w:tabs>
                  <w:spacing w:before="100" w:beforeAutospacing="1" w:after="100" w:afterAutospacing="1" w:line="240" w:lineRule="auto"/>
                  <w:ind w:left="720" w:hanging="360"/>
                  <w:contextualSpacing w:val="0"/>
                </w:pPr>
              </w:pPrChange>
            </w:pPr>
            <w:del w:id="56" w:author="Dwi S" w:date="2020-09-30T10:20:00Z">
              <w:r w:rsidRPr="00EC6F38" w:rsidDel="00A37844">
                <w:rPr>
                  <w:rFonts w:ascii="Times New Roman" w:eastAsia="Times New Roman" w:hAnsi="Times New Roman" w:cs="Times New Roman"/>
                  <w:szCs w:val="24"/>
                </w:rPr>
                <w:delText xml:space="preserve">Guri </w:delText>
              </w:r>
            </w:del>
            <w:ins w:id="57" w:author="Dwi S" w:date="2020-09-30T10:20:00Z">
              <w:r w:rsidR="00A37844">
                <w:rPr>
                  <w:rFonts w:ascii="Times New Roman" w:eastAsia="Times New Roman" w:hAnsi="Times New Roman" w:cs="Times New Roman"/>
                  <w:szCs w:val="24"/>
                </w:rPr>
                <w:t xml:space="preserve"> Guru </w:t>
              </w:r>
            </w:ins>
            <w:r w:rsidRPr="00EC6F38">
              <w:rPr>
                <w:rFonts w:ascii="Times New Roman" w:eastAsia="Times New Roman" w:hAnsi="Times New Roman" w:cs="Times New Roman"/>
                <w:szCs w:val="24"/>
              </w:rPr>
              <w:t>dilatih untuk mengembangkan kurikulum dan memberikan kebebasan untuk menentukan cara belajar mengajar siswa.</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58" w:author="Dwi S" w:date="2020-09-30T10:23:00Z">
                <w:pPr>
                  <w:numPr>
                    <w:numId w:val="1"/>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Pengembangan profesi guru.</w:t>
            </w:r>
          </w:p>
          <w:p w:rsidR="00125355" w:rsidRPr="00EC6F38" w:rsidRDefault="00125355" w:rsidP="00A37844">
            <w:pPr>
              <w:pStyle w:val="ListParagraph"/>
              <w:numPr>
                <w:ilvl w:val="0"/>
                <w:numId w:val="5"/>
              </w:numPr>
              <w:spacing w:before="100" w:beforeAutospacing="1" w:after="100" w:afterAutospacing="1" w:line="240" w:lineRule="auto"/>
              <w:contextualSpacing w:val="0"/>
              <w:rPr>
                <w:rFonts w:ascii="Times New Roman" w:eastAsia="Times New Roman" w:hAnsi="Times New Roman" w:cs="Times New Roman"/>
                <w:szCs w:val="24"/>
              </w:rPr>
              <w:pPrChange w:id="59" w:author="Dwi S" w:date="2020-09-30T10:23:00Z">
                <w:pPr>
                  <w:numPr>
                    <w:numId w:val="1"/>
                  </w:numPr>
                  <w:tabs>
                    <w:tab w:val="num" w:pos="720"/>
                  </w:tabs>
                  <w:spacing w:before="100" w:beforeAutospacing="1" w:after="100" w:afterAutospacing="1" w:line="240" w:lineRule="auto"/>
                  <w:ind w:left="720" w:hanging="360"/>
                  <w:contextualSpacing w:val="0"/>
                </w:pPr>
              </w:pPrChange>
            </w:pPr>
            <w:del w:id="60" w:author="Dwi S" w:date="2020-09-30T10:21:00Z">
              <w:r w:rsidRPr="00EC6F38" w:rsidDel="00A37844">
                <w:rPr>
                  <w:rFonts w:ascii="Times New Roman" w:eastAsia="Times New Roman" w:hAnsi="Times New Roman" w:cs="Times New Roman"/>
                  <w:szCs w:val="24"/>
                </w:rPr>
                <w:delText>Dimana guru</w:delText>
              </w:r>
            </w:del>
            <w:ins w:id="61" w:author="Dwi S" w:date="2020-09-30T10:21:00Z">
              <w:r w:rsidR="00A37844">
                <w:rPr>
                  <w:rFonts w:ascii="Times New Roman" w:eastAsia="Times New Roman" w:hAnsi="Times New Roman" w:cs="Times New Roman"/>
                  <w:szCs w:val="24"/>
                </w:rPr>
                <w:t xml:space="preserve"> Guru</w:t>
              </w:r>
            </w:ins>
            <w:r w:rsidRPr="00EC6F38">
              <w:rPr>
                <w:rFonts w:ascii="Times New Roman" w:eastAsia="Times New Roman" w:hAnsi="Times New Roman" w:cs="Times New Roman"/>
                <w:szCs w:val="24"/>
              </w:rPr>
              <w:t xml:space="preserve"> sebagai pendidik </w:t>
            </w:r>
            <w:del w:id="62" w:author="Dwi S" w:date="2020-09-30T10:21:00Z">
              <w:r w:rsidRPr="00EC6F38" w:rsidDel="00A37844">
                <w:rPr>
                  <w:rFonts w:ascii="Times New Roman" w:eastAsia="Times New Roman" w:hAnsi="Times New Roman" w:cs="Times New Roman"/>
                  <w:szCs w:val="24"/>
                </w:rPr>
                <w:delText xml:space="preserve">di </w:delText>
              </w:r>
            </w:del>
            <w:r w:rsidRPr="00EC6F38">
              <w:rPr>
                <w:rFonts w:ascii="Times New Roman" w:eastAsia="Times New Roman" w:hAnsi="Times New Roman" w:cs="Times New Roman"/>
                <w:szCs w:val="24"/>
              </w:rPr>
              <w:t>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w:t>
            </w:r>
            <w:del w:id="63" w:author="Dwi S" w:date="2020-09-30T10:21:00Z">
              <w:r w:rsidRPr="00EC6F38" w:rsidDel="00A37844">
                <w:rPr>
                  <w:rFonts w:ascii="Times New Roman" w:eastAsia="Times New Roman" w:hAnsi="Times New Roman" w:cs="Times New Roman"/>
                  <w:szCs w:val="24"/>
                </w:rPr>
                <w:delText>Di dalam</w:delText>
              </w:r>
            </w:del>
            <w:ins w:id="64" w:author="Dwi S" w:date="2020-09-30T10:21:00Z">
              <w:r w:rsidR="00A37844">
                <w:rPr>
                  <w:rFonts w:ascii="Times New Roman" w:eastAsia="Times New Roman" w:hAnsi="Times New Roman" w:cs="Times New Roman"/>
                  <w:szCs w:val="24"/>
                </w:rPr>
                <w:t xml:space="preserve"> Dalam</w:t>
              </w:r>
            </w:ins>
            <w:r w:rsidRPr="00EC6F38">
              <w:rPr>
                <w:rFonts w:ascii="Times New Roman" w:eastAsia="Times New Roman" w:hAnsi="Times New Roman" w:cs="Times New Roman"/>
                <w:szCs w:val="24"/>
              </w:rPr>
              <w:t xml:space="preserve"> pendidikan revolusi industri ini ada 5 aspek yang </w:t>
            </w:r>
            <w:del w:id="65" w:author="Dwi S" w:date="2020-09-30T10:22:00Z">
              <w:r w:rsidRPr="00EC6F38" w:rsidDel="00A37844">
                <w:rPr>
                  <w:rFonts w:ascii="Times New Roman" w:eastAsia="Times New Roman" w:hAnsi="Times New Roman" w:cs="Times New Roman"/>
                  <w:szCs w:val="24"/>
                </w:rPr>
                <w:delText>di tekankan</w:delText>
              </w:r>
            </w:del>
            <w:ins w:id="66" w:author="Dwi S" w:date="2020-09-30T10:22:00Z">
              <w:r w:rsidR="00A37844">
                <w:rPr>
                  <w:rFonts w:ascii="Times New Roman" w:eastAsia="Times New Roman" w:hAnsi="Times New Roman" w:cs="Times New Roman"/>
                  <w:szCs w:val="24"/>
                </w:rPr>
                <w:t xml:space="preserve"> ditekankan</w:t>
              </w:r>
            </w:ins>
            <w:r w:rsidRPr="00EC6F38">
              <w:rPr>
                <w:rFonts w:ascii="Times New Roman" w:eastAsia="Times New Roman" w:hAnsi="Times New Roman" w:cs="Times New Roman"/>
                <w:szCs w:val="24"/>
              </w:rPr>
              <w:t xml:space="preserve"> pada proses pembelajaran yaitu:</w:t>
            </w:r>
          </w:p>
          <w:p w:rsidR="00125355" w:rsidRPr="00A37844" w:rsidRDefault="00A37844"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67" w:author="Dwi S" w:date="2020-09-30T10:22:00Z">
                <w:pPr>
                  <w:numPr>
                    <w:numId w:val="2"/>
                  </w:numPr>
                  <w:tabs>
                    <w:tab w:val="num" w:pos="720"/>
                  </w:tabs>
                  <w:spacing w:before="100" w:beforeAutospacing="1" w:after="100" w:afterAutospacing="1" w:line="240" w:lineRule="auto"/>
                  <w:ind w:left="720" w:hanging="360"/>
                  <w:contextualSpacing w:val="0"/>
                </w:pPr>
              </w:pPrChange>
            </w:pPr>
            <w:ins w:id="68" w:author="Dwi S" w:date="2020-09-30T10:22:00Z">
              <w:r w:rsidRPr="00A37844">
                <w:rPr>
                  <w:rFonts w:ascii="Times New Roman" w:eastAsia="Times New Roman" w:hAnsi="Times New Roman" w:cs="Times New Roman"/>
                  <w:szCs w:val="24"/>
                </w:rPr>
                <w:t xml:space="preserve"> </w:t>
              </w:r>
            </w:ins>
            <w:r w:rsidR="00125355" w:rsidRPr="00A37844">
              <w:rPr>
                <w:rFonts w:ascii="Times New Roman" w:eastAsia="Times New Roman" w:hAnsi="Times New Roman" w:cs="Times New Roman"/>
                <w:szCs w:val="24"/>
              </w:rPr>
              <w:t>Mengamati</w:t>
            </w:r>
          </w:p>
          <w:p w:rsidR="00125355" w:rsidRPr="00EC6F38" w:rsidRDefault="00125355"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69" w:author="Dwi S" w:date="2020-09-30T10:22: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Memahami</w:t>
            </w:r>
          </w:p>
          <w:p w:rsidR="00125355" w:rsidRPr="00EC6F38" w:rsidRDefault="00125355"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70" w:author="Dwi S" w:date="2020-09-30T10:22: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Mencoba</w:t>
            </w:r>
          </w:p>
          <w:p w:rsidR="00125355" w:rsidRPr="00EC6F38" w:rsidRDefault="00125355"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71" w:author="Dwi S" w:date="2020-09-30T10:22: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t>Mendiskusikan</w:t>
            </w:r>
          </w:p>
          <w:p w:rsidR="00125355" w:rsidRPr="00EC6F38" w:rsidRDefault="00125355" w:rsidP="00A37844">
            <w:pPr>
              <w:pStyle w:val="ListParagraph"/>
              <w:numPr>
                <w:ilvl w:val="0"/>
                <w:numId w:val="4"/>
              </w:numPr>
              <w:spacing w:before="100" w:beforeAutospacing="1" w:after="100" w:afterAutospacing="1" w:line="240" w:lineRule="auto"/>
              <w:contextualSpacing w:val="0"/>
              <w:rPr>
                <w:rFonts w:ascii="Times New Roman" w:eastAsia="Times New Roman" w:hAnsi="Times New Roman" w:cs="Times New Roman"/>
                <w:szCs w:val="24"/>
              </w:rPr>
              <w:pPrChange w:id="72" w:author="Dwi S" w:date="2020-09-30T10:22:00Z">
                <w:pPr>
                  <w:numPr>
                    <w:numId w:val="2"/>
                  </w:numPr>
                  <w:tabs>
                    <w:tab w:val="num" w:pos="720"/>
                  </w:tabs>
                  <w:spacing w:before="100" w:beforeAutospacing="1" w:after="100" w:afterAutospacing="1" w:line="240" w:lineRule="auto"/>
                  <w:ind w:left="720" w:hanging="360"/>
                  <w:contextualSpacing w:val="0"/>
                </w:pPr>
              </w:pPrChange>
            </w:pPr>
            <w:r w:rsidRPr="00EC6F38">
              <w:rPr>
                <w:rFonts w:ascii="Times New Roman" w:eastAsia="Times New Roman" w:hAnsi="Times New Roman" w:cs="Times New Roman"/>
                <w:szCs w:val="24"/>
              </w:rPr>
              <w:lastRenderedPageBreak/>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w:t>
            </w:r>
            <w:bookmarkStart w:id="73" w:name="_GoBack"/>
            <w:del w:id="74" w:author="Dwi S" w:date="2020-09-30T10:23:00Z">
              <w:r w:rsidRPr="00EC6F38" w:rsidDel="00A37844">
                <w:rPr>
                  <w:rFonts w:ascii="Times New Roman" w:eastAsia="Times New Roman" w:hAnsi="Times New Roman" w:cs="Times New Roman"/>
                  <w:szCs w:val="24"/>
                </w:rPr>
                <w:delText>bisa lihat</w:delText>
              </w:r>
            </w:del>
            <w:bookmarkEnd w:id="73"/>
            <w:ins w:id="75" w:author="Dwi S" w:date="2020-09-30T10:23:00Z">
              <w:r w:rsidR="00A37844">
                <w:rPr>
                  <w:rFonts w:ascii="Times New Roman" w:eastAsia="Times New Roman" w:hAnsi="Times New Roman" w:cs="Times New Roman"/>
                  <w:szCs w:val="24"/>
                </w:rPr>
                <w:t xml:space="preserve"> dapat melihat</w:t>
              </w:r>
            </w:ins>
            <w:r w:rsidRPr="00EC6F38">
              <w:rPr>
                <w:rFonts w:ascii="Times New Roman" w:eastAsia="Times New Roman" w:hAnsi="Times New Roman" w:cs="Times New Roman"/>
                <w:szCs w:val="24"/>
              </w:rPr>
              <w:t xml:space="preserve"> proses mengamati dan memahami ini </w:t>
            </w:r>
            <w:del w:id="76" w:author="Dwi S" w:date="2020-09-30T10:23:00Z">
              <w:r w:rsidRPr="00EC6F38" w:rsidDel="00A37844">
                <w:rPr>
                  <w:rFonts w:ascii="Times New Roman" w:eastAsia="Times New Roman" w:hAnsi="Times New Roman" w:cs="Times New Roman"/>
                  <w:szCs w:val="24"/>
                </w:rPr>
                <w:delText>sebenarnya jadi</w:delText>
              </w:r>
            </w:del>
            <w:ins w:id="77" w:author="Dwi S" w:date="2020-09-30T10:23:00Z">
              <w:r w:rsidR="00A37844">
                <w:rPr>
                  <w:rFonts w:ascii="Times New Roman" w:eastAsia="Times New Roman" w:hAnsi="Times New Roman" w:cs="Times New Roman"/>
                  <w:szCs w:val="24"/>
                </w:rPr>
                <w:t xml:space="preserve"> menjadi</w:t>
              </w:r>
            </w:ins>
            <w:r w:rsidRPr="00EC6F38">
              <w:rPr>
                <w:rFonts w:ascii="Times New Roman" w:eastAsia="Times New Roman" w:hAnsi="Times New Roman" w:cs="Times New Roman"/>
                <w:szCs w:val="24"/>
              </w:rPr>
              <w:t xml:space="preserve"> satu kesatuan</w:t>
            </w:r>
            <w:del w:id="78" w:author="Dwi S" w:date="2020-09-30T10:23:00Z">
              <w:r w:rsidRPr="00EC6F38" w:rsidDel="00A37844">
                <w:rPr>
                  <w:rFonts w:ascii="Times New Roman" w:eastAsia="Times New Roman" w:hAnsi="Times New Roman" w:cs="Times New Roman"/>
                  <w:szCs w:val="24"/>
                </w:rPr>
                <w:delText xml:space="preserve">, </w:delText>
              </w:r>
            </w:del>
            <w:ins w:id="79" w:author="Dwi S" w:date="2020-09-30T10:23:00Z">
              <w:r w:rsidR="00A37844">
                <w:rPr>
                  <w:rFonts w:ascii="Times New Roman" w:eastAsia="Times New Roman" w:hAnsi="Times New Roman" w:cs="Times New Roman"/>
                  <w:szCs w:val="24"/>
                </w:rPr>
                <w:t xml:space="preserve"> .</w:t>
              </w:r>
              <w:r w:rsidR="00A37844" w:rsidRPr="00EC6F38">
                <w:rPr>
                  <w:rFonts w:ascii="Times New Roman" w:eastAsia="Times New Roman" w:hAnsi="Times New Roman" w:cs="Times New Roman"/>
                  <w:szCs w:val="24"/>
                </w:rPr>
                <w:t xml:space="preserve"> </w:t>
              </w:r>
            </w:ins>
            <w:del w:id="80" w:author="Dwi S" w:date="2020-09-30T10:23:00Z">
              <w:r w:rsidRPr="00EC6F38" w:rsidDel="00A37844">
                <w:rPr>
                  <w:rFonts w:ascii="Times New Roman" w:eastAsia="Times New Roman" w:hAnsi="Times New Roman" w:cs="Times New Roman"/>
                  <w:szCs w:val="24"/>
                </w:rPr>
                <w:delText xml:space="preserve">pada </w:delText>
              </w:r>
            </w:del>
            <w:ins w:id="81" w:author="Dwi S" w:date="2020-09-30T10:23:00Z">
              <w:r w:rsidR="00A37844">
                <w:rPr>
                  <w:rFonts w:ascii="Times New Roman" w:eastAsia="Times New Roman" w:hAnsi="Times New Roman" w:cs="Times New Roman"/>
                  <w:szCs w:val="24"/>
                </w:rPr>
                <w:t xml:space="preserve"> Pada</w:t>
              </w:r>
              <w:r w:rsidR="00A3784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proses mengamati dan memahami kita </w:t>
            </w:r>
            <w:del w:id="82" w:author="Dwi S" w:date="2020-09-30T10:23:00Z">
              <w:r w:rsidRPr="00EC6F38" w:rsidDel="00A37844">
                <w:rPr>
                  <w:rFonts w:ascii="Times New Roman" w:eastAsia="Times New Roman" w:hAnsi="Times New Roman" w:cs="Times New Roman"/>
                  <w:szCs w:val="24"/>
                </w:rPr>
                <w:delText xml:space="preserve">bisa </w:delText>
              </w:r>
            </w:del>
            <w:ins w:id="83" w:author="Dwi S" w:date="2020-09-30T10:23:00Z">
              <w:r w:rsidR="00A37844">
                <w:rPr>
                  <w:rFonts w:ascii="Times New Roman" w:eastAsia="Times New Roman" w:hAnsi="Times New Roman" w:cs="Times New Roman"/>
                  <w:szCs w:val="24"/>
                </w:rPr>
                <w:t xml:space="preserve"> dapat </w:t>
              </w:r>
            </w:ins>
            <w:r w:rsidRPr="00EC6F38">
              <w:rPr>
                <w:rFonts w:ascii="Times New Roman" w:eastAsia="Times New Roman" w:hAnsi="Times New Roman" w:cs="Times New Roman"/>
                <w:szCs w:val="24"/>
              </w:rPr>
              <w:t xml:space="preserve">memiliki pikiran yang kritis. Pikiran kritis sangat </w:t>
            </w:r>
            <w:del w:id="84" w:author="Dwi S" w:date="2020-09-30T10:24:00Z">
              <w:r w:rsidRPr="00EC6F38" w:rsidDel="00A37844">
                <w:rPr>
                  <w:rFonts w:ascii="Times New Roman" w:eastAsia="Times New Roman" w:hAnsi="Times New Roman" w:cs="Times New Roman"/>
                  <w:szCs w:val="24"/>
                </w:rPr>
                <w:delText>di butuhkan</w:delText>
              </w:r>
            </w:del>
            <w:ins w:id="85" w:author="Dwi S" w:date="2020-09-30T10:24:00Z">
              <w:r w:rsidR="00A37844">
                <w:rPr>
                  <w:rFonts w:ascii="Times New Roman" w:eastAsia="Times New Roman" w:hAnsi="Times New Roman" w:cs="Times New Roman"/>
                  <w:szCs w:val="24"/>
                </w:rPr>
                <w:t xml:space="preserve"> dibutuhkan</w:t>
              </w:r>
            </w:ins>
            <w:r w:rsidRPr="00EC6F38">
              <w:rPr>
                <w:rFonts w:ascii="Times New Roman" w:eastAsia="Times New Roman" w:hAnsi="Times New Roman" w:cs="Times New Roman"/>
                <w:szCs w:val="24"/>
              </w:rPr>
              <w:t xml:space="preserve">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w:t>
            </w:r>
            <w:del w:id="86" w:author="Dwi S" w:date="2020-09-30T10:24:00Z">
              <w:r w:rsidRPr="00EC6F38" w:rsidDel="00A37844">
                <w:rPr>
                  <w:rFonts w:ascii="Times New Roman" w:eastAsia="Times New Roman" w:hAnsi="Times New Roman" w:cs="Times New Roman"/>
                  <w:szCs w:val="24"/>
                </w:rPr>
                <w:delText>/ pengaplikasian</w:delText>
              </w:r>
            </w:del>
            <w:ins w:id="87" w:author="Dwi S" w:date="2020-09-30T10:24:00Z">
              <w:r w:rsidR="00A37844">
                <w:rPr>
                  <w:rFonts w:ascii="Times New Roman" w:eastAsia="Times New Roman" w:hAnsi="Times New Roman" w:cs="Times New Roman"/>
                  <w:szCs w:val="24"/>
                </w:rPr>
                <w:t xml:space="preserve"> atau mengaplikasikan</w:t>
              </w:r>
            </w:ins>
            <w:r w:rsidRPr="00EC6F38">
              <w:rPr>
                <w:rFonts w:ascii="Times New Roman" w:eastAsia="Times New Roman" w:hAnsi="Times New Roman" w:cs="Times New Roman"/>
                <w:szCs w:val="24"/>
              </w:rPr>
              <w:t xml:space="preserve">. Pada revolusi 4.0 ini lebih banyak praktek karena lebih menyiapkan anak </w:t>
            </w:r>
            <w:del w:id="88" w:author="Dwi S" w:date="2020-09-30T10:24:00Z">
              <w:r w:rsidRPr="00EC6F38" w:rsidDel="00A37844">
                <w:rPr>
                  <w:rFonts w:ascii="Times New Roman" w:eastAsia="Times New Roman" w:hAnsi="Times New Roman" w:cs="Times New Roman"/>
                  <w:szCs w:val="24"/>
                </w:rPr>
                <w:delText>pada bagaimana kita</w:delText>
              </w:r>
            </w:del>
            <w:ins w:id="89" w:author="Dwi S" w:date="2020-09-30T10:24:00Z">
              <w:r w:rsidR="00A37844">
                <w:rPr>
                  <w:rFonts w:ascii="Times New Roman" w:eastAsia="Times New Roman" w:hAnsi="Times New Roman" w:cs="Times New Roman"/>
                  <w:szCs w:val="24"/>
                </w:rPr>
                <w:t xml:space="preserve"> untuk</w:t>
              </w:r>
            </w:ins>
            <w:r w:rsidRPr="00EC6F38">
              <w:rPr>
                <w:rFonts w:ascii="Times New Roman" w:eastAsia="Times New Roman" w:hAnsi="Times New Roman" w:cs="Times New Roman"/>
                <w:szCs w:val="24"/>
              </w:rPr>
              <w:t xml:space="preserve">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A37844">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w:t>
            </w:r>
            <w:del w:id="90" w:author="Dwi S" w:date="2020-09-30T10:25:00Z">
              <w:r w:rsidRPr="00EC6F38" w:rsidDel="00A37844">
                <w:rPr>
                  <w:rFonts w:ascii="Times New Roman" w:eastAsia="Times New Roman" w:hAnsi="Times New Roman" w:cs="Times New Roman"/>
                  <w:szCs w:val="24"/>
                </w:rPr>
                <w:delText xml:space="preserve">terahir </w:delText>
              </w:r>
            </w:del>
            <w:ins w:id="91" w:author="Dwi S" w:date="2020-09-30T10:25:00Z">
              <w:r w:rsidR="00A37844">
                <w:rPr>
                  <w:rFonts w:ascii="Times New Roman" w:eastAsia="Times New Roman" w:hAnsi="Times New Roman" w:cs="Times New Roman"/>
                  <w:szCs w:val="24"/>
                </w:rPr>
                <w:t xml:space="preserve"> terakhir </w:t>
              </w:r>
            </w:ins>
            <w:r w:rsidRPr="00EC6F38">
              <w:rPr>
                <w:rFonts w:ascii="Times New Roman" w:eastAsia="Times New Roman" w:hAnsi="Times New Roman" w:cs="Times New Roman"/>
                <w:szCs w:val="24"/>
              </w:rPr>
              <w:t>adalah melakukan penelitian</w:t>
            </w:r>
            <w:del w:id="92" w:author="Dwi S" w:date="2020-09-30T10:25:00Z">
              <w:r w:rsidRPr="00EC6F38" w:rsidDel="00A37844">
                <w:rPr>
                  <w:rFonts w:ascii="Times New Roman" w:eastAsia="Times New Roman" w:hAnsi="Times New Roman" w:cs="Times New Roman"/>
                  <w:szCs w:val="24"/>
                </w:rPr>
                <w:delText xml:space="preserve">, </w:delText>
              </w:r>
            </w:del>
            <w:ins w:id="93" w:author="Dwi S" w:date="2020-09-30T10:25:00Z">
              <w:r w:rsidR="00A37844">
                <w:rPr>
                  <w:rFonts w:ascii="Times New Roman" w:eastAsia="Times New Roman" w:hAnsi="Times New Roman" w:cs="Times New Roman"/>
                  <w:szCs w:val="24"/>
                </w:rPr>
                <w:t xml:space="preserve"> .</w:t>
              </w:r>
              <w:r w:rsidR="00A37844" w:rsidRPr="00EC6F38">
                <w:rPr>
                  <w:rFonts w:ascii="Times New Roman" w:eastAsia="Times New Roman" w:hAnsi="Times New Roman" w:cs="Times New Roman"/>
                  <w:szCs w:val="24"/>
                </w:rPr>
                <w:t xml:space="preserve"> </w:t>
              </w:r>
            </w:ins>
            <w:del w:id="94" w:author="Dwi S" w:date="2020-09-30T10:25:00Z">
              <w:r w:rsidRPr="00EC6F38" w:rsidDel="00A37844">
                <w:rPr>
                  <w:rFonts w:ascii="Times New Roman" w:eastAsia="Times New Roman" w:hAnsi="Times New Roman" w:cs="Times New Roman"/>
                  <w:szCs w:val="24"/>
                </w:rPr>
                <w:delText xml:space="preserve">tuntutan </w:delText>
              </w:r>
            </w:del>
            <w:ins w:id="95" w:author="Dwi S" w:date="2020-09-30T10:25:00Z">
              <w:r w:rsidR="00A37844">
                <w:rPr>
                  <w:rFonts w:ascii="Times New Roman" w:eastAsia="Times New Roman" w:hAnsi="Times New Roman" w:cs="Times New Roman"/>
                  <w:szCs w:val="24"/>
                </w:rPr>
                <w:t xml:space="preserve"> Tuntutan industri</w:t>
              </w:r>
              <w:r w:rsidR="00A37844"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4.0 ini adalah kreatif dan inovatif. Dengan melakukan penelitian kita </w:t>
            </w:r>
            <w:del w:id="96" w:author="Dwi S" w:date="2020-09-30T10:26:00Z">
              <w:r w:rsidRPr="00EC6F38" w:rsidDel="00A37844">
                <w:rPr>
                  <w:rFonts w:ascii="Times New Roman" w:eastAsia="Times New Roman" w:hAnsi="Times New Roman" w:cs="Times New Roman"/>
                  <w:szCs w:val="24"/>
                </w:rPr>
                <w:delText>bisa lihat</w:delText>
              </w:r>
            </w:del>
            <w:ins w:id="97" w:author="Dwi S" w:date="2020-09-30T10:26:00Z">
              <w:r w:rsidR="00A37844">
                <w:rPr>
                  <w:rFonts w:ascii="Times New Roman" w:eastAsia="Times New Roman" w:hAnsi="Times New Roman" w:cs="Times New Roman"/>
                  <w:szCs w:val="24"/>
                </w:rPr>
                <w:t xml:space="preserve"> dapat melihat</w:t>
              </w:r>
            </w:ins>
            <w:r w:rsidRPr="00EC6F38">
              <w:rPr>
                <w:rFonts w:ascii="Times New Roman" w:eastAsia="Times New Roman" w:hAnsi="Times New Roman" w:cs="Times New Roman"/>
                <w:szCs w:val="24"/>
              </w:rPr>
              <w:t xml:space="preserve">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37B24"/>
    <w:multiLevelType w:val="multilevel"/>
    <w:tmpl w:val="DF5A26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F5A4B"/>
    <w:multiLevelType w:val="multilevel"/>
    <w:tmpl w:val="987C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87CA0"/>
    <w:multiLevelType w:val="multilevel"/>
    <w:tmpl w:val="DF5A26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i S">
    <w15:presenceInfo w15:providerId="None" w15:userId="Dwi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355"/>
    <w:rsid w:val="0012251A"/>
    <w:rsid w:val="00125355"/>
    <w:rsid w:val="00195124"/>
    <w:rsid w:val="001D038C"/>
    <w:rsid w:val="001D19C4"/>
    <w:rsid w:val="00240407"/>
    <w:rsid w:val="0042167F"/>
    <w:rsid w:val="00924DF5"/>
    <w:rsid w:val="00A37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195124"/>
    <w:rPr>
      <w:sz w:val="16"/>
      <w:szCs w:val="16"/>
    </w:rPr>
  </w:style>
  <w:style w:type="paragraph" w:styleId="CommentText">
    <w:name w:val="annotation text"/>
    <w:basedOn w:val="Normal"/>
    <w:link w:val="CommentTextChar"/>
    <w:uiPriority w:val="99"/>
    <w:semiHidden/>
    <w:unhideWhenUsed/>
    <w:rsid w:val="00195124"/>
    <w:pPr>
      <w:spacing w:line="240" w:lineRule="auto"/>
    </w:pPr>
    <w:rPr>
      <w:sz w:val="20"/>
      <w:szCs w:val="20"/>
    </w:rPr>
  </w:style>
  <w:style w:type="character" w:customStyle="1" w:styleId="CommentTextChar">
    <w:name w:val="Comment Text Char"/>
    <w:basedOn w:val="DefaultParagraphFont"/>
    <w:link w:val="CommentText"/>
    <w:uiPriority w:val="99"/>
    <w:semiHidden/>
    <w:rsid w:val="0019512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95124"/>
    <w:rPr>
      <w:b/>
      <w:bCs/>
    </w:rPr>
  </w:style>
  <w:style w:type="character" w:customStyle="1" w:styleId="CommentSubjectChar">
    <w:name w:val="Comment Subject Char"/>
    <w:basedOn w:val="CommentTextChar"/>
    <w:link w:val="CommentSubject"/>
    <w:uiPriority w:val="99"/>
    <w:semiHidden/>
    <w:rsid w:val="00195124"/>
    <w:rPr>
      <w:rFonts w:ascii="Arial" w:hAnsi="Arial"/>
      <w:b/>
      <w:bCs/>
      <w:sz w:val="20"/>
      <w:szCs w:val="20"/>
    </w:rPr>
  </w:style>
  <w:style w:type="paragraph" w:styleId="BalloonText">
    <w:name w:val="Balloon Text"/>
    <w:basedOn w:val="Normal"/>
    <w:link w:val="BalloonTextChar"/>
    <w:uiPriority w:val="99"/>
    <w:semiHidden/>
    <w:unhideWhenUsed/>
    <w:rsid w:val="001951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124"/>
    <w:rPr>
      <w:rFonts w:ascii="Segoe UI" w:hAnsi="Segoe UI" w:cs="Segoe UI"/>
      <w:sz w:val="18"/>
      <w:szCs w:val="18"/>
    </w:rPr>
  </w:style>
  <w:style w:type="paragraph" w:styleId="Revision">
    <w:name w:val="Revision"/>
    <w:hidden/>
    <w:uiPriority w:val="99"/>
    <w:semiHidden/>
    <w:rsid w:val="001D19C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Dwi S</cp:lastModifiedBy>
  <cp:revision>4</cp:revision>
  <dcterms:created xsi:type="dcterms:W3CDTF">2020-08-26T22:03:00Z</dcterms:created>
  <dcterms:modified xsi:type="dcterms:W3CDTF">2020-09-30T03:28:00Z</dcterms:modified>
</cp:coreProperties>
</file>