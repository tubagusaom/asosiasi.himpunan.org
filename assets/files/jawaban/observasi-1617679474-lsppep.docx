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Suntinglahartikelberikutinidenganmenggunakantanda-tandakoreksi.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HujanTurun, BeratBadanNaik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0" w:author="USER" w:date="2021-04-06T10:10:00Z">
        <w:r w:rsidRPr="00C50A1E" w:rsidDel="005F70E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Hujanturun, beratbadannaik, hubungansamadiateteptemenanaja. Huft.</w:delText>
        </w:r>
      </w:del>
      <w:ins w:id="1" w:author="USER" w:date="2021-04-06T10:10:00Z">
        <w:r w:rsidR="005F70E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Hujan turun, berat badan, hubungan sama dia</w:t>
        </w:r>
      </w:ins>
      <w:ins w:id="2" w:author="USER" w:date="2021-04-06T10:11:00Z">
        <w:r w:rsidR="005F70E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tetap aja</w:t>
        </w:r>
      </w:ins>
      <w:ins w:id="3" w:author="USER" w:date="2021-04-06T10:10:00Z">
        <w:r w:rsidR="005F70E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4" w:author="USER" w:date="2021-04-06T10:12:00Z">
        <w:r w:rsidRPr="00C50A1E" w:rsidDel="005F70EC">
          <w:rPr>
            <w:rFonts w:ascii="Times New Roman" w:eastAsia="Times New Roman" w:hAnsi="Times New Roman" w:cs="Times New Roman"/>
            <w:sz w:val="24"/>
            <w:szCs w:val="24"/>
          </w:rPr>
          <w:delText>Apa yang lebihromantisdarisepiringmieinstankemasanputih yang aromanyaaduhaimenggodainderapenciumanituataubakwan yang barudiangkatdaripenggorengan di kala hujan?</w:delText>
        </w:r>
      </w:del>
      <w:ins w:id="5" w:author="USER" w:date="2021-04-06T10:12:00Z">
        <w:r w:rsidR="005F70EC">
          <w:rPr>
            <w:rFonts w:ascii="Times New Roman" w:eastAsia="Times New Roman" w:hAnsi="Times New Roman" w:cs="Times New Roman"/>
            <w:sz w:val="24"/>
            <w:szCs w:val="24"/>
          </w:rPr>
          <w:t xml:space="preserve">Apa yang lebih </w:t>
        </w:r>
        <w:r w:rsidR="005F70EC">
          <w:rPr>
            <w:rFonts w:ascii="Times New Roman" w:eastAsia="Times New Roman" w:hAnsi="Times New Roman" w:cs="Times New Roman"/>
            <w:sz w:val="24"/>
            <w:szCs w:val="24"/>
          </w:rPr>
          <w:t>romantic</w:t>
        </w:r>
        <w:r w:rsidR="005F70EC">
          <w:rPr>
            <w:rFonts w:ascii="Times New Roman" w:eastAsia="Times New Roman" w:hAnsi="Times New Roman" w:cs="Times New Roman"/>
            <w:sz w:val="24"/>
            <w:szCs w:val="24"/>
          </w:rPr>
          <w:t xml:space="preserve"> dari spiring mis instan kemasan putih yang aromanya aduhai menggoda penciuman itu tau bajwa  yang baru diangkat dari penggorengan di kala ujan</w:t>
        </w:r>
      </w:ins>
    </w:p>
    <w:p w:rsidR="00927764" w:rsidRDefault="00927764" w:rsidP="00927764">
      <w:pPr>
        <w:shd w:val="clear" w:color="auto" w:fill="F5F5F5"/>
        <w:spacing w:after="375"/>
        <w:rPr>
          <w:ins w:id="6" w:author="USER" w:date="2021-04-06T10:17:00Z"/>
          <w:rFonts w:ascii="Times New Roman" w:eastAsia="Times New Roman" w:hAnsi="Times New Roman" w:cs="Times New Roman"/>
          <w:sz w:val="24"/>
          <w:szCs w:val="24"/>
        </w:rPr>
      </w:pPr>
      <w:del w:id="7" w:author="USER" w:date="2021-04-06T10:15:00Z">
        <w:r w:rsidRPr="00C50A1E" w:rsidDel="005F70EC">
          <w:rPr>
            <w:rFonts w:ascii="Times New Roman" w:eastAsia="Times New Roman" w:hAnsi="Times New Roman" w:cs="Times New Roman"/>
            <w:sz w:val="24"/>
            <w:szCs w:val="24"/>
          </w:rPr>
          <w:delText xml:space="preserve">Januari, hujansehari-hari, begitu kata orang seringmengartikannya. Benarsaja. Meski di tahuniniawalmusimhujan di Indonesia </w:delText>
        </w:r>
        <w:r w:rsidDel="005F70EC">
          <w:rPr>
            <w:rFonts w:ascii="Times New Roman" w:eastAsia="Times New Roman" w:hAnsi="Times New Roman" w:cs="Times New Roman"/>
            <w:sz w:val="24"/>
            <w:szCs w:val="24"/>
          </w:rPr>
          <w:delText>mundur di antaraBulan November-</w:delText>
        </w:r>
        <w:r w:rsidRPr="00C50A1E" w:rsidDel="005F70EC">
          <w:rPr>
            <w:rFonts w:ascii="Times New Roman" w:eastAsia="Times New Roman" w:hAnsi="Times New Roman" w:cs="Times New Roman"/>
            <w:sz w:val="24"/>
            <w:szCs w:val="24"/>
          </w:rPr>
          <w:delText>Desember 2019, hujanbenar-benardatangsepertiperkiraan. Sudahsangatterasaapalagisejakawaltahunbarukita.</w:delText>
        </w:r>
      </w:del>
      <w:ins w:id="8" w:author="USER" w:date="2021-04-06T10:15:00Z">
        <w:r w:rsidR="005F70EC">
          <w:rPr>
            <w:rFonts w:ascii="Times New Roman" w:eastAsia="Times New Roman" w:hAnsi="Times New Roman" w:cs="Times New Roman"/>
            <w:sz w:val="24"/>
            <w:szCs w:val="24"/>
          </w:rPr>
          <w:t>Januari hujan sehari-hari, begitu kata orang sering menggantikannya. Benar saja di tahun ini walau musim ujan di Indonesia mundur di antara bulan November- Desember 2019.</w:t>
        </w:r>
      </w:ins>
      <w:ins w:id="9" w:author="USER" w:date="2021-04-06T10:17:00Z">
        <w:r w:rsidR="005F70EC">
          <w:rPr>
            <w:rFonts w:ascii="Times New Roman" w:eastAsia="Times New Roman" w:hAnsi="Times New Roman" w:cs="Times New Roman"/>
            <w:sz w:val="24"/>
            <w:szCs w:val="24"/>
          </w:rPr>
          <w:t xml:space="preserve"> Hujan benar-benar </w:t>
        </w:r>
        <w:r w:rsidR="005F70EC">
          <w:rPr>
            <w:rFonts w:ascii="Times New Roman" w:eastAsia="Times New Roman" w:hAnsi="Times New Roman" w:cs="Times New Roman"/>
            <w:sz w:val="24"/>
            <w:szCs w:val="24"/>
          </w:rPr>
          <w:t>dating</w:t>
        </w:r>
        <w:r w:rsidR="005F70EC">
          <w:rPr>
            <w:rFonts w:ascii="Times New Roman" w:eastAsia="Times New Roman" w:hAnsi="Times New Roman" w:cs="Times New Roman"/>
            <w:sz w:val="24"/>
            <w:szCs w:val="24"/>
          </w:rPr>
          <w:t xml:space="preserve"> seperti perkiraan.</w:t>
        </w:r>
      </w:ins>
    </w:p>
    <w:p w:rsidR="005F70EC" w:rsidRPr="00C50A1E" w:rsidRDefault="005F70E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0" w:author="USER" w:date="2021-04-06T10:17:00Z">
        <w:r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ins w:id="11" w:author="USER" w:date="2021-04-06T10:1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udah sangat </w:t>
        </w:r>
        <w:r w:rsidR="00B97610">
          <w:rPr>
            <w:rFonts w:ascii="Times New Roman" w:eastAsia="Times New Roman" w:hAnsi="Times New Roman" w:cs="Times New Roman"/>
            <w:sz w:val="24"/>
            <w:szCs w:val="24"/>
          </w:rPr>
          <w:t xml:space="preserve">terasa aplagi sejak awal tahun baru kita. 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2" w:author="USER" w:date="2021-04-06T10:19:00Z">
        <w:r w:rsidRPr="00C50A1E" w:rsidDel="00B97610">
          <w:rPr>
            <w:rFonts w:ascii="Times New Roman" w:eastAsia="Times New Roman" w:hAnsi="Times New Roman" w:cs="Times New Roman"/>
            <w:sz w:val="24"/>
            <w:szCs w:val="24"/>
          </w:rPr>
          <w:delText>Hujan yang seringdisalahkankarenamengundangkenanganternyatatakhanyapandaimembuatperasaanhatimu yang ambyar, pun perilakukita yang lain. Soalmakan. Ya, hujan yang membuatkitajadiseringlapar. Kokbisaya?</w:delText>
        </w:r>
      </w:del>
      <w:ins w:id="13" w:author="USER" w:date="2021-04-06T10:19:00Z">
        <w:r w:rsidR="00B97610">
          <w:rPr>
            <w:rFonts w:ascii="Times New Roman" w:eastAsia="Times New Roman" w:hAnsi="Times New Roman" w:cs="Times New Roman"/>
            <w:sz w:val="24"/>
            <w:szCs w:val="24"/>
          </w:rPr>
          <w:t>Hu</w:t>
        </w:r>
      </w:ins>
      <w:ins w:id="14" w:author="USER" w:date="2021-04-06T10:21:00Z">
        <w:r w:rsidR="00B97610">
          <w:rPr>
            <w:rFonts w:ascii="Times New Roman" w:eastAsia="Times New Roman" w:hAnsi="Times New Roman" w:cs="Times New Roman"/>
            <w:sz w:val="24"/>
            <w:szCs w:val="24"/>
          </w:rPr>
          <w:t>ng lain. Soal maka</w:t>
        </w:r>
      </w:ins>
      <w:ins w:id="15" w:author="USER" w:date="2021-04-06T10:19:00Z">
        <w:r w:rsidR="00B97610">
          <w:rPr>
            <w:rFonts w:ascii="Times New Roman" w:eastAsia="Times New Roman" w:hAnsi="Times New Roman" w:cs="Times New Roman"/>
            <w:sz w:val="24"/>
            <w:szCs w:val="24"/>
          </w:rPr>
          <w:t xml:space="preserve">jan yang sering disalahkan karena mengundang kenangan ternyata tak hanya pandai membuat perasaan batin  yang ambya pun perilaku kita </w:t>
        </w:r>
      </w:ins>
      <w:ins w:id="16" w:author="USER" w:date="2021-04-06T10:22:00Z">
        <w:r w:rsidR="00B97610">
          <w:rPr>
            <w:rFonts w:ascii="Times New Roman" w:eastAsia="Times New Roman" w:hAnsi="Times New Roman" w:cs="Times New Roman"/>
            <w:sz w:val="24"/>
            <w:szCs w:val="24"/>
          </w:rPr>
          <w:t>soal makan.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7" w:author="USER" w:date="2021-04-06T10:22:00Z">
        <w:r w:rsidRPr="00C50A1E" w:rsidDel="00B9761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lastRenderedPageBreak/>
          <w:delText>Mengapa Kita MerasaLaparKetikaHujan</w:delText>
        </w:r>
        <w:r w:rsidRPr="00C50A1E" w:rsidDel="00B97610">
          <w:rPr>
            <w:rFonts w:ascii="Times New Roman" w:eastAsia="Times New Roman" w:hAnsi="Times New Roman" w:cs="Times New Roman"/>
            <w:sz w:val="24"/>
            <w:szCs w:val="24"/>
          </w:rPr>
          <w:br/>
          <w:delText>Siapa yang sukameras</w:delText>
        </w:r>
        <w:r w:rsidDel="00B97610">
          <w:rPr>
            <w:rFonts w:ascii="Times New Roman" w:eastAsia="Times New Roman" w:hAnsi="Times New Roman" w:cs="Times New Roman"/>
            <w:sz w:val="24"/>
            <w:szCs w:val="24"/>
          </w:rPr>
          <w:delText>abahwahujandatangbersamanap</w:delText>
        </w:r>
        <w:r w:rsidRPr="00C50A1E" w:rsidDel="00B97610">
          <w:rPr>
            <w:rFonts w:ascii="Times New Roman" w:eastAsia="Times New Roman" w:hAnsi="Times New Roman" w:cs="Times New Roman"/>
            <w:sz w:val="24"/>
            <w:szCs w:val="24"/>
          </w:rPr>
          <w:delText>sumakan yang tiba-</w:delText>
        </w:r>
      </w:del>
      <w:ins w:id="18" w:author="USER" w:date="2021-04-06T10:23:00Z">
        <w:r w:rsidR="00B97610">
          <w:rPr>
            <w:rFonts w:ascii="Times New Roman" w:eastAsia="Times New Roman" w:hAnsi="Times New Roman" w:cs="Times New Roman"/>
            <w:sz w:val="24"/>
            <w:szCs w:val="24"/>
          </w:rPr>
          <w:t xml:space="preserve"> ng ty</w:t>
        </w:r>
      </w:ins>
      <w:del w:id="19" w:author="USER" w:date="2021-04-06T10:22:00Z">
        <w:r w:rsidRPr="00C50A1E" w:rsidDel="00B97610">
          <w:rPr>
            <w:rFonts w:ascii="Times New Roman" w:eastAsia="Times New Roman" w:hAnsi="Times New Roman" w:cs="Times New Roman"/>
            <w:sz w:val="24"/>
            <w:szCs w:val="24"/>
          </w:rPr>
          <w:delText>tibaikutmeningkat?</w:delText>
        </w:r>
      </w:del>
      <w:ins w:id="20" w:author="USER" w:date="2021-04-06T10:22:00Z">
        <w:r w:rsidR="00B9761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Siapa yang suka merasa bahwa hujan </w:t>
        </w:r>
      </w:ins>
      <w:ins w:id="21" w:author="USER" w:date="2021-04-06T10:23:00Z">
        <w:r w:rsidR="00B9761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dating</w:t>
        </w:r>
      </w:ins>
      <w:ins w:id="22" w:author="USER" w:date="2021-04-06T10:22:00Z">
        <w:r w:rsidR="00B9761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</w:ins>
      <w:ins w:id="23" w:author="USER" w:date="2021-04-06T10:23:00Z">
        <w:r w:rsidR="00B9761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bersama nafsu makan</w:t>
        </w:r>
      </w:ins>
      <w:ins w:id="24" w:author="USER" w:date="2021-04-06T10:24:00Z">
        <w:r w:rsidR="00B97610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yang tiba-tiba meningkat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25" w:author="USER" w:date="2021-04-06T10:24:00Z">
        <w:r w:rsidRPr="00C50A1E" w:rsidDel="00B97610">
          <w:rPr>
            <w:rFonts w:ascii="Times New Roman" w:eastAsia="Times New Roman" w:hAnsi="Times New Roman" w:cs="Times New Roman"/>
            <w:sz w:val="24"/>
            <w:szCs w:val="24"/>
          </w:rPr>
          <w:delText>Selainmengenangdia, kegiatan yang paling asyik di saathujanturunadalahmakan. Seringdisebutcumacamilan, tapijumlahkalorinyanyarismelebihimakanberat.</w:delText>
        </w:r>
      </w:del>
      <w:ins w:id="26" w:author="USER" w:date="2021-04-06T10:24:00Z">
        <w:r w:rsidR="00B97610">
          <w:rPr>
            <w:rFonts w:ascii="Times New Roman" w:eastAsia="Times New Roman" w:hAnsi="Times New Roman" w:cs="Times New Roman"/>
            <w:sz w:val="24"/>
            <w:szCs w:val="24"/>
          </w:rPr>
          <w:t>Selain mengenang dia, kegiatan yang paling asyik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Sebungkuskeripik yang dalamkemasanbisadikonsumsi 4 porsihabissekali duduk. Belumcukup, tambahlagigorengannya, satu-duabiji eh kokjadi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membuatsuasanajadilebihdingin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sepertisikapnyapadamu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memangbisajadisalahsatupencetusmengapakitajadisukamakan.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Terutamamakanan yang sepertitahubulatdigorengdadakan alias yang masih hangat. Apalagidenganmakan, tubuhakanmendapat "panas" akibatterjadinyapeningkatanmetabolismedalamtubuh.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Padahalkenyataannya, dingin yang terjadiakibathujan tidak benar-benarmembuattubuhmemerlukankaloritambahandarimakananmu, lho. Dingin yang kitakiraternyata tidak sedinginkenyataannya, kok~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TernyataIni yang BisaJadiSebabnya...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Selamahujandatang, tentukitaakanlebihsukaberlindungdalamruangansaja. Ruangan yang membuatjarakkitadenganmakananmakindekatsaja. Ya, inisoalaksesmakanan yang jaditaklagiberjarak. Ehem.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Mulaidarisegalajenismasakandalambentukmieinstan, biskuit-biskuit yang ditatadalamtoplescantik, ataububuk-bubukminumanmanisdalamkemasanekonomis.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Semuaharusada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penyimpanan. Sebagaibahanpersediaankarenamaukeluar di waktuhujanitumembuatkitaberpikirberkali-kali. Akan merepotkan.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adasalahnyamakansaathujan. Yang seringmembuatnyasalahadalahpemilihanmakanankita yang tidak tahudiri. Yang pentingenak, kaloribelakangan?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Cobadeh, mulaiajaduludenganmemperhatikan label informasigiziketikakamumemakanmakanankemasan. Ataujikainginminum yang hangat-hangat, takargulanyajangankelebihan. Sebabkamusudahterlalumanis,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musimhujan, rasa malasbergerakjugabisajadibiangberatbadan yang lebihsukanaiknya. Apalagimunculnyakaum-kaumrebahan yang kerjaannyatidurandanhanyabukatutup media sosialataupura-purasibukpadahal tidak ada yang nge-chat.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Kegiatansepertiinilah yang membuatlemak-lemak yang seharusnyadibakarjadimemilihikut</w:t>
      </w:r>
      <w:r>
        <w:rPr>
          <w:rFonts w:ascii="Times New Roman" w:eastAsia="Times New Roman" w:hAnsi="Times New Roman" w:cs="Times New Roman"/>
          <w:sz w:val="24"/>
          <w:szCs w:val="24"/>
        </w:rPr>
        <w:t>anmagersaja. Jadisimpanandi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jangansalahkanhujannya. Soalnafsumakaninilebihbanyaksalahnya di kamu. Kamu yang tidak bisamengendalikandiri. Kalautiba-tibaberat</w:t>
      </w:r>
      <w:r>
        <w:rPr>
          <w:rFonts w:ascii="Times New Roman" w:eastAsia="Times New Roman" w:hAnsi="Times New Roman" w:cs="Times New Roman"/>
          <w:sz w:val="24"/>
          <w:szCs w:val="24"/>
        </w:rPr>
        <w:t>badanikuttergelincirmakinke</w:t>
      </w:r>
      <w:bookmarkStart w:id="27" w:name="_GoBack"/>
      <w:bookmarkEnd w:id="27"/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saathujan. Cobaingat-ingatapa yang kamumakansaathujan?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kuahsusuditambahtelur. Yabisalahlebihdari 500 kalori.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3087" w:rsidRDefault="00BF3087" w:rsidP="00197124">
      <w:r>
        <w:separator/>
      </w:r>
    </w:p>
  </w:endnote>
  <w:endnote w:type="continuationSeparator" w:id="1">
    <w:p w:rsidR="00BF3087" w:rsidRDefault="00BF3087" w:rsidP="001971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 6</w:t>
    </w:r>
  </w:p>
  <w:p w:rsidR="00941E77" w:rsidRDefault="00BF3087">
    <w:pPr>
      <w:pStyle w:val="Footer"/>
    </w:pPr>
  </w:p>
  <w:p w:rsidR="00941E77" w:rsidRDefault="00BF30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3087" w:rsidRDefault="00BF3087" w:rsidP="00197124">
      <w:r>
        <w:separator/>
      </w:r>
    </w:p>
  </w:footnote>
  <w:footnote w:type="continuationSeparator" w:id="1">
    <w:p w:rsidR="00BF3087" w:rsidRDefault="00BF3087" w:rsidP="001971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12251A"/>
    <w:rsid w:val="00197124"/>
    <w:rsid w:val="0042167F"/>
    <w:rsid w:val="005F70EC"/>
    <w:rsid w:val="00694348"/>
    <w:rsid w:val="00924DF5"/>
    <w:rsid w:val="00927764"/>
    <w:rsid w:val="00B97610"/>
    <w:rsid w:val="00BF3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694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3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3</cp:revision>
  <dcterms:created xsi:type="dcterms:W3CDTF">2021-04-06T03:07:00Z</dcterms:created>
  <dcterms:modified xsi:type="dcterms:W3CDTF">2021-04-06T03:25:00Z</dcterms:modified>
</cp:coreProperties>
</file>