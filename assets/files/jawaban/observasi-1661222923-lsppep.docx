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1D305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15193D23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044B24C9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51CEE7EB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226919A3" w14:textId="77777777" w:rsidTr="00821BA2">
        <w:tc>
          <w:tcPr>
            <w:tcW w:w="9350" w:type="dxa"/>
          </w:tcPr>
          <w:p w14:paraId="09A4055B" w14:textId="36FFDE08" w:rsidR="00125355" w:rsidRDefault="00125355" w:rsidP="007F1E78">
            <w:pPr>
              <w:pStyle w:val="Heading3"/>
              <w:jc w:val="center"/>
              <w:rPr>
                <w:rFonts w:ascii="Times New Roman" w:hAnsi="Times New Roman"/>
                <w:sz w:val="48"/>
              </w:rPr>
              <w:pPrChange w:id="0" w:author="achdimerdianto@gmail.com" w:date="2022-08-23T09:32:00Z">
                <w:pPr>
                  <w:pStyle w:val="Heading3"/>
                </w:pPr>
              </w:pPrChange>
            </w:pPr>
            <w:r>
              <w:lastRenderedPageBreak/>
              <w:t>Pembelajaran di Era "Revolusi Industri 4.0" bagi Anak Usia Dini</w:t>
            </w:r>
          </w:p>
          <w:p w14:paraId="746E2582" w14:textId="77777777" w:rsidR="00125355" w:rsidRDefault="00125355" w:rsidP="007F1E78">
            <w:pPr>
              <w:spacing w:before="100" w:beforeAutospacing="1" w:after="100" w:afterAutospacing="1" w:line="240" w:lineRule="auto"/>
              <w:contextualSpacing w:val="0"/>
              <w:jc w:val="center"/>
              <w:rPr>
                <w:rFonts w:ascii="Times New Roman" w:eastAsia="Times New Roman" w:hAnsi="Times New Roman" w:cs="Times New Roman"/>
                <w:szCs w:val="24"/>
              </w:rPr>
              <w:pPrChange w:id="1" w:author="achdimerdianto@gmail.com" w:date="2022-08-23T09:3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14:paraId="40A1E7EF" w14:textId="61FD3F3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zaman ini</w:t>
            </w:r>
            <w:ins w:id="2" w:author="achdimerdianto@gmail.com" w:date="2022-08-23T09:33:00Z">
              <w:r w:rsidR="007F1E7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berada pada zona industri yang sangat e</w:t>
            </w:r>
            <w:ins w:id="3" w:author="achdimerdianto@gmail.com" w:date="2022-08-23T09:33:00Z">
              <w:r w:rsidR="007F1E78">
                <w:rPr>
                  <w:rFonts w:ascii="Times New Roman" w:eastAsia="Times New Roman" w:hAnsi="Times New Roman" w:cs="Times New Roman"/>
                  <w:szCs w:val="24"/>
                </w:rPr>
                <w:t>ks</w:t>
              </w:r>
            </w:ins>
            <w:del w:id="4" w:author="achdimerdianto@gmail.com" w:date="2022-08-23T09:33:00Z">
              <w:r w:rsidRPr="00EC6F38" w:rsidDel="007F1E78">
                <w:rPr>
                  <w:rFonts w:ascii="Times New Roman" w:eastAsia="Times New Roman" w:hAnsi="Times New Roman" w:cs="Times New Roman"/>
                  <w:szCs w:val="24"/>
                </w:rPr>
                <w:delText>x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tr</w:t>
            </w:r>
            <w:ins w:id="5" w:author="achdimerdianto@gmail.com" w:date="2022-08-23T09:33:00Z">
              <w:r w:rsidR="007F1E78">
                <w:rPr>
                  <w:rFonts w:ascii="Times New Roman" w:eastAsia="Times New Roman" w:hAnsi="Times New Roman" w:cs="Times New Roman"/>
                  <w:szCs w:val="24"/>
                </w:rPr>
                <w:t>e</w:t>
              </w:r>
            </w:ins>
            <w:del w:id="6" w:author="achdimerdianto@gmail.com" w:date="2022-08-23T09:33:00Z">
              <w:r w:rsidRPr="00EC6F38" w:rsidDel="007F1E78">
                <w:rPr>
                  <w:rFonts w:ascii="Times New Roman" w:eastAsia="Times New Roman" w:hAnsi="Times New Roman" w:cs="Times New Roman"/>
                  <w:szCs w:val="24"/>
                </w:rPr>
                <w:delText>ea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m. Industri yang </w:t>
            </w:r>
            <w:ins w:id="7" w:author="achdimerdianto@gmail.com" w:date="2022-08-23T09:33:00Z">
              <w:r w:rsidR="007F1E78">
                <w:rPr>
                  <w:rFonts w:ascii="Times New Roman" w:eastAsia="Times New Roman" w:hAnsi="Times New Roman" w:cs="Times New Roman"/>
                  <w:szCs w:val="24"/>
                </w:rPr>
                <w:t>se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tiap menit bahkan detik </w:t>
            </w:r>
            <w:del w:id="8" w:author="achdimerdianto@gmail.com" w:date="2022-08-23T09:34:00Z">
              <w:r w:rsidRPr="00EC6F38" w:rsidDel="007F1E78">
                <w:rPr>
                  <w:rFonts w:ascii="Times New Roman" w:eastAsia="Times New Roman" w:hAnsi="Times New Roman" w:cs="Times New Roman"/>
                  <w:szCs w:val="24"/>
                </w:rPr>
                <w:delText xml:space="preserve">dia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akan berubah semakin maju, yang sering kita sebut dengan revolusi industry 4.0. Istilah yang masih jarang kita dengar bahkan banyak yang masih awam.</w:t>
            </w:r>
          </w:p>
          <w:p w14:paraId="1E4B9178" w14:textId="330BAB9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</w:t>
            </w:r>
            <w:ins w:id="9" w:author="achdimerdianto@gmail.com" w:date="2022-08-23T09:34:00Z">
              <w:r w:rsidR="007F1E7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" w:author="achdimerdianto@gmail.com" w:date="2022-08-23T09:34:00Z">
              <w:r w:rsidRPr="00EC6F38" w:rsidDel="007F1E78">
                <w:rPr>
                  <w:rFonts w:ascii="Times New Roman" w:eastAsia="Times New Roman" w:hAnsi="Times New Roman" w:cs="Times New Roman"/>
                  <w:szCs w:val="24"/>
                </w:rPr>
                <w:delText xml:space="preserve">hari </w:delText>
              </w:r>
            </w:del>
            <w:ins w:id="11" w:author="achdimerdianto@gmail.com" w:date="2022-08-23T09:34:00Z">
              <w:r w:rsidR="007F1E78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  <w:r w:rsidR="007F1E7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ini kita di</w:t>
            </w:r>
            <w:del w:id="12" w:author="achdimerdianto@gmail.com" w:date="2022-08-23T09:35:00Z">
              <w:r w:rsidRPr="00EC6F38" w:rsidDel="007F1E7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 untuk memasuki dunia kerja</w:t>
            </w:r>
            <w:ins w:id="13" w:author="achdimerdianto@gmail.com" w:date="2022-08-23T09:35:00Z">
              <w:r w:rsidR="007F1E78">
                <w:rPr>
                  <w:rFonts w:ascii="Times New Roman" w:eastAsia="Times New Roman" w:hAnsi="Times New Roman" w:cs="Times New Roman"/>
                  <w:szCs w:val="24"/>
                </w:rPr>
                <w:t>. N</w:t>
              </w:r>
            </w:ins>
            <w:del w:id="14" w:author="achdimerdianto@gmail.com" w:date="2022-08-23T09:35:00Z">
              <w:r w:rsidRPr="00EC6F38" w:rsidDel="007F1E78">
                <w:rPr>
                  <w:rFonts w:ascii="Times New Roman" w:eastAsia="Times New Roman" w:hAnsi="Times New Roman" w:cs="Times New Roman"/>
                  <w:szCs w:val="24"/>
                </w:rPr>
                <w:delText xml:space="preserve"> 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amun bukan lagi perkerja, tetapi kita di siapkan untuk membuat lapangan kerja baru yang belum tercipta, dengan menggunakan kemampuan teknologi dan ide kreatif kita.</w:t>
            </w:r>
          </w:p>
          <w:p w14:paraId="541873AC" w14:textId="58AC73A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adalah suatu program yang di</w:t>
            </w:r>
            <w:del w:id="15" w:author="achdimerdianto@gmail.com" w:date="2022-08-23T09:35:00Z">
              <w:r w:rsidRPr="00EC6F38" w:rsidDel="007F1E7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16" w:author="achdimerdianto@gmail.com" w:date="2022-08-23T09:35:00Z">
              <w:r w:rsidR="007F1E78">
                <w:rPr>
                  <w:rFonts w:ascii="Times New Roman" w:eastAsia="Times New Roman" w:hAnsi="Times New Roman" w:cs="Times New Roman"/>
                  <w:szCs w:val="24"/>
                </w:rPr>
                <w:t>ciptakan</w:t>
              </w:r>
            </w:ins>
            <w:del w:id="17" w:author="achdimerdianto@gmail.com" w:date="2022-08-23T09:35:00Z">
              <w:r w:rsidRPr="00EC6F38" w:rsidDel="007F1E78">
                <w:rPr>
                  <w:rFonts w:ascii="Times New Roman" w:eastAsia="Times New Roman" w:hAnsi="Times New Roman" w:cs="Times New Roman"/>
                  <w:szCs w:val="24"/>
                </w:rPr>
                <w:delText>buat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untuk mewujudkan pendidikan yang cerdas dan kreatif. Tujuan dari terciptanya pendidikan 4.0 ini adalah peningkatan dan pemerataan pendidikan, dengan cara mem</w:t>
            </w:r>
            <w:ins w:id="18" w:author="achdimerdianto@gmail.com" w:date="2022-08-23T09:36:00Z">
              <w:r w:rsidR="007F1E78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 akses dan memanfaatkan teknologi.</w:t>
            </w:r>
          </w:p>
          <w:p w14:paraId="491A6779" w14:textId="1889A04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 itu</w:t>
            </w:r>
            <w:ins w:id="19" w:author="achdimerdianto@gmail.com" w:date="2022-08-23T09:36:00Z">
              <w:r w:rsidR="007F1E7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pendidikan 4.0 menghasilkan 4 aspek yang sangat di butuhkan di era milenial ini</w:t>
            </w:r>
            <w:ins w:id="20" w:author="achdimerdianto@gmail.com" w:date="2022-08-23T09:36:00Z">
              <w:r w:rsidR="007F1E7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yaitu kolaboratif, komunikatif, berfikir kritis, </w:t>
            </w:r>
            <w:ins w:id="21" w:author="achdimerdianto@gmail.com" w:date="2022-08-23T09:36:00Z">
              <w:r w:rsidR="007F1E78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kreatif. Mengapa </w:t>
            </w:r>
            <w:del w:id="22" w:author="achdimerdianto@gmail.com" w:date="2022-08-23T09:36:00Z">
              <w:r w:rsidRPr="00EC6F38" w:rsidDel="007F1E78">
                <w:rPr>
                  <w:rFonts w:ascii="Times New Roman" w:eastAsia="Times New Roman" w:hAnsi="Times New Roman" w:cs="Times New Roman"/>
                  <w:szCs w:val="24"/>
                </w:rPr>
                <w:delText xml:space="preserve">demikian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del w:id="23" w:author="achdimerdianto@gmail.com" w:date="2022-08-23T09:37:00Z">
              <w:r w:rsidRPr="00EC6F38" w:rsidDel="00C95BB6">
                <w:rPr>
                  <w:rFonts w:ascii="Times New Roman" w:eastAsia="Times New Roman" w:hAnsi="Times New Roman" w:cs="Times New Roman"/>
                  <w:szCs w:val="24"/>
                </w:rPr>
                <w:delText>ini hari ini sedang</w:delText>
              </w:r>
            </w:del>
            <w:ins w:id="24" w:author="achdimerdianto@gmail.com" w:date="2022-08-23T09:37:00Z">
              <w:r w:rsidR="00C95BB6">
                <w:rPr>
                  <w:rFonts w:ascii="Times New Roman" w:eastAsia="Times New Roman" w:hAnsi="Times New Roman" w:cs="Times New Roman"/>
                  <w:szCs w:val="24"/>
                </w:rPr>
                <w:t>saat ini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gencar-gencarnya di</w:t>
            </w:r>
            <w:del w:id="25" w:author="achdimerdianto@gmail.com" w:date="2022-08-23T09:37:00Z">
              <w:r w:rsidRPr="00EC6F38" w:rsidDel="00C95BB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publi</w:t>
            </w:r>
            <w:ins w:id="26" w:author="achdimerdianto@gmail.com" w:date="2022-08-23T09:37:00Z">
              <w:r w:rsidR="00C95BB6">
                <w:rPr>
                  <w:rFonts w:ascii="Times New Roman" w:eastAsia="Times New Roman" w:hAnsi="Times New Roman" w:cs="Times New Roman"/>
                  <w:szCs w:val="24"/>
                </w:rPr>
                <w:t>kasikan</w:t>
              </w:r>
            </w:ins>
            <w:del w:id="27" w:author="achdimerdianto@gmail.com" w:date="2022-08-23T09:37:00Z">
              <w:r w:rsidRPr="00EC6F38" w:rsidDel="00C95BB6">
                <w:rPr>
                  <w:rFonts w:ascii="Times New Roman" w:eastAsia="Times New Roman" w:hAnsi="Times New Roman" w:cs="Times New Roman"/>
                  <w:szCs w:val="24"/>
                </w:rPr>
                <w:delText>s,</w:delText>
              </w:r>
            </w:del>
            <w:ins w:id="28" w:author="achdimerdianto@gmail.com" w:date="2022-08-23T09:37:00Z">
              <w:r w:rsidR="00C95BB6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29" w:author="achdimerdianto@gmail.com" w:date="2022-08-23T09:37:00Z">
              <w:r w:rsidR="00C95BB6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del w:id="30" w:author="achdimerdianto@gmail.com" w:date="2022-08-23T09:37:00Z">
              <w:r w:rsidRPr="00EC6F38" w:rsidDel="00C95BB6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arena di era ini</w:t>
            </w:r>
            <w:ins w:id="31" w:author="achdimerdianto@gmail.com" w:date="2022-08-23T09:37:00Z">
              <w:r w:rsidR="00C95BB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harus mempersiapkan diri atau generasi muda untuk memasuki dunia revolusi industri 4.0.</w:t>
            </w:r>
          </w:p>
          <w:p w14:paraId="15006C92" w14:textId="0D2360C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</w:p>
          <w:p w14:paraId="4C51C7D3" w14:textId="4B3B7FD3" w:rsidR="00125355" w:rsidRPr="00EC6F38" w:rsidDel="00C95BB6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32" w:author="achdimerdianto@gmail.com" w:date="2022-08-23T09:40:00Z"/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</w:t>
            </w:r>
            <w:ins w:id="33" w:author="achdimerdianto@gmail.com" w:date="2022-08-23T09:40:00Z">
              <w:r w:rsidR="00C95BB6">
                <w:rPr>
                  <w:rFonts w:ascii="Times New Roman" w:eastAsia="Times New Roman" w:hAnsi="Times New Roman" w:cs="Times New Roman"/>
                  <w:szCs w:val="24"/>
                </w:rPr>
                <w:t xml:space="preserve">. Dalam hal ini, </w:t>
              </w:r>
            </w:ins>
            <w:del w:id="34" w:author="achdimerdianto@gmail.com" w:date="2022-08-23T09:40:00Z">
              <w:r w:rsidRPr="00EC6F38" w:rsidDel="00C95BB6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786BB8A0" w14:textId="7898690E" w:rsidR="00125355" w:rsidRPr="00C95BB6" w:rsidRDefault="00125355" w:rsidP="00C95BB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35" w:author="achdimerdianto@gmail.com" w:date="2022-08-23T09:40:00Z">
              <w:r w:rsidRPr="00C95BB6" w:rsidDel="00C95BB6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del w:id="36" w:author="achdimerdianto@gmail.com" w:date="2022-08-23T09:38:00Z">
              <w:r w:rsidRPr="00C95BB6" w:rsidDel="00C95BB6">
                <w:rPr>
                  <w:rFonts w:ascii="Times New Roman" w:eastAsia="Times New Roman" w:hAnsi="Times New Roman" w:cs="Times New Roman"/>
                  <w:szCs w:val="24"/>
                </w:rPr>
                <w:delText>tahab</w:delText>
              </w:r>
            </w:del>
            <w:del w:id="37" w:author="achdimerdianto@gmail.com" w:date="2022-08-23T09:40:00Z">
              <w:r w:rsidRPr="00C95BB6" w:rsidDel="00C95BB6">
                <w:rPr>
                  <w:rFonts w:ascii="Times New Roman" w:eastAsia="Times New Roman" w:hAnsi="Times New Roman" w:cs="Times New Roman"/>
                  <w:szCs w:val="24"/>
                </w:rPr>
                <w:delText xml:space="preserve"> ini </w:delText>
              </w:r>
            </w:del>
            <w:r w:rsidRPr="00C95BB6">
              <w:rPr>
                <w:rFonts w:ascii="Times New Roman" w:eastAsia="Times New Roman" w:hAnsi="Times New Roman" w:cs="Times New Roman"/>
                <w:szCs w:val="24"/>
              </w:rPr>
              <w:t>guru di</w:t>
            </w:r>
            <w:del w:id="38" w:author="achdimerdianto@gmail.com" w:date="2022-08-23T09:40:00Z">
              <w:r w:rsidRPr="00C95BB6" w:rsidDel="00C95BB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C95BB6">
              <w:rPr>
                <w:rFonts w:ascii="Times New Roman" w:eastAsia="Times New Roman" w:hAnsi="Times New Roman" w:cs="Times New Roman"/>
                <w:szCs w:val="24"/>
              </w:rPr>
              <w:t>tu</w:t>
            </w:r>
            <w:ins w:id="39" w:author="achdimerdianto@gmail.com" w:date="2022-08-23T09:38:00Z">
              <w:r w:rsidR="00C95BB6" w:rsidRPr="00C95BB6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C95BB6">
              <w:rPr>
                <w:rFonts w:ascii="Times New Roman" w:eastAsia="Times New Roman" w:hAnsi="Times New Roman" w:cs="Times New Roman"/>
                <w:szCs w:val="24"/>
              </w:rPr>
              <w:t>tut untuk merancang pembelajaran sesuai dengan minat dan bakat/kebutuhan siswa.</w:t>
            </w:r>
          </w:p>
          <w:p w14:paraId="5796BD32" w14:textId="0EB0EC50" w:rsidR="00125355" w:rsidRPr="00EC6F38" w:rsidDel="00C95BB6" w:rsidRDefault="00125355" w:rsidP="00C95BB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40" w:author="achdimerdianto@gmail.com" w:date="2022-08-23T09:39:00Z"/>
                <w:rFonts w:ascii="Times New Roman" w:eastAsia="Times New Roman" w:hAnsi="Times New Roman" w:cs="Times New Roman"/>
                <w:szCs w:val="24"/>
              </w:rPr>
              <w:pPrChange w:id="41" w:author="achdimerdianto@gmail.com" w:date="2022-08-23T09:39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42" w:author="achdimerdianto@gmail.com" w:date="2022-08-23T09:38:00Z">
              <w:r w:rsidRPr="00EC6F38" w:rsidDel="00C95BB6">
                <w:rPr>
                  <w:rFonts w:ascii="Times New Roman" w:eastAsia="Times New Roman" w:hAnsi="Times New Roman" w:cs="Times New Roman"/>
                  <w:szCs w:val="24"/>
                </w:rPr>
                <w:delText>Menggunakan p</w:delText>
              </w:r>
            </w:del>
            <w:ins w:id="43" w:author="achdimerdianto@gmail.com" w:date="2022-08-23T09:38:00Z">
              <w:r w:rsidR="00C95BB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enilaian </w:t>
            </w:r>
            <w:ins w:id="44" w:author="achdimerdianto@gmail.com" w:date="2022-08-23T09:39:00Z">
              <w:r w:rsidR="00C95BB6">
                <w:rPr>
                  <w:rFonts w:ascii="Times New Roman" w:eastAsia="Times New Roman" w:hAnsi="Times New Roman" w:cs="Times New Roman"/>
                  <w:szCs w:val="24"/>
                </w:rPr>
                <w:t xml:space="preserve">berbasis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ins w:id="45" w:author="achdimerdianto@gmail.com" w:date="2022-08-23T09:39:00Z">
              <w:r w:rsidR="00C95BB6">
                <w:rPr>
                  <w:rFonts w:ascii="Times New Roman" w:eastAsia="Times New Roman" w:hAnsi="Times New Roman" w:cs="Times New Roman"/>
                  <w:szCs w:val="24"/>
                </w:rPr>
                <w:t xml:space="preserve">, yaitu </w:t>
              </w:r>
            </w:ins>
            <w:del w:id="46" w:author="achdimerdianto@gmail.com" w:date="2022-08-23T09:39:00Z">
              <w:r w:rsidRPr="00EC6F38" w:rsidDel="00C95BB6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4CE516BB" w14:textId="216B6121" w:rsidR="00125355" w:rsidRPr="00C95BB6" w:rsidRDefault="00125355" w:rsidP="00C95BB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47" w:author="achdimerdianto@gmail.com" w:date="2022-08-23T09:39:00Z">
              <w:r w:rsidRPr="00C95BB6" w:rsidDel="00C95BB6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r w:rsidRPr="00C95BB6">
              <w:rPr>
                <w:rFonts w:ascii="Times New Roman" w:eastAsia="Times New Roman" w:hAnsi="Times New Roman" w:cs="Times New Roman"/>
                <w:szCs w:val="24"/>
              </w:rPr>
              <w:t>guru d</w:t>
            </w:r>
            <w:del w:id="48" w:author="achdimerdianto@gmail.com" w:date="2022-08-23T09:39:00Z">
              <w:r w:rsidRPr="00C95BB6" w:rsidDel="00C95BB6">
                <w:rPr>
                  <w:rFonts w:ascii="Times New Roman" w:eastAsia="Times New Roman" w:hAnsi="Times New Roman" w:cs="Times New Roman"/>
                  <w:szCs w:val="24"/>
                </w:rPr>
                <w:delText>i sini d</w:delText>
              </w:r>
            </w:del>
            <w:r w:rsidRPr="00C95BB6">
              <w:rPr>
                <w:rFonts w:ascii="Times New Roman" w:eastAsia="Times New Roman" w:hAnsi="Times New Roman" w:cs="Times New Roman"/>
                <w:szCs w:val="24"/>
              </w:rPr>
              <w:t>i</w:t>
            </w:r>
            <w:del w:id="49" w:author="achdimerdianto@gmail.com" w:date="2022-08-23T09:39:00Z">
              <w:r w:rsidRPr="00C95BB6" w:rsidDel="00C95BB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C95BB6">
              <w:rPr>
                <w:rFonts w:ascii="Times New Roman" w:eastAsia="Times New Roman" w:hAnsi="Times New Roman" w:cs="Times New Roman"/>
                <w:szCs w:val="24"/>
              </w:rPr>
              <w:t>tuntut untuk membantu siwa dalam mencari kemampuan dan bakat siswa.</w:t>
            </w:r>
          </w:p>
          <w:p w14:paraId="0BA5EF89" w14:textId="5C773279" w:rsidR="00125355" w:rsidRPr="00EC6F38" w:rsidDel="00C95BB6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50" w:author="achdimerdianto@gmail.com" w:date="2022-08-23T09:41:00Z"/>
                <w:rFonts w:ascii="Times New Roman" w:eastAsia="Times New Roman" w:hAnsi="Times New Roman" w:cs="Times New Roman"/>
                <w:szCs w:val="24"/>
              </w:rPr>
              <w:pPrChange w:id="51" w:author="achdimerdianto@gmail.com" w:date="2022-08-23T09:4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C95BB6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  <w:ins w:id="52" w:author="achdimerdianto@gmail.com" w:date="2022-08-23T09:41:00Z">
              <w:r w:rsidR="00C95BB6">
                <w:rPr>
                  <w:rFonts w:ascii="Times New Roman" w:eastAsia="Times New Roman" w:hAnsi="Times New Roman" w:cs="Times New Roman"/>
                  <w:szCs w:val="24"/>
                </w:rPr>
                <w:t xml:space="preserve"> Dalam hal ini, </w:t>
              </w:r>
            </w:ins>
          </w:p>
          <w:p w14:paraId="77E307F3" w14:textId="6CD98724" w:rsidR="00125355" w:rsidRPr="00C95BB6" w:rsidRDefault="00125355" w:rsidP="00C95BB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53" w:author="achdimerdianto@gmail.com" w:date="2022-08-23T09:41:00Z">
              <w:r w:rsidRPr="00C95BB6" w:rsidDel="00C95BB6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ins w:id="54" w:author="achdimerdianto@gmail.com" w:date="2022-08-23T09:41:00Z">
              <w:r w:rsidR="00C95BB6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C95BB6">
              <w:rPr>
                <w:rFonts w:ascii="Times New Roman" w:eastAsia="Times New Roman" w:hAnsi="Times New Roman" w:cs="Times New Roman"/>
                <w:szCs w:val="24"/>
              </w:rPr>
              <w:t>ur</w:t>
            </w:r>
            <w:ins w:id="55" w:author="achdimerdianto@gmail.com" w:date="2022-08-23T09:41:00Z">
              <w:r w:rsidR="00C95BB6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56" w:author="achdimerdianto@gmail.com" w:date="2022-08-23T09:41:00Z">
              <w:r w:rsidRPr="00C95BB6" w:rsidDel="00C95BB6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C95BB6">
              <w:rPr>
                <w:rFonts w:ascii="Times New Roman" w:eastAsia="Times New Roman" w:hAnsi="Times New Roman" w:cs="Times New Roman"/>
                <w:szCs w:val="24"/>
              </w:rPr>
              <w:t xml:space="preserve"> dilatih untuk mengembangkan kurikulum dan memberikan kebebasan untuk menentukan cara belajar mengajar siswa.</w:t>
            </w:r>
          </w:p>
          <w:p w14:paraId="5BB4E36C" w14:textId="491146C3" w:rsidR="00125355" w:rsidRPr="00EC6F38" w:rsidDel="00C95BB6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57" w:author="achdimerdianto@gmail.com" w:date="2022-08-23T09:41:00Z"/>
                <w:rFonts w:ascii="Times New Roman" w:eastAsia="Times New Roman" w:hAnsi="Times New Roman" w:cs="Times New Roman"/>
                <w:szCs w:val="24"/>
              </w:rPr>
              <w:pPrChange w:id="58" w:author="achdimerdianto@gmail.com" w:date="2022-08-23T09:41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C95BB6">
              <w:rPr>
                <w:rFonts w:ascii="Times New Roman" w:eastAsia="Times New Roman" w:hAnsi="Times New Roman" w:cs="Times New Roman"/>
                <w:szCs w:val="24"/>
              </w:rPr>
              <w:t>Pengembangan profesi guru</w:t>
            </w:r>
            <w:ins w:id="59" w:author="achdimerdianto@gmail.com" w:date="2022-08-23T09:41:00Z">
              <w:r w:rsidR="00C95BB6" w:rsidRPr="00C95BB6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60" w:author="achdimerdianto@gmail.com" w:date="2022-08-23T09:41:00Z">
              <w:r w:rsidRPr="00C95BB6" w:rsidDel="00C95BB6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458580AC" w14:textId="30AB4431" w:rsidR="00125355" w:rsidRPr="00C95BB6" w:rsidRDefault="00125355" w:rsidP="00C95BB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61" w:author="achdimerdianto@gmail.com" w:date="2022-08-23T09:41:00Z">
              <w:r w:rsidRPr="00C95BB6" w:rsidDel="00C95BB6">
                <w:rPr>
                  <w:rFonts w:ascii="Times New Roman" w:eastAsia="Times New Roman" w:hAnsi="Times New Roman" w:cs="Times New Roman"/>
                  <w:szCs w:val="24"/>
                </w:rPr>
                <w:delText>D</w:delText>
              </w:r>
            </w:del>
            <w:ins w:id="62" w:author="achdimerdianto@gmail.com" w:date="2022-08-23T09:41:00Z">
              <w:r w:rsidR="00C95BB6">
                <w:rPr>
                  <w:rFonts w:ascii="Times New Roman" w:eastAsia="Times New Roman" w:hAnsi="Times New Roman" w:cs="Times New Roman"/>
                  <w:szCs w:val="24"/>
                </w:rPr>
                <w:t>d</w:t>
              </w:r>
            </w:ins>
            <w:r w:rsidRPr="00C95BB6">
              <w:rPr>
                <w:rFonts w:ascii="Times New Roman" w:eastAsia="Times New Roman" w:hAnsi="Times New Roman" w:cs="Times New Roman"/>
                <w:szCs w:val="24"/>
              </w:rPr>
              <w:t>imana guru sebagai pendidik di era 4.0</w:t>
            </w:r>
            <w:ins w:id="63" w:author="achdimerdianto@gmail.com" w:date="2022-08-23T09:41:00Z">
              <w:r w:rsidR="00C95BB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C95BB6">
              <w:rPr>
                <w:rFonts w:ascii="Times New Roman" w:eastAsia="Times New Roman" w:hAnsi="Times New Roman" w:cs="Times New Roman"/>
                <w:szCs w:val="24"/>
              </w:rPr>
              <w:t xml:space="preserve"> maka guru tidak boleh menetap dengan satu </w:t>
            </w:r>
            <w:r w:rsidRPr="00C95BB6">
              <w:rPr>
                <w:rFonts w:ascii="Times New Roman" w:eastAsia="Times New Roman" w:hAnsi="Times New Roman" w:cs="Times New Roman"/>
                <w:i/>
                <w:iCs/>
                <w:szCs w:val="24"/>
                <w:rPrChange w:id="64" w:author="achdimerdianto@gmail.com" w:date="2022-08-23T09:4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strata</w:t>
            </w:r>
            <w:r w:rsidRPr="00C95BB6">
              <w:rPr>
                <w:rFonts w:ascii="Times New Roman" w:eastAsia="Times New Roman" w:hAnsi="Times New Roman" w:cs="Times New Roman"/>
                <w:szCs w:val="24"/>
              </w:rPr>
              <w:t>, harus selalu berkembang agar dapat mengajarkan pendidikan sesuai dengan eranya.</w:t>
            </w:r>
          </w:p>
          <w:p w14:paraId="2DA6298B" w14:textId="7558B42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Di dalam pendidikan revolusi industri ini</w:t>
            </w:r>
            <w:ins w:id="65" w:author="achdimerdianto@gmail.com" w:date="2022-08-23T09:42:00Z">
              <w:r w:rsidR="007170A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ada 5 aspek yang di</w:t>
            </w:r>
            <w:del w:id="66" w:author="achdimerdianto@gmail.com" w:date="2022-08-23T09:42:00Z">
              <w:r w:rsidRPr="00EC6F38" w:rsidDel="007170A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 pada proses pembelajaran</w:t>
            </w:r>
            <w:ins w:id="67" w:author="achdimerdianto@gmail.com" w:date="2022-08-23T09:42:00Z">
              <w:r w:rsidR="007170A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yaitu:</w:t>
            </w:r>
          </w:p>
          <w:p w14:paraId="5A9471EA" w14:textId="1C561DE8" w:rsidR="00125355" w:rsidRPr="00EC6F38" w:rsidRDefault="007170A6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68" w:author="achdimerdianto@gmail.com" w:date="2022-08-23T09:42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69" w:author="achdimerdianto@gmail.com" w:date="2022-08-23T09:42:00Z">
              <w:r w:rsidR="00125355" w:rsidRPr="00EC6F38" w:rsidDel="007170A6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engamati</w:t>
            </w:r>
          </w:p>
          <w:p w14:paraId="0BE31599" w14:textId="19D8D16C" w:rsidR="00125355" w:rsidRPr="00EC6F38" w:rsidRDefault="007170A6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70" w:author="achdimerdianto@gmail.com" w:date="2022-08-23T09:42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71" w:author="achdimerdianto@gmail.com" w:date="2022-08-23T09:42:00Z">
              <w:r w:rsidR="00125355" w:rsidRPr="00EC6F38" w:rsidDel="007170A6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emahami</w:t>
            </w:r>
          </w:p>
          <w:p w14:paraId="21C03E2A" w14:textId="3B3524F5" w:rsidR="00125355" w:rsidRPr="00EC6F38" w:rsidRDefault="007170A6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72" w:author="achdimerdianto@gmail.com" w:date="2022-08-23T09:42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73" w:author="achdimerdianto@gmail.com" w:date="2022-08-23T09:42:00Z">
              <w:r w:rsidR="00125355" w:rsidRPr="00EC6F38" w:rsidDel="007170A6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encoba</w:t>
            </w:r>
          </w:p>
          <w:p w14:paraId="671D91D8" w14:textId="6EFA9F24" w:rsidR="00125355" w:rsidRPr="00EC6F38" w:rsidRDefault="007170A6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74" w:author="achdimerdianto@gmail.com" w:date="2022-08-23T09:42:00Z">
              <w:r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75" w:author="achdimerdianto@gmail.com" w:date="2022-08-23T09:42:00Z">
              <w:r w:rsidR="00125355" w:rsidRPr="00EC6F38" w:rsidDel="007170A6">
                <w:rPr>
                  <w:rFonts w:ascii="Times New Roman" w:eastAsia="Times New Roman" w:hAnsi="Times New Roman" w:cs="Times New Roman"/>
                  <w:szCs w:val="24"/>
                </w:rPr>
                <w:delText>M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endiskusikan</w:t>
            </w:r>
          </w:p>
          <w:p w14:paraId="7470FB55" w14:textId="188E1D20" w:rsidR="00125355" w:rsidRPr="00EC6F38" w:rsidRDefault="007170A6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ins w:id="76" w:author="achdimerdianto@gmail.com" w:date="2022-08-23T09:42:00Z">
              <w:r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del w:id="77" w:author="achdimerdianto@gmail.com" w:date="2022-08-23T09:42:00Z">
              <w:r w:rsidR="00125355" w:rsidRPr="00EC6F38" w:rsidDel="007170A6">
                <w:rPr>
                  <w:rFonts w:ascii="Times New Roman" w:eastAsia="Times New Roman" w:hAnsi="Times New Roman" w:cs="Times New Roman"/>
                  <w:szCs w:val="24"/>
                </w:rPr>
                <w:delText>Pe</w:delText>
              </w:r>
            </w:del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nelit</w:t>
            </w:r>
            <w:ins w:id="78" w:author="achdimerdianto@gmail.com" w:date="2022-08-23T09:42:00Z">
              <w:r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79" w:author="achdimerdianto@gmail.com" w:date="2022-08-23T09:42:00Z">
              <w:r w:rsidR="00125355" w:rsidRPr="00EC6F38" w:rsidDel="007170A6">
                <w:rPr>
                  <w:rFonts w:ascii="Times New Roman" w:eastAsia="Times New Roman" w:hAnsi="Times New Roman" w:cs="Times New Roman"/>
                  <w:szCs w:val="24"/>
                </w:rPr>
                <w:delText>ian</w:delText>
              </w:r>
            </w:del>
          </w:p>
          <w:p w14:paraId="2D66F35A" w14:textId="5BF9EA2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dasarnya</w:t>
            </w:r>
            <w:ins w:id="80" w:author="achdimerdianto@gmail.com" w:date="2022-08-23T09:42:00Z">
              <w:r w:rsidR="006B0A1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bisa </w:t>
            </w:r>
            <w:ins w:id="81" w:author="achdimerdianto@gmail.com" w:date="2022-08-23T09:42:00Z">
              <w:r w:rsidR="006B0A10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lihat proses mengamati dan memahami ini </w:t>
            </w:r>
            <w:del w:id="82" w:author="achdimerdianto@gmail.com" w:date="2022-08-23T09:42:00Z">
              <w:r w:rsidRPr="00EC6F38" w:rsidDel="006B0A10">
                <w:rPr>
                  <w:rFonts w:ascii="Times New Roman" w:eastAsia="Times New Roman" w:hAnsi="Times New Roman" w:cs="Times New Roman"/>
                  <w:szCs w:val="24"/>
                </w:rPr>
                <w:delText xml:space="preserve">sebenarnya </w:delText>
              </w:r>
            </w:del>
            <w:ins w:id="83" w:author="achdimerdianto@gmail.com" w:date="2022-08-23T09:42:00Z">
              <w:r w:rsidR="006B0A10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ins w:id="84" w:author="achdimerdianto@gmail.com" w:date="2022-08-23T09:43:00Z">
              <w:r w:rsidR="006B0A10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jadi satu kesatuan</w:t>
            </w:r>
            <w:ins w:id="85" w:author="achdimerdianto@gmail.com" w:date="2022-08-23T09:43:00Z">
              <w:r w:rsidR="006B0A10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86" w:author="achdimerdianto@gmail.com" w:date="2022-08-23T09:43:00Z">
              <w:r w:rsidRPr="00EC6F38" w:rsidDel="006B0A10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87" w:author="achdimerdianto@gmail.com" w:date="2022-08-23T09:43:00Z">
              <w:r w:rsidR="006B0A10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88" w:author="achdimerdianto@gmail.com" w:date="2022-08-23T09:43:00Z">
              <w:r w:rsidRPr="00EC6F38" w:rsidDel="006B0A10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ada proses mengamati dan memahami</w:t>
            </w:r>
            <w:ins w:id="89" w:author="achdimerdianto@gmail.com" w:date="2022-08-23T09:43:00Z">
              <w:r w:rsidR="00952EDF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90" w:author="achdimerdianto@gmail.com" w:date="2022-08-23T09:43:00Z">
              <w:r w:rsidRPr="00EC6F38" w:rsidDel="00952ED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kita </w:t>
            </w:r>
            <w:ins w:id="91" w:author="achdimerdianto@gmail.com" w:date="2022-08-23T09:43:00Z">
              <w:r w:rsidR="00952EDF">
                <w:rPr>
                  <w:rFonts w:ascii="Times New Roman" w:eastAsia="Times New Roman" w:hAnsi="Times New Roman" w:cs="Times New Roman"/>
                  <w:szCs w:val="24"/>
                </w:rPr>
                <w:t>mampu</w:t>
              </w:r>
            </w:ins>
            <w:del w:id="92" w:author="achdimerdianto@gmail.com" w:date="2022-08-23T09:43:00Z">
              <w:r w:rsidRPr="00EC6F38" w:rsidDel="00952EDF">
                <w:rPr>
                  <w:rFonts w:ascii="Times New Roman" w:eastAsia="Times New Roman" w:hAnsi="Times New Roman" w:cs="Times New Roman"/>
                  <w:szCs w:val="24"/>
                </w:rPr>
                <w:delText>bisa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memiliki pikiran yang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kritis. Pikiran kritis sangat di</w:t>
            </w:r>
            <w:del w:id="93" w:author="achdimerdianto@gmail.com" w:date="2022-08-23T09:43:00Z">
              <w:r w:rsidRPr="00EC6F38" w:rsidDel="00952EDF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butuhkan karena </w:t>
            </w:r>
            <w:del w:id="94" w:author="achdimerdianto@gmail.com" w:date="2022-08-23T09:43:00Z">
              <w:r w:rsidRPr="00EC6F38" w:rsidDel="00952EDF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pikiran yang kritis maka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akan </w:t>
            </w:r>
            <w:ins w:id="95" w:author="achdimerdianto@gmail.com" w:date="2022-08-23T09:43:00Z">
              <w:r w:rsidR="00952EDF">
                <w:rPr>
                  <w:rFonts w:ascii="Times New Roman" w:eastAsia="Times New Roman" w:hAnsi="Times New Roman" w:cs="Times New Roman"/>
                  <w:szCs w:val="24"/>
                </w:rPr>
                <w:t>menumbu</w:t>
              </w:r>
            </w:ins>
            <w:ins w:id="96" w:author="achdimerdianto@gmail.com" w:date="2022-08-23T09:44:00Z">
              <w:r w:rsidR="00952EDF">
                <w:rPr>
                  <w:rFonts w:ascii="Times New Roman" w:eastAsia="Times New Roman" w:hAnsi="Times New Roman" w:cs="Times New Roman"/>
                  <w:szCs w:val="24"/>
                </w:rPr>
                <w:t>hkan</w:t>
              </w:r>
            </w:ins>
            <w:del w:id="97" w:author="achdimerdianto@gmail.com" w:date="2022-08-23T09:43:00Z">
              <w:r w:rsidRPr="00EC6F38" w:rsidDel="00952EDF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del w:id="98" w:author="achdimerdianto@gmail.com" w:date="2022-08-23T09:44:00Z">
              <w:r w:rsidRPr="00EC6F38" w:rsidDel="00952EDF">
                <w:rPr>
                  <w:rFonts w:ascii="Times New Roman" w:eastAsia="Times New Roman" w:hAnsi="Times New Roman" w:cs="Times New Roman"/>
                  <w:szCs w:val="24"/>
                </w:rPr>
                <w:delText>imbul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sebuah ide atau gagasan.</w:t>
            </w:r>
          </w:p>
          <w:p w14:paraId="619286C1" w14:textId="11DBC7CB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Dari gagasan yang mucul dari pemikiran kritis tadi</w:t>
            </w:r>
            <w:ins w:id="99" w:author="achdimerdianto@gmail.com" w:date="2022-08-23T09:44:00Z">
              <w:r w:rsidR="00952EDF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maka proses selanjutnya yaitu mencoba/</w:t>
            </w:r>
            <w:ins w:id="100" w:author="achdimerdianto@gmail.com" w:date="2022-08-23T09:44:00Z">
              <w:r w:rsidR="008F55B7">
                <w:rPr>
                  <w:rFonts w:ascii="Times New Roman" w:eastAsia="Times New Roman" w:hAnsi="Times New Roman" w:cs="Times New Roman"/>
                  <w:szCs w:val="24"/>
                </w:rPr>
                <w:t>meng</w:t>
              </w:r>
            </w:ins>
            <w:del w:id="101" w:author="achdimerdianto@gmail.com" w:date="2022-08-23T09:44:00Z">
              <w:r w:rsidRPr="00EC6F38" w:rsidDel="008F55B7">
                <w:rPr>
                  <w:rFonts w:ascii="Times New Roman" w:eastAsia="Times New Roman" w:hAnsi="Times New Roman" w:cs="Times New Roman"/>
                  <w:szCs w:val="24"/>
                </w:rPr>
                <w:delText xml:space="preserve"> peng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aplikasi</w:t>
            </w:r>
            <w:ins w:id="102" w:author="achdimerdianto@gmail.com" w:date="2022-08-23T09:44:00Z">
              <w:r w:rsidR="008F55B7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an. Pada revolusi 4.0 ini</w:t>
            </w:r>
            <w:ins w:id="103" w:author="achdimerdianto@gmail.com" w:date="2022-08-23T09:44:00Z">
              <w:r w:rsidR="008F55B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lebih banyak praktek </w:t>
            </w:r>
            <w:del w:id="104" w:author="achdimerdianto@gmail.com" w:date="2022-08-23T09:44:00Z">
              <w:r w:rsidRPr="00EC6F38" w:rsidDel="008F55B7">
                <w:rPr>
                  <w:rFonts w:ascii="Times New Roman" w:eastAsia="Times New Roman" w:hAnsi="Times New Roman" w:cs="Times New Roman"/>
                  <w:szCs w:val="24"/>
                </w:rPr>
                <w:delText xml:space="preserve">karena </w:delText>
              </w:r>
            </w:del>
            <w:ins w:id="105" w:author="achdimerdianto@gmail.com" w:date="2022-08-23T09:44:00Z">
              <w:r w:rsidR="008F55B7">
                <w:rPr>
                  <w:rFonts w:ascii="Times New Roman" w:eastAsia="Times New Roman" w:hAnsi="Times New Roman" w:cs="Times New Roman"/>
                  <w:szCs w:val="24"/>
                </w:rPr>
                <w:t>akan</w:t>
              </w:r>
              <w:r w:rsidR="008F55B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lebih menyiapkan anak pada bagaimana kita menumbuhkan ide baru atau gagasan.</w:t>
            </w:r>
          </w:p>
          <w:p w14:paraId="4D4889C2" w14:textId="31DBBD72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 proses mencoba</w:t>
            </w:r>
            <w:ins w:id="106" w:author="achdimerdianto@gmail.com" w:date="2022-08-23T09:45:00Z">
              <w:r w:rsidR="002B42E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selanjutnya</w:t>
            </w:r>
            <w:ins w:id="107" w:author="achdimerdianto@gmail.com" w:date="2022-08-23T09:44:00Z">
              <w:r w:rsidR="002B42E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08" w:author="achdimerdianto@gmail.com" w:date="2022-08-23T09:44:00Z">
              <w:r w:rsidRPr="00EC6F38" w:rsidDel="002B42E8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yaitu mendiskusikan. Mendiskusikan di sini bukan hanya satu atau dua orang</w:t>
            </w:r>
            <w:ins w:id="109" w:author="achdimerdianto@gmail.com" w:date="2022-08-23T09:45:00Z">
              <w:r w:rsidR="002B42E8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tapi </w:t>
            </w:r>
            <w:del w:id="110" w:author="achdimerdianto@gmail.com" w:date="2022-08-23T09:45:00Z">
              <w:r w:rsidRPr="00EC6F38" w:rsidDel="002B42E8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ins w:id="111" w:author="achdimerdianto@gmail.com" w:date="2022-08-23T09:45:00Z">
              <w:r w:rsidR="002B42E8" w:rsidRPr="00EC6F38">
                <w:rPr>
                  <w:rFonts w:ascii="Times New Roman" w:eastAsia="Times New Roman" w:hAnsi="Times New Roman" w:cs="Times New Roman"/>
                  <w:szCs w:val="24"/>
                </w:rPr>
                <w:t>b</w:t>
              </w:r>
              <w:r w:rsidR="002B42E8">
                <w:rPr>
                  <w:rFonts w:ascii="Times New Roman" w:eastAsia="Times New Roman" w:hAnsi="Times New Roman" w:cs="Times New Roman"/>
                  <w:szCs w:val="24"/>
                </w:rPr>
                <w:t>eragam bentuk</w:t>
              </w:r>
              <w:r w:rsidR="002B42E8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 komunikasi dengan banyak orang. Hal ini dilakukan karena banyak pandangan yang berbeda atau ide-ide yang baru akan muncul.</w:t>
            </w:r>
          </w:p>
          <w:p w14:paraId="72D9A3AD" w14:textId="1E2DECF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terahir adalah </w:t>
            </w:r>
            <w:del w:id="112" w:author="achdimerdianto@gmail.com" w:date="2022-08-23T09:46:00Z">
              <w:r w:rsidRPr="00EC6F38" w:rsidDel="00F42D87">
                <w:rPr>
                  <w:rFonts w:ascii="Times New Roman" w:eastAsia="Times New Roman" w:hAnsi="Times New Roman" w:cs="Times New Roman"/>
                  <w:szCs w:val="24"/>
                </w:rPr>
                <w:delText>melakukan penelitian</w:delText>
              </w:r>
            </w:del>
            <w:ins w:id="113" w:author="achdimerdianto@gmail.com" w:date="2022-08-23T09:46:00Z">
              <w:r w:rsidR="00F42D87"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</w:ins>
            <w:del w:id="114" w:author="achdimerdianto@gmail.com" w:date="2022-08-23T09:46:00Z">
              <w:r w:rsidRPr="00EC6F38" w:rsidDel="00F42D87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ins w:id="115" w:author="achdimerdianto@gmail.com" w:date="2022-08-23T09:46:00Z">
              <w:r w:rsidR="00F42D87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16" w:author="achdimerdianto@gmail.com" w:date="2022-08-23T09:46:00Z">
              <w:r w:rsidRPr="00EC6F38" w:rsidDel="00F42D87">
                <w:rPr>
                  <w:rFonts w:ascii="Times New Roman" w:eastAsia="Times New Roman" w:hAnsi="Times New Roman" w:cs="Times New Roman"/>
                  <w:szCs w:val="24"/>
                </w:rPr>
                <w:delText xml:space="preserve"> t</w:delText>
              </w:r>
            </w:del>
            <w:ins w:id="117" w:author="achdimerdianto@gmail.com" w:date="2022-08-23T09:46:00Z">
              <w:r w:rsidR="00F42D87">
                <w:rPr>
                  <w:rFonts w:ascii="Times New Roman" w:eastAsia="Times New Roman" w:hAnsi="Times New Roman" w:cs="Times New Roman"/>
                  <w:szCs w:val="24"/>
                </w:rPr>
                <w:t xml:space="preserve"> T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untutan 4.0 ini adalah </w:t>
            </w:r>
            <w:ins w:id="118" w:author="achdimerdianto@gmail.com" w:date="2022-08-23T09:46:00Z">
              <w:r w:rsidR="00F76581">
                <w:rPr>
                  <w:rFonts w:ascii="Times New Roman" w:eastAsia="Times New Roman" w:hAnsi="Times New Roman" w:cs="Times New Roman"/>
                  <w:szCs w:val="24"/>
                </w:rPr>
                <w:t xml:space="preserve">mampu mengembangkan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ins w:id="119" w:author="achdimerdianto@gmail.com" w:date="2022-08-23T09:46:00Z">
              <w:r w:rsidR="00F76581">
                <w:rPr>
                  <w:rFonts w:ascii="Times New Roman" w:eastAsia="Times New Roman" w:hAnsi="Times New Roman" w:cs="Times New Roman"/>
                  <w:szCs w:val="24"/>
                </w:rPr>
                <w:t>itas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inova</w:t>
            </w:r>
            <w:ins w:id="120" w:author="achdimerdianto@gmail.com" w:date="2022-08-23T09:46:00Z">
              <w:r w:rsidR="00F76581">
                <w:rPr>
                  <w:rFonts w:ascii="Times New Roman" w:eastAsia="Times New Roman" w:hAnsi="Times New Roman" w:cs="Times New Roman"/>
                  <w:szCs w:val="24"/>
                </w:rPr>
                <w:t>si</w:t>
              </w:r>
            </w:ins>
            <w:del w:id="121" w:author="achdimerdianto@gmail.com" w:date="2022-08-23T09:46:00Z">
              <w:r w:rsidRPr="00EC6F38" w:rsidDel="00F76581">
                <w:rPr>
                  <w:rFonts w:ascii="Times New Roman" w:eastAsia="Times New Roman" w:hAnsi="Times New Roman" w:cs="Times New Roman"/>
                  <w:szCs w:val="24"/>
                </w:rPr>
                <w:delText>tif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Dengan </w:t>
            </w:r>
            <w:del w:id="122" w:author="achdimerdianto@gmail.com" w:date="2022-08-23T09:47:00Z">
              <w:r w:rsidRPr="00EC6F38" w:rsidDel="00702238">
                <w:rPr>
                  <w:rFonts w:ascii="Times New Roman" w:eastAsia="Times New Roman" w:hAnsi="Times New Roman" w:cs="Times New Roman"/>
                  <w:szCs w:val="24"/>
                </w:rPr>
                <w:delText xml:space="preserve">melakukan </w:delText>
              </w:r>
            </w:del>
            <w:del w:id="123" w:author="achdimerdianto@gmail.com" w:date="2022-08-23T09:48:00Z">
              <w:r w:rsidRPr="00EC6F38" w:rsidDel="00702238">
                <w:rPr>
                  <w:rFonts w:ascii="Times New Roman" w:eastAsia="Times New Roman" w:hAnsi="Times New Roman" w:cs="Times New Roman"/>
                  <w:szCs w:val="24"/>
                </w:rPr>
                <w:delText>pe</w:delText>
              </w:r>
            </w:del>
            <w:ins w:id="124" w:author="achdimerdianto@gmail.com" w:date="2022-08-23T09:48:00Z">
              <w:r w:rsidR="00702238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neliti</w:t>
            </w:r>
            <w:del w:id="125" w:author="achdimerdianto@gmail.com" w:date="2022-08-23T09:48:00Z">
              <w:r w:rsidRPr="00EC6F38" w:rsidDel="00702238">
                <w:rPr>
                  <w:rFonts w:ascii="Times New Roman" w:eastAsia="Times New Roman" w:hAnsi="Times New Roman" w:cs="Times New Roman"/>
                  <w:szCs w:val="24"/>
                </w:rPr>
                <w:delText>an</w:delText>
              </w:r>
            </w:del>
            <w:ins w:id="126" w:author="achdimerdianto@gmail.com" w:date="2022-08-23T09:47:00Z">
              <w:r w:rsidR="0077041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7" w:author="achdimerdianto@gmail.com" w:date="2022-08-23T09:47:00Z">
              <w:r w:rsidRPr="00EC6F38" w:rsidDel="00702238">
                <w:rPr>
                  <w:rFonts w:ascii="Times New Roman" w:eastAsia="Times New Roman" w:hAnsi="Times New Roman" w:cs="Times New Roman"/>
                  <w:szCs w:val="24"/>
                </w:rPr>
                <w:delText>kita bisa lihat</w:delText>
              </w:r>
            </w:del>
            <w:ins w:id="128" w:author="achdimerdianto@gmail.com" w:date="2022-08-23T09:47:00Z">
              <w:r w:rsidR="00702238">
                <w:rPr>
                  <w:rFonts w:ascii="Times New Roman" w:eastAsia="Times New Roman" w:hAnsi="Times New Roman" w:cs="Times New Roman"/>
                  <w:szCs w:val="24"/>
                </w:rPr>
                <w:t>akan tampak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kreatif dan inovatif </w:t>
            </w:r>
            <w:ins w:id="129" w:author="achdimerdianto@gmail.com" w:date="2022-08-23T09:47:00Z">
              <w:r w:rsidR="00702238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ins w:id="130" w:author="achdimerdianto@gmail.com" w:date="2022-08-23T09:47:00Z">
              <w:r w:rsidR="00702238">
                <w:rPr>
                  <w:rFonts w:ascii="Times New Roman" w:eastAsia="Times New Roman" w:hAnsi="Times New Roman" w:cs="Times New Roman"/>
                  <w:szCs w:val="24"/>
                </w:rPr>
                <w:t xml:space="preserve"> lakukan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35094A5F" w14:textId="77777777" w:rsidR="00924DF5" w:rsidRDefault="00924DF5"/>
    <w:sectPr w:rsidR="00924DF5" w:rsidSect="0012251A">
      <w:head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84ED2" w14:textId="77777777" w:rsidR="001012AF" w:rsidRDefault="001012AF" w:rsidP="00C95BB6">
      <w:pPr>
        <w:spacing w:after="0" w:line="240" w:lineRule="auto"/>
      </w:pPr>
      <w:r>
        <w:separator/>
      </w:r>
    </w:p>
  </w:endnote>
  <w:endnote w:type="continuationSeparator" w:id="0">
    <w:p w14:paraId="136792A6" w14:textId="77777777" w:rsidR="001012AF" w:rsidRDefault="001012AF" w:rsidP="00C95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8CAAE" w14:textId="77777777" w:rsidR="001012AF" w:rsidRDefault="001012AF" w:rsidP="00C95BB6">
      <w:pPr>
        <w:spacing w:after="0" w:line="240" w:lineRule="auto"/>
      </w:pPr>
      <w:r>
        <w:separator/>
      </w:r>
    </w:p>
  </w:footnote>
  <w:footnote w:type="continuationSeparator" w:id="0">
    <w:p w14:paraId="67490591" w14:textId="77777777" w:rsidR="001012AF" w:rsidRDefault="001012AF" w:rsidP="00C95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32835" w14:textId="44A06EE2" w:rsidR="00C95BB6" w:rsidRDefault="00C95BB6">
    <w:pPr>
      <w:pStyle w:val="Header"/>
    </w:pPr>
    <w:ins w:id="131" w:author="achdimerdianto@gmail.com" w:date="2022-08-23T09:37:00Z">
      <w:r>
        <w:t>Achdi Merdianto</w: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8995480">
    <w:abstractNumId w:val="1"/>
  </w:num>
  <w:num w:numId="2" w16cid:durableId="1206984196">
    <w:abstractNumId w:val="0"/>
  </w:num>
  <w:num w:numId="3" w16cid:durableId="115279498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chdimerdianto@gmail.com">
    <w15:presenceInfo w15:providerId="Windows Live" w15:userId="9ad306be787a5a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012AF"/>
    <w:rsid w:val="0012251A"/>
    <w:rsid w:val="00125355"/>
    <w:rsid w:val="001D038C"/>
    <w:rsid w:val="00240407"/>
    <w:rsid w:val="002B42E8"/>
    <w:rsid w:val="0042167F"/>
    <w:rsid w:val="006B0A10"/>
    <w:rsid w:val="00702238"/>
    <w:rsid w:val="007170A6"/>
    <w:rsid w:val="00770417"/>
    <w:rsid w:val="007F1E78"/>
    <w:rsid w:val="008F55B7"/>
    <w:rsid w:val="00924DF5"/>
    <w:rsid w:val="00952EDF"/>
    <w:rsid w:val="00C95BB6"/>
    <w:rsid w:val="00F42D87"/>
    <w:rsid w:val="00F7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C8BAC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7F1E78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C95B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BB6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95B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BB6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achdimerdianto@gmail.com</cp:lastModifiedBy>
  <cp:revision>11</cp:revision>
  <dcterms:created xsi:type="dcterms:W3CDTF">2020-08-26T22:03:00Z</dcterms:created>
  <dcterms:modified xsi:type="dcterms:W3CDTF">2022-08-23T02:48:00Z</dcterms:modified>
</cp:coreProperties>
</file>