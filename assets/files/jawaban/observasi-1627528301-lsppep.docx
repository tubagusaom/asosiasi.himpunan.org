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ins w:id="1" w:author="CHOY LYBERTO SIAHAAN" w:date="2021-07-29T10:03:00Z">
              <w:r w:rsidR="00764614">
                <w:t>tujuan</w:t>
              </w:r>
              <w:proofErr w:type="spellEnd"/>
              <w:proofErr w:type="gramEnd"/>
              <w:r w:rsidR="00764614">
                <w:t xml:space="preserve"> </w:t>
              </w:r>
              <w:proofErr w:type="spellStart"/>
              <w:r w:rsidR="00764614">
                <w:t>atau</w:t>
              </w:r>
              <w:proofErr w:type="spellEnd"/>
              <w:r w:rsidR="00764614">
                <w:t xml:space="preserve"> target </w:t>
              </w:r>
            </w:ins>
            <w:del w:id="2" w:author="CHOY LYBERTO SIAHAAN" w:date="2021-07-29T10:03:00Z">
              <w:r w:rsidDel="00764614">
                <w:delText>sasaran</w:delText>
              </w:r>
            </w:del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3" w:author="CHOY LYBERTO SIAHAAN" w:date="2021-07-29T10:06:00Z">
              <w:r w:rsidR="00764614">
                <w:t>pengetahuan</w:t>
              </w:r>
              <w:proofErr w:type="spellEnd"/>
              <w:r w:rsidR="00764614">
                <w:t xml:space="preserve"> </w:t>
              </w:r>
            </w:ins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ins w:id="4" w:author="CHOY LYBERTO SIAHAAN" w:date="2021-07-29T10:08:00Z">
              <w:r w:rsidR="00764614">
                <w:t xml:space="preserve">yang </w:t>
              </w:r>
              <w:proofErr w:type="spellStart"/>
              <w:r w:rsidR="00764614">
                <w:t>berisi</w:t>
              </w:r>
              <w:proofErr w:type="spellEnd"/>
              <w:r w:rsidR="00764614">
                <w:t xml:space="preserve"> </w:t>
              </w:r>
              <w:proofErr w:type="spellStart"/>
              <w:r w:rsidR="00764614">
                <w:t>rancangan</w:t>
              </w:r>
              <w:proofErr w:type="spellEnd"/>
              <w:r w:rsidR="00764614">
                <w:t xml:space="preserve"> </w:t>
              </w:r>
              <w:proofErr w:type="spellStart"/>
              <w:r w:rsidR="00764614">
                <w:t>pembelajaran</w:t>
              </w:r>
            </w:ins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5" w:author="CHOY LYBERTO SIAHAAN" w:date="2021-07-29T10:08:00Z">
              <w:r w:rsidR="00764614">
                <w:t>hasil</w:t>
              </w:r>
              <w:proofErr w:type="spellEnd"/>
              <w:r w:rsidR="00764614">
                <w:t xml:space="preserve"> </w:t>
              </w:r>
            </w:ins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6" w:author="CHOY LYBERTO SIAHAAN" w:date="2021-07-29T10:10:00Z">
              <w:r w:rsidR="00764614">
                <w:t>makna</w:t>
              </w:r>
              <w:proofErr w:type="spellEnd"/>
              <w:r w:rsidR="00764614">
                <w:t xml:space="preserve"> </w:t>
              </w:r>
              <w:proofErr w:type="spellStart"/>
              <w:r w:rsidR="00764614">
                <w:t>mutlak</w:t>
              </w:r>
            </w:ins>
            <w:proofErr w:type="spellEnd"/>
            <w:del w:id="7" w:author="CHOY LYBERTO SIAHAAN" w:date="2021-07-29T10:10:00Z">
              <w:r w:rsidDel="00764614">
                <w:delText>berhubungan dengan konsep</w:delText>
              </w:r>
            </w:del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355D72"/>
    <w:rsid w:val="0042167F"/>
    <w:rsid w:val="0076461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5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177</Words>
  <Characters>1178</Characters>
  <Application>Microsoft Office Word</Application>
  <DocSecurity>0</DocSecurity>
  <Lines>38</Lines>
  <Paragraphs>33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CHOY LYBERTO SIAHAAN</cp:lastModifiedBy>
  <cp:revision>3</cp:revision>
  <dcterms:created xsi:type="dcterms:W3CDTF">2020-08-26T21:29:00Z</dcterms:created>
  <dcterms:modified xsi:type="dcterms:W3CDTF">2021-07-29T03:13:00Z</dcterms:modified>
</cp:coreProperties>
</file>