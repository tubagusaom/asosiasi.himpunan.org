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1F9B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D9582B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BC5CC1B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E33DEE2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RPr="008F525E" w14:paraId="13CB7086" w14:textId="77777777" w:rsidTr="00821BA2">
        <w:tc>
          <w:tcPr>
            <w:tcW w:w="9350" w:type="dxa"/>
          </w:tcPr>
          <w:p w14:paraId="76FA4AFB" w14:textId="019D5E76" w:rsidR="00125355" w:rsidRDefault="00125355" w:rsidP="008F525E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Microsoft Office User" w:date="2022-08-18T09:59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</w:t>
            </w:r>
          </w:p>
          <w:p w14:paraId="7B1B78F0" w14:textId="77777777" w:rsidR="00125355" w:rsidRPr="008F525E" w:rsidRDefault="00125355" w:rsidP="008F525E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  <w:lang w:val="de-DE"/>
                <w:rPrChange w:id="1" w:author="Microsoft Office User" w:date="2022-08-18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2" w:author="Microsoft Office User" w:date="2022-08-18T09:5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" w:author="Microsoft Office User" w:date="2022-08-18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Oleh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" w:author="Microsoft Office User" w:date="2022-08-18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Kodar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" w:author="Microsoft Office User" w:date="2022-08-18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Akbar</w:t>
            </w:r>
          </w:p>
          <w:p w14:paraId="67FB95D5" w14:textId="39B6AE11" w:rsidR="00125355" w:rsidRPr="008F525E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7" w:author="Microsoft Office User" w:date="2022-08-18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8" w:author="Microsoft Office User" w:date="2022-08-18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9" w:author="Microsoft Office User" w:date="2022-08-18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zaman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0" w:author="Microsoft Office User" w:date="2022-08-18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1" w:author="Microsoft Office User" w:date="2022-08-18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ins w:id="12" w:author="Microsoft Office User" w:date="2022-08-18T09:59:00Z">
              <w:r w:rsidR="00FA7D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,</w:t>
              </w:r>
            </w:ins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3" w:author="Microsoft Office User" w:date="2022-08-18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4" w:author="Microsoft Office User" w:date="2022-08-18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5" w:author="Microsoft Office User" w:date="2022-08-18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6" w:author="Microsoft Office User" w:date="2022-08-18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berada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7" w:author="Microsoft Office User" w:date="2022-08-18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8" w:author="Microsoft Office User" w:date="2022-08-18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9" w:author="Microsoft Office User" w:date="2022-08-18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0" w:author="Microsoft Office User" w:date="2022-08-18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zona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1" w:author="Microsoft Office User" w:date="2022-08-18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2" w:author="Microsoft Office User" w:date="2022-08-18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3" w:author="Microsoft Office User" w:date="2022-08-18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4" w:author="Microsoft Office User" w:date="2022-08-18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5" w:author="Microsoft Office User" w:date="2022-08-18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6" w:author="Microsoft Office User" w:date="2022-08-18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sangat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7" w:author="Microsoft Office User" w:date="2022-08-18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28" w:author="Microsoft Office User" w:date="2022-08-18T09:59:00Z">
              <w:r w:rsidRPr="008F525E" w:rsidDel="008F525E">
                <w:rPr>
                  <w:rFonts w:ascii="Times New Roman" w:eastAsia="Times New Roman" w:hAnsi="Times New Roman" w:cs="Times New Roman"/>
                  <w:szCs w:val="24"/>
                  <w:lang w:val="de-DE"/>
                  <w:rPrChange w:id="29" w:author="Microsoft Office User" w:date="2022-08-18T09:5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extream.</w:delText>
              </w:r>
            </w:del>
            <w:proofErr w:type="spellStart"/>
            <w:ins w:id="30" w:author="Microsoft Office User" w:date="2022-08-18T09:59:00Z">
              <w:r w:rsidR="008F525E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ekstrem</w:t>
              </w:r>
              <w:proofErr w:type="spellEnd"/>
              <w:r w:rsidR="008F525E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.</w:t>
              </w:r>
            </w:ins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1" w:author="Microsoft Office User" w:date="2022-08-18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tiap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menit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bahkan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detik</w:t>
            </w:r>
            <w:proofErr w:type="spellEnd"/>
            <w:ins w:id="43" w:author="Microsoft Office User" w:date="2022-08-18T10:00:00Z">
              <w:r w:rsidR="00FA7D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</w:ins>
            <w:del w:id="44" w:author="Microsoft Office User" w:date="2022-08-18T09:59:00Z">
              <w:r w:rsidRPr="008F525E" w:rsidDel="00FA7D39">
                <w:rPr>
                  <w:rFonts w:ascii="Times New Roman" w:eastAsia="Times New Roman" w:hAnsi="Times New Roman" w:cs="Times New Roman"/>
                  <w:szCs w:val="24"/>
                  <w:lang w:val="de-DE"/>
                  <w:rPrChange w:id="45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dia </w:delText>
              </w:r>
            </w:del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berubah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semakin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maju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sering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sebut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</w:t>
            </w:r>
            <w:ins w:id="67" w:author="Microsoft Office User" w:date="2022-08-18T10:01:00Z">
              <w:r w:rsidR="00FA7D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i</w:t>
              </w:r>
            </w:ins>
            <w:proofErr w:type="spellEnd"/>
            <w:del w:id="68" w:author="Microsoft Office User" w:date="2022-08-18T10:01:00Z">
              <w:r w:rsidRPr="008F525E" w:rsidDel="00FA7D39">
                <w:rPr>
                  <w:rFonts w:ascii="Times New Roman" w:eastAsia="Times New Roman" w:hAnsi="Times New Roman" w:cs="Times New Roman"/>
                  <w:szCs w:val="24"/>
                  <w:lang w:val="de-DE"/>
                  <w:rPrChange w:id="69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</w:delText>
              </w:r>
            </w:del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7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4.0.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7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Istilah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7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7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7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7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masih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7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7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jarang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7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7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8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8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dengar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8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8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bahkan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8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8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8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8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8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8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masih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9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9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awam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9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39AFF5F4" w14:textId="65A66C73" w:rsidR="00125355" w:rsidRPr="008F525E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9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9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Bagi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9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9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9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9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maupun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9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0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peserta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0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0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didik</w:t>
            </w:r>
            <w:proofErr w:type="spellEnd"/>
            <w:ins w:id="103" w:author="Microsoft Office User" w:date="2022-08-18T10:00:00Z">
              <w:r w:rsidR="00FA7D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,</w:t>
              </w:r>
            </w:ins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0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0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0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0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0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0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1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1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112" w:author="Microsoft Office User" w:date="2022-08-18T10:00:00Z">
              <w:r w:rsidRPr="008F525E" w:rsidDel="00FA7D39">
                <w:rPr>
                  <w:rFonts w:ascii="Times New Roman" w:eastAsia="Times New Roman" w:hAnsi="Times New Roman" w:cs="Times New Roman"/>
                  <w:szCs w:val="24"/>
                  <w:lang w:val="de-DE"/>
                  <w:rPrChange w:id="113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1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1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1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1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1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memasuki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1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2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dunia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2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2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kerja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2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124" w:author="Microsoft Office User" w:date="2022-08-18T10:01:00Z">
              <w:r w:rsidRPr="008F525E" w:rsidDel="00FA7D39">
                <w:rPr>
                  <w:rFonts w:ascii="Times New Roman" w:eastAsia="Times New Roman" w:hAnsi="Times New Roman" w:cs="Times New Roman"/>
                  <w:szCs w:val="24"/>
                  <w:lang w:val="de-DE"/>
                  <w:rPrChange w:id="125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namun </w:delText>
              </w:r>
            </w:del>
            <w:proofErr w:type="spellStart"/>
            <w:ins w:id="126" w:author="Microsoft Office User" w:date="2022-08-18T10:01:00Z">
              <w:r w:rsidR="00FA7D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tetapi</w:t>
              </w:r>
              <w:proofErr w:type="spellEnd"/>
              <w:r w:rsidR="00FA7D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</w:ins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2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2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129" w:author="Microsoft Office User" w:date="2022-08-18T10:01:00Z">
              <w:r w:rsidR="00FA7D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sebagai</w:t>
              </w:r>
              <w:proofErr w:type="spellEnd"/>
              <w:r w:rsidR="00FA7D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</w:ins>
            <w:del w:id="130" w:author="Microsoft Office User" w:date="2022-08-18T10:01:00Z">
              <w:r w:rsidRPr="008F525E" w:rsidDel="00FA7D39">
                <w:rPr>
                  <w:rFonts w:ascii="Times New Roman" w:eastAsia="Times New Roman" w:hAnsi="Times New Roman" w:cs="Times New Roman"/>
                  <w:szCs w:val="24"/>
                  <w:lang w:val="de-DE"/>
                  <w:rPrChange w:id="131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lagi </w:delText>
              </w:r>
            </w:del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3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</w:t>
            </w:r>
            <w:del w:id="133" w:author="Microsoft Office User" w:date="2022-08-18T10:00:00Z">
              <w:r w:rsidRPr="008F525E" w:rsidDel="00FA7D39">
                <w:rPr>
                  <w:rFonts w:ascii="Times New Roman" w:eastAsia="Times New Roman" w:hAnsi="Times New Roman" w:cs="Times New Roman"/>
                  <w:szCs w:val="24"/>
                  <w:lang w:val="de-DE"/>
                  <w:rPrChange w:id="134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r</w:delText>
              </w:r>
            </w:del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3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kerja</w:t>
            </w:r>
            <w:proofErr w:type="spellEnd"/>
            <w:ins w:id="136" w:author="Microsoft Office User" w:date="2022-08-18T10:01:00Z">
              <w:r w:rsidR="00FA7D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. </w:t>
              </w:r>
              <w:proofErr w:type="spellStart"/>
              <w:r w:rsidR="00FA7D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Namun</w:t>
              </w:r>
              <w:proofErr w:type="spellEnd"/>
              <w:r w:rsidR="00FA7D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</w:ins>
            <w:del w:id="137" w:author="Microsoft Office User" w:date="2022-08-18T10:01:00Z">
              <w:r w:rsidRPr="008F525E" w:rsidDel="00FA7D39">
                <w:rPr>
                  <w:rFonts w:ascii="Times New Roman" w:eastAsia="Times New Roman" w:hAnsi="Times New Roman" w:cs="Times New Roman"/>
                  <w:szCs w:val="24"/>
                  <w:lang w:val="de-DE"/>
                  <w:rPrChange w:id="138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, tetapi</w:delText>
              </w:r>
            </w:del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3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4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4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4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143" w:author="Microsoft Office User" w:date="2022-08-18T10:00:00Z">
              <w:r w:rsidRPr="008F525E" w:rsidDel="00FA7D39">
                <w:rPr>
                  <w:rFonts w:ascii="Times New Roman" w:eastAsia="Times New Roman" w:hAnsi="Times New Roman" w:cs="Times New Roman"/>
                  <w:szCs w:val="24"/>
                  <w:lang w:val="de-DE"/>
                  <w:rPrChange w:id="144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4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4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4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4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4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membuat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5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5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lapangan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5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5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kerja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5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5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baru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5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5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5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5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belum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6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6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tercipta</w:t>
            </w:r>
            <w:proofErr w:type="spellEnd"/>
            <w:ins w:id="162" w:author="Microsoft Office User" w:date="2022-08-18T10:01:00Z">
              <w:r w:rsidR="00FA7D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</w:ins>
            <w:del w:id="163" w:author="Microsoft Office User" w:date="2022-08-18T10:01:00Z">
              <w:r w:rsidRPr="008F525E" w:rsidDel="00FA7D39">
                <w:rPr>
                  <w:rFonts w:ascii="Times New Roman" w:eastAsia="Times New Roman" w:hAnsi="Times New Roman" w:cs="Times New Roman"/>
                  <w:szCs w:val="24"/>
                  <w:lang w:val="de-DE"/>
                  <w:rPrChange w:id="164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, </w:delText>
              </w:r>
            </w:del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6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6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6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6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6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7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7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teknologi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7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7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7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7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ide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7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7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7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7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8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2E7B68DC" w14:textId="0A62044D" w:rsidR="00125355" w:rsidRPr="008F525E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18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8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8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8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adalah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8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8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suatu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8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8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program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8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9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9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9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193" w:author="Microsoft Office User" w:date="2022-08-18T10:01:00Z">
              <w:r w:rsidRPr="008F525E" w:rsidDel="00FA7D39">
                <w:rPr>
                  <w:rFonts w:ascii="Times New Roman" w:eastAsia="Times New Roman" w:hAnsi="Times New Roman" w:cs="Times New Roman"/>
                  <w:szCs w:val="24"/>
                  <w:lang w:val="de-DE"/>
                  <w:rPrChange w:id="194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9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buat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9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9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9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19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mewujudkan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0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0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0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0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0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0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cerdas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0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0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0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0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1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1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Tujuan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1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1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dari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1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1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terciptanya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1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1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1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1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2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2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adalah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2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2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peningkatan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2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2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2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2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pemerataan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2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2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ins w:id="230" w:author="Microsoft Office User" w:date="2022-08-18T10:02:00Z">
              <w:r w:rsidR="00FA7D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</w:ins>
            <w:del w:id="231" w:author="Microsoft Office User" w:date="2022-08-18T10:02:00Z">
              <w:r w:rsidRPr="008F525E" w:rsidDel="00FA7D39">
                <w:rPr>
                  <w:rFonts w:ascii="Times New Roman" w:eastAsia="Times New Roman" w:hAnsi="Times New Roman" w:cs="Times New Roman"/>
                  <w:szCs w:val="24"/>
                  <w:lang w:val="de-DE"/>
                  <w:rPrChange w:id="232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, </w:delText>
              </w:r>
            </w:del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3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3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3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cara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3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3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</w:t>
            </w:r>
            <w:ins w:id="238" w:author="Microsoft Office User" w:date="2022-08-18T10:02:00Z">
              <w:r w:rsidR="00FA7D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p</w:t>
              </w:r>
            </w:ins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3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erluas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4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4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akses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4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4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4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4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memanfaatkan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4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4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teknologi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4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4F7283E2" w14:textId="10272A83" w:rsidR="00125355" w:rsidRPr="008F525E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24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5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5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5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hanya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5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5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itu</w:t>
            </w:r>
            <w:proofErr w:type="spellEnd"/>
            <w:ins w:id="255" w:author="Microsoft Office User" w:date="2022-08-18T10:02:00Z">
              <w:r w:rsidR="00FA7D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,</w:t>
              </w:r>
            </w:ins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5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5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5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5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menghasilkan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6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6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aspek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6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6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6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6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sangat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6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6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268" w:author="Microsoft Office User" w:date="2022-08-18T10:02:00Z">
              <w:r w:rsidRPr="008F525E" w:rsidDel="00FA7D39">
                <w:rPr>
                  <w:rFonts w:ascii="Times New Roman" w:eastAsia="Times New Roman" w:hAnsi="Times New Roman" w:cs="Times New Roman"/>
                  <w:szCs w:val="24"/>
                  <w:lang w:val="de-DE"/>
                  <w:rPrChange w:id="269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7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7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7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7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7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milenial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7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7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7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7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7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8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kolaboratif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8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8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komunikatif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8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8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berfikir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8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8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kritis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8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ins w:id="288" w:author="Microsoft Office User" w:date="2022-08-18T10:02:00Z">
              <w:r w:rsidR="00FA7D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dan</w:t>
              </w:r>
              <w:proofErr w:type="spellEnd"/>
              <w:r w:rsidR="00FA7D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</w:ins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8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9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9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Mengapa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9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9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demikian</w:t>
            </w:r>
            <w:proofErr w:type="spellEnd"/>
            <w:ins w:id="294" w:author="Microsoft Office User" w:date="2022-08-18T10:02:00Z">
              <w:r w:rsidR="00FA7D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?</w:t>
              </w:r>
            </w:ins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9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296" w:author="Microsoft Office User" w:date="2022-08-18T10:02:00Z">
              <w:r w:rsidR="00FA7D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P</w:t>
              </w:r>
            </w:ins>
            <w:del w:id="297" w:author="Microsoft Office User" w:date="2022-08-18T10:02:00Z">
              <w:r w:rsidRPr="008F525E" w:rsidDel="00FA7D39">
                <w:rPr>
                  <w:rFonts w:ascii="Times New Roman" w:eastAsia="Times New Roman" w:hAnsi="Times New Roman" w:cs="Times New Roman"/>
                  <w:szCs w:val="24"/>
                  <w:lang w:val="de-DE"/>
                  <w:rPrChange w:id="298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</w:delText>
              </w:r>
            </w:del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29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endidikan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0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0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0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0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0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0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0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0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sedang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0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gencar-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0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gencarnya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1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</w:t>
            </w:r>
            <w:ins w:id="311" w:author="Microsoft Office User" w:date="2022-08-18T10:03:00Z">
              <w:r w:rsidR="00FA7D39" w:rsidRPr="00FA7D39">
                <w:rPr>
                  <w:rFonts w:ascii="Times New Roman" w:eastAsia="Times New Roman" w:hAnsi="Times New Roman" w:cs="Times New Roman"/>
                  <w:i/>
                  <w:iCs/>
                  <w:szCs w:val="24"/>
                  <w:lang w:val="de-DE"/>
                  <w:rPrChange w:id="312" w:author="Microsoft Office User" w:date="2022-08-18T10:04:00Z">
                    <w:rPr>
                      <w:rFonts w:ascii="Times New Roman" w:eastAsia="Times New Roman" w:hAnsi="Times New Roman" w:cs="Times New Roman"/>
                      <w:szCs w:val="24"/>
                      <w:lang w:val="de-DE"/>
                    </w:rPr>
                  </w:rPrChange>
                </w:rPr>
                <w:t>-publish</w:t>
              </w:r>
            </w:ins>
            <w:del w:id="313" w:author="Microsoft Office User" w:date="2022-08-18T10:03:00Z">
              <w:r w:rsidRPr="00FA7D39" w:rsidDel="00FA7D39">
                <w:rPr>
                  <w:rFonts w:ascii="Times New Roman" w:eastAsia="Times New Roman" w:hAnsi="Times New Roman" w:cs="Times New Roman"/>
                  <w:i/>
                  <w:iCs/>
                  <w:szCs w:val="24"/>
                  <w:lang w:val="de-DE"/>
                  <w:rPrChange w:id="314" w:author="Microsoft Office User" w:date="2022-08-18T10:0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publis,</w:delText>
              </w:r>
            </w:del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1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ka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1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rena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1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1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1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2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2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2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2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2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harus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2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2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mempersiapkan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2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2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diri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2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3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3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3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generasi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3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3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muda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3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3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3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3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memasuki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3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4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dunia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4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4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4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4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4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4.0.</w:t>
            </w:r>
          </w:p>
          <w:p w14:paraId="773A4546" w14:textId="68CBF4A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346" w:author="Microsoft Office User" w:date="2022-08-18T10:06:00Z">
              <w:r w:rsidR="001461A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461AD">
                <w:rPr>
                  <w:rFonts w:ascii="Times New Roman" w:eastAsia="Times New Roman" w:hAnsi="Times New Roman" w:cs="Times New Roman"/>
                  <w:szCs w:val="24"/>
                </w:rPr>
                <w:t>sebag</w:t>
              </w:r>
            </w:ins>
            <w:ins w:id="347" w:author="Microsoft Office User" w:date="2022-08-18T10:07:00Z">
              <w:r w:rsidR="001461AD">
                <w:rPr>
                  <w:rFonts w:ascii="Times New Roman" w:eastAsia="Times New Roman" w:hAnsi="Times New Roman" w:cs="Times New Roman"/>
                  <w:szCs w:val="24"/>
                </w:rPr>
                <w:t>ai</w:t>
              </w:r>
              <w:proofErr w:type="spellEnd"/>
              <w:r w:rsidR="001461A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461AD">
                <w:rPr>
                  <w:rFonts w:ascii="Times New Roman" w:eastAsia="Times New Roman" w:hAnsi="Times New Roman" w:cs="Times New Roman"/>
                  <w:szCs w:val="24"/>
                </w:rPr>
                <w:t>berikut</w:t>
              </w:r>
              <w:proofErr w:type="spellEnd"/>
              <w:r w:rsidR="001461AD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118075E9" w14:textId="77777777" w:rsidR="00125355" w:rsidRPr="008F525E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34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4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Tahapan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5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5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5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5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5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5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5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5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5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5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6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6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6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6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6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6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6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08381948" w14:textId="6B3863BF" w:rsidR="00125355" w:rsidRPr="008F525E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36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6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6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7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</w:t>
            </w:r>
            <w:ins w:id="371" w:author="Microsoft Office User" w:date="2022-08-18T10:04:00Z">
              <w:r w:rsidR="00FA7D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p</w:t>
              </w:r>
            </w:ins>
            <w:proofErr w:type="spellEnd"/>
            <w:del w:id="372" w:author="Microsoft Office User" w:date="2022-08-18T10:04:00Z">
              <w:r w:rsidRPr="008F525E" w:rsidDel="00FA7D39">
                <w:rPr>
                  <w:rFonts w:ascii="Times New Roman" w:eastAsia="Times New Roman" w:hAnsi="Times New Roman" w:cs="Times New Roman"/>
                  <w:szCs w:val="24"/>
                  <w:lang w:val="de-DE"/>
                  <w:rPrChange w:id="373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b</w:delText>
              </w:r>
            </w:del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7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7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ins w:id="376" w:author="Microsoft Office User" w:date="2022-08-18T10:04:00Z">
              <w:r w:rsidR="00FA7D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,</w:t>
              </w:r>
            </w:ins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7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7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guru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7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8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ins w:id="381" w:author="Microsoft Office User" w:date="2022-08-18T10:04:00Z">
              <w:r w:rsidR="00FA7D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tuntut</w:t>
              </w:r>
              <w:proofErr w:type="spellEnd"/>
              <w:r w:rsidR="00FA7D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</w:ins>
            <w:del w:id="382" w:author="Microsoft Office User" w:date="2022-08-18T10:04:00Z">
              <w:r w:rsidRPr="008F525E" w:rsidDel="00FA7D39">
                <w:rPr>
                  <w:rFonts w:ascii="Times New Roman" w:eastAsia="Times New Roman" w:hAnsi="Times New Roman" w:cs="Times New Roman"/>
                  <w:szCs w:val="24"/>
                  <w:lang w:val="de-DE"/>
                  <w:rPrChange w:id="383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tutut </w:delText>
              </w:r>
            </w:del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8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8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8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merancang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8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8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pembelajaran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8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9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9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9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9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9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9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9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9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9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39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0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0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0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0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6B2E840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28B9BBD" w14:textId="22881F60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04" w:author="Microsoft Office User" w:date="2022-08-18T10:05:00Z">
              <w:r w:rsidRPr="00EC6F38" w:rsidDel="001461AD">
                <w:rPr>
                  <w:rFonts w:ascii="Times New Roman" w:eastAsia="Times New Roman" w:hAnsi="Times New Roman" w:cs="Times New Roman"/>
                  <w:szCs w:val="24"/>
                </w:rPr>
                <w:delText>Yaitu guru di sini</w:delText>
              </w:r>
            </w:del>
            <w:ins w:id="405" w:author="Microsoft Office User" w:date="2022-08-18T10:05:00Z">
              <w:r w:rsidR="001461AD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06" w:author="Microsoft Office User" w:date="2022-08-18T10:05:00Z">
              <w:r w:rsidRPr="00EC6F38" w:rsidDel="001461A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0E29F7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10C712C" w14:textId="744686CE" w:rsidR="00125355" w:rsidRPr="008F525E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40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0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</w:t>
            </w:r>
            <w:ins w:id="409" w:author="Microsoft Office User" w:date="2022-08-18T10:05:00Z">
              <w:r w:rsidR="001461AD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u</w:t>
              </w:r>
            </w:ins>
            <w:del w:id="410" w:author="Microsoft Office User" w:date="2022-08-18T10:05:00Z">
              <w:r w:rsidRPr="008F525E" w:rsidDel="001461AD">
                <w:rPr>
                  <w:rFonts w:ascii="Times New Roman" w:eastAsia="Times New Roman" w:hAnsi="Times New Roman" w:cs="Times New Roman"/>
                  <w:szCs w:val="24"/>
                  <w:lang w:val="de-DE"/>
                  <w:rPrChange w:id="411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</w:delText>
              </w:r>
            </w:del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1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1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dilatih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1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1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1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1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mengembangkan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1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1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kurikulum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2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2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2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2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memberikan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2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2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kebebasan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2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2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2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2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menentukan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3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3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cara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3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3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3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3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3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3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3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155E6FD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2F55030" w14:textId="0E9E585A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39" w:author="Microsoft Office User" w:date="2022-08-18T10:05:00Z">
              <w:r w:rsidRPr="00EC6F38" w:rsidDel="001461AD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ins w:id="440" w:author="Microsoft Office User" w:date="2022-08-18T10:05:00Z">
              <w:r w:rsidR="001461AD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441" w:author="Microsoft Office User" w:date="2022-08-18T10:05:00Z">
              <w:r w:rsidRPr="00EC6F38" w:rsidDel="001461AD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uru s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ins w:id="442" w:author="Microsoft Office User" w:date="2022-08-18T10:06:00Z">
              <w:r w:rsidR="001461AD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del w:id="443" w:author="Microsoft Office User" w:date="2022-08-18T10:05:00Z">
              <w:r w:rsidRPr="00EC6F38" w:rsidDel="001461AD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ins w:id="444" w:author="Microsoft Office User" w:date="2022-08-18T10:06:00Z">
              <w:r w:rsidR="001461AD">
                <w:rPr>
                  <w:rFonts w:ascii="Times New Roman" w:eastAsia="Times New Roman" w:hAnsi="Times New Roman" w:cs="Times New Roman"/>
                  <w:szCs w:val="24"/>
                </w:rPr>
                <w:t>melainkan</w:t>
              </w:r>
              <w:proofErr w:type="spellEnd"/>
              <w:r w:rsidR="001461A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8122D68" w14:textId="009A958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445" w:author="Microsoft Office User" w:date="2022-08-18T10:06:00Z">
              <w:r w:rsidR="001461AD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446" w:author="Microsoft Office User" w:date="2022-08-18T10:06:00Z">
              <w:r w:rsidRPr="00EC6F38" w:rsidDel="001461AD">
                <w:rPr>
                  <w:rFonts w:ascii="Times New Roman" w:eastAsia="Times New Roman" w:hAnsi="Times New Roman" w:cs="Times New Roman"/>
                  <w:szCs w:val="24"/>
                </w:rPr>
                <w:delText xml:space="preserve"> 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6C64E52A" w14:textId="52274611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75B87C2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1800D2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8849BE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25DE2D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26D4C1A7" w14:textId="39514018" w:rsidR="00125355" w:rsidRPr="008F525E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44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48" w:author="Microsoft Office User" w:date="2022-08-18T10:07:00Z">
              <w:r w:rsidR="001461AD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449" w:author="Microsoft Office User" w:date="2022-08-18T10:07:00Z">
              <w:r w:rsidR="001461AD">
                <w:rPr>
                  <w:rFonts w:ascii="Times New Roman" w:eastAsia="Times New Roman" w:hAnsi="Times New Roman" w:cs="Times New Roman"/>
                  <w:szCs w:val="24"/>
                </w:rPr>
                <w:t>. P</w:t>
              </w:r>
            </w:ins>
            <w:del w:id="450" w:author="Microsoft Office User" w:date="2022-08-18T10:07:00Z">
              <w:r w:rsidRPr="00EC6F38" w:rsidDel="001461AD">
                <w:rPr>
                  <w:rFonts w:ascii="Times New Roman" w:eastAsia="Times New Roman" w:hAnsi="Times New Roman" w:cs="Times New Roman"/>
                  <w:szCs w:val="24"/>
                </w:rPr>
                <w:delText>, 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451" w:author="Microsoft Office User" w:date="2022-08-18T10:07:00Z">
              <w:r w:rsidR="001461A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5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lastRenderedPageBreak/>
              <w:t>Pikiran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5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5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kritis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5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5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sangat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5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5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459" w:author="Microsoft Office User" w:date="2022-08-18T10:07:00Z">
              <w:r w:rsidRPr="008F525E" w:rsidDel="001461AD">
                <w:rPr>
                  <w:rFonts w:ascii="Times New Roman" w:eastAsia="Times New Roman" w:hAnsi="Times New Roman" w:cs="Times New Roman"/>
                  <w:szCs w:val="24"/>
                  <w:lang w:val="de-DE"/>
                  <w:rPrChange w:id="460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6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6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6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6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6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6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6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pikiran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6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6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7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7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kritis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7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7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maka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7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7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7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7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timbul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7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7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sebuah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8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8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ide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8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8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8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8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gagasan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8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4B15F231" w14:textId="0D135E20" w:rsidR="00125355" w:rsidRPr="008F525E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48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488" w:author="Microsoft Office User" w:date="2022-08-18T10:08:00Z">
              <w:r w:rsidRPr="008F525E" w:rsidDel="001461AD">
                <w:rPr>
                  <w:rFonts w:ascii="Times New Roman" w:eastAsia="Times New Roman" w:hAnsi="Times New Roman" w:cs="Times New Roman"/>
                  <w:szCs w:val="24"/>
                  <w:lang w:val="de-DE"/>
                  <w:rPrChange w:id="489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Dari </w:delText>
              </w:r>
            </w:del>
            <w:proofErr w:type="spellStart"/>
            <w:ins w:id="490" w:author="Microsoft Office User" w:date="2022-08-18T10:08:00Z">
              <w:r w:rsidR="001461AD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Berdasarkan</w:t>
              </w:r>
              <w:proofErr w:type="spellEnd"/>
              <w:r w:rsidR="001461AD" w:rsidRPr="008F525E">
                <w:rPr>
                  <w:rFonts w:ascii="Times New Roman" w:eastAsia="Times New Roman" w:hAnsi="Times New Roman" w:cs="Times New Roman"/>
                  <w:szCs w:val="24"/>
                  <w:lang w:val="de-DE"/>
                  <w:rPrChange w:id="491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9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gagasan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9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9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9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9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mu</w:t>
            </w:r>
            <w:ins w:id="497" w:author="Microsoft Office User" w:date="2022-08-18T10:08:00Z">
              <w:r w:rsidR="001461AD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n</w:t>
              </w:r>
            </w:ins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9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cul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49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0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dari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0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0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pemikiran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0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0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kritis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0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0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tadi</w:t>
            </w:r>
            <w:proofErr w:type="spellEnd"/>
            <w:ins w:id="507" w:author="Microsoft Office User" w:date="2022-08-18T10:08:00Z">
              <w:r w:rsidR="001461AD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, </w:t>
              </w:r>
            </w:ins>
            <w:del w:id="508" w:author="Microsoft Office User" w:date="2022-08-18T10:08:00Z">
              <w:r w:rsidRPr="008F525E" w:rsidDel="001461AD">
                <w:rPr>
                  <w:rFonts w:ascii="Times New Roman" w:eastAsia="Times New Roman" w:hAnsi="Times New Roman" w:cs="Times New Roman"/>
                  <w:szCs w:val="24"/>
                  <w:lang w:val="de-DE"/>
                  <w:rPrChange w:id="509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maka </w:delText>
              </w:r>
            </w:del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1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proses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1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1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selanjutnya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1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1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1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1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mencoba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1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del w:id="518" w:author="Microsoft Office User" w:date="2022-08-18T10:08:00Z">
              <w:r w:rsidRPr="008F525E" w:rsidDel="001461AD">
                <w:rPr>
                  <w:rFonts w:ascii="Times New Roman" w:eastAsia="Times New Roman" w:hAnsi="Times New Roman" w:cs="Times New Roman"/>
                  <w:szCs w:val="24"/>
                  <w:lang w:val="de-DE"/>
                  <w:rPrChange w:id="519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2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pengaplikasian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2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2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2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2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2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2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2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2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lebih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2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3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3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3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praktek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3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3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3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3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lebih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3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3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menyiapkan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3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4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anak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4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542" w:author="Microsoft Office User" w:date="2022-08-18T10:09:00Z">
              <w:r w:rsidRPr="008F525E" w:rsidDel="001461AD">
                <w:rPr>
                  <w:rFonts w:ascii="Times New Roman" w:eastAsia="Times New Roman" w:hAnsi="Times New Roman" w:cs="Times New Roman"/>
                  <w:szCs w:val="24"/>
                  <w:lang w:val="de-DE"/>
                  <w:rPrChange w:id="543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pada bagaimana kita</w:delText>
              </w:r>
            </w:del>
            <w:proofErr w:type="spellStart"/>
            <w:ins w:id="544" w:author="Microsoft Office User" w:date="2022-08-18T10:09:00Z">
              <w:r w:rsidR="001461AD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dengan</w:t>
              </w:r>
              <w:proofErr w:type="spellEnd"/>
              <w:r w:rsidR="001461AD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1461AD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cara</w:t>
              </w:r>
            </w:ins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4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4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menumbuhkan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4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4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ide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4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5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baru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5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5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5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5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gagasan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5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23F9296E" w14:textId="0D261C2B" w:rsidR="00125355" w:rsidRPr="008F525E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55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5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Setelah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5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5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proses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6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6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mencoba</w:t>
            </w:r>
            <w:proofErr w:type="spellEnd"/>
            <w:ins w:id="562" w:author="Microsoft Office User" w:date="2022-08-18T10:09:00Z">
              <w:r w:rsidR="001461AD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,</w:t>
              </w:r>
            </w:ins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6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6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proses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6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6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selanjutnya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6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6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6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7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mendiskusikan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7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7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Mendiskusikan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7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7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7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7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7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7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hanya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7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8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8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8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8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8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dua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8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8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orang</w:t>
            </w:r>
            <w:proofErr w:type="spellEnd"/>
            <w:ins w:id="587" w:author="Microsoft Office User" w:date="2022-08-18T10:09:00Z">
              <w:r w:rsidR="001461AD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, </w:t>
              </w:r>
              <w:proofErr w:type="spellStart"/>
              <w:r w:rsidR="001461AD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tetapi</w:t>
              </w:r>
              <w:proofErr w:type="spellEnd"/>
              <w:r w:rsidR="001461AD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</w:ins>
            <w:del w:id="588" w:author="Microsoft Office User" w:date="2022-08-18T10:09:00Z">
              <w:r w:rsidRPr="008F525E" w:rsidDel="001461AD">
                <w:rPr>
                  <w:rFonts w:ascii="Times New Roman" w:eastAsia="Times New Roman" w:hAnsi="Times New Roman" w:cs="Times New Roman"/>
                  <w:szCs w:val="24"/>
                  <w:lang w:val="de-DE"/>
                  <w:rPrChange w:id="589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tapi </w:delText>
              </w:r>
            </w:del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9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9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9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kolaborasi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9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9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komunikasi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9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9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9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9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59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0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orang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0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Hal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0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0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0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dilakukan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0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0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0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0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0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1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pandangan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1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1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1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1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berbeda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1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1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1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1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ide-ide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1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620" w:author="Microsoft Office User" w:date="2022-08-18T10:09:00Z">
              <w:r w:rsidRPr="008F525E" w:rsidDel="001461AD">
                <w:rPr>
                  <w:rFonts w:ascii="Times New Roman" w:eastAsia="Times New Roman" w:hAnsi="Times New Roman" w:cs="Times New Roman"/>
                  <w:szCs w:val="24"/>
                  <w:lang w:val="de-DE"/>
                  <w:rPrChange w:id="621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yang </w:delText>
              </w:r>
            </w:del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2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baru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2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2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akan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2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2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muncul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2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28B71C75" w14:textId="28EDAF57" w:rsidR="00125355" w:rsidRPr="008F525E" w:rsidRDefault="001461AD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62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ins w:id="629" w:author="Microsoft Office User" w:date="2022-08-18T10:09:00Z">
              <w:r w:rsidRPr="00256846">
                <w:rPr>
                  <w:rFonts w:ascii="Times New Roman" w:eastAsia="Times New Roman" w:hAnsi="Times New Roman" w:cs="Times New Roman"/>
                  <w:szCs w:val="24"/>
                  <w:lang w:val="en-ID"/>
                  <w:rPrChange w:id="630" w:author="Microsoft Office User" w:date="2022-08-18T10:10:00Z">
                    <w:rPr>
                      <w:rFonts w:ascii="Times New Roman" w:eastAsia="Times New Roman" w:hAnsi="Times New Roman" w:cs="Times New Roman"/>
                      <w:szCs w:val="24"/>
                      <w:lang w:val="de-DE"/>
                    </w:rPr>
                  </w:rPrChange>
                </w:rPr>
                <w:t>Tahap</w:t>
              </w:r>
              <w:proofErr w:type="spellEnd"/>
              <w:r w:rsidRPr="00256846">
                <w:rPr>
                  <w:rFonts w:ascii="Times New Roman" w:eastAsia="Times New Roman" w:hAnsi="Times New Roman" w:cs="Times New Roman"/>
                  <w:szCs w:val="24"/>
                  <w:lang w:val="en-ID"/>
                  <w:rPrChange w:id="631" w:author="Microsoft Office User" w:date="2022-08-18T10:10:00Z">
                    <w:rPr>
                      <w:rFonts w:ascii="Times New Roman" w:eastAsia="Times New Roman" w:hAnsi="Times New Roman" w:cs="Times New Roman"/>
                      <w:szCs w:val="24"/>
                      <w:lang w:val="de-DE"/>
                    </w:rPr>
                  </w:rPrChange>
                </w:rPr>
                <w:t xml:space="preserve"> </w:t>
              </w:r>
            </w:ins>
            <w:del w:id="632" w:author="Microsoft Office User" w:date="2022-08-18T10:09:00Z">
              <w:r w:rsidR="00125355" w:rsidRPr="00256846" w:rsidDel="001461AD">
                <w:rPr>
                  <w:rFonts w:ascii="Times New Roman" w:eastAsia="Times New Roman" w:hAnsi="Times New Roman" w:cs="Times New Roman"/>
                  <w:szCs w:val="24"/>
                  <w:lang w:val="en-ID"/>
                  <w:rPrChange w:id="633" w:author="Microsoft Office User" w:date="2022-08-18T10:1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Yang </w:delText>
              </w:r>
            </w:del>
            <w:proofErr w:type="spellStart"/>
            <w:r w:rsidR="00125355" w:rsidRPr="00256846">
              <w:rPr>
                <w:rFonts w:ascii="Times New Roman" w:eastAsia="Times New Roman" w:hAnsi="Times New Roman" w:cs="Times New Roman"/>
                <w:szCs w:val="24"/>
                <w:lang w:val="en-ID"/>
                <w:rPrChange w:id="634" w:author="Microsoft Office User" w:date="2022-08-18T10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tera</w:t>
            </w:r>
            <w:ins w:id="635" w:author="Microsoft Office User" w:date="2022-08-18T10:09:00Z">
              <w:r w:rsidRPr="00256846">
                <w:rPr>
                  <w:rFonts w:ascii="Times New Roman" w:eastAsia="Times New Roman" w:hAnsi="Times New Roman" w:cs="Times New Roman"/>
                  <w:szCs w:val="24"/>
                  <w:lang w:val="en-ID"/>
                  <w:rPrChange w:id="636" w:author="Microsoft Office User" w:date="2022-08-18T10:10:00Z">
                    <w:rPr>
                      <w:rFonts w:ascii="Times New Roman" w:eastAsia="Times New Roman" w:hAnsi="Times New Roman" w:cs="Times New Roman"/>
                      <w:szCs w:val="24"/>
                      <w:lang w:val="de-DE"/>
                    </w:rPr>
                  </w:rPrChange>
                </w:rPr>
                <w:t>k</w:t>
              </w:r>
            </w:ins>
            <w:r w:rsidR="00125355" w:rsidRPr="00256846">
              <w:rPr>
                <w:rFonts w:ascii="Times New Roman" w:eastAsia="Times New Roman" w:hAnsi="Times New Roman" w:cs="Times New Roman"/>
                <w:szCs w:val="24"/>
                <w:lang w:val="en-ID"/>
                <w:rPrChange w:id="637" w:author="Microsoft Office User" w:date="2022-08-18T10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hir</w:t>
            </w:r>
            <w:proofErr w:type="spellEnd"/>
            <w:r w:rsidR="00125355" w:rsidRPr="00256846">
              <w:rPr>
                <w:rFonts w:ascii="Times New Roman" w:eastAsia="Times New Roman" w:hAnsi="Times New Roman" w:cs="Times New Roman"/>
                <w:szCs w:val="24"/>
                <w:lang w:val="en-ID"/>
                <w:rPrChange w:id="638" w:author="Microsoft Office User" w:date="2022-08-18T10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256846">
              <w:rPr>
                <w:rFonts w:ascii="Times New Roman" w:eastAsia="Times New Roman" w:hAnsi="Times New Roman" w:cs="Times New Roman"/>
                <w:szCs w:val="24"/>
                <w:lang w:val="en-ID"/>
                <w:rPrChange w:id="639" w:author="Microsoft Office User" w:date="2022-08-18T10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adalah</w:t>
            </w:r>
            <w:proofErr w:type="spellEnd"/>
            <w:r w:rsidR="00125355" w:rsidRPr="00256846">
              <w:rPr>
                <w:rFonts w:ascii="Times New Roman" w:eastAsia="Times New Roman" w:hAnsi="Times New Roman" w:cs="Times New Roman"/>
                <w:szCs w:val="24"/>
                <w:lang w:val="en-ID"/>
                <w:rPrChange w:id="640" w:author="Microsoft Office User" w:date="2022-08-18T10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256846">
              <w:rPr>
                <w:rFonts w:ascii="Times New Roman" w:eastAsia="Times New Roman" w:hAnsi="Times New Roman" w:cs="Times New Roman"/>
                <w:szCs w:val="24"/>
                <w:lang w:val="en-ID"/>
                <w:rPrChange w:id="641" w:author="Microsoft Office User" w:date="2022-08-18T10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melakukan</w:t>
            </w:r>
            <w:proofErr w:type="spellEnd"/>
            <w:r w:rsidR="00125355" w:rsidRPr="00256846">
              <w:rPr>
                <w:rFonts w:ascii="Times New Roman" w:eastAsia="Times New Roman" w:hAnsi="Times New Roman" w:cs="Times New Roman"/>
                <w:szCs w:val="24"/>
                <w:lang w:val="en-ID"/>
                <w:rPrChange w:id="642" w:author="Microsoft Office User" w:date="2022-08-18T10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256846">
              <w:rPr>
                <w:rFonts w:ascii="Times New Roman" w:eastAsia="Times New Roman" w:hAnsi="Times New Roman" w:cs="Times New Roman"/>
                <w:szCs w:val="24"/>
                <w:lang w:val="en-ID"/>
                <w:rPrChange w:id="643" w:author="Microsoft Office User" w:date="2022-08-18T10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penelitian</w:t>
            </w:r>
            <w:proofErr w:type="spellEnd"/>
            <w:ins w:id="644" w:author="Microsoft Office User" w:date="2022-08-18T10:09:00Z">
              <w:r w:rsidRPr="00256846">
                <w:rPr>
                  <w:rFonts w:ascii="Times New Roman" w:eastAsia="Times New Roman" w:hAnsi="Times New Roman" w:cs="Times New Roman"/>
                  <w:szCs w:val="24"/>
                  <w:lang w:val="en-ID"/>
                  <w:rPrChange w:id="645" w:author="Microsoft Office User" w:date="2022-08-18T10:10:00Z">
                    <w:rPr>
                      <w:rFonts w:ascii="Times New Roman" w:eastAsia="Times New Roman" w:hAnsi="Times New Roman" w:cs="Times New Roman"/>
                      <w:szCs w:val="24"/>
                      <w:lang w:val="de-DE"/>
                    </w:rPr>
                  </w:rPrChange>
                </w:rPr>
                <w:t xml:space="preserve">. </w:t>
              </w:r>
            </w:ins>
            <w:del w:id="646" w:author="Microsoft Office User" w:date="2022-08-18T10:09:00Z">
              <w:r w:rsidR="00125355" w:rsidRPr="00256846" w:rsidDel="001461AD">
                <w:rPr>
                  <w:rFonts w:ascii="Times New Roman" w:eastAsia="Times New Roman" w:hAnsi="Times New Roman" w:cs="Times New Roman"/>
                  <w:szCs w:val="24"/>
                  <w:lang w:val="en-ID"/>
                  <w:rPrChange w:id="647" w:author="Microsoft Office User" w:date="2022-08-18T10:1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, </w:delText>
              </w:r>
            </w:del>
            <w:proofErr w:type="spellStart"/>
            <w:ins w:id="648" w:author="Microsoft Office User" w:date="2022-08-18T10:10:00Z">
              <w:r w:rsidR="00256846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T</w:t>
              </w:r>
            </w:ins>
            <w:del w:id="649" w:author="Microsoft Office User" w:date="2022-08-18T10:10:00Z">
              <w:r w:rsidR="00125355" w:rsidRPr="008F525E" w:rsidDel="00256846">
                <w:rPr>
                  <w:rFonts w:ascii="Times New Roman" w:eastAsia="Times New Roman" w:hAnsi="Times New Roman" w:cs="Times New Roman"/>
                  <w:szCs w:val="24"/>
                  <w:lang w:val="de-DE"/>
                  <w:rPrChange w:id="650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t</w:delText>
              </w:r>
            </w:del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5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untutan</w:t>
            </w:r>
            <w:proofErr w:type="spellEnd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5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5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5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5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adalah</w:t>
            </w:r>
            <w:proofErr w:type="spellEnd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5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5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5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5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6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6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inovatif</w:t>
            </w:r>
            <w:proofErr w:type="spellEnd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6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6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6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65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melakukan</w:t>
            </w:r>
            <w:proofErr w:type="spellEnd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6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6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penelitian</w:t>
            </w:r>
            <w:proofErr w:type="spellEnd"/>
            <w:ins w:id="668" w:author="Microsoft Office User" w:date="2022-08-18T10:10:00Z">
              <w:r w:rsidR="00256846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, </w:t>
              </w:r>
            </w:ins>
            <w:del w:id="669" w:author="Microsoft Office User" w:date="2022-08-18T10:10:00Z">
              <w:r w:rsidR="00125355" w:rsidRPr="008F525E" w:rsidDel="00256846">
                <w:rPr>
                  <w:rFonts w:ascii="Times New Roman" w:eastAsia="Times New Roman" w:hAnsi="Times New Roman" w:cs="Times New Roman"/>
                  <w:szCs w:val="24"/>
                  <w:lang w:val="de-DE"/>
                  <w:rPrChange w:id="670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proofErr w:type="spellStart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7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7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7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bisa</w:t>
            </w:r>
            <w:proofErr w:type="spellEnd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7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675" w:author="Microsoft Office User" w:date="2022-08-18T10:10:00Z">
              <w:r w:rsidR="00256846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me</w:t>
              </w:r>
            </w:ins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76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lihat</w:t>
            </w:r>
            <w:proofErr w:type="spellEnd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77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7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proses</w:t>
            </w:r>
            <w:proofErr w:type="spellEnd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7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80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81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82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83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84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ino</w:t>
            </w:r>
            <w:ins w:id="685" w:author="Microsoft Office User" w:date="2022-08-18T10:10:00Z">
              <w:r w:rsidR="00256846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v</w:t>
              </w:r>
            </w:ins>
            <w:del w:id="686" w:author="Microsoft Office User" w:date="2022-08-18T10:10:00Z">
              <w:r w:rsidR="00125355" w:rsidRPr="008F525E" w:rsidDel="00256846">
                <w:rPr>
                  <w:rFonts w:ascii="Times New Roman" w:eastAsia="Times New Roman" w:hAnsi="Times New Roman" w:cs="Times New Roman"/>
                  <w:szCs w:val="24"/>
                  <w:lang w:val="de-DE"/>
                  <w:rPrChange w:id="687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v</w:delText>
              </w:r>
            </w:del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88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atif</w:t>
            </w:r>
            <w:proofErr w:type="spellEnd"/>
            <w:r w:rsidR="00125355" w:rsidRPr="008F525E">
              <w:rPr>
                <w:rFonts w:ascii="Times New Roman" w:eastAsia="Times New Roman" w:hAnsi="Times New Roman" w:cs="Times New Roman"/>
                <w:szCs w:val="24"/>
                <w:lang w:val="de-DE"/>
                <w:rPrChange w:id="689" w:author="Microsoft Office User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690" w:author="Microsoft Office User" w:date="2022-08-18T10:10:00Z">
              <w:r w:rsidR="00256846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yang</w:t>
              </w:r>
              <w:proofErr w:type="spellEnd"/>
              <w:r w:rsidR="00256846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256846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kita</w:t>
              </w:r>
              <w:proofErr w:type="spellEnd"/>
              <w:r w:rsidR="00256846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256846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lakukan</w:t>
              </w:r>
              <w:proofErr w:type="spellEnd"/>
              <w:r w:rsidR="00256846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.</w:t>
              </w:r>
            </w:ins>
            <w:del w:id="691" w:author="Microsoft Office User" w:date="2022-08-18T10:10:00Z">
              <w:r w:rsidR="00125355" w:rsidRPr="008F525E" w:rsidDel="00256846">
                <w:rPr>
                  <w:rFonts w:ascii="Times New Roman" w:eastAsia="Times New Roman" w:hAnsi="Times New Roman" w:cs="Times New Roman"/>
                  <w:szCs w:val="24"/>
                  <w:lang w:val="de-DE"/>
                  <w:rPrChange w:id="692" w:author="Microsoft Office User" w:date="2022-08-18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kita. </w:delText>
              </w:r>
            </w:del>
          </w:p>
        </w:tc>
      </w:tr>
    </w:tbl>
    <w:p w14:paraId="7EA88B1C" w14:textId="77777777" w:rsidR="00924DF5" w:rsidRPr="008F525E" w:rsidRDefault="00924DF5">
      <w:pPr>
        <w:rPr>
          <w:lang w:val="de-DE"/>
          <w:rPrChange w:id="693" w:author="Microsoft Office User" w:date="2022-08-18T09:59:00Z">
            <w:rPr/>
          </w:rPrChange>
        </w:rPr>
      </w:pPr>
    </w:p>
    <w:sectPr w:rsidR="00924DF5" w:rsidRPr="008F525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865671">
    <w:abstractNumId w:val="1"/>
  </w:num>
  <w:num w:numId="2" w16cid:durableId="1983609929">
    <w:abstractNumId w:val="0"/>
  </w:num>
  <w:num w:numId="3" w16cid:durableId="190672104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461AD"/>
    <w:rsid w:val="001D038C"/>
    <w:rsid w:val="00240407"/>
    <w:rsid w:val="00256846"/>
    <w:rsid w:val="0042167F"/>
    <w:rsid w:val="008F525E"/>
    <w:rsid w:val="00924DF5"/>
    <w:rsid w:val="00FA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12B2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8F525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2022-08-18T03:11:00Z</dcterms:created>
  <dcterms:modified xsi:type="dcterms:W3CDTF">2022-08-18T03:11:00Z</dcterms:modified>
</cp:coreProperties>
</file>