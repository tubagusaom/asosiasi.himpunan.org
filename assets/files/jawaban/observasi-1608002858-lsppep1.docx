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AD6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4DE14C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6D0CD0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3561CC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99A9765" w14:textId="60025A1D" w:rsidR="00927764" w:rsidRPr="00C50A1E" w:rsidRDefault="00A67B5E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ins w:id="0" w:author="ilham Khalid" w:date="2020-12-15T10:17:00Z"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Berat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Badang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Naik, Kala </w:t>
        </w:r>
        <w:proofErr w:type="spellStart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Musim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Hujan</w:t>
        </w:r>
      </w:ins>
      <w:proofErr w:type="spellEnd"/>
      <w:del w:id="1" w:author="ilham Khalid" w:date="2020-12-15T10:17:00Z">
        <w:r w:rsidR="00927764" w:rsidRPr="00C50A1E" w:rsidDel="00A67B5E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Hujan Turun, Berat Badan Naik</w:delText>
        </w:r>
      </w:del>
    </w:p>
    <w:p w14:paraId="1AAED1C3" w14:textId="2BD45C1F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del w:id="2" w:author="ilham Khalid" w:date="2020-12-15T10:15:00Z">
        <w:r w:rsidRPr="00C50A1E" w:rsidDel="00A67B5E">
          <w:rPr>
            <w:rFonts w:ascii="Roboto" w:eastAsia="Times New Roman" w:hAnsi="Roboto" w:cs="Times New Roman"/>
            <w:sz w:val="17"/>
            <w:szCs w:val="17"/>
          </w:rPr>
          <w:delText>5 Januari 2020</w:delText>
        </w:r>
      </w:del>
      <w:ins w:id="3" w:author="ilham Khalid" w:date="2020-12-15T10:15:00Z">
        <w:r w:rsidR="00A67B5E">
          <w:rPr>
            <w:rFonts w:ascii="Roboto" w:eastAsia="Times New Roman" w:hAnsi="Roboto" w:cs="Times New Roman"/>
            <w:sz w:val="17"/>
            <w:szCs w:val="17"/>
          </w:rPr>
          <w:t xml:space="preserve">15 </w:t>
        </w:r>
        <w:proofErr w:type="spellStart"/>
        <w:r w:rsidR="00A67B5E">
          <w:rPr>
            <w:rFonts w:ascii="Roboto" w:eastAsia="Times New Roman" w:hAnsi="Roboto" w:cs="Times New Roman"/>
            <w:sz w:val="17"/>
            <w:szCs w:val="17"/>
          </w:rPr>
          <w:t>Desember</w:t>
        </w:r>
        <w:proofErr w:type="spellEnd"/>
        <w:r w:rsidR="00A67B5E">
          <w:rPr>
            <w:rFonts w:ascii="Roboto" w:eastAsia="Times New Roman" w:hAnsi="Roboto" w:cs="Times New Roman"/>
            <w:sz w:val="17"/>
            <w:szCs w:val="17"/>
          </w:rPr>
          <w:t xml:space="preserve"> 2020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   </w:t>
      </w:r>
      <w:del w:id="4" w:author="ilham Khalid" w:date="2020-12-15T10:16:00Z">
        <w:r w:rsidRPr="00C50A1E" w:rsidDel="00A67B5E">
          <w:rPr>
            <w:rFonts w:ascii="Roboto" w:eastAsia="Times New Roman" w:hAnsi="Roboto" w:cs="Times New Roman"/>
            <w:sz w:val="17"/>
            <w:szCs w:val="17"/>
          </w:rPr>
          <w:delText>20</w:delText>
        </w:r>
      </w:del>
      <w:ins w:id="5" w:author="ilham Khalid" w:date="2020-12-15T10:16:00Z">
        <w:r w:rsidR="00A67B5E">
          <w:rPr>
            <w:rFonts w:ascii="Roboto" w:eastAsia="Times New Roman" w:hAnsi="Roboto" w:cs="Times New Roman"/>
            <w:sz w:val="17"/>
            <w:szCs w:val="17"/>
          </w:rPr>
          <w:t>10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:</w:t>
      </w:r>
      <w:ins w:id="6" w:author="ilham Khalid" w:date="2020-12-15T10:16:00Z">
        <w:r w:rsidR="00A67B5E">
          <w:rPr>
            <w:rFonts w:ascii="Roboto" w:eastAsia="Times New Roman" w:hAnsi="Roboto" w:cs="Times New Roman"/>
            <w:sz w:val="17"/>
            <w:szCs w:val="17"/>
          </w:rPr>
          <w:t>15</w:t>
        </w:r>
      </w:ins>
      <w:del w:id="7" w:author="ilham Khalid" w:date="2020-12-15T10:16:00Z">
        <w:r w:rsidRPr="00C50A1E" w:rsidDel="00A67B5E">
          <w:rPr>
            <w:rFonts w:ascii="Roboto" w:eastAsia="Times New Roman" w:hAnsi="Roboto" w:cs="Times New Roman"/>
            <w:sz w:val="17"/>
            <w:szCs w:val="17"/>
          </w:rPr>
          <w:delText>48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FB1F80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07C1CB3" wp14:editId="4465D95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551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B1D91A4" w14:textId="7C7344CE" w:rsidR="00927764" w:rsidRPr="00C50A1E" w:rsidDel="00C05372" w:rsidRDefault="00927764" w:rsidP="00927764">
      <w:pPr>
        <w:shd w:val="clear" w:color="auto" w:fill="F5F5F5"/>
        <w:spacing w:after="375"/>
        <w:rPr>
          <w:del w:id="8" w:author="ilham Khalid" w:date="2020-12-15T10:18:00Z"/>
          <w:rFonts w:ascii="Times New Roman" w:eastAsia="Times New Roman" w:hAnsi="Times New Roman" w:cs="Times New Roman"/>
          <w:sz w:val="24"/>
          <w:szCs w:val="24"/>
        </w:rPr>
      </w:pPr>
      <w:del w:id="9" w:author="ilham Khalid" w:date="2020-12-15T10:18:00Z">
        <w:r w:rsidRPr="00C50A1E" w:rsidDel="00C0537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</w:p>
    <w:p w14:paraId="129BA9FE" w14:textId="77777777" w:rsidR="00C05372" w:rsidRDefault="00927764" w:rsidP="00C05372">
      <w:pPr>
        <w:shd w:val="clear" w:color="auto" w:fill="F5F5F5"/>
        <w:spacing w:after="375"/>
        <w:rPr>
          <w:ins w:id="10" w:author="ilham Khalid" w:date="2020-12-15T10:18:00Z"/>
          <w:rFonts w:ascii="Times New Roman" w:eastAsia="Times New Roman" w:hAnsi="Times New Roman" w:cs="Times New Roman"/>
          <w:i/>
          <w:iCs/>
          <w:sz w:val="24"/>
          <w:szCs w:val="24"/>
        </w:rPr>
      </w:pPr>
      <w:del w:id="11" w:author="ilham Khalid" w:date="2020-12-15T10:18:00Z">
        <w:r w:rsidRPr="00C50A1E" w:rsidDel="00C0537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12" w:author="ilham Khalid" w:date="2020-12-15T10:18:00Z">
        <w:r w:rsidR="00C0537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DIA, MUSIM HUJAN dan BERAT BADAN.</w:t>
        </w:r>
      </w:ins>
    </w:p>
    <w:p w14:paraId="38693551" w14:textId="2798D51A" w:rsidR="00927764" w:rsidRPr="00C50A1E" w:rsidRDefault="00C05372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ilham Khalid" w:date="2020-12-15T10:22:00Z">
          <w:pPr>
            <w:shd w:val="clear" w:color="auto" w:fill="F5F5F5"/>
            <w:spacing w:after="375"/>
          </w:pPr>
        </w:pPrChange>
      </w:pPr>
      <w:proofErr w:type="spellStart"/>
      <w:ins w:id="14" w:author="ilham Khalid" w:date="2020-12-15T10:18:00Z"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5" w:author="ilham Khalid" w:date="2020-12-15T10:19:00Z">
        <w:r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6" w:author="ilham Khalid" w:date="2020-12-15T10:19:00Z">
        <w:r w:rsidR="00927764" w:rsidRPr="00C50A1E" w:rsidDel="00C0537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72F3E44" w14:textId="77C62833" w:rsidR="00927764" w:rsidRPr="00C50A1E" w:rsidRDefault="00927764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" w:author="ilham Khalid" w:date="2020-12-15T10:2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ins w:id="18" w:author="ilham Khalid" w:date="2020-12-15T10:21:00Z">
        <w:r w:rsidR="00C0537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C0537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9" w:author="ilham Khalid" w:date="2020-12-15T10:21:00Z">
        <w:r w:rsidRPr="00C50A1E" w:rsidDel="00C05372">
          <w:rPr>
            <w:rFonts w:ascii="Times New Roman" w:eastAsia="Times New Roman" w:hAnsi="Times New Roman" w:cs="Times New Roman"/>
            <w:sz w:val="24"/>
            <w:szCs w:val="24"/>
          </w:rPr>
          <w:delText>. 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</w:t>
      </w:r>
      <w:ins w:id="20" w:author="ilham Khalid" w:date="2020-12-15T10:21:00Z">
        <w:r w:rsidR="00C05372">
          <w:rPr>
            <w:rFonts w:ascii="Times New Roman" w:eastAsia="Times New Roman" w:hAnsi="Times New Roman" w:cs="Times New Roman"/>
            <w:sz w:val="24"/>
            <w:szCs w:val="24"/>
          </w:rPr>
          <w:t>ja</w:t>
        </w:r>
      </w:ins>
      <w:proofErr w:type="spellEnd"/>
      <w:del w:id="21" w:author="ilham Khalid" w:date="2020-12-15T10:21:00Z">
        <w:r w:rsidRPr="00C50A1E" w:rsidDel="00C05372">
          <w:rPr>
            <w:rFonts w:ascii="Times New Roman" w:eastAsia="Times New Roman" w:hAnsi="Times New Roman" w:cs="Times New Roman"/>
            <w:sz w:val="24"/>
            <w:szCs w:val="24"/>
          </w:rPr>
          <w:delText>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372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48860" w14:textId="77777777" w:rsidR="00927764" w:rsidRPr="00C50A1E" w:rsidRDefault="00927764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2" w:author="ilham Khalid" w:date="2020-12-15T10:22:00Z">
          <w:pPr>
            <w:shd w:val="clear" w:color="auto" w:fill="F5F5F5"/>
            <w:spacing w:after="375"/>
            <w:ind w:firstLine="720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A0A4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CA92ED" w14:textId="393E4EF6" w:rsidR="00927764" w:rsidRPr="00C50A1E" w:rsidRDefault="00927764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="00C05372">
        <w:rPr>
          <w:rFonts w:ascii="Times New Roman" w:eastAsia="Times New Roman" w:hAnsi="Times New Roman" w:cs="Times New Roman"/>
          <w:sz w:val="24"/>
          <w:szCs w:val="24"/>
        </w:rPr>
        <w:t>emilan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38036" w14:textId="6C559E85" w:rsidR="00927764" w:rsidRPr="00C50A1E" w:rsidRDefault="00927764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ilham Khalid" w:date="2020-12-15T10:22:00Z">
        <w:r w:rsidR="00C0537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4" w:author="ilham Khalid" w:date="2020-12-15T10:22:00Z">
        <w:r w:rsidRPr="00C50A1E" w:rsidDel="00C05372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C0A89F5" w14:textId="77777777" w:rsidR="00927764" w:rsidRPr="00C50A1E" w:rsidRDefault="00927764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ilham Khalid" w:date="2020-12-15T10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26" w:author="ilham Khalid" w:date="2020-12-15T10:24:00Z">
        <w:r w:rsidRPr="00C50A1E" w:rsidDel="00C05372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C05372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5B5D08" w14:textId="7E249A1C" w:rsidR="00927764" w:rsidRPr="00C50A1E" w:rsidRDefault="00927764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ilham Khalid" w:date="2020-12-15T10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8" w:author="ilham Khalid" w:date="2020-12-15T10:25:00Z">
        <w:r w:rsidR="00C05372">
          <w:rPr>
            <w:rFonts w:ascii="Times New Roman" w:eastAsia="Times New Roman" w:hAnsi="Times New Roman" w:cs="Times New Roman"/>
            <w:sz w:val="24"/>
            <w:szCs w:val="24"/>
          </w:rPr>
          <w:t>"</w:t>
        </w:r>
      </w:ins>
      <w:proofErr w:type="spellStart"/>
      <w:del w:id="29" w:author="ilham Khalid" w:date="2020-12-15T10:25:00Z">
        <w:r w:rsidRPr="00C50A1E" w:rsidDel="00C05372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0D04B9" w14:textId="6741984A" w:rsidR="00927764" w:rsidRPr="00C50A1E" w:rsidRDefault="00927764" w:rsidP="00C053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" w:author="ilham Khalid" w:date="2020-12-15T10:2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31" w:author="ilham Khalid" w:date="2020-12-15T10:26:00Z">
        <w:r w:rsidR="00584C56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bookmarkStart w:id="32" w:name="_GoBack"/>
      <w:bookmarkEnd w:id="32"/>
      <w:del w:id="33" w:author="ilham Khalid" w:date="2020-12-15T10:26:00Z">
        <w:r w:rsidRPr="00C50A1E" w:rsidDel="00584C56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B8D4FF8" w14:textId="77777777" w:rsidR="00584C56" w:rsidRDefault="00927764" w:rsidP="00584C56">
      <w:pPr>
        <w:shd w:val="clear" w:color="auto" w:fill="F5F5F5"/>
        <w:spacing w:after="375"/>
        <w:rPr>
          <w:ins w:id="34" w:author="ilham Khalid" w:date="2020-12-15T10:26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3D7B211F" w14:textId="01C63289" w:rsidR="00927764" w:rsidRPr="00584C56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35" w:author="ilham Khalid" w:date="2020-12-15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6" w:author="ilham Khalid" w:date="2020-12-15T10:26:00Z">
          <w:pPr>
            <w:shd w:val="clear" w:color="auto" w:fill="F5F5F5"/>
            <w:spacing w:after="375"/>
          </w:pPr>
        </w:pPrChange>
      </w:pPr>
      <w:del w:id="37" w:author="ilham Khalid" w:date="2020-12-15T10:26:00Z">
        <w:r w:rsidRPr="00C50A1E" w:rsidDel="00584C56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B27C1A" w14:textId="77777777" w:rsidR="00927764" w:rsidRPr="00C50A1E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ilham Khalid" w:date="2020-12-15T10:2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4FC31E" w14:textId="77777777" w:rsidR="00927764" w:rsidRPr="00C50A1E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ilham Khalid" w:date="2020-12-15T10:2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D2F49" w14:textId="77777777" w:rsidR="00927764" w:rsidRPr="00C50A1E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0" w:author="ilham Khalid" w:date="2020-12-15T10:2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0BF81B" w14:textId="77777777" w:rsidR="00927764" w:rsidRPr="00C50A1E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ilham Khalid" w:date="2020-12-15T10:2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93A15EC" w14:textId="77777777" w:rsidR="00927764" w:rsidRPr="00C50A1E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ilham Khalid" w:date="2020-12-15T10:2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467F112" w14:textId="77777777" w:rsidR="00927764" w:rsidRPr="00C50A1E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3" w:author="ilham Khalid" w:date="2020-12-15T10:2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29846C9" w14:textId="77777777" w:rsidR="00927764" w:rsidRPr="00C50A1E" w:rsidRDefault="00927764" w:rsidP="00584C5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ilham Khalid" w:date="2020-12-15T10:2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E0619D" w14:textId="38B6F1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ilham Khalid" w:date="2020-12-15T10:25:00Z">
        <w:r w:rsidR="00584C56">
          <w:rPr>
            <w:rFonts w:ascii="Times New Roman" w:eastAsia="Times New Roman" w:hAnsi="Times New Roman" w:cs="Times New Roman"/>
            <w:sz w:val="24"/>
            <w:szCs w:val="24"/>
          </w:rPr>
          <w:t xml:space="preserve">lima </w:t>
        </w:r>
        <w:proofErr w:type="spellStart"/>
        <w:r w:rsidR="00584C56">
          <w:rPr>
            <w:rFonts w:ascii="Times New Roman" w:eastAsia="Times New Roman" w:hAnsi="Times New Roman" w:cs="Times New Roman"/>
            <w:sz w:val="24"/>
            <w:szCs w:val="24"/>
          </w:rPr>
          <w:t>ratus</w:t>
        </w:r>
      </w:ins>
      <w:proofErr w:type="spellEnd"/>
      <w:del w:id="46" w:author="ilham Khalid" w:date="2020-12-15T10:25:00Z">
        <w:r w:rsidRPr="00C50A1E" w:rsidDel="00584C56">
          <w:rPr>
            <w:rFonts w:ascii="Times New Roman" w:eastAsia="Times New Roman" w:hAnsi="Times New Roman" w:cs="Times New Roman"/>
            <w:sz w:val="24"/>
            <w:szCs w:val="24"/>
          </w:rPr>
          <w:delText>500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90DA0A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AD8C742" w14:textId="77777777" w:rsidR="00927764" w:rsidRPr="00C50A1E" w:rsidRDefault="00927764" w:rsidP="00927764"/>
    <w:p w14:paraId="69612FB4" w14:textId="77777777" w:rsidR="00927764" w:rsidRPr="005A045A" w:rsidRDefault="00927764" w:rsidP="00927764">
      <w:pPr>
        <w:rPr>
          <w:i/>
        </w:rPr>
      </w:pPr>
    </w:p>
    <w:p w14:paraId="506FE8A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03C32F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3A304" w14:textId="77777777" w:rsidR="007D5285" w:rsidRDefault="007D5285">
      <w:r>
        <w:separator/>
      </w:r>
    </w:p>
  </w:endnote>
  <w:endnote w:type="continuationSeparator" w:id="0">
    <w:p w14:paraId="573E43FC" w14:textId="77777777" w:rsidR="007D5285" w:rsidRDefault="007D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CB1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F0B629B" w14:textId="77777777" w:rsidR="00941E77" w:rsidRDefault="007D5285">
    <w:pPr>
      <w:pStyle w:val="Footer"/>
    </w:pPr>
  </w:p>
  <w:p w14:paraId="62D2B1D1" w14:textId="77777777" w:rsidR="00941E77" w:rsidRDefault="007D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19E2" w14:textId="77777777" w:rsidR="007D5285" w:rsidRDefault="007D5285">
      <w:r>
        <w:separator/>
      </w:r>
    </w:p>
  </w:footnote>
  <w:footnote w:type="continuationSeparator" w:id="0">
    <w:p w14:paraId="519574DD" w14:textId="77777777" w:rsidR="007D5285" w:rsidRDefault="007D5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lham Khalid">
    <w15:presenceInfo w15:providerId="Windows Live" w15:userId="490bd2d9d87bb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84C56"/>
    <w:rsid w:val="006321EF"/>
    <w:rsid w:val="007D5285"/>
    <w:rsid w:val="00924DF5"/>
    <w:rsid w:val="00927764"/>
    <w:rsid w:val="00A67B5E"/>
    <w:rsid w:val="00C0537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FEC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 Khalid</cp:lastModifiedBy>
  <cp:revision>5</cp:revision>
  <dcterms:created xsi:type="dcterms:W3CDTF">2020-08-26T21:16:00Z</dcterms:created>
  <dcterms:modified xsi:type="dcterms:W3CDTF">2020-12-15T03:26:00Z</dcterms:modified>
</cp:coreProperties>
</file>