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85F5D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00F370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2BF8D0C" w14:textId="77777777" w:rsidR="007952C3" w:rsidRDefault="007952C3"/>
    <w:p w14:paraId="5992B623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3E803CD" w14:textId="77777777" w:rsidTr="00E0626E">
        <w:tc>
          <w:tcPr>
            <w:tcW w:w="9350" w:type="dxa"/>
          </w:tcPr>
          <w:p w14:paraId="6C62401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0C6D6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018C08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9FE5FE" w14:textId="2E41DE4D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 J.</w:t>
            </w:r>
            <w:r w:rsidR="00E2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2010</w:t>
            </w:r>
            <w:r w:rsidR="00E2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E20D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 </w:t>
            </w:r>
          </w:p>
          <w:p w14:paraId="41473C62" w14:textId="3F79D2B0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="00E2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  <w:r w:rsidR="00E2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E20D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</w:t>
            </w:r>
          </w:p>
          <w:p w14:paraId="64E43FDC" w14:textId="3F9480D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 F.</w:t>
            </w:r>
            <w:r w:rsidR="00E2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2011</w:t>
            </w:r>
            <w:r w:rsidR="00E2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E20D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</w:t>
            </w:r>
          </w:p>
          <w:p w14:paraId="2372C6F8" w14:textId="6C3F3866" w:rsidR="007952C3" w:rsidRPr="00A16D9B" w:rsidRDefault="00E20D6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Helianthusonfri, 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</w:t>
            </w:r>
          </w:p>
          <w:p w14:paraId="0547EF17" w14:textId="3EB96930" w:rsidR="007952C3" w:rsidRPr="00A16D9B" w:rsidRDefault="006120F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Joko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Salim, 2011</w:t>
            </w:r>
            <w:r w:rsidR="00E20D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E20D6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</w:t>
            </w:r>
          </w:p>
          <w:p w14:paraId="33ABF469" w14:textId="2CC1DFFB" w:rsidR="007952C3" w:rsidRPr="00A16D9B" w:rsidRDefault="006120F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Enterprise, 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ins w:id="0" w:author="Ahyar Yuniawan" w:date="2021-11-16T09:5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1" w:author="Ahyar Yuniawan" w:date="2021-11-16T09:54:00Z">
              <w:r w:rsidR="007952C3" w:rsidRPr="00A16D9B" w:rsidDel="006120F0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Jakarta: PT Elex Media Komputindo</w:t>
            </w:r>
            <w:del w:id="2" w:author="Ahyar Yuniawan" w:date="2021-11-16T09:54:00Z">
              <w:r w:rsidR="007952C3" w:rsidRPr="00A16D9B" w:rsidDel="006120F0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</w:p>
          <w:p w14:paraId="66CC3CAE" w14:textId="24F1B78C" w:rsidR="007952C3" w:rsidRPr="00A16D9B" w:rsidRDefault="006120F0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3" w:author="Ahyar Yuniawan" w:date="2021-11-16T09:5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Muri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Handayani,</w:t>
            </w:r>
            <w:del w:id="4" w:author="Ahyar Yuniawan" w:date="2021-11-16T09:55:00Z">
              <w:r w:rsidR="007952C3" w:rsidRPr="00A16D9B" w:rsidDel="006120F0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Muri.</w:delText>
              </w:r>
            </w:del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  <w:ins w:id="5" w:author="Ahyar Yuniawan" w:date="2021-11-16T09:5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6" w:author="Ahyar Yuniawan" w:date="2021-11-16T09:55:00Z">
              <w:r w:rsidR="007952C3" w:rsidRPr="00A16D9B" w:rsidDel="006120F0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ins w:id="7" w:author="Ahyar Yuniawan" w:date="2021-11-16T09:5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del w:id="8" w:author="Ahyar Yuniawan" w:date="2021-11-16T09:56:00Z">
              <w:r w:rsidR="007952C3" w:rsidRPr="00A16D9B" w:rsidDel="006120F0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Bandung: Billionaire Sinergi Korpora</w:t>
            </w:r>
            <w:del w:id="9" w:author="Ahyar Yuniawan" w:date="2021-11-16T09:56:00Z">
              <w:r w:rsidR="007952C3" w:rsidRPr="00A16D9B" w:rsidDel="006120F0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</w:p>
          <w:p w14:paraId="4440C59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E684D2" w14:textId="77777777" w:rsidR="007952C3" w:rsidRDefault="007952C3"/>
    <w:p w14:paraId="048252B8" w14:textId="77777777" w:rsidR="007952C3" w:rsidRDefault="007952C3"/>
    <w:p w14:paraId="16AC1C03" w14:textId="77777777" w:rsidR="007952C3" w:rsidRDefault="007952C3"/>
    <w:p w14:paraId="63BB5749" w14:textId="77777777" w:rsidR="007952C3" w:rsidRDefault="007952C3"/>
    <w:p w14:paraId="25106E34" w14:textId="77777777" w:rsidR="007952C3" w:rsidRDefault="007952C3"/>
    <w:p w14:paraId="02607CD6" w14:textId="77777777" w:rsidR="007952C3" w:rsidRDefault="007952C3"/>
    <w:p w14:paraId="4AA1DD35" w14:textId="77777777" w:rsidR="007952C3" w:rsidRDefault="007952C3"/>
    <w:p w14:paraId="3EB00E54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yar Yuniawan">
    <w15:presenceInfo w15:providerId="Windows Live" w15:userId="e0f4ca5a3dedf1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DExMzY2MTUxMLZQ0lEKTi0uzszPAykwrAUAo0t5KSwAAAA="/>
  </w:docVars>
  <w:rsids>
    <w:rsidRoot w:val="007952C3"/>
    <w:rsid w:val="0012251A"/>
    <w:rsid w:val="0042167F"/>
    <w:rsid w:val="006120F0"/>
    <w:rsid w:val="007952C3"/>
    <w:rsid w:val="00924DF5"/>
    <w:rsid w:val="00E2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6AA6F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12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Ahyar Yuniawan</cp:lastModifiedBy>
  <cp:revision>2</cp:revision>
  <dcterms:created xsi:type="dcterms:W3CDTF">2020-07-24T23:53:00Z</dcterms:created>
  <dcterms:modified xsi:type="dcterms:W3CDTF">2021-11-16T02:57:00Z</dcterms:modified>
</cp:coreProperties>
</file>