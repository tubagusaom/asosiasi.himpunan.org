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CF532A">
      <w:pPr>
        <w:spacing w:after="0" w:line="276" w:lineRule="auto"/>
        <w:jc w:val="center"/>
        <w:rPr>
          <w:rFonts w:ascii="Minion Pro" w:hAnsi="Minion Pro"/>
          <w:b/>
          <w:sz w:val="36"/>
          <w:szCs w:val="36"/>
        </w:rPr>
        <w:pPrChange w:id="0" w:author="Diena" w:date="2021-08-04T09:27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CF532A">
      <w:pPr>
        <w:spacing w:after="0" w:line="276" w:lineRule="auto"/>
        <w:jc w:val="center"/>
        <w:rPr>
          <w:rFonts w:ascii="Minion Pro" w:hAnsi="Minion Pro"/>
          <w:b/>
          <w:sz w:val="36"/>
          <w:szCs w:val="36"/>
        </w:rPr>
        <w:pPrChange w:id="1" w:author="Diena" w:date="2021-08-04T09:27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CF532A">
      <w:pPr>
        <w:spacing w:after="0" w:line="276" w:lineRule="auto"/>
        <w:jc w:val="center"/>
        <w:rPr>
          <w:rFonts w:ascii="Minion Pro" w:hAnsi="Minion Pro"/>
          <w:b/>
          <w:sz w:val="36"/>
          <w:szCs w:val="36"/>
        </w:rPr>
        <w:pPrChange w:id="2" w:author="Diena" w:date="2021-08-04T09:27:00Z">
          <w:pPr>
            <w:spacing w:after="0"/>
            <w:jc w:val="center"/>
          </w:pPr>
        </w:pPrChange>
      </w:pPr>
    </w:p>
    <w:p w:rsidR="00125355" w:rsidRPr="001D038C" w:rsidRDefault="00125355" w:rsidP="00CF532A">
      <w:pPr>
        <w:pStyle w:val="ListParagraph"/>
        <w:numPr>
          <w:ilvl w:val="0"/>
          <w:numId w:val="3"/>
        </w:numPr>
        <w:spacing w:after="0" w:line="276" w:lineRule="auto"/>
        <w:rPr>
          <w:rFonts w:ascii="Minion Pro" w:hAnsi="Minion Pro"/>
        </w:rPr>
        <w:pPrChange w:id="3" w:author="Diena" w:date="2021-08-04T09:27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DC656A" w:rsidP="00CF532A">
            <w:pPr>
              <w:pStyle w:val="Heading3"/>
              <w:spacing w:before="0" w:after="0" w:line="276" w:lineRule="auto"/>
              <w:jc w:val="center"/>
              <w:rPr>
                <w:rFonts w:ascii="Times New Roman" w:hAnsi="Times New Roman"/>
                <w:sz w:val="48"/>
              </w:rPr>
              <w:pPrChange w:id="4" w:author="Diena" w:date="2021-08-04T09:27:00Z">
                <w:pPr>
                  <w:pStyle w:val="Heading3"/>
                </w:pPr>
              </w:pPrChange>
            </w:pPr>
            <w:proofErr w:type="spellStart"/>
            <w:ins w:id="5" w:author="Diena" w:date="2021-08-04T09:35:00Z">
              <w:r>
                <w:lastRenderedPageBreak/>
                <w:t>Pendidikan</w:t>
              </w:r>
              <w:proofErr w:type="spellEnd"/>
              <w:r>
                <w:t xml:space="preserve"> </w:t>
              </w:r>
            </w:ins>
            <w:del w:id="6" w:author="Diena" w:date="2021-08-04T09:35:00Z">
              <w:r w:rsidR="00125355" w:rsidDel="00DC656A">
                <w:delText xml:space="preserve">Pembelajaran </w:delText>
              </w:r>
            </w:del>
            <w:del w:id="7" w:author="Diena" w:date="2021-08-04T09:11:00Z">
              <w:r w:rsidR="00125355" w:rsidDel="004C5026">
                <w:delText xml:space="preserve">di </w:delText>
              </w:r>
            </w:del>
            <w:proofErr w:type="spellStart"/>
            <w:ins w:id="8" w:author="Diena" w:date="2021-08-04T09:11:00Z">
              <w:r w:rsidR="004C5026">
                <w:t>pada</w:t>
              </w:r>
              <w:proofErr w:type="spellEnd"/>
              <w:r w:rsidR="004C5026">
                <w:t xml:space="preserve"> </w:t>
              </w:r>
            </w:ins>
            <w:r w:rsidR="00125355">
              <w:t>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del w:id="9" w:author="Diena" w:date="2021-08-04T09:35:00Z">
              <w:r w:rsidR="00125355" w:rsidDel="00DC656A">
                <w:delText>bagi Anak Usia Dini</w:delText>
              </w:r>
            </w:del>
          </w:p>
          <w:p w:rsidR="00125355" w:rsidRDefault="00125355" w:rsidP="00CF532A">
            <w:pPr>
              <w:spacing w:after="0" w:line="276" w:lineRule="auto"/>
              <w:contextualSpacing w:val="0"/>
              <w:jc w:val="center"/>
              <w:rPr>
                <w:ins w:id="10" w:author="Diena" w:date="2021-08-04T09:22:00Z"/>
                <w:rFonts w:ascii="Times New Roman" w:eastAsia="Times New Roman" w:hAnsi="Times New Roman" w:cs="Times New Roman"/>
                <w:szCs w:val="24"/>
              </w:rPr>
              <w:pPrChange w:id="11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CF532A" w:rsidRDefault="00CF532A" w:rsidP="00CF532A">
            <w:pPr>
              <w:spacing w:after="0" w:line="276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2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Del="00CF532A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del w:id="13" w:author="Diena" w:date="2021-08-04T09:22:00Z"/>
                <w:rFonts w:ascii="Times New Roman" w:eastAsia="Times New Roman" w:hAnsi="Times New Roman" w:cs="Times New Roman"/>
                <w:szCs w:val="24"/>
              </w:rPr>
              <w:pPrChange w:id="14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" w:author="Diena" w:date="2021-08-04T09:14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Diena" w:date="2021-08-04T09:12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7" w:author="Diena" w:date="2021-08-04T09:12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18" w:author="Diena" w:date="2021-08-04T09:14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19" w:author="Diena" w:date="2021-08-04T09:14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4C502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20" w:author="Diena" w:date="2021-08-04T09:22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21" w:author="Diena" w:date="2021-08-04T09:35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22" w:author="Diena" w:date="2021-08-04T09:13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3" w:author="Diena" w:date="2021-08-04T09:13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F532A" w:rsidRPr="00EC6F38" w:rsidRDefault="00CF532A" w:rsidP="00CF532A">
            <w:pPr>
              <w:spacing w:after="0" w:line="276" w:lineRule="auto"/>
              <w:ind w:firstLine="697"/>
              <w:contextualSpacing w:val="0"/>
              <w:jc w:val="both"/>
              <w:rPr>
                <w:ins w:id="24" w:author="Diena" w:date="2021-08-04T09:22:00Z"/>
                <w:rFonts w:ascii="Times New Roman" w:eastAsia="Times New Roman" w:hAnsi="Times New Roman" w:cs="Times New Roman"/>
                <w:szCs w:val="24"/>
              </w:rPr>
              <w:pPrChange w:id="25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Del="00CF532A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del w:id="26" w:author="Diena" w:date="2021-08-04T09:22:00Z"/>
                <w:rFonts w:ascii="Times New Roman" w:eastAsia="Times New Roman" w:hAnsi="Times New Roman" w:cs="Times New Roman"/>
                <w:szCs w:val="24"/>
              </w:rPr>
              <w:pPrChange w:id="27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8" w:author="Diena" w:date="2021-08-04T09:14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del w:id="29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endidik maupun peserta didik</w:delText>
              </w:r>
            </w:del>
            <w:del w:id="30" w:author="Diena" w:date="2021-08-04T09:15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kita</w:delText>
              </w:r>
            </w:del>
            <w:del w:id="31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 di</w:delText>
              </w:r>
            </w:del>
            <w:del w:id="32" w:author="Diena" w:date="2021-08-04T09:14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3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siapkan untuk memasuki dunia kerja</w:delText>
              </w:r>
            </w:del>
            <w:del w:id="34" w:author="Diena" w:date="2021-08-04T09:16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</w:delText>
              </w:r>
            </w:del>
            <w:del w:id="35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bukan lagi perkerja</w:delText>
              </w:r>
            </w:del>
            <w:del w:id="36" w:author="Diena" w:date="2021-08-04T09:16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del w:id="37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ita di</w:delText>
              </w:r>
            </w:del>
            <w:del w:id="38" w:author="Diena" w:date="2021-08-04T09:16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9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siapkan untuk membuat lapangan kerja baru yang belum tercipta</w:delText>
              </w:r>
            </w:del>
            <w:del w:id="40" w:author="Diena" w:date="2021-08-04T09:16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41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dengan menggunakan kemampuan teknologi dan ide kreatif kita.</w:delText>
              </w:r>
            </w:del>
          </w:p>
          <w:p w:rsidR="00125355" w:rsidRPr="00EC6F38" w:rsidDel="00CF532A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del w:id="42" w:author="Diena" w:date="2021-08-04T09:22:00Z"/>
                <w:rFonts w:ascii="Times New Roman" w:eastAsia="Times New Roman" w:hAnsi="Times New Roman" w:cs="Times New Roman"/>
                <w:szCs w:val="24"/>
              </w:rPr>
              <w:pPrChange w:id="43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Diena" w:date="2021-08-04T09:35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proofErr w:type="spellStart"/>
            <w:ins w:id="46" w:author="Diena" w:date="2021-08-04T09:35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Diena" w:date="2021-08-04T09:36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pemerataan </w:delText>
              </w:r>
            </w:del>
            <w:proofErr w:type="spellStart"/>
            <w:ins w:id="48" w:author="Diena" w:date="2021-08-04T09:36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memeratakan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49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51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2" w:author="Diena" w:date="2021-08-04T09:22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CF532A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ins w:id="53" w:author="Diena" w:date="2021-08-04T09:24:00Z"/>
                <w:rFonts w:ascii="Times New Roman" w:eastAsia="Times New Roman" w:hAnsi="Times New Roman" w:cs="Times New Roman"/>
                <w:szCs w:val="24"/>
              </w:rPr>
              <w:pPrChange w:id="54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55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6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58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9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61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2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63" w:author="Diena" w:date="2021-08-04T09:17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4" w:author="Diena" w:date="2021-08-04T09:17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65" w:author="Diena" w:date="2021-08-04T09:18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  <w:p w:rsidR="00125355" w:rsidDel="00CF532A" w:rsidRDefault="00125355" w:rsidP="00DC656A">
            <w:pPr>
              <w:spacing w:after="0" w:line="276" w:lineRule="auto"/>
              <w:ind w:firstLine="697"/>
              <w:contextualSpacing w:val="0"/>
              <w:jc w:val="both"/>
              <w:rPr>
                <w:del w:id="66" w:author="Diena" w:date="2021-08-04T09:25:00Z"/>
                <w:rFonts w:ascii="Times New Roman" w:eastAsia="Times New Roman" w:hAnsi="Times New Roman" w:cs="Times New Roman"/>
                <w:szCs w:val="24"/>
              </w:rPr>
              <w:pPrChange w:id="67" w:author="Diena" w:date="2021-08-04T09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8" w:author="Diena" w:date="2021-08-04T09:24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del w:id="69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proofErr w:type="spellStart"/>
            <w:ins w:id="70" w:author="Diena" w:date="2021-08-04T09:18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71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2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73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74" w:author="Diena" w:date="2021-08-04T09:18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75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Diena" w:date="2021-08-04T09:18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7" w:author="Diena" w:date="2021-08-04T09:18:00Z">
              <w:r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ins w:id="78" w:author="Diena" w:date="2021-08-04T09:24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endidik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memasuki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dunia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lagi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perkerja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. K</w:t>
              </w:r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ita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membuat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lapangan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79" w:author="Diena" w:date="2021-08-04T09:36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pekerjaan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80" w:author="Diena" w:date="2021-08-04T09:24:00Z"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belum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tercipta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CF532A" w:rsidRDefault="00CF532A" w:rsidP="00DC656A">
            <w:pPr>
              <w:spacing w:after="0" w:line="276" w:lineRule="auto"/>
              <w:ind w:firstLine="697"/>
              <w:contextualSpacing w:val="0"/>
              <w:jc w:val="both"/>
              <w:rPr>
                <w:ins w:id="81" w:author="Diena" w:date="2021-08-04T09:25:00Z"/>
                <w:rFonts w:ascii="Times New Roman" w:eastAsia="Times New Roman" w:hAnsi="Times New Roman" w:cs="Times New Roman"/>
                <w:szCs w:val="24"/>
              </w:rPr>
              <w:pPrChange w:id="82" w:author="Diena" w:date="2021-08-04T09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DC656A" w:rsidP="00CF532A">
            <w:pPr>
              <w:spacing w:after="0" w:line="276" w:lineRule="auto"/>
              <w:ind w:firstLine="69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84" w:author="Diena" w:date="2021-08-04T09:36:00Z">
              <w:r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85" w:author="Diena" w:date="2021-08-04T09:37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86" w:author="Diena" w:date="2021-08-04T09:19:00Z">
              <w:r w:rsidR="00125355" w:rsidRPr="00EC6F38" w:rsidDel="004C5026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87" w:author="Diena" w:date="2021-08-04T09:19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antaranya</w:t>
              </w:r>
            </w:ins>
            <w:proofErr w:type="spellEnd"/>
            <w:ins w:id="88" w:author="Diena" w:date="2021-08-04T09:20:00Z"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4C502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CF532A">
            <w:pPr>
              <w:numPr>
                <w:ilvl w:val="0"/>
                <w:numId w:val="1"/>
              </w:numPr>
              <w:tabs>
                <w:tab w:val="clear" w:pos="720"/>
                <w:tab w:val="num" w:pos="697"/>
              </w:tabs>
              <w:spacing w:after="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90" w:author="Diena" w:date="2021-08-04T09:21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CF532A">
            <w:pPr>
              <w:tabs>
                <w:tab w:val="num" w:pos="697"/>
              </w:tabs>
              <w:spacing w:after="0" w:line="276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92" w:author="Diena" w:date="2021-08-04T09:21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93" w:author="Diena" w:date="2021-08-04T09:21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4" w:author="Diena" w:date="2021-08-04T09:21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5" w:author="Diena" w:date="2021-08-04T09:21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96" w:author="Diena" w:date="2021-08-04T09:21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Del="00CF532A" w:rsidRDefault="00125355" w:rsidP="00CF532A">
            <w:pPr>
              <w:numPr>
                <w:ilvl w:val="0"/>
                <w:numId w:val="1"/>
              </w:numPr>
              <w:tabs>
                <w:tab w:val="clear" w:pos="720"/>
                <w:tab w:val="num" w:pos="697"/>
              </w:tabs>
              <w:spacing w:after="0" w:line="276" w:lineRule="auto"/>
              <w:contextualSpacing w:val="0"/>
              <w:jc w:val="both"/>
              <w:rPr>
                <w:del w:id="97" w:author="Diena" w:date="2021-08-04T09:21:00Z"/>
                <w:rFonts w:ascii="Times New Roman" w:eastAsia="Times New Roman" w:hAnsi="Times New Roman" w:cs="Times New Roman"/>
                <w:szCs w:val="24"/>
              </w:rPr>
              <w:pPrChange w:id="98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del w:id="99" w:author="Diena" w:date="2021-08-04T09:21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CF532A" w:rsidRPr="00EC6F38" w:rsidRDefault="00CF532A" w:rsidP="00CF532A">
            <w:pPr>
              <w:numPr>
                <w:ilvl w:val="0"/>
                <w:numId w:val="1"/>
              </w:numPr>
              <w:tabs>
                <w:tab w:val="clear" w:pos="720"/>
                <w:tab w:val="num" w:pos="697"/>
              </w:tabs>
              <w:spacing w:after="0" w:line="276" w:lineRule="auto"/>
              <w:contextualSpacing w:val="0"/>
              <w:jc w:val="both"/>
              <w:rPr>
                <w:ins w:id="100" w:author="Diena" w:date="2021-08-04T09:21:00Z"/>
                <w:rFonts w:ascii="Times New Roman" w:eastAsia="Times New Roman" w:hAnsi="Times New Roman" w:cs="Times New Roman"/>
                <w:szCs w:val="24"/>
              </w:rPr>
              <w:pPrChange w:id="101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End"/>
          </w:p>
          <w:p w:rsidR="00125355" w:rsidRPr="00CF532A" w:rsidRDefault="00CF532A" w:rsidP="00CF532A">
            <w:pPr>
              <w:tabs>
                <w:tab w:val="num" w:pos="697"/>
              </w:tabs>
              <w:spacing w:after="0" w:line="276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02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03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04" w:author="Diena" w:date="2021-08-04T09:2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05" w:author="Diena" w:date="2021-08-04T09:21:00Z">
              <w:r w:rsidR="00125355" w:rsidRPr="00CF532A" w:rsidDel="00CF532A">
                <w:rPr>
                  <w:rFonts w:ascii="Times New Roman" w:eastAsia="Times New Roman" w:hAnsi="Times New Roman" w:cs="Times New Roman"/>
                  <w:szCs w:val="24"/>
                  <w:rPrChange w:id="106" w:author="Diena" w:date="2021-08-04T09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</w:delText>
              </w:r>
            </w:del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07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 di</w:t>
            </w:r>
            <w:ins w:id="108" w:author="Diena" w:date="2021-08-04T09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9" w:author="Diena" w:date="2021-08-04T09:26:00Z">
              <w:r w:rsidR="00125355" w:rsidRPr="00CF532A" w:rsidDel="00CF532A">
                <w:rPr>
                  <w:rFonts w:ascii="Times New Roman" w:eastAsia="Times New Roman" w:hAnsi="Times New Roman" w:cs="Times New Roman"/>
                  <w:szCs w:val="24"/>
                  <w:rPrChange w:id="110" w:author="Diena" w:date="2021-08-04T09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1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2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3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14" w:author="Diena" w:date="2021-08-04T09:26:00Z">
              <w:r w:rsidR="00125355" w:rsidRPr="00CF532A" w:rsidDel="00CF532A">
                <w:rPr>
                  <w:rFonts w:ascii="Times New Roman" w:eastAsia="Times New Roman" w:hAnsi="Times New Roman" w:cs="Times New Roman"/>
                  <w:szCs w:val="24"/>
                  <w:rPrChange w:id="115" w:author="Diena" w:date="2021-08-04T09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6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7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8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19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0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1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2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3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4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5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6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7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8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29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0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1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2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3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4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CF532A">
              <w:rPr>
                <w:rFonts w:ascii="Times New Roman" w:eastAsia="Times New Roman" w:hAnsi="Times New Roman" w:cs="Times New Roman"/>
                <w:szCs w:val="24"/>
                <w:rPrChange w:id="135" w:author="Diena" w:date="2021-08-04T09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CF532A">
            <w:pPr>
              <w:numPr>
                <w:ilvl w:val="0"/>
                <w:numId w:val="1"/>
              </w:numPr>
              <w:tabs>
                <w:tab w:val="clear" w:pos="720"/>
                <w:tab w:val="num" w:pos="697"/>
              </w:tabs>
              <w:spacing w:after="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6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del w:id="137" w:author="Diena" w:date="2021-08-04T09:26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CF532A">
            <w:pPr>
              <w:tabs>
                <w:tab w:val="num" w:pos="697"/>
              </w:tabs>
              <w:spacing w:after="0" w:line="276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8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39" w:author="Diena" w:date="2021-08-04T09:26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40" w:author="Diena" w:date="2021-08-04T09:26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F532A">
            <w:pPr>
              <w:numPr>
                <w:ilvl w:val="0"/>
                <w:numId w:val="1"/>
              </w:numPr>
              <w:tabs>
                <w:tab w:val="clear" w:pos="720"/>
                <w:tab w:val="num" w:pos="697"/>
              </w:tabs>
              <w:spacing w:after="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1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142" w:author="Diena" w:date="2021-08-04T09:27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CF532A">
            <w:pPr>
              <w:tabs>
                <w:tab w:val="num" w:pos="697"/>
              </w:tabs>
              <w:spacing w:after="0" w:line="276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3" w:author="Diena" w:date="2021-08-04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4" w:author="Diena" w:date="2021-08-04T09:27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45" w:author="Diena" w:date="2021-08-04T09:27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6" w:author="Diena" w:date="2021-08-04T09:27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7" w:author="Diena" w:date="2021-08-04T09:27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del w:id="148" w:author="Diena" w:date="2021-08-04T09:27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F532A" w:rsidRDefault="00CF532A" w:rsidP="00CF532A">
            <w:pPr>
              <w:spacing w:after="0" w:line="276" w:lineRule="auto"/>
              <w:contextualSpacing w:val="0"/>
              <w:rPr>
                <w:ins w:id="149" w:author="Diena" w:date="2021-08-04T09:27:00Z"/>
                <w:rFonts w:ascii="Times New Roman" w:eastAsia="Times New Roman" w:hAnsi="Times New Roman" w:cs="Times New Roman"/>
                <w:szCs w:val="24"/>
              </w:rPr>
              <w:pPrChange w:id="150" w:author="Diena" w:date="2021-08-04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1" w:author="Diena" w:date="2021-08-04T09:2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52" w:author="Diena" w:date="2021-08-04T09:27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3" w:author="Diena" w:date="2021-08-04T09:28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ins w:id="154" w:author="Diena" w:date="2021-08-04T09:28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5" w:author="Diena" w:date="2021-08-04T09:28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156" w:author="Diena" w:date="2021-08-04T09:29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pembelajaran </w:delText>
              </w:r>
            </w:del>
            <w:proofErr w:type="spellStart"/>
            <w:ins w:id="157" w:author="Diena" w:date="2021-08-04T09:29:00Z">
              <w:r w:rsidR="00CF532A" w:rsidRPr="00EC6F3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58" w:author="Diena" w:date="2021-08-04T09:29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159" w:author="Diena" w:date="2021-08-04T09:29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:rsidR="00125355" w:rsidRPr="00EC6F38" w:rsidRDefault="00CF532A" w:rsidP="00CF532A">
            <w:pPr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0" w:author="Diena" w:date="2021-08-04T0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61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62" w:author="Diena" w:date="2021-08-04T09:29:00Z">
              <w:r w:rsidR="00125355"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163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CF532A" w:rsidP="00CF532A">
            <w:pPr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4" w:author="Diena" w:date="2021-08-04T0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65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66" w:author="Diena" w:date="2021-08-04T09:29:00Z">
              <w:r w:rsidR="00125355"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67" w:author="Diena" w:date="2021-08-04T09:3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CF532A" w:rsidP="00CF532A">
            <w:pPr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8" w:author="Diena" w:date="2021-08-04T0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69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70" w:author="Diena" w:date="2021-08-04T09:29:00Z">
              <w:r w:rsidR="00125355"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171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CF532A" w:rsidP="00CF532A">
            <w:pPr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2" w:author="Diena" w:date="2021-08-04T0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73" w:author="Diena" w:date="2021-08-04T09:2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74" w:author="Diena" w:date="2021-08-04T09:29:00Z">
              <w:r w:rsidR="00125355"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175" w:author="Diena" w:date="2021-08-04T09:3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CF532A" w:rsidP="00CF532A">
            <w:pPr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6" w:author="Diena" w:date="2021-08-04T0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177" w:author="Diena" w:date="2021-08-04T09:28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proofErr w:type="gramEnd"/>
            <w:ins w:id="178" w:author="Diena" w:date="2021-08-04T09:30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79" w:author="Diena" w:date="2021-08-04T09:28:00Z">
              <w:r w:rsidR="00125355"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CF532A" w:rsidRDefault="00CF532A" w:rsidP="00CF532A">
            <w:pPr>
              <w:spacing w:after="0" w:line="276" w:lineRule="auto"/>
              <w:ind w:firstLine="697"/>
              <w:contextualSpacing w:val="0"/>
              <w:rPr>
                <w:ins w:id="180" w:author="Diena" w:date="2021-08-04T09:30:00Z"/>
                <w:rFonts w:ascii="Times New Roman" w:eastAsia="Times New Roman" w:hAnsi="Times New Roman" w:cs="Times New Roman"/>
                <w:szCs w:val="24"/>
              </w:rPr>
              <w:pPrChange w:id="181" w:author="Diena" w:date="2021-08-04T09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Del="00DC656A" w:rsidRDefault="00125355" w:rsidP="00CF532A">
            <w:pPr>
              <w:spacing w:after="0" w:line="276" w:lineRule="auto"/>
              <w:ind w:firstLine="697"/>
              <w:contextualSpacing w:val="0"/>
              <w:jc w:val="both"/>
              <w:rPr>
                <w:del w:id="182" w:author="Diena" w:date="2021-08-04T09:31:00Z"/>
                <w:rFonts w:ascii="Times New Roman" w:eastAsia="Times New Roman" w:hAnsi="Times New Roman" w:cs="Times New Roman"/>
                <w:szCs w:val="24"/>
              </w:rPr>
              <w:pPrChange w:id="183" w:author="Diena" w:date="2021-08-04T09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4" w:author="Diena" w:date="2021-08-04T09:30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5" w:author="Diena" w:date="2021-08-04T09:30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186" w:author="Diena" w:date="2021-08-04T09:30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187" w:author="Diena" w:date="2021-08-04T09:30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188" w:author="Diena" w:date="2021-08-04T09:30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9" w:author="Diena" w:date="2021-08-04T09:30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0" w:author="Diena" w:date="2021-08-04T09:30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</w:t>
            </w:r>
            <w:ins w:id="191" w:author="Diena" w:date="2021-08-04T09:31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2" w:author="Diena" w:date="2021-08-04T09:31:00Z">
              <w:r w:rsidRPr="00EC6F38" w:rsidDel="00CF532A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93" w:author="Diena" w:date="2021-08-04T09:31:00Z">
              <w:r w:rsidR="00CF532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4" w:author="Diena" w:date="2021-08-04T09:31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195" w:author="Diena" w:date="2021-08-04T09:31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6" w:author="Diena" w:date="2021-08-04T09:31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proofErr w:type="spellEnd"/>
            <w:del w:id="197" w:author="Diena" w:date="2021-08-04T09:31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>timbul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98" w:author="Diena" w:date="2021-08-04T09:31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Del="00DC656A" w:rsidRDefault="00125355" w:rsidP="00DC656A">
            <w:pPr>
              <w:spacing w:after="0" w:line="276" w:lineRule="auto"/>
              <w:ind w:firstLine="697"/>
              <w:contextualSpacing w:val="0"/>
              <w:jc w:val="both"/>
              <w:rPr>
                <w:del w:id="199" w:author="Diena" w:date="2021-08-04T09:32:00Z"/>
                <w:rFonts w:ascii="Times New Roman" w:eastAsia="Times New Roman" w:hAnsi="Times New Roman" w:cs="Times New Roman"/>
                <w:szCs w:val="24"/>
              </w:rPr>
              <w:pPrChange w:id="200" w:author="Diena" w:date="2021-08-04T09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1" w:author="Diena" w:date="2021-08-04T09:38:00Z">
              <w:r w:rsidR="00D2288B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D2288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2" w:author="Diena" w:date="2021-08-04T09:38:00Z">
              <w:r w:rsidRPr="00EC6F38" w:rsidDel="00D2288B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03" w:author="Diena" w:date="2021-08-04T09:32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204" w:author="Diena" w:date="2021-08-04T09:32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05" w:author="Diena" w:date="2021-08-04T09:37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6" w:author="Diena" w:date="2021-08-04T09:37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DC656A" w:rsidRPr="00EC6F38" w:rsidRDefault="00DC656A" w:rsidP="00DC656A">
            <w:pPr>
              <w:spacing w:after="0" w:line="276" w:lineRule="auto"/>
              <w:ind w:firstLine="697"/>
              <w:contextualSpacing w:val="0"/>
              <w:jc w:val="both"/>
              <w:rPr>
                <w:ins w:id="207" w:author="Diena" w:date="2021-08-04T09:32:00Z"/>
                <w:rFonts w:ascii="Times New Roman" w:eastAsia="Times New Roman" w:hAnsi="Times New Roman" w:cs="Times New Roman"/>
                <w:szCs w:val="24"/>
              </w:rPr>
              <w:pPrChange w:id="208" w:author="Diena" w:date="2021-08-04T09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DC656A" w:rsidRDefault="00125355" w:rsidP="00DC656A">
            <w:pPr>
              <w:spacing w:after="0" w:line="276" w:lineRule="auto"/>
              <w:ind w:firstLine="697"/>
              <w:contextualSpacing w:val="0"/>
              <w:jc w:val="both"/>
              <w:rPr>
                <w:ins w:id="209" w:author="Diena" w:date="2021-08-04T09:34:00Z"/>
                <w:rFonts w:ascii="Times New Roman" w:eastAsia="Times New Roman" w:hAnsi="Times New Roman" w:cs="Times New Roman"/>
                <w:szCs w:val="24"/>
              </w:rPr>
              <w:pPrChange w:id="210" w:author="Diena" w:date="2021-08-04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11" w:author="Diena" w:date="2021-08-04T09:32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2" w:author="Diena" w:date="2021-08-04T09:33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3" w:author="Diena" w:date="2021-08-04T09:33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bukan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14" w:author="Diena" w:date="2021-08-04T09:33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5" w:author="Diena" w:date="2021-08-04T09:33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 xml:space="preserve"> tapi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ins w:id="216" w:author="Diena" w:date="2021-08-04T09:34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Del="00DC656A" w:rsidRDefault="00125355" w:rsidP="00DC656A">
            <w:pPr>
              <w:spacing w:after="0" w:line="276" w:lineRule="auto"/>
              <w:ind w:firstLine="697"/>
              <w:contextualSpacing w:val="0"/>
              <w:jc w:val="both"/>
              <w:rPr>
                <w:del w:id="217" w:author="Diena" w:date="2021-08-04T09:34:00Z"/>
                <w:rFonts w:ascii="Times New Roman" w:eastAsia="Times New Roman" w:hAnsi="Times New Roman" w:cs="Times New Roman"/>
                <w:szCs w:val="24"/>
              </w:rPr>
              <w:pPrChange w:id="218" w:author="Diena" w:date="2021-08-04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19" w:author="Diena" w:date="2021-08-04T09:34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1651F">
            <w:pPr>
              <w:spacing w:after="0" w:line="276" w:lineRule="auto"/>
              <w:ind w:firstLine="69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Diena" w:date="2021-08-04T09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21" w:author="Diena" w:date="2021-08-04T09:34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22" w:author="Diena" w:date="2021-08-04T09:34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23" w:author="Diena" w:date="2021-08-04T09:34:00Z">
              <w:r w:rsidRPr="00EC6F38" w:rsidDel="00DC656A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224" w:author="Diena" w:date="2021-08-04T09:34:00Z">
              <w:r w:rsidR="00DC656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25" w:author="Diena" w:date="2021-08-04T09:40:00Z">
              <w:r w:rsidR="0011651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26" w:author="Diena" w:date="2021-08-04T09:39:00Z">
              <w:r w:rsidRPr="00EC6F38" w:rsidDel="0011651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7" w:author="Diena" w:date="2021-08-04T09:39:00Z">
              <w:r w:rsidRPr="00EC6F38" w:rsidDel="0011651F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228" w:author="Diena" w:date="2021-08-04T09:39:00Z">
              <w:r w:rsidR="0011651F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11651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C294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bookmarkStart w:id="229" w:name="_GoBack"/>
            <w:bookmarkEnd w:id="22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CF532A">
      <w:pPr>
        <w:spacing w:after="0" w:line="276" w:lineRule="auto"/>
        <w:pPrChange w:id="230" w:author="Diena" w:date="2021-08-04T09:27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7E98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EC7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na">
    <w15:presenceInfo w15:providerId="None" w15:userId="Di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1651F"/>
    <w:rsid w:val="0012251A"/>
    <w:rsid w:val="00125355"/>
    <w:rsid w:val="001D038C"/>
    <w:rsid w:val="00240407"/>
    <w:rsid w:val="0042167F"/>
    <w:rsid w:val="004C5026"/>
    <w:rsid w:val="00924DF5"/>
    <w:rsid w:val="00BC2941"/>
    <w:rsid w:val="00CF532A"/>
    <w:rsid w:val="00D2288B"/>
    <w:rsid w:val="00D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Diena</cp:lastModifiedBy>
  <cp:revision>7</cp:revision>
  <dcterms:created xsi:type="dcterms:W3CDTF">2020-08-26T22:03:00Z</dcterms:created>
  <dcterms:modified xsi:type="dcterms:W3CDTF">2021-08-04T02:41:00Z</dcterms:modified>
</cp:coreProperties>
</file>