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Default="00526750" w:rsidP="0062003E">
            <w:pPr>
              <w:spacing w:line="312" w:lineRule="auto"/>
              <w:jc w:val="both"/>
              <w:rPr>
                <w:ins w:id="0" w:author="Admin" w:date="2021-02-11T13:04:00Z"/>
                <w:rFonts w:ascii="Times New Roman" w:hAnsi="Times New Roman" w:cs="Times New Roman"/>
                <w:sz w:val="24"/>
                <w:szCs w:val="24"/>
              </w:rPr>
            </w:pPr>
            <w:ins w:id="1" w:author="Admin" w:date="2021-02-11T13:04:00Z">
              <w:r w:rsidRPr="00A16D9B">
                <w:rPr>
                  <w:rFonts w:ascii="Times New Roman" w:hAnsi="Times New Roman" w:cs="Times New Roman"/>
                  <w:sz w:val="24"/>
                  <w:szCs w:val="24"/>
                </w:rPr>
                <w:t>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w:t>
              </w:r>
            </w:ins>
            <w:ins w:id="2" w:author="Admin" w:date="2021-02-11T13:08:00Z">
              <w:r w:rsidR="005439F6">
                <w:rPr>
                  <w:rFonts w:ascii="Times New Roman" w:hAnsi="Times New Roman" w:cs="Times New Roman"/>
                  <w:sz w:val="24"/>
                  <w:szCs w:val="24"/>
                  <w:lang w:val="en-US"/>
                </w:rPr>
                <w:t xml:space="preserve"> </w:t>
              </w:r>
              <w:r w:rsidR="005439F6" w:rsidRPr="00A16D9B">
                <w:rPr>
                  <w:rFonts w:ascii="Times New Roman" w:hAnsi="Times New Roman" w:cs="Times New Roman"/>
                  <w:b/>
                  <w:sz w:val="24"/>
                  <w:szCs w:val="24"/>
                  <w:vertAlign w:val="superscript"/>
                </w:rPr>
                <w:t>2</w:t>
              </w:r>
            </w:ins>
          </w:p>
          <w:p w:rsidR="00526750" w:rsidRDefault="00526750" w:rsidP="0062003E">
            <w:pPr>
              <w:spacing w:line="312" w:lineRule="auto"/>
              <w:jc w:val="both"/>
              <w:rPr>
                <w:ins w:id="3" w:author="Admin" w:date="2021-02-11T13:04:00Z"/>
                <w:rFonts w:ascii="Times New Roman" w:hAnsi="Times New Roman" w:cs="Times New Roman"/>
                <w:sz w:val="24"/>
                <w:szCs w:val="24"/>
              </w:rPr>
            </w:pPr>
          </w:p>
          <w:p w:rsidR="00526750" w:rsidRPr="00A16D9B" w:rsidRDefault="00526750" w:rsidP="00526750">
            <w:pPr>
              <w:spacing w:line="312" w:lineRule="auto"/>
              <w:jc w:val="both"/>
              <w:rPr>
                <w:ins w:id="4" w:author="Admin" w:date="2021-02-11T13:04:00Z"/>
                <w:rFonts w:ascii="Times New Roman" w:hAnsi="Times New Roman" w:cs="Times New Roman"/>
                <w:sz w:val="24"/>
                <w:szCs w:val="24"/>
              </w:rPr>
            </w:pPr>
            <w:ins w:id="5" w:author="Admin" w:date="2021-02-11T13:04: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rsidR="00526750" w:rsidRDefault="00526750" w:rsidP="0062003E">
            <w:pPr>
              <w:spacing w:line="312" w:lineRule="auto"/>
              <w:jc w:val="both"/>
              <w:rPr>
                <w:ins w:id="6" w:author="Admin" w:date="2021-02-11T13:06:00Z"/>
                <w:rFonts w:ascii="Times New Roman" w:hAnsi="Times New Roman" w:cs="Times New Roman"/>
                <w:sz w:val="24"/>
                <w:szCs w:val="24"/>
              </w:rPr>
            </w:pPr>
          </w:p>
          <w:p w:rsidR="00526750" w:rsidRDefault="00526750" w:rsidP="00526750">
            <w:pPr>
              <w:spacing w:line="312" w:lineRule="auto"/>
              <w:jc w:val="both"/>
              <w:rPr>
                <w:ins w:id="7" w:author="Admin" w:date="2021-02-11T13:07:00Z"/>
                <w:rFonts w:ascii="Times New Roman" w:hAnsi="Times New Roman" w:cs="Times New Roman"/>
                <w:b/>
                <w:sz w:val="24"/>
                <w:szCs w:val="24"/>
                <w:vertAlign w:val="superscript"/>
              </w:rPr>
            </w:pPr>
            <w:ins w:id="8" w:author="Admin" w:date="2021-02-11T13:06: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rsidR="005439F6" w:rsidRDefault="005439F6" w:rsidP="00526750">
            <w:pPr>
              <w:spacing w:line="312" w:lineRule="auto"/>
              <w:jc w:val="both"/>
              <w:rPr>
                <w:ins w:id="9" w:author="Admin" w:date="2021-02-11T13:07:00Z"/>
                <w:rFonts w:ascii="Times New Roman" w:hAnsi="Times New Roman" w:cs="Times New Roman"/>
                <w:b/>
                <w:sz w:val="24"/>
                <w:szCs w:val="24"/>
                <w:vertAlign w:val="superscript"/>
              </w:rPr>
            </w:pPr>
          </w:p>
          <w:p w:rsidR="005439F6" w:rsidRDefault="005439F6" w:rsidP="005439F6">
            <w:pPr>
              <w:spacing w:line="312" w:lineRule="auto"/>
              <w:jc w:val="both"/>
              <w:rPr>
                <w:ins w:id="10" w:author="Admin" w:date="2021-02-11T13:07:00Z"/>
                <w:rFonts w:ascii="Times New Roman" w:hAnsi="Times New Roman" w:cs="Times New Roman"/>
                <w:sz w:val="24"/>
                <w:szCs w:val="24"/>
              </w:rPr>
            </w:pPr>
            <w:ins w:id="11" w:author="Admin" w:date="2021-02-11T13:07:00Z">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rsidR="00526750" w:rsidRPr="00A16D9B" w:rsidRDefault="00526750"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ins w:id="12" w:author="Admin" w:date="2021-02-11T13:05:00Z"/>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526750" w:rsidRPr="00A16D9B" w:rsidRDefault="00526750" w:rsidP="0062003E">
            <w:pPr>
              <w:spacing w:line="312" w:lineRule="auto"/>
              <w:jc w:val="both"/>
              <w:rPr>
                <w:rFonts w:ascii="Times New Roman" w:hAnsi="Times New Roman" w:cs="Times New Roman"/>
                <w:sz w:val="24"/>
                <w:szCs w:val="24"/>
              </w:rPr>
            </w:pPr>
          </w:p>
          <w:p w:rsidR="00526750" w:rsidRPr="00A16D9B" w:rsidRDefault="00526750"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del w:id="13" w:author="Admin" w:date="2021-02-11T13:04:00Z">
              <w:r w:rsidRPr="00A16D9B" w:rsidDel="00526750">
                <w:rPr>
                  <w:rFonts w:ascii="Times New Roman" w:hAnsi="Times New Roman" w:cs="Times New Roman"/>
                  <w:sz w:val="24"/>
                  <w:szCs w:val="24"/>
                </w:rPr>
                <w:lastRenderedPageBreak/>
                <w:delText>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w:delText>
              </w:r>
            </w:del>
            <w:r w:rsidRPr="00A16D9B">
              <w:rPr>
                <w:rFonts w:ascii="Times New Roman" w:hAnsi="Times New Roman" w:cs="Times New Roman"/>
                <w:sz w:val="24"/>
                <w:szCs w:val="24"/>
              </w:rPr>
              <w:t xml:space="preserve">. </w:t>
            </w:r>
            <w:del w:id="14" w:author="Admin" w:date="2021-02-11T13:08:00Z">
              <w:r w:rsidRPr="00A16D9B" w:rsidDel="005439F6">
                <w:rPr>
                  <w:rFonts w:ascii="Times New Roman" w:hAnsi="Times New Roman" w:cs="Times New Roman"/>
                  <w:b/>
                  <w:sz w:val="24"/>
                  <w:szCs w:val="24"/>
                  <w:vertAlign w:val="superscript"/>
                </w:rPr>
                <w:delText>2</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526750" w:rsidRDefault="008C2877" w:rsidP="0062003E">
            <w:pPr>
              <w:spacing w:line="312" w:lineRule="auto"/>
              <w:jc w:val="both"/>
              <w:rPr>
                <w:del w:id="15" w:author="Admin" w:date="2021-02-11T13:06:00Z"/>
                <w:rFonts w:ascii="Times New Roman" w:hAnsi="Times New Roman" w:cs="Times New Roman"/>
                <w:sz w:val="24"/>
                <w:szCs w:val="24"/>
              </w:rPr>
            </w:pPr>
            <w:del w:id="16" w:author="Admin" w:date="2021-02-11T13:06:00Z">
              <w:r w:rsidRPr="00A16D9B" w:rsidDel="00526750">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526750">
                <w:rPr>
                  <w:rFonts w:ascii="Times New Roman" w:hAnsi="Times New Roman" w:cs="Times New Roman"/>
                  <w:b/>
                  <w:sz w:val="24"/>
                  <w:szCs w:val="24"/>
                  <w:vertAlign w:val="superscript"/>
                </w:rPr>
                <w:delText>3</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del w:id="17" w:author="Admin" w:date="2021-02-11T13:05:00Z">
              <w:r w:rsidRPr="00A16D9B" w:rsidDel="00526750">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526750">
                <w:rPr>
                  <w:rFonts w:ascii="Times New Roman" w:hAnsi="Times New Roman" w:cs="Times New Roman"/>
                  <w:b/>
                  <w:sz w:val="24"/>
                  <w:szCs w:val="24"/>
                  <w:vertAlign w:val="superscript"/>
                </w:rPr>
                <w:delText>4</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526750" w:rsidRDefault="008C2877" w:rsidP="0062003E">
            <w:pPr>
              <w:spacing w:line="312" w:lineRule="auto"/>
              <w:jc w:val="both"/>
              <w:rPr>
                <w:del w:id="18" w:author="Admin" w:date="2021-02-11T13:04:00Z"/>
                <w:rFonts w:ascii="Times New Roman" w:hAnsi="Times New Roman" w:cs="Times New Roman"/>
                <w:sz w:val="24"/>
                <w:szCs w:val="24"/>
              </w:rPr>
            </w:pPr>
            <w:del w:id="19" w:author="Admin" w:date="2021-02-11T13:04:00Z">
              <w:r w:rsidRPr="00A16D9B" w:rsidDel="00526750">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526750">
                <w:rPr>
                  <w:rFonts w:ascii="Times New Roman" w:hAnsi="Times New Roman" w:cs="Times New Roman"/>
                  <w:b/>
                  <w:sz w:val="24"/>
                  <w:szCs w:val="24"/>
                  <w:vertAlign w:val="superscript"/>
                </w:rPr>
                <w:delText>5</w:delText>
              </w:r>
            </w:del>
          </w:p>
          <w:p w:rsidR="008C2877" w:rsidRPr="00A16D9B" w:rsidRDefault="008C2877" w:rsidP="00526750">
            <w:pPr>
              <w:spacing w:line="312" w:lineRule="auto"/>
              <w:jc w:val="both"/>
              <w:rPr>
                <w:rFonts w:ascii="Times New Roman" w:hAnsi="Times New Roman" w:cs="Times New Roman"/>
                <w:sz w:val="24"/>
                <w:szCs w:val="24"/>
              </w:rPr>
              <w:pPrChange w:id="20" w:author="Admin" w:date="2021-02-11T13:04:00Z">
                <w:pPr>
                  <w:spacing w:line="312" w:lineRule="auto"/>
                  <w:jc w:val="both"/>
                </w:pPr>
              </w:pPrChange>
            </w:pPr>
          </w:p>
        </w:tc>
        <w:bookmarkStart w:id="21" w:name="_GoBack"/>
        <w:bookmarkEnd w:id="21"/>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C69" w:rsidRDefault="008A2C69" w:rsidP="00D80F46">
      <w:r>
        <w:separator/>
      </w:r>
    </w:p>
  </w:endnote>
  <w:endnote w:type="continuationSeparator" w:id="0">
    <w:p w:rsidR="008A2C69" w:rsidRDefault="008A2C69"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C69" w:rsidRDefault="008A2C69" w:rsidP="00D80F46">
      <w:r>
        <w:separator/>
      </w:r>
    </w:p>
  </w:footnote>
  <w:footnote w:type="continuationSeparator" w:id="0">
    <w:p w:rsidR="008A2C69" w:rsidRDefault="008A2C69"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Windows Live" w15:userId="8667c62dfb4a90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526750"/>
    <w:rsid w:val="005439F6"/>
    <w:rsid w:val="00771E9D"/>
    <w:rsid w:val="00854F52"/>
    <w:rsid w:val="008A2C69"/>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Admin</cp:lastModifiedBy>
  <cp:revision>9</cp:revision>
  <dcterms:created xsi:type="dcterms:W3CDTF">2019-10-18T19:52:00Z</dcterms:created>
  <dcterms:modified xsi:type="dcterms:W3CDTF">2021-02-11T05:08:00Z</dcterms:modified>
</cp:coreProperties>
</file>