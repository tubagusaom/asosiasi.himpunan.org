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E648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1F34F2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E318422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C500BEA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E54608D" w14:textId="77777777" w:rsidTr="00821BA2">
        <w:tc>
          <w:tcPr>
            <w:tcW w:w="9350" w:type="dxa"/>
          </w:tcPr>
          <w:p w14:paraId="57526152" w14:textId="2E19D55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E6C7157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144D551" w14:textId="434BC6A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0"/>
            <w:del w:id="1" w:author="Microsoft Office User" w:date="2021-11-17T10:12:00Z">
              <w:r w:rsidRPr="00EC6F38" w:rsidDel="00FD44A1">
                <w:rPr>
                  <w:rFonts w:ascii="Times New Roman" w:eastAsia="Times New Roman" w:hAnsi="Times New Roman" w:cs="Times New Roman"/>
                  <w:szCs w:val="24"/>
                </w:rPr>
                <w:delText xml:space="preserve">Pada zaman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commentRangeEnd w:id="0"/>
            <w:proofErr w:type="spellEnd"/>
            <w:r w:rsidR="00FD44A1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8B885E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9F5C3F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6B948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E2CCE0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7EA144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A19BBB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4445D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E37E61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183589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6EAC7D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800556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FD9E86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5B66F6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  <w:commentRangeEnd w:id="2"/>
            <w:r w:rsidR="00FD44A1">
              <w:rPr>
                <w:rStyle w:val="CommentReference"/>
              </w:rPr>
              <w:commentReference w:id="2"/>
            </w:r>
          </w:p>
          <w:p w14:paraId="42DD433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D67C18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50778B1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151FDCA8" w14:textId="3AD1A9E3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ins w:id="3" w:author="Microsoft Office User" w:date="2021-11-17T10:14:00Z">
              <w:r w:rsidR="00FD44A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  <w:commentRangeStart w:id="4"/>
              <w:r w:rsidR="00FD44A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D44A1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commentRangeEnd w:id="4"/>
              <w:proofErr w:type="spellEnd"/>
              <w:r w:rsidR="00FD44A1">
                <w:rPr>
                  <w:rStyle w:val="CommentReference"/>
                </w:rPr>
                <w:commentReference w:id="4"/>
              </w:r>
              <w:r w:rsidR="00FD44A1">
                <w:rPr>
                  <w:rFonts w:ascii="Times New Roman" w:eastAsia="Times New Roman" w:hAnsi="Times New Roman" w:cs="Times New Roman"/>
                  <w:szCs w:val="24"/>
                </w:rPr>
                <w:t xml:space="preserve"> :</w:t>
              </w:r>
            </w:ins>
          </w:p>
          <w:p w14:paraId="0260D0B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bookmarkStart w:id="5" w:name="_GoBack"/>
            <w:bookmarkEnd w:id="5"/>
            <w:proofErr w:type="spellEnd"/>
          </w:p>
          <w:p w14:paraId="573361A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93642D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1AE6C7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8527C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608D7E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1-11-17T10:10:00Z" w:initials="MOU">
    <w:p w14:paraId="77E67BEE" w14:textId="24B142E5" w:rsidR="00FD44A1" w:rsidRDefault="00FD44A1">
      <w:pPr>
        <w:pStyle w:val="CommentText"/>
      </w:pPr>
      <w:r>
        <w:rPr>
          <w:rStyle w:val="CommentReference"/>
        </w:rPr>
        <w:annotationRef/>
      </w:r>
      <w:proofErr w:type="spellStart"/>
      <w:r>
        <w:t>berikan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zaman yang </w:t>
      </w:r>
      <w:proofErr w:type="spellStart"/>
      <w:r>
        <w:t>dimaksud</w:t>
      </w:r>
      <w:proofErr w:type="spellEnd"/>
      <w:r>
        <w:t xml:space="preserve"> </w:t>
      </w:r>
    </w:p>
  </w:comment>
  <w:comment w:id="2" w:author="Microsoft Office User" w:date="2021-11-17T10:13:00Z" w:initials="MOU">
    <w:p w14:paraId="4D105FB0" w14:textId="74DA5007" w:rsidR="00FD44A1" w:rsidRDefault="00FD44A1">
      <w:pPr>
        <w:pStyle w:val="CommentText"/>
      </w:pPr>
      <w:r>
        <w:rPr>
          <w:rStyle w:val="CommentReference"/>
        </w:rPr>
        <w:annotationRef/>
      </w:r>
      <w:proofErr w:type="gramStart"/>
      <w:r>
        <w:t>reference ?</w:t>
      </w:r>
      <w:proofErr w:type="gramEnd"/>
    </w:p>
  </w:comment>
  <w:comment w:id="4" w:author="Microsoft Office User" w:date="2021-11-17T10:14:00Z" w:initials="MOU">
    <w:p w14:paraId="4FFC985D" w14:textId="0A4BFAA5" w:rsidR="00FD44A1" w:rsidRDefault="00FD44A1">
      <w:pPr>
        <w:pStyle w:val="CommentText"/>
      </w:pPr>
      <w:r>
        <w:rPr>
          <w:rStyle w:val="CommentReference"/>
        </w:rPr>
        <w:annotationRef/>
      </w:r>
      <w:proofErr w:type="spellStart"/>
      <w:r>
        <w:t>tambahan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E67BEE" w15:done="0"/>
  <w15:commentEx w15:paraId="4D105FB0" w15:done="0"/>
  <w15:commentEx w15:paraId="4FFC98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E67BEE" w16cid:durableId="253F53AE"/>
  <w16cid:commentId w16cid:paraId="4D105FB0" w16cid:durableId="253F544F"/>
  <w16cid:commentId w16cid:paraId="4FFC985D" w16cid:durableId="253F54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FD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4F4144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D44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4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4A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A1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4A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A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2021-11-17T03:14:00Z</dcterms:created>
  <dcterms:modified xsi:type="dcterms:W3CDTF">2021-11-17T03:14:00Z</dcterms:modified>
</cp:coreProperties>
</file>