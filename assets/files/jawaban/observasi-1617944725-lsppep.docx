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6BF8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84DA509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5C116C5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3B936EDD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9A2D64D" w14:textId="77777777" w:rsidTr="00821BA2">
        <w:tc>
          <w:tcPr>
            <w:tcW w:w="9350" w:type="dxa"/>
          </w:tcPr>
          <w:p w14:paraId="2210F253" w14:textId="77777777" w:rsidR="00BE098E" w:rsidRDefault="00BE098E" w:rsidP="00821BA2">
            <w:pPr>
              <w:pStyle w:val="ListParagraph"/>
              <w:ind w:left="0"/>
            </w:pPr>
          </w:p>
          <w:p w14:paraId="7F2D0C0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E344DDF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79C6DA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727937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  <w:bookmarkStart w:id="0" w:name="_GoBack"/>
            <w:bookmarkEnd w:id="0"/>
          </w:p>
          <w:p w14:paraId="144FD52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5B10C1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042A914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014E58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6CB557F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3FD3B6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4DBFA8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627551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4DF89F8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60D237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5117284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071430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4241F9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48DD578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6E73895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6168555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A9F1EA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suatu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567FF6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suatu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1BCF8E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"/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09A515B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commentRangeEnd w:id="1"/>
            <w:proofErr w:type="spellEnd"/>
            <w:r w:rsidR="00C8305B">
              <w:rPr>
                <w:rStyle w:val="CommentReference"/>
              </w:rPr>
              <w:commentReference w:id="1"/>
            </w:r>
            <w:r>
              <w:t>.</w:t>
            </w:r>
          </w:p>
          <w:p w14:paraId="1D3E49D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91B460F" w14:textId="77777777" w:rsidTr="00821BA2">
        <w:tc>
          <w:tcPr>
            <w:tcW w:w="9350" w:type="dxa"/>
          </w:tcPr>
          <w:p w14:paraId="77044014" w14:textId="77777777" w:rsidR="00BE098E" w:rsidRPr="00FF5D70" w:rsidRDefault="00FF5D70" w:rsidP="00821BA2">
            <w:pPr>
              <w:pStyle w:val="ListParagraph"/>
              <w:ind w:left="0"/>
              <w:rPr>
                <w:lang w:val="id-ID"/>
                <w:rPrChange w:id="2" w:author="Windows User" w:date="2021-04-09T12:05:00Z">
                  <w:rPr/>
                </w:rPrChange>
              </w:rPr>
            </w:pPr>
            <w:ins w:id="3" w:author="Windows User" w:date="2021-04-09T12:05:00Z">
              <w:r>
                <w:rPr>
                  <w:lang w:val="id-ID"/>
                </w:rPr>
                <w:t>Glosarium tidak urut abjad, sebaiknya disusun secara urut abjad</w:t>
              </w:r>
            </w:ins>
          </w:p>
        </w:tc>
      </w:tr>
    </w:tbl>
    <w:p w14:paraId="265BA4F6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ndows User" w:date="2021-04-09T11:54:00Z" w:initials="WU">
    <w:p w14:paraId="5A91C2B4" w14:textId="77777777" w:rsidR="00C8305B" w:rsidRDefault="00C8305B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termasuk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terhitung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91C2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Windows Live" w15:userId="2bcebb945b75e7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00C8305B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413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830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30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305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30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305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05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8305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2020-08-26T21:29:00Z</dcterms:created>
  <dcterms:modified xsi:type="dcterms:W3CDTF">2021-04-09T05:06:00Z</dcterms:modified>
</cp:coreProperties>
</file>