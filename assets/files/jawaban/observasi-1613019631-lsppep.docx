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2C3" w:rsidRDefault="005522C3" w:rsidP="005522C3">
            <w:pPr>
              <w:spacing w:line="480" w:lineRule="auto"/>
              <w:ind w:left="284" w:hanging="284"/>
              <w:rPr>
                <w:ins w:id="0" w:author="ASUS" w:date="2021-02-11T11:41:00Z"/>
                <w:rFonts w:ascii="Times New Roman" w:hAnsi="Times New Roman" w:cs="Times New Roman"/>
                <w:sz w:val="24"/>
                <w:szCs w:val="24"/>
                <w:lang w:val="en-ID"/>
              </w:rPr>
              <w:pPrChange w:id="1" w:author="ASUS" w:date="2021-02-11T11:40:00Z">
                <w:pPr>
                  <w:spacing w:line="480" w:lineRule="auto"/>
                </w:pPr>
              </w:pPrChange>
            </w:pPr>
            <w:ins w:id="2" w:author="ASUS" w:date="2021-02-11T11:40:00Z">
              <w:r w:rsidRPr="005522C3">
                <w:rPr>
                  <w:rFonts w:ascii="Times New Roman" w:hAnsi="Times New Roman" w:cs="Times New Roman"/>
                  <w:sz w:val="24"/>
                  <w:szCs w:val="24"/>
                </w:rPr>
                <w:t>Enterprise, Jubilee. 2012. Instagram Untuk Fotografi dan Bisnis Kreatif. Jakarta: PT Elex Media Komputindo.</w:t>
              </w:r>
            </w:ins>
          </w:p>
          <w:p w:rsidR="005522C3" w:rsidRPr="005522C3" w:rsidRDefault="005522C3" w:rsidP="005522C3">
            <w:pPr>
              <w:spacing w:line="480" w:lineRule="auto"/>
              <w:ind w:left="284" w:hanging="284"/>
              <w:rPr>
                <w:ins w:id="3" w:author="ASUS" w:date="2021-02-11T11:40:00Z"/>
                <w:rFonts w:ascii="Times New Roman" w:hAnsi="Times New Roman" w:cs="Times New Roman"/>
                <w:sz w:val="24"/>
                <w:szCs w:val="24"/>
                <w:lang w:val="en-ID"/>
              </w:rPr>
              <w:pPrChange w:id="4" w:author="ASUS" w:date="2021-02-11T11:40:00Z">
                <w:pPr>
                  <w:spacing w:line="480" w:lineRule="auto"/>
                </w:pPr>
              </w:pPrChange>
            </w:pPr>
            <w:proofErr w:type="spellStart"/>
            <w:ins w:id="5" w:author="ASUS" w:date="2021-02-11T11:41:00Z"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Handayani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,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Muri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. 2017.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Resep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Ampuh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Membangun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Sistem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Bisnis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Online. Bandung: Billionaire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Sinergi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Korpora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</w:t>
              </w:r>
            </w:ins>
          </w:p>
          <w:p w:rsidR="00D80F46" w:rsidRPr="00A16D9B" w:rsidDel="005522C3" w:rsidRDefault="00D80F46" w:rsidP="005522C3">
            <w:pPr>
              <w:spacing w:line="480" w:lineRule="auto"/>
              <w:ind w:left="284" w:hanging="284"/>
              <w:rPr>
                <w:del w:id="6" w:author="ASUS" w:date="2021-02-11T11:40:00Z"/>
                <w:rFonts w:ascii="Times New Roman" w:hAnsi="Times New Roman" w:cs="Times New Roman"/>
                <w:sz w:val="24"/>
                <w:szCs w:val="24"/>
              </w:rPr>
              <w:pPrChange w:id="7" w:author="ASUS" w:date="2021-02-11T11:40:00Z">
                <w:pPr>
                  <w:spacing w:line="480" w:lineRule="auto"/>
                </w:pPr>
              </w:pPrChange>
            </w:pPr>
            <w:del w:id="8" w:author="ASUS" w:date="2021-02-11T11:40:00Z">
              <w:r w:rsidRPr="00A16D9B" w:rsidDel="005522C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5522C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5522C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:rsidR="005522C3" w:rsidRDefault="005522C3" w:rsidP="005522C3">
            <w:pPr>
              <w:spacing w:line="480" w:lineRule="auto"/>
              <w:ind w:left="284" w:hanging="284"/>
              <w:rPr>
                <w:ins w:id="9" w:author="ASUS" w:date="2021-02-11T11:41:00Z"/>
                <w:rFonts w:ascii="Times New Roman" w:hAnsi="Times New Roman" w:cs="Times New Roman"/>
                <w:sz w:val="24"/>
                <w:szCs w:val="24"/>
                <w:lang w:val="en-ID"/>
              </w:rPr>
              <w:pPrChange w:id="10" w:author="ASUS" w:date="2021-02-11T11:40:00Z">
                <w:pPr>
                  <w:spacing w:line="480" w:lineRule="auto"/>
                </w:pPr>
              </w:pPrChange>
            </w:pPr>
            <w:proofErr w:type="spellStart"/>
            <w:ins w:id="11" w:author="ASUS" w:date="2021-02-11T11:41:00Z"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Helianthusonfri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,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Jefferly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. 2012.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Jualan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Online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Dengan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Facebook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dan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Blog. Jakarta: PT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Elex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Media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Komputindo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</w:t>
              </w:r>
            </w:ins>
          </w:p>
          <w:p w:rsidR="00D80F46" w:rsidRPr="00A16D9B" w:rsidRDefault="00D80F46" w:rsidP="005522C3">
            <w:p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  <w:pPrChange w:id="12" w:author="ASUS" w:date="2021-02-11T11:4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Del="005522C3" w:rsidRDefault="00D80F46" w:rsidP="005522C3">
            <w:pPr>
              <w:spacing w:line="480" w:lineRule="auto"/>
              <w:ind w:left="284" w:hanging="284"/>
              <w:rPr>
                <w:del w:id="13" w:author="ASUS" w:date="2021-02-11T11:41:00Z"/>
                <w:rFonts w:ascii="Times New Roman" w:hAnsi="Times New Roman" w:cs="Times New Roman"/>
                <w:sz w:val="24"/>
                <w:szCs w:val="24"/>
              </w:rPr>
              <w:pPrChange w:id="14" w:author="ASUS" w:date="2021-02-11T11:40:00Z">
                <w:pPr>
                  <w:spacing w:line="480" w:lineRule="auto"/>
                </w:pPr>
              </w:pPrChange>
            </w:pPr>
            <w:del w:id="15" w:author="ASUS" w:date="2021-02-11T11:41:00Z">
              <w:r w:rsidRPr="00A16D9B" w:rsidDel="005522C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5522C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5522C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D80F46" w:rsidRPr="00A16D9B" w:rsidDel="005522C3" w:rsidRDefault="00D80F46" w:rsidP="005522C3">
            <w:pPr>
              <w:spacing w:line="480" w:lineRule="auto"/>
              <w:ind w:left="284" w:hanging="284"/>
              <w:rPr>
                <w:del w:id="16" w:author="ASUS" w:date="2021-02-11T11:41:00Z"/>
                <w:rFonts w:ascii="Times New Roman" w:hAnsi="Times New Roman" w:cs="Times New Roman"/>
                <w:sz w:val="24"/>
                <w:szCs w:val="24"/>
              </w:rPr>
              <w:pPrChange w:id="17" w:author="ASUS" w:date="2021-02-11T11:40:00Z">
                <w:pPr>
                  <w:spacing w:line="480" w:lineRule="auto"/>
                </w:pPr>
              </w:pPrChange>
            </w:pPr>
            <w:del w:id="18" w:author="ASUS" w:date="2021-02-11T11:41:00Z">
              <w:r w:rsidRPr="00A16D9B" w:rsidDel="005522C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5522C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5522C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  <w:bookmarkStart w:id="19" w:name="_GoBack"/>
              <w:bookmarkEnd w:id="19"/>
            </w:del>
          </w:p>
          <w:p w:rsidR="00D80F46" w:rsidRDefault="00D80F46" w:rsidP="005522C3">
            <w:pPr>
              <w:spacing w:line="480" w:lineRule="auto"/>
              <w:ind w:left="284" w:hanging="284"/>
              <w:rPr>
                <w:ins w:id="20" w:author="ASUS" w:date="2021-02-11T11:41:00Z"/>
                <w:rFonts w:ascii="Times New Roman" w:hAnsi="Times New Roman" w:cs="Times New Roman"/>
                <w:sz w:val="24"/>
                <w:szCs w:val="24"/>
                <w:lang w:val="en-ID"/>
              </w:rPr>
              <w:pPrChange w:id="21" w:author="ASUS" w:date="2021-02-11T11:4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5522C3">
              <w:rPr>
                <w:rFonts w:ascii="Times New Roman" w:hAnsi="Times New Roman" w:cs="Times New Roman"/>
                <w:iCs/>
                <w:sz w:val="24"/>
                <w:szCs w:val="24"/>
                <w:rPrChange w:id="22" w:author="ASUS" w:date="2021-02-11T11:42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 xml:space="preserve">Mengoptimalkan Blog dan </w:t>
            </w:r>
            <w:r w:rsidRPr="00CF5A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 Media</w:t>
            </w:r>
            <w:r w:rsidRPr="005522C3">
              <w:rPr>
                <w:rFonts w:ascii="Times New Roman" w:hAnsi="Times New Roman" w:cs="Times New Roman"/>
                <w:iCs/>
                <w:sz w:val="24"/>
                <w:szCs w:val="24"/>
                <w:rPrChange w:id="23" w:author="ASUS" w:date="2021-02-11T11:42:00Z">
                  <w:rPr>
                    <w:rFonts w:ascii="Times New Roman" w:hAnsi="Times New Roman" w:cs="Times New Roman"/>
                    <w:i/>
                    <w:iCs/>
                    <w:sz w:val="24"/>
                    <w:szCs w:val="24"/>
                  </w:rPr>
                </w:rPrChange>
              </w:rPr>
              <w:t xml:space="preserve"> Untuk </w:t>
            </w:r>
            <w:r w:rsidRPr="005522C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522C3" w:rsidRPr="005522C3" w:rsidRDefault="005522C3" w:rsidP="005522C3">
            <w:p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ID"/>
                <w:rPrChange w:id="24" w:author="ASUS" w:date="2021-02-11T11:41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5" w:author="ASUS" w:date="2021-02-11T11:40:00Z">
                <w:pPr>
                  <w:spacing w:line="480" w:lineRule="auto"/>
                </w:pPr>
              </w:pPrChange>
            </w:pPr>
            <w:proofErr w:type="spellStart"/>
            <w:ins w:id="26" w:author="ASUS" w:date="2021-02-11T11:41:00Z"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Sulianta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,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Feri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. 2011. </w:t>
              </w:r>
              <w:r w:rsidRPr="005522C3">
                <w:rPr>
                  <w:rFonts w:ascii="Times New Roman" w:hAnsi="Times New Roman" w:cs="Times New Roman"/>
                  <w:i/>
                  <w:sz w:val="24"/>
                  <w:szCs w:val="24"/>
                  <w:lang w:val="en-ID"/>
                  <w:rPrChange w:id="27" w:author="ASUS" w:date="2021-02-11T11:43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Twitter for Business</w:t>
              </w:r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. Jakarta: PT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Elex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Media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Komputindo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</w:t>
              </w:r>
            </w:ins>
          </w:p>
          <w:p w:rsidR="00D80F46" w:rsidRPr="00A16D9B" w:rsidDel="005522C3" w:rsidRDefault="00D80F46" w:rsidP="005522C3">
            <w:pPr>
              <w:spacing w:line="480" w:lineRule="auto"/>
              <w:ind w:left="284" w:hanging="284"/>
              <w:rPr>
                <w:del w:id="28" w:author="ASUS" w:date="2021-02-11T11:40:00Z"/>
                <w:rFonts w:ascii="Times New Roman" w:hAnsi="Times New Roman" w:cs="Times New Roman"/>
                <w:sz w:val="24"/>
                <w:szCs w:val="24"/>
              </w:rPr>
              <w:pPrChange w:id="29" w:author="ASUS" w:date="2021-02-11T11:40:00Z">
                <w:pPr>
                  <w:spacing w:line="480" w:lineRule="auto"/>
                </w:pPr>
              </w:pPrChange>
            </w:pPr>
            <w:del w:id="30" w:author="ASUS" w:date="2021-02-11T11:40:00Z">
              <w:r w:rsidRPr="00A16D9B" w:rsidDel="005522C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5522C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5522C3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5522C3" w:rsidRDefault="00D80F46" w:rsidP="005522C3">
            <w:pPr>
              <w:spacing w:line="480" w:lineRule="auto"/>
              <w:ind w:left="284" w:hanging="284"/>
              <w:rPr>
                <w:ins w:id="31" w:author="ASUS" w:date="2021-02-11T11:43:00Z"/>
                <w:rFonts w:ascii="Times New Roman" w:hAnsi="Times New Roman" w:cs="Times New Roman"/>
                <w:sz w:val="24"/>
                <w:szCs w:val="24"/>
                <w:lang w:val="en-ID"/>
              </w:rPr>
              <w:pPrChange w:id="32" w:author="ASUS" w:date="2021-02-11T11:40:00Z">
                <w:pPr>
                  <w:spacing w:line="480" w:lineRule="auto"/>
                </w:pPr>
              </w:pPrChange>
            </w:pPr>
            <w:del w:id="33" w:author="ASUS" w:date="2021-02-11T11:41:00Z">
              <w:r w:rsidRPr="00A16D9B" w:rsidDel="005522C3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5522C3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5522C3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5522C3" w:rsidRPr="005522C3" w:rsidRDefault="005522C3" w:rsidP="005522C3">
            <w:pPr>
              <w:spacing w:line="480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  <w:lang w:val="en-ID"/>
                <w:rPrChange w:id="34" w:author="ASUS" w:date="2021-02-11T11:4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5" w:author="ASUS" w:date="2021-02-11T11:40:00Z">
                <w:pPr>
                  <w:spacing w:line="480" w:lineRule="auto"/>
                </w:pPr>
              </w:pPrChange>
            </w:pPr>
            <w:ins w:id="36" w:author="ASUS" w:date="2021-02-11T11:40:00Z"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Wong,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Jony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. 2010. </w:t>
              </w:r>
              <w:r w:rsidRPr="005522C3">
                <w:rPr>
                  <w:rFonts w:ascii="Times New Roman" w:hAnsi="Times New Roman" w:cs="Times New Roman"/>
                  <w:i/>
                  <w:sz w:val="24"/>
                  <w:szCs w:val="24"/>
                  <w:lang w:val="en-ID"/>
                  <w:rPrChange w:id="37" w:author="ASUS" w:date="2021-02-11T11:43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Internet Marketing for Beginners</w:t>
              </w:r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. Jakarta: PT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Elex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 xml:space="preserve"> Media </w:t>
              </w:r>
              <w:proofErr w:type="spellStart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Komputindo</w:t>
              </w:r>
              <w:proofErr w:type="spellEnd"/>
              <w:r w:rsidRPr="005522C3">
                <w:rPr>
                  <w:rFonts w:ascii="Times New Roman" w:hAnsi="Times New Roman" w:cs="Times New Roman"/>
                  <w:sz w:val="24"/>
                  <w:szCs w:val="24"/>
                  <w:lang w:val="en-ID"/>
                </w:rPr>
                <w:t>.</w:t>
              </w:r>
            </w:ins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EE5" w:rsidRDefault="00B60EE5" w:rsidP="00D80F46">
      <w:r>
        <w:separator/>
      </w:r>
    </w:p>
  </w:endnote>
  <w:endnote w:type="continuationSeparator" w:id="0">
    <w:p w:rsidR="00B60EE5" w:rsidRDefault="00B60EE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EE5" w:rsidRDefault="00B60EE5" w:rsidP="00D80F46">
      <w:r>
        <w:separator/>
      </w:r>
    </w:p>
  </w:footnote>
  <w:footnote w:type="continuationSeparator" w:id="0">
    <w:p w:rsidR="00B60EE5" w:rsidRDefault="00B60EE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522C3"/>
    <w:rsid w:val="00771E9D"/>
    <w:rsid w:val="008D1AF7"/>
    <w:rsid w:val="00924DF5"/>
    <w:rsid w:val="00A16D9B"/>
    <w:rsid w:val="00A86167"/>
    <w:rsid w:val="00AF28E1"/>
    <w:rsid w:val="00B60EE5"/>
    <w:rsid w:val="00BC4E71"/>
    <w:rsid w:val="00CF5A80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552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5522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12326-E2BB-4930-B5A1-27E2AF50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7</cp:revision>
  <dcterms:created xsi:type="dcterms:W3CDTF">2019-10-18T19:52:00Z</dcterms:created>
  <dcterms:modified xsi:type="dcterms:W3CDTF">2021-02-11T05:01:00Z</dcterms:modified>
</cp:coreProperties>
</file>