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F734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F455ED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353B92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DF36B6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03BC834" w14:textId="77777777" w:rsidTr="00821BA2">
        <w:tc>
          <w:tcPr>
            <w:tcW w:w="9350" w:type="dxa"/>
          </w:tcPr>
          <w:p w14:paraId="1E6C44E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</w:t>
            </w:r>
            <w:bookmarkStart w:id="0" w:name="_GoBack"/>
            <w:r w:rsidRPr="00FF3931">
              <w:t>Era "</w:t>
            </w:r>
            <w:commentRangeStart w:id="1"/>
            <w:r w:rsidRPr="00FF3931">
              <w:t>Revolusi</w:t>
            </w:r>
            <w:commentRangeEnd w:id="1"/>
            <w:r w:rsidR="00F43D45" w:rsidRPr="00FF3931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 w:rsidRPr="00FF3931">
              <w:t xml:space="preserve"> </w:t>
            </w:r>
            <w:bookmarkEnd w:id="0"/>
            <w:r w:rsidRPr="00FF3931">
              <w:t>Industri 4.0"</w:t>
            </w:r>
            <w:r>
              <w:t xml:space="preserve"> bagi Anak Usia Dini </w:t>
            </w:r>
          </w:p>
          <w:p w14:paraId="3A9B4C3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72C8E4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r w:rsidR="00F43D4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highlight w:val="yellow"/>
                <w:rPrChange w:id="4" w:author="Windows User" w:date="2020-11-19T10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5" w:author="Windows User" w:date="2020-11-19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3"/>
            <w:r w:rsidR="00F43D45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200342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</w:t>
            </w:r>
            <w:commentRangeStart w:id="6"/>
            <w:r w:rsidRPr="00F43D45">
              <w:rPr>
                <w:rFonts w:ascii="Times New Roman" w:eastAsia="Times New Roman" w:hAnsi="Times New Roman" w:cs="Times New Roman"/>
                <w:b/>
                <w:szCs w:val="24"/>
                <w:rPrChange w:id="7" w:author="Windows User" w:date="2020-11-19T10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 ini</w:t>
            </w:r>
            <w:del w:id="8" w:author="Windows User" w:date="2020-11-19T10:24:00Z"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commentRangeEnd w:id="6"/>
              <w:r w:rsidR="00F43D45" w:rsidDel="00F43D45">
                <w:rPr>
                  <w:rStyle w:val="CommentReference"/>
                </w:rPr>
                <w:commentReference w:id="6"/>
              </w:r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ins w:id="9" w:author="Windows User" w:date="2020-11-19T10:24:00Z">
              <w:r w:rsidR="00F43D45">
                <w:rPr>
                  <w:rStyle w:val="CommentReference"/>
                </w:rPr>
                <w:t>, 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ita di siapkan untuk memasuki dunia kerja namun bukan lagi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10" w:author="Windows User" w:date="2020-11-19T10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Start w:id="11"/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12" w:author="Windows User" w:date="2020-11-19T10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commentRangeEnd w:id="11"/>
            <w:r w:rsidR="00F43D45" w:rsidRPr="00F43D45">
              <w:rPr>
                <w:rStyle w:val="CommentReference"/>
                <w:strike/>
                <w:rPrChange w:id="13" w:author="Windows User" w:date="2020-11-19T10:25:00Z">
                  <w:rPr>
                    <w:rStyle w:val="CommentReference"/>
                  </w:rPr>
                </w:rPrChange>
              </w:rPr>
              <w:commentReference w:id="11"/>
            </w:r>
            <w:ins w:id="14" w:author="Windows User" w:date="2020-11-19T10:25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 pekerja,</w:t>
              </w:r>
            </w:ins>
            <w:del w:id="15" w:author="Windows User" w:date="2020-11-19T10:25:00Z"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tetapi kita di siapkan untuk membuat lapangan kerja baru yang belum tercipta, dengan menggunakan kemampuan teknologi dan ide kreatif kita.</w:t>
            </w:r>
          </w:p>
          <w:p w14:paraId="381519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16" w:author="Windows User" w:date="2020-11-19T10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buat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Windows User" w:date="2020-11-19T10:25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dibuat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14:paraId="1C8748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8" w:author="Windows User" w:date="2020-11-19T10:26:00Z">
              <w:r w:rsidR="00F43D45" w:rsidRPr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9" w:author="Windows User" w:date="2020-11-19T10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" w:author="Windows User" w:date="2020-11-19T10:26:00Z"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menghasilkan 4 aspek yang sangat di butuhkan di era milenial ini yaitu kolaboratif, komunikatif,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highlight w:val="yellow"/>
                <w:rPrChange w:id="21" w:author="Windows User" w:date="2020-11-19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2" w:author="Windows User" w:date="2020-11-19T10:26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berpikir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23" w:author="Windows User" w:date="2020-11-19T10:26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F43D45" w:rsidRPr="00F43D45">
                <w:rPr>
                  <w:rFonts w:ascii="Times New Roman" w:eastAsia="Times New Roman" w:hAnsi="Times New Roman" w:cs="Times New Roman"/>
                  <w:strike/>
                  <w:szCs w:val="24"/>
                  <w:rPrChange w:id="24" w:author="Windows User" w:date="2020-11-19T10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dan</w:t>
              </w:r>
            </w:ins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25" w:author="Windows User" w:date="2020-11-19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demikian </w:t>
            </w:r>
            <w:ins w:id="26" w:author="Windows User" w:date="2020-11-19T10:27:00Z">
              <w:r w:rsidR="00F43D45" w:rsidRPr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7" w:author="Windows User" w:date="2020-11-19T10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?</w:t>
              </w:r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 hari ini sedang gencar-gencarnya di publis, karena di era ini kita harus mempersiapkan diri atau generasi muda untuk memasuki dunia revolusi industri 4.0.</w:t>
            </w:r>
          </w:p>
          <w:p w14:paraId="0CE625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28" w:author="Windows User" w:date="2020-11-19T10:27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F43D45" w:rsidRPr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9" w:author="Windows User" w:date="2020-11-19T10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</w:ins>
          </w:p>
          <w:p w14:paraId="743881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36DA5B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highlight w:val="yellow"/>
                <w:rPrChange w:id="30" w:author="Windows User" w:date="2020-11-19T10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Windows User" w:date="2020-11-19T10:28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tahap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di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32" w:author="Windows User" w:date="2020-11-19T10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tutut </w:t>
            </w:r>
            <w:ins w:id="33" w:author="Windows User" w:date="2020-11-19T10:28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71F2D06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B31A4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34" w:author="Windows User" w:date="2020-11-19T10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 guru di sini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5" w:author="Windows User" w:date="2020-11-19T10:28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Guru dituntut </w:t>
              </w:r>
            </w:ins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36" w:author="Windows User" w:date="2020-11-19T10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tuntut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37" w:author="Windows User" w:date="2020-11-19T10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siwa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dalam mencari kemampuan dan bakat siswa.</w:t>
            </w:r>
          </w:p>
          <w:p w14:paraId="0A7E05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1FB7FE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38" w:author="Windows User" w:date="2020-11-19T10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Windows User" w:date="2020-11-19T10:29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70ABFE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157C0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40" w:author="Windows User" w:date="2020-11-19T10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Dimana </w:t>
            </w:r>
            <w:r w:rsidRPr="00F43D45">
              <w:rPr>
                <w:rFonts w:ascii="Times New Roman" w:eastAsia="Times New Roman" w:hAnsi="Times New Roman" w:cs="Times New Roman"/>
                <w:szCs w:val="24"/>
                <w:rPrChange w:id="41" w:author="Windows User" w:date="2020-11-19T10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ins w:id="42" w:author="Windows User" w:date="2020-11-19T10:29:00Z">
              <w:r w:rsidR="00F43D45" w:rsidRPr="00F43D45">
                <w:rPr>
                  <w:rFonts w:ascii="Times New Roman" w:eastAsia="Times New Roman" w:hAnsi="Times New Roman" w:cs="Times New Roman"/>
                  <w:strike/>
                  <w:szCs w:val="24"/>
                  <w:rPrChange w:id="43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del w:id="44" w:author="Windows User" w:date="2020-11-19T10:29:00Z">
              <w:r w:rsidRPr="00F43D45" w:rsidDel="00F43D45">
                <w:rPr>
                  <w:rFonts w:ascii="Times New Roman" w:eastAsia="Times New Roman" w:hAnsi="Times New Roman" w:cs="Times New Roman"/>
                  <w:strike/>
                  <w:szCs w:val="24"/>
                  <w:rPrChange w:id="45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</w:delText>
              </w:r>
            </w:del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46" w:author="Windows User" w:date="2020-11-19T10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ebagai pendidik di era 4.0</w:t>
            </w:r>
            <w:ins w:id="47" w:author="Windows User" w:date="2020-11-19T10:29:00Z">
              <w:r w:rsidR="00F43D45" w:rsidRPr="00F43D45">
                <w:rPr>
                  <w:rFonts w:ascii="Times New Roman" w:eastAsia="Times New Roman" w:hAnsi="Times New Roman" w:cs="Times New Roman"/>
                  <w:strike/>
                  <w:szCs w:val="24"/>
                  <w:rPrChange w:id="48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49" w:author="Windows User" w:date="2020-11-19T10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maka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0" w:author="Windows User" w:date="2020-11-19T10:30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1" w:author="Windows User" w:date="2020-11-19T10:30:00Z"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tidak boleh menetap dengan satu strata, harus selalu berkembang agar dapat mengajarkan pendidikan sesuai dengan eranya.</w:t>
            </w:r>
          </w:p>
          <w:p w14:paraId="6E8DFCC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582838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1A10A77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0BF6590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4C31E1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C6728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2C9A2F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</w:t>
            </w:r>
            <w:ins w:id="52" w:author="Windows User" w:date="2020-11-19T10:30:00Z">
              <w:r w:rsidR="00F43D45" w:rsidRPr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3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del w:id="54" w:author="Windows User" w:date="2020-11-19T10:30:00Z">
              <w:r w:rsidRPr="00F43D45" w:rsidDel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5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F43D45">
              <w:rPr>
                <w:rFonts w:ascii="Times New Roman" w:eastAsia="Times New Roman" w:hAnsi="Times New Roman" w:cs="Times New Roman"/>
                <w:szCs w:val="24"/>
                <w:highlight w:val="yellow"/>
                <w:rPrChange w:id="56" w:author="Windows User" w:date="2020-11-19T10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57" w:author="Windows User" w:date="2020-11-19T10:30:00Z">
              <w:r w:rsidR="00F43D45" w:rsidRPr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8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del w:id="59" w:author="Windows User" w:date="2020-11-19T10:30:00Z">
              <w:r w:rsidRPr="00F43D45" w:rsidDel="00F43D4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60" w:author="Windows User" w:date="2020-11-19T10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F43D45">
              <w:rPr>
                <w:rFonts w:ascii="Times New Roman" w:eastAsia="Times New Roman" w:hAnsi="Times New Roman" w:cs="Times New Roman"/>
                <w:szCs w:val="24"/>
                <w:highlight w:val="yellow"/>
                <w:rPrChange w:id="61" w:author="Windows User" w:date="2020-11-19T10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</w:t>
            </w:r>
            <w:ins w:id="62" w:author="Windows User" w:date="2020-11-19T10:30:00Z">
              <w:r w:rsidR="00F43D4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3" w:author="Windows User" w:date="2020-11-19T10:30:00Z">
              <w:r w:rsidRPr="00EC6F38" w:rsidDel="00F43D4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 bisa memiliki pikiran yang kritis</w:t>
            </w:r>
            <w:ins w:id="64" w:author="Windows User" w:date="2020-11-19T10:32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 untuk menumbuhkan sebuah ide atau gagasan.</w:t>
              </w:r>
            </w:ins>
            <w:del w:id="65" w:author="Windows User" w:date="2020-11-19T10:32:00Z">
              <w:r w:rsidRPr="00EC6F38" w:rsidDel="00CA3E4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3D45">
              <w:rPr>
                <w:rFonts w:ascii="Times New Roman" w:eastAsia="Times New Roman" w:hAnsi="Times New Roman" w:cs="Times New Roman"/>
                <w:strike/>
                <w:szCs w:val="24"/>
                <w:rPrChange w:id="66" w:author="Windows User" w:date="2020-11-19T10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 kritis sangat di butuhkan karena dengan pikiran yang kritis maka akan timbul sebuah ide atau gagasan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2EFA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pengaplikasian. Pada revolusi 4.0 ini lebih banyak </w:t>
            </w: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67" w:author="Windows User" w:date="2020-11-19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8" w:author="Windows User" w:date="2020-11-19T10:32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praktik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karena lebih menyiapkan anak </w:t>
            </w: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69" w:author="Windows User" w:date="2020-11-19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bagaimana kita menumbuhkan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0" w:author="Windows User" w:date="2020-11-19T10:33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agar tumbuh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ide baru atau gagasan.</w:t>
            </w:r>
          </w:p>
          <w:p w14:paraId="4F3CF24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71" w:author="Windows User" w:date="2020-11-19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72" w:author="Windows User" w:date="2020-11-19T10:33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</w:t>
            </w: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73" w:author="Windows User" w:date="2020-11-19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4" w:author="Windows User" w:date="2020-11-19T10:33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ialah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di sini bukan hanya satu atau dua orang </w:t>
            </w: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75" w:author="Windows User" w:date="2020-11-19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 banyak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6" w:author="Windows User" w:date="2020-11-19T10:34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melainkan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 komunikasi dengan banyak orang. Hal ini dilakukan karena banyak pandangan yang berbeda atau ide-ide yang baru akan muncul.</w:t>
            </w:r>
          </w:p>
          <w:p w14:paraId="7027C19E" w14:textId="77777777" w:rsidR="00125355" w:rsidRPr="00EC6F38" w:rsidRDefault="00125355" w:rsidP="00CA3E4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7" w:author="Windows User" w:date="2020-11-19T10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78" w:author="Windows User" w:date="2020-11-19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terahir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9" w:author="Windows User" w:date="2020-11-19T10:34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Proses terakhir ialah </w:t>
              </w:r>
            </w:ins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80" w:author="Windows User" w:date="2020-11-19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melakukan penelitian</w:t>
            </w:r>
            <w:ins w:id="81" w:author="Windows User" w:date="2020-11-19T10:34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82" w:author="Windows User" w:date="2020-11-19T10:35:00Z">
              <w:r w:rsidR="00CA3E44" w:rsidRPr="00CA3E44">
                <w:rPr>
                  <w:rFonts w:ascii="Times New Roman" w:eastAsia="Times New Roman" w:hAnsi="Times New Roman" w:cs="Times New Roman"/>
                  <w:strike/>
                  <w:szCs w:val="24"/>
                  <w:rPrChange w:id="83" w:author="Windows User" w:date="2020-11-19T10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Tuntutan 4.0 </w:t>
              </w:r>
            </w:ins>
            <w:del w:id="84" w:author="Windows User" w:date="2020-11-19T10:34:00Z">
              <w:r w:rsidRPr="00CA3E44" w:rsidDel="00CA3E44">
                <w:rPr>
                  <w:rFonts w:ascii="Times New Roman" w:eastAsia="Times New Roman" w:hAnsi="Times New Roman" w:cs="Times New Roman"/>
                  <w:strike/>
                  <w:szCs w:val="24"/>
                  <w:rPrChange w:id="85" w:author="Windows User" w:date="2020-11-19T10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86" w:author="Windows User" w:date="2020-11-19T10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87" w:author="Windows User" w:date="2020-11-19T10:35:00Z">
              <w:r w:rsidR="00CA3E44" w:rsidRPr="00CA3E44">
                <w:rPr>
                  <w:rFonts w:ascii="Times New Roman" w:eastAsia="Times New Roman" w:hAnsi="Times New Roman" w:cs="Times New Roman"/>
                  <w:strike/>
                  <w:szCs w:val="24"/>
                  <w:rPrChange w:id="88" w:author="Windows User" w:date="2020-11-19T10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ialah </w:t>
              </w:r>
            </w:ins>
            <w:del w:id="89" w:author="Windows User" w:date="2020-11-19T10:35:00Z">
              <w:r w:rsidRPr="00CA3E44" w:rsidDel="00CA3E44">
                <w:rPr>
                  <w:rFonts w:ascii="Times New Roman" w:eastAsia="Times New Roman" w:hAnsi="Times New Roman" w:cs="Times New Roman"/>
                  <w:strike/>
                  <w:szCs w:val="24"/>
                  <w:rPrChange w:id="90" w:author="Windows User" w:date="2020-11-19T10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tuntutan 4.0 ini adalah </w:delText>
              </w:r>
            </w:del>
            <w:r w:rsidRPr="00CA3E44">
              <w:rPr>
                <w:rFonts w:ascii="Times New Roman" w:eastAsia="Times New Roman" w:hAnsi="Times New Roman" w:cs="Times New Roman"/>
                <w:strike/>
                <w:szCs w:val="24"/>
                <w:rPrChange w:id="91" w:author="Windows User" w:date="2020-11-19T10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 dan inovatif.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melakukan penelitian kita bisa</w:t>
            </w:r>
            <w:ins w:id="92" w:author="Windows User" w:date="2020-11-19T10:35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 mel</w:t>
              </w:r>
            </w:ins>
            <w:del w:id="93" w:author="Windows User" w:date="2020-11-19T10:35:00Z">
              <w:r w:rsidRPr="00EC6F38" w:rsidDel="00CA3E44">
                <w:rPr>
                  <w:rFonts w:ascii="Times New Roman" w:eastAsia="Times New Roman" w:hAnsi="Times New Roman" w:cs="Times New Roman"/>
                  <w:szCs w:val="24"/>
                </w:rPr>
                <w:delText xml:space="preserve"> 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 proses kreatif dan inovatif kita</w:t>
            </w:r>
            <w:ins w:id="94" w:author="Windows User" w:date="2020-11-19T10:35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 yang merupakan tuntutan dari </w:t>
              </w:r>
            </w:ins>
            <w:ins w:id="95" w:author="Windows User" w:date="2020-11-19T10:36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ins w:id="96" w:author="Windows User" w:date="2020-11-19T10:35:00Z">
              <w:r w:rsidR="00CA3E44">
                <w:rPr>
                  <w:rFonts w:ascii="Times New Roman" w:eastAsia="Times New Roman" w:hAnsi="Times New Roman" w:cs="Times New Roman"/>
                  <w:szCs w:val="24"/>
                </w:rPr>
                <w:t xml:space="preserve">4.0. </w:t>
              </w:r>
            </w:ins>
            <w:del w:id="97" w:author="Windows User" w:date="2020-11-19T10:35:00Z">
              <w:r w:rsidRPr="00EC6F38" w:rsidDel="00CA3E44">
                <w:rPr>
                  <w:rFonts w:ascii="Times New Roman" w:eastAsia="Times New Roman" w:hAnsi="Times New Roman" w:cs="Times New Roman"/>
                  <w:szCs w:val="24"/>
                </w:rPr>
                <w:delText>. </w:delText>
              </w:r>
            </w:del>
          </w:p>
        </w:tc>
      </w:tr>
    </w:tbl>
    <w:p w14:paraId="507C4BD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20-11-19T10:22:00Z" w:initials="WU">
    <w:p w14:paraId="060417F1" w14:textId="19980091" w:rsidR="00F43D45" w:rsidRDefault="00F43D45">
      <w:pPr>
        <w:pStyle w:val="CommentText"/>
      </w:pPr>
      <w:r>
        <w:rPr>
          <w:rStyle w:val="CommentReference"/>
        </w:rPr>
        <w:annotationRef/>
      </w:r>
      <w:r w:rsidR="00FF3931">
        <w:t>‘Revolusi Industri 4.0’</w:t>
      </w:r>
    </w:p>
  </w:comment>
  <w:comment w:id="2" w:author="Windows User" w:date="2020-11-19T10:22:00Z" w:initials="WU">
    <w:p w14:paraId="66172F3F" w14:textId="77777777" w:rsidR="00F43D45" w:rsidRDefault="00F43D45">
      <w:pPr>
        <w:pStyle w:val="CommentText"/>
      </w:pPr>
      <w:r>
        <w:rPr>
          <w:rStyle w:val="CommentReference"/>
        </w:rPr>
        <w:annotationRef/>
      </w:r>
      <w:r>
        <w:t>ekstrim</w:t>
      </w:r>
    </w:p>
  </w:comment>
  <w:comment w:id="3" w:author="Windows User" w:date="2020-11-19T10:23:00Z" w:initials="WU">
    <w:p w14:paraId="227C74A8" w14:textId="77777777" w:rsidR="00F43D45" w:rsidRDefault="00F43D45">
      <w:pPr>
        <w:pStyle w:val="CommentText"/>
      </w:pPr>
      <w:r>
        <w:rPr>
          <w:rStyle w:val="CommentReference"/>
        </w:rPr>
        <w:annotationRef/>
      </w:r>
      <w:r>
        <w:t>tidak perlu, sebaiknya dihilangkan</w:t>
      </w:r>
    </w:p>
  </w:comment>
  <w:comment w:id="6" w:author="Windows User" w:date="2020-11-19T10:24:00Z" w:initials="WU">
    <w:p w14:paraId="1B9412AC" w14:textId="77777777" w:rsidR="00F43D45" w:rsidRDefault="00F43D45">
      <w:pPr>
        <w:pStyle w:val="CommentText"/>
      </w:pPr>
      <w:r>
        <w:rPr>
          <w:rStyle w:val="CommentReference"/>
        </w:rPr>
        <w:annotationRef/>
      </w:r>
      <w:r>
        <w:t>hari ini, (beri koma)</w:t>
      </w:r>
    </w:p>
  </w:comment>
  <w:comment w:id="11" w:author="Windows User" w:date="2020-11-19T10:24:00Z" w:initials="WU">
    <w:p w14:paraId="1A9D0875" w14:textId="77777777" w:rsidR="00F43D45" w:rsidRPr="00F43D45" w:rsidRDefault="00F43D45">
      <w:pPr>
        <w:pStyle w:val="CommentText"/>
        <w:rPr>
          <w:strike/>
        </w:rPr>
      </w:pPr>
      <w:r>
        <w:rPr>
          <w:rStyle w:val="CommentReference"/>
        </w:rPr>
        <w:annotationRef/>
      </w:r>
      <w:r>
        <w:t>pekerja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417F1" w15:done="0"/>
  <w15:commentEx w15:paraId="66172F3F" w15:done="0"/>
  <w15:commentEx w15:paraId="227C74A8" w15:done="0"/>
  <w15:commentEx w15:paraId="1B9412AC" w15:done="0"/>
  <w15:commentEx w15:paraId="1A9D08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A3E44"/>
    <w:rsid w:val="00F43D45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548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43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D4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D4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2020-08-26T22:03:00Z</dcterms:created>
  <dcterms:modified xsi:type="dcterms:W3CDTF">2020-11-19T03:38:00Z</dcterms:modified>
</cp:coreProperties>
</file>