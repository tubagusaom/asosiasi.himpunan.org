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B925EC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  <w:rPrChange w:id="0" w:author="Windows User" w:date="2021-04-12T11:50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Windows User" w:date="2021-04-12T11:50:00Z">
              <w:r w:rsidRPr="00A16D9B" w:rsidDel="00B925E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Windows User" w:date="2021-04-12T11:50:00Z">
              <w:r w:rsidR="00B925EC">
                <w:rPr>
                  <w:rFonts w:ascii="Times New Roman" w:hAnsi="Times New Roman" w:cs="Times New Roman"/>
                  <w:b/>
                  <w:sz w:val="24"/>
                  <w:szCs w:val="24"/>
                  <w:lang w:val="en-ID"/>
                </w:rPr>
                <w:t xml:space="preserve"> PRAKATA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" w:author="Windows User" w:date="2021-04-12T11:50:00Z">
              <w:r w:rsidRPr="00A16D9B" w:rsidDel="00B925E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</w:del>
            <w:ins w:id="4" w:author="Windows User" w:date="2021-04-12T11:50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ins w:id="5" w:author="Windows User" w:date="2021-04-12T11:51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Penulis bersyukur dapat menyelesaikan buku ini </w:t>
              </w:r>
            </w:ins>
            <w:ins w:id="6" w:author="Windows User" w:date="2021-04-12T11:52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dengan baik. </w:t>
              </w:r>
            </w:ins>
            <w:ins w:id="7" w:author="Windows User" w:date="2021-04-12T11:53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Modul praktikum Jaringan Komputer ini diperuntukkan bagi </w:t>
              </w:r>
            </w:ins>
            <w:ins w:id="8" w:author="Windows User" w:date="2021-04-12T11:54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mahasiswa </w:t>
              </w:r>
            </w:ins>
            <w:del w:id="9" w:author="Windows User" w:date="2021-04-12T11:55:00Z">
              <w:r w:rsidRPr="00A16D9B" w:rsidDel="00B925EC">
                <w:rPr>
                  <w:rFonts w:ascii="Times New Roman" w:hAnsi="Times New Roman" w:cs="Times New Roman"/>
                  <w:sz w:val="24"/>
                  <w:szCs w:val="24"/>
                </w:rPr>
                <w:delText>Buku  ini  dipergunakan  sebagai  modul  ajar  praktikum  Jaringan  Komputer</w:delText>
              </w:r>
            </w:del>
            <w:ins w:id="10" w:author="Windows User" w:date="2021-04-12T11:55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11" w:author="Windows User" w:date="2021-04-12T11:55:00Z">
              <w:r w:rsidRPr="00A16D9B" w:rsidDel="00B925E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program  D3/D4 di Politeknik Elektronika Negeri Surabaya. </w:t>
            </w:r>
            <w:del w:id="12" w:author="Windows User" w:date="2021-04-12T11:57:00Z">
              <w:r w:rsidRPr="00A16D9B" w:rsidDel="00B925EC">
                <w:rPr>
                  <w:rFonts w:ascii="Times New Roman" w:hAnsi="Times New Roman" w:cs="Times New Roman"/>
                  <w:sz w:val="24"/>
                  <w:szCs w:val="24"/>
                </w:rPr>
                <w:delText>Sasaran dari praktikum Jaringan Komputer ini  adalah</w:delText>
              </w:r>
            </w:del>
            <w:ins w:id="13" w:author="Windows User" w:date="2021-04-12T11:57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ins w:id="14" w:author="Windows User" w:date="2021-04-12T11:58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</w:t>
              </w:r>
            </w:ins>
            <w:ins w:id="15" w:author="Windows User" w:date="2021-04-12T11:57:00Z">
              <w:r w:rsidR="00B925E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odul praktikum ini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</w:t>
            </w:r>
            <w:del w:id="16" w:author="Windows User" w:date="2021-04-12T11:58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Selain  itu  b</w:delText>
              </w:r>
            </w:del>
            <w:ins w:id="17" w:author="Windows User" w:date="2021-04-12T11:58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18" w:author="Windows User" w:date="2021-04-12T11:58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uku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19" w:author="Windows User" w:date="2021-04-12T11:58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Modul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 Jaringan  Komputer  ini  dapat digunakan sebagai panduan bagi mahasiswa saat melaksanakan praktikum </w:t>
            </w:r>
            <w:del w:id="20" w:author="Windows User" w:date="2021-04-12T11:58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tersebut</w:delText>
              </w:r>
            </w:del>
            <w:ins w:id="21" w:author="Windows User" w:date="2021-04-12T11:58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22" w:author="Windows User" w:date="2021-04-12T11:59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berkala.</w:delText>
              </w:r>
            </w:del>
            <w:ins w:id="23" w:author="Windows User" w:date="2021-04-12T11:59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Modul ini merupakan hasil  usaha maksimal dari penulis, namun </w:t>
              </w:r>
            </w:ins>
            <w:del w:id="24" w:author="Windows User" w:date="2021-04-12T11:59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ins w:id="25" w:author="Windows User" w:date="2021-04-12T11:59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aran  dan  kritik  </w:t>
            </w:r>
            <w:del w:id="26" w:author="Windows User" w:date="2021-04-12T12:00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untuk  perbaikan</w:delText>
              </w:r>
            </w:del>
            <w:ins w:id="27" w:author="Windows User" w:date="2021-04-12T12:00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untuk pengembangan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28" w:author="Windows User" w:date="2021-04-12T12:00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 </w:delText>
              </w:r>
            </w:del>
            <w:ins w:id="29" w:author="Windows User" w:date="2021-04-12T12:00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modul</w:t>
              </w:r>
              <w:r w:rsidR="00BC012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sangat  </w:t>
            </w:r>
            <w:del w:id="30" w:author="Windows User" w:date="2021-04-12T12:00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kami  </w:delText>
              </w:r>
            </w:del>
            <w:ins w:id="31" w:author="Windows User" w:date="2021-04-12T12:00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di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2" w:author="Windows User" w:date="2021-04-12T12:00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Akhir  kata,  </w:delText>
              </w:r>
            </w:del>
            <w:ins w:id="33" w:author="Windows User" w:date="2021-04-12T12:00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34" w:author="Windows User" w:date="2021-04-12T12:00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semoga  </w:delText>
              </w:r>
            </w:del>
            <w:ins w:id="35" w:author="Windows User" w:date="2021-04-12T12:00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</w:t>
              </w:r>
              <w:r w:rsidR="00BC012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emoga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bermanfaat  bagi  mahasiswa  dalam  </w:t>
            </w:r>
            <w:del w:id="36" w:author="Windows User" w:date="2021-04-12T12:01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mempelajari  </w:delText>
              </w:r>
            </w:del>
            <w:ins w:id="37" w:author="Windows User" w:date="2021-04-12T12:01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melaksanakan praktikum</w:t>
              </w:r>
              <w:bookmarkStart w:id="38" w:name="_GoBack"/>
              <w:bookmarkEnd w:id="38"/>
              <w:r w:rsidR="00BC012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 kuliah  Jaringan Komputer. </w:t>
            </w:r>
            <w:del w:id="39" w:author="Windows User" w:date="2021-04-12T12:01:00Z">
              <w:r w:rsidRPr="00A16D9B" w:rsidDel="00BC012F">
                <w:rPr>
                  <w:rFonts w:ascii="Times New Roman" w:hAnsi="Times New Roman" w:cs="Times New Roman"/>
                  <w:sz w:val="24"/>
                  <w:szCs w:val="24"/>
                </w:rPr>
                <w:delText>Amin.</w:delText>
              </w:r>
            </w:del>
            <w:ins w:id="40" w:author="Windows User" w:date="2021-04-12T12:01:00Z">
              <w:r w:rsidR="00BC012F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26" w:rsidRDefault="001D6326" w:rsidP="00D80F46">
      <w:r>
        <w:separator/>
      </w:r>
    </w:p>
  </w:endnote>
  <w:endnote w:type="continuationSeparator" w:id="0">
    <w:p w:rsidR="001D6326" w:rsidRDefault="001D632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26" w:rsidRDefault="001D6326" w:rsidP="00D80F46">
      <w:r>
        <w:separator/>
      </w:r>
    </w:p>
  </w:footnote>
  <w:footnote w:type="continuationSeparator" w:id="0">
    <w:p w:rsidR="001D6326" w:rsidRDefault="001D632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1D6326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925EC"/>
    <w:rsid w:val="00BC012F"/>
    <w:rsid w:val="00D80F46"/>
    <w:rsid w:val="00FA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B92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B92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2021-04-12T04:50:00Z</dcterms:created>
  <dcterms:modified xsi:type="dcterms:W3CDTF">2021-04-12T05:02:00Z</dcterms:modified>
</cp:coreProperties>
</file>