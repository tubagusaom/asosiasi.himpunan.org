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B8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D4F75C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66D62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0331F4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4433FE7" w14:textId="77777777" w:rsidR="00927764" w:rsidRPr="0094076B" w:rsidRDefault="00927764" w:rsidP="00927764">
      <w:pPr>
        <w:rPr>
          <w:rFonts w:ascii="Cambria" w:hAnsi="Cambria"/>
        </w:rPr>
      </w:pPr>
    </w:p>
    <w:p w14:paraId="32F776B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5A91C5E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562526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4A99A4" wp14:editId="18F4E86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6D0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36341B7" w14:textId="183D98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</w:t>
      </w:r>
      <w:del w:id="0" w:author="Lenovo Ideapad 3" w:date="2021-11-30T15:32:00Z">
        <w:r w:rsidRPr="00C50A1E" w:rsidDel="00301AF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1" w:author="Lenovo Ideapad 3" w:date="2021-11-30T15:32:00Z">
        <w:r w:rsidR="00301AF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</w:t>
        </w:r>
      </w:ins>
      <w:ins w:id="2" w:author="Lenovo Ideapad 3" w:date="2021-11-30T15:33:00Z">
        <w:r w:rsidR="00301AF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an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 sama dia tetep temenan aja. Huft.</w:t>
      </w:r>
    </w:p>
    <w:p w14:paraId="21DCEE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  <w:commentRangeEnd w:id="3"/>
      <w:r w:rsidR="008E6499">
        <w:rPr>
          <w:rStyle w:val="CommentReference"/>
        </w:rPr>
        <w:commentReference w:id="3"/>
      </w:r>
    </w:p>
    <w:p w14:paraId="33BE7ECE" w14:textId="79AE1D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</w:t>
      </w:r>
      <w:del w:id="5" w:author="Lenovo Ideapad 3" w:date="2021-11-30T14:41:00Z">
        <w:r w:rsidRPr="00C50A1E" w:rsidDel="008E6499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commentRangeEnd w:id="4"/>
      <w:r w:rsidR="008E649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begitu kata orang sering mengartikannya. </w:t>
      </w:r>
      <w:commentRangeStart w:id="6"/>
      <w:del w:id="7" w:author="Lenovo Ideapad 3" w:date="2021-11-30T14:41:00Z">
        <w:r w:rsidRPr="00C50A1E" w:rsidDel="008E6499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</w:t>
      </w:r>
      <w:commentRangeEnd w:id="6"/>
      <w:r w:rsidR="005B292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2E1371A4" w14:textId="780A37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8" w:author="Lenovo Ideapad 3" w:date="2021-11-30T15:33:00Z">
        <w:r w:rsidRPr="00C50A1E" w:rsidDel="00A9354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 disalahkan karena mengundang kenangan</w:t>
      </w:r>
      <w:ins w:id="9" w:author="Lenovo Ideapad 3" w:date="2021-11-30T15:34:00Z">
        <w:r w:rsidR="00A9354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Lenovo Ideapad 3" w:date="2021-11-30T15:34:00Z">
        <w:r w:rsidR="00A93542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11" w:author="Lenovo Ideapad 3" w:date="2021-11-30T15:34:00Z">
        <w:r w:rsidRPr="00C50A1E" w:rsidDel="00A93542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ins w:id="12" w:author="Lenovo Ideapad 3" w:date="2021-11-30T15:34:00Z">
        <w:r w:rsidR="00A9354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 hanya pandai membuat perasaan hatimu yang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13"/>
      <w:r w:rsidR="005B292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perilaku kita yang lain. </w:t>
      </w:r>
      <w:ins w:id="14" w:author="Lenovo Ideapad 3" w:date="2021-11-30T15:35:00Z">
        <w:r w:rsidR="00CA59AB">
          <w:rPr>
            <w:rFonts w:ascii="Times New Roman" w:eastAsia="Times New Roman" w:hAnsi="Times New Roman" w:cs="Times New Roman"/>
            <w:sz w:val="24"/>
            <w:szCs w:val="24"/>
          </w:rPr>
          <w:t xml:space="preserve">Ya,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makan. </w:t>
      </w:r>
      <w:del w:id="15" w:author="Lenovo Ideapad 3" w:date="2021-11-30T15:36:00Z">
        <w:r w:rsidRPr="00C50A1E" w:rsidDel="00CA59AB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ins w:id="16" w:author="Lenovo Ideapad 3" w:date="2021-11-30T15:36:00Z">
        <w:r w:rsidR="00CA59AB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kita jadi sering lapar. Kok bisa ya?</w:t>
      </w:r>
    </w:p>
    <w:p w14:paraId="3AFB5B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7"/>
      <w:r w:rsidR="005B2922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57DFC2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cuma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18"/>
      <w:r w:rsidR="005B2922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tapi jumlah kalorinya nyaris melebihi makan berat.</w:t>
      </w:r>
    </w:p>
    <w:p w14:paraId="3E3E59B3" w14:textId="33F5E3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19" w:author="Lenovo Ideapad 3" w:date="2021-11-30T15:15:00Z">
        <w:r w:rsidRPr="00C50A1E" w:rsidDel="007337B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4 porsi habis sekali duduk. Belum cukup, </w:t>
      </w:r>
      <w:ins w:id="20" w:author="Lenovo Ideapad 3" w:date="2021-11-30T15:16:00Z">
        <w:r w:rsidR="007337BE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ins w:id="21" w:author="Lenovo Ideapad 3" w:date="2021-11-30T15:17:00Z">
        <w:r w:rsidR="007337BE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 lagi gorengannya</w:t>
      </w:r>
      <w:del w:id="22" w:author="Lenovo Ideapad 3" w:date="2021-11-30T15:17:00Z">
        <w:r w:rsidRPr="00C50A1E" w:rsidDel="007337B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satu-dua biji</w:t>
      </w:r>
      <w:ins w:id="23" w:author="Lenovo Ideapad 3" w:date="2021-11-30T15:17:00Z">
        <w:r w:rsidR="007337B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14:paraId="7903F2BA" w14:textId="066962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del w:id="24" w:author="Lenovo Ideapad 3" w:date="2021-11-30T14:47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</w:t>
      </w:r>
      <w:del w:id="25" w:author="Lenovo Ideapad 3" w:date="2021-11-30T14:47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 xml:space="preserve">bisa 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satu pencetus </w:t>
      </w:r>
      <w:del w:id="26" w:author="Lenovo Ideapad 3" w:date="2021-11-30T15:17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kita jadi suka makan. </w:t>
      </w:r>
    </w:p>
    <w:p w14:paraId="2783CD72" w14:textId="0A6B80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27" w:author="Lenovo Ideapad 3" w:date="2021-11-30T14:48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 dadakan alias yang masih hangat. Apalagi</w:t>
      </w:r>
      <w:ins w:id="28" w:author="Lenovo Ideapad 3" w:date="2021-11-30T14:48:00Z">
        <w:r w:rsidR="00116A6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makan</w:t>
      </w:r>
      <w:del w:id="29" w:author="Lenovo Ideapad 3" w:date="2021-11-30T14:48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tubuh akan mendapat</w:t>
      </w:r>
      <w:ins w:id="30" w:author="Lenovo Ideapad 3" w:date="2021-11-30T15:19:00Z">
        <w:r w:rsidR="001E4A4C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"panas" akibat terjadinya peningkatan metabolisme</w:t>
      </w:r>
      <w:del w:id="31" w:author="Lenovo Ideapad 3" w:date="2021-11-30T15:18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commentRangeStart w:id="32"/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>dalam tubuh</w:delText>
        </w:r>
      </w:del>
      <w:commentRangeEnd w:id="32"/>
      <w:r w:rsidR="001E4A4C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6D5C45" w14:textId="46525F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del w:id="33" w:author="Lenovo Ideapad 3" w:date="2021-11-30T14:49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4" w:author="Lenovo Ideapad 3" w:date="2021-11-30T14:50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 xml:space="preserve">kenyataannya,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dingin yang terjadi akibat hujan tidak benar-benar membuat tubuh memerlukan kalori tambahan dari makananmu</w:t>
      </w:r>
      <w:del w:id="35" w:author="Lenovo Ideapad 3" w:date="2021-11-30T15:20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lho. Dingin yang kita kira</w:t>
      </w:r>
      <w:ins w:id="36" w:author="Lenovo Ideapad 3" w:date="2021-11-30T15:20:00Z">
        <w:r w:rsidR="001E4A4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tidak sedingin kenyataannya</w:t>
      </w:r>
      <w:del w:id="37" w:author="Lenovo Ideapad 3" w:date="2021-11-30T15:20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</w:t>
      </w:r>
      <w:del w:id="38" w:author="Lenovo Ideapad 3" w:date="2021-11-30T14:50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39" w:author="Lenovo Ideapad 3" w:date="2021-11-30T14:50:00Z">
        <w:r w:rsidR="00116A6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C796BFB" w14:textId="337F4B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</w:t>
      </w:r>
      <w:del w:id="40" w:author="Lenovo Ideapad 3" w:date="2021-11-30T14:51:00Z">
        <w:r w:rsidRPr="00C50A1E" w:rsidDel="00116A6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tentu kita akan lebih suka berlindung dalam ruangan saja. Ruangan </w:t>
      </w:r>
      <w:del w:id="41" w:author="Lenovo Ideapad 3" w:date="2021-11-30T15:21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jarak kita dengan makanan makin dekat saja. Ya, ini soal akses makanan yang </w:t>
      </w:r>
      <w:del w:id="42" w:author="Lenovo Ideapad 3" w:date="2021-11-30T15:21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14:paraId="49303667" w14:textId="3572FF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</w:t>
      </w:r>
      <w:del w:id="43" w:author="Lenovo Ideapad 3" w:date="2021-11-30T14:51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yang di</w:delText>
        </w:r>
        <w:r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 toples cantik</w:t>
      </w:r>
      <w:del w:id="44" w:author="Lenovo Ideapad 3" w:date="2021-11-30T14:52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bubuk</w:t>
      </w:r>
      <w:del w:id="45" w:author="Lenovo Ideapad 3" w:date="2021-11-30T15:22:00Z">
        <w:r w:rsidRPr="00C50A1E" w:rsidDel="001E4A4C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minuman manis dalam kemasan ekonomis. </w:t>
      </w:r>
    </w:p>
    <w:p w14:paraId="59A3EC6D" w14:textId="061AF8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46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46"/>
      <w:r w:rsidR="00A934FC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</w:t>
      </w:r>
      <w:commentRangeStart w:id="47"/>
      <w:del w:id="48" w:author="Lenovo Ideapad 3" w:date="2021-11-30T14:52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karena</w:delText>
        </w:r>
      </w:del>
      <w:commentRangeEnd w:id="47"/>
      <w:r w:rsidR="00A934FC">
        <w:rPr>
          <w:rStyle w:val="CommentReference"/>
        </w:rPr>
        <w:commentReference w:id="47"/>
      </w:r>
      <w:del w:id="49" w:author="Lenovo Ideapad 3" w:date="2021-11-30T14:52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0" w:author="Lenovo Ideapad 3" w:date="2021-11-30T14:53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berkali-kali. Akan merepotkan.</w:t>
      </w:r>
    </w:p>
    <w:p w14:paraId="00B1F7BB" w14:textId="7E1664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</w:t>
      </w:r>
      <w:del w:id="51" w:author="Lenovo Ideapad 3" w:date="2021-11-30T15:24:00Z">
        <w:r w:rsidRPr="00C50A1E" w:rsidDel="00F1397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pemilihan makanan kita yang tidak tahu diri. Yang penting enak</w:t>
      </w:r>
      <w:commentRangeStart w:id="52"/>
      <w:del w:id="53" w:author="Lenovo Ideapad 3" w:date="2021-11-30T14:53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commentRangeEnd w:id="52"/>
      <w:r w:rsidR="00A934FC">
        <w:rPr>
          <w:rStyle w:val="CommentReference"/>
        </w:rPr>
        <w:commentReference w:id="52"/>
      </w:r>
      <w:del w:id="54" w:author="Lenovo Ideapad 3" w:date="2021-11-30T14:53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kalori belakangan</w:t>
      </w:r>
      <w:del w:id="55" w:author="Lenovo Ideapad 3" w:date="2021-11-30T15:25:00Z">
        <w:r w:rsidRPr="00C50A1E" w:rsidDel="00F1397D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6796426" w14:textId="7F4459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</w:t>
      </w:r>
      <w:commentRangeStart w:id="56"/>
      <w:del w:id="57" w:author="Lenovo Ideapad 3" w:date="2021-11-30T14:54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ketika kamu memakan </w:delText>
        </w:r>
      </w:del>
      <w:commentRangeEnd w:id="56"/>
      <w:r w:rsidR="00A934FC">
        <w:rPr>
          <w:rStyle w:val="CommentReference"/>
        </w:rPr>
        <w:commentReference w:id="5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kemasan. </w:t>
      </w:r>
      <w:del w:id="58" w:author="Lenovo Ideapad 3" w:date="2021-11-30T15:26:00Z">
        <w:r w:rsidRPr="00C50A1E" w:rsidDel="00F1397D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59" w:author="Lenovo Ideapad 3" w:date="2021-11-30T15:26:00Z">
        <w:r w:rsidR="00F1397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jika ingin minum yang hangat-hangat, </w:t>
      </w:r>
      <w:ins w:id="60" w:author="Lenovo Ideapad 3" w:date="2021-11-30T15:27:00Z">
        <w:r w:rsidR="00F1397D">
          <w:rPr>
            <w:rFonts w:ascii="Times New Roman" w:eastAsia="Times New Roman" w:hAnsi="Times New Roman" w:cs="Times New Roman"/>
            <w:sz w:val="24"/>
            <w:szCs w:val="24"/>
          </w:rPr>
          <w:t xml:space="preserve">sebaiknya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del w:id="61" w:author="Lenovo Ideapad 3" w:date="2021-11-30T15:27:00Z">
        <w:r w:rsidRPr="00C50A1E" w:rsidDel="00F1397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</w:p>
    <w:p w14:paraId="3A03EDE2" w14:textId="753116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62" w:author="Lenovo Ideapad 3" w:date="2021-11-30T14:55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63" w:author="Lenovo Ideapad 3" w:date="2021-11-30T14:55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</w:t>
      </w:r>
      <w:ins w:id="64" w:author="Lenovo Ideapad 3" w:date="2021-11-30T14:55:00Z">
        <w:r w:rsidR="00A934F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kaum</w:t>
      </w:r>
      <w:del w:id="65" w:author="Lenovo Ideapad 3" w:date="2021-11-30T14:55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rebahan yang kerjaannya tiduran dan hanya buka tutup media sosial atau pura-pura sibuk</w:t>
      </w:r>
      <w:ins w:id="66" w:author="Lenovo Ideapad 3" w:date="2021-11-30T15:28:00Z">
        <w:r w:rsidR="00301AF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7" w:author="Lenovo Ideapad 3" w:date="2021-11-30T15:28:00Z">
        <w:r w:rsidRPr="00C50A1E" w:rsidDel="00301AF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tidak ada yang </w:t>
      </w:r>
      <w:r w:rsidRPr="00301AFC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Lenovo Ideapad 3" w:date="2021-11-30T15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C9C181" w14:textId="66AB1A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</w:t>
      </w:r>
      <w:del w:id="69" w:author="Lenovo Ideapad 3" w:date="2021-11-30T14:56:00Z">
        <w:r w:rsidRPr="00C50A1E" w:rsidDel="00A934FC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seharusnya dibakar </w:t>
      </w:r>
      <w:del w:id="70" w:author="Lenovo Ideapad 3" w:date="2021-11-30T14:57:00Z">
        <w:r w:rsidRPr="00C50A1E" w:rsidDel="0070590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</w:t>
      </w:r>
      <w:ins w:id="71" w:author="Lenovo Ideapad 3" w:date="2021-11-30T15:29:00Z">
        <w:r w:rsidR="00301AF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72" w:author="Lenovo Ideapad 3" w:date="2021-11-30T15:30:00Z">
        <w:r w:rsidRPr="00C50A1E" w:rsidDel="00301AF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dimana-mana.</w:t>
      </w:r>
    </w:p>
    <w:p w14:paraId="2E1159DD" w14:textId="0D8F90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ins w:id="73" w:author="Lenovo Ideapad 3" w:date="2021-11-30T15:31:00Z">
        <w:r w:rsidR="00301AFC">
          <w:rPr>
            <w:rFonts w:ascii="Times New Roman" w:eastAsia="Times New Roman" w:hAnsi="Times New Roman" w:cs="Times New Roman"/>
            <w:sz w:val="24"/>
            <w:szCs w:val="24"/>
          </w:rPr>
          <w:t xml:space="preserve">kamu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ikut tergelincir </w:t>
      </w:r>
      <w:ins w:id="74" w:author="Lenovo Ideapad 3" w:date="2021-11-30T15:31:00Z">
        <w:r w:rsidR="00301AFC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6AB1519E" w14:textId="579D00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</w:t>
      </w:r>
      <w:ins w:id="75" w:author="Lenovo Ideapad 3" w:date="2021-11-30T15:32:00Z">
        <w:r w:rsidR="00301AF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HAHA. </w:t>
      </w:r>
    </w:p>
    <w:p w14:paraId="2F950E8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45B8C71" w14:textId="77777777" w:rsidR="00927764" w:rsidRPr="00C50A1E" w:rsidRDefault="00927764" w:rsidP="00927764"/>
    <w:p w14:paraId="47278964" w14:textId="77777777" w:rsidR="00927764" w:rsidRPr="005A045A" w:rsidRDefault="00927764" w:rsidP="00927764">
      <w:pPr>
        <w:rPr>
          <w:i/>
        </w:rPr>
      </w:pPr>
    </w:p>
    <w:p w14:paraId="52CE9FF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DB8A0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enovo Ideapad 3" w:date="2021-11-30T14:39:00Z" w:initials="LI3">
    <w:p w14:paraId="521D64FE" w14:textId="6D494060" w:rsidR="008E6499" w:rsidRDefault="008E6499">
      <w:pPr>
        <w:pStyle w:val="CommentText"/>
      </w:pPr>
      <w:r>
        <w:rPr>
          <w:rStyle w:val="CommentReference"/>
        </w:rPr>
        <w:annotationRef/>
      </w:r>
      <w:r>
        <w:t>Kalimat yang diberikan terlalu panjang. Bisa dipenggaral jadi dua kalimat.</w:t>
      </w:r>
    </w:p>
  </w:comment>
  <w:comment w:id="4" w:author="Lenovo Ideapad 3" w:date="2021-11-30T14:41:00Z" w:initials="LI3">
    <w:p w14:paraId="2E3799B7" w14:textId="6DC0D90B" w:rsidR="008E6499" w:rsidRDefault="008E6499">
      <w:pPr>
        <w:pStyle w:val="CommentText"/>
      </w:pPr>
      <w:r>
        <w:rPr>
          <w:rStyle w:val="CommentReference"/>
        </w:rPr>
        <w:annotationRef/>
      </w:r>
      <w:r>
        <w:t>Penggunaan tanda koma setelah sehari-hari tidak diperlukan.</w:t>
      </w:r>
    </w:p>
  </w:comment>
  <w:comment w:id="6" w:author="Lenovo Ideapad 3" w:date="2021-11-30T14:43:00Z" w:initials="LI3">
    <w:p w14:paraId="7DE0A25B" w14:textId="3EAED204" w:rsidR="005B2922" w:rsidRDefault="005B2922">
      <w:pPr>
        <w:pStyle w:val="CommentText"/>
      </w:pPr>
      <w:r>
        <w:rPr>
          <w:rStyle w:val="CommentReference"/>
        </w:rPr>
        <w:annotationRef/>
      </w:r>
      <w:r>
        <w:t>Disambung dengan meski</w:t>
      </w:r>
    </w:p>
  </w:comment>
  <w:comment w:id="13" w:author="Lenovo Ideapad 3" w:date="2021-11-30T14:42:00Z" w:initials="LI3">
    <w:p w14:paraId="279C3863" w14:textId="5AEAD455" w:rsidR="005B2922" w:rsidRDefault="005B2922">
      <w:pPr>
        <w:pStyle w:val="CommentText"/>
      </w:pPr>
      <w:r>
        <w:rPr>
          <w:rStyle w:val="CommentReference"/>
        </w:rPr>
        <w:annotationRef/>
      </w:r>
      <w:r>
        <w:t>Perhatikan lagi penggunaan kata yang benar penulisannya</w:t>
      </w:r>
    </w:p>
  </w:comment>
  <w:comment w:id="17" w:author="Lenovo Ideapad 3" w:date="2021-11-30T14:44:00Z" w:initials="LI3">
    <w:p w14:paraId="050AA49D" w14:textId="2EF5827D" w:rsidR="005B2922" w:rsidRDefault="005B2922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18" w:author="Lenovo Ideapad 3" w:date="2021-11-30T14:45:00Z" w:initials="LI3">
    <w:p w14:paraId="1B9BCB95" w14:textId="2A3121EB" w:rsidR="005B2922" w:rsidRDefault="005B2922">
      <w:pPr>
        <w:pStyle w:val="CommentText"/>
      </w:pPr>
      <w:r>
        <w:rPr>
          <w:rStyle w:val="CommentReference"/>
        </w:rPr>
        <w:annotationRef/>
      </w:r>
      <w:r>
        <w:t>cemilan</w:t>
      </w:r>
    </w:p>
  </w:comment>
  <w:comment w:id="32" w:author="Lenovo Ideapad 3" w:date="2021-11-30T15:18:00Z" w:initials="LI3">
    <w:p w14:paraId="3D7CCBDA" w14:textId="1C399303" w:rsidR="001E4A4C" w:rsidRDefault="001E4A4C">
      <w:pPr>
        <w:pStyle w:val="CommentText"/>
      </w:pPr>
      <w:r>
        <w:rPr>
          <w:rStyle w:val="CommentReference"/>
        </w:rPr>
        <w:annotationRef/>
      </w:r>
      <w:r>
        <w:t>sudah ada kata tubuh sebelumya agar tidak terjadi pengulangan.</w:t>
      </w:r>
    </w:p>
  </w:comment>
  <w:comment w:id="46" w:author="Lenovo Ideapad 3" w:date="2021-11-30T14:52:00Z" w:initials="LI3">
    <w:p w14:paraId="55AF2701" w14:textId="4E2A75D2" w:rsidR="00A934FC" w:rsidRDefault="00A934FC">
      <w:pPr>
        <w:pStyle w:val="CommentText"/>
      </w:pPr>
      <w:r>
        <w:rPr>
          <w:rStyle w:val="CommentReference"/>
        </w:rPr>
        <w:annotationRef/>
      </w:r>
      <w:r>
        <w:t>lemari</w:t>
      </w:r>
    </w:p>
  </w:comment>
  <w:comment w:id="47" w:author="Lenovo Ideapad 3" w:date="2021-11-30T14:52:00Z" w:initials="LI3">
    <w:p w14:paraId="1178D158" w14:textId="1BBB939F" w:rsidR="00A934FC" w:rsidRDefault="00A934FC">
      <w:pPr>
        <w:pStyle w:val="CommentText"/>
      </w:pPr>
      <w:r>
        <w:rPr>
          <w:rStyle w:val="CommentReference"/>
        </w:rPr>
        <w:annotationRef/>
      </w:r>
      <w:r>
        <w:t>dikarenakan</w:t>
      </w:r>
    </w:p>
  </w:comment>
  <w:comment w:id="52" w:author="Lenovo Ideapad 3" w:date="2021-11-30T14:53:00Z" w:initials="LI3">
    <w:p w14:paraId="1A817B03" w14:textId="0BBA1DD0" w:rsidR="00A934FC" w:rsidRDefault="00A934FC">
      <w:pPr>
        <w:pStyle w:val="CommentText"/>
      </w:pPr>
      <w:r>
        <w:rPr>
          <w:rStyle w:val="CommentReference"/>
        </w:rPr>
        <w:annotationRef/>
      </w:r>
      <w:r>
        <w:t>tambah</w:t>
      </w:r>
      <w:r w:rsidR="00F1397D">
        <w:t xml:space="preserve"> kata ‘namun’</w:t>
      </w:r>
    </w:p>
  </w:comment>
  <w:comment w:id="56" w:author="Lenovo Ideapad 3" w:date="2021-11-30T14:54:00Z" w:initials="LI3">
    <w:p w14:paraId="747FFBD9" w14:textId="6E6B8014" w:rsidR="00A934FC" w:rsidRDefault="00A934FC">
      <w:pPr>
        <w:pStyle w:val="CommentText"/>
      </w:pPr>
      <w:r>
        <w:rPr>
          <w:rStyle w:val="CommentReference"/>
        </w:rPr>
        <w:annotationRef/>
      </w:r>
      <w:r>
        <w:t>pada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1D64FE" w15:done="0"/>
  <w15:commentEx w15:paraId="2E3799B7" w15:done="0"/>
  <w15:commentEx w15:paraId="7DE0A25B" w15:done="0"/>
  <w15:commentEx w15:paraId="279C3863" w15:done="0"/>
  <w15:commentEx w15:paraId="050AA49D" w15:done="0"/>
  <w15:commentEx w15:paraId="1B9BCB95" w15:done="0"/>
  <w15:commentEx w15:paraId="3D7CCBDA" w15:done="0"/>
  <w15:commentEx w15:paraId="55AF2701" w15:done="0"/>
  <w15:commentEx w15:paraId="1178D158" w15:done="0"/>
  <w15:commentEx w15:paraId="1A817B03" w15:done="0"/>
  <w15:commentEx w15:paraId="747FF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B620" w16cex:dateUtc="2021-11-30T07:39:00Z"/>
  <w16cex:commentExtensible w16cex:durableId="2550B680" w16cex:dateUtc="2021-11-30T07:41:00Z"/>
  <w16cex:commentExtensible w16cex:durableId="2550B711" w16cex:dateUtc="2021-11-30T07:43:00Z"/>
  <w16cex:commentExtensible w16cex:durableId="2550B6E0" w16cex:dateUtc="2021-11-30T07:42:00Z"/>
  <w16cex:commentExtensible w16cex:durableId="2550B758" w16cex:dateUtc="2021-11-30T07:44:00Z"/>
  <w16cex:commentExtensible w16cex:durableId="2550B770" w16cex:dateUtc="2021-11-30T07:45:00Z"/>
  <w16cex:commentExtensible w16cex:durableId="2550BF5E" w16cex:dateUtc="2021-11-30T08:18:00Z"/>
  <w16cex:commentExtensible w16cex:durableId="2550B92A" w16cex:dateUtc="2021-11-30T07:52:00Z"/>
  <w16cex:commentExtensible w16cex:durableId="2550B940" w16cex:dateUtc="2021-11-30T07:52:00Z"/>
  <w16cex:commentExtensible w16cex:durableId="2550B980" w16cex:dateUtc="2021-11-30T07:53:00Z"/>
  <w16cex:commentExtensible w16cex:durableId="2550B9B8" w16cex:dateUtc="2021-11-30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1D64FE" w16cid:durableId="2550B620"/>
  <w16cid:commentId w16cid:paraId="2E3799B7" w16cid:durableId="2550B680"/>
  <w16cid:commentId w16cid:paraId="7DE0A25B" w16cid:durableId="2550B711"/>
  <w16cid:commentId w16cid:paraId="279C3863" w16cid:durableId="2550B6E0"/>
  <w16cid:commentId w16cid:paraId="050AA49D" w16cid:durableId="2550B758"/>
  <w16cid:commentId w16cid:paraId="1B9BCB95" w16cid:durableId="2550B770"/>
  <w16cid:commentId w16cid:paraId="3D7CCBDA" w16cid:durableId="2550BF5E"/>
  <w16cid:commentId w16cid:paraId="55AF2701" w16cid:durableId="2550B92A"/>
  <w16cid:commentId w16cid:paraId="1178D158" w16cid:durableId="2550B940"/>
  <w16cid:commentId w16cid:paraId="1A817B03" w16cid:durableId="2550B980"/>
  <w16cid:commentId w16cid:paraId="747FFBD9" w16cid:durableId="2550B9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67AF" w14:textId="77777777" w:rsidR="00A25C61" w:rsidRDefault="00A25C61">
      <w:r>
        <w:separator/>
      </w:r>
    </w:p>
  </w:endnote>
  <w:endnote w:type="continuationSeparator" w:id="0">
    <w:p w14:paraId="1E23B998" w14:textId="77777777" w:rsidR="00A25C61" w:rsidRDefault="00A2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E1F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45B3497" w14:textId="77777777" w:rsidR="00941E77" w:rsidRDefault="00A25C61">
    <w:pPr>
      <w:pStyle w:val="Footer"/>
    </w:pPr>
  </w:p>
  <w:p w14:paraId="69FD74DF" w14:textId="77777777" w:rsidR="00941E77" w:rsidRDefault="00A25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745C" w14:textId="77777777" w:rsidR="00A25C61" w:rsidRDefault="00A25C61">
      <w:r>
        <w:separator/>
      </w:r>
    </w:p>
  </w:footnote>
  <w:footnote w:type="continuationSeparator" w:id="0">
    <w:p w14:paraId="5F18315B" w14:textId="77777777" w:rsidR="00A25C61" w:rsidRDefault="00A2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 Ideapad 3">
    <w15:presenceInfo w15:providerId="Windows Live" w15:userId="1d2531a500697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16A68"/>
    <w:rsid w:val="0012251A"/>
    <w:rsid w:val="001E4A4C"/>
    <w:rsid w:val="00301AFC"/>
    <w:rsid w:val="0042167F"/>
    <w:rsid w:val="005B2922"/>
    <w:rsid w:val="00705909"/>
    <w:rsid w:val="00723B14"/>
    <w:rsid w:val="007337BE"/>
    <w:rsid w:val="007B632F"/>
    <w:rsid w:val="008E6499"/>
    <w:rsid w:val="00924DF5"/>
    <w:rsid w:val="00927764"/>
    <w:rsid w:val="00A11C85"/>
    <w:rsid w:val="00A25C61"/>
    <w:rsid w:val="00A934FC"/>
    <w:rsid w:val="00A93542"/>
    <w:rsid w:val="00CA59AB"/>
    <w:rsid w:val="00F1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917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E6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4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4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4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 3</cp:lastModifiedBy>
  <cp:revision>7</cp:revision>
  <dcterms:created xsi:type="dcterms:W3CDTF">2020-07-24T23:46:00Z</dcterms:created>
  <dcterms:modified xsi:type="dcterms:W3CDTF">2021-11-30T08:37:00Z</dcterms:modified>
</cp:coreProperties>
</file>