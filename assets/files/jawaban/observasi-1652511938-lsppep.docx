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A28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CFA335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8FB5C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53E00E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22F0296" w14:textId="77777777" w:rsidTr="00821BA2">
        <w:tc>
          <w:tcPr>
            <w:tcW w:w="9350" w:type="dxa"/>
          </w:tcPr>
          <w:p w14:paraId="56B5041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969E6D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EC92702" w14:textId="1CD7340B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0" w:author="Asus" w:date="2022-05-14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" w:author="Asus" w:date="2022-05-14T09:49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" w:author="Asus" w:date="2022-05-14T09:49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Asus" w:date="2022-05-14T09:49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" w:author="Asus" w:date="2022-05-14T09:49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5" w:author="Asus" w:date="2022-05-14T09:50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" w:author="Asus" w:date="2022-05-14T09:50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EA6965" w14:textId="039C50CF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" w:author="Asus" w:date="2022-05-14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8" w:author="Asus" w:date="2022-05-14T09:50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DA104B" w14:textId="701FF0FA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9" w:author="Asus" w:date="2022-05-14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ins w:id="10" w:author="Asus" w:date="2022-05-14T09:50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Pendidikan di </w:t>
              </w:r>
            </w:ins>
            <w:ins w:id="11" w:author="Asus" w:date="2022-05-14T09:51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del w:id="12" w:author="Asus" w:date="2022-05-14T09:50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13" w:author="Asus" w:date="2022-05-14T09:50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11187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Asus" w:date="2022-05-14T09:50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15" w:author="Asus" w:date="2022-05-14T09:51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i </w:t>
              </w:r>
              <w:proofErr w:type="spellStart"/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Asus" w:date="2022-05-14T09:51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B00DD2" w14:textId="03561AAC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7" w:author="Asus" w:date="2022-05-14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Asus" w:date="2022-05-14T09:52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  <w:proofErr w:type="spellStart"/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10F25CF" w14:textId="5466D303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9" w:author="Asus" w:date="2022-05-14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D2A14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65E7DD" w14:textId="376A35E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del w:id="20" w:author="Asus" w:date="2022-05-14T09:52:00Z">
              <w:r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ins w:id="21" w:author="Asus" w:date="2022-05-14T09:52:00Z">
              <w:r w:rsidR="0011187B" w:rsidRPr="00EC6F38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  <w:r w:rsidR="0011187B" w:rsidRPr="00EC6F38">
                <w:rPr>
                  <w:rFonts w:ascii="Times New Roman" w:eastAsia="Times New Roman" w:hAnsi="Times New Roman" w:cs="Times New Roman"/>
                  <w:szCs w:val="24"/>
                </w:rPr>
                <w:t>ut</w:t>
              </w:r>
              <w:proofErr w:type="spellEnd"/>
              <w:r w:rsidR="0011187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7CCEE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19F737" w14:textId="0E1E950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Asus" w:date="2022-05-14T09:53:00Z">
              <w:r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23" w:author="Asus" w:date="2022-05-14T09:53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24" w:author="Asus" w:date="2022-05-14T09:53:00Z">
              <w:r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2DD28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4F2147B" w14:textId="3FC794B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5" w:author="Asus" w:date="2022-05-14T09:53:00Z">
              <w:r w:rsidR="0011187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6" w:author="Asus" w:date="2022-05-14T09:53:00Z">
              <w:r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0876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DB0E8A2" w14:textId="760CBF49" w:rsidR="00125355" w:rsidRPr="00EC6F38" w:rsidRDefault="0011187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7" w:author="Asus" w:date="2022-05-14T09:5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del w:id="28" w:author="Asus" w:date="2022-05-14T09:53:00Z">
              <w:r w:rsidR="00125355" w:rsidRPr="00EC6F38" w:rsidDel="0011187B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D96074" w14:textId="1674904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29" w:author="Asus" w:date="2022-05-14T09:54:00Z">
              <w:r w:rsidR="00AA0C47"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C55EE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79FEC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D4F18C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E7573C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AE6DCE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5B55478" w14:textId="78ADEE7E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0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Asus" w:date="2022-05-14T09:55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>kita bisa</w:delText>
              </w:r>
            </w:del>
            <w:ins w:id="32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t>kitab isa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Asus" w:date="2022-05-14T09:55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5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6" w:author="Asus" w:date="2022-05-14T09:55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37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767588" w14:textId="0B9DBA93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8" w:author="Asus" w:date="2022-05-14T09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9" w:author="Asus" w:date="2022-05-14T09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0" w:author="Asus" w:date="2022-05-14T09:56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proofErr w:type="spellStart"/>
            <w:ins w:id="41" w:author="Asus" w:date="2022-05-14T09:56:00Z">
              <w:r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 Pada</w:t>
            </w:r>
            <w:ins w:id="42" w:author="Asus" w:date="2022-05-14T09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era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3" w:author="Asus" w:date="2022-05-14T09:56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4" w:author="Asus" w:date="2022-05-14T09:56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Asus" w:date="2022-05-14T09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del w:id="46" w:author="Asus" w:date="2022-05-14T09:57:00Z">
              <w:r w:rsidR="00125355" w:rsidRPr="00EC6F38" w:rsidDel="00AA0C47">
                <w:rPr>
                  <w:rFonts w:ascii="Times New Roman" w:eastAsia="Times New Roman" w:hAnsi="Times New Roman" w:cs="Times New Roman"/>
                  <w:szCs w:val="24"/>
                </w:rPr>
                <w:delText>bagaimana kita</w:delText>
              </w:r>
            </w:del>
            <w:proofErr w:type="spellStart"/>
            <w:ins w:id="47" w:author="Asus" w:date="2022-05-14T09:57:00Z">
              <w:r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87B8A7" w14:textId="6D11BC14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8" w:author="Asus" w:date="2022-05-14T09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C394C5" w14:textId="41D0EDB7" w:rsidR="00125355" w:rsidRPr="00EC6F38" w:rsidRDefault="00AA0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9" w:author="Asus" w:date="2022-05-14T09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0" w:author="Asus" w:date="2022-05-14T09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08317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9674">
    <w:abstractNumId w:val="1"/>
  </w:num>
  <w:num w:numId="2" w16cid:durableId="188446456">
    <w:abstractNumId w:val="0"/>
  </w:num>
  <w:num w:numId="3" w16cid:durableId="38194809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1187B"/>
    <w:rsid w:val="0012251A"/>
    <w:rsid w:val="00125355"/>
    <w:rsid w:val="001D038C"/>
    <w:rsid w:val="00240407"/>
    <w:rsid w:val="0042167F"/>
    <w:rsid w:val="00924DF5"/>
    <w:rsid w:val="009918FB"/>
    <w:rsid w:val="00A14163"/>
    <w:rsid w:val="00AA0C47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F3E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918F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F038-6CC5-46A2-A6A7-A86170E7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2022-05-14T07:05:00Z</dcterms:created>
  <dcterms:modified xsi:type="dcterms:W3CDTF">2022-05-14T07:05:00Z</dcterms:modified>
</cp:coreProperties>
</file>