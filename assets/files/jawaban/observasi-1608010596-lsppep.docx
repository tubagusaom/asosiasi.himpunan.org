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Naik</w:t>
      </w:r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  61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0" w:author="Microsoft Office User" w:date="2020-12-15T12:07:00Z">
        <w:r w:rsidRPr="00C50A1E" w:rsidDel="00E321DC">
          <w:rPr>
            <w:rFonts w:ascii="Times New Roman" w:eastAsia="Times New Roman" w:hAnsi="Times New Roman" w:cs="Times New Roman"/>
            <w:sz w:val="24"/>
            <w:szCs w:val="24"/>
          </w:rPr>
          <w:delText>romantis</w:delText>
        </w:r>
      </w:del>
      <w:proofErr w:type="spellStart"/>
      <w:ins w:id="1" w:author="Microsoft Office User" w:date="2020-12-15T12:07:00Z">
        <w:r w:rsidR="00E321DC">
          <w:rPr>
            <w:rFonts w:ascii="Times New Roman" w:eastAsia="Times New Roman" w:hAnsi="Times New Roman" w:cs="Times New Roman"/>
            <w:sz w:val="24"/>
            <w:szCs w:val="24"/>
          </w:rPr>
          <w:t>romanti</w:t>
        </w:r>
      </w:ins>
      <w:ins w:id="2" w:author="Microsoft Office User" w:date="2020-12-15T12:14:00Z">
        <w:r w:rsidR="00170C92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proofErr w:type="spellEnd"/>
      <w:ins w:id="3" w:author="Microsoft Office User" w:date="2020-12-15T12:07:00Z">
        <w:r w:rsidR="00E321D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21DC">
        <w:rPr>
          <w:rFonts w:ascii="Times New Roman" w:eastAsia="Times New Roman" w:hAnsi="Times New Roman" w:cs="Times New Roman"/>
          <w:strike/>
          <w:sz w:val="24"/>
          <w:szCs w:val="24"/>
          <w:rPrChange w:id="4" w:author="Microsoft Office User" w:date="2020-12-15T12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ins w:id="5" w:author="Microsoft Office User" w:date="2020-12-15T12:07:00Z">
        <w:r w:rsidR="00E321D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21DC">
        <w:rPr>
          <w:rFonts w:ascii="Times New Roman" w:eastAsia="Times New Roman" w:hAnsi="Times New Roman" w:cs="Times New Roman"/>
          <w:i/>
          <w:sz w:val="24"/>
          <w:szCs w:val="24"/>
          <w:rPrChange w:id="6" w:author="Microsoft Office User" w:date="2020-12-15T12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Januari</w:t>
      </w:r>
      <w:proofErr w:type="spellEnd"/>
      <w:r w:rsidRPr="00E321DC">
        <w:rPr>
          <w:rFonts w:ascii="Times New Roman" w:eastAsia="Times New Roman" w:hAnsi="Times New Roman" w:cs="Times New Roman"/>
          <w:i/>
          <w:sz w:val="24"/>
          <w:szCs w:val="24"/>
          <w:rPrChange w:id="7" w:author="Microsoft Office User" w:date="2020-12-15T12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E321DC">
        <w:rPr>
          <w:rFonts w:ascii="Times New Roman" w:eastAsia="Times New Roman" w:hAnsi="Times New Roman" w:cs="Times New Roman"/>
          <w:i/>
          <w:sz w:val="24"/>
          <w:szCs w:val="24"/>
          <w:rPrChange w:id="8" w:author="Microsoft Office User" w:date="2020-12-15T12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E321DC">
        <w:rPr>
          <w:rFonts w:ascii="Times New Roman" w:eastAsia="Times New Roman" w:hAnsi="Times New Roman" w:cs="Times New Roman"/>
          <w:i/>
          <w:sz w:val="24"/>
          <w:szCs w:val="24"/>
          <w:rPrChange w:id="9" w:author="Microsoft Office User" w:date="2020-12-15T12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E321DC">
        <w:rPr>
          <w:rFonts w:ascii="Times New Roman" w:eastAsia="Times New Roman" w:hAnsi="Times New Roman" w:cs="Times New Roman"/>
          <w:i/>
          <w:sz w:val="24"/>
          <w:szCs w:val="24"/>
          <w:rPrChange w:id="10" w:author="Microsoft Office User" w:date="2020-12-15T12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sehari-hari</w:t>
      </w:r>
      <w:proofErr w:type="spellEnd"/>
      <w:ins w:id="11" w:author="Microsoft Office User" w:date="2020-12-15T12:08:00Z">
        <w:r w:rsidR="00E321DC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2" w:author="Microsoft Office User" w:date="2020-12-15T12:08:00Z">
        <w:r w:rsidRPr="00C50A1E" w:rsidDel="00E321DC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3" w:author="Microsoft Office User" w:date="2020-12-15T12:08:00Z">
        <w:r w:rsidR="00E321DC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14" w:author="Microsoft Office User" w:date="2020-12-15T12:08:00Z">
        <w:r w:rsidRPr="00C50A1E" w:rsidDel="00E321DC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</w:t>
      </w:r>
      <w:del w:id="15" w:author="Microsoft Office User" w:date="2020-12-15T12:15:00Z">
        <w:r w:rsidRPr="00C50A1E" w:rsidDel="00170C92">
          <w:rPr>
            <w:rFonts w:ascii="Times New Roman" w:eastAsia="Times New Roman" w:hAnsi="Times New Roman" w:cs="Times New Roman"/>
            <w:sz w:val="24"/>
            <w:szCs w:val="24"/>
          </w:rPr>
          <w:delText xml:space="preserve"> sering mengartikannya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6" w:author="Microsoft Office User" w:date="2020-12-15T12:07:00Z">
        <w:r w:rsidR="00E321DC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17" w:author="Microsoft Office User" w:date="2020-12-15T12:07:00Z">
        <w:r w:rsidDel="00E321DC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ins w:id="18" w:author="Microsoft Office User" w:date="2020-12-15T12:07:00Z">
        <w:r w:rsidR="00E321DC">
          <w:rPr>
            <w:rFonts w:ascii="Times New Roman" w:eastAsia="Times New Roman" w:hAnsi="Times New Roman" w:cs="Times New Roman"/>
            <w:sz w:val="24"/>
            <w:szCs w:val="24"/>
          </w:rPr>
          <w:t>—</w:t>
        </w:r>
      </w:ins>
      <w:proofErr w:type="spellStart"/>
      <w:del w:id="19" w:author="Microsoft Office User" w:date="2020-12-15T12:07:00Z">
        <w:r w:rsidDel="00E321DC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del w:id="20" w:author="Microsoft Office User" w:date="2020-12-15T12:15:00Z">
        <w:r w:rsidRPr="00C50A1E" w:rsidDel="00170C92">
          <w:rPr>
            <w:rFonts w:ascii="Times New Roman" w:eastAsia="Times New Roman" w:hAnsi="Times New Roman" w:cs="Times New Roman"/>
            <w:sz w:val="24"/>
            <w:szCs w:val="24"/>
          </w:rPr>
          <w:delText xml:space="preserve"> 2019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21" w:author="Microsoft Office User" w:date="2020-12-15T12:16:00Z">
        <w:r w:rsidR="00170C92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22" w:author="Microsoft Office User" w:date="2020-12-15T12:16:00Z">
        <w:r w:rsidRPr="00C50A1E" w:rsidDel="00170C92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3" w:author="Microsoft Office User" w:date="2020-12-15T12:16:00Z">
        <w:r w:rsidRPr="00C50A1E" w:rsidDel="00170C92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24" w:author="Microsoft Office User" w:date="2020-12-15T12:17:00Z">
        <w:r w:rsidRPr="00C50A1E" w:rsidDel="00170C92">
          <w:rPr>
            <w:rFonts w:ascii="Times New Roman" w:eastAsia="Times New Roman" w:hAnsi="Times New Roman" w:cs="Times New Roman"/>
            <w:sz w:val="24"/>
            <w:szCs w:val="24"/>
          </w:rPr>
          <w:delText xml:space="preserve">pun </w:delText>
        </w:r>
      </w:del>
      <w:proofErr w:type="spellStart"/>
      <w:ins w:id="25" w:author="Microsoft Office User" w:date="2020-12-15T12:17:00Z">
        <w:r w:rsidR="00170C92">
          <w:rPr>
            <w:rFonts w:ascii="Times New Roman" w:eastAsia="Times New Roman" w:hAnsi="Times New Roman" w:cs="Times New Roman"/>
            <w:sz w:val="24"/>
            <w:szCs w:val="24"/>
          </w:rPr>
          <w:t>tetapi</w:t>
        </w:r>
        <w:proofErr w:type="spellEnd"/>
        <w:r w:rsidR="00170C92">
          <w:rPr>
            <w:rFonts w:ascii="Times New Roman" w:eastAsia="Times New Roman" w:hAnsi="Times New Roman" w:cs="Times New Roman"/>
            <w:sz w:val="24"/>
            <w:szCs w:val="24"/>
          </w:rPr>
          <w:t xml:space="preserve"> juga </w:t>
        </w:r>
        <w:proofErr w:type="spellStart"/>
        <w:r w:rsidR="00170C92">
          <w:rPr>
            <w:rFonts w:ascii="Times New Roman" w:eastAsia="Times New Roman" w:hAnsi="Times New Roman" w:cs="Times New Roman"/>
            <w:sz w:val="24"/>
            <w:szCs w:val="24"/>
          </w:rPr>
          <w:t>meme</w:t>
        </w:r>
      </w:ins>
      <w:ins w:id="26" w:author="Microsoft Office User" w:date="2020-12-15T12:18:00Z">
        <w:r w:rsidR="00170C92">
          <w:rPr>
            <w:rFonts w:ascii="Times New Roman" w:eastAsia="Times New Roman" w:hAnsi="Times New Roman" w:cs="Times New Roman"/>
            <w:sz w:val="24"/>
            <w:szCs w:val="24"/>
          </w:rPr>
          <w:t>ngaruhi</w:t>
        </w:r>
      </w:ins>
      <w:proofErr w:type="spellEnd"/>
      <w:ins w:id="27" w:author="Microsoft Office User" w:date="2020-12-15T12:17:00Z">
        <w:r w:rsidR="00170C9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8" w:author="Microsoft Office User" w:date="2020-12-15T12:18:00Z">
        <w:r w:rsidRPr="00C50A1E" w:rsidDel="00170C92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ins w:id="29" w:author="Microsoft Office User" w:date="2020-12-15T12:18:00Z">
        <w:r w:rsidR="00170C92">
          <w:rPr>
            <w:rFonts w:ascii="Times New Roman" w:eastAsia="Times New Roman" w:hAnsi="Times New Roman" w:cs="Times New Roman"/>
            <w:sz w:val="24"/>
            <w:szCs w:val="24"/>
          </w:rPr>
          <w:t>kadang</w:t>
        </w:r>
        <w:proofErr w:type="spellEnd"/>
        <w:r w:rsidR="00170C9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30" w:author="Microsoft Office User" w:date="2020-12-15T12:09:00Z">
        <w:r w:rsidR="00215C3D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31" w:author="Microsoft Office User" w:date="2020-12-15T12:09:00Z">
        <w:r w:rsidDel="00215C3D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2" w:author="Microsoft Office User" w:date="2020-12-15T12:18:00Z">
        <w:r w:rsidR="00F6037E">
          <w:rPr>
            <w:rFonts w:ascii="Times New Roman" w:eastAsia="Times New Roman" w:hAnsi="Times New Roman" w:cs="Times New Roman"/>
            <w:sz w:val="24"/>
            <w:szCs w:val="24"/>
          </w:rPr>
          <w:t>satu</w:t>
        </w:r>
        <w:proofErr w:type="spellEnd"/>
        <w:r w:rsidR="00F6037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6037E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del w:id="33" w:author="Microsoft Office User" w:date="2020-12-15T12:18:00Z">
        <w:r w:rsidRPr="00C50A1E" w:rsidDel="00F6037E">
          <w:rPr>
            <w:rFonts w:ascii="Times New Roman" w:eastAsia="Times New Roman" w:hAnsi="Times New Roman" w:cs="Times New Roman"/>
            <w:sz w:val="24"/>
            <w:szCs w:val="24"/>
          </w:rPr>
          <w:delText>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emasan</w:t>
      </w:r>
      <w:ins w:id="34" w:author="Microsoft Office User" w:date="2020-12-15T12:18:00Z">
        <w:r w:rsidR="00F6037E">
          <w:rPr>
            <w:rFonts w:ascii="Times New Roman" w:eastAsia="Times New Roman" w:hAnsi="Times New Roman" w:cs="Times New Roman"/>
            <w:sz w:val="24"/>
            <w:szCs w:val="24"/>
          </w:rPr>
          <w:t>nya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5" w:author="Microsoft Office User" w:date="2020-12-15T12:18:00Z">
        <w:r w:rsidR="008E4F56">
          <w:rPr>
            <w:rFonts w:ascii="Times New Roman" w:eastAsia="Times New Roman" w:hAnsi="Times New Roman" w:cs="Times New Roman"/>
            <w:sz w:val="24"/>
            <w:szCs w:val="24"/>
          </w:rPr>
          <w:t>untuk</w:t>
        </w:r>
        <w:proofErr w:type="spellEnd"/>
        <w:r w:rsidR="008E4F5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E4F56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</w:ins>
      <w:proofErr w:type="spellEnd"/>
      <w:del w:id="36" w:author="Microsoft Office User" w:date="2020-12-15T12:18:00Z">
        <w:r w:rsidRPr="00C50A1E" w:rsidDel="00F6037E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ins w:id="37" w:author="Microsoft Office User" w:date="2020-12-15T12:18:00Z">
        <w:r w:rsidR="008E4F56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proofErr w:type="spellStart"/>
      <w:ins w:id="38" w:author="Microsoft Office User" w:date="2020-12-15T12:19:00Z">
        <w:r w:rsidR="008E4F56">
          <w:rPr>
            <w:rFonts w:ascii="Times New Roman" w:eastAsia="Times New Roman" w:hAnsi="Times New Roman" w:cs="Times New Roman"/>
            <w:sz w:val="24"/>
            <w:szCs w:val="24"/>
          </w:rPr>
          <w:t>ternyata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ins w:id="39" w:author="Microsoft Office User" w:date="2020-12-15T12:19:00Z">
        <w:r w:rsidR="008E4F56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Del="008E4F56" w:rsidRDefault="00927764" w:rsidP="00927764">
      <w:pPr>
        <w:shd w:val="clear" w:color="auto" w:fill="F5F5F5"/>
        <w:spacing w:after="375"/>
        <w:rPr>
          <w:del w:id="40" w:author="Microsoft Office User" w:date="2020-12-15T12:19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41" w:author="Microsoft Office User" w:date="2020-12-15T12:19:00Z">
        <w:r w:rsidR="008E4F56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42" w:author="Microsoft Office User" w:date="2020-12-15T12:19:00Z">
        <w:r w:rsidRPr="00C50A1E" w:rsidDel="008E4F56">
          <w:rPr>
            <w:rFonts w:ascii="Times New Roman" w:eastAsia="Times New Roman" w:hAnsi="Times New Roman" w:cs="Times New Roman"/>
            <w:sz w:val="24"/>
            <w:szCs w:val="24"/>
          </w:rPr>
          <w:delText>. </w:delText>
        </w:r>
      </w:del>
    </w:p>
    <w:p w:rsidR="00927764" w:rsidRPr="00C50A1E" w:rsidRDefault="008E4F56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ins w:id="43" w:author="Microsoft Office User" w:date="2020-12-15T12:19:00Z">
        <w:r>
          <w:rPr>
            <w:rFonts w:ascii="Times New Roman" w:eastAsia="Times New Roman" w:hAnsi="Times New Roman" w:cs="Times New Roman"/>
            <w:sz w:val="24"/>
            <w:szCs w:val="24"/>
          </w:rPr>
          <w:t>t</w:t>
        </w:r>
      </w:ins>
      <w:del w:id="44" w:author="Microsoft Office User" w:date="2020-12-15T12:19:00Z">
        <w:r w:rsidR="00927764" w:rsidRPr="00C50A1E" w:rsidDel="008E4F56">
          <w:rPr>
            <w:rFonts w:ascii="Times New Roman" w:eastAsia="Times New Roman" w:hAnsi="Times New Roman" w:cs="Times New Roman"/>
            <w:sz w:val="24"/>
            <w:szCs w:val="24"/>
          </w:rPr>
          <w:delText>T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erutama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Del="008E4F56" w:rsidRDefault="00927764" w:rsidP="00927764">
      <w:pPr>
        <w:shd w:val="clear" w:color="auto" w:fill="F5F5F5"/>
        <w:spacing w:after="375"/>
        <w:rPr>
          <w:del w:id="45" w:author="Microsoft Office User" w:date="2020-12-15T12:20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</w:t>
      </w:r>
      <w:proofErr w:type="spellEnd"/>
      <w:del w:id="46" w:author="Microsoft Office User" w:date="2020-12-15T12:12:00Z">
        <w:r w:rsidRPr="00C50A1E" w:rsidDel="00170C92">
          <w:rPr>
            <w:rFonts w:ascii="Times New Roman" w:eastAsia="Times New Roman" w:hAnsi="Times New Roman" w:cs="Times New Roman"/>
            <w:sz w:val="24"/>
            <w:szCs w:val="24"/>
          </w:rPr>
          <w:delText>-b</w:delText>
        </w:r>
      </w:del>
      <w:del w:id="47" w:author="Microsoft Office User" w:date="2020-12-15T12:11:00Z">
        <w:r w:rsidRPr="00C50A1E" w:rsidDel="00170C92">
          <w:rPr>
            <w:rFonts w:ascii="Times New Roman" w:eastAsia="Times New Roman" w:hAnsi="Times New Roman" w:cs="Times New Roman"/>
            <w:sz w:val="24"/>
            <w:szCs w:val="24"/>
          </w:rPr>
          <w:delText>iskuit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8" w:author="Microsoft Office User" w:date="2020-12-15T12:12:00Z">
        <w:r w:rsidRPr="00C50A1E" w:rsidDel="00170C92">
          <w:rPr>
            <w:rFonts w:ascii="Times New Roman" w:eastAsia="Times New Roman" w:hAnsi="Times New Roman" w:cs="Times New Roman"/>
            <w:sz w:val="24"/>
            <w:szCs w:val="24"/>
          </w:rPr>
          <w:delText xml:space="preserve">bubuk-bubuk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49" w:author="Microsoft Office User" w:date="2020-12-15T12:12:00Z">
        <w:r w:rsidDel="00170C92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170C92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ins w:id="50" w:author="Microsoft Office User" w:date="2020-12-15T12:12:00Z">
        <w:r w:rsidR="00170C92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proofErr w:type="spellEnd"/>
        <w:r w:rsidR="00170C9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ins w:id="51" w:author="Microsoft Office User" w:date="2020-12-15T12:12:00Z">
        <w:r w:rsidR="00170C9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70C92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52" w:author="Microsoft Office User" w:date="2020-12-15T12:12:00Z">
        <w:r w:rsidRPr="00C50A1E" w:rsidDel="00170C92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ins w:id="53" w:author="Microsoft Office User" w:date="2020-12-15T12:12:00Z">
        <w:r w:rsidR="00170C9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ins w:id="54" w:author="Microsoft Office User" w:date="2020-12-15T12:13:00Z">
        <w:r w:rsidR="00170C9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70C92">
        <w:rPr>
          <w:rFonts w:ascii="Times New Roman" w:eastAsia="Times New Roman" w:hAnsi="Times New Roman" w:cs="Times New Roman"/>
          <w:i/>
          <w:sz w:val="24"/>
          <w:szCs w:val="24"/>
          <w:rPrChange w:id="55" w:author="Microsoft Office User" w:date="2020-12-15T12:1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56" w:author="Microsoft Office User" w:date="2020-12-15T12:14:00Z">
        <w:r w:rsidR="00170C9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57" w:author="Microsoft Office User" w:date="2020-12-15T12:14:00Z">
        <w:r w:rsidR="00170C9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58" w:author="Microsoft Office User" w:date="2020-12-15T12:14:00Z">
        <w:r w:rsidR="00170C9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59" w:author="Microsoft Office User" w:date="2020-12-15T12:14:00Z">
        <w:r w:rsidRPr="00C50A1E" w:rsidDel="00170C92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ins w:id="60" w:author="Microsoft Office User" w:date="2020-12-15T12:14:00Z">
        <w:r w:rsidR="00170C92">
          <w:rPr>
            <w:rFonts w:ascii="Times New Roman" w:eastAsia="Times New Roman" w:hAnsi="Times New Roman" w:cs="Times New Roman"/>
            <w:sz w:val="24"/>
            <w:szCs w:val="24"/>
          </w:rPr>
          <w:t>c</w:t>
        </w:r>
      </w:ins>
      <w:del w:id="61" w:author="Microsoft Office User" w:date="2020-12-15T12:14:00Z">
        <w:r w:rsidRPr="00C50A1E" w:rsidDel="00170C92">
          <w:rPr>
            <w:rFonts w:ascii="Times New Roman" w:eastAsia="Times New Roman" w:hAnsi="Times New Roman" w:cs="Times New Roman"/>
            <w:sz w:val="24"/>
            <w:szCs w:val="24"/>
          </w:rPr>
          <w:delText>C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ins w:id="62" w:author="Microsoft Office User" w:date="2020-12-15T12:22:00Z">
        <w:r w:rsidR="008E4F56">
          <w:rPr>
            <w:rFonts w:ascii="Times New Roman" w:eastAsia="Times New Roman" w:hAnsi="Times New Roman" w:cs="Times New Roman"/>
            <w:sz w:val="24"/>
            <w:szCs w:val="24"/>
          </w:rPr>
          <w:t xml:space="preserve">? </w:t>
        </w:r>
      </w:ins>
      <w:bookmarkStart w:id="63" w:name="_GoBack"/>
      <w:bookmarkEnd w:id="63"/>
      <w:del w:id="64" w:author="Microsoft Office User" w:date="2020-12-15T12:22:00Z">
        <w:r w:rsidRPr="00C50A1E" w:rsidDel="008E4F56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1287" w:rsidRDefault="00FF1287">
      <w:r>
        <w:separator/>
      </w:r>
    </w:p>
  </w:endnote>
  <w:endnote w:type="continuationSeparator" w:id="0">
    <w:p w:rsidR="00FF1287" w:rsidRDefault="00FF1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FF1287">
    <w:pPr>
      <w:pStyle w:val="Footer"/>
    </w:pPr>
  </w:p>
  <w:p w:rsidR="00941E77" w:rsidRDefault="00FF12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1287" w:rsidRDefault="00FF1287">
      <w:r>
        <w:separator/>
      </w:r>
    </w:p>
  </w:footnote>
  <w:footnote w:type="continuationSeparator" w:id="0">
    <w:p w:rsidR="00FF1287" w:rsidRDefault="00FF12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170C92"/>
    <w:rsid w:val="00215C3D"/>
    <w:rsid w:val="0042167F"/>
    <w:rsid w:val="008E4F56"/>
    <w:rsid w:val="00924DF5"/>
    <w:rsid w:val="00927764"/>
    <w:rsid w:val="00BE7957"/>
    <w:rsid w:val="00E321DC"/>
    <w:rsid w:val="00F6037E"/>
    <w:rsid w:val="00FF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58D6C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2020-12-15T05:36:00Z</dcterms:created>
  <dcterms:modified xsi:type="dcterms:W3CDTF">2020-12-15T05:36:00Z</dcterms:modified>
</cp:coreProperties>
</file>