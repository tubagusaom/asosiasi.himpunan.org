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6E7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C96B0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2A665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CD43FC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9B782B5" w14:textId="77777777" w:rsidTr="00821BA2">
        <w:tc>
          <w:tcPr>
            <w:tcW w:w="9350" w:type="dxa"/>
          </w:tcPr>
          <w:p w14:paraId="6FF24A4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A6F216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9A02908" w14:textId="33845A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AC2A8A">
              <w:rPr>
                <w:rFonts w:ascii="Times New Roman" w:eastAsia="Times New Roman" w:hAnsi="Times New Roman" w:cs="Times New Roman"/>
                <w:i/>
                <w:iCs/>
                <w:szCs w:val="24"/>
                <w:rPrChange w:id="0" w:author="Rispa Ngindana" w:date="2021-11-29T11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del w:id="1" w:author="Rispa Ngindana" w:date="2021-11-29T12:08:00Z">
              <w:r w:rsidRPr="00EC6F38" w:rsidDel="00C51EBD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2" w:author="Rispa Ngindana" w:date="2021-11-29T12:08:00Z">
              <w:r w:rsidR="00C51EB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8ECDC9" w14:textId="149C180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" w:author="Rispa Ngindana" w:date="2021-11-29T12:09:00Z">
              <w:r w:rsidR="00C51EBD" w:rsidDel="00C51EB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Rispa Ngindana" w:date="2021-11-29T12:09:00Z">
              <w:r w:rsidR="00C51EBD" w:rsidDel="00C51EB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56F67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Rispa Ngindana" w:date="2021-11-29T12:10:00Z">
              <w:r w:rsidRPr="00EC6F38" w:rsidDel="00C51EB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B5257B" w14:textId="418DF49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Rispa Ngindana" w:date="2021-11-29T12:10:00Z">
              <w:r w:rsidRPr="00EC6F38" w:rsidDel="00C51EB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7" w:author="Rispa Ngindana" w:date="2021-11-29T12:10:00Z">
              <w:r w:rsidR="00C51EBD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8" w:author="Rispa Ngindana" w:date="2021-11-29T12:10:00Z">
              <w:r w:rsidRPr="00EC6F38" w:rsidDel="00C51EB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51EBD">
              <w:rPr>
                <w:rFonts w:ascii="Times New Roman" w:eastAsia="Times New Roman" w:hAnsi="Times New Roman" w:cs="Times New Roman"/>
                <w:i/>
                <w:iCs/>
                <w:szCs w:val="24"/>
                <w:rPrChange w:id="9" w:author="Rispa Ngindana" w:date="2021-11-29T12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10" w:author="Rispa Ngindana" w:date="2021-11-29T12:10:00Z">
              <w:r w:rsidR="00C51EBD" w:rsidRPr="00C51EBD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11" w:author="Rispa Ngindana" w:date="2021-11-29T12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B3FECDA" w14:textId="742ACA3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2" w:author="Rispa Ngindana" w:date="2021-11-29T12:11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414777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594DD7" w14:textId="75EA361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3" w:author="Rispa Ngindana" w:date="2021-11-29T12:11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4" w:author="Rispa Ngindana" w:date="2021-11-29T12:11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BFD2A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DAE358" w14:textId="02B03CF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5" w:author="Rispa Ngindana" w:date="2021-11-29T12:11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16" w:author="Rispa Ngindana" w:date="2021-11-29T12:11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3371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del w:id="17" w:author="Rispa Ngindana" w:date="2021-11-29T12:11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Rispa Ngindana" w:date="2021-11-29T12:11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250F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DE23103" w14:textId="5BEA1A3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9" w:author="Rispa Ngindana" w:date="2021-11-29T12:12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0" w:author="Rispa Ngindana" w:date="2021-11-29T12:12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148E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688AD63" w14:textId="07DC9CB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1" w:author="Rispa Ngindana" w:date="2021-11-29T12:12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</w:delText>
              </w:r>
            </w:del>
            <w:ins w:id="22" w:author="Rispa Ngindana" w:date="2021-11-29T12:12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3371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23" w:author="Rispa Ngindana" w:date="2021-11-29T12:13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4" w:author="Rispa Ngindana" w:date="2021-11-29T12:13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FAFE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906D5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8EB719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7F10FE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E7984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041C7F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8F11116" w14:textId="7E59827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5" w:author="Rispa Ngindana" w:date="2021-11-29T12:14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 xml:space="preserve">Pada dasarnya </w:delText>
              </w:r>
            </w:del>
            <w:ins w:id="26" w:author="Rispa Ngindana" w:date="2021-11-29T12:14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27" w:author="Rispa Ngindana" w:date="2021-11-29T12:14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Rispa Ngindana" w:date="2021-11-29T12:14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Rispa Ngindana" w:date="2021-11-29T12:14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Rispa Ngindana" w:date="2021-11-29T12:14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D463DE" w14:textId="07FCCD1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31" w:author="Rispa Ngindana" w:date="2021-11-29T12:15:00Z">
              <w:r w:rsidRPr="00EC6F38" w:rsidDel="00337172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32" w:author="Rispa Ngindana" w:date="2021-11-29T12:15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33" w:author="Rispa Ngindana" w:date="2021-11-29T12:15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F202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C5DE7F" w14:textId="285C903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34" w:author="Rispa Ngindana" w:date="2021-11-29T12:15:00Z">
              <w:r w:rsidR="00337172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A37501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008E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spa Ngindana">
    <w15:presenceInfo w15:providerId="Windows Live" w15:userId="c90f4d20e40efe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6576B"/>
    <w:rsid w:val="0012251A"/>
    <w:rsid w:val="00125355"/>
    <w:rsid w:val="001D038C"/>
    <w:rsid w:val="00240407"/>
    <w:rsid w:val="002A4613"/>
    <w:rsid w:val="00337172"/>
    <w:rsid w:val="0042167F"/>
    <w:rsid w:val="004A195F"/>
    <w:rsid w:val="007C15F9"/>
    <w:rsid w:val="008C2187"/>
    <w:rsid w:val="009103D0"/>
    <w:rsid w:val="00924DF5"/>
    <w:rsid w:val="00A712BD"/>
    <w:rsid w:val="00AC2A8A"/>
    <w:rsid w:val="00C51EBD"/>
    <w:rsid w:val="00E402EE"/>
    <w:rsid w:val="00EC5309"/>
    <w:rsid w:val="19F6C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C809"/>
  <w15:chartTrackingRefBased/>
  <w15:docId w15:val="{8B73A6CF-C45E-41B5-8A1F-95B18EFD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C2A8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Rispa Ngindana</dc:creator>
  <cp:keywords/>
  <dc:description/>
  <cp:lastModifiedBy>Rispa Ngindana</cp:lastModifiedBy>
  <cp:revision>2</cp:revision>
  <dcterms:created xsi:type="dcterms:W3CDTF">2021-11-29T05:17:00Z</dcterms:created>
  <dcterms:modified xsi:type="dcterms:W3CDTF">2021-11-29T05:17:00Z</dcterms:modified>
</cp:coreProperties>
</file>