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CA71BA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0" w:author="hp" w:date="2021-05-03T12:09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CA71BA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1" w:author="hp" w:date="2021-05-03T12:09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CA71BA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2" w:author="hp" w:date="2021-05-03T12:09:00Z">
          <w:pPr>
            <w:spacing w:after="0"/>
            <w:jc w:val="center"/>
          </w:pPr>
        </w:pPrChange>
      </w:pPr>
    </w:p>
    <w:p w:rsidR="00125355" w:rsidRPr="001D038C" w:rsidRDefault="00125355" w:rsidP="00CA71BA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  <w:pPrChange w:id="3" w:author="hp" w:date="2021-05-03T12:09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CA71BA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4" w:author="hp" w:date="2021-05-03T12:0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6108D2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7" w:author="hp" w:date="2021-05-03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8" w:author="hp" w:date="2021-05-03T11:48:00Z">
              <w:r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hp" w:date="2021-05-03T11:48:00Z">
              <w:r w:rsidR="00125355" w:rsidRPr="00EC6F38" w:rsidDel="006108D2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hp" w:date="2021-05-03T11:49:00Z"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hp" w:date="2021-05-03T11:49:00Z">
              <w:r w:rsidR="00125355" w:rsidRPr="00EC6F38" w:rsidDel="006108D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108D2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3" w:author="hp" w:date="2021-05-03T11:4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hp" w:date="2021-05-03T11:49:00Z">
              <w:r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hp" w:date="2021-05-03T11:50:00Z">
              <w:r w:rsidR="00125355" w:rsidRPr="00EC6F38" w:rsidDel="006108D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6108D2" w:rsidRDefault="006108D2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6" w:author="hp" w:date="2021-05-03T11:51:00Z"/>
                <w:rFonts w:ascii="Times New Roman" w:eastAsia="Times New Roman" w:hAnsi="Times New Roman" w:cs="Times New Roman"/>
                <w:szCs w:val="24"/>
              </w:rPr>
              <w:pPrChange w:id="17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8" w:author="hp" w:date="2021-05-03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del w:id="19" w:author="hp" w:date="2021-05-03T11:51:00Z">
              <w:r w:rsidR="00125355" w:rsidRPr="00EC6F38" w:rsidDel="006108D2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6108D2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1" w:author="hp" w:date="2021-05-03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hp" w:date="2021-05-03T11:52:00Z">
              <w:r w:rsidR="00125355" w:rsidRPr="00EC6F38" w:rsidDel="006108D2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" w:author="hp" w:date="2021-05-03T11:52:00Z"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hp" w:date="2021-05-03T11:53:00Z"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>siap</w:t>
              </w:r>
              <w:proofErr w:type="spellEnd"/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Del="00996F7F" w:rsidRDefault="00996F7F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5" w:author="hp" w:date="2021-05-03T11:55:00Z"/>
                <w:rFonts w:ascii="Times New Roman" w:eastAsia="Times New Roman" w:hAnsi="Times New Roman" w:cs="Times New Roman"/>
                <w:szCs w:val="24"/>
              </w:rPr>
              <w:pPrChange w:id="26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27" w:author="hp" w:date="2021-05-03T11:53:00Z"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8" w:author="hp" w:date="2021-05-03T11:5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</w:p>
          <w:p w:rsidR="00125355" w:rsidRPr="00EC6F38" w:rsidDel="00996F7F" w:rsidRDefault="00125355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9" w:author="hp" w:date="2021-05-03T11:55:00Z"/>
                <w:rFonts w:ascii="Times New Roman" w:eastAsia="Times New Roman" w:hAnsi="Times New Roman" w:cs="Times New Roman"/>
                <w:szCs w:val="24"/>
              </w:rPr>
              <w:pPrChange w:id="30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1" w:author="hp" w:date="2021-05-03T11:59:00Z">
              <w:r w:rsidRPr="00EC6F38" w:rsidDel="00996F7F">
                <w:rPr>
                  <w:rFonts w:ascii="Times New Roman" w:eastAsia="Times New Roman" w:hAnsi="Times New Roman" w:cs="Times New Roman"/>
                  <w:szCs w:val="24"/>
                </w:rPr>
                <w:delText>Tahapan belajar sesuai dengan kemampuan dan minat/kebutuhan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996F7F" w:rsidDel="00996F7F" w:rsidRDefault="00125355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32" w:author="hp" w:date="2021-05-03T11:59:00Z"/>
                <w:rFonts w:ascii="Times New Roman" w:eastAsia="Times New Roman" w:hAnsi="Times New Roman" w:cs="Times New Roman"/>
                <w:szCs w:val="24"/>
              </w:rPr>
              <w:pPrChange w:id="33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4" w:author="hp" w:date="2021-05-03T11:59:00Z">
              <w:r w:rsidRPr="00996F7F" w:rsidDel="00996F7F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35" w:author="hp" w:date="2021-05-03T11:53:00Z">
              <w:r w:rsidRPr="00996F7F" w:rsidDel="00996F7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36" w:author="hp" w:date="2021-05-03T11:59:00Z">
              <w:r w:rsidRPr="00996F7F" w:rsidDel="00996F7F">
                <w:rPr>
                  <w:rFonts w:ascii="Times New Roman" w:eastAsia="Times New Roman" w:hAnsi="Times New Roman" w:cs="Times New Roman"/>
                  <w:szCs w:val="24"/>
                </w:rPr>
                <w:delText xml:space="preserve"> ini guru di tutut untuk merancang pembelajaran sesuai dengan minat dan bakat/kebutuhan siswa.</w:delText>
              </w:r>
            </w:del>
          </w:p>
          <w:p w:rsidR="00125355" w:rsidRPr="00EC6F38" w:rsidRDefault="00125355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8" w:author="hp" w:date="2021-05-03T12:00:00Z">
              <w:r w:rsidRPr="00EC6F38" w:rsidDel="00996F7F">
                <w:rPr>
                  <w:rFonts w:ascii="Times New Roman" w:eastAsia="Times New Roman" w:hAnsi="Times New Roman" w:cs="Times New Roman"/>
                  <w:szCs w:val="24"/>
                </w:rPr>
                <w:delText>Menggunakan penilaian formatif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996F7F" w:rsidRDefault="00125355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39" w:author="hp" w:date="2021-05-03T11:57:00Z"/>
                <w:rFonts w:ascii="Times New Roman" w:eastAsia="Times New Roman" w:hAnsi="Times New Roman" w:cs="Times New Roman"/>
                <w:szCs w:val="24"/>
              </w:rPr>
              <w:pPrChange w:id="40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1" w:author="hp" w:date="2021-05-03T11:57:00Z">
              <w:r w:rsidRPr="00EC6F38" w:rsidDel="00996F7F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</w:p>
          <w:p w:rsidR="00996F7F" w:rsidRPr="004A487A" w:rsidRDefault="00996F7F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42" w:author="hp" w:date="2021-05-03T11:59:00Z"/>
                <w:rFonts w:ascii="Times New Roman" w:eastAsia="Times New Roman" w:hAnsi="Times New Roman" w:cs="Times New Roman"/>
                <w:szCs w:val="24"/>
              </w:rPr>
              <w:pPrChange w:id="43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4" w:author="hp" w:date="2021-05-03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45" w:author="hp" w:date="2021-05-03T11:57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di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sini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membantu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ins w:id="46" w:author="hp" w:date="2021-05-03T12:00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ins w:id="47" w:author="hp" w:date="2021-05-03T11:57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wa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mencari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ins w:id="48" w:author="hp" w:date="2021-05-03T12:0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Menggunakan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penilaian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formatif</w:t>
              </w:r>
            </w:ins>
            <w:proofErr w:type="spellEnd"/>
            <w:ins w:id="49" w:author="hp" w:date="2021-05-03T11:57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50" w:author="hp" w:date="2021-05-03T11:59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kebutuhan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guru di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tutut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merancang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kebutuhan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Pr="00996F7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51" w:author="hp" w:date="2021-05-03T12:00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996F7F" w:rsidRPr="00EC6F38" w:rsidRDefault="00996F7F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52" w:author="hp" w:date="2021-05-03T11:57:00Z"/>
                <w:rFonts w:ascii="Times New Roman" w:eastAsia="Times New Roman" w:hAnsi="Times New Roman" w:cs="Times New Roman"/>
                <w:szCs w:val="24"/>
              </w:rPr>
              <w:pPrChange w:id="53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EC6F38" w:rsidRDefault="00125355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EC6F38" w:rsidDel="00996F7F" w:rsidRDefault="00125355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55" w:author="hp" w:date="2021-05-03T11:58:00Z"/>
                <w:rFonts w:ascii="Times New Roman" w:eastAsia="Times New Roman" w:hAnsi="Times New Roman" w:cs="Times New Roman"/>
                <w:szCs w:val="24"/>
              </w:rPr>
              <w:pPrChange w:id="56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7" w:author="hp" w:date="2021-05-03T11:58:00Z">
              <w:r w:rsidRPr="00EC6F38" w:rsidDel="00996F7F">
                <w:rPr>
                  <w:rFonts w:ascii="Times New Roman" w:eastAsia="Times New Roman" w:hAnsi="Times New Roman" w:cs="Times New Roman"/>
                  <w:szCs w:val="24"/>
                </w:rPr>
                <w:delText>Guri dilatih untuk mengembangkan kurikulum dan memberikan kebebasan untuk menentukan cara belajar mengajar siswa.</w:delText>
              </w:r>
            </w:del>
          </w:p>
          <w:p w:rsidR="00996F7F" w:rsidRPr="00EC6F38" w:rsidRDefault="00996F7F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58" w:author="hp" w:date="2021-05-03T11:58:00Z"/>
                <w:rFonts w:ascii="Times New Roman" w:eastAsia="Times New Roman" w:hAnsi="Times New Roman" w:cs="Times New Roman"/>
                <w:szCs w:val="24"/>
              </w:rPr>
              <w:pPrChange w:id="59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0" w:author="hp" w:date="2021-05-03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61" w:author="hp" w:date="2021-05-03T11:58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di era 4.0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boleh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menetap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strata,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selalu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berkembang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mengajarkan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eranya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dilatih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kurikulum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memberikan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kebebasan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menentukan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mengajar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996F7F" w:rsidRPr="00EC6F38" w:rsidRDefault="00996F7F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62" w:author="hp" w:date="2021-05-03T11:58:00Z"/>
                <w:rFonts w:ascii="Times New Roman" w:eastAsia="Times New Roman" w:hAnsi="Times New Roman" w:cs="Times New Roman"/>
                <w:szCs w:val="24"/>
              </w:rPr>
              <w:pPrChange w:id="63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EC6F38" w:rsidRDefault="00125355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4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EC6F38" w:rsidDel="00996F7F" w:rsidRDefault="00125355" w:rsidP="00CA71B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65" w:author="hp" w:date="2021-05-03T11:58:00Z"/>
                <w:rFonts w:ascii="Times New Roman" w:eastAsia="Times New Roman" w:hAnsi="Times New Roman" w:cs="Times New Roman"/>
                <w:szCs w:val="24"/>
              </w:rPr>
              <w:pPrChange w:id="66" w:author="hp" w:date="2021-05-03T12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7" w:author="hp" w:date="2021-05-03T11:58:00Z">
              <w:r w:rsidRPr="00EC6F38" w:rsidDel="00996F7F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Dimana guru sebagai pendidik di era 4.0 maka guru tidak boleh menetap dengan satu strata, harus selalu berkembang agar dapat mengajarkan pendidikan sesuai dengan eranya.</w:delText>
              </w:r>
            </w:del>
          </w:p>
          <w:p w:rsidR="00125355" w:rsidRPr="00EC6F38" w:rsidRDefault="00125355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69" w:author="hp" w:date="2021-05-03T12:01:00Z"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CA71B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hp" w:date="2021-05-03T12:0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CA71B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1" w:author="hp" w:date="2021-05-03T12:0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CA71B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2" w:author="hp" w:date="2021-05-03T12:0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CA71B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hp" w:date="2021-05-03T12:0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CA71B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4" w:author="hp" w:date="2021-05-03T12:0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5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hp" w:date="2021-05-03T12:01:00Z"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del w:id="77" w:author="hp" w:date="2021-05-03T12:02:00Z">
              <w:r w:rsidRPr="00EC6F38" w:rsidDel="00996F7F">
                <w:rPr>
                  <w:rFonts w:ascii="Times New Roman" w:eastAsia="Times New Roman" w:hAnsi="Times New Roman" w:cs="Times New Roman"/>
                  <w:szCs w:val="24"/>
                </w:rPr>
                <w:delText xml:space="preserve"> sebenarnya </w:delText>
              </w:r>
            </w:del>
            <w:ins w:id="78" w:author="hp" w:date="2021-05-03T12:02:00Z"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79" w:author="hp" w:date="2021-05-03T12:02:00Z">
              <w:r w:rsidRPr="00EC6F38" w:rsidDel="00996F7F">
                <w:rPr>
                  <w:rFonts w:ascii="Times New Roman" w:eastAsia="Times New Roman" w:hAnsi="Times New Roman" w:cs="Times New Roman"/>
                  <w:szCs w:val="24"/>
                </w:rPr>
                <w:delText xml:space="preserve">mengamati dan memahami </w:delText>
              </w:r>
            </w:del>
            <w:proofErr w:type="spellStart"/>
            <w:ins w:id="80" w:author="hp" w:date="2021-05-03T12:02:00Z"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96F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1" w:author="hp" w:date="2021-05-03T12:03:00Z">
              <w:r w:rsidRPr="00EC6F38" w:rsidDel="00CA71BA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pikiran yang kritis 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82" w:author="hp" w:date="2021-05-03T12:03:00Z">
              <w:r w:rsidR="00CA7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71BA">
                <w:rPr>
                  <w:rFonts w:ascii="Times New Roman" w:eastAsia="Times New Roman" w:hAnsi="Times New Roman" w:cs="Times New Roman"/>
                  <w:szCs w:val="24"/>
                </w:rPr>
                <w:t>menimbulkan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3" w:author="hp" w:date="2021-05-03T12:03:00Z">
              <w:r w:rsidRPr="00EC6F38" w:rsidDel="00CA71BA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A71BA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4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85" w:author="hp" w:date="2021-05-03T12:0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6" w:author="hp" w:date="2021-05-03T12:04:00Z">
              <w:r w:rsidR="00125355" w:rsidRPr="00EC6F38" w:rsidDel="00CA71BA">
                <w:rPr>
                  <w:rFonts w:ascii="Times New Roman" w:eastAsia="Times New Roman" w:hAnsi="Times New Roman" w:cs="Times New Roman"/>
                  <w:szCs w:val="24"/>
                </w:rPr>
                <w:delText xml:space="preserve">dari pemikiran kritis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7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88" w:author="hp" w:date="2021-05-03T12:05:00Z">
              <w:r w:rsidRPr="00EC6F38" w:rsidDel="00CA71BA">
                <w:rPr>
                  <w:rFonts w:ascii="Times New Roman" w:eastAsia="Times New Roman" w:hAnsi="Times New Roman" w:cs="Times New Roman"/>
                  <w:szCs w:val="24"/>
                </w:rPr>
                <w:delText xml:space="preserve">Setelah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del w:id="89" w:author="hp" w:date="2021-05-03T12:05:00Z">
              <w:r w:rsidRPr="00EC6F38" w:rsidDel="00CA71BA">
                <w:rPr>
                  <w:rFonts w:ascii="Times New Roman" w:eastAsia="Times New Roman" w:hAnsi="Times New Roman" w:cs="Times New Roman"/>
                  <w:szCs w:val="24"/>
                </w:rPr>
                <w:delText xml:space="preserve">mencoba 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90" w:author="hp" w:date="2021-05-03T12:07:00Z">
              <w:r w:rsidR="00CA71B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del w:id="91" w:author="hp" w:date="2021-05-03T12:07:00Z">
              <w:r w:rsidRPr="00EC6F38" w:rsidDel="00CA71BA">
                <w:rPr>
                  <w:rFonts w:ascii="Times New Roman" w:eastAsia="Times New Roman" w:hAnsi="Times New Roman" w:cs="Times New Roman"/>
                  <w:szCs w:val="24"/>
                </w:rPr>
                <w:delText xml:space="preserve">tapi 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A71B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hp" w:date="2021-05-03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93" w:author="hp" w:date="2021-05-03T12:08:00Z">
              <w:r w:rsidR="00CA71B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CA7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4" w:author="hp" w:date="2021-05-03T12:08:00Z">
              <w:r w:rsidR="00CA71B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  <w:bookmarkStart w:id="95" w:name="_GoBack"/>
        <w:bookmarkEnd w:id="95"/>
      </w:tr>
      <w:tr w:rsidR="006108D2" w:rsidTr="00821BA2">
        <w:trPr>
          <w:ins w:id="96" w:author="hp" w:date="2021-05-03T11:47:00Z"/>
        </w:trPr>
        <w:tc>
          <w:tcPr>
            <w:tcW w:w="9350" w:type="dxa"/>
          </w:tcPr>
          <w:p w:rsidR="006108D2" w:rsidRDefault="006108D2" w:rsidP="00CA71BA">
            <w:pPr>
              <w:pStyle w:val="Heading3"/>
              <w:jc w:val="both"/>
              <w:rPr>
                <w:ins w:id="97" w:author="hp" w:date="2021-05-03T11:47:00Z"/>
              </w:rPr>
              <w:pPrChange w:id="98" w:author="hp" w:date="2021-05-03T12:09:00Z">
                <w:pPr>
                  <w:pStyle w:val="Heading3"/>
                </w:pPr>
              </w:pPrChange>
            </w:pPr>
          </w:p>
        </w:tc>
      </w:tr>
    </w:tbl>
    <w:p w:rsidR="00924DF5" w:rsidRDefault="00924DF5" w:rsidP="00CA71BA">
      <w:pPr>
        <w:jc w:val="both"/>
        <w:pPrChange w:id="99" w:author="hp" w:date="2021-05-03T12:09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108D2"/>
    <w:rsid w:val="00924DF5"/>
    <w:rsid w:val="00996F7F"/>
    <w:rsid w:val="00CA71BA"/>
    <w:rsid w:val="00E9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F29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2021-05-03T05:10:00Z</dcterms:created>
  <dcterms:modified xsi:type="dcterms:W3CDTF">2021-05-03T05:10:00Z</dcterms:modified>
</cp:coreProperties>
</file>