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B6681F" w:rsidP="00B6681F">
      <w:pPr>
        <w:jc w:val="center"/>
        <w:rPr>
          <w:ins w:id="0" w:author="user" w:date="2020-09-11T14:02:00Z"/>
          <w:lang w:val="id-ID"/>
        </w:rPr>
        <w:pPrChange w:id="1" w:author="user" w:date="2020-09-11T14:01:00Z">
          <w:pPr/>
        </w:pPrChange>
      </w:pPr>
      <w:ins w:id="2" w:author="user" w:date="2020-09-11T14:02:00Z">
        <w:r>
          <w:rPr>
            <w:lang w:val="id-ID"/>
          </w:rPr>
          <w:t>Ibuku adalah Guruku</w:t>
        </w:r>
      </w:ins>
    </w:p>
    <w:p w:rsidR="00B6681F" w:rsidRDefault="00B6681F" w:rsidP="00B6681F">
      <w:pPr>
        <w:jc w:val="both"/>
        <w:rPr>
          <w:ins w:id="3" w:author="user" w:date="2020-09-11T14:02:00Z"/>
          <w:lang w:val="id-ID"/>
        </w:rPr>
        <w:pPrChange w:id="4" w:author="user" w:date="2020-09-11T14:02:00Z">
          <w:pPr/>
        </w:pPrChange>
      </w:pPr>
    </w:p>
    <w:p w:rsidR="00B6681F" w:rsidRDefault="00B6681F" w:rsidP="00B6681F">
      <w:pPr>
        <w:jc w:val="both"/>
        <w:rPr>
          <w:ins w:id="5" w:author="user" w:date="2020-09-11T14:04:00Z"/>
          <w:lang w:val="id-ID"/>
        </w:rPr>
        <w:pPrChange w:id="6" w:author="user" w:date="2020-09-11T14:02:00Z">
          <w:pPr/>
        </w:pPrChange>
      </w:pPr>
      <w:ins w:id="7" w:author="user" w:date="2020-09-11T14:02:00Z">
        <w:r>
          <w:rPr>
            <w:lang w:val="id-ID"/>
          </w:rPr>
          <w:tab/>
          <w:t xml:space="preserve">Alhamdulillahirobbil’alamin. </w:t>
        </w:r>
      </w:ins>
      <w:ins w:id="8" w:author="user" w:date="2020-09-11T14:03:00Z">
        <w:r>
          <w:rPr>
            <w:lang w:val="id-ID"/>
          </w:rPr>
          <w:t xml:space="preserve">Segala puji penulis panjatkan kehadirat Allah karena tuntasnya buku yang kupersembahkan teruntuk Ibu tercinta. Buku ini sebagai ungkapan sayang penulis kepada </w:t>
        </w:r>
      </w:ins>
      <w:ins w:id="9" w:author="user" w:date="2020-09-11T14:04:00Z">
        <w:r>
          <w:rPr>
            <w:lang w:val="id-ID"/>
          </w:rPr>
          <w:t>Bunda yang telah melahirkan, membesarkan penuh ikatan sayang yang tiada tara, sosok Ibu sebagai guru dalam banyak hal.</w:t>
        </w:r>
      </w:ins>
    </w:p>
    <w:p w:rsidR="00B6681F" w:rsidRDefault="00B6681F" w:rsidP="00B6681F">
      <w:pPr>
        <w:jc w:val="both"/>
        <w:rPr>
          <w:ins w:id="10" w:author="user" w:date="2020-09-11T14:05:00Z"/>
          <w:lang w:val="id-ID"/>
        </w:rPr>
        <w:pPrChange w:id="11" w:author="user" w:date="2020-09-11T14:02:00Z">
          <w:pPr/>
        </w:pPrChange>
      </w:pPr>
    </w:p>
    <w:p w:rsidR="00B6681F" w:rsidRDefault="00B6681F" w:rsidP="00B6681F">
      <w:pPr>
        <w:jc w:val="both"/>
        <w:rPr>
          <w:ins w:id="12" w:author="user" w:date="2020-09-11T14:07:00Z"/>
          <w:lang w:val="id-ID"/>
        </w:rPr>
        <w:pPrChange w:id="13" w:author="user" w:date="2020-09-11T14:02:00Z">
          <w:pPr/>
        </w:pPrChange>
      </w:pPr>
      <w:ins w:id="14" w:author="user" w:date="2020-09-11T14:05:00Z">
        <w:r>
          <w:rPr>
            <w:lang w:val="id-ID"/>
          </w:rPr>
          <w:tab/>
          <w:t xml:space="preserve">Ibu yang tak hanya begitu mendalam dalam perasaan penulis, penulis yakin keberadaan ibu bagi tiap insan menempati tempat yang teramat dalam di hati tiap pribadi. </w:t>
        </w:r>
      </w:ins>
      <w:ins w:id="15" w:author="user" w:date="2020-09-11T14:06:00Z">
        <w:r>
          <w:rPr>
            <w:lang w:val="id-ID"/>
          </w:rPr>
          <w:t>D</w:t>
        </w:r>
      </w:ins>
      <w:ins w:id="16" w:author="user" w:date="2020-09-11T14:07:00Z">
        <w:r>
          <w:rPr>
            <w:lang w:val="id-ID"/>
          </w:rPr>
          <w:t>ari buku ini, begitu banyak cerita yang bermakna dan bisa menjadi teladan yang indah bagi diri penulis dan para pembaca.</w:t>
        </w:r>
      </w:ins>
    </w:p>
    <w:p w:rsidR="00B6681F" w:rsidRDefault="00B6681F" w:rsidP="00B6681F">
      <w:pPr>
        <w:jc w:val="both"/>
        <w:rPr>
          <w:ins w:id="17" w:author="user" w:date="2020-09-11T14:07:00Z"/>
          <w:lang w:val="id-ID"/>
        </w:rPr>
        <w:pPrChange w:id="18" w:author="user" w:date="2020-09-11T14:02:00Z">
          <w:pPr/>
        </w:pPrChange>
      </w:pPr>
    </w:p>
    <w:p w:rsidR="00B6681F" w:rsidRDefault="00B6681F" w:rsidP="00B6681F">
      <w:pPr>
        <w:jc w:val="both"/>
        <w:rPr>
          <w:ins w:id="19" w:author="user" w:date="2020-09-11T14:09:00Z"/>
          <w:lang w:val="id-ID"/>
        </w:rPr>
        <w:pPrChange w:id="20" w:author="user" w:date="2020-09-11T14:02:00Z">
          <w:pPr/>
        </w:pPrChange>
      </w:pPr>
      <w:ins w:id="21" w:author="user" w:date="2020-09-11T14:07:00Z">
        <w:r>
          <w:rPr>
            <w:lang w:val="id-ID"/>
          </w:rPr>
          <w:tab/>
          <w:t xml:space="preserve">Atas terselesaikannya buku ini, penulis menyampaikan terimakasih kepada </w:t>
        </w:r>
      </w:ins>
      <w:ins w:id="22" w:author="user" w:date="2020-09-11T14:08:00Z">
        <w:r>
          <w:rPr>
            <w:lang w:val="id-ID"/>
          </w:rPr>
          <w:t xml:space="preserve">ibu, ayah, Suami, dan anak tercinta. </w:t>
        </w:r>
      </w:ins>
      <w:ins w:id="23" w:author="user" w:date="2020-09-11T14:09:00Z">
        <w:r>
          <w:rPr>
            <w:lang w:val="id-ID"/>
          </w:rPr>
          <w:t>Kalian begitu membantu dan mendukung dalam terwujudnya karya ini. Penulis ucapkan juga, terimaksih kepada semua pihak yang telah mendukung dan membantu penulis.</w:t>
        </w:r>
      </w:ins>
    </w:p>
    <w:p w:rsidR="00B6681F" w:rsidRDefault="00B6681F" w:rsidP="00B6681F">
      <w:pPr>
        <w:jc w:val="both"/>
        <w:rPr>
          <w:ins w:id="24" w:author="user" w:date="2020-09-11T14:10:00Z"/>
          <w:lang w:val="id-ID"/>
        </w:rPr>
        <w:pPrChange w:id="25" w:author="user" w:date="2020-09-11T14:02:00Z">
          <w:pPr/>
        </w:pPrChange>
      </w:pPr>
    </w:p>
    <w:p w:rsidR="00B6681F" w:rsidRPr="00B6681F" w:rsidRDefault="00B6681F" w:rsidP="00B6681F">
      <w:pPr>
        <w:jc w:val="both"/>
        <w:rPr>
          <w:lang w:val="id-ID"/>
          <w:rPrChange w:id="26" w:author="user" w:date="2020-09-11T14:01:00Z">
            <w:rPr/>
          </w:rPrChange>
        </w:rPr>
        <w:pPrChange w:id="27" w:author="user" w:date="2020-09-11T14:02:00Z">
          <w:pPr/>
        </w:pPrChange>
      </w:pPr>
      <w:ins w:id="28" w:author="user" w:date="2020-09-11T14:10:00Z">
        <w:r>
          <w:rPr>
            <w:lang w:val="id-ID"/>
          </w:rPr>
          <w:tab/>
          <w:t xml:space="preserve">Akhirnya, penulis mohon kritik dan saran kepada para pembaca serta permohonan maaf yang setulus-tulusnya apabila ada hal-hal yang kurang berkenan dari buku ini. </w:t>
        </w:r>
      </w:ins>
      <w:ins w:id="29" w:author="user" w:date="2020-09-11T14:11:00Z">
        <w:r>
          <w:rPr>
            <w:lang w:val="id-ID"/>
          </w:rPr>
          <w:t>Semoga bermanfaat dan menginspirasi.</w:t>
        </w:r>
      </w:ins>
      <w:bookmarkStart w:id="30" w:name="_GoBack"/>
      <w:bookmarkEnd w:id="3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924DF5"/>
    <w:rsid w:val="00B6681F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2020-08-26T22:08:00Z</dcterms:created>
  <dcterms:modified xsi:type="dcterms:W3CDTF">2020-09-11T07:11:00Z</dcterms:modified>
</cp:coreProperties>
</file>