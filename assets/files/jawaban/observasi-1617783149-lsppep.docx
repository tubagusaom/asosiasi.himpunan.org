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C53248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ins w:id="0" w:author="owais" w:date="2021-04-07T14:57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C53248" w:rsidRPr="00C50A1E" w:rsidRDefault="00C53248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927764" w:rsidRPr="00C50A1E" w:rsidRDefault="00C53248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" w:author="owais" w:date="2021-04-07T15:02:00Z">
          <w:pPr>
            <w:shd w:val="clear" w:color="auto" w:fill="F5F5F5"/>
            <w:spacing w:after="375"/>
          </w:pPr>
        </w:pPrChange>
      </w:pPr>
      <w:ins w:id="2" w:author="owais" w:date="2021-04-07T14:5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‘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ins w:id="3" w:author="owais" w:date="2021-04-07T14:58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’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owais" w:date="2021-04-07T15:0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ins w:id="5" w:author="owais" w:date="2021-04-07T14:57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del w:id="6" w:author="owais" w:date="2021-04-07T14:57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e instan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del w:id="7" w:author="owais" w:date="2021-04-07T14:58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8" w:author="owais" w:date="2021-04-07T14:58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9" w:author="owais" w:date="2021-04-07T14:58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0" w:author="owais" w:date="2021-04-07T14:59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?</w:t>
        </w:r>
        <w:proofErr w:type="gram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owais" w:date="2021-04-07T14:59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proofErr w:type="gramStart"/>
      <w:ins w:id="12" w:author="owais" w:date="2021-04-07T14:59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3" w:author="owais" w:date="2021-04-07T14:59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owais" w:date="2021-04-07T15:02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owais" w:date="2021-04-07T15:00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16" w:author="owais" w:date="2021-04-07T15:00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berhari-hari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17" w:author="owais" w:date="2021-04-07T15:00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owais" w:date="2021-04-07T15:00:00Z">
        <w:r w:rsidDel="00C5324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owais" w:date="2021-04-07T15:01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owais" w:date="2021-04-07T15:01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53248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" w:author="owais" w:date="2021-04-07T15:02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2" w:author="owais" w:date="2021-04-07T15:02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del w:id="23" w:author="owais" w:date="2021-04-07T15:01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4" w:author="owais" w:date="2021-04-07T15:05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5" w:author="owais" w:date="2021-04-07T15:05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53248" w:rsidRDefault="00927764" w:rsidP="00927764">
      <w:pPr>
        <w:shd w:val="clear" w:color="auto" w:fill="F5F5F5"/>
        <w:spacing w:after="375"/>
        <w:rPr>
          <w:ins w:id="26" w:author="owais" w:date="2021-04-07T15:02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C53248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rPrChange w:id="27" w:author="owais" w:date="2021-04-07T15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8" w:author="owais" w:date="2021-04-07T15:0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9" w:author="owais" w:date="2021-04-07T15:02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30" w:author="owais" w:date="2021-04-07T15:02:00Z">
        <w:r w:rsidDel="00C5324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31" w:author="owais" w:date="2021-04-07T15:04:00Z"/>
          <w:rFonts w:ascii="Times New Roman" w:eastAsia="Times New Roman" w:hAnsi="Times New Roman" w:cs="Times New Roman"/>
          <w:sz w:val="24"/>
          <w:szCs w:val="24"/>
        </w:rPr>
        <w:pPrChange w:id="32" w:author="owais" w:date="2021-04-07T15:0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33" w:author="owais" w:date="2021-04-07T15:04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34" w:author="owais" w:date="2021-04-07T15:04:00Z"/>
          <w:rFonts w:ascii="Times New Roman" w:eastAsia="Times New Roman" w:hAnsi="Times New Roman" w:cs="Times New Roman"/>
          <w:sz w:val="24"/>
          <w:szCs w:val="24"/>
        </w:rPr>
        <w:pPrChange w:id="35" w:author="owais" w:date="2021-04-07T15:0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6" w:author="owais" w:date="2021-04-07T15:03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7" w:author="owais" w:date="2021-04-07T15:03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8" w:author="owais" w:date="2021-04-07T15:03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</w:ins>
      <w:del w:id="39" w:author="owais" w:date="2021-04-07T15:03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0" w:author="owais" w:date="2021-04-07T15:04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41" w:author="owais" w:date="2021-04-07T15:06:00Z"/>
          <w:rFonts w:ascii="Times New Roman" w:eastAsia="Times New Roman" w:hAnsi="Times New Roman" w:cs="Times New Roman"/>
          <w:sz w:val="24"/>
          <w:szCs w:val="24"/>
        </w:rPr>
        <w:pPrChange w:id="42" w:author="owais" w:date="2021-04-07T15:04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43" w:author="owais" w:date="2021-04-07T15:04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C5324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44" w:author="owais" w:date="2021-04-07T15:05:00Z"/>
          <w:rFonts w:ascii="Times New Roman" w:eastAsia="Times New Roman" w:hAnsi="Times New Roman" w:cs="Times New Roman"/>
          <w:sz w:val="24"/>
          <w:szCs w:val="24"/>
        </w:rPr>
        <w:pPrChange w:id="45" w:author="owais" w:date="2021-04-07T15:05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6" w:author="owais" w:date="2021-04-07T15:05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ins w:id="47" w:author="owais" w:date="2021-04-07T15:05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48" w:author="owais" w:date="2021-04-07T15:05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ins w:id="49" w:author="owais" w:date="2021-04-07T15:05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proofErr w:type="spell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50" w:author="owais" w:date="2021-04-07T15:05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k~</w:delText>
        </w:r>
      </w:del>
    </w:p>
    <w:p w:rsidR="00C53248" w:rsidRDefault="00927764" w:rsidP="00927764">
      <w:pPr>
        <w:shd w:val="clear" w:color="auto" w:fill="F5F5F5"/>
        <w:spacing w:after="375"/>
        <w:rPr>
          <w:ins w:id="51" w:author="owais" w:date="2021-04-07T15:06:00Z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50A1E" w:rsidDel="00ED69E3" w:rsidRDefault="00927764" w:rsidP="00ED69E3">
      <w:pPr>
        <w:shd w:val="clear" w:color="auto" w:fill="F5F5F5"/>
        <w:spacing w:after="375"/>
        <w:jc w:val="both"/>
        <w:rPr>
          <w:del w:id="52" w:author="owais" w:date="2021-04-07T15:10:00Z"/>
          <w:rFonts w:ascii="Times New Roman" w:eastAsia="Times New Roman" w:hAnsi="Times New Roman" w:cs="Times New Roman"/>
          <w:sz w:val="24"/>
          <w:szCs w:val="24"/>
        </w:rPr>
        <w:pPrChange w:id="53" w:author="owais" w:date="2021-04-07T15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4" w:author="owais" w:date="2021-04-07T15:10:00Z">
        <w:r w:rsidR="00ED69E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55" w:name="_GoBack"/>
      <w:bookmarkEnd w:id="55"/>
    </w:p>
    <w:p w:rsidR="00927764" w:rsidRPr="00C50A1E" w:rsidDel="00C53248" w:rsidRDefault="00927764" w:rsidP="00ED69E3">
      <w:pPr>
        <w:shd w:val="clear" w:color="auto" w:fill="F5F5F5"/>
        <w:spacing w:after="375"/>
        <w:jc w:val="both"/>
        <w:rPr>
          <w:del w:id="56" w:author="owais" w:date="2021-04-07T15:06:00Z"/>
          <w:rFonts w:ascii="Times New Roman" w:eastAsia="Times New Roman" w:hAnsi="Times New Roman" w:cs="Times New Roman"/>
          <w:sz w:val="24"/>
          <w:szCs w:val="24"/>
        </w:rPr>
        <w:pPrChange w:id="57" w:author="owais" w:date="2021-04-07T15:1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ED69E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owais" w:date="2021-04-07T15:10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59" w:author="owais" w:date="2021-04-07T15:07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owais" w:date="2021-04-07T15:07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</w:t>
      </w:r>
      <w:ins w:id="61" w:author="owais" w:date="2021-04-07T15:06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potkan</w:t>
        </w:r>
      </w:ins>
      <w:proofErr w:type="spellEnd"/>
      <w:del w:id="62" w:author="owais" w:date="2021-04-07T15:06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potkan.</w:delText>
        </w:r>
      </w:del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63" w:author="owais" w:date="2021-04-07T15:07:00Z"/>
          <w:rFonts w:ascii="Times New Roman" w:eastAsia="Times New Roman" w:hAnsi="Times New Roman" w:cs="Times New Roman"/>
          <w:sz w:val="24"/>
          <w:szCs w:val="24"/>
        </w:rPr>
        <w:pPrChange w:id="64" w:author="owais" w:date="2021-04-07T15:07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65" w:author="owais" w:date="2021-04-07T15:07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66" w:author="owais" w:date="2021-04-07T15:07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67" w:author="owais" w:date="2021-04-07T15:07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8" w:author="owais" w:date="2021-04-07T15:0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69" w:author="owais" w:date="2021-04-07T15:08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70" w:author="owais" w:date="2021-04-07T15:08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”,</w:t>
        </w:r>
      </w:ins>
      <w:del w:id="71" w:author="owais" w:date="2021-04-07T15:08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3248">
        <w:rPr>
          <w:rFonts w:ascii="Times New Roman" w:eastAsia="Times New Roman" w:hAnsi="Times New Roman" w:cs="Times New Roman"/>
          <w:iCs/>
          <w:sz w:val="24"/>
          <w:szCs w:val="24"/>
          <w:rPrChange w:id="72" w:author="owais" w:date="2021-04-07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C53248">
        <w:rPr>
          <w:rFonts w:ascii="Times New Roman" w:eastAsia="Times New Roman" w:hAnsi="Times New Roman" w:cs="Times New Roman"/>
          <w:iCs/>
          <w:sz w:val="24"/>
          <w:szCs w:val="24"/>
          <w:rPrChange w:id="73" w:author="owais" w:date="2021-04-07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C53248">
        <w:rPr>
          <w:rFonts w:ascii="Times New Roman" w:eastAsia="Times New Roman" w:hAnsi="Times New Roman" w:cs="Times New Roman"/>
          <w:iCs/>
          <w:sz w:val="24"/>
          <w:szCs w:val="24"/>
          <w:rPrChange w:id="74" w:author="owais" w:date="2021-04-07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k</w:t>
      </w:r>
      <w:del w:id="75" w:author="owais" w:date="2021-04-07T15:07:00Z">
        <w:r w:rsidRPr="00C53248" w:rsidDel="00C53248">
          <w:rPr>
            <w:rFonts w:ascii="Times New Roman" w:eastAsia="Times New Roman" w:hAnsi="Times New Roman" w:cs="Times New Roman"/>
            <w:iCs/>
            <w:sz w:val="24"/>
            <w:szCs w:val="24"/>
            <w:rPrChange w:id="76" w:author="owais" w:date="2021-04-07T15:0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</w:delText>
        </w:r>
      </w:del>
      <w:r w:rsidRPr="00C53248">
        <w:rPr>
          <w:rFonts w:ascii="Times New Roman" w:eastAsia="Times New Roman" w:hAnsi="Times New Roman" w:cs="Times New Roman"/>
          <w:iCs/>
          <w:sz w:val="24"/>
          <w:szCs w:val="24"/>
          <w:rPrChange w:id="77" w:author="owais" w:date="2021-04-07T15:0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an</w:t>
      </w:r>
      <w:proofErr w:type="spellEnd"/>
      <w:ins w:id="78" w:author="owais" w:date="2021-04-07T15:08:00Z">
        <w:r w:rsidR="00C53248">
          <w:rPr>
            <w:rFonts w:ascii="Times New Roman" w:eastAsia="Times New Roman" w:hAnsi="Times New Roman" w:cs="Times New Roman"/>
            <w:iCs/>
            <w:sz w:val="24"/>
            <w:szCs w:val="24"/>
          </w:rPr>
          <w:t>?</w:t>
        </w:r>
      </w:ins>
      <w:del w:id="79" w:author="owais" w:date="2021-04-07T15:08:00Z">
        <w:r w:rsidRPr="00C50A1E" w:rsidDel="00C5324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Del="00C53248" w:rsidRDefault="00927764" w:rsidP="00C53248">
      <w:pPr>
        <w:shd w:val="clear" w:color="auto" w:fill="F5F5F5"/>
        <w:spacing w:after="375"/>
        <w:jc w:val="both"/>
        <w:rPr>
          <w:del w:id="80" w:author="owais" w:date="2021-04-07T15:08:00Z"/>
          <w:rFonts w:ascii="Times New Roman" w:eastAsia="Times New Roman" w:hAnsi="Times New Roman" w:cs="Times New Roman"/>
          <w:sz w:val="24"/>
          <w:szCs w:val="24"/>
        </w:rPr>
        <w:pPrChange w:id="81" w:author="owais" w:date="2021-04-07T15:08:00Z">
          <w:pPr>
            <w:shd w:val="clear" w:color="auto" w:fill="F5F5F5"/>
            <w:spacing w:after="375"/>
          </w:pPr>
        </w:pPrChange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ins w:id="82" w:author="owais" w:date="2021-04-07T15:08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83" w:author="owais" w:date="2021-04-07T15:08:00Z">
        <w:r w:rsidRPr="00C53248" w:rsidDel="00C53248">
          <w:rPr>
            <w:rFonts w:ascii="Times New Roman" w:eastAsia="Times New Roman" w:hAnsi="Times New Roman" w:cs="Times New Roman"/>
            <w:i/>
            <w:sz w:val="24"/>
            <w:szCs w:val="24"/>
            <w:rPrChange w:id="84" w:author="owais" w:date="2021-04-07T15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</w:delText>
        </w:r>
      </w:del>
      <w:r w:rsidRPr="00C53248">
        <w:rPr>
          <w:rFonts w:ascii="Times New Roman" w:eastAsia="Times New Roman" w:hAnsi="Times New Roman" w:cs="Times New Roman"/>
          <w:i/>
          <w:sz w:val="24"/>
          <w:szCs w:val="24"/>
          <w:rPrChange w:id="85" w:author="owais" w:date="2021-04-07T15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C5324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6" w:author="owais" w:date="2021-04-07T15:08:00Z">
          <w:pPr>
            <w:shd w:val="clear" w:color="auto" w:fill="F5F5F5"/>
            <w:spacing w:after="375"/>
          </w:pPr>
        </w:pPrChange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ED69E3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owais" w:date="2021-04-07T15:0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ins w:id="88" w:author="owais" w:date="2021-04-07T15:09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89" w:author="owais" w:date="2021-04-07T15:09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>Soal 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owais" w:date="2021-04-07T15:09:00Z">
        <w:r w:rsidR="00C53248">
          <w:rPr>
            <w:rFonts w:ascii="Times New Roman" w:eastAsia="Times New Roman" w:hAnsi="Times New Roman" w:cs="Times New Roman"/>
            <w:sz w:val="24"/>
            <w:szCs w:val="24"/>
          </w:rPr>
          <w:t>jarum</w:t>
        </w:r>
        <w:proofErr w:type="spellEnd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53248">
          <w:rPr>
            <w:rFonts w:ascii="Times New Roman" w:eastAsia="Times New Roman" w:hAnsi="Times New Roman" w:cs="Times New Roman"/>
            <w:sz w:val="24"/>
            <w:szCs w:val="24"/>
          </w:rPr>
          <w:t>timbangan</w:t>
        </w:r>
      </w:ins>
      <w:proofErr w:type="spellEnd"/>
      <w:del w:id="91" w:author="owais" w:date="2021-04-07T15:09:00Z">
        <w:r w:rsidRPr="00C50A1E" w:rsidDel="00C53248">
          <w:rPr>
            <w:rFonts w:ascii="Times New Roman" w:eastAsia="Times New Roman" w:hAnsi="Times New Roman" w:cs="Times New Roman"/>
            <w:sz w:val="24"/>
            <w:szCs w:val="24"/>
          </w:rPr>
          <w:delText xml:space="preserve">berat </w:delText>
        </w:r>
        <w:r w:rsidDel="00C53248">
          <w:rPr>
            <w:rFonts w:ascii="Times New Roman" w:eastAsia="Times New Roman" w:hAnsi="Times New Roman" w:cs="Times New Roman"/>
            <w:sz w:val="24"/>
            <w:szCs w:val="24"/>
          </w:rPr>
          <w:delText>badan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92" w:author="owais" w:date="2021-04-07T15:09:00Z">
        <w:r w:rsidRPr="00C50A1E" w:rsidDel="00ED69E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ins w:id="93" w:author="owais" w:date="2021-04-07T15:09:00Z">
        <w:r w:rsidR="00ED69E3">
          <w:rPr>
            <w:rFonts w:ascii="Times New Roman" w:eastAsia="Times New Roman" w:hAnsi="Times New Roman" w:cs="Times New Roman"/>
            <w:sz w:val="24"/>
            <w:szCs w:val="24"/>
          </w:rPr>
          <w:t>lima</w:t>
        </w:r>
        <w:proofErr w:type="gramEnd"/>
        <w:r w:rsidR="00ED69E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69E3">
          <w:rPr>
            <w:rFonts w:ascii="Times New Roman" w:eastAsia="Times New Roman" w:hAnsi="Times New Roman" w:cs="Times New Roman"/>
            <w:sz w:val="24"/>
            <w:szCs w:val="24"/>
          </w:rPr>
          <w:t>ratus</w:t>
        </w:r>
      </w:ins>
      <w:proofErr w:type="spellEnd"/>
      <w:del w:id="94" w:author="owais" w:date="2021-04-07T15:09:00Z">
        <w:r w:rsidRPr="00C50A1E" w:rsidDel="00ED69E3">
          <w:rPr>
            <w:rFonts w:ascii="Times New Roman" w:eastAsia="Times New Roman" w:hAnsi="Times New Roman" w:cs="Times New Roman"/>
            <w:sz w:val="24"/>
            <w:szCs w:val="24"/>
          </w:rPr>
          <w:delText>500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95" w:author="owais" w:date="2021-04-07T15:09:00Z">
        <w:r w:rsidRPr="00C50A1E" w:rsidDel="00ED69E3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48" w:rsidRDefault="00C53248">
      <w:r>
        <w:separator/>
      </w:r>
    </w:p>
  </w:endnote>
  <w:endnote w:type="continuationSeparator" w:id="0">
    <w:p w:rsidR="00C53248" w:rsidRDefault="00C53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48" w:rsidRDefault="00C53248" w:rsidP="00C53248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C53248" w:rsidRDefault="00C53248">
    <w:pPr>
      <w:pStyle w:val="Footer"/>
    </w:pPr>
  </w:p>
  <w:p w:rsidR="00C53248" w:rsidRDefault="00C532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48" w:rsidRDefault="00C53248">
      <w:r>
        <w:separator/>
      </w:r>
    </w:p>
  </w:footnote>
  <w:footnote w:type="continuationSeparator" w:id="0">
    <w:p w:rsidR="00C53248" w:rsidRDefault="00C53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C20908"/>
    <w:rsid w:val="00C53248"/>
    <w:rsid w:val="00ED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2</cp:revision>
  <dcterms:created xsi:type="dcterms:W3CDTF">2021-04-07T08:12:00Z</dcterms:created>
  <dcterms:modified xsi:type="dcterms:W3CDTF">2021-04-07T08:12:00Z</dcterms:modified>
</cp:coreProperties>
</file>