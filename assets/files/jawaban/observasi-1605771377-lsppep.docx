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4B4F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A2FCB1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68E028D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104979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2111CBA" w14:textId="77777777" w:rsidTr="00821BA2">
        <w:tc>
          <w:tcPr>
            <w:tcW w:w="9350" w:type="dxa"/>
          </w:tcPr>
          <w:p w14:paraId="78394B4E" w14:textId="155B448E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</w:t>
            </w:r>
            <w:ins w:id="0" w:author="ASUS" w:date="2020-11-19T14:26:00Z">
              <w:r w:rsidR="00EE250C">
                <w:t xml:space="preserve"> </w:t>
              </w:r>
            </w:ins>
            <w:del w:id="1" w:author="ASUS" w:date="2020-11-19T14:26:00Z">
              <w:r w:rsidDel="00EE250C">
                <w:delText xml:space="preserve"> 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2" w:author="ASUS" w:date="2020-11-19T14:27:00Z">
              <w:r w:rsidDel="00EE250C">
                <w:delText>"</w:delText>
              </w:r>
            </w:del>
            <w:r>
              <w:t xml:space="preserve"> </w:t>
            </w:r>
            <w:proofErr w:type="spellStart"/>
            <w:ins w:id="3" w:author="ASUS" w:date="2020-11-19T14:27:00Z">
              <w:r w:rsidR="00EE250C">
                <w:t>untuk</w:t>
              </w:r>
            </w:ins>
            <w:proofErr w:type="spellEnd"/>
            <w:del w:id="4" w:author="ASUS" w:date="2020-11-19T14:27:00Z">
              <w:r w:rsidDel="00EE250C">
                <w:delText>bagi</w:delText>
              </w:r>
            </w:del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90AF76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4C2253A" w14:textId="0137143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5" w:author="ASUS" w:date="2020-11-19T14:28:00Z">
              <w:r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ASUS" w:date="2020-11-19T14:28:00Z">
              <w:r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ASUS" w:date="2020-11-19T14:28:00Z">
              <w:r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8" w:author="ASUS" w:date="2020-11-19T14:28:00Z">
              <w:r w:rsidR="00EE250C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9" w:author="ASUS" w:date="2020-11-19T14:28:00Z">
              <w:r w:rsidR="00EE250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0" w:author="ASUS" w:date="2020-11-19T14:28:00Z">
              <w:r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1AF0BE" w14:textId="31BAB84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ASUS" w:date="2020-11-19T14:29:00Z">
              <w:r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>hari ini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" w:author="ASUS" w:date="2020-11-19T14:29:00Z">
              <w:r w:rsidR="00EE250C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13" w:author="ASUS" w:date="2020-11-19T14:29:00Z">
              <w:r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4" w:author="ASUS" w:date="2020-11-19T14:29:00Z">
              <w:r w:rsidR="00EE25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15" w:author="ASUS" w:date="2020-11-19T14:30:00Z">
              <w:r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>tetapi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del w:id="16" w:author="ASUS" w:date="2020-11-19T14:30:00Z">
              <w:r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929E97" w14:textId="633B966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ASUS" w:date="2020-11-19T14:30:00Z">
              <w:r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8" w:author="ASUS" w:date="2020-11-19T14:30:00Z">
              <w:r w:rsidR="00EE250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DABA1C" w14:textId="0239A58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9" w:author="ASUS" w:date="2020-11-19T14:30:00Z">
              <w:r w:rsidR="00EE25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ASUS" w:date="2020-11-19T14:31:00Z">
              <w:r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1" w:author="ASUS" w:date="2020-11-19T14:31:00Z">
              <w:r w:rsidR="00EE250C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2" w:author="ASUS" w:date="2020-11-19T14:31:00Z">
              <w:r w:rsidR="00EE250C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ASUS" w:date="2020-11-19T14:31:00Z">
              <w:r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>hari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ASUS" w:date="2020-11-19T14:31:00Z">
              <w:r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02280F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6B95CF1" w14:textId="1BAAC234" w:rsidR="00125355" w:rsidRPr="00EC6F38" w:rsidRDefault="00EE250C" w:rsidP="00EE250C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5" w:author="ASUS" w:date="2020-11-19T14:3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26" w:author="ASUS" w:date="2020-11-19T14:31:00Z">
              <w:r>
                <w:rPr>
                  <w:rFonts w:ascii="Times New Roman" w:eastAsia="Times New Roman" w:hAnsi="Times New Roman" w:cs="Times New Roman"/>
                  <w:szCs w:val="24"/>
                </w:rPr>
                <w:t>1.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Tahapan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2F56A6" w14:textId="1F232A7C" w:rsidR="00125355" w:rsidRPr="00EC6F38" w:rsidRDefault="00EE250C" w:rsidP="00EE250C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7" w:author="ASUS" w:date="2020-11-19T14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28" w:author="ASUS" w:date="2020-11-19T14:3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2. </w:t>
              </w:r>
            </w:ins>
            <w:del w:id="29" w:author="ASUS" w:date="2020-11-19T14:33:00Z">
              <w:r w:rsidR="00125355" w:rsidRPr="00EC6F38" w:rsidDel="00A2572A">
                <w:rPr>
                  <w:rFonts w:ascii="Times New Roman" w:eastAsia="Times New Roman" w:hAnsi="Times New Roman" w:cs="Times New Roman"/>
                  <w:szCs w:val="24"/>
                </w:rPr>
                <w:delText>Pada tahab ini guru d</w:delText>
              </w:r>
              <w:r w:rsidR="00125355"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>i tutut untuk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0" w:author="ASUS" w:date="2020-11-19T14:33:00Z">
              <w:r w:rsidR="00A2572A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31" w:author="ASUS" w:date="2020-11-19T14:33:00Z">
              <w:r w:rsidR="00125355" w:rsidRPr="00EC6F38" w:rsidDel="00A2572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1C1AFD" w14:textId="7CD73AF7" w:rsidR="00125355" w:rsidRPr="00EC6F38" w:rsidRDefault="00EE250C" w:rsidP="00EE250C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2" w:author="ASUS" w:date="2020-11-19T14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33" w:author="ASUS" w:date="2020-11-19T14:3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3.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4418FA" w14:textId="3542654B" w:rsidR="00125355" w:rsidRPr="00EC6F38" w:rsidRDefault="00EE250C" w:rsidP="00EE250C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4" w:author="ASUS" w:date="2020-11-19T14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35" w:author="ASUS" w:date="2020-11-19T14:3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4. </w:t>
              </w:r>
            </w:ins>
            <w:del w:id="36" w:author="ASUS" w:date="2020-11-19T14:32:00Z">
              <w:r w:rsidR="00125355"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37" w:author="ASUS" w:date="2020-11-19T14:32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38" w:author="ASUS" w:date="2020-11-19T14:32:00Z">
              <w:r w:rsidR="00125355"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39" w:author="ASUS" w:date="2020-11-19T14:32:00Z">
              <w:r w:rsidR="00125355"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del w:id="40" w:author="ASUS" w:date="2020-11-19T14:32:00Z">
              <w:r w:rsidR="00125355" w:rsidRPr="00EC6F38" w:rsidDel="00EE250C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del w:id="41" w:author="ASUS" w:date="2020-11-19T14:33:00Z">
              <w:r w:rsidR="00125355" w:rsidRPr="00EC6F38" w:rsidDel="00A2572A">
                <w:rPr>
                  <w:rFonts w:ascii="Times New Roman" w:eastAsia="Times New Roman" w:hAnsi="Times New Roman" w:cs="Times New Roman"/>
                  <w:szCs w:val="24"/>
                </w:rPr>
                <w:delText xml:space="preserve"> tuntut untuk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7F0A16" w14:textId="29EE50C7" w:rsidR="00125355" w:rsidRPr="00EC6F38" w:rsidRDefault="00EE250C" w:rsidP="00EE250C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2" w:author="ASUS" w:date="2020-11-19T14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3" w:author="ASUS" w:date="2020-11-19T14:3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5.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FB2AA9C" w14:textId="6CA2083E" w:rsidR="00125355" w:rsidRPr="00EC6F38" w:rsidRDefault="00EE250C" w:rsidP="00EE250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4" w:author="ASUS" w:date="2020-11-19T14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5" w:author="ASUS" w:date="2020-11-19T14:32:00Z">
              <w:r>
                <w:rPr>
                  <w:rFonts w:ascii="Times New Roman" w:eastAsia="Times New Roman" w:hAnsi="Times New Roman" w:cs="Times New Roman"/>
                  <w:szCs w:val="24"/>
                </w:rPr>
                <w:t>6.</w:t>
              </w:r>
            </w:ins>
            <w:del w:id="46" w:author="ASUS" w:date="2020-11-19T14:33:00Z">
              <w:r w:rsidR="00125355" w:rsidRPr="00EC6F38" w:rsidDel="00A2572A">
                <w:rPr>
                  <w:rFonts w:ascii="Times New Roman" w:eastAsia="Times New Roman" w:hAnsi="Times New Roman" w:cs="Times New Roman"/>
                  <w:szCs w:val="24"/>
                </w:rPr>
                <w:delText>Guri dilatih untuk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7" w:author="ASUS" w:date="2020-11-19T14:33:00Z">
              <w:r w:rsidR="00A2572A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8" w:author="ASUS" w:date="2020-11-19T14:33:00Z">
              <w:r w:rsidR="00125355" w:rsidRPr="00EC6F38" w:rsidDel="00A2572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47FA7E" w14:textId="3B134099" w:rsidR="00125355" w:rsidRPr="00EC6F38" w:rsidRDefault="00EE250C" w:rsidP="00EE250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9" w:author="ASUS" w:date="2020-11-19T14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50" w:author="ASUS" w:date="2020-11-19T14:3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7. </w:t>
              </w:r>
            </w:ins>
            <w:proofErr w:type="spellStart"/>
            <w:ins w:id="51" w:author="ASUS" w:date="2020-11-19T14:33:00Z">
              <w:r w:rsidR="00A2572A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2" w:author="ASUS" w:date="2020-11-19T14:33:00Z">
              <w:r w:rsidR="00125355" w:rsidRPr="00EC6F38" w:rsidDel="00A2572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86162C1" w14:textId="37C5C48E" w:rsidR="00125355" w:rsidRPr="00EC6F38" w:rsidRDefault="00EE250C" w:rsidP="00EE250C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3" w:author="ASUS" w:date="2020-11-19T14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54" w:author="ASUS" w:date="2020-11-19T14:3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8.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del w:id="55" w:author="ASUS" w:date="2020-11-19T14:34:00Z">
              <w:r w:rsidR="00125355" w:rsidRPr="00EC6F38" w:rsidDel="00A2572A">
                <w:rPr>
                  <w:rFonts w:ascii="Times New Roman" w:eastAsia="Times New Roman" w:hAnsi="Times New Roman" w:cs="Times New Roman"/>
                  <w:szCs w:val="24"/>
                </w:rPr>
                <w:delText>imana guru sebagai pendidik di era 4.0 maka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165BA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6" w:author="ASUS" w:date="2020-11-19T14:34:00Z">
              <w:r w:rsidRPr="00EC6F38" w:rsidDel="00A2572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3C80CAF" w14:textId="7C487CD1" w:rsidR="00125355" w:rsidRPr="00EC6F38" w:rsidRDefault="00A2572A" w:rsidP="00A2572A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7" w:author="ASUS" w:date="2020-11-19T14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58" w:author="ASUS" w:date="2020-11-19T14:34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 xml:space="preserve">1.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C9B73B0" w14:textId="479D8E11" w:rsidR="00125355" w:rsidRPr="00EC6F38" w:rsidRDefault="00A2572A" w:rsidP="00A2572A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9" w:author="ASUS" w:date="2020-11-19T14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0" w:author="ASUS" w:date="2020-11-19T14:3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2.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2B1DFCF" w14:textId="291741BE" w:rsidR="00125355" w:rsidRPr="00EC6F38" w:rsidRDefault="00A2572A" w:rsidP="00A2572A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1" w:author="ASUS" w:date="2020-11-19T14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2" w:author="ASUS" w:date="2020-11-19T14:3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3.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CE3DCDE" w14:textId="3000C259" w:rsidR="00125355" w:rsidRPr="00EC6F38" w:rsidRDefault="00A2572A" w:rsidP="00A2572A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3" w:author="ASUS" w:date="2020-11-19T14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4" w:author="ASUS" w:date="2020-11-19T14:3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4.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C9D143B" w14:textId="546246BC" w:rsidR="00125355" w:rsidRPr="00EC6F38" w:rsidRDefault="00A2572A" w:rsidP="00A2572A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5" w:author="ASUS" w:date="2020-11-19T14:3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6" w:author="ASUS" w:date="2020-11-19T14:3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5.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7" w:author="ASUS" w:date="2020-11-19T14:34:00Z">
              <w:r w:rsidR="00125355" w:rsidRPr="00EC6F38" w:rsidDel="00A2572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</w:p>
          <w:p w14:paraId="011DDE46" w14:textId="3C8DE3C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8" w:author="ASUS" w:date="2020-11-19T14:34:00Z">
              <w:r w:rsidR="00A2572A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9" w:author="ASUS" w:date="2020-11-19T14:34:00Z">
              <w:r w:rsidR="00A2572A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E4D7CD" w14:textId="2A67188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70" w:author="ASUS" w:date="2020-11-19T14:35:00Z">
              <w:r w:rsidR="00A2572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71" w:author="ASUS" w:date="2020-11-19T14:35:00Z">
              <w:r w:rsidRPr="00EC6F38" w:rsidDel="00A2572A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2" w:author="ASUS" w:date="2020-11-19T14:35:00Z">
              <w:r w:rsidRPr="00EC6F38" w:rsidDel="00A2572A">
                <w:rPr>
                  <w:rFonts w:ascii="Times New Roman" w:eastAsia="Times New Roman" w:hAnsi="Times New Roman" w:cs="Times New Roman"/>
                  <w:szCs w:val="24"/>
                </w:rPr>
                <w:delText>pada bagaimana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37D266" w14:textId="3C0BC9D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del w:id="73" w:author="ASUS" w:date="2020-11-19T14:35:00Z">
              <w:r w:rsidRPr="00EC6F38" w:rsidDel="00A2572A">
                <w:rPr>
                  <w:rFonts w:ascii="Times New Roman" w:eastAsia="Times New Roman" w:hAnsi="Times New Roman" w:cs="Times New Roman"/>
                  <w:szCs w:val="24"/>
                </w:rPr>
                <w:delText xml:space="preserve"> proses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74" w:author="ASUS" w:date="2020-11-19T14:35:00Z">
              <w:r w:rsidR="00A2572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5" w:author="ASUS" w:date="2020-11-19T14:35:00Z">
              <w:r w:rsidR="00A2572A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8F9342" w14:textId="2B4A609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76" w:author="ASUS" w:date="2020-11-19T14:36:00Z">
              <w:r w:rsidR="00A2572A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bookmarkStart w:id="77" w:name="_GoBack"/>
            <w:bookmarkEnd w:id="77"/>
            <w:del w:id="78" w:author="ASUS" w:date="2020-11-19T14:36:00Z">
              <w:r w:rsidRPr="00EC6F38" w:rsidDel="00A2572A">
                <w:rPr>
                  <w:rFonts w:ascii="Times New Roman" w:eastAsia="Times New Roman" w:hAnsi="Times New Roman" w:cs="Times New Roman"/>
                  <w:szCs w:val="24"/>
                </w:rPr>
                <w:delText>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587C59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2572A"/>
    <w:rsid w:val="00E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7CC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5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5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2020-08-26T22:03:00Z</dcterms:created>
  <dcterms:modified xsi:type="dcterms:W3CDTF">2020-11-19T07:36:00Z</dcterms:modified>
</cp:coreProperties>
</file>