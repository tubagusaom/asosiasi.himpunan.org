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00D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8D911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03210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16DA1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8B98850" w14:textId="77777777" w:rsidR="00927764" w:rsidRPr="0094076B" w:rsidRDefault="00927764" w:rsidP="00927764">
      <w:pPr>
        <w:rPr>
          <w:rFonts w:ascii="Cambria" w:hAnsi="Cambria"/>
        </w:rPr>
      </w:pPr>
    </w:p>
    <w:p w14:paraId="70AF246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A13636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D80DF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B779CEA" wp14:editId="46CB8AC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06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ABC9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C644F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5D2621" w14:textId="693001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0" w:author="Asih" w:date="2021-02-09T10:41:00Z"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" w:author="Asih" w:date="2021-02-09T10:41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1C37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" w:author="Asih" w:date="2021-02-09T10:41:00Z"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3" w:author="Asih" w:date="2021-02-09T10:41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  <w:proofErr w:type="spellEnd"/>
        <w:r w:rsidR="001C37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del w:id="4" w:author="Asih" w:date="2021-02-09T10:41:00Z">
        <w:r w:rsidDel="001C37D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" w:author="Asih" w:date="2021-02-09T10:43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─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" w:author="Asih" w:date="2021-02-09T10:43:00Z"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proofErr w:type="spellStart"/>
      <w:ins w:id="7" w:author="Asih" w:date="2021-02-09T10:43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Cuaca</w:t>
        </w:r>
        <w:proofErr w:type="spellEnd"/>
        <w:r w:rsidR="001C37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7DD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1C37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7DD">
        <w:rPr>
          <w:rFonts w:ascii="Times New Roman" w:eastAsia="Times New Roman" w:hAnsi="Times New Roman" w:cs="Times New Roman"/>
          <w:strike/>
          <w:sz w:val="24"/>
          <w:szCs w:val="24"/>
          <w:rPrChange w:id="8" w:author="Asih" w:date="2021-02-09T10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C8093" w14:textId="4F8FCC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" w:author="Asih" w:date="2021-02-09T10:44:00Z"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10" w:author="Asih" w:date="2021-02-09T10:44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1C37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7DD">
        <w:rPr>
          <w:rFonts w:ascii="Times New Roman" w:eastAsia="Times New Roman" w:hAnsi="Times New Roman" w:cs="Times New Roman"/>
          <w:strike/>
          <w:sz w:val="24"/>
          <w:szCs w:val="24"/>
          <w:rPrChange w:id="11" w:author="Asih" w:date="2021-02-09T10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2D7745" w14:textId="63D013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sih" w:date="2021-02-09T10:45:00Z">
        <w:r w:rsidDel="001C37D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3" w:author="Asih" w:date="2021-02-09T10:45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1C37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45732C" w14:textId="09D070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sih" w:date="2021-02-09T10:45:00Z"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>dia</w:delText>
        </w:r>
      </w:del>
      <w:proofErr w:type="spellStart"/>
      <w:ins w:id="15" w:author="Asih" w:date="2021-02-09T10:45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Dia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sih" w:date="2021-02-09T10:45:00Z"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7" w:author="Asih" w:date="2021-02-09T10:45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1C37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048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1C37DD">
        <w:rPr>
          <w:rFonts w:ascii="Times New Roman" w:eastAsia="Times New Roman" w:hAnsi="Times New Roman" w:cs="Times New Roman"/>
          <w:strike/>
          <w:sz w:val="24"/>
          <w:szCs w:val="24"/>
          <w:rPrChange w:id="18" w:author="Asih" w:date="2021-02-09T10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2C6AD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FADA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A3C3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99AE4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CB8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4567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F33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65EBFF" w14:textId="1C4AF5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19" w:author="Asih" w:date="2021-02-09T10:47:00Z">
        <w:r w:rsidRPr="00C50A1E" w:rsidDel="00C979B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20" w:author="Asih" w:date="2021-02-09T10:47:00Z">
        <w:r w:rsidR="00C979B9" w:rsidRPr="00C979B9">
          <w:rPr>
            <w:rFonts w:ascii="Times New Roman" w:eastAsia="Times New Roman" w:hAnsi="Times New Roman" w:cs="Times New Roman"/>
            <w:sz w:val="24"/>
            <w:szCs w:val="24"/>
            <w:rPrChange w:id="21" w:author="Asih" w:date="2021-02-09T10:4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begitu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E1B64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79B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rPrChange w:id="22" w:author="Asih" w:date="2021-02-09T10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E70021" w14:textId="4810AE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sih" w:date="2021-02-09T10:47:00Z">
        <w:r w:rsidDel="001C37DD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ins w:id="24" w:author="Asih" w:date="2021-02-09T10:47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diam</w:t>
        </w:r>
        <w:r w:rsidR="001C37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Asih" w:date="2021-02-09T10:46:00Z">
        <w:r w:rsidDel="001C37D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1C37DD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ins w:id="26" w:author="Asih" w:date="2021-02-09T10:46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="001C37DD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ins w:id="27" w:author="Asih" w:date="2021-02-09T10:47:00Z">
        <w:r w:rsidR="001C37DD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7FCED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3D5B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5DAC49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B37CB1" w14:textId="77777777" w:rsidR="00927764" w:rsidRPr="00C50A1E" w:rsidRDefault="00927764" w:rsidP="00927764"/>
    <w:p w14:paraId="74C34480" w14:textId="77777777" w:rsidR="00927764" w:rsidRPr="005A045A" w:rsidRDefault="00927764" w:rsidP="00927764">
      <w:pPr>
        <w:rPr>
          <w:i/>
        </w:rPr>
      </w:pPr>
    </w:p>
    <w:p w14:paraId="0227D72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D76390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4BC8F" w14:textId="77777777" w:rsidR="008C66EC" w:rsidRDefault="008C66EC">
      <w:r>
        <w:separator/>
      </w:r>
    </w:p>
  </w:endnote>
  <w:endnote w:type="continuationSeparator" w:id="0">
    <w:p w14:paraId="265D5DC3" w14:textId="77777777" w:rsidR="008C66EC" w:rsidRDefault="008C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1B47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D550727" w14:textId="77777777" w:rsidR="00941E77" w:rsidRDefault="008C66EC">
    <w:pPr>
      <w:pStyle w:val="Footer"/>
    </w:pPr>
  </w:p>
  <w:p w14:paraId="72005FC5" w14:textId="77777777" w:rsidR="00941E77" w:rsidRDefault="008C6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8748" w14:textId="77777777" w:rsidR="008C66EC" w:rsidRDefault="008C66EC">
      <w:r>
        <w:separator/>
      </w:r>
    </w:p>
  </w:footnote>
  <w:footnote w:type="continuationSeparator" w:id="0">
    <w:p w14:paraId="3C3C7F9A" w14:textId="77777777" w:rsidR="008C66EC" w:rsidRDefault="008C6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ih">
    <w15:presenceInfo w15:providerId="None" w15:userId="A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C37DD"/>
    <w:rsid w:val="0042167F"/>
    <w:rsid w:val="008C66EC"/>
    <w:rsid w:val="00924DF5"/>
    <w:rsid w:val="00927764"/>
    <w:rsid w:val="00C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00C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C37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Asih</cp:lastModifiedBy>
  <cp:revision>3</cp:revision>
  <dcterms:created xsi:type="dcterms:W3CDTF">2020-07-24T23:46:00Z</dcterms:created>
  <dcterms:modified xsi:type="dcterms:W3CDTF">2021-02-09T03:47:00Z</dcterms:modified>
</cp:coreProperties>
</file>