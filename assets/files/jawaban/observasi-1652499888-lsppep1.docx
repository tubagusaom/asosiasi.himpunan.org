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 kita berada pada zona industri yang sangat</w:t>
            </w:r>
            <w:r w:rsidR="00D43717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del w:id="0" w:author="HP 12" w:date="2022-05-14T09:40:00Z">
              <w:r w:rsidR="00D43717" w:rsidDel="00D4371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>extream</w:delText>
              </w:r>
            </w:del>
            <w:ins w:id="1" w:author="HP 12" w:date="2022-05-14T09:40:00Z">
              <w:r w:rsidR="00D4371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ekstrim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 Industri yang tiap menit bahkan detik dia akan berubah semakin maju, yang sering kita sebut dengan revolusi industry 4.0. Istilah yang masih jarang kita dengar bahkan banyak yang masih awam.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</w:t>
            </w:r>
            <w:del w:id="2" w:author="HP 12" w:date="2022-05-14T09:34:00Z">
              <w:r w:rsidRPr="00EC6F38" w:rsidDel="00D43717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3" w:author="HP 12" w:date="2022-05-14T09:34:00Z">
              <w:r w:rsidR="00D4371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memasuki dunia kerja namun bukan lagi </w:t>
            </w:r>
            <w:del w:id="4" w:author="HP 12" w:date="2022-05-14T09:39:00Z">
              <w:r w:rsidRPr="00EC6F38" w:rsidDel="00D43717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5" w:author="HP 12" w:date="2022-05-14T09:39:00Z">
              <w:r w:rsidR="00D4371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ins w:id="6" w:author="HP 12" w:date="2022-05-14T09:34:00Z">
              <w:r w:rsidR="00D4371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tetapi kita </w:t>
            </w:r>
            <w:del w:id="7" w:author="HP 12" w:date="2022-05-14T09:40:00Z">
              <w:r w:rsidRPr="00EC6F38" w:rsidDel="00D43717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8" w:author="HP 12" w:date="2022-05-14T09:35:00Z">
              <w:r w:rsidR="00D4371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membuat lapangan kerja baru yang belum tercipta, dengan menggunakan kemampuan teknologi dan ide kreatif kita.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del w:id="9" w:author="HP 12" w:date="2022-05-14T09:39:00Z">
              <w:r w:rsidRPr="00EC6F38" w:rsidDel="00D43717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ins w:id="10" w:author="HP 12" w:date="2022-05-14T09:36:00Z">
              <w:r w:rsidR="00D4371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dibuat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mewujudkan pendidikan yang cerdas dan kreatif. Tujuan dari terciptanya pendidikan 4.0 ini adalah peningkatan dan pemerataan pendidikan, dengan cara </w:t>
            </w:r>
            <w:del w:id="11" w:author="HP 12" w:date="2022-05-14T09:39:00Z">
              <w:r w:rsidRPr="00EC6F38" w:rsidDel="00D43717">
                <w:rPr>
                  <w:rFonts w:ascii="Times New Roman" w:eastAsia="Times New Roman" w:hAnsi="Times New Roman" w:cs="Times New Roman"/>
                  <w:szCs w:val="24"/>
                </w:rPr>
                <w:delText>memerluas</w:delText>
              </w:r>
            </w:del>
            <w:ins w:id="12" w:author="HP 12" w:date="2022-05-14T09:38:00Z">
              <w:r w:rsidR="00D4371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memperluas</w:t>
              </w:r>
            </w:ins>
            <w:r w:rsidR="00D43717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akses dan memanfaatkan teknologi.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</w:t>
            </w:r>
            <w:del w:id="13" w:author="HP 12" w:date="2022-05-14T09:39:00Z">
              <w:r w:rsidRPr="00EC6F38" w:rsidDel="00D43717">
                <w:rPr>
                  <w:rFonts w:ascii="Times New Roman" w:eastAsia="Times New Roman" w:hAnsi="Times New Roman" w:cs="Times New Roman"/>
                  <w:szCs w:val="24"/>
                </w:rPr>
                <w:delText xml:space="preserve">di butuhkan </w:delText>
              </w:r>
            </w:del>
            <w:ins w:id="14" w:author="HP 12" w:date="2022-05-14T09:39:00Z">
              <w:r w:rsidR="00D4371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dibutuhkan</w:t>
              </w:r>
            </w:ins>
            <w:ins w:id="15" w:author="HP 12" w:date="2022-05-14T09:40:00Z">
              <w:r w:rsidR="00D43717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milenial ini yaitu kolaboratif, komunikatif, berfikir kritis, kreatif. Mengapa demikian pendidikan 4.0 ini hari ini sedang gencar-gencarnya </w:t>
            </w:r>
            <w:del w:id="16" w:author="HP 12" w:date="2022-05-14T09:41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  <w:r w:rsidR="00F0680F" w:rsidDel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 xml:space="preserve"> </w:delText>
              </w:r>
            </w:del>
            <w:ins w:id="17" w:author="HP 12" w:date="2022-05-14T09:41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dipublish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18" w:author="HP 12" w:date="2022-05-14T09:41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19" w:author="HP 12" w:date="2022-05-14T09:41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tahap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ini guru </w:t>
            </w:r>
            <w:del w:id="20" w:author="HP 12" w:date="2022-05-14T09:42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  <w:r w:rsidR="00F0680F" w:rsidDel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 xml:space="preserve"> </w:delText>
              </w:r>
            </w:del>
            <w:ins w:id="21" w:author="HP 12" w:date="2022-05-14T09:42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dituntut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merancang pembelajaran sesuai dengan minat dan bakat/kebutuhan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guru di sini </w:t>
            </w:r>
            <w:del w:id="22" w:author="HP 12" w:date="2022-05-14T09:42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 xml:space="preserve">di tuntut </w:delText>
              </w:r>
            </w:del>
            <w:ins w:id="23" w:author="HP 12" w:date="2022-05-14T09:42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dituntut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membantu siwa dalam mencari kemampuan dan bakat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4" w:author="HP 12" w:date="2022-05-14T09:42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>Guri</w:delText>
              </w:r>
              <w:r w:rsidR="00F0680F" w:rsidDel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 xml:space="preserve"> </w:delText>
              </w:r>
            </w:del>
            <w:ins w:id="25" w:author="HP 12" w:date="2022-05-14T09:42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5 aspek yang </w:t>
            </w:r>
            <w:del w:id="26" w:author="HP 12" w:date="2022-05-14T09:43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 xml:space="preserve">di tekankan </w:delText>
              </w:r>
            </w:del>
            <w:ins w:id="27" w:author="HP 12" w:date="2022-05-14T09:43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ditekankan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pembelajaran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</w:t>
            </w:r>
            <w:del w:id="28" w:author="HP 12" w:date="2022-05-14T09:47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  <w:r w:rsidR="00F0680F" w:rsidDel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 xml:space="preserve"> </w:delText>
              </w:r>
            </w:del>
            <w:ins w:id="29" w:author="HP 12" w:date="2022-05-14T09:46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dapat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HP 12" w:date="2022-05-14T09:47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>lihat</w:delText>
              </w:r>
              <w:r w:rsidR="00F0680F" w:rsidDel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 xml:space="preserve"> </w:delText>
              </w:r>
            </w:del>
            <w:ins w:id="31" w:author="HP 12" w:date="2022-05-14T09:47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melihat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mengamati dan memahami ini sebenarnya jadi satu kesatuan</w:t>
            </w:r>
            <w:del w:id="32" w:author="HP 12" w:date="2022-05-14T09:47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33" w:author="HP 12" w:date="2022-05-14T09:47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4" w:author="HP 12" w:date="2022-05-14T09:47:00Z">
              <w:r w:rsidR="00F0680F"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>ada</w:delText>
              </w:r>
              <w:r w:rsidR="00F0680F" w:rsidDel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 xml:space="preserve"> </w:delText>
              </w:r>
            </w:del>
            <w:ins w:id="35" w:author="HP 12" w:date="2022-05-14T09:47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Pada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mengamati dan memahami kita bisa memiliki pikiran yang kritis. Pikiran kritis sangat </w:t>
            </w:r>
            <w:del w:id="36" w:author="HP 12" w:date="2022-05-14T09:46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 xml:space="preserve">di butuhkan </w:delText>
              </w:r>
            </w:del>
            <w:ins w:id="37" w:author="HP 12" w:date="2022-05-14T09:46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dibutuhkan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dengan pikiran yang kritis maka akan timbul</w:t>
            </w:r>
            <w:bookmarkStart w:id="38" w:name="_GoBack"/>
            <w:bookmarkEnd w:id="3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sebuah ide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</w:t>
            </w:r>
            <w:del w:id="39" w:author="HP 12" w:date="2022-05-14T09:44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  <w:r w:rsidR="00F0680F" w:rsidDel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 xml:space="preserve"> </w:delText>
              </w:r>
            </w:del>
            <w:ins w:id="40" w:author="HP 12" w:date="2022-05-14T09:44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mengaplikasikan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revolusi 4.0 ini lebih banyak </w:t>
            </w:r>
            <w:del w:id="41" w:author="HP 12" w:date="2022-05-14T09:44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ins w:id="42" w:author="HP 12" w:date="2022-05-14T09:44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praktik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lebih menyiapkan anak pada bagaimana kita menumbuhkan ide baru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yaitu mendiskusikan. Mendiskusikan di sini bukan hanya satu atau dua orang </w:t>
            </w:r>
            <w:del w:id="43" w:author="HP 12" w:date="2022-05-14T09:45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>tapi</w:delText>
              </w:r>
              <w:r w:rsidR="00F0680F" w:rsidDel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 xml:space="preserve"> </w:delText>
              </w:r>
            </w:del>
            <w:ins w:id="44" w:author="HP 12" w:date="2022-05-14T09:45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tetapi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banyak kolaborasi komunikasi dengan banyak orang. Hal ini dilakukan karena banyak pandangan yang berbeda atau ide-ide yang baru akan muncul.</w:t>
            </w:r>
          </w:p>
          <w:p w:rsidR="00125355" w:rsidRPr="00EC6F38" w:rsidRDefault="00125355" w:rsidP="00F0680F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45" w:author="HP 12" w:date="2022-05-14T09:45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46" w:author="HP 12" w:date="2022-05-14T09:45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terakhir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adalah melakukan penelitian, tuntutan 4.0 ini adalah kreatif dan inovatif. Dengan melakukan penelitian kita </w:t>
            </w:r>
            <w:del w:id="47" w:author="HP 12" w:date="2022-05-14T09:46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  <w:r w:rsidR="00F0680F" w:rsidDel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 xml:space="preserve"> </w:delText>
              </w:r>
            </w:del>
            <w:ins w:id="48" w:author="HP 12" w:date="2022-05-14T09:46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dapat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9" w:author="HP 12" w:date="2022-05-14T09:46:00Z">
              <w:r w:rsidRPr="00EC6F38" w:rsidDel="00F0680F">
                <w:rPr>
                  <w:rFonts w:ascii="Times New Roman" w:eastAsia="Times New Roman" w:hAnsi="Times New Roman" w:cs="Times New Roman"/>
                  <w:szCs w:val="24"/>
                </w:rPr>
                <w:delText>lihat</w:delText>
              </w:r>
              <w:r w:rsidR="00F0680F" w:rsidDel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delText xml:space="preserve"> </w:delText>
              </w:r>
            </w:del>
            <w:ins w:id="50" w:author="HP 12" w:date="2022-05-14T09:45:00Z">
              <w:r w:rsidR="00F068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melihat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kreatif dan inovatif kita.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 12">
    <w15:presenceInfo w15:providerId="None" w15:userId="HP 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D43717"/>
    <w:rsid w:val="00F0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 12</cp:lastModifiedBy>
  <cp:revision>2</cp:revision>
  <dcterms:created xsi:type="dcterms:W3CDTF">2022-05-14T02:48:00Z</dcterms:created>
  <dcterms:modified xsi:type="dcterms:W3CDTF">2022-05-14T02:48:00Z</dcterms:modified>
</cp:coreProperties>
</file>