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ismail - [2010]" w:date="2020-09-26T14:44:00Z"/>
              </w:rPr>
            </w:pPr>
            <w:proofErr w:type="spellStart"/>
            <w:proofErr w:type="gramStart"/>
            <w:ins w:id="1" w:author="ismail - [2010]" w:date="2020-09-26T14:44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ismail - [2010]" w:date="2020-09-26T14:44:00Z"/>
              </w:rPr>
            </w:pPr>
            <w:proofErr w:type="spellStart"/>
            <w:proofErr w:type="gramStart"/>
            <w:ins w:id="3" w:author="ismail - [2010]" w:date="2020-09-26T14:44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ismail - [2010]" w:date="2020-09-26T14:44:00Z"/>
              </w:rPr>
            </w:pPr>
            <w:proofErr w:type="spellStart"/>
            <w:ins w:id="5" w:author="ismail - [2010]" w:date="2020-09-26T14:44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ismail - [2010]" w:date="2020-09-26T14:46:00Z"/>
              </w:rPr>
            </w:pPr>
            <w:ins w:id="7" w:author="ismail - [2010]" w:date="2020-09-26T14:46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ismail - [2010]" w:date="2020-09-26T14:44:00Z"/>
              </w:rPr>
            </w:pPr>
            <w:ins w:id="9" w:author="ismail - [2010]" w:date="2020-09-26T14:4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7D51FD" w:rsidRDefault="007D51FD" w:rsidP="007D51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ismail - [2010]" w:date="2020-09-26T14:47:00Z"/>
              </w:rPr>
            </w:pPr>
            <w:ins w:id="11" w:author="ismail - [2010]" w:date="2020-09-26T14:47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ismail - [2010]" w:date="2020-09-26T14:44:00Z"/>
              </w:rPr>
            </w:pPr>
            <w:proofErr w:type="spellStart"/>
            <w:proofErr w:type="gramStart"/>
            <w:ins w:id="13" w:author="ismail - [2010]" w:date="2020-09-26T14:44:00Z">
              <w:r>
                <w:lastRenderedPageBreak/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ismail - [2010]" w:date="2020-09-26T14:44:00Z"/>
              </w:rPr>
            </w:pPr>
            <w:proofErr w:type="spellStart"/>
            <w:proofErr w:type="gramStart"/>
            <w:ins w:id="15" w:author="ismail - [2010]" w:date="2020-09-26T14:44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ismail - [2010]" w:date="2020-09-26T14:44:00Z"/>
              </w:rPr>
            </w:pPr>
            <w:proofErr w:type="spellStart"/>
            <w:ins w:id="17" w:author="ismail - [2010]" w:date="2020-09-26T14:4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ismail - [2010]" w:date="2020-09-26T14:45:00Z"/>
              </w:rPr>
            </w:pPr>
            <w:ins w:id="19" w:author="ismail - [2010]" w:date="2020-09-26T14:45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ismail - [2010]" w:date="2020-09-26T14:44:00Z"/>
              </w:rPr>
            </w:pPr>
            <w:proofErr w:type="spellStart"/>
            <w:ins w:id="21" w:author="ismail - [2010]" w:date="2020-09-26T14:4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7D51FD" w:rsidRDefault="007D51FD" w:rsidP="007D51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ismail - [2010]" w:date="2020-09-26T14:47:00Z"/>
              </w:rPr>
            </w:pPr>
            <w:ins w:id="23" w:author="ismail - [2010]" w:date="2020-09-26T14:47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ismail - [2010]" w:date="2020-09-26T14:44:00Z"/>
              </w:rPr>
            </w:pPr>
            <w:proofErr w:type="spellStart"/>
            <w:proofErr w:type="gramStart"/>
            <w:ins w:id="25" w:author="ismail - [2010]" w:date="2020-09-26T14:44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ismail - [2010]" w:date="2020-09-26T14:45:00Z"/>
                <w:lang w:val="id-ID"/>
              </w:rPr>
            </w:pPr>
            <w:proofErr w:type="spellStart"/>
            <w:ins w:id="27" w:author="ismail - [2010]" w:date="2020-09-26T14:44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ismail - [2010]" w:date="2020-09-26T14:45:00Z"/>
              </w:rPr>
            </w:pPr>
            <w:ins w:id="29" w:author="ismail - [2010]" w:date="2020-09-26T14:4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7D51FD" w:rsidRDefault="007D51FD" w:rsidP="007D51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ismail - [2010]" w:date="2020-09-26T14:48:00Z"/>
              </w:rPr>
            </w:pPr>
            <w:ins w:id="31" w:author="ismail - [2010]" w:date="2020-09-26T14:48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ismail - [2010]" w:date="2020-09-26T14:44:00Z"/>
              </w:rPr>
            </w:pPr>
            <w:proofErr w:type="gramStart"/>
            <w:ins w:id="33" w:author="ismail - [2010]" w:date="2020-09-26T14:44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ismail - [2010]" w:date="2020-09-26T14:44:00Z"/>
              </w:rPr>
            </w:pPr>
            <w:proofErr w:type="spellStart"/>
            <w:ins w:id="35" w:author="ismail - [2010]" w:date="2020-09-26T14:44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ismail - [2010]" w:date="2020-09-26T14:45:00Z"/>
              </w:rPr>
            </w:pPr>
            <w:ins w:id="37" w:author="ismail - [2010]" w:date="2020-09-26T14:45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ismail - [2010]" w:date="2020-09-26T14:44:00Z"/>
              </w:rPr>
            </w:pPr>
            <w:proofErr w:type="gramStart"/>
            <w:ins w:id="39" w:author="ismail - [2010]" w:date="2020-09-26T14:44:00Z">
              <w: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ismail - [2010]" w:date="2020-09-26T14:44:00Z"/>
              </w:rPr>
            </w:pPr>
            <w:proofErr w:type="spellStart"/>
            <w:ins w:id="41" w:author="ismail - [2010]" w:date="2020-09-26T14:44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8C68A6" w:rsidRDefault="008C68A6" w:rsidP="008C68A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ismail - [2010]" w:date="2020-09-26T14:46:00Z"/>
              </w:rPr>
            </w:pPr>
            <w:ins w:id="43" w:author="ismail - [2010]" w:date="2020-09-26T14:46:00Z">
              <w:r>
                <w:tab/>
              </w:r>
              <w:r>
                <w:tab/>
              </w:r>
              <w:proofErr w:type="spellStart"/>
              <w:proofErr w:type="gramStart"/>
              <w:r>
                <w:t>langkah</w:t>
              </w:r>
              <w:proofErr w:type="spellEnd"/>
              <w:proofErr w:type="gram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  <w:bookmarkStart w:id="44" w:name="_GoBack"/>
              <w:bookmarkEnd w:id="44"/>
            </w:ins>
          </w:p>
          <w:p w:rsidR="00BE098E" w:rsidRDefault="00BE098E" w:rsidP="007D51F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5" w:author="ismail - [2010]" w:date="2020-09-26T14:46:00Z">
                <w:pPr>
                  <w:pStyle w:val="ListParagraph"/>
                  <w:ind w:left="0"/>
                </w:pPr>
              </w:pPrChange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7D51FD"/>
    <w:rsid w:val="008C68A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2020-08-26T21:29:00Z</dcterms:created>
  <dcterms:modified xsi:type="dcterms:W3CDTF">2020-09-26T07:48:00Z</dcterms:modified>
</cp:coreProperties>
</file>