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5289A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B7357BC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2F9C58D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031C8E9D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5643165" w14:textId="77777777" w:rsidTr="00821BA2">
        <w:tc>
          <w:tcPr>
            <w:tcW w:w="9350" w:type="dxa"/>
          </w:tcPr>
          <w:p w14:paraId="7997CF16" w14:textId="77777777" w:rsidR="00BE098E" w:rsidRDefault="00BE098E" w:rsidP="00821BA2">
            <w:pPr>
              <w:pStyle w:val="ListParagraph"/>
              <w:ind w:left="0"/>
            </w:pPr>
          </w:p>
          <w:p w14:paraId="4FF065B8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47B35CF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5CC2A9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548B3F1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CFF694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6D77D86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29B51BF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23FEB00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7CB368C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9C6DC7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D0513D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36D782B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04BF5FC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3CC959D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3874D3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48AA09D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3E48C5F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08E053E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21007CD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2AC24AD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7ABD711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50A97E6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1628AC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0C730D4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34D1F30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3E37A98" w14:textId="77777777" w:rsidTr="00821BA2">
        <w:tc>
          <w:tcPr>
            <w:tcW w:w="9350" w:type="dxa"/>
          </w:tcPr>
          <w:p w14:paraId="60A1FA7D" w14:textId="77777777" w:rsidR="00BE098E" w:rsidRDefault="00BE098E" w:rsidP="00821BA2">
            <w:pPr>
              <w:pStyle w:val="ListParagraph"/>
              <w:ind w:left="0"/>
              <w:rPr>
                <w:ins w:id="0" w:author="Muhammad Choeroni" w:date="2021-07-01T09:47:00Z"/>
              </w:rPr>
            </w:pPr>
          </w:p>
          <w:p w14:paraId="216408CD" w14:textId="276567FB" w:rsidR="00184AAD" w:rsidRDefault="00184AAD" w:rsidP="00821BA2">
            <w:pPr>
              <w:pStyle w:val="ListParagraph"/>
              <w:ind w:left="0"/>
              <w:rPr>
                <w:ins w:id="1" w:author="Muhammad Choeroni" w:date="2021-07-01T09:47:00Z"/>
              </w:rPr>
            </w:pPr>
          </w:p>
          <w:p w14:paraId="7852D0C9" w14:textId="1C20AF99" w:rsidR="00184AAD" w:rsidRDefault="00184AAD" w:rsidP="00821BA2">
            <w:pPr>
              <w:pStyle w:val="ListParagraph"/>
              <w:ind w:left="0"/>
              <w:rPr>
                <w:ins w:id="2" w:author="Muhammad Choeroni" w:date="2021-07-01T09:47:00Z"/>
              </w:rPr>
            </w:pPr>
          </w:p>
          <w:p w14:paraId="2CFD4EBC" w14:textId="0CC24716" w:rsidR="00184AAD" w:rsidRDefault="00184AAD" w:rsidP="00821BA2">
            <w:pPr>
              <w:pStyle w:val="ListParagraph"/>
              <w:ind w:left="0"/>
              <w:rPr>
                <w:ins w:id="3" w:author="Muhammad Choeroni" w:date="2021-07-01T09:47:00Z"/>
              </w:rPr>
            </w:pPr>
          </w:p>
          <w:p w14:paraId="142DC0BB" w14:textId="3A478014" w:rsidR="00184AAD" w:rsidRDefault="00184AAD" w:rsidP="00821BA2">
            <w:pPr>
              <w:pStyle w:val="ListParagraph"/>
              <w:ind w:left="0"/>
              <w:rPr>
                <w:ins w:id="4" w:author="Muhammad Choeroni" w:date="2021-07-01T09:47:00Z"/>
              </w:rPr>
            </w:pPr>
          </w:p>
          <w:p w14:paraId="2DDB74EA" w14:textId="0352A8DD" w:rsidR="00184AAD" w:rsidRDefault="00184AAD" w:rsidP="00821BA2">
            <w:pPr>
              <w:pStyle w:val="ListParagraph"/>
              <w:ind w:left="0"/>
              <w:rPr>
                <w:ins w:id="5" w:author="Muhammad Choeroni" w:date="2021-07-01T09:48:00Z"/>
              </w:rPr>
            </w:pPr>
          </w:p>
          <w:p w14:paraId="6E43130A" w14:textId="77777777" w:rsidR="00184AAD" w:rsidRDefault="00184AAD" w:rsidP="00184A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Muhammad Choeroni" w:date="2021-07-01T09:48:00Z"/>
              </w:rPr>
            </w:pPr>
            <w:proofErr w:type="spellStart"/>
            <w:ins w:id="7" w:author="Muhammad Choeroni" w:date="2021-07-01T09:48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1E3E4C2A" w14:textId="77777777" w:rsidR="00184AAD" w:rsidRDefault="00184AAD" w:rsidP="00184A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Muhammad Choeroni" w:date="2021-07-01T09:48:00Z"/>
              </w:rPr>
            </w:pPr>
            <w:proofErr w:type="spellStart"/>
            <w:ins w:id="9" w:author="Muhammad Choeroni" w:date="2021-07-01T09:48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56FC9F87" w14:textId="77777777" w:rsidR="00184AAD" w:rsidRDefault="00184AAD" w:rsidP="00184A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Muhammad Choeroni" w:date="2021-07-01T09:48:00Z"/>
              </w:rPr>
            </w:pPr>
            <w:proofErr w:type="spellStart"/>
            <w:ins w:id="11" w:author="Muhammad Choeroni" w:date="2021-07-01T09:48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3480E7B1" w14:textId="77777777" w:rsidR="00184AAD" w:rsidRDefault="00184AAD" w:rsidP="00184A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Muhammad Choeroni" w:date="2021-07-01T09:48:00Z"/>
              </w:rPr>
            </w:pPr>
            <w:ins w:id="13" w:author="Muhammad Choeroni" w:date="2021-07-01T09:48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50454F7C" w14:textId="77777777" w:rsidR="00184AAD" w:rsidRDefault="00184AAD" w:rsidP="00184A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Muhammad Choeroni" w:date="2021-07-01T09:48:00Z"/>
              </w:rPr>
            </w:pPr>
            <w:proofErr w:type="spellStart"/>
            <w:ins w:id="15" w:author="Muhammad Choeroni" w:date="2021-07-01T09:48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0E072E41" w14:textId="77777777" w:rsidR="00184AAD" w:rsidRDefault="00184AAD" w:rsidP="00184AA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6" w:author="Muhammad Choeroni" w:date="2021-07-01T09:48:00Z"/>
              </w:rPr>
            </w:pPr>
            <w:proofErr w:type="spellStart"/>
            <w:ins w:id="17" w:author="Muhammad Choeroni" w:date="2021-07-01T09:48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44861DCC" w14:textId="77777777" w:rsidR="00184AAD" w:rsidRDefault="00184AAD" w:rsidP="00184A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Muhammad Choeroni" w:date="2021-07-01T09:48:00Z"/>
              </w:rPr>
            </w:pPr>
            <w:proofErr w:type="spellStart"/>
            <w:ins w:id="19" w:author="Muhammad Choeroni" w:date="2021-07-01T09:48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6831FF10" w14:textId="77777777" w:rsidR="00184AAD" w:rsidRDefault="00184AAD" w:rsidP="00184AA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20" w:author="Muhammad Choeroni" w:date="2021-07-01T09:48:00Z"/>
              </w:rPr>
            </w:pPr>
            <w:ins w:id="21" w:author="Muhammad Choeroni" w:date="2021-07-01T09:48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6112EE7D" w14:textId="77777777" w:rsidR="00184AAD" w:rsidRDefault="00184AAD" w:rsidP="00184A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Muhammad Choeroni" w:date="2021-07-01T09:48:00Z"/>
              </w:rPr>
            </w:pPr>
            <w:ins w:id="23" w:author="Muhammad Choeroni" w:date="2021-07-01T09:48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2E541DE8" w14:textId="77777777" w:rsidR="00184AAD" w:rsidRDefault="00184AAD" w:rsidP="00184A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Muhammad Choeroni" w:date="2021-07-01T09:48:00Z"/>
              </w:rPr>
            </w:pPr>
            <w:proofErr w:type="spellStart"/>
            <w:ins w:id="25" w:author="Muhammad Choeroni" w:date="2021-07-01T09:48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6C0C27B8" w14:textId="77777777" w:rsidR="00184AAD" w:rsidRDefault="00184AAD" w:rsidP="00184A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Muhammad Choeroni" w:date="2021-07-01T09:48:00Z"/>
              </w:rPr>
            </w:pPr>
            <w:proofErr w:type="spellStart"/>
            <w:ins w:id="27" w:author="Muhammad Choeroni" w:date="2021-07-01T09:48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295CA0E7" w14:textId="77777777" w:rsidR="00184AAD" w:rsidRDefault="00184AAD" w:rsidP="00184A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Muhammad Choeroni" w:date="2021-07-01T09:48:00Z"/>
              </w:rPr>
            </w:pPr>
            <w:proofErr w:type="spellStart"/>
            <w:ins w:id="29" w:author="Muhammad Choeroni" w:date="2021-07-01T09:48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6195767D" w14:textId="77777777" w:rsidR="00184AAD" w:rsidRDefault="00184AAD" w:rsidP="00184A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Muhammad Choeroni" w:date="2021-07-01T09:48:00Z"/>
              </w:rPr>
            </w:pPr>
            <w:ins w:id="31" w:author="Muhammad Choeroni" w:date="2021-07-01T09:48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14:paraId="3DEF7892" w14:textId="77777777" w:rsidR="00184AAD" w:rsidRDefault="00184AAD" w:rsidP="00184A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Muhammad Choeroni" w:date="2021-07-01T09:48:00Z"/>
              </w:rPr>
            </w:pPr>
            <w:proofErr w:type="spellStart"/>
            <w:ins w:id="33" w:author="Muhammad Choeroni" w:date="2021-07-01T09:48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26F146BE" w14:textId="77777777" w:rsidR="00184AAD" w:rsidRDefault="00184AAD" w:rsidP="00184A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Muhammad Choeroni" w:date="2021-07-01T09:48:00Z"/>
              </w:rPr>
            </w:pPr>
            <w:ins w:id="35" w:author="Muhammad Choeroni" w:date="2021-07-01T09:48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1133A85D" w14:textId="77777777" w:rsidR="00184AAD" w:rsidRDefault="00184AAD" w:rsidP="00184A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Muhammad Choeroni" w:date="2021-07-01T09:48:00Z"/>
              </w:rPr>
            </w:pPr>
            <w:ins w:id="37" w:author="Muhammad Choeroni" w:date="2021-07-01T09:48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05CEBA40" w14:textId="77777777" w:rsidR="00184AAD" w:rsidRDefault="00184AAD" w:rsidP="00184AA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8" w:author="Muhammad Choeroni" w:date="2021-07-01T09:48:00Z"/>
              </w:rPr>
            </w:pPr>
            <w:ins w:id="39" w:author="Muhammad Choeroni" w:date="2021-07-01T09:48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14:paraId="66CBE125" w14:textId="77777777" w:rsidR="00184AAD" w:rsidRDefault="00184AAD" w:rsidP="00184A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0" w:author="Muhammad Choeroni" w:date="2021-07-01T09:48:00Z"/>
              </w:rPr>
            </w:pPr>
            <w:proofErr w:type="spellStart"/>
            <w:ins w:id="41" w:author="Muhammad Choeroni" w:date="2021-07-01T09:48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14:paraId="3689359D" w14:textId="77777777" w:rsidR="00184AAD" w:rsidRDefault="00184AAD" w:rsidP="00184A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2" w:author="Muhammad Choeroni" w:date="2021-07-01T09:48:00Z"/>
              </w:rPr>
            </w:pPr>
            <w:ins w:id="43" w:author="Muhammad Choeroni" w:date="2021-07-01T09:48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1FC7ED33" w14:textId="5A80E823" w:rsidR="00184AAD" w:rsidRDefault="00184AAD" w:rsidP="00184A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44" w:author="Muhammad Choeroni" w:date="2021-07-01T09:49:00Z">
                <w:pPr>
                  <w:pStyle w:val="ListParagraph"/>
                  <w:ind w:left="0"/>
                </w:pPr>
              </w:pPrChange>
            </w:pPr>
            <w:ins w:id="45" w:author="Muhammad Choeroni" w:date="2021-07-01T09:48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</w:tc>
      </w:tr>
    </w:tbl>
    <w:p w14:paraId="58E2F47B" w14:textId="34C1D4FC" w:rsidR="00BE098E" w:rsidRDefault="00BE098E" w:rsidP="00BE098E">
      <w:pPr>
        <w:pStyle w:val="ListParagraph"/>
        <w:ind w:left="360"/>
        <w:rPr>
          <w:ins w:id="46" w:author="Muhammad Choeroni" w:date="2021-07-01T09:46:00Z"/>
        </w:rPr>
      </w:pPr>
    </w:p>
    <w:p w14:paraId="0B14A18A" w14:textId="3185E461" w:rsidR="00184AAD" w:rsidRDefault="00184AAD" w:rsidP="00BE098E">
      <w:pPr>
        <w:pStyle w:val="ListParagraph"/>
        <w:ind w:left="360"/>
        <w:rPr>
          <w:ins w:id="47" w:author="Muhammad Choeroni" w:date="2021-07-01T09:46:00Z"/>
        </w:rPr>
      </w:pPr>
    </w:p>
    <w:p w14:paraId="78972E62" w14:textId="5ADB5AF0" w:rsidR="00184AAD" w:rsidRDefault="00184AAD" w:rsidP="00BE098E">
      <w:pPr>
        <w:pStyle w:val="ListParagraph"/>
        <w:ind w:left="360"/>
        <w:rPr>
          <w:ins w:id="48" w:author="Muhammad Choeroni" w:date="2021-07-01T09:46:00Z"/>
        </w:rPr>
      </w:pPr>
    </w:p>
    <w:p w14:paraId="2C3C9469" w14:textId="77777777" w:rsidR="00184AAD" w:rsidRDefault="00184AAD" w:rsidP="00BE098E">
      <w:pPr>
        <w:pStyle w:val="ListParagraph"/>
        <w:ind w:left="360"/>
      </w:pPr>
    </w:p>
    <w:sectPr w:rsidR="00184AA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uhammad Choeroni">
    <w15:presenceInfo w15:providerId="Windows Live" w15:userId="5325fde17f511e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84AAD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5292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Choeroni</cp:lastModifiedBy>
  <cp:revision>2</cp:revision>
  <dcterms:created xsi:type="dcterms:W3CDTF">2020-08-26T21:29:00Z</dcterms:created>
  <dcterms:modified xsi:type="dcterms:W3CDTF">2021-07-01T02:49:00Z</dcterms:modified>
</cp:coreProperties>
</file>