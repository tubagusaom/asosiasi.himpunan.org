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a3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9D7F3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no name" w:date="2021-04-10T11:20:00Z"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9D7F3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9D7F39" w:rsidRDefault="009D7F39" w:rsidP="008D1AF7">
            <w:pPr>
              <w:spacing w:line="480" w:lineRule="auto"/>
              <w:rPr>
                <w:ins w:id="1" w:author="no name" w:date="2021-04-10T11:21:00Z"/>
                <w:rFonts w:ascii="Times New Roman" w:hAnsi="Times New Roman" w:cs="Times New Roman"/>
                <w:sz w:val="24"/>
                <w:szCs w:val="24"/>
              </w:rPr>
            </w:pPr>
            <w:ins w:id="2" w:author="no name" w:date="2021-04-10T11:2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D7F39" w:rsidRDefault="009D7F39" w:rsidP="008D1AF7">
            <w:pPr>
              <w:spacing w:line="480" w:lineRule="auto"/>
              <w:rPr>
                <w:ins w:id="3" w:author="no name" w:date="2021-04-10T11:20:00Z"/>
                <w:rFonts w:ascii="Times New Roman" w:hAnsi="Times New Roman" w:cs="Times New Roman"/>
                <w:sz w:val="24"/>
                <w:szCs w:val="24"/>
              </w:rPr>
            </w:pPr>
            <w:ins w:id="4" w:author="no name" w:date="2021-04-10T11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9D7F39" w:rsidRDefault="009D7F39" w:rsidP="008D1AF7">
            <w:pPr>
              <w:spacing w:line="480" w:lineRule="auto"/>
              <w:rPr>
                <w:ins w:id="5" w:author="no name" w:date="2021-04-10T11:20:00Z"/>
                <w:rFonts w:ascii="Times New Roman" w:hAnsi="Times New Roman" w:cs="Times New Roman"/>
                <w:sz w:val="24"/>
                <w:szCs w:val="24"/>
              </w:rPr>
            </w:pPr>
            <w:ins w:id="6" w:author="no name" w:date="2021-04-10T11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9D7F39" w:rsidRDefault="00D80F46" w:rsidP="008D1AF7">
            <w:pPr>
              <w:spacing w:line="480" w:lineRule="auto"/>
              <w:rPr>
                <w:del w:id="7" w:author="no name" w:date="2021-04-10T11:21:00Z"/>
                <w:rFonts w:ascii="Times New Roman" w:hAnsi="Times New Roman" w:cs="Times New Roman"/>
                <w:sz w:val="24"/>
                <w:szCs w:val="24"/>
              </w:rPr>
            </w:pPr>
            <w:del w:id="8" w:author="no name" w:date="2021-04-10T11:20:00Z"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D7F3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9D7F39" w:rsidRDefault="00D80F46" w:rsidP="008D1AF7">
            <w:pPr>
              <w:spacing w:line="480" w:lineRule="auto"/>
              <w:rPr>
                <w:del w:id="9" w:author="no name" w:date="2021-04-10T11:21:00Z"/>
                <w:rFonts w:ascii="Times New Roman" w:hAnsi="Times New Roman" w:cs="Times New Roman"/>
                <w:sz w:val="24"/>
                <w:szCs w:val="24"/>
              </w:rPr>
            </w:pPr>
            <w:del w:id="10" w:author="no name" w:date="2021-04-10T11:20:00Z"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D7F3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9D7F39" w:rsidRDefault="009D7F39" w:rsidP="008D1AF7">
            <w:pPr>
              <w:spacing w:line="480" w:lineRule="auto"/>
              <w:rPr>
                <w:del w:id="11" w:author="no name" w:date="2021-04-10T11:21:00Z"/>
                <w:rFonts w:ascii="Times New Roman" w:hAnsi="Times New Roman" w:cs="Times New Roman"/>
                <w:sz w:val="24"/>
                <w:szCs w:val="24"/>
              </w:rPr>
            </w:pPr>
            <w:ins w:id="12" w:author="no name" w:date="2021-04-10T11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bookmarkStart w:id="13" w:name="_GoBack"/>
            <w:bookmarkEnd w:id="13"/>
            <w:del w:id="14" w:author="no name" w:date="2021-04-10T11:21:00Z">
              <w:r w:rsidR="00D80F46"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="00D80F46" w:rsidRPr="00A16D9B" w:rsidDel="009D7F3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="00D80F46"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Default="00D80F46" w:rsidP="008D1AF7">
            <w:pPr>
              <w:spacing w:line="480" w:lineRule="auto"/>
              <w:rPr>
                <w:ins w:id="15" w:author="no name" w:date="2021-04-10T11:20:00Z"/>
                <w:rFonts w:ascii="Times New Roman" w:hAnsi="Times New Roman" w:cs="Times New Roman"/>
                <w:sz w:val="24"/>
                <w:szCs w:val="24"/>
              </w:rPr>
            </w:pPr>
            <w:del w:id="16" w:author="no name" w:date="2021-04-10T11:20:00Z"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9D7F3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D7F3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9D7F39" w:rsidRPr="009D7F39" w:rsidRDefault="009D7F39" w:rsidP="008D1AF7">
            <w:pPr>
              <w:spacing w:line="48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ins w:id="17" w:author="no name" w:date="2021-04-10T11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6A" w:rsidRDefault="00880F6A" w:rsidP="00D80F46">
      <w:r>
        <w:separator/>
      </w:r>
    </w:p>
  </w:endnote>
  <w:endnote w:type="continuationSeparator" w:id="0">
    <w:p w:rsidR="00880F6A" w:rsidRDefault="00880F6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a7"/>
    </w:pPr>
    <w:r>
      <w:t>CLO-4</w:t>
    </w:r>
  </w:p>
  <w:p w:rsidR="00D80F46" w:rsidRDefault="00D80F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6A" w:rsidRDefault="00880F6A" w:rsidP="00D80F46">
      <w:r>
        <w:separator/>
      </w:r>
    </w:p>
  </w:footnote>
  <w:footnote w:type="continuationSeparator" w:id="0">
    <w:p w:rsidR="00880F6A" w:rsidRDefault="00880F6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 name">
    <w15:presenceInfo w15:providerId="None" w15:userId="no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80F6A"/>
    <w:rsid w:val="008D1AF7"/>
    <w:rsid w:val="00924DF5"/>
    <w:rsid w:val="009D7F39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46"/>
    <w:pPr>
      <w:ind w:left="720"/>
      <w:contextualSpacing/>
    </w:pPr>
  </w:style>
  <w:style w:type="table" w:styleId="a4">
    <w:name w:val="Table Grid"/>
    <w:basedOn w:val="a1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a6">
    <w:name w:val="ヘッダー (文字)"/>
    <w:basedOn w:val="a0"/>
    <w:link w:val="a5"/>
    <w:uiPriority w:val="99"/>
    <w:rsid w:val="00D80F46"/>
  </w:style>
  <w:style w:type="paragraph" w:styleId="a7">
    <w:name w:val="footer"/>
    <w:basedOn w:val="a"/>
    <w:link w:val="a8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a8">
    <w:name w:val="フッター (文字)"/>
    <w:basedOn w:val="a0"/>
    <w:link w:val="a7"/>
    <w:uiPriority w:val="99"/>
    <w:rsid w:val="00D80F46"/>
  </w:style>
  <w:style w:type="paragraph" w:styleId="a9">
    <w:name w:val="Balloon Text"/>
    <w:basedOn w:val="a"/>
    <w:link w:val="aa"/>
    <w:uiPriority w:val="99"/>
    <w:semiHidden/>
    <w:unhideWhenUsed/>
    <w:rsid w:val="009D7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D7F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 name</cp:lastModifiedBy>
  <cp:revision>7</cp:revision>
  <dcterms:created xsi:type="dcterms:W3CDTF">2019-10-18T19:52:00Z</dcterms:created>
  <dcterms:modified xsi:type="dcterms:W3CDTF">2021-04-10T02:21:00Z</dcterms:modified>
</cp:coreProperties>
</file>