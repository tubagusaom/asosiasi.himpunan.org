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14536D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48"/>
          <w:szCs w:val="54"/>
          <w:rPrChange w:id="0" w:author="ismail - [2010]" w:date="2021-04-09T15:02:00Z">
            <w:rPr>
              <w:rFonts w:ascii="Times New Roman" w:eastAsia="Times New Roman" w:hAnsi="Times New Roman" w:cs="Times New Roman"/>
              <w:kern w:val="36"/>
              <w:sz w:val="56"/>
              <w:szCs w:val="54"/>
            </w:rPr>
          </w:rPrChange>
        </w:rPr>
      </w:pPr>
      <w:r w:rsidRPr="0014536D">
        <w:rPr>
          <w:rFonts w:ascii="Times New Roman" w:eastAsia="Times New Roman" w:hAnsi="Times New Roman" w:cs="Times New Roman"/>
          <w:kern w:val="36"/>
          <w:sz w:val="48"/>
          <w:szCs w:val="54"/>
          <w:rPrChange w:id="1" w:author="ismail - [2010]" w:date="2021-04-09T15:02:00Z">
            <w:rPr>
              <w:rFonts w:ascii="Times New Roman" w:eastAsia="Times New Roman" w:hAnsi="Times New Roman" w:cs="Times New Roman"/>
              <w:kern w:val="36"/>
              <w:sz w:val="56"/>
              <w:szCs w:val="54"/>
            </w:rPr>
          </w:rPrChange>
        </w:rPr>
        <w:t>Hujan Turun, Berat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</w:t>
      </w:r>
      <w:del w:id="2" w:author="ismail - [2010]" w:date="2021-04-09T15:03:00Z">
        <w:r w:rsidRPr="00C50A1E" w:rsidDel="0014536D">
          <w:rPr>
            <w:rFonts w:ascii="Roboto" w:eastAsia="Times New Roman" w:hAnsi="Roboto" w:cs="Times New Roman"/>
            <w:sz w:val="17"/>
            <w:szCs w:val="17"/>
          </w:rPr>
          <w:delText> </w:delText>
        </w:r>
      </w:del>
      <w:r w:rsidRPr="00C50A1E">
        <w:rPr>
          <w:rFonts w:ascii="Roboto" w:eastAsia="Times New Roman" w:hAnsi="Roboto" w:cs="Times New Roman"/>
          <w:sz w:val="17"/>
          <w:szCs w:val="17"/>
        </w:rPr>
        <w:t>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14536D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ins w:id="3" w:author="ismail - [2010]" w:date="2021-04-09T15:03:00Z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Sumber: </w:t>
        </w:r>
      </w:ins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14536D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4" w:author="ismail - [2010]" w:date="2021-04-09T15:0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</w:t>
      </w:r>
      <w:del w:id="5" w:author="ismail - [2010]" w:date="2021-04-09T15:04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 xml:space="preserve">instan </w:delText>
        </w:r>
      </w:del>
      <w:ins w:id="6" w:author="ismail - [2010]" w:date="2021-04-09T15:04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 xml:space="preserve">dadak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kemasan putih yang aromanya </w:t>
      </w:r>
      <w:del w:id="7" w:author="ismail - [2010]" w:date="2021-04-09T15:04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menggoda ind</w:t>
      </w:r>
      <w:del w:id="8" w:author="ismail - [2010]" w:date="2021-04-09T15:04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 penciuman</w:t>
      </w:r>
      <w:del w:id="9" w:author="ismail - [2010]" w:date="2021-04-09T15:05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bakwan yang baru diangkat dari penggorengan </w:t>
      </w:r>
      <w:del w:id="10" w:author="ismail - [2010]" w:date="2021-04-09T15:05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ins w:id="11" w:author="ismail - [2010]" w:date="2021-04-09T15:34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 turun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" w:author="ismail - [2010]" w:date="2021-04-09T15:06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 xml:space="preserve">setiap </w:t>
        </w:r>
      </w:ins>
      <w:del w:id="13" w:author="ismail - [2010]" w:date="2021-04-09T15:06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sehari-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hari, begitu kata orang sering mengartikannya. Benar saja</w:t>
      </w:r>
      <w:ins w:id="14" w:author="ismail - [2010]" w:date="2021-04-09T15:06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5" w:author="ismail - [2010]" w:date="2021-04-09T15:06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ins w:id="16" w:author="ismail - [2010]" w:date="2021-04-09T15:06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</w:t>
      </w:r>
      <w:del w:id="17" w:author="ismail - [2010]" w:date="2021-04-09T15:06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18" w:author="ismail - [2010]" w:date="2021-04-09T15:06:00Z">
        <w:r w:rsidDel="0014536D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antara </w:t>
      </w:r>
      <w:ins w:id="19" w:author="ismail - [2010]" w:date="2021-04-09T15:07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0" w:author="ismail - [2010]" w:date="2021-04-09T15:07:00Z">
        <w:r w:rsidDel="0014536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</w:t>
      </w:r>
      <w:del w:id="21" w:author="ismail - [2010]" w:date="2021-04-09T15:34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 xml:space="preserve"> datang</w:delText>
        </w:r>
      </w:del>
      <w:ins w:id="22" w:author="ismail - [2010]" w:date="2021-04-09T15:34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 turun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seperti p</w:t>
      </w:r>
      <w:ins w:id="23" w:author="ismail - [2010]" w:date="2021-04-09T15:07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>ra</w:t>
        </w:r>
      </w:ins>
      <w:del w:id="24" w:author="ismail - [2010]" w:date="2021-04-09T15:07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er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kiraan. </w:t>
      </w:r>
      <w:del w:id="25" w:author="ismail - [2010]" w:date="2021-04-09T15:07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Sudah s</w:delText>
        </w:r>
      </w:del>
      <w:ins w:id="26" w:author="ismail - [2010]" w:date="2021-04-09T15:07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angat terasa apalagi sejak awal tahun baru</w:t>
      </w:r>
      <w:del w:id="27" w:author="ismail - [2010]" w:date="2021-04-09T15:07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del w:id="28" w:author="ismail - [2010]" w:date="2021-04-09T15:08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sering disalahkan karena mengundang kenangan</w:t>
      </w:r>
      <w:ins w:id="29" w:author="ismail - [2010]" w:date="2021-04-09T15:10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</w:t>
      </w:r>
      <w:ins w:id="30" w:author="ismail - [2010]" w:date="2021-04-09T15:08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>idak</w:t>
        </w:r>
      </w:ins>
      <w:del w:id="31" w:author="ismail - [2010]" w:date="2021-04-09T15:08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hanya pandai membuat perasaan hatimu </w:t>
      </w:r>
      <w:del w:id="32" w:author="ismail - [2010]" w:date="2021-04-09T15:12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33" w:author="ismail - [2010]" w:date="2021-04-09T15:12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>hancur</w:t>
        </w:r>
      </w:ins>
      <w:del w:id="34" w:author="ismail - [2010]" w:date="2021-04-09T15:09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ins w:id="35" w:author="ismail - [2010]" w:date="2021-04-09T15:09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6" w:author="ismail - [2010]" w:date="2021-04-09T15:08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ins w:id="37" w:author="ismail - [2010]" w:date="2021-04-09T15:09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>juga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 </w:t>
      </w:r>
      <w:del w:id="38" w:author="ismail - [2010]" w:date="2021-04-09T15:12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kita yang lain. Soal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</w:t>
      </w:r>
      <w:ins w:id="39" w:author="ismail - [2010]" w:date="2021-04-09T15:12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 xml:space="preserve"> kita.</w:t>
        </w:r>
      </w:ins>
      <w:ins w:id="40" w:author="ismail - [2010]" w:date="2021-04-09T15:10:00Z">
        <w:r w:rsidR="0014536D"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1" w:author="ismail - [2010]" w:date="2021-04-09T15:10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42" w:author="ismail - [2010]" w:date="2021-04-09T15:13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>Saat</w:t>
        </w:r>
      </w:ins>
      <w:ins w:id="43" w:author="ismail - [2010]" w:date="2021-04-09T15:11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44" w:author="ismail - [2010]" w:date="2021-04-09T15:35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 xml:space="preserve"> turun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ismail - [2010]" w:date="2021-04-09T15:11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6" w:author="ismail - [2010]" w:date="2021-04-09T15:13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 xml:space="preserve">sering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</w:t>
      </w:r>
      <w:del w:id="47" w:author="ismail - [2010]" w:date="2021-04-09T15:13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>jadi sering</w:delText>
        </w:r>
      </w:del>
      <w:ins w:id="48" w:author="ismail - [2010]" w:date="2021-04-09T15:11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lapar. </w:t>
      </w:r>
      <w:del w:id="49" w:author="ismail - [2010]" w:date="2021-04-09T15:11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ins w:id="50" w:author="ismail - [2010]" w:date="2021-04-09T15:11:00Z">
        <w:r w:rsidR="0014536D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r w:rsidR="0014536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del w:id="51" w:author="ismail - [2010]" w:date="2021-04-09T15:11:00Z">
        <w:r w:rsidRPr="00C50A1E" w:rsidDel="0014536D">
          <w:rPr>
            <w:rFonts w:ascii="Times New Roman" w:eastAsia="Times New Roman" w:hAnsi="Times New Roman" w:cs="Times New Roman"/>
            <w:sz w:val="24"/>
            <w:szCs w:val="24"/>
          </w:rPr>
          <w:delText xml:space="preserve">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del w:id="52" w:author="ismail - [2010]" w:date="2021-04-09T15:15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</w:t>
      </w:r>
      <w:del w:id="53" w:author="ismail - [2010]" w:date="2021-04-09T15:35:00Z">
        <w:r w:rsidDel="008959E1">
          <w:rPr>
            <w:rFonts w:ascii="Times New Roman" w:eastAsia="Times New Roman" w:hAnsi="Times New Roman" w:cs="Times New Roman"/>
            <w:sz w:val="24"/>
            <w:szCs w:val="24"/>
          </w:rPr>
          <w:delText xml:space="preserve">datang </w:delText>
        </w:r>
      </w:del>
      <w:ins w:id="54" w:author="ismail - [2010]" w:date="2021-04-09T15:35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r w:rsidR="008959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bersama na</w:t>
      </w:r>
      <w:ins w:id="55" w:author="ismail - [2010]" w:date="2021-04-09T15:15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56" w:author="ismail - [2010]" w:date="2021-04-09T15:14:00Z">
        <w:r w:rsidDel="005A6F8C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</w:t>
      </w:r>
      <w:del w:id="57" w:author="ismail - [2010]" w:date="2021-04-09T15:15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saat hujan turun adalah makan. Sering disebut </w:t>
      </w:r>
      <w:del w:id="58" w:author="ismail - [2010]" w:date="2021-04-09T15:15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ins w:id="59" w:author="ismail - [2010]" w:date="2021-04-09T15:15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60" w:author="ismail - [2010]" w:date="2021-04-09T15:15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milan, tapi jumlah kalorinya </w:t>
      </w:r>
      <w:ins w:id="61" w:author="ismail - [2010]" w:date="2021-04-09T15:16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</w:ins>
      <w:del w:id="62" w:author="ismail - [2010]" w:date="2021-04-09T15:16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melebihi makan</w:t>
      </w:r>
      <w:ins w:id="63" w:author="ismail - [2010]" w:date="2021-04-09T15:16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</w:t>
      </w:r>
      <w:del w:id="64" w:author="ismail - [2010]" w:date="2021-04-09T15:16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kemasan bisa dikonsumsi 4 porsi</w:t>
      </w:r>
      <w:ins w:id="65" w:author="ismail - [2010]" w:date="2021-04-09T15:17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habis </w:t>
      </w:r>
      <w:ins w:id="66" w:author="ismail - [2010]" w:date="2021-04-09T15:35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 xml:space="preserve">dalam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 cukup,</w:t>
      </w:r>
      <w:ins w:id="67" w:author="ismail - [2010]" w:date="2021-04-09T15:17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tambah lagi </w:t>
      </w:r>
      <w:ins w:id="68" w:author="ismail - [2010]" w:date="2021-04-09T15:17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 xml:space="preserve">dengan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del w:id="69" w:author="ismail - [2010]" w:date="2021-04-09T15:17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satu-dua biji </w:t>
      </w:r>
      <w:ins w:id="70" w:author="ismail - [2010]" w:date="2021-04-09T15:17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malah</w:t>
        </w:r>
      </w:ins>
      <w:del w:id="71" w:author="ismail - [2010]" w:date="2021-04-09T15:17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eh 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Hujan yang membuat suasana jadi lebih </w:t>
      </w:r>
      <w:ins w:id="72" w:author="ismail - [2010]" w:date="2021-04-09T15:17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 xml:space="preserve">terasa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</w:t>
      </w:r>
      <w:ins w:id="73" w:author="ismail - [2010]" w:date="2021-04-09T15:18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 xml:space="preserve"> men</w:t>
        </w:r>
      </w:ins>
      <w:del w:id="74" w:author="ismail - [2010]" w:date="2021-04-09T15:18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salah satu pencetus mengapa kita </w:t>
      </w:r>
      <w:del w:id="75" w:author="ismail - [2010]" w:date="2021-04-09T15:18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suka 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76" w:author="ismail - [2010]" w:date="2021-04-09T15:19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seperti tahu bulat </w:t>
      </w:r>
      <w:del w:id="77" w:author="ismail - [2010]" w:date="2021-04-09T15:19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goreng dadakan alias yang masih hangat. Apalagi dengan makan, tubuh akan mendapat "panas" akibat terjadinya peningkatan metabolisme dalam 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</w:t>
      </w:r>
      <w:del w:id="78" w:author="ismail - [2010]" w:date="2021-04-09T15:20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</w:t>
      </w:r>
      <w:del w:id="79" w:author="ismail - [2010]" w:date="2021-04-09T15:20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ins w:id="80" w:author="ismail - [2010]" w:date="2021-04-09T15:20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rasa</w:t>
        </w:r>
        <w:r w:rsidR="005A6F8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ternyata tidak sedingin </w:t>
      </w:r>
      <w:ins w:id="81" w:author="ismail - [2010]" w:date="2021-04-09T15:36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del w:id="82" w:author="ismail - [2010]" w:date="2021-04-09T15:20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83" w:author="ismail - [2010]" w:date="2021-04-09T15:20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Del="005A6F8C" w:rsidRDefault="00927764" w:rsidP="00927764">
      <w:pPr>
        <w:shd w:val="clear" w:color="auto" w:fill="F5F5F5"/>
        <w:spacing w:after="375"/>
        <w:rPr>
          <w:del w:id="84" w:author="ismail - [2010]" w:date="2021-04-09T15:21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</w:t>
      </w:r>
      <w:del w:id="85" w:author="ismail - [2010]" w:date="2021-04-09T15:21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 datang</w:delText>
        </w:r>
      </w:del>
      <w:ins w:id="86" w:author="ismail - [2010]" w:date="2021-04-09T15:21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 xml:space="preserve"> turun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tentu kita </w:t>
      </w:r>
      <w:del w:id="87" w:author="ismail - [2010]" w:date="2021-04-09T15:21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 suka berlindung dalam ruangan saja. Ruangan yang membuat jarak</w:t>
      </w:r>
      <w:ins w:id="88" w:author="ismail - [2010]" w:date="2021-04-09T15:36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 xml:space="preserve"> antara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kita dengan makanan makin dekat </w:t>
      </w:r>
      <w:del w:id="89" w:author="ismail - [2010]" w:date="2021-04-09T15:21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Ya, ini soal akses makanan yang</w:t>
      </w:r>
      <w:ins w:id="90" w:author="ismail - [2010]" w:date="2021-04-09T15:37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del w:id="91" w:author="ismail - [2010]" w:date="2021-04-09T15:37:00Z">
        <w:r w:rsidRPr="00C50A1E" w:rsidDel="008959E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jadi t</w:t>
      </w:r>
      <w:ins w:id="92" w:author="ismail - [2010]" w:date="2021-04-09T15:21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 lagi berjarak. </w:t>
      </w:r>
      <w:del w:id="93" w:author="ismail - [2010]" w:date="2021-04-09T15:21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</w:t>
      </w:r>
      <w:ins w:id="94" w:author="ismail - [2010]" w:date="2021-04-09T15:21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</w:t>
      </w:r>
      <w:ins w:id="95" w:author="ismail - [2010]" w:date="2021-04-09T15:37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>tersedia</w:t>
        </w:r>
      </w:ins>
      <w:del w:id="96" w:author="ismail - [2010]" w:date="2021-04-09T15:37:00Z">
        <w:r w:rsidRPr="00C50A1E" w:rsidDel="008959E1">
          <w:rPr>
            <w:rFonts w:ascii="Times New Roman" w:eastAsia="Times New Roman" w:hAnsi="Times New Roman" w:cs="Times New Roman"/>
            <w:sz w:val="24"/>
            <w:szCs w:val="24"/>
          </w:rPr>
          <w:delText>ada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97" w:author="ismail - [2010]" w:date="2021-04-09T15:37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 xml:space="preserve"> dalam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8" w:author="ismail - [2010]" w:date="2021-04-09T15:22:00Z">
        <w:r w:rsidDel="005A6F8C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99" w:author="ismail - [2010]" w:date="2021-04-09T15:22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le</w:t>
        </w:r>
        <w:r w:rsidR="005A6F8C">
          <w:rPr>
            <w:rFonts w:ascii="Times New Roman" w:eastAsia="Times New Roman" w:hAnsi="Times New Roman" w:cs="Times New Roman"/>
            <w:sz w:val="24"/>
            <w:szCs w:val="24"/>
          </w:rPr>
          <w:t>mari</w:t>
        </w:r>
        <w:r w:rsidR="005A6F8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ins w:id="100" w:author="ismail - [2010]" w:date="2021-04-09T15:22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01" w:author="ismail - [2010]" w:date="2021-04-09T15:22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2" w:author="ismail - [2010]" w:date="2021-04-09T15:22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103" w:author="ismail - [2010]" w:date="2021-04-09T15:23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ebagai bahan persediaan karena </w:t>
      </w:r>
      <w:del w:id="104" w:author="ismail - [2010]" w:date="2021-04-09T15:22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ins w:id="105" w:author="ismail - [2010]" w:date="2021-04-09T15:22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bila</w:t>
        </w:r>
        <w:r w:rsidR="005A6F8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keluar </w:t>
      </w:r>
      <w:del w:id="106" w:author="ismail - [2010]" w:date="2021-04-09T15:23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di waktu</w:delText>
        </w:r>
      </w:del>
      <w:ins w:id="107" w:author="ismail - [2010]" w:date="2021-04-09T15:38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</w:ins>
      <w:ins w:id="108" w:author="ismail - [2010]" w:date="2021-04-09T15:23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 xml:space="preserve">saat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</w:t>
      </w:r>
      <w:del w:id="109" w:author="ismail - [2010]" w:date="2021-04-09T15:23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kita </w:t>
      </w:r>
      <w:ins w:id="110" w:author="ismail - [2010]" w:date="2021-04-09T15:38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 xml:space="preserve">akan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berpikir berkali-kali</w:t>
      </w:r>
      <w:ins w:id="111" w:author="ismail - [2010]" w:date="2021-04-09T15:23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del w:id="112" w:author="ismail - [2010]" w:date="2021-04-09T15:23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13" w:author="ismail - [2010]" w:date="2021-04-09T15:23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 xml:space="preserve"> a</w:t>
        </w:r>
      </w:ins>
      <w:del w:id="114" w:author="ismail - [2010]" w:date="2021-04-09T15:23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 A</w:delText>
        </w:r>
      </w:del>
      <w:del w:id="115" w:author="ismail - [2010]" w:date="2021-04-09T15:38:00Z">
        <w:r w:rsidRPr="00C50A1E" w:rsidDel="008959E1">
          <w:rPr>
            <w:rFonts w:ascii="Times New Roman" w:eastAsia="Times New Roman" w:hAnsi="Times New Roman" w:cs="Times New Roman"/>
            <w:sz w:val="24"/>
            <w:szCs w:val="24"/>
          </w:rPr>
          <w:delText>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del w:id="116" w:author="ismail - [2010]" w:date="2021-04-09T15:24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 xml:space="preserve"> ada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</w:t>
      </w:r>
      <w:del w:id="117" w:author="ismail - [2010]" w:date="2021-04-09T15:24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saat hujan</w:t>
      </w:r>
      <w:ins w:id="118" w:author="ismail - [2010]" w:date="2021-04-09T15:23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9" w:author="ismail - [2010]" w:date="2021-04-09T15:23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0" w:author="ismail - [2010]" w:date="2021-04-09T15:23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121" w:author="ismail - [2010]" w:date="2021-04-09T15:23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ang sering membuat</w:t>
      </w:r>
      <w:del w:id="122" w:author="ismail - [2010]" w:date="2021-04-09T15:23:00Z">
        <w:r w:rsidRPr="00C50A1E" w:rsidDel="005A6F8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adalah pemilihan makanan kita yang tidak tahu diri. Yang penting </w:t>
      </w:r>
      <w:ins w:id="123" w:author="ismail - [2010]" w:date="2021-04-09T15:24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 xml:space="preserve">terasa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enak, kalori </w:t>
      </w:r>
      <w:ins w:id="124" w:author="ismail - [2010]" w:date="2021-04-09T15:24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 xml:space="preserve">nanti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  <w:ins w:id="125" w:author="ismail - [2010]" w:date="2021-04-09T15:24:00Z">
        <w:r w:rsidR="005A6F8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Del="0038474D" w:rsidRDefault="00927764" w:rsidP="00927764">
      <w:pPr>
        <w:shd w:val="clear" w:color="auto" w:fill="F5F5F5"/>
        <w:spacing w:after="375"/>
        <w:rPr>
          <w:del w:id="126" w:author="ismail - [2010]" w:date="2021-04-09T15:27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del w:id="127" w:author="ismail - [2010]" w:date="2021-04-09T15:25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 xml:space="preserve">deh,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del w:id="128" w:author="ismail - [2010]" w:date="2021-04-09T15:25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 xml:space="preserve"> aja dulu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dengan memperhatikan label informasi gizi ketika kamu </w:t>
      </w:r>
      <w:del w:id="129" w:author="ismail - [2010]" w:date="2021-04-09T15:26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makan makanan kemasan</w:t>
      </w:r>
      <w:ins w:id="130" w:author="ismail - [2010]" w:date="2021-04-09T15:25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31" w:author="ismail - [2010]" w:date="2021-04-09T15:25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132" w:author="ismail - [2010]" w:date="2021-04-09T15:25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jika ingin minum </w:t>
      </w:r>
      <w:ins w:id="133" w:author="ismail - [2010]" w:date="2021-04-09T15:26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</w:ins>
      <w:del w:id="134" w:author="ismail - [2010]" w:date="2021-04-09T15:26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del w:id="135" w:author="ismail - [2010]" w:date="2021-04-09T15:26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-hanga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t, takar </w:t>
      </w:r>
      <w:ins w:id="136" w:author="ismail - [2010]" w:date="2021-04-09T15:39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 xml:space="preserve">dahulu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gulanya jangan</w:t>
      </w:r>
      <w:ins w:id="137" w:author="ismail - [2010]" w:date="2021-04-09T15:26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 sampai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8" w:author="ismail - [2010]" w:date="2021-04-09T15:27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ins w:id="139" w:author="ismail - [2010]" w:date="2021-04-09T15:27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</w:t>
      </w:r>
      <w:ins w:id="140" w:author="ismail - [2010]" w:date="2021-04-09T15:27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lebihan.</w:t>
      </w:r>
      <w:del w:id="141" w:author="ismail - [2010]" w:date="2021-04-09T15:27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 xml:space="preserve"> Sebab</w:delText>
        </w:r>
      </w:del>
      <w:ins w:id="142" w:author="ismail - [2010]" w:date="2021-04-09T15:27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 sudah terlalu manis, </w:t>
      </w:r>
      <w:ins w:id="143" w:author="ismail - [2010]" w:date="2021-04-09T15:27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begitu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kata dia </w:t>
      </w:r>
      <w:del w:id="144" w:author="ismail - [2010]" w:date="2021-04-09T15:27:00Z">
        <w:r w:rsidRPr="00C50A1E" w:rsidDel="0038474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45" w:author="ismail - [2010]" w:date="2021-04-09T15:27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ins w:id="146" w:author="ismail - [2010]" w:date="2021-04-09T15:28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>Saat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musim hujan, rasa malas bergerak juga bisa </w:t>
      </w:r>
      <w:ins w:id="147" w:author="ismail - [2010]" w:date="2021-04-09T15:28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ins w:id="148" w:author="ismail - [2010]" w:date="2021-04-09T15:39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>peny</w:t>
        </w:r>
      </w:ins>
      <w:ins w:id="149" w:author="ismail - [2010]" w:date="2021-04-09T15:28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ebab </w:t>
        </w:r>
      </w:ins>
      <w:del w:id="150" w:author="ismail - [2010]" w:date="2021-04-09T15:28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badan </w:t>
      </w:r>
      <w:del w:id="151" w:author="ismail - [2010]" w:date="2021-04-09T15:28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152" w:author="ismail - [2010]" w:date="2021-04-09T15:28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</w:t>
      </w:r>
      <w:del w:id="153" w:author="ismail - [2010]" w:date="2021-04-09T15:28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munculnya kaum-</w:delText>
        </w:r>
      </w:del>
      <w:ins w:id="154" w:author="ismail - [2010]" w:date="2021-04-09T15:28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kaum rebahan yang kerjaannya tiduran dan hanya buka tutup media sosial atau pura-pura sibuk padahal tidak ada yang nge-</w:t>
      </w:r>
      <w:r w:rsidRPr="0038474D">
        <w:rPr>
          <w:rFonts w:ascii="Times New Roman" w:eastAsia="Times New Roman" w:hAnsi="Times New Roman" w:cs="Times New Roman"/>
          <w:i/>
          <w:sz w:val="24"/>
          <w:szCs w:val="24"/>
          <w:rPrChange w:id="155" w:author="ismail - [2010]" w:date="2021-04-09T15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</w:t>
      </w:r>
      <w:del w:id="156" w:author="ismail - [2010]" w:date="2021-04-09T15:29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lah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lemak-lemak yang seharusnya </w:t>
      </w:r>
      <w:ins w:id="157" w:author="ismail - [2010]" w:date="2021-04-09T15:30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>ter</w:t>
        </w:r>
      </w:ins>
      <w:del w:id="158" w:author="ismail - [2010]" w:date="2021-04-09T15:30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38474D">
        <w:rPr>
          <w:rFonts w:ascii="Times New Roman" w:eastAsia="Times New Roman" w:hAnsi="Times New Roman" w:cs="Times New Roman"/>
          <w:i/>
          <w:sz w:val="24"/>
          <w:szCs w:val="24"/>
          <w:rPrChange w:id="159" w:author="ismail - [2010]" w:date="2021-04-09T15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</w:t>
      </w:r>
      <w:ins w:id="160" w:author="ismail - [2010]" w:date="2021-04-09T15:30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61" w:author="ismail - [2010]" w:date="2021-04-09T15:30:00Z">
        <w:r w:rsidDel="0038474D">
          <w:rPr>
            <w:rFonts w:ascii="Times New Roman" w:eastAsia="Times New Roman" w:hAnsi="Times New Roman" w:cs="Times New Roman"/>
            <w:sz w:val="24"/>
            <w:szCs w:val="24"/>
          </w:rPr>
          <w:delText>. Jadi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62" w:author="ismail - [2010]" w:date="2021-04-09T15:30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sehingga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simpanan </w:t>
      </w:r>
      <w:ins w:id="163" w:author="ismail - [2010]" w:date="2021-04-09T15:30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ins w:id="164" w:author="ismail - [2010]" w:date="2021-04-09T15:30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  ada</w:t>
        </w:r>
      </w:ins>
      <w:del w:id="165" w:author="ismail - [2010]" w:date="2021-04-09T15:30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ins w:id="166" w:author="ismail - [2010]" w:date="2021-04-09T15:31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 saja.</w:t>
        </w:r>
      </w:ins>
      <w:del w:id="167" w:author="ismail - [2010]" w:date="2021-04-09T15:31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</w:t>
      </w:r>
      <w:ins w:id="168" w:author="ismail - [2010]" w:date="2021-04-09T15:31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berada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169" w:author="ismail - [2010]" w:date="2021-04-09T15:32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</w:t>
      </w:r>
      <w:ins w:id="170" w:author="ismail - [2010]" w:date="2021-04-09T15:40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 xml:space="preserve">timbangan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saat </w:t>
      </w:r>
      <w:ins w:id="171" w:author="ismail - [2010]" w:date="2021-04-09T15:40:00Z">
        <w:r w:rsidR="008959E1">
          <w:rPr>
            <w:rFonts w:ascii="Times New Roman" w:eastAsia="Times New Roman" w:hAnsi="Times New Roman" w:cs="Times New Roman"/>
            <w:sz w:val="24"/>
            <w:szCs w:val="24"/>
          </w:rPr>
          <w:t xml:space="preserve">musim </w:t>
        </w:r>
      </w:ins>
      <w:bookmarkStart w:id="172" w:name="_GoBack"/>
      <w:bookmarkEnd w:id="172"/>
      <w:r w:rsidRPr="00C50A1E">
        <w:rPr>
          <w:rFonts w:ascii="Times New Roman" w:eastAsia="Times New Roman" w:hAnsi="Times New Roman" w:cs="Times New Roman"/>
          <w:sz w:val="24"/>
          <w:szCs w:val="24"/>
        </w:rPr>
        <w:t>hujan. Coba ingat-ingat apa yang</w:t>
      </w:r>
      <w:ins w:id="173" w:author="ismail - [2010]" w:date="2021-04-09T15:32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 xml:space="preserve"> telah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 makan saat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</w:t>
      </w:r>
      <w:ins w:id="174" w:author="ismail - [2010]" w:date="2021-04-09T15:33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75" w:author="ismail - [2010]" w:date="2021-04-09T15:33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bisalah lebih dari 500 kalori</w:t>
      </w:r>
      <w:del w:id="176" w:author="ismail - [2010]" w:date="2021-04-09T15:33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7" w:author="ismail - [2010]" w:date="2021-04-09T15:33:00Z">
        <w:r w:rsidRPr="00C50A1E" w:rsidDel="0038474D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178" w:author="ismail - [2010]" w:date="2021-04-09T15:33:00Z">
        <w:r w:rsidR="0038474D">
          <w:rPr>
            <w:rFonts w:ascii="Times New Roman" w:eastAsia="Times New Roman" w:hAnsi="Times New Roman" w:cs="Times New Roman"/>
            <w:sz w:val="24"/>
            <w:szCs w:val="24"/>
          </w:rPr>
          <w:t>haha..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458" w:rsidRDefault="00A93458">
      <w:r>
        <w:separator/>
      </w:r>
    </w:p>
  </w:endnote>
  <w:endnote w:type="continuationSeparator" w:id="0">
    <w:p w:rsidR="00A93458" w:rsidRDefault="00A9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A93458">
    <w:pPr>
      <w:pStyle w:val="Footer"/>
    </w:pPr>
  </w:p>
  <w:p w:rsidR="00941E77" w:rsidRDefault="00A93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458" w:rsidRDefault="00A93458">
      <w:r>
        <w:separator/>
      </w:r>
    </w:p>
  </w:footnote>
  <w:footnote w:type="continuationSeparator" w:id="0">
    <w:p w:rsidR="00A93458" w:rsidRDefault="00A93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4536D"/>
    <w:rsid w:val="0038474D"/>
    <w:rsid w:val="0042167F"/>
    <w:rsid w:val="005A6F8C"/>
    <w:rsid w:val="008959E1"/>
    <w:rsid w:val="00924DF5"/>
    <w:rsid w:val="00927764"/>
    <w:rsid w:val="00A9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45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45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2E2B2-E716-435D-8D7B-5240FE7CF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</cp:revision>
  <dcterms:created xsi:type="dcterms:W3CDTF">2020-07-24T23:46:00Z</dcterms:created>
  <dcterms:modified xsi:type="dcterms:W3CDTF">2021-04-09T08:40:00Z</dcterms:modified>
</cp:coreProperties>
</file>