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615AA7" w:rsidP="00855043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user" w:date="2020-09-11T13:46:00Z">
                <w:pPr>
                  <w:pStyle w:val="Heading3"/>
                </w:pPr>
              </w:pPrChange>
            </w:pPr>
            <w:ins w:id="1" w:author="user" w:date="2020-09-11T13:37:00Z">
              <w:r>
                <w:rPr>
                  <w:lang w:val="id-ID"/>
                </w:rPr>
                <w:lastRenderedPageBreak/>
                <w:t>P</w:t>
              </w:r>
            </w:ins>
            <w:del w:id="2" w:author="user" w:date="2020-09-11T13:37:00Z">
              <w:r w:rsidR="00125355" w:rsidDel="00615AA7">
                <w:delText>P</w:delText>
              </w:r>
            </w:del>
            <w:proofErr w:type="spellStart"/>
            <w:r w:rsidR="00125355">
              <w:t>embelajaran</w:t>
            </w:r>
            <w:proofErr w:type="spellEnd"/>
            <w:r w:rsidR="00125355">
              <w:t xml:space="preserve"> di Era "</w:t>
            </w:r>
            <w:proofErr w:type="spellStart"/>
            <w:r w:rsidR="00125355">
              <w:t>Revolusi</w:t>
            </w:r>
            <w:proofErr w:type="spellEnd"/>
            <w:r w:rsidR="00125355">
              <w:t xml:space="preserve"> </w:t>
            </w:r>
            <w:proofErr w:type="spellStart"/>
            <w:r w:rsidR="00125355">
              <w:t>Industri</w:t>
            </w:r>
            <w:proofErr w:type="spellEnd"/>
            <w:r w:rsidR="00125355">
              <w:t xml:space="preserve"> 4.0" </w:t>
            </w:r>
            <w:proofErr w:type="spellStart"/>
            <w:r w:rsidR="00125355">
              <w:t>bagi</w:t>
            </w:r>
            <w:proofErr w:type="spellEnd"/>
            <w:r w:rsidR="00125355">
              <w:t xml:space="preserve"> </w:t>
            </w:r>
            <w:proofErr w:type="spellStart"/>
            <w:r w:rsidR="00125355">
              <w:t>Anak</w:t>
            </w:r>
            <w:proofErr w:type="spellEnd"/>
            <w:r w:rsidR="00125355">
              <w:t xml:space="preserve"> </w:t>
            </w:r>
            <w:proofErr w:type="spellStart"/>
            <w:r w:rsidR="00125355">
              <w:t>Usia</w:t>
            </w:r>
            <w:proofErr w:type="spellEnd"/>
            <w:r w:rsidR="00125355">
              <w:t xml:space="preserve"> </w:t>
            </w:r>
            <w:proofErr w:type="spellStart"/>
            <w:r w:rsidR="00125355">
              <w:t>Dini</w:t>
            </w:r>
            <w:proofErr w:type="spellEnd"/>
          </w:p>
          <w:p w:rsidR="00125355" w:rsidRDefault="00125355" w:rsidP="00855043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3" w:author="user" w:date="2020-09-11T13:4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</w:t>
            </w:r>
            <w:ins w:id="4" w:author="user" w:date="2020-09-11T13:38:00Z">
              <w:r w:rsidR="00615AA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ks</w:t>
              </w:r>
            </w:ins>
            <w:del w:id="5" w:author="user" w:date="2020-09-11T13:37:00Z">
              <w:r w:rsidRPr="00EC6F38" w:rsidDel="00615AA7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tre</w:t>
            </w:r>
            <w:del w:id="6" w:author="user" w:date="2020-09-11T13:37:00Z">
              <w:r w:rsidRPr="00EC6F38" w:rsidDel="00615AA7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del w:id="7" w:author="user" w:date="2020-09-11T13:38:00Z">
              <w:r w:rsidRPr="00EC6F38" w:rsidDel="00615AA7">
                <w:rPr>
                  <w:rFonts w:ascii="Times New Roman" w:eastAsia="Times New Roman" w:hAnsi="Times New Roman" w:cs="Times New Roman"/>
                  <w:szCs w:val="24"/>
                </w:rPr>
                <w:delText xml:space="preserve"> 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user" w:date="2020-09-11T13:39:00Z">
              <w:r w:rsidRPr="00EC6F38" w:rsidDel="00615AA7">
                <w:rPr>
                  <w:rFonts w:ascii="Times New Roman" w:eastAsia="Times New Roman" w:hAnsi="Times New Roman" w:cs="Times New Roman"/>
                  <w:szCs w:val="24"/>
                </w:rPr>
                <w:delText>banyak yang</w:delText>
              </w:r>
            </w:del>
            <w:ins w:id="9" w:author="user" w:date="2020-09-11T13:39:00Z">
              <w:r w:rsidR="00615AA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bahkan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0" w:author="user" w:date="2020-09-11T13:40:00Z">
              <w:r w:rsidR="005922E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  <w:del w:id="11" w:author="user" w:date="2020-09-11T13:40:00Z">
              <w:r w:rsidRPr="00EC6F38" w:rsidDel="005922E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user" w:date="2020-09-11T13:40:00Z">
              <w:r w:rsidRPr="00EC6F38" w:rsidDel="005922E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3" w:author="user" w:date="2020-09-11T13:40:00Z">
              <w:r w:rsidR="005922E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14" w:author="user" w:date="2020-09-11T13:40:00Z">
              <w:r w:rsidRPr="00EC6F38" w:rsidDel="005922E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5" w:author="user" w:date="2020-09-11T13:41:00Z">
              <w:r w:rsidR="005922E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sebagai </w:t>
              </w:r>
            </w:ins>
            <w:del w:id="16" w:author="user" w:date="2020-09-11T13:41:00Z">
              <w:r w:rsidRPr="00EC6F38" w:rsidDel="005922E9">
                <w:rPr>
                  <w:rFonts w:ascii="Times New Roman" w:eastAsia="Times New Roman" w:hAnsi="Times New Roman" w:cs="Times New Roman"/>
                  <w:szCs w:val="24"/>
                </w:rPr>
                <w:delText xml:space="preserve">lagi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17" w:author="user" w:date="2020-09-11T13:41:00Z">
              <w:r w:rsidR="005922E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. </w:t>
              </w:r>
            </w:ins>
            <w:del w:id="18" w:author="user" w:date="2020-09-11T13:41:00Z">
              <w:r w:rsidRPr="00EC6F38" w:rsidDel="005922E9">
                <w:rPr>
                  <w:rFonts w:ascii="Times New Roman" w:eastAsia="Times New Roman" w:hAnsi="Times New Roman" w:cs="Times New Roman"/>
                  <w:szCs w:val="24"/>
                </w:rPr>
                <w:delText>, tetapi k</w:delText>
              </w:r>
            </w:del>
            <w:ins w:id="19" w:author="user" w:date="2020-09-11T13:41:00Z">
              <w:r w:rsidR="005922E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user" w:date="2020-09-11T13:41:00Z">
              <w:r w:rsidRPr="00EC6F38" w:rsidDel="005922E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21" w:author="user" w:date="2020-09-11T13:41:00Z">
              <w:r w:rsidRPr="00EC6F38" w:rsidDel="005922E9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user" w:date="2020-09-11T13:42:00Z">
              <w:r w:rsidRPr="00EC6F38" w:rsidDel="00811F9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3" w:author="user" w:date="2020-09-11T13:42:00Z">
              <w:r w:rsidR="00811F9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  <w:del w:id="24" w:author="user" w:date="2020-09-11T13:42:00Z">
              <w:r w:rsidRPr="00EC6F38" w:rsidDel="00811F9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5" w:author="user" w:date="2020-09-11T13:42:00Z">
              <w:r w:rsidR="00811F9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empat</w:t>
              </w:r>
            </w:ins>
            <w:del w:id="26" w:author="user" w:date="2020-09-11T13:42:00Z">
              <w:r w:rsidRPr="00EC6F38" w:rsidDel="00811F98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7" w:author="user" w:date="2020-09-11T13:43:00Z">
              <w:r w:rsidRPr="00EC6F38" w:rsidDel="00811F9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8" w:author="user" w:date="2020-09-11T13:43:00Z">
              <w:r w:rsidR="00811F9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  <w:del w:id="29" w:author="user" w:date="2020-09-11T13:43:00Z">
              <w:r w:rsidRPr="00EC6F38" w:rsidDel="00811F9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30" w:author="user" w:date="2020-09-11T13:43:00Z">
              <w:r w:rsidR="00811F9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31" w:author="user" w:date="2020-09-11T13:43:00Z">
              <w:r w:rsidRPr="00EC6F38" w:rsidDel="00811F98">
                <w:rPr>
                  <w:rFonts w:ascii="Times New Roman" w:eastAsia="Times New Roman" w:hAnsi="Times New Roman" w:cs="Times New Roman"/>
                  <w:szCs w:val="24"/>
                </w:rPr>
                <w:delText xml:space="preserve">Mengapa </w:delText>
              </w:r>
            </w:del>
            <w:ins w:id="32" w:author="user" w:date="2020-09-11T13:43:00Z">
              <w:r w:rsidR="00811F9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Dengan</w:t>
              </w:r>
              <w:r w:rsidR="00811F9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3" w:author="user" w:date="2020-09-11T13:44:00Z">
              <w:r w:rsidRPr="00EC6F38" w:rsidDel="00811F98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4" w:author="user" w:date="2020-09-11T13:44:00Z">
              <w:r w:rsidRPr="00EC6F38" w:rsidDel="00811F9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5" w:author="user" w:date="2020-09-11T13:45:00Z">
              <w:r w:rsidRPr="00EC6F38" w:rsidDel="00811F98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ins w:id="36" w:author="user" w:date="2020-09-11T13:45:00Z">
              <w:r w:rsidR="00811F9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sebagai</w:t>
              </w:r>
              <w:r w:rsidR="00811F9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7" w:author="user" w:date="2020-09-11T13:45:00Z">
              <w:r w:rsidRPr="00EC6F38" w:rsidDel="00811F98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ins w:id="38" w:author="user" w:date="2020-09-11T13:45:00Z">
              <w:r w:rsidR="00811F9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yang siap</w:t>
              </w:r>
              <w:r w:rsidR="00811F9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855043" w:rsidDel="00760C3A" w:rsidRDefault="00125355" w:rsidP="00760C3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39" w:author="user" w:date="2020-09-11T13:53:00Z"/>
                <w:rFonts w:ascii="Times New Roman" w:eastAsia="Times New Roman" w:hAnsi="Times New Roman" w:cs="Times New Roman"/>
                <w:szCs w:val="24"/>
                <w:lang w:val="id-ID"/>
                <w:rPrChange w:id="40" w:author="user" w:date="2020-09-11T13:47:00Z">
                  <w:rPr>
                    <w:del w:id="41" w:author="user" w:date="2020-09-11T13:53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2" w:author="user" w:date="2020-09-11T13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3" w:author="user" w:date="2020-09-11T13:45:00Z">
              <w:r w:rsidR="008B08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44" w:author="user" w:date="2020-09-11T13:45:00Z">
              <w:r w:rsidRPr="00EC6F38" w:rsidDel="008B086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45" w:author="user" w:date="2020-09-11T13:47:00Z">
              <w:r w:rsidR="00760C3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yakni</w:t>
              </w:r>
            </w:ins>
            <w:ins w:id="46" w:author="user" w:date="2020-09-11T13:53:00Z">
              <w:r w:rsidR="00760C3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: (1) </w:t>
              </w:r>
            </w:ins>
          </w:p>
          <w:p w:rsidR="00125355" w:rsidRPr="00855043" w:rsidDel="00855043" w:rsidRDefault="00125355" w:rsidP="00760C3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47" w:author="user" w:date="2020-09-11T13:48:00Z"/>
                <w:rFonts w:ascii="Times New Roman" w:eastAsia="Times New Roman" w:hAnsi="Times New Roman" w:cs="Times New Roman"/>
                <w:szCs w:val="24"/>
                <w:rPrChange w:id="48" w:author="user" w:date="2020-09-11T13:47:00Z">
                  <w:rPr>
                    <w:del w:id="49" w:author="user" w:date="2020-09-11T13:48:00Z"/>
                  </w:rPr>
                </w:rPrChange>
              </w:rPr>
              <w:pPrChange w:id="50" w:author="user" w:date="2020-09-11T13:5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51" w:author="user" w:date="2020-09-11T13:54:00Z">
              <w:r w:rsidRPr="00855043" w:rsidDel="00760C3A">
                <w:rPr>
                  <w:rFonts w:ascii="Times New Roman" w:eastAsia="Times New Roman" w:hAnsi="Times New Roman" w:cs="Times New Roman"/>
                  <w:szCs w:val="24"/>
                  <w:rPrChange w:id="52" w:author="user" w:date="2020-09-11T13:48:00Z">
                    <w:rPr/>
                  </w:rPrChange>
                </w:rPr>
                <w:delText>T</w:delText>
              </w:r>
            </w:del>
            <w:ins w:id="53" w:author="user" w:date="2020-09-11T13:54:00Z">
              <w:r w:rsidR="00760C3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</w:t>
              </w:r>
            </w:ins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54" w:author="user" w:date="2020-09-11T13:48:00Z">
                  <w:rPr/>
                </w:rPrChange>
              </w:rPr>
              <w:t>ahapan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55" w:author="user" w:date="2020-09-11T13:48:00Z">
                  <w:rPr/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56" w:author="user" w:date="2020-09-11T13:48:00Z">
                  <w:rPr/>
                </w:rPrChange>
              </w:rPr>
              <w:t>belajar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57" w:author="user" w:date="2020-09-11T13:48:00Z">
                  <w:rPr/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58" w:author="user" w:date="2020-09-11T13:48:00Z">
                  <w:rPr/>
                </w:rPrChange>
              </w:rPr>
              <w:t>sesuai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59" w:author="user" w:date="2020-09-11T13:48:00Z">
                  <w:rPr/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60" w:author="user" w:date="2020-09-11T13:48:00Z">
                  <w:rPr/>
                </w:rPrChange>
              </w:rPr>
              <w:t>dengan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61" w:author="user" w:date="2020-09-11T13:48:00Z">
                  <w:rPr/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62" w:author="user" w:date="2020-09-11T13:48:00Z">
                  <w:rPr/>
                </w:rPrChange>
              </w:rPr>
              <w:t>kemampuan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63" w:author="user" w:date="2020-09-11T13:48:00Z">
                  <w:rPr/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64" w:author="user" w:date="2020-09-11T13:48:00Z">
                  <w:rPr/>
                </w:rPrChange>
              </w:rPr>
              <w:t>dan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65" w:author="user" w:date="2020-09-11T13:48:00Z">
                  <w:rPr/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66" w:author="user" w:date="2020-09-11T13:48:00Z">
                  <w:rPr/>
                </w:rPrChange>
              </w:rPr>
              <w:t>minat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67" w:author="user" w:date="2020-09-11T13:48:00Z">
                  <w:rPr/>
                </w:rPrChange>
              </w:rPr>
              <w:t>/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68" w:author="user" w:date="2020-09-11T13:48:00Z">
                  <w:rPr/>
                </w:rPrChange>
              </w:rPr>
              <w:t>kebutuhan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69" w:author="user" w:date="2020-09-11T13:48:00Z">
                  <w:rPr/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70" w:author="user" w:date="2020-09-11T13:48:00Z">
                  <w:rPr/>
                </w:rPrChange>
              </w:rPr>
              <w:t>siswa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71" w:author="user" w:date="2020-09-11T13:48:00Z">
                  <w:rPr/>
                </w:rPrChange>
              </w:rPr>
              <w:t>.</w:t>
            </w:r>
            <w:ins w:id="72" w:author="user" w:date="2020-09-11T13:48:00Z">
              <w:r w:rsidR="00855043" w:rsidRPr="00855043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3" w:author="user" w:date="2020-09-11T13:48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 xml:space="preserve"> Pada tahap ini </w:t>
              </w:r>
            </w:ins>
            <w:ins w:id="74" w:author="user" w:date="2020-09-11T13:49:00Z">
              <w:r w:rsidR="0085504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</w:p>
          <w:p w:rsidR="00125355" w:rsidRPr="00760C3A" w:rsidDel="00760C3A" w:rsidRDefault="00125355" w:rsidP="00760C3A">
            <w:pPr>
              <w:jc w:val="both"/>
              <w:rPr>
                <w:del w:id="75" w:author="user" w:date="2020-09-11T13:54:00Z"/>
                <w:rFonts w:ascii="Times New Roman" w:eastAsia="Times New Roman" w:hAnsi="Times New Roman" w:cs="Times New Roman"/>
                <w:szCs w:val="24"/>
                <w:lang w:val="id-ID"/>
                <w:rPrChange w:id="76" w:author="user" w:date="2020-09-11T13:53:00Z">
                  <w:rPr>
                    <w:del w:id="77" w:author="user" w:date="2020-09-11T13:54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78" w:author="user" w:date="2020-09-11T13:5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79" w:author="user" w:date="2020-09-11T13:48:00Z">
              <w:r w:rsidRPr="00855043" w:rsidDel="00855043">
                <w:rPr>
                  <w:rFonts w:ascii="Times New Roman" w:eastAsia="Times New Roman" w:hAnsi="Times New Roman" w:cs="Times New Roman"/>
                  <w:szCs w:val="24"/>
                  <w:rPrChange w:id="80" w:author="user" w:date="2020-09-11T13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Pada tahab ini g</w:delText>
              </w:r>
            </w:del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81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uru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82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83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84" w:author="user" w:date="2020-09-11T13:48:00Z">
              <w:r w:rsidRPr="00855043" w:rsidDel="00855043">
                <w:rPr>
                  <w:rFonts w:ascii="Times New Roman" w:eastAsia="Times New Roman" w:hAnsi="Times New Roman" w:cs="Times New Roman"/>
                  <w:szCs w:val="24"/>
                  <w:rPrChange w:id="85" w:author="user" w:date="2020-09-11T13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55043">
              <w:rPr>
                <w:rFonts w:ascii="Times New Roman" w:eastAsia="Times New Roman" w:hAnsi="Times New Roman" w:cs="Times New Roman"/>
                <w:szCs w:val="24"/>
                <w:rPrChange w:id="86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</w:t>
            </w:r>
            <w:proofErr w:type="spellEnd"/>
            <w:ins w:id="87" w:author="user" w:date="2020-09-11T13:47:00Z">
              <w:r w:rsidR="00855043" w:rsidRPr="00855043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8" w:author="user" w:date="2020-09-11T13:48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n</w:t>
              </w:r>
            </w:ins>
            <w:r w:rsidRPr="00855043">
              <w:rPr>
                <w:rFonts w:ascii="Times New Roman" w:eastAsia="Times New Roman" w:hAnsi="Times New Roman" w:cs="Times New Roman"/>
                <w:szCs w:val="24"/>
                <w:rPrChange w:id="89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tut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90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91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92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merancang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93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94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95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96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97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98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99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100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101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102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103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104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105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106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107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108" w:author="user" w:date="2020-09-11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ins w:id="109" w:author="user" w:date="2020-09-11T13:54:00Z">
              <w:r w:rsidR="00760C3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; (2) </w:t>
              </w:r>
            </w:ins>
            <w:del w:id="110" w:author="user" w:date="2020-09-11T13:53:00Z">
              <w:r w:rsidRPr="00855043" w:rsidDel="00760C3A">
                <w:rPr>
                  <w:rFonts w:ascii="Times New Roman" w:eastAsia="Times New Roman" w:hAnsi="Times New Roman" w:cs="Times New Roman"/>
                  <w:szCs w:val="24"/>
                  <w:rPrChange w:id="111" w:author="user" w:date="2020-09-11T13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:rsidR="00125355" w:rsidRPr="00EC6F38" w:rsidDel="00855043" w:rsidRDefault="00125355" w:rsidP="00760C3A">
            <w:pPr>
              <w:jc w:val="both"/>
              <w:rPr>
                <w:del w:id="112" w:author="user" w:date="2020-09-11T13:49:00Z"/>
                <w:rFonts w:ascii="Times New Roman" w:eastAsia="Times New Roman" w:hAnsi="Times New Roman" w:cs="Times New Roman"/>
                <w:szCs w:val="24"/>
              </w:rPr>
              <w:pPrChange w:id="113" w:author="user" w:date="2020-09-11T13:5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14" w:author="user" w:date="2020-09-11T13:54:00Z">
              <w:r w:rsidRPr="00855043" w:rsidDel="00760C3A">
                <w:rPr>
                  <w:rFonts w:ascii="Times New Roman" w:eastAsia="Times New Roman" w:hAnsi="Times New Roman" w:cs="Times New Roman"/>
                  <w:szCs w:val="24"/>
                  <w:rPrChange w:id="115" w:author="user" w:date="2020-09-11T13:4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</w:delText>
              </w:r>
            </w:del>
            <w:ins w:id="116" w:author="user" w:date="2020-09-11T13:54:00Z">
              <w:r w:rsidR="00760C3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117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enggunakan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118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119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penilaian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120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121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formatif</w:t>
            </w:r>
            <w:proofErr w:type="spellEnd"/>
            <w:ins w:id="122" w:author="user" w:date="2020-09-11T13:49:00Z">
              <w:r w:rsidR="00855043" w:rsidRPr="00855043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23" w:author="user" w:date="2020-09-11T13:49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 xml:space="preserve">. </w:t>
              </w:r>
            </w:ins>
            <w:del w:id="124" w:author="user" w:date="2020-09-11T13:49:00Z">
              <w:r w:rsidRPr="00855043" w:rsidDel="00855043">
                <w:rPr>
                  <w:rFonts w:ascii="Times New Roman" w:eastAsia="Times New Roman" w:hAnsi="Times New Roman" w:cs="Times New Roman"/>
                  <w:szCs w:val="24"/>
                  <w:rPrChange w:id="125" w:author="user" w:date="2020-09-11T13:4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:rsidR="00125355" w:rsidRPr="00855043" w:rsidDel="00760C3A" w:rsidRDefault="00125355" w:rsidP="00760C3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26" w:author="user" w:date="2020-09-11T13:54:00Z"/>
                <w:rFonts w:ascii="Times New Roman" w:eastAsia="Times New Roman" w:hAnsi="Times New Roman" w:cs="Times New Roman"/>
                <w:szCs w:val="24"/>
                <w:rPrChange w:id="127" w:author="user" w:date="2020-09-11T13:49:00Z">
                  <w:rPr>
                    <w:del w:id="128" w:author="user" w:date="2020-09-11T13:54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29" w:author="user" w:date="2020-09-11T13:5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130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131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del w:id="132" w:author="user" w:date="2020-09-11T13:49:00Z">
              <w:r w:rsidRPr="00855043" w:rsidDel="00855043">
                <w:rPr>
                  <w:rFonts w:ascii="Times New Roman" w:eastAsia="Times New Roman" w:hAnsi="Times New Roman" w:cs="Times New Roman"/>
                  <w:szCs w:val="24"/>
                  <w:rPrChange w:id="133" w:author="user" w:date="2020-09-11T13:4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 sini di </w:delText>
              </w:r>
            </w:del>
            <w:ins w:id="134" w:author="user" w:date="2020-09-11T13:49:00Z">
              <w:r w:rsidR="0085504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</w:t>
              </w:r>
            </w:ins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135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136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137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138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139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140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141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142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143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144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145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146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147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148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149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150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5043">
              <w:rPr>
                <w:rFonts w:ascii="Times New Roman" w:eastAsia="Times New Roman" w:hAnsi="Times New Roman" w:cs="Times New Roman"/>
                <w:szCs w:val="24"/>
                <w:rPrChange w:id="151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855043">
              <w:rPr>
                <w:rFonts w:ascii="Times New Roman" w:eastAsia="Times New Roman" w:hAnsi="Times New Roman" w:cs="Times New Roman"/>
                <w:szCs w:val="24"/>
                <w:rPrChange w:id="152" w:author="user" w:date="2020-09-11T13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153" w:author="user" w:date="2020-09-11T13:50:00Z">
              <w:r w:rsidRPr="00855043" w:rsidDel="00855043">
                <w:rPr>
                  <w:rFonts w:ascii="Times New Roman" w:eastAsia="Times New Roman" w:hAnsi="Times New Roman" w:cs="Times New Roman"/>
                  <w:szCs w:val="24"/>
                  <w:rPrChange w:id="154" w:author="user" w:date="2020-09-11T13:4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siswa</w:delText>
              </w:r>
            </w:del>
            <w:ins w:id="155" w:author="user" w:date="2020-09-11T13:50:00Z">
              <w:r w:rsidR="0085504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pribadi</w:t>
              </w:r>
            </w:ins>
            <w:ins w:id="156" w:author="user" w:date="2020-09-11T13:54:00Z">
              <w:r w:rsidR="00760C3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; (3) </w:t>
              </w:r>
            </w:ins>
            <w:del w:id="157" w:author="user" w:date="2020-09-11T13:54:00Z">
              <w:r w:rsidRPr="00855043" w:rsidDel="00760C3A">
                <w:rPr>
                  <w:rFonts w:ascii="Times New Roman" w:eastAsia="Times New Roman" w:hAnsi="Times New Roman" w:cs="Times New Roman"/>
                  <w:szCs w:val="24"/>
                  <w:rPrChange w:id="158" w:author="user" w:date="2020-09-11T13:4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:rsidR="00125355" w:rsidRPr="00EC6F38" w:rsidDel="00766E60" w:rsidRDefault="00125355" w:rsidP="00760C3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59" w:author="user" w:date="2020-09-11T13:50:00Z"/>
                <w:rFonts w:ascii="Times New Roman" w:eastAsia="Times New Roman" w:hAnsi="Times New Roman" w:cs="Times New Roman"/>
                <w:szCs w:val="24"/>
              </w:rPr>
              <w:pPrChange w:id="160" w:author="user" w:date="2020-09-11T13:5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61" w:author="user" w:date="2020-09-11T13:54:00Z">
              <w:r w:rsidRPr="00766E60" w:rsidDel="00760C3A">
                <w:rPr>
                  <w:rFonts w:ascii="Times New Roman" w:eastAsia="Times New Roman" w:hAnsi="Times New Roman" w:cs="Times New Roman"/>
                  <w:szCs w:val="24"/>
                  <w:rPrChange w:id="162" w:author="user" w:date="2020-09-11T13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</w:delText>
              </w:r>
            </w:del>
            <w:ins w:id="163" w:author="user" w:date="2020-09-11T13:54:00Z">
              <w:r w:rsidR="00760C3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proofErr w:type="spellStart"/>
            <w:r w:rsidRPr="00766E60">
              <w:rPr>
                <w:rFonts w:ascii="Times New Roman" w:eastAsia="Times New Roman" w:hAnsi="Times New Roman" w:cs="Times New Roman"/>
                <w:szCs w:val="24"/>
                <w:rPrChange w:id="164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enempatkan</w:t>
            </w:r>
            <w:proofErr w:type="spellEnd"/>
            <w:r w:rsidRPr="00766E60">
              <w:rPr>
                <w:rFonts w:ascii="Times New Roman" w:eastAsia="Times New Roman" w:hAnsi="Times New Roman" w:cs="Times New Roman"/>
                <w:szCs w:val="24"/>
                <w:rPrChange w:id="165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766E60">
              <w:rPr>
                <w:rFonts w:ascii="Times New Roman" w:eastAsia="Times New Roman" w:hAnsi="Times New Roman" w:cs="Times New Roman"/>
                <w:szCs w:val="24"/>
                <w:rPrChange w:id="166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766E60">
              <w:rPr>
                <w:rFonts w:ascii="Times New Roman" w:eastAsia="Times New Roman" w:hAnsi="Times New Roman" w:cs="Times New Roman"/>
                <w:szCs w:val="24"/>
                <w:rPrChange w:id="167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mentor.</w:t>
            </w:r>
            <w:ins w:id="168" w:author="user" w:date="2020-09-11T13:50:00Z">
              <w:r w:rsidR="00766E60" w:rsidRPr="00766E6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69" w:author="user" w:date="2020-09-11T13:50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 xml:space="preserve"> </w:t>
              </w:r>
            </w:ins>
          </w:p>
          <w:p w:rsidR="00125355" w:rsidRPr="00766E60" w:rsidDel="00760C3A" w:rsidRDefault="00125355" w:rsidP="00760C3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70" w:author="user" w:date="2020-09-11T13:54:00Z"/>
                <w:rFonts w:ascii="Times New Roman" w:eastAsia="Times New Roman" w:hAnsi="Times New Roman" w:cs="Times New Roman"/>
                <w:szCs w:val="24"/>
                <w:rPrChange w:id="171" w:author="user" w:date="2020-09-11T13:50:00Z">
                  <w:rPr>
                    <w:del w:id="172" w:author="user" w:date="2020-09-11T13:54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73" w:author="user" w:date="2020-09-11T13:5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760C3A">
              <w:rPr>
                <w:rFonts w:ascii="Times New Roman" w:eastAsia="Times New Roman" w:hAnsi="Times New Roman" w:cs="Times New Roman"/>
                <w:szCs w:val="24"/>
                <w:rPrChange w:id="174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</w:t>
            </w:r>
            <w:proofErr w:type="spellEnd"/>
            <w:ins w:id="175" w:author="user" w:date="2020-09-11T13:50:00Z">
              <w:r w:rsidR="00766E60" w:rsidRPr="00760C3A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76" w:author="user" w:date="2020-09-11T13:54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u</w:t>
              </w:r>
            </w:ins>
            <w:del w:id="177" w:author="user" w:date="2020-09-11T13:50:00Z">
              <w:r w:rsidRPr="00760C3A" w:rsidDel="00766E60">
                <w:rPr>
                  <w:rFonts w:ascii="Times New Roman" w:eastAsia="Times New Roman" w:hAnsi="Times New Roman" w:cs="Times New Roman"/>
                  <w:szCs w:val="24"/>
                  <w:rPrChange w:id="178" w:author="user" w:date="2020-09-11T13:5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r w:rsidRPr="00760C3A">
              <w:rPr>
                <w:rFonts w:ascii="Times New Roman" w:eastAsia="Times New Roman" w:hAnsi="Times New Roman" w:cs="Times New Roman"/>
                <w:szCs w:val="24"/>
                <w:rPrChange w:id="179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760C3A">
              <w:rPr>
                <w:rFonts w:ascii="Times New Roman" w:eastAsia="Times New Roman" w:hAnsi="Times New Roman" w:cs="Times New Roman"/>
                <w:szCs w:val="24"/>
                <w:rPrChange w:id="180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dilatih</w:t>
            </w:r>
            <w:proofErr w:type="spellEnd"/>
            <w:r w:rsidRPr="00760C3A">
              <w:rPr>
                <w:rFonts w:ascii="Times New Roman" w:eastAsia="Times New Roman" w:hAnsi="Times New Roman" w:cs="Times New Roman"/>
                <w:szCs w:val="24"/>
                <w:rPrChange w:id="181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760C3A">
              <w:rPr>
                <w:rFonts w:ascii="Times New Roman" w:eastAsia="Times New Roman" w:hAnsi="Times New Roman" w:cs="Times New Roman"/>
                <w:szCs w:val="24"/>
                <w:rPrChange w:id="182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760C3A">
              <w:rPr>
                <w:rFonts w:ascii="Times New Roman" w:eastAsia="Times New Roman" w:hAnsi="Times New Roman" w:cs="Times New Roman"/>
                <w:szCs w:val="24"/>
                <w:rPrChange w:id="183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760C3A">
              <w:rPr>
                <w:rFonts w:ascii="Times New Roman" w:eastAsia="Times New Roman" w:hAnsi="Times New Roman" w:cs="Times New Roman"/>
                <w:szCs w:val="24"/>
                <w:rPrChange w:id="184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mengembangkan</w:t>
            </w:r>
            <w:proofErr w:type="spellEnd"/>
            <w:r w:rsidRPr="00760C3A">
              <w:rPr>
                <w:rFonts w:ascii="Times New Roman" w:eastAsia="Times New Roman" w:hAnsi="Times New Roman" w:cs="Times New Roman"/>
                <w:szCs w:val="24"/>
                <w:rPrChange w:id="185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760C3A">
              <w:rPr>
                <w:rFonts w:ascii="Times New Roman" w:eastAsia="Times New Roman" w:hAnsi="Times New Roman" w:cs="Times New Roman"/>
                <w:szCs w:val="24"/>
                <w:rPrChange w:id="186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kurikulum</w:t>
            </w:r>
            <w:proofErr w:type="spellEnd"/>
            <w:r w:rsidRPr="00760C3A">
              <w:rPr>
                <w:rFonts w:ascii="Times New Roman" w:eastAsia="Times New Roman" w:hAnsi="Times New Roman" w:cs="Times New Roman"/>
                <w:szCs w:val="24"/>
                <w:rPrChange w:id="187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760C3A">
              <w:rPr>
                <w:rFonts w:ascii="Times New Roman" w:eastAsia="Times New Roman" w:hAnsi="Times New Roman" w:cs="Times New Roman"/>
                <w:szCs w:val="24"/>
                <w:rPrChange w:id="188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760C3A">
              <w:rPr>
                <w:rFonts w:ascii="Times New Roman" w:eastAsia="Times New Roman" w:hAnsi="Times New Roman" w:cs="Times New Roman"/>
                <w:szCs w:val="24"/>
                <w:rPrChange w:id="189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760C3A">
              <w:rPr>
                <w:rFonts w:ascii="Times New Roman" w:eastAsia="Times New Roman" w:hAnsi="Times New Roman" w:cs="Times New Roman"/>
                <w:szCs w:val="24"/>
                <w:rPrChange w:id="190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memberikan</w:t>
            </w:r>
            <w:proofErr w:type="spellEnd"/>
            <w:r w:rsidRPr="00760C3A">
              <w:rPr>
                <w:rFonts w:ascii="Times New Roman" w:eastAsia="Times New Roman" w:hAnsi="Times New Roman" w:cs="Times New Roman"/>
                <w:szCs w:val="24"/>
                <w:rPrChange w:id="191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760C3A">
              <w:rPr>
                <w:rFonts w:ascii="Times New Roman" w:eastAsia="Times New Roman" w:hAnsi="Times New Roman" w:cs="Times New Roman"/>
                <w:szCs w:val="24"/>
                <w:rPrChange w:id="192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kebebasan</w:t>
            </w:r>
            <w:proofErr w:type="spellEnd"/>
            <w:r w:rsidRPr="00760C3A">
              <w:rPr>
                <w:rFonts w:ascii="Times New Roman" w:eastAsia="Times New Roman" w:hAnsi="Times New Roman" w:cs="Times New Roman"/>
                <w:szCs w:val="24"/>
                <w:rPrChange w:id="193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194" w:author="user" w:date="2020-09-11T13:50:00Z">
              <w:r w:rsidRPr="00760C3A" w:rsidDel="00766E60">
                <w:rPr>
                  <w:rFonts w:ascii="Times New Roman" w:eastAsia="Times New Roman" w:hAnsi="Times New Roman" w:cs="Times New Roman"/>
                  <w:szCs w:val="24"/>
                  <w:rPrChange w:id="195" w:author="user" w:date="2020-09-11T13:5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untuk </w:delText>
              </w:r>
            </w:del>
            <w:ins w:id="196" w:author="user" w:date="2020-09-11T13:50:00Z">
              <w:r w:rsidR="00766E60" w:rsidRPr="00760C3A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97" w:author="user" w:date="2020-09-11T13:54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dalam</w:t>
              </w:r>
              <w:r w:rsidR="00766E60" w:rsidRPr="00760C3A">
                <w:rPr>
                  <w:rFonts w:ascii="Times New Roman" w:eastAsia="Times New Roman" w:hAnsi="Times New Roman" w:cs="Times New Roman"/>
                  <w:szCs w:val="24"/>
                  <w:rPrChange w:id="198" w:author="user" w:date="2020-09-11T13:5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proofErr w:type="spellStart"/>
            <w:r w:rsidRPr="00760C3A">
              <w:rPr>
                <w:rFonts w:ascii="Times New Roman" w:eastAsia="Times New Roman" w:hAnsi="Times New Roman" w:cs="Times New Roman"/>
                <w:szCs w:val="24"/>
                <w:rPrChange w:id="199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menentukan</w:t>
            </w:r>
            <w:proofErr w:type="spellEnd"/>
            <w:r w:rsidRPr="00760C3A">
              <w:rPr>
                <w:rFonts w:ascii="Times New Roman" w:eastAsia="Times New Roman" w:hAnsi="Times New Roman" w:cs="Times New Roman"/>
                <w:szCs w:val="24"/>
                <w:rPrChange w:id="200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760C3A">
              <w:rPr>
                <w:rFonts w:ascii="Times New Roman" w:eastAsia="Times New Roman" w:hAnsi="Times New Roman" w:cs="Times New Roman"/>
                <w:szCs w:val="24"/>
                <w:rPrChange w:id="201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r w:rsidRPr="00760C3A">
              <w:rPr>
                <w:rFonts w:ascii="Times New Roman" w:eastAsia="Times New Roman" w:hAnsi="Times New Roman" w:cs="Times New Roman"/>
                <w:szCs w:val="24"/>
                <w:rPrChange w:id="202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760C3A">
              <w:rPr>
                <w:rFonts w:ascii="Times New Roman" w:eastAsia="Times New Roman" w:hAnsi="Times New Roman" w:cs="Times New Roman"/>
                <w:szCs w:val="24"/>
                <w:rPrChange w:id="203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760C3A">
              <w:rPr>
                <w:rFonts w:ascii="Times New Roman" w:eastAsia="Times New Roman" w:hAnsi="Times New Roman" w:cs="Times New Roman"/>
                <w:szCs w:val="24"/>
                <w:rPrChange w:id="204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205" w:author="user" w:date="2020-09-11T13:50:00Z">
              <w:r w:rsidRPr="00760C3A" w:rsidDel="00766E60">
                <w:rPr>
                  <w:rFonts w:ascii="Times New Roman" w:eastAsia="Times New Roman" w:hAnsi="Times New Roman" w:cs="Times New Roman"/>
                  <w:szCs w:val="24"/>
                  <w:rPrChange w:id="206" w:author="user" w:date="2020-09-11T13:5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mengajar </w:delText>
              </w:r>
            </w:del>
            <w:proofErr w:type="spellStart"/>
            <w:r w:rsidRPr="00760C3A">
              <w:rPr>
                <w:rFonts w:ascii="Times New Roman" w:eastAsia="Times New Roman" w:hAnsi="Times New Roman" w:cs="Times New Roman"/>
                <w:szCs w:val="24"/>
                <w:rPrChange w:id="207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ins w:id="208" w:author="user" w:date="2020-09-11T13:54:00Z">
              <w:r w:rsidR="00760C3A" w:rsidRPr="00760C3A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09" w:author="user" w:date="2020-09-11T13:54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 xml:space="preserve">; (4) </w:t>
              </w:r>
            </w:ins>
            <w:del w:id="210" w:author="user" w:date="2020-09-11T13:54:00Z">
              <w:r w:rsidRPr="00760C3A" w:rsidDel="00760C3A">
                <w:rPr>
                  <w:rFonts w:ascii="Times New Roman" w:eastAsia="Times New Roman" w:hAnsi="Times New Roman" w:cs="Times New Roman"/>
                  <w:szCs w:val="24"/>
                  <w:rPrChange w:id="211" w:author="user" w:date="2020-09-11T13:5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:rsidR="00125355" w:rsidRPr="00760C3A" w:rsidDel="00E44811" w:rsidRDefault="00125355" w:rsidP="00760C3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212" w:author="user" w:date="2020-09-11T13:50:00Z"/>
                <w:rFonts w:ascii="Times New Roman" w:eastAsia="Times New Roman" w:hAnsi="Times New Roman" w:cs="Times New Roman"/>
                <w:szCs w:val="24"/>
                <w:rPrChange w:id="213" w:author="user" w:date="2020-09-11T13:54:00Z">
                  <w:rPr>
                    <w:del w:id="214" w:author="user" w:date="2020-09-11T13:50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215" w:author="user" w:date="2020-09-11T13:5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16" w:author="user" w:date="2020-09-11T13:54:00Z">
              <w:r w:rsidRPr="00760C3A" w:rsidDel="00760C3A">
                <w:rPr>
                  <w:rFonts w:ascii="Times New Roman" w:eastAsia="Times New Roman" w:hAnsi="Times New Roman" w:cs="Times New Roman"/>
                  <w:szCs w:val="24"/>
                  <w:rPrChange w:id="217" w:author="user" w:date="2020-09-11T13:5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</w:delText>
              </w:r>
            </w:del>
            <w:ins w:id="218" w:author="user" w:date="2020-09-11T13:54:00Z">
              <w:r w:rsidR="00760C3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proofErr w:type="spellStart"/>
            <w:r w:rsidRPr="00760C3A">
              <w:rPr>
                <w:rFonts w:ascii="Times New Roman" w:eastAsia="Times New Roman" w:hAnsi="Times New Roman" w:cs="Times New Roman"/>
                <w:szCs w:val="24"/>
                <w:rPrChange w:id="219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engembangan</w:t>
            </w:r>
            <w:proofErr w:type="spellEnd"/>
            <w:r w:rsidRPr="00760C3A">
              <w:rPr>
                <w:rFonts w:ascii="Times New Roman" w:eastAsia="Times New Roman" w:hAnsi="Times New Roman" w:cs="Times New Roman"/>
                <w:szCs w:val="24"/>
                <w:rPrChange w:id="220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760C3A">
              <w:rPr>
                <w:rFonts w:ascii="Times New Roman" w:eastAsia="Times New Roman" w:hAnsi="Times New Roman" w:cs="Times New Roman"/>
                <w:szCs w:val="24"/>
                <w:rPrChange w:id="221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profesi</w:t>
            </w:r>
            <w:proofErr w:type="spellEnd"/>
            <w:r w:rsidRPr="00760C3A">
              <w:rPr>
                <w:rFonts w:ascii="Times New Roman" w:eastAsia="Times New Roman" w:hAnsi="Times New Roman" w:cs="Times New Roman"/>
                <w:szCs w:val="24"/>
                <w:rPrChange w:id="222" w:author="user" w:date="2020-09-11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guru.</w:t>
            </w:r>
            <w:ins w:id="223" w:author="user" w:date="2020-09-11T13:50:00Z">
              <w:r w:rsidR="00E44811" w:rsidRPr="00760C3A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24" w:author="user" w:date="2020-09-11T13:54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 xml:space="preserve"> </w:t>
              </w:r>
            </w:ins>
          </w:p>
          <w:p w:rsidR="00125355" w:rsidRPr="00E44811" w:rsidRDefault="00125355" w:rsidP="00760C3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225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226" w:author="user" w:date="2020-09-11T13:5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27" w:author="user" w:date="2020-09-11T13:51:00Z">
              <w:r w:rsidRPr="00E44811" w:rsidDel="00E44811">
                <w:rPr>
                  <w:rFonts w:ascii="Times New Roman" w:eastAsia="Times New Roman" w:hAnsi="Times New Roman" w:cs="Times New Roman"/>
                  <w:szCs w:val="24"/>
                  <w:rPrChange w:id="228" w:author="user" w:date="2020-09-11T13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Dimana g</w:delText>
              </w:r>
            </w:del>
            <w:ins w:id="229" w:author="user" w:date="2020-09-11T13:51:00Z">
              <w:r w:rsidR="00E4481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proofErr w:type="spellStart"/>
            <w:r w:rsidRPr="00E44811">
              <w:rPr>
                <w:rFonts w:ascii="Times New Roman" w:eastAsia="Times New Roman" w:hAnsi="Times New Roman" w:cs="Times New Roman"/>
                <w:szCs w:val="24"/>
                <w:rPrChange w:id="230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uru</w:t>
            </w:r>
            <w:proofErr w:type="spellEnd"/>
            <w:r w:rsidRPr="00E44811">
              <w:rPr>
                <w:rFonts w:ascii="Times New Roman" w:eastAsia="Times New Roman" w:hAnsi="Times New Roman" w:cs="Times New Roman"/>
                <w:szCs w:val="24"/>
                <w:rPrChange w:id="231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44811">
              <w:rPr>
                <w:rFonts w:ascii="Times New Roman" w:eastAsia="Times New Roman" w:hAnsi="Times New Roman" w:cs="Times New Roman"/>
                <w:szCs w:val="24"/>
                <w:rPrChange w:id="232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E44811">
              <w:rPr>
                <w:rFonts w:ascii="Times New Roman" w:eastAsia="Times New Roman" w:hAnsi="Times New Roman" w:cs="Times New Roman"/>
                <w:szCs w:val="24"/>
                <w:rPrChange w:id="233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44811">
              <w:rPr>
                <w:rFonts w:ascii="Times New Roman" w:eastAsia="Times New Roman" w:hAnsi="Times New Roman" w:cs="Times New Roman"/>
                <w:szCs w:val="24"/>
                <w:rPrChange w:id="234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E44811">
              <w:rPr>
                <w:rFonts w:ascii="Times New Roman" w:eastAsia="Times New Roman" w:hAnsi="Times New Roman" w:cs="Times New Roman"/>
                <w:szCs w:val="24"/>
                <w:rPrChange w:id="235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era 4.0 </w:t>
            </w:r>
            <w:del w:id="236" w:author="user" w:date="2020-09-11T13:51:00Z">
              <w:r w:rsidRPr="00E44811" w:rsidDel="00E44811">
                <w:rPr>
                  <w:rFonts w:ascii="Times New Roman" w:eastAsia="Times New Roman" w:hAnsi="Times New Roman" w:cs="Times New Roman"/>
                  <w:szCs w:val="24"/>
                  <w:rPrChange w:id="237" w:author="user" w:date="2020-09-11T13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maka guru </w:delText>
              </w:r>
            </w:del>
            <w:proofErr w:type="spellStart"/>
            <w:r w:rsidRPr="00E44811">
              <w:rPr>
                <w:rFonts w:ascii="Times New Roman" w:eastAsia="Times New Roman" w:hAnsi="Times New Roman" w:cs="Times New Roman"/>
                <w:szCs w:val="24"/>
                <w:rPrChange w:id="238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Pr="00E44811">
              <w:rPr>
                <w:rFonts w:ascii="Times New Roman" w:eastAsia="Times New Roman" w:hAnsi="Times New Roman" w:cs="Times New Roman"/>
                <w:szCs w:val="24"/>
                <w:rPrChange w:id="239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44811">
              <w:rPr>
                <w:rFonts w:ascii="Times New Roman" w:eastAsia="Times New Roman" w:hAnsi="Times New Roman" w:cs="Times New Roman"/>
                <w:szCs w:val="24"/>
                <w:rPrChange w:id="240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boleh</w:t>
            </w:r>
            <w:proofErr w:type="spellEnd"/>
            <w:r w:rsidRPr="00E44811">
              <w:rPr>
                <w:rFonts w:ascii="Times New Roman" w:eastAsia="Times New Roman" w:hAnsi="Times New Roman" w:cs="Times New Roman"/>
                <w:szCs w:val="24"/>
                <w:rPrChange w:id="241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44811">
              <w:rPr>
                <w:rFonts w:ascii="Times New Roman" w:eastAsia="Times New Roman" w:hAnsi="Times New Roman" w:cs="Times New Roman"/>
                <w:szCs w:val="24"/>
                <w:rPrChange w:id="242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menetap</w:t>
            </w:r>
            <w:proofErr w:type="spellEnd"/>
            <w:r w:rsidRPr="00E44811">
              <w:rPr>
                <w:rFonts w:ascii="Times New Roman" w:eastAsia="Times New Roman" w:hAnsi="Times New Roman" w:cs="Times New Roman"/>
                <w:szCs w:val="24"/>
                <w:rPrChange w:id="243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44811">
              <w:rPr>
                <w:rFonts w:ascii="Times New Roman" w:eastAsia="Times New Roman" w:hAnsi="Times New Roman" w:cs="Times New Roman"/>
                <w:szCs w:val="24"/>
                <w:rPrChange w:id="244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E44811">
              <w:rPr>
                <w:rFonts w:ascii="Times New Roman" w:eastAsia="Times New Roman" w:hAnsi="Times New Roman" w:cs="Times New Roman"/>
                <w:szCs w:val="24"/>
                <w:rPrChange w:id="245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44811">
              <w:rPr>
                <w:rFonts w:ascii="Times New Roman" w:eastAsia="Times New Roman" w:hAnsi="Times New Roman" w:cs="Times New Roman"/>
                <w:szCs w:val="24"/>
                <w:rPrChange w:id="246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E44811">
              <w:rPr>
                <w:rFonts w:ascii="Times New Roman" w:eastAsia="Times New Roman" w:hAnsi="Times New Roman" w:cs="Times New Roman"/>
                <w:szCs w:val="24"/>
                <w:rPrChange w:id="247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strata, </w:t>
            </w:r>
            <w:ins w:id="248" w:author="user" w:date="2020-09-11T13:51:00Z">
              <w:r w:rsidR="00E4481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tetapi </w:t>
              </w:r>
            </w:ins>
            <w:proofErr w:type="spellStart"/>
            <w:r w:rsidRPr="00E44811">
              <w:rPr>
                <w:rFonts w:ascii="Times New Roman" w:eastAsia="Times New Roman" w:hAnsi="Times New Roman" w:cs="Times New Roman"/>
                <w:szCs w:val="24"/>
                <w:rPrChange w:id="249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</w:t>
            </w:r>
            <w:proofErr w:type="spellEnd"/>
            <w:r w:rsidRPr="00E44811">
              <w:rPr>
                <w:rFonts w:ascii="Times New Roman" w:eastAsia="Times New Roman" w:hAnsi="Times New Roman" w:cs="Times New Roman"/>
                <w:szCs w:val="24"/>
                <w:rPrChange w:id="250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44811">
              <w:rPr>
                <w:rFonts w:ascii="Times New Roman" w:eastAsia="Times New Roman" w:hAnsi="Times New Roman" w:cs="Times New Roman"/>
                <w:szCs w:val="24"/>
                <w:rPrChange w:id="251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selalu</w:t>
            </w:r>
            <w:proofErr w:type="spellEnd"/>
            <w:r w:rsidRPr="00E44811">
              <w:rPr>
                <w:rFonts w:ascii="Times New Roman" w:eastAsia="Times New Roman" w:hAnsi="Times New Roman" w:cs="Times New Roman"/>
                <w:szCs w:val="24"/>
                <w:rPrChange w:id="252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44811">
              <w:rPr>
                <w:rFonts w:ascii="Times New Roman" w:eastAsia="Times New Roman" w:hAnsi="Times New Roman" w:cs="Times New Roman"/>
                <w:szCs w:val="24"/>
                <w:rPrChange w:id="253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berkembang</w:t>
            </w:r>
            <w:proofErr w:type="spellEnd"/>
            <w:r w:rsidRPr="00E44811">
              <w:rPr>
                <w:rFonts w:ascii="Times New Roman" w:eastAsia="Times New Roman" w:hAnsi="Times New Roman" w:cs="Times New Roman"/>
                <w:szCs w:val="24"/>
                <w:rPrChange w:id="254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agar </w:t>
            </w:r>
            <w:proofErr w:type="spellStart"/>
            <w:r w:rsidRPr="00E44811">
              <w:rPr>
                <w:rFonts w:ascii="Times New Roman" w:eastAsia="Times New Roman" w:hAnsi="Times New Roman" w:cs="Times New Roman"/>
                <w:szCs w:val="24"/>
                <w:rPrChange w:id="255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dapat</w:t>
            </w:r>
            <w:proofErr w:type="spellEnd"/>
            <w:r w:rsidRPr="00E44811">
              <w:rPr>
                <w:rFonts w:ascii="Times New Roman" w:eastAsia="Times New Roman" w:hAnsi="Times New Roman" w:cs="Times New Roman"/>
                <w:szCs w:val="24"/>
                <w:rPrChange w:id="256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44811">
              <w:rPr>
                <w:rFonts w:ascii="Times New Roman" w:eastAsia="Times New Roman" w:hAnsi="Times New Roman" w:cs="Times New Roman"/>
                <w:szCs w:val="24"/>
                <w:rPrChange w:id="257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mengajarkan</w:t>
            </w:r>
            <w:proofErr w:type="spellEnd"/>
            <w:r w:rsidRPr="00E44811">
              <w:rPr>
                <w:rFonts w:ascii="Times New Roman" w:eastAsia="Times New Roman" w:hAnsi="Times New Roman" w:cs="Times New Roman"/>
                <w:szCs w:val="24"/>
                <w:rPrChange w:id="258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44811">
              <w:rPr>
                <w:rFonts w:ascii="Times New Roman" w:eastAsia="Times New Roman" w:hAnsi="Times New Roman" w:cs="Times New Roman"/>
                <w:szCs w:val="24"/>
                <w:rPrChange w:id="259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E44811">
              <w:rPr>
                <w:rFonts w:ascii="Times New Roman" w:eastAsia="Times New Roman" w:hAnsi="Times New Roman" w:cs="Times New Roman"/>
                <w:szCs w:val="24"/>
                <w:rPrChange w:id="260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44811">
              <w:rPr>
                <w:rFonts w:ascii="Times New Roman" w:eastAsia="Times New Roman" w:hAnsi="Times New Roman" w:cs="Times New Roman"/>
                <w:szCs w:val="24"/>
                <w:rPrChange w:id="261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E44811">
              <w:rPr>
                <w:rFonts w:ascii="Times New Roman" w:eastAsia="Times New Roman" w:hAnsi="Times New Roman" w:cs="Times New Roman"/>
                <w:szCs w:val="24"/>
                <w:rPrChange w:id="262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44811">
              <w:rPr>
                <w:rFonts w:ascii="Times New Roman" w:eastAsia="Times New Roman" w:hAnsi="Times New Roman" w:cs="Times New Roman"/>
                <w:szCs w:val="24"/>
                <w:rPrChange w:id="263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E44811">
              <w:rPr>
                <w:rFonts w:ascii="Times New Roman" w:eastAsia="Times New Roman" w:hAnsi="Times New Roman" w:cs="Times New Roman"/>
                <w:szCs w:val="24"/>
                <w:rPrChange w:id="264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44811">
              <w:rPr>
                <w:rFonts w:ascii="Times New Roman" w:eastAsia="Times New Roman" w:hAnsi="Times New Roman" w:cs="Times New Roman"/>
                <w:szCs w:val="24"/>
                <w:rPrChange w:id="265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eranya</w:t>
            </w:r>
            <w:proofErr w:type="spellEnd"/>
            <w:r w:rsidRPr="00E44811">
              <w:rPr>
                <w:rFonts w:ascii="Times New Roman" w:eastAsia="Times New Roman" w:hAnsi="Times New Roman" w:cs="Times New Roman"/>
                <w:szCs w:val="24"/>
                <w:rPrChange w:id="266" w:author="user" w:date="2020-09-11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760C3A" w:rsidDel="00760C3A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267" w:author="user" w:date="2020-09-11T13:52:00Z"/>
                <w:rFonts w:ascii="Times New Roman" w:eastAsia="Times New Roman" w:hAnsi="Times New Roman" w:cs="Times New Roman"/>
                <w:szCs w:val="24"/>
                <w:lang w:val="id-ID"/>
                <w:rPrChange w:id="268" w:author="user" w:date="2020-09-11T13:52:00Z">
                  <w:rPr>
                    <w:del w:id="269" w:author="user" w:date="2020-09-11T13:52:00Z"/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del w:id="270" w:author="user" w:date="2020-09-11T13:51:00Z">
              <w:r w:rsidRPr="00EC6F38" w:rsidDel="00E44811">
                <w:rPr>
                  <w:rFonts w:ascii="Times New Roman" w:eastAsia="Times New Roman" w:hAnsi="Times New Roman" w:cs="Times New Roman"/>
                  <w:szCs w:val="24"/>
                </w:rPr>
                <w:delText>Di d</w:delText>
              </w:r>
            </w:del>
            <w:ins w:id="271" w:author="user" w:date="2020-09-11T13:51:00Z">
              <w:r w:rsidR="00E4481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  <w:ins w:id="272" w:author="user" w:date="2020-09-11T13:52:00Z">
              <w:r w:rsidR="00760C3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(1) </w:t>
              </w:r>
            </w:ins>
          </w:p>
          <w:p w:rsidR="00125355" w:rsidRPr="00760C3A" w:rsidDel="00760C3A" w:rsidRDefault="00125355" w:rsidP="00760C3A">
            <w:pPr>
              <w:spacing w:before="100" w:beforeAutospacing="1" w:after="100" w:afterAutospacing="1" w:line="240" w:lineRule="auto"/>
              <w:contextualSpacing w:val="0"/>
              <w:rPr>
                <w:del w:id="273" w:author="user" w:date="2020-09-11T13:52:00Z"/>
                <w:rFonts w:ascii="Times New Roman" w:eastAsia="Times New Roman" w:hAnsi="Times New Roman" w:cs="Times New Roman"/>
                <w:szCs w:val="24"/>
                <w:lang w:val="id-ID"/>
                <w:rPrChange w:id="274" w:author="user" w:date="2020-09-11T13:52:00Z">
                  <w:rPr>
                    <w:del w:id="275" w:author="user" w:date="2020-09-11T13:52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276" w:author="user" w:date="2020-09-11T13:5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77" w:author="user" w:date="2020-09-11T13:52:00Z">
              <w:r w:rsidRPr="00EC6F38" w:rsidDel="00760C3A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ins w:id="278" w:author="user" w:date="2020-09-11T13:52:00Z">
              <w:r w:rsidR="00760C3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  <w:ins w:id="279" w:author="user" w:date="2020-09-11T13:52:00Z">
              <w:r w:rsidR="00760C3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; (2) </w:t>
              </w:r>
            </w:ins>
          </w:p>
          <w:p w:rsidR="00125355" w:rsidRPr="00760C3A" w:rsidDel="00760C3A" w:rsidRDefault="00125355" w:rsidP="00760C3A">
            <w:pPr>
              <w:spacing w:before="100" w:beforeAutospacing="1" w:after="100" w:afterAutospacing="1" w:line="240" w:lineRule="auto"/>
              <w:contextualSpacing w:val="0"/>
              <w:rPr>
                <w:del w:id="280" w:author="user" w:date="2020-09-11T13:53:00Z"/>
                <w:rFonts w:ascii="Times New Roman" w:eastAsia="Times New Roman" w:hAnsi="Times New Roman" w:cs="Times New Roman"/>
                <w:szCs w:val="24"/>
                <w:lang w:val="id-ID"/>
                <w:rPrChange w:id="281" w:author="user" w:date="2020-09-11T13:52:00Z">
                  <w:rPr>
                    <w:del w:id="282" w:author="user" w:date="2020-09-11T13:53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283" w:author="user" w:date="2020-09-11T13:5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84" w:author="user" w:date="2020-09-11T13:52:00Z">
              <w:r w:rsidRPr="00EC6F38" w:rsidDel="00760C3A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ins w:id="285" w:author="user" w:date="2020-09-11T13:52:00Z">
              <w:r w:rsidR="00760C3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  <w:ins w:id="286" w:author="user" w:date="2020-09-11T13:52:00Z">
              <w:r w:rsidR="00760C3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; (3) </w:t>
              </w:r>
            </w:ins>
          </w:p>
          <w:p w:rsidR="00125355" w:rsidRPr="00760C3A" w:rsidDel="00760C3A" w:rsidRDefault="00125355" w:rsidP="00760C3A">
            <w:pPr>
              <w:spacing w:before="100" w:beforeAutospacing="1" w:after="100" w:afterAutospacing="1" w:line="240" w:lineRule="auto"/>
              <w:contextualSpacing w:val="0"/>
              <w:rPr>
                <w:del w:id="287" w:author="user" w:date="2020-09-11T13:53:00Z"/>
                <w:rFonts w:ascii="Times New Roman" w:eastAsia="Times New Roman" w:hAnsi="Times New Roman" w:cs="Times New Roman"/>
                <w:szCs w:val="24"/>
                <w:lang w:val="id-ID"/>
                <w:rPrChange w:id="288" w:author="user" w:date="2020-09-11T13:53:00Z">
                  <w:rPr>
                    <w:del w:id="289" w:author="user" w:date="2020-09-11T13:53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290" w:author="user" w:date="2020-09-11T13:5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91" w:author="user" w:date="2020-09-11T13:53:00Z">
              <w:r w:rsidRPr="00EC6F38" w:rsidDel="00760C3A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ins w:id="292" w:author="user" w:date="2020-09-11T13:53:00Z">
              <w:r w:rsidR="00760C3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  <w:ins w:id="293" w:author="user" w:date="2020-09-11T13:53:00Z">
              <w:r w:rsidR="00760C3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; (4) </w:t>
              </w:r>
            </w:ins>
          </w:p>
          <w:p w:rsidR="00125355" w:rsidRPr="00760C3A" w:rsidDel="00760C3A" w:rsidRDefault="00125355" w:rsidP="00760C3A">
            <w:pPr>
              <w:spacing w:before="100" w:beforeAutospacing="1" w:after="100" w:afterAutospacing="1" w:line="240" w:lineRule="auto"/>
              <w:contextualSpacing w:val="0"/>
              <w:rPr>
                <w:del w:id="294" w:author="user" w:date="2020-09-11T13:53:00Z"/>
                <w:rFonts w:ascii="Times New Roman" w:eastAsia="Times New Roman" w:hAnsi="Times New Roman" w:cs="Times New Roman"/>
                <w:szCs w:val="24"/>
                <w:lang w:val="id-ID"/>
                <w:rPrChange w:id="295" w:author="user" w:date="2020-09-11T13:53:00Z">
                  <w:rPr>
                    <w:del w:id="296" w:author="user" w:date="2020-09-11T13:53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297" w:author="user" w:date="2020-09-11T13:5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98" w:author="user" w:date="2020-09-11T13:53:00Z">
              <w:r w:rsidRPr="00EC6F38" w:rsidDel="00760C3A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ins w:id="299" w:author="user" w:date="2020-09-11T13:53:00Z">
              <w:r w:rsidR="00760C3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ins w:id="300" w:author="user" w:date="2020-09-11T13:53:00Z">
              <w:r w:rsidR="00760C3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; (5) </w:t>
              </w:r>
            </w:ins>
          </w:p>
          <w:p w:rsidR="00125355" w:rsidRPr="00760C3A" w:rsidRDefault="00125355" w:rsidP="00760C3A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301" w:author="user" w:date="2020-09-11T13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302" w:author="user" w:date="2020-09-11T13:5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303" w:author="user" w:date="2020-09-11T13:53:00Z">
              <w:r w:rsidRPr="00EC6F38" w:rsidDel="00760C3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304" w:author="user" w:date="2020-09-11T13:53:00Z">
              <w:r w:rsidR="00760C3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  <w:ins w:id="305" w:author="user" w:date="2020-09-11T13:53:00Z">
              <w:r w:rsidR="00760C3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06" w:author="user" w:date="2020-09-11T13:55:00Z">
              <w:r w:rsidRPr="00EC6F38" w:rsidDel="00760C3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07" w:author="user" w:date="2020-09-11T13:55:00Z">
              <w:r w:rsidRPr="00EC6F38" w:rsidDel="00760C3A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End"/>
            <w:del w:id="308" w:author="user" w:date="2020-09-11T13:55:00Z">
              <w:r w:rsidRPr="00EC6F38" w:rsidDel="00760C3A">
                <w:rPr>
                  <w:rFonts w:ascii="Times New Roman" w:eastAsia="Times New Roman" w:hAnsi="Times New Roman" w:cs="Times New Roman"/>
                  <w:szCs w:val="24"/>
                </w:rPr>
                <w:delText>dari pemikiran kritis tadi</w:delText>
              </w:r>
            </w:del>
            <w:ins w:id="309" w:author="user" w:date="2020-09-11T13:56:00Z">
              <w:r w:rsidR="00760C3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  <w:del w:id="310" w:author="user" w:date="2020-09-11T13:55:00Z">
              <w:r w:rsidRPr="00EC6F38" w:rsidDel="00760C3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del w:id="311" w:author="user" w:date="2020-09-11T13:56:00Z">
              <w:r w:rsidRPr="00EC6F38" w:rsidDel="00B6161D">
                <w:rPr>
                  <w:rFonts w:ascii="Times New Roman" w:eastAsia="Times New Roman" w:hAnsi="Times New Roman" w:cs="Times New Roman"/>
                  <w:szCs w:val="24"/>
                </w:rPr>
                <w:delText xml:space="preserve"> pengaplikasian</w:delText>
              </w:r>
            </w:del>
            <w:ins w:id="312" w:author="user" w:date="2020-09-11T13:56:00Z">
              <w:r w:rsidR="00B616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mengaplikasikan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proofErr w:type="spellEnd"/>
            <w:del w:id="313" w:author="user" w:date="2020-09-11T13:56:00Z">
              <w:r w:rsidRPr="00EC6F38" w:rsidDel="00B6161D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ins w:id="314" w:author="user" w:date="2020-09-11T13:56:00Z">
              <w:r w:rsidR="00B616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15" w:author="user" w:date="2020-09-11T13:56:00Z">
              <w:r w:rsidRPr="00EC6F38" w:rsidDel="00B6161D">
                <w:rPr>
                  <w:rFonts w:ascii="Times New Roman" w:eastAsia="Times New Roman" w:hAnsi="Times New Roman" w:cs="Times New Roman"/>
                  <w:szCs w:val="24"/>
                </w:rPr>
                <w:delText xml:space="preserve">bagaimana </w:delText>
              </w:r>
            </w:del>
            <w:ins w:id="316" w:author="user" w:date="2020-09-11T13:56:00Z">
              <w:r w:rsidR="00B616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cara</w:t>
              </w:r>
              <w:r w:rsidR="00B6161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17" w:author="user" w:date="2020-09-11T13:57:00Z">
              <w:r w:rsidRPr="00EC6F38" w:rsidDel="00B6161D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18" w:author="user" w:date="2020-09-11T13:57:00Z">
              <w:r w:rsidRPr="00EC6F38" w:rsidDel="00B6161D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ins w:id="319" w:author="user" w:date="2020-09-11T13:57:00Z">
              <w:r w:rsidR="00B616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dan</w:t>
              </w:r>
              <w:r w:rsidR="00B6161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proofErr w:type="spellEnd"/>
            <w:ins w:id="320" w:author="user" w:date="2020-09-11T13:57:00Z">
              <w:r w:rsidR="00B616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321" w:author="user" w:date="2020-09-11T13:57:00Z">
              <w:r w:rsidR="00B616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 T</w:t>
              </w:r>
            </w:ins>
            <w:del w:id="322" w:author="user" w:date="2020-09-11T13:57:00Z">
              <w:r w:rsidRPr="00EC6F38" w:rsidDel="00B6161D">
                <w:rPr>
                  <w:rFonts w:ascii="Times New Roman" w:eastAsia="Times New Roman" w:hAnsi="Times New Roman" w:cs="Times New Roman"/>
                  <w:szCs w:val="24"/>
                </w:rPr>
                <w:delText>, t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23" w:author="user" w:date="2020-09-11T13:57:00Z">
              <w:r w:rsidR="00B616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revolusi industri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324" w:author="user" w:date="2020-09-11T13:57:00Z">
              <w:r w:rsidR="00B616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bookmarkStart w:id="325" w:name="_GoBack"/>
            <w:bookmarkEnd w:id="32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1A34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1A34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922E9"/>
    <w:rsid w:val="00615AA7"/>
    <w:rsid w:val="00760C3A"/>
    <w:rsid w:val="00766E60"/>
    <w:rsid w:val="00811F98"/>
    <w:rsid w:val="00855043"/>
    <w:rsid w:val="008B086E"/>
    <w:rsid w:val="00924DF5"/>
    <w:rsid w:val="00B6161D"/>
    <w:rsid w:val="00E4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10</cp:revision>
  <dcterms:created xsi:type="dcterms:W3CDTF">2020-08-26T22:03:00Z</dcterms:created>
  <dcterms:modified xsi:type="dcterms:W3CDTF">2020-09-11T06:58:00Z</dcterms:modified>
</cp:coreProperties>
</file>