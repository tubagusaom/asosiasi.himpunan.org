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>Lakukan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swa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sunting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secara digital dengan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menggunakan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aplikasi Word. Aktifkan</w:t>
      </w:r>
      <w:r w:rsidRPr="001D038C">
        <w:rPr>
          <w:rFonts w:ascii="Minion Pro" w:hAnsi="Minion Pro"/>
          <w:i/>
        </w:rPr>
        <w:t>Track Changes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untuk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>menandaiperbaikan yang Anda</w:t>
      </w:r>
      <w:r w:rsidR="00B83F52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 xml:space="preserve">lakukan. </w:t>
      </w:r>
      <w:bookmarkStart w:id="0" w:name="_GoBack"/>
      <w:bookmarkEnd w:id="0"/>
    </w:p>
    <w:p w:rsidR="00B83F52" w:rsidRPr="001D038C" w:rsidRDefault="00B83F52" w:rsidP="00B83F52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/>
        <w:tblPrChange w:id="1" w:author="ICEI Reviewer Team " w:date="2020-11-11T15:40:00Z">
          <w:tblPr>
            <w:tblStyle w:val="TableGrid"/>
            <w:tblW w:w="0" w:type="auto"/>
            <w:tblLook w:val="0420"/>
          </w:tblPr>
        </w:tblPrChange>
      </w:tblPr>
      <w:tblGrid>
        <w:gridCol w:w="9243"/>
        <w:tblGridChange w:id="2">
          <w:tblGrid>
            <w:gridCol w:w="9243"/>
          </w:tblGrid>
        </w:tblGridChange>
      </w:tblGrid>
      <w:tr w:rsidR="00125355" w:rsidRPr="00B83F52" w:rsidTr="00BC09B1">
        <w:tc>
          <w:tcPr>
            <w:tcW w:w="9243" w:type="dxa"/>
            <w:tcPrChange w:id="3" w:author="ICEI Reviewer Team " w:date="2020-11-11T15:40:00Z">
              <w:tcPr>
                <w:tcW w:w="9350" w:type="dxa"/>
              </w:tcPr>
            </w:tcPrChange>
          </w:tcPr>
          <w:p w:rsidR="00125355" w:rsidRPr="00B83F52" w:rsidRDefault="00125355" w:rsidP="00B83F52">
            <w:pPr>
              <w:pStyle w:val="Heading3"/>
              <w:spacing w:before="0" w:after="0" w:line="360" w:lineRule="auto"/>
              <w:jc w:val="center"/>
              <w:rPr>
                <w:rFonts w:ascii="Times New Roman" w:hAnsi="Times New Roman" w:cs="Times New Roman"/>
                <w:sz w:val="48"/>
              </w:rPr>
            </w:pPr>
            <w:r w:rsidRPr="00B83F52">
              <w:rPr>
                <w:rFonts w:ascii="Times New Roman" w:hAnsi="Times New Roman" w:cs="Times New Roman"/>
              </w:rPr>
              <w:lastRenderedPageBreak/>
              <w:t>Pembelajaran di Era "Revolusi</w:t>
            </w:r>
            <w:r w:rsidR="00B83F52" w:rsidRPr="00B83F52">
              <w:rPr>
                <w:rFonts w:ascii="Times New Roman" w:hAnsi="Times New Roman" w:cs="Times New Roman"/>
              </w:rPr>
              <w:t xml:space="preserve"> </w:t>
            </w:r>
            <w:r w:rsidRPr="00B83F52">
              <w:rPr>
                <w:rFonts w:ascii="Times New Roman" w:hAnsi="Times New Roman" w:cs="Times New Roman"/>
              </w:rPr>
              <w:t>Industri 4.0" bagi</w:t>
            </w:r>
            <w:r w:rsidR="00B83F52" w:rsidRPr="00B83F52">
              <w:rPr>
                <w:rFonts w:ascii="Times New Roman" w:hAnsi="Times New Roman" w:cs="Times New Roman"/>
              </w:rPr>
              <w:t xml:space="preserve"> </w:t>
            </w:r>
            <w:r w:rsidRPr="00B83F52">
              <w:rPr>
                <w:rFonts w:ascii="Times New Roman" w:hAnsi="Times New Roman" w:cs="Times New Roman"/>
              </w:rPr>
              <w:t>Anak</w:t>
            </w:r>
            <w:r w:rsidR="00B83F52" w:rsidRPr="00B83F52">
              <w:rPr>
                <w:rFonts w:ascii="Times New Roman" w:hAnsi="Times New Roman" w:cs="Times New Roman"/>
              </w:rPr>
              <w:t xml:space="preserve"> </w:t>
            </w:r>
            <w:r w:rsidRPr="00B83F52">
              <w:rPr>
                <w:rFonts w:ascii="Times New Roman" w:hAnsi="Times New Roman" w:cs="Times New Roman"/>
              </w:rPr>
              <w:t>Usia Dini</w:t>
            </w:r>
          </w:p>
          <w:p w:rsidR="00B83F52" w:rsidRPr="00B83F52" w:rsidRDefault="00125355" w:rsidP="00B83F52">
            <w:pPr>
              <w:spacing w:after="0"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83F52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r w:rsidR="00B83F52" w:rsidRPr="00B83F52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Default="00125355" w:rsidP="00B83F52">
            <w:pPr>
              <w:spacing w:after="0"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83F52">
              <w:rPr>
                <w:rFonts w:ascii="Times New Roman" w:eastAsia="Times New Roman" w:hAnsi="Times New Roman" w:cs="Times New Roman"/>
                <w:szCs w:val="24"/>
              </w:rPr>
              <w:t>Kodar Akbar</w:t>
            </w:r>
          </w:p>
          <w:p w:rsidR="00B83F52" w:rsidRPr="00B83F52" w:rsidRDefault="00B83F52" w:rsidP="00B83F52">
            <w:pPr>
              <w:spacing w:after="0"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Default="00B83F52" w:rsidP="00B83F52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r w:rsidRPr="00B83F5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 w:rsidRPr="00B83F5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r w:rsidRPr="00B83F5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pada zona industri yang sangat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ekstre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m. Industri yang tiap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maju, yang sering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sebutdengan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revolusi industri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banyak yang masih awam.</w:t>
            </w:r>
          </w:p>
          <w:p w:rsidR="00B83F52" w:rsidRPr="00B83F52" w:rsidRDefault="00B83F52" w:rsidP="00B83F52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kita di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perkerja, tetapi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kita di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baru yang belum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tercipta, 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 ide kreatif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kita.</w:t>
            </w:r>
          </w:p>
          <w:p w:rsidR="00125355" w:rsidRDefault="00B83F52" w:rsidP="00B83F52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Pendidikan 4.0 adalah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suatu program yang di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pendidikan yang cerdas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kreatif. Tujuan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pendidikan 4.0 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pendidikan, 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:rsidR="00125355" w:rsidRPr="00B83F52" w:rsidRDefault="00B83F52" w:rsidP="00B83F52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Tidak hanya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 xml:space="preserve">pendidikan 4.0 menghasilkan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empat aspek yang sangat di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butuhkan di era milenial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kolaboratif, komunikatif, berfikir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 xml:space="preserve">kritis,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dan kreatif.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, pendidikan 4.0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 xml:space="preserve">gencar-gencarnya di </w:t>
            </w:r>
            <w:r w:rsidR="00125355" w:rsidRPr="00013B68">
              <w:rPr>
                <w:rFonts w:ascii="Times New Roman" w:eastAsia="Times New Roman" w:hAnsi="Times New Roman" w:cs="Times New Roman"/>
                <w:i/>
                <w:szCs w:val="24"/>
              </w:rPr>
              <w:t>publis</w:t>
            </w:r>
            <w:r w:rsidR="00013B68" w:rsidRPr="00013B68">
              <w:rPr>
                <w:rFonts w:ascii="Times New Roman" w:eastAsia="Times New Roman" w:hAnsi="Times New Roman" w:cs="Times New Roman"/>
                <w:i/>
                <w:szCs w:val="24"/>
              </w:rPr>
              <w:t>h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, karena di era ini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r w:rsidR="00013B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industri 4.0.</w:t>
            </w:r>
          </w:p>
          <w:p w:rsidR="00125355" w:rsidRPr="00B83F52" w:rsidRDefault="00013B68" w:rsidP="00013B68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Terdapat berbagai macam k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perlu kita ketahui bersama yaitu: (1)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minat/kebutuhan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tahap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ini guru di tutut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bakat/kebutuhan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; (2)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r>
              <w:rPr>
                <w:rFonts w:ascii="Times New Roman" w:eastAsia="Times New Roman" w:hAnsi="Times New Roman" w:cs="Times New Roman"/>
                <w:szCs w:val="24"/>
              </w:rPr>
              <w:t>, yaitu guru di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sini di tuntut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sisw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a; (3)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dilati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h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; (4)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profesi guru.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Dimana guru sebagai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 di era 4.0 maka guru tidak boleh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satu strata, harus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berkembang agar dapat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nya.</w:t>
            </w:r>
          </w:p>
          <w:p w:rsidR="00125355" w:rsidRPr="00B83F52" w:rsidRDefault="00013B68" w:rsidP="00B83F52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Pada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iniada lima aspek yang di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pada proses pembelajaran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yaitu: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(1)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; (2)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; (3)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; (4)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; dan (5)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lihat proses mengamati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kesatuan, pada proses mengamati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pikiran yang kritis. Pikiran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sangat di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pikiran yang kritis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sebuah ide atau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:rsidR="00125355" w:rsidRPr="00B83F52" w:rsidRDefault="00013B68" w:rsidP="00B83F52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Dari gagasan yang mucul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maka proses selanjutnya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 atau m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engaplikasian. Pada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revolusi 4.0 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menumbuhkan ide baru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:rsidR="00125355" w:rsidRPr="00B83F52" w:rsidRDefault="00013B68" w:rsidP="00B83F52">
            <w:pPr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Setelah itu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 xml:space="preserve"> mencoba proses selanjutnya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mendiskusikan. Mendiskusikan di sini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dua orang tapi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diskusi dengan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orang. Istilah lain adalah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komunikasi. Hal 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pandangan yang berbeda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atau ide-ide yang baru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muncul.Yang tera</w:t>
            </w:r>
            <w:r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penelit</w:t>
            </w:r>
            <w:r>
              <w:rPr>
                <w:rFonts w:ascii="Times New Roman" w:eastAsia="Times New Roman" w:hAnsi="Times New Roman" w:cs="Times New Roman"/>
                <w:szCs w:val="24"/>
              </w:rPr>
              <w:t>ian. T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untutan 4.0 ini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inovatif. Dengan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lihat proses kreatif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B83F52">
              <w:rPr>
                <w:rFonts w:ascii="Times New Roman" w:eastAsia="Times New Roman" w:hAnsi="Times New Roman" w:cs="Times New Roman"/>
                <w:szCs w:val="24"/>
              </w:rPr>
              <w:t>kita. </w:t>
            </w:r>
          </w:p>
        </w:tc>
      </w:tr>
      <w:tr w:rsidR="00B83F52" w:rsidRPr="00B83F52" w:rsidDel="00BC09B1" w:rsidTr="00BC09B1">
        <w:trPr>
          <w:del w:id="4" w:author="ICEI Reviewer Team " w:date="2020-11-11T15:40:00Z"/>
        </w:trPr>
        <w:tc>
          <w:tcPr>
            <w:tcW w:w="9243" w:type="dxa"/>
            <w:tcPrChange w:id="5" w:author="ICEI Reviewer Team " w:date="2020-11-11T15:40:00Z">
              <w:tcPr>
                <w:tcW w:w="9350" w:type="dxa"/>
              </w:tcPr>
            </w:tcPrChange>
          </w:tcPr>
          <w:p w:rsidR="00B83F52" w:rsidRPr="00B83F52" w:rsidDel="00BC09B1" w:rsidRDefault="00B83F52" w:rsidP="00B83F52">
            <w:pPr>
              <w:pStyle w:val="Heading3"/>
              <w:spacing w:before="0" w:after="0" w:line="360" w:lineRule="auto"/>
              <w:jc w:val="center"/>
              <w:rPr>
                <w:del w:id="6" w:author="ICEI Reviewer Team " w:date="2020-11-11T15:40:00Z"/>
                <w:rFonts w:ascii="Times New Roman" w:hAnsi="Times New Roman" w:cs="Times New Roman"/>
              </w:rPr>
            </w:pPr>
          </w:p>
        </w:tc>
      </w:tr>
    </w:tbl>
    <w:p w:rsidR="00924DF5" w:rsidRPr="00B83F52" w:rsidRDefault="00924DF5" w:rsidP="00B83F52">
      <w:pPr>
        <w:spacing w:after="0" w:line="360" w:lineRule="auto"/>
        <w:rPr>
          <w:rFonts w:ascii="Times New Roman" w:hAnsi="Times New Roman" w:cs="Times New Roman"/>
        </w:rPr>
      </w:pPr>
    </w:p>
    <w:sectPr w:rsidR="00924DF5" w:rsidRPr="00B83F5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13B68"/>
    <w:rsid w:val="0012251A"/>
    <w:rsid w:val="00125355"/>
    <w:rsid w:val="001D038C"/>
    <w:rsid w:val="00240407"/>
    <w:rsid w:val="0042167F"/>
    <w:rsid w:val="00924DF5"/>
    <w:rsid w:val="00B83F52"/>
    <w:rsid w:val="00BC09B1"/>
    <w:rsid w:val="00C42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ICEI Reviewer Team </cp:lastModifiedBy>
  <cp:revision>2</cp:revision>
  <dcterms:created xsi:type="dcterms:W3CDTF">2020-11-11T08:42:00Z</dcterms:created>
  <dcterms:modified xsi:type="dcterms:W3CDTF">2020-11-11T08:42:00Z</dcterms:modified>
</cp:coreProperties>
</file>