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9D" w:rsidRDefault="004B289D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9D" w:rsidRDefault="004B289D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9D" w:rsidRDefault="004B289D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9D" w:rsidRPr="00A16D9B" w:rsidRDefault="004B289D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89D" w:rsidRPr="00A16D9B" w:rsidRDefault="004B289D" w:rsidP="00E0626E">
            <w:pPr>
              <w:spacing w:line="480" w:lineRule="auto"/>
              <w:rPr>
                <w:ins w:id="0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ins w:id="2" w:author="A S U S" w:date="2020-12-14T14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B289D" w:rsidRPr="00A16D9B" w:rsidRDefault="004B289D" w:rsidP="00E0626E">
            <w:pPr>
              <w:spacing w:line="480" w:lineRule="auto"/>
              <w:rPr>
                <w:ins w:id="3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ins w:id="4" w:author="A S U S" w:date="2020-12-14T14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4B289D" w:rsidRPr="00A16D9B" w:rsidRDefault="004B289D" w:rsidP="00E0626E">
            <w:pPr>
              <w:spacing w:line="480" w:lineRule="auto"/>
              <w:rPr>
                <w:ins w:id="5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ins w:id="6" w:author="A S U S" w:date="2020-12-14T14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B289D" w:rsidRPr="00A16D9B" w:rsidRDefault="004B289D" w:rsidP="00E0626E">
            <w:pPr>
              <w:spacing w:line="480" w:lineRule="auto"/>
              <w:rPr>
                <w:ins w:id="7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ins w:id="8" w:author="A S U S" w:date="2020-12-14T14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B289D" w:rsidRPr="00A16D9B" w:rsidRDefault="004B289D" w:rsidP="00E0626E">
            <w:pPr>
              <w:spacing w:line="480" w:lineRule="auto"/>
              <w:rPr>
                <w:ins w:id="9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ins w:id="10" w:author="A S U S" w:date="2020-12-14T14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B289D" w:rsidRPr="00A16D9B" w:rsidRDefault="004B289D" w:rsidP="00E0626E">
            <w:pPr>
              <w:spacing w:line="480" w:lineRule="auto"/>
              <w:rPr>
                <w:ins w:id="11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ins w:id="12" w:author="A S U S" w:date="2020-12-14T14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4B289D" w:rsidRPr="00A16D9B" w:rsidRDefault="004B289D" w:rsidP="00E0626E">
            <w:pPr>
              <w:spacing w:line="480" w:lineRule="auto"/>
              <w:rPr>
                <w:ins w:id="13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ins w:id="14" w:author="A S U S" w:date="2020-12-14T14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:rsidR="007952C3" w:rsidRPr="00A16D9B" w:rsidDel="004B289D" w:rsidRDefault="007952C3" w:rsidP="00E0626E">
            <w:pPr>
              <w:spacing w:line="480" w:lineRule="auto"/>
              <w:rPr>
                <w:del w:id="15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del w:id="16" w:author="A S U S" w:date="2020-12-14T14:40:00Z"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4B28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7952C3" w:rsidRPr="00A16D9B" w:rsidDel="004B289D" w:rsidRDefault="007952C3" w:rsidP="00E0626E">
            <w:pPr>
              <w:spacing w:line="480" w:lineRule="auto"/>
              <w:rPr>
                <w:del w:id="17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del w:id="18" w:author="A S U S" w:date="2020-12-14T14:40:00Z"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4B28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4B289D" w:rsidRDefault="007952C3" w:rsidP="00E0626E">
            <w:pPr>
              <w:spacing w:line="480" w:lineRule="auto"/>
              <w:rPr>
                <w:del w:id="19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del w:id="20" w:author="A S U S" w:date="2020-12-14T14:40:00Z"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4B28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4B289D" w:rsidRDefault="007952C3" w:rsidP="00E0626E">
            <w:pPr>
              <w:spacing w:line="480" w:lineRule="auto"/>
              <w:rPr>
                <w:del w:id="21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del w:id="22" w:author="A S U S" w:date="2020-12-14T14:40:00Z"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4B28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4B289D" w:rsidRDefault="007952C3" w:rsidP="00E0626E">
            <w:pPr>
              <w:spacing w:line="480" w:lineRule="auto"/>
              <w:rPr>
                <w:del w:id="23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del w:id="24" w:author="A S U S" w:date="2020-12-14T14:40:00Z"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4B28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lastRenderedPageBreak/>
                <w:delText>PT Elex Media Komputindo.</w:delText>
              </w:r>
            </w:del>
          </w:p>
          <w:p w:rsidR="007952C3" w:rsidRPr="00A16D9B" w:rsidDel="004B289D" w:rsidRDefault="007952C3" w:rsidP="00E0626E">
            <w:pPr>
              <w:spacing w:line="480" w:lineRule="auto"/>
              <w:rPr>
                <w:del w:id="25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del w:id="26" w:author="A S U S" w:date="2020-12-14T14:40:00Z"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4B28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4B289D" w:rsidRDefault="007952C3" w:rsidP="00E0626E">
            <w:pPr>
              <w:spacing w:line="480" w:lineRule="auto"/>
              <w:rPr>
                <w:del w:id="27" w:author="A S U S" w:date="2020-12-14T14:40:00Z"/>
                <w:rFonts w:ascii="Times New Roman" w:hAnsi="Times New Roman" w:cs="Times New Roman"/>
                <w:sz w:val="24"/>
                <w:szCs w:val="24"/>
              </w:rPr>
            </w:pPr>
            <w:del w:id="28" w:author="A S U S" w:date="2020-12-14T14:40:00Z"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4B289D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4B289D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bookmarkEnd w:id="1"/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4B289D"/>
    <w:rsid w:val="007952C3"/>
    <w:rsid w:val="00924DF5"/>
    <w:rsid w:val="00C6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CD034-344E-4DD7-A7EE-E7C4D0618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 S U S</cp:lastModifiedBy>
  <cp:revision>3</cp:revision>
  <dcterms:created xsi:type="dcterms:W3CDTF">2020-12-14T07:37:00Z</dcterms:created>
  <dcterms:modified xsi:type="dcterms:W3CDTF">2020-12-14T07:41:00Z</dcterms:modified>
</cp:coreProperties>
</file>