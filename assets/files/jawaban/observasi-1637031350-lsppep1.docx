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6BF5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BF86B5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43AC705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DF1B933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4FB2AF3" w14:textId="77777777" w:rsidTr="00821BA2">
        <w:tc>
          <w:tcPr>
            <w:tcW w:w="9350" w:type="dxa"/>
          </w:tcPr>
          <w:p w14:paraId="2D5A9DB7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8613433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41C3D48" w14:textId="433332A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0" w:author="Microsoft Office User" w:date="2021-11-16T09:46:00Z">
              <w:r w:rsidR="008A019F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proofErr w:type="spellEnd"/>
            <w:del w:id="1" w:author="Microsoft Office User" w:date="2021-11-16T09:48:00Z">
              <w:r w:rsidRPr="00EC6F38" w:rsidDel="008A019F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del w:id="2" w:author="Microsoft Office User" w:date="2021-11-16T09:49:00Z">
              <w:r w:rsidRPr="00EC6F38" w:rsidDel="008A019F">
                <w:rPr>
                  <w:rFonts w:ascii="Times New Roman" w:eastAsia="Times New Roman" w:hAnsi="Times New Roman" w:cs="Times New Roman"/>
                  <w:szCs w:val="24"/>
                </w:rPr>
                <w:delText xml:space="preserve"> dia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A67A1D7" w14:textId="5CD2BFE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" w:author="Microsoft Office User" w:date="2021-11-16T09:50:00Z">
              <w:r w:rsidR="008A019F">
                <w:rPr>
                  <w:rFonts w:ascii="Times New Roman" w:eastAsia="Times New Roman" w:hAnsi="Times New Roman" w:cs="Times New Roman"/>
                  <w:szCs w:val="24"/>
                </w:rPr>
                <w:t>pe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ins w:id="4" w:author="Microsoft Office User" w:date="2021-11-16T09:50:00Z">
              <w:r w:rsidR="008A019F"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4B86ECE" w14:textId="39528EA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5" w:author="Microsoft Office User" w:date="2021-11-16T09:51:00Z">
              <w:r w:rsidR="008A019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7F8312" w14:textId="43FB954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del w:id="6" w:author="Microsoft Office User" w:date="2021-11-16T09:51:00Z">
              <w:r w:rsidRPr="00EC6F38" w:rsidDel="008A019F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7" w:author="Microsoft Office User" w:date="2021-11-16T09:51:00Z">
              <w:r w:rsidR="008A019F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Microsoft Office User" w:date="2021-11-16T09:52:00Z">
              <w:r w:rsidRPr="00EC6F38" w:rsidDel="008A019F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9" w:author="Microsoft Office User" w:date="2021-11-16T09:52:00Z">
              <w:r w:rsidR="008A019F">
                <w:rPr>
                  <w:rFonts w:ascii="Times New Roman" w:eastAsia="Times New Roman" w:hAnsi="Times New Roman" w:cs="Times New Roman"/>
                  <w:szCs w:val="24"/>
                </w:rPr>
                <w:t>ka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</w:t>
            </w:r>
            <w:ins w:id="10" w:author="Microsoft Office User" w:date="2021-11-16T09:52:00Z">
              <w:r w:rsidR="008A019F">
                <w:rPr>
                  <w:rFonts w:ascii="Times New Roman" w:eastAsia="Times New Roman" w:hAnsi="Times New Roman" w:cs="Times New Roman"/>
                  <w:szCs w:val="24"/>
                </w:rPr>
                <w:t>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0D3FFC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1008AF5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83B8DF9" w14:textId="21104406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11" w:author="Microsoft Office User" w:date="2021-11-16T09:52:00Z">
              <w:r w:rsidR="008A019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12" w:author="Microsoft Office User" w:date="2021-11-16T09:52:00Z">
              <w:r w:rsidRPr="00EC6F38" w:rsidDel="008A019F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Microsoft Office User" w:date="2021-11-16T09:53:00Z">
              <w:r w:rsidRPr="00EC6F38" w:rsidDel="008A019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14" w:author="Microsoft Office User" w:date="2021-11-16T09:53:00Z">
              <w:r w:rsidR="008A019F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FC25C7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E62980D" w14:textId="55146DC1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5" w:author="Microsoft Office User" w:date="2021-11-16T09:53:00Z">
              <w:r w:rsidRPr="00EC6F38" w:rsidDel="008A019F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16" w:author="Microsoft Office User" w:date="2021-11-16T09:53:00Z">
              <w:r w:rsidR="008A019F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7" w:author="Microsoft Office User" w:date="2021-11-16T09:53:00Z">
              <w:r w:rsidRPr="00EC6F38" w:rsidDel="008A019F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18" w:author="Microsoft Office User" w:date="2021-11-16T09:53:00Z">
              <w:r w:rsidRPr="00EC6F38" w:rsidDel="008A019F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76FFB7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E1009A2" w14:textId="0BC35C2F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19" w:author="Microsoft Office User" w:date="2021-11-16T09:54:00Z">
              <w:r w:rsidR="008A019F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20" w:author="Microsoft Office User" w:date="2021-11-16T09:54:00Z">
              <w:r w:rsidRPr="00EC6F38" w:rsidDel="008A019F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4E652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28BE9E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C982C9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4F44EA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B79A79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520418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017E857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DD2697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3C24C82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1F884F" w14:textId="71EFF51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1" w:author="Microsoft Office User" w:date="2021-11-16T09:55:00Z">
              <w:r w:rsidRPr="00EC6F38" w:rsidDel="008A019F">
                <w:rPr>
                  <w:rFonts w:ascii="Times New Roman" w:eastAsia="Times New Roman" w:hAnsi="Times New Roman" w:cs="Times New Roman"/>
                  <w:szCs w:val="24"/>
                </w:rPr>
                <w:delText>Dari g</w:delText>
              </w:r>
            </w:del>
            <w:proofErr w:type="spellStart"/>
            <w:ins w:id="22" w:author="Microsoft Office User" w:date="2021-11-16T09:55:00Z">
              <w:r w:rsidR="008A019F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del w:id="23" w:author="Microsoft Office User" w:date="2021-11-16T09:55:00Z">
              <w:r w:rsidRPr="00EC6F38" w:rsidDel="008A019F">
                <w:rPr>
                  <w:rFonts w:ascii="Times New Roman" w:eastAsia="Times New Roman" w:hAnsi="Times New Roman" w:cs="Times New Roman"/>
                  <w:szCs w:val="24"/>
                </w:rPr>
                <w:delText xml:space="preserve"> pada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" w:author="Microsoft Office User" w:date="2021-11-16T09:56:00Z">
              <w:r w:rsidRPr="00EC6F38" w:rsidDel="008A019F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5" w:author="Microsoft Office User" w:date="2021-11-16T09:56:00Z">
              <w:r w:rsidR="008A019F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  <w:proofErr w:type="spellEnd"/>
              <w:r w:rsidR="008A019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A019F">
                <w:rPr>
                  <w:rFonts w:ascii="Times New Roman" w:eastAsia="Times New Roman" w:hAnsi="Times New Roman" w:cs="Times New Roman"/>
                  <w:szCs w:val="24"/>
                </w:rPr>
                <w:t xml:space="preserve">dapat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BD4079" w14:textId="2AAB289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26" w:author="Microsoft Office User" w:date="2021-11-16T09:56:00Z">
              <w:r w:rsidR="00610D90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7" w:author="Microsoft Office User" w:date="2021-11-16T09:56:00Z">
              <w:r w:rsidRPr="00EC6F38" w:rsidDel="00610D9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ins w:id="28" w:author="Microsoft Office User" w:date="2021-11-16T09:57:00Z">
              <w:r w:rsidR="00610D90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9" w:author="Microsoft Office User" w:date="2021-11-16T09:57:00Z">
              <w:r w:rsidR="00610D90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610D9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0" w:author="Microsoft Office User" w:date="2021-11-16T09:57:00Z">
              <w:r w:rsidRPr="00EC6F38" w:rsidDel="00610D90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1" w:author="Microsoft Office User" w:date="2021-11-16T09:57:00Z">
              <w:r w:rsidR="00610D90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2" w:author="Microsoft Office User" w:date="2021-11-16T09:58:00Z">
              <w:r w:rsidR="00610D90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55F52E0" w14:textId="32B5B9D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33" w:author="Microsoft Office User" w:date="2021-11-16T09:58:00Z">
              <w:r w:rsidR="00610D90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4" w:author="Microsoft Office User" w:date="2021-11-16T09:58:00Z">
              <w:r w:rsidR="00610D90">
                <w:rPr>
                  <w:rFonts w:ascii="Times New Roman" w:eastAsia="Times New Roman" w:hAnsi="Times New Roman" w:cs="Times New Roman"/>
                  <w:szCs w:val="24"/>
                </w:rPr>
                <w:t xml:space="preserve">era </w:t>
              </w:r>
              <w:proofErr w:type="spellStart"/>
              <w:r w:rsidR="00610D90">
                <w:rPr>
                  <w:rFonts w:ascii="Times New Roman" w:eastAsia="Times New Roman" w:hAnsi="Times New Roman" w:cs="Times New Roman"/>
                  <w:szCs w:val="24"/>
                </w:rPr>
                <w:t>revolosi</w:t>
              </w:r>
              <w:proofErr w:type="spellEnd"/>
              <w:r w:rsidR="00610D9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5" w:author="Microsoft Office User" w:date="2021-11-16T09:58:00Z">
              <w:r w:rsidR="00610D90">
                <w:rPr>
                  <w:rFonts w:ascii="Times New Roman" w:eastAsia="Times New Roman" w:hAnsi="Times New Roman" w:cs="Times New Roman"/>
                  <w:szCs w:val="24"/>
                </w:rPr>
                <w:t xml:space="preserve">ide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6" w:author="Microsoft Office User" w:date="2021-11-16T09:59:00Z">
              <w:r w:rsidR="00610D90">
                <w:rPr>
                  <w:rFonts w:ascii="Times New Roman" w:eastAsia="Times New Roman" w:hAnsi="Times New Roman" w:cs="Times New Roman"/>
                  <w:szCs w:val="24"/>
                </w:rPr>
                <w:t>menggali</w:t>
              </w:r>
              <w:proofErr w:type="spellEnd"/>
              <w:r w:rsidR="00610D90">
                <w:rPr>
                  <w:rFonts w:ascii="Times New Roman" w:eastAsia="Times New Roman" w:hAnsi="Times New Roman" w:cs="Times New Roman"/>
                  <w:szCs w:val="24"/>
                </w:rPr>
                <w:t xml:space="preserve"> ide </w:t>
              </w:r>
            </w:ins>
            <w:del w:id="37" w:author="Microsoft Office User" w:date="2021-11-16T09:58:00Z">
              <w:r w:rsidRPr="00EC6F38" w:rsidDel="00610D90">
                <w:rPr>
                  <w:rFonts w:ascii="Times New Roman" w:eastAsia="Times New Roman" w:hAnsi="Times New Roman" w:cs="Times New Roman"/>
                  <w:szCs w:val="24"/>
                </w:rPr>
                <w:delText xml:space="preserve">lihat proses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2AB825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10D90"/>
    <w:rsid w:val="008A019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51E4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2021-11-16T03:00:00Z</dcterms:created>
  <dcterms:modified xsi:type="dcterms:W3CDTF">2021-11-16T03:00:00Z</dcterms:modified>
</cp:coreProperties>
</file>