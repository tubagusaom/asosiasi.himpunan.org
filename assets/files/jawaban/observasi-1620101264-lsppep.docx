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Default="00927764" w:rsidP="00927764">
      <w:pPr>
        <w:shd w:val="clear" w:color="auto" w:fill="F5F5F5"/>
        <w:spacing w:before="300" w:line="690" w:lineRule="atLeast"/>
        <w:outlineLvl w:val="0"/>
        <w:rPr>
          <w:ins w:id="0" w:author="Anies Listyowati" w:date="2021-05-04T10:39:00Z"/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374544" w:rsidRPr="00C50A1E" w:rsidRDefault="0037454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</w:p>
    <w:p w:rsidR="00927764" w:rsidRPr="00C50A1E" w:rsidDel="00374544" w:rsidRDefault="00927764" w:rsidP="00927764">
      <w:pPr>
        <w:shd w:val="clear" w:color="auto" w:fill="F5F5F5"/>
        <w:spacing w:line="270" w:lineRule="atLeast"/>
        <w:rPr>
          <w:moveFrom w:id="1" w:author="Anies Listyowati" w:date="2021-05-04T10:39:00Z"/>
          <w:rFonts w:ascii="Roboto" w:eastAsia="Times New Roman" w:hAnsi="Roboto" w:cs="Times New Roman"/>
          <w:sz w:val="17"/>
          <w:szCs w:val="17"/>
        </w:rPr>
      </w:pPr>
      <w:moveFromRangeStart w:id="2" w:author="Anies Listyowati" w:date="2021-05-04T10:39:00Z" w:name="move71017170"/>
      <w:moveFrom w:id="3" w:author="Anies Listyowati" w:date="2021-05-04T10:39:00Z">
        <w:r w:rsidRPr="00C50A1E" w:rsidDel="00374544">
          <w:rPr>
            <w:rFonts w:ascii="Roboto" w:eastAsia="Times New Roman" w:hAnsi="Roboto" w:cs="Times New Roman"/>
            <w:sz w:val="17"/>
            <w:szCs w:val="17"/>
          </w:rPr>
          <w:t>5 Januari 2020   20:48 Diperbarui: 6 Januari 2020   05:43  61  10 3</w:t>
        </w:r>
      </w:moveFrom>
    </w:p>
    <w:moveFromRangeEnd w:id="2"/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ins w:id="4" w:author="Anies Listyowati" w:date="2021-05-04T10:39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374544" w:rsidRPr="00C50A1E" w:rsidRDefault="00374544" w:rsidP="00374544">
      <w:pPr>
        <w:shd w:val="clear" w:color="auto" w:fill="F5F5F5"/>
        <w:spacing w:line="270" w:lineRule="atLeast"/>
        <w:jc w:val="center"/>
        <w:rPr>
          <w:moveTo w:id="5" w:author="Anies Listyowati" w:date="2021-05-04T10:39:00Z"/>
          <w:rFonts w:ascii="Roboto" w:eastAsia="Times New Roman" w:hAnsi="Roboto" w:cs="Times New Roman"/>
          <w:sz w:val="17"/>
          <w:szCs w:val="17"/>
        </w:rPr>
        <w:pPrChange w:id="6" w:author="Anies Listyowati" w:date="2021-05-04T10:39:00Z">
          <w:pPr>
            <w:shd w:val="clear" w:color="auto" w:fill="F5F5F5"/>
            <w:spacing w:line="270" w:lineRule="atLeast"/>
          </w:pPr>
        </w:pPrChange>
      </w:pPr>
      <w:moveToRangeStart w:id="7" w:author="Anies Listyowati" w:date="2021-05-04T10:39:00Z" w:name="move71017170"/>
      <w:moveTo w:id="8" w:author="Anies Listyowati" w:date="2021-05-04T10:39:00Z"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5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20:48 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Diperbarui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: 6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05:43  61  10 3</w:t>
        </w:r>
      </w:moveTo>
    </w:p>
    <w:moveToRangeEnd w:id="7"/>
    <w:p w:rsidR="00374544" w:rsidRPr="00C50A1E" w:rsidRDefault="0037454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37454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rPrChange w:id="9" w:author="Anies Listyowati" w:date="2021-05-04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0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1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2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3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4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5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6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7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8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9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0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1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2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3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4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5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6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7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8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29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30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31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32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33" w:author="Anies Listyowati" w:date="2021-05-04T10:4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35" w:author="Anies Listyowati" w:date="2021-05-04T10:40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Anies Listyowati" w:date="2021-05-04T10:40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37" w:author="Anies Listyowati" w:date="2021-05-04T10:40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38" w:author="Anies Listyowati" w:date="2021-05-04T10:41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9" w:author="Anies Listyowati" w:date="2021-05-04T10:41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1" w:author="Anies Listyowati" w:date="2021-05-04T10:4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42" w:author="Anies Listyowati" w:date="2021-05-04T10:42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Anies Listyowati" w:date="2021-05-04T10:4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4" w:author="Anies Listyowati" w:date="2021-05-04T10:42:00Z">
        <w:r w:rsidDel="0037454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5" w:author="Anies Listyowati" w:date="2021-05-04T10:4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46" w:author="Anies Listyowati" w:date="2021-05-04T10:4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47" w:author="Anies Listyowati" w:date="2021-05-04T10:4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8" w:author="Anies Listyowati" w:date="2021-05-04T10:43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50" w:author="Anies Listyowati" w:date="2021-05-04T10:44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745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51" w:author="Anies Listyowati" w:date="2021-05-04T10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ins w:id="52" w:author="Anies Listyowati" w:date="2021-05-04T10:46:00Z">
        <w:r w:rsidR="0037454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53" w:author="Anies Listyowati" w:date="2021-05-04T10:45:00Z">
        <w:r w:rsidRPr="00C50A1E" w:rsidDel="0037454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4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nies Listyowati" w:date="2021-05-04T10:4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56" w:author="Anies Listyowati" w:date="2021-05-04T10:47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57" w:author="Anies Listyowati" w:date="2021-05-04T10:47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58" w:author="Anies Listyowati" w:date="2021-05-04T10:4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Anies Listyowati" w:date="2021-05-04T10:4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60" w:author="Anies Listyowati" w:date="2021-05-04T10:47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Anies Listyowati" w:date="2021-05-04T10:4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63" w:author="Anies Listyowati" w:date="2021-05-04T10:47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Anies Listyowati" w:date="2021-05-04T10:48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duduk</w:delText>
        </w:r>
      </w:del>
      <w:proofErr w:type="spellStart"/>
      <w:ins w:id="65" w:author="Anies Listyowati" w:date="2021-05-04T10:48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66" w:author="Anies Listyowati" w:date="2021-05-04T10:48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Anies Listyowati" w:date="2021-05-04T10:48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68" w:author="Anies Listyowati" w:date="2021-05-04T10:48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374544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70" w:author="Anies Listyowati" w:date="2021-05-04T10:49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1" w:author="Anies Listyowati" w:date="2021-05-04T10:49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374544" w:rsidDel="00374544">
          <w:rPr>
            <w:rFonts w:ascii="Times New Roman" w:eastAsia="Times New Roman" w:hAnsi="Times New Roman" w:cs="Times New Roman"/>
            <w:sz w:val="24"/>
            <w:szCs w:val="24"/>
            <w:rPrChange w:id="72" w:author="Anies Listyowati" w:date="2021-05-04T10:4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proofErr w:type="spellStart"/>
      <w:r w:rsidRPr="00374544">
        <w:rPr>
          <w:rFonts w:ascii="Times New Roman" w:eastAsia="Times New Roman" w:hAnsi="Times New Roman" w:cs="Times New Roman"/>
          <w:sz w:val="24"/>
          <w:szCs w:val="24"/>
          <w:rPrChange w:id="73" w:author="Anies Listyowati" w:date="2021-05-04T10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374544">
        <w:rPr>
          <w:rFonts w:ascii="Times New Roman" w:eastAsia="Times New Roman" w:hAnsi="Times New Roman" w:cs="Times New Roman"/>
          <w:sz w:val="24"/>
          <w:szCs w:val="24"/>
          <w:rPrChange w:id="74" w:author="Anies Listyowati" w:date="2021-05-04T10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sz w:val="24"/>
          <w:szCs w:val="24"/>
          <w:rPrChange w:id="75" w:author="Anies Listyowati" w:date="2021-05-04T10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374544">
        <w:rPr>
          <w:rFonts w:ascii="Times New Roman" w:eastAsia="Times New Roman" w:hAnsi="Times New Roman" w:cs="Times New Roman"/>
          <w:sz w:val="24"/>
          <w:szCs w:val="24"/>
          <w:rPrChange w:id="76" w:author="Anies Listyowati" w:date="2021-05-04T10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74544">
        <w:rPr>
          <w:rFonts w:ascii="Times New Roman" w:eastAsia="Times New Roman" w:hAnsi="Times New Roman" w:cs="Times New Roman"/>
          <w:sz w:val="24"/>
          <w:szCs w:val="24"/>
          <w:rPrChange w:id="77" w:author="Anies Listyowati" w:date="2021-05-04T10:4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8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54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74544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74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54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Anies Listyowati" w:date="2021-05-04T10:52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akan menda</w:delText>
        </w:r>
      </w:del>
      <w:proofErr w:type="spellStart"/>
      <w:ins w:id="80" w:author="Anies Listyowati" w:date="2021-05-04T10:5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del w:id="81" w:author="Anies Listyowati" w:date="2021-05-04T10:52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Anies Listyowati" w:date="2021-05-04T10:5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83" w:author="Anies Listyowati" w:date="2021-05-04T10:52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84" w:author="Anies Listyowati" w:date="2021-05-04T10:5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85" w:author="Anies Listyowati" w:date="2021-05-04T10:52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6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7" w:author="Anies Listyowati" w:date="2021-05-04T10:53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kita kira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88" w:author="Anies Listyowati" w:date="2021-05-04T10:5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>kira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89" w:author="Anies Listyowati" w:date="2021-05-04T10:5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0" w:author="Anies Listyowati" w:date="2021-05-04T10:53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37454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91" w:author="Anies Listyowati" w:date="2021-05-04T10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92" w:author="Anies Listyowati" w:date="2021-05-04T10:54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  <w:proofErr w:type="spellStart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93" w:author="Anies Listyowati" w:date="2021-05-04T10:54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. 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hem</w:t>
      </w:r>
      <w:proofErr w:type="spellEnd"/>
      <w:ins w:id="94" w:author="Anies Listyowati" w:date="2021-05-04T10:54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5" w:author="Anies Listyowati" w:date="2021-05-04T10:54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6" w:author="Anies Listyowati" w:date="2021-05-04T10:40:00Z">
          <w:pPr>
            <w:shd w:val="clear" w:color="auto" w:fill="F5F5F5"/>
            <w:spacing w:after="375"/>
          </w:pPr>
        </w:pPrChange>
      </w:pPr>
      <w:del w:id="97" w:author="Anies Listyowati" w:date="2021-05-04T10:55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</w:delText>
        </w:r>
      </w:del>
      <w:ins w:id="98" w:author="Anies Listyowati" w:date="2021-05-04T10:55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99" w:author="Anies Listyowati" w:date="2021-05-04T10:55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ari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100" w:author="Anies Listyowati" w:date="2021-05-04T10:55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01" w:author="Anies Listyowati" w:date="2021-05-04T10:55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02" w:author="Anies Listyowati" w:date="2021-05-04T10:55:00Z"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103" w:author="Anies Listyowati" w:date="2021-05-04T10:55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04" w:author="Anies Listyowati" w:date="2021-05-04T10:55:00Z">
        <w:r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105" w:author="Anies Listyowati" w:date="2021-05-04T10:56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6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7" w:author="Anies Listyowati" w:date="2021-05-04T10:57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108" w:author="Anies Listyowati" w:date="2021-05-04T10:56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del w:id="109" w:author="Anies Listyowati" w:date="2021-05-04T10:5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0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1" w:author="Anies Listyowati" w:date="2021-05-04T10:57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112" w:author="Anies Listyowati" w:date="2021-05-04T10:5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3" w:author="Anies Listyowati" w:date="2021-05-04T10:59:00Z"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14" w:author="Anies Listyowati" w:date="2021-05-04T10:58:00Z"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15" w:author="Anies Listyowati" w:date="2021-05-04T10:59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6" w:author="Anies Listyowati" w:date="2021-05-04T10:59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adalah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17" w:author="Anies Listyowati" w:date="2021-05-04T10:57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ins w:id="118" w:author="Anies Listyowati" w:date="2021-05-04T10:59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119" w:author="Anies Listyowati" w:date="2021-05-04T10:59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0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121" w:author="Anies Listyowati" w:date="2021-05-04T11:00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22" w:author="Anies Listyowati" w:date="2021-05-04T11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374544">
        <w:rPr>
          <w:rFonts w:ascii="Times New Roman" w:eastAsia="Times New Roman" w:hAnsi="Times New Roman" w:cs="Times New Roman"/>
          <w:iCs/>
          <w:sz w:val="24"/>
          <w:szCs w:val="24"/>
          <w:rPrChange w:id="123" w:author="Anies Listyowati" w:date="2021-05-04T11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ins w:id="124" w:author="Anies Listyowati" w:date="2021-05-04T11:00:00Z">
        <w:r w:rsidR="003745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5" w:author="Anies Listyowati" w:date="2021-05-04T10:4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6" w:author="Anies Listyowati" w:date="2021-05-04T11:01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27" w:author="Anies Listyowati" w:date="2021-05-04T11:01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37454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8" w:author="Anies Listyowati" w:date="2021-05-04T11:01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129" w:author="Anies Listyowati" w:date="2021-05-04T11:01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130" w:author="Anies Listyowati" w:date="2021-05-04T11:01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131" w:author="Anies Listyowati" w:date="2021-05-04T11:01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74544">
        <w:rPr>
          <w:rFonts w:ascii="Times New Roman" w:eastAsia="Times New Roman" w:hAnsi="Times New Roman" w:cs="Times New Roman"/>
          <w:i/>
          <w:sz w:val="24"/>
          <w:szCs w:val="24"/>
          <w:rPrChange w:id="132" w:author="Anies Listyowati" w:date="2021-05-04T11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3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4" w:author="Anies Listyowati" w:date="2021-05-04T11:0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135" w:author="Anies Listyowati" w:date="2021-05-04T11:02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6" w:author="Anies Listyowati" w:date="2021-05-04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37" w:author="Anies Listyowati" w:date="2021-05-04T11:0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7454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8" w:author="Anies Listyowati" w:date="2021-05-04T10:4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39" w:author="Anies Listyowati" w:date="2021-05-04T11:0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40" w:author="Anies Listyowati" w:date="2021-05-04T11:03:00Z">
        <w:r w:rsidR="00374544">
          <w:rPr>
            <w:rFonts w:ascii="Times New Roman" w:eastAsia="Times New Roman" w:hAnsi="Times New Roman" w:cs="Times New Roman"/>
            <w:sz w:val="24"/>
            <w:szCs w:val="24"/>
          </w:rPr>
          <w:t>, haha..</w:t>
        </w:r>
      </w:ins>
      <w:bookmarkStart w:id="141" w:name="_GoBack"/>
      <w:bookmarkEnd w:id="141"/>
      <w:del w:id="142" w:author="Anies Listyowati" w:date="2021-05-04T11:03:00Z">
        <w:r w:rsidRPr="00C50A1E" w:rsidDel="00374544">
          <w:rPr>
            <w:rFonts w:ascii="Times New Roman" w:eastAsia="Times New Roman" w:hAnsi="Times New Roman" w:cs="Times New Roman"/>
            <w:sz w:val="24"/>
            <w:szCs w:val="24"/>
          </w:rPr>
          <w:delText>.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7454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3" w:author="Anies Listyowati" w:date="2021-05-04T10:40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374544">
      <w:pPr>
        <w:jc w:val="both"/>
        <w:pPrChange w:id="144" w:author="Anies Listyowati" w:date="2021-05-04T10:40:00Z">
          <w:pPr/>
        </w:pPrChange>
      </w:pPr>
    </w:p>
    <w:p w:rsidR="00927764" w:rsidRPr="005A045A" w:rsidRDefault="00927764" w:rsidP="00374544">
      <w:pPr>
        <w:jc w:val="both"/>
        <w:rPr>
          <w:i/>
        </w:rPr>
        <w:pPrChange w:id="145" w:author="Anies Listyowati" w:date="2021-05-04T10:40:00Z">
          <w:pPr/>
        </w:pPrChange>
      </w:pPr>
    </w:p>
    <w:p w:rsidR="00927764" w:rsidRPr="005A045A" w:rsidRDefault="00927764" w:rsidP="00374544">
      <w:pPr>
        <w:jc w:val="both"/>
        <w:rPr>
          <w:rFonts w:ascii="Cambria" w:hAnsi="Cambria"/>
          <w:i/>
          <w:sz w:val="18"/>
          <w:szCs w:val="18"/>
        </w:rPr>
        <w:pPrChange w:id="146" w:author="Anies Listyowati" w:date="2021-05-04T10:40:00Z">
          <w:pPr/>
        </w:pPrChange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EF3109">
        <w:fldChar w:fldCharType="begin"/>
      </w:r>
      <w:r w:rsidR="00EF3109">
        <w:instrText xml:space="preserve"> HYPERLINK "https://www.kompasiana.com/listhiahr/5e11e59a097f367b4a413222/hujan-turun-berat-badan-naik?page=all" \l "section1" </w:instrText>
      </w:r>
      <w:r w:rsidR="00EF3109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EF3109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:rsidR="00924DF5" w:rsidRDefault="00924DF5"/>
    <w:sectPr w:rsidR="00924DF5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109" w:rsidRDefault="00EF3109">
      <w:r>
        <w:separator/>
      </w:r>
    </w:p>
  </w:endnote>
  <w:endnote w:type="continuationSeparator" w:id="0">
    <w:p w:rsidR="00EF3109" w:rsidRDefault="00EF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F3109">
    <w:pPr>
      <w:pStyle w:val="Footer"/>
    </w:pPr>
  </w:p>
  <w:p w:rsidR="00941E77" w:rsidRDefault="00EF3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109" w:rsidRDefault="00EF3109">
      <w:r>
        <w:separator/>
      </w:r>
    </w:p>
  </w:footnote>
  <w:footnote w:type="continuationSeparator" w:id="0">
    <w:p w:rsidR="00EF3109" w:rsidRDefault="00EF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ies Listyowati">
    <w15:presenceInfo w15:providerId="None" w15:userId="Anies Listyo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74544"/>
    <w:rsid w:val="0042167F"/>
    <w:rsid w:val="00924DF5"/>
    <w:rsid w:val="00927764"/>
    <w:rsid w:val="00E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F56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745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Anies Listyowati</cp:lastModifiedBy>
  <cp:revision>2</cp:revision>
  <dcterms:created xsi:type="dcterms:W3CDTF">2020-07-24T23:46:00Z</dcterms:created>
  <dcterms:modified xsi:type="dcterms:W3CDTF">2021-05-04T04:03:00Z</dcterms:modified>
</cp:coreProperties>
</file>