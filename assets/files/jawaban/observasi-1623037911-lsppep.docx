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3E6DAD" w:rsidRDefault="003E6DA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SMPN 10 CIBINONG" w:date="2021-06-07T10:50:00Z"/>
              </w:rPr>
            </w:pPr>
            <w:proofErr w:type="spellStart"/>
            <w:ins w:id="1" w:author="SMPN 10 CIBINONG" w:date="2021-06-07T10:50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</w:ins>
          </w:p>
          <w:p w:rsidR="003E6DAD" w:rsidRDefault="003E6DAD" w:rsidP="003E6D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SMPN 10 CIBINONG" w:date="2021-06-07T10:51:00Z"/>
              </w:rPr>
            </w:pPr>
            <w:proofErr w:type="spellStart"/>
            <w:ins w:id="3" w:author="SMPN 10 CIBINONG" w:date="2021-06-07T10:51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3E6DAD" w:rsidRDefault="003E6DAD" w:rsidP="003E6D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SMPN 10 CIBINONG" w:date="2021-06-07T10:51:00Z"/>
              </w:rPr>
            </w:pPr>
            <w:ins w:id="5" w:author="SMPN 10 CIBINONG" w:date="2021-06-07T10:51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3E6DAD" w:rsidRDefault="003E6DAD" w:rsidP="003E6D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SMPN 10 CIBINONG" w:date="2021-06-07T10:51:00Z"/>
              </w:rPr>
            </w:pPr>
            <w:ins w:id="7" w:author="SMPN 10 CIBINONG" w:date="2021-06-07T10:51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3E6DAD" w:rsidRDefault="003E6DAD" w:rsidP="003E6D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SMPN 10 CIBINONG" w:date="2021-06-07T10:51:00Z"/>
              </w:rPr>
            </w:pPr>
            <w:proofErr w:type="gramStart"/>
            <w:ins w:id="9" w:author="SMPN 10 CIBINONG" w:date="2021-06-07T10:51:00Z">
              <w:r>
                <w:t>optimal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3E6DAD" w:rsidRDefault="003E6DAD" w:rsidP="003E6D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SMPN 10 CIBINONG" w:date="2021-06-07T10:51:00Z"/>
              </w:rPr>
            </w:pPr>
            <w:proofErr w:type="spellStart"/>
            <w:ins w:id="11" w:author="SMPN 10 CIBINONG" w:date="2021-06-07T10:51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3E6DAD" w:rsidRDefault="003E6DAD" w:rsidP="003E6D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SMPN 10 CIBINONG" w:date="2021-06-07T10:51:00Z"/>
              </w:rPr>
            </w:pPr>
            <w:ins w:id="13" w:author="SMPN 10 CIBINONG" w:date="2021-06-07T10:51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3E6DAD" w:rsidRDefault="003E6DA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SMPN 10 CIBINONG" w:date="2021-06-07T10:50:00Z"/>
              </w:rPr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Del="003E6D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5" w:author="SMPN 10 CIBINONG" w:date="2021-06-07T10:51:00Z"/>
              </w:rPr>
            </w:pPr>
            <w:del w:id="16" w:author="SMPN 10 CIBINONG" w:date="2021-06-07T10:51:00Z">
              <w:r w:rsidDel="003E6DAD">
                <w:delText xml:space="preserve">optimal </w:delText>
              </w:r>
              <w:r w:rsidDel="003E6DAD">
                <w:tab/>
                <w:delText xml:space="preserve">: </w:delText>
              </w:r>
              <w:r w:rsidDel="003E6DAD">
                <w:tab/>
                <w:delText>tertinggi; paling menguntungkan.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17" w:name="_GoBack"/>
            <w:bookmarkEnd w:id="17"/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8" w:author="SMPN 10 CIBINONG" w:date="2021-06-07T10:50:00Z">
              <w:r w:rsidDel="003E6DAD">
                <w:delText xml:space="preserve">metodologi </w:delText>
              </w:r>
              <w:r w:rsidDel="003E6DAD">
                <w:tab/>
                <w:delText xml:space="preserve">: </w:delText>
              </w:r>
              <w:r w:rsidDel="003E6DAD">
                <w:tab/>
                <w:delText>ilmu tentang metode</w:delText>
              </w:r>
            </w:del>
            <w:r>
              <w:t>.</w:t>
            </w:r>
          </w:p>
          <w:p w:rsidR="00BE098E" w:rsidDel="003E6D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9" w:author="SMPN 10 CIBINONG" w:date="2021-06-07T10:50:00Z"/>
              </w:rPr>
            </w:pPr>
            <w:del w:id="20" w:author="SMPN 10 CIBINONG" w:date="2021-06-07T10:50:00Z">
              <w:r w:rsidDel="003E6DAD">
                <w:delText xml:space="preserve">norma </w:delText>
              </w:r>
              <w:r w:rsidDel="003E6DAD">
                <w:tab/>
                <w:delText xml:space="preserve">: </w:delText>
              </w:r>
              <w:r w:rsidDel="003E6DAD">
                <w:tab/>
                <w:delText xml:space="preserve">aturan atau ketentuan yang mengikat warga kelompok </w:delText>
              </w:r>
            </w:del>
          </w:p>
          <w:p w:rsidR="00BE098E" w:rsidDel="003E6D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1" w:author="SMPN 10 CIBINONG" w:date="2021-06-07T10:50:00Z"/>
              </w:rPr>
            </w:pPr>
            <w:del w:id="22" w:author="SMPN 10 CIBINONG" w:date="2021-06-07T10:50:00Z">
              <w:r w:rsidDel="003E6DAD">
                <w:tab/>
              </w:r>
              <w:r w:rsidDel="003E6DAD">
                <w:tab/>
                <w:delText xml:space="preserve">dalam masyarakat, dipakai sebagai panduan, tatanan, dan </w:delText>
              </w:r>
            </w:del>
          </w:p>
          <w:p w:rsidR="00BE098E" w:rsidDel="003E6D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3" w:author="SMPN 10 CIBINONG" w:date="2021-06-07T10:50:00Z"/>
              </w:rPr>
            </w:pPr>
            <w:del w:id="24" w:author="SMPN 10 CIBINONG" w:date="2021-06-07T10:50:00Z">
              <w:r w:rsidDel="003E6DAD">
                <w:tab/>
              </w:r>
              <w:r w:rsidDel="003E6DAD">
                <w:tab/>
                <w:delText>pengendali tingkah laku yang sesuai dan berterima.</w:delText>
              </w:r>
            </w:del>
          </w:p>
          <w:p w:rsidR="00BE098E" w:rsidDel="003E6D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5" w:author="SMPN 10 CIBINONG" w:date="2021-06-07T10:51:00Z"/>
              </w:rPr>
            </w:pPr>
            <w:del w:id="26" w:author="SMPN 10 CIBINONG" w:date="2021-06-07T10:51:00Z">
              <w:r w:rsidDel="003E6DAD">
                <w:delText xml:space="preserve">orientasi </w:delText>
              </w:r>
              <w:r w:rsidDel="003E6DAD">
                <w:tab/>
                <w:delText xml:space="preserve">: </w:delText>
              </w:r>
              <w:r w:rsidDel="003E6DAD">
                <w:tab/>
                <w:delText>pandangan yang mendasari pikiran, perhatian, atau kecen-</w:delText>
              </w:r>
            </w:del>
          </w:p>
          <w:p w:rsidR="00BE098E" w:rsidDel="003E6D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7" w:author="SMPN 10 CIBINONG" w:date="2021-06-07T10:51:00Z"/>
              </w:rPr>
            </w:pPr>
            <w:del w:id="28" w:author="SMPN 10 CIBINONG" w:date="2021-06-07T10:51:00Z">
              <w:r w:rsidDel="003E6DAD">
                <w:tab/>
              </w:r>
              <w:r w:rsidDel="003E6DAD">
                <w:tab/>
                <w:delText>derungan.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3E6DAD" w:rsidP="003E6DAD">
            <w:pPr>
              <w:pStyle w:val="ListParagraph"/>
              <w:tabs>
                <w:tab w:val="left" w:pos="870"/>
              </w:tabs>
              <w:ind w:left="2507" w:hanging="2132"/>
              <w:jc w:val="left"/>
              <w:pPrChange w:id="29" w:author="SMPN 10 CIBINONG" w:date="2021-06-07T10:4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30" w:author="SMPN 10 CIBINONG" w:date="2021-06-07T10:47:00Z">
              <w:r>
                <w:lastRenderedPageBreak/>
                <w:tab/>
              </w:r>
            </w:ins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3E6DAD" w:rsidP="003E6DAD">
      <w:pPr>
        <w:pStyle w:val="ListParagraph"/>
        <w:tabs>
          <w:tab w:val="left" w:pos="2355"/>
        </w:tabs>
        <w:ind w:left="360"/>
        <w:pPrChange w:id="31" w:author="SMPN 10 CIBINONG" w:date="2021-06-07T10:47:00Z">
          <w:pPr>
            <w:pStyle w:val="ListParagraph"/>
            <w:ind w:left="360"/>
          </w:pPr>
        </w:pPrChange>
      </w:pPr>
      <w:ins w:id="32" w:author="SMPN 10 CIBINONG" w:date="2021-06-07T10:47:00Z">
        <w:r>
          <w:tab/>
        </w:r>
      </w:ins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3E6DAD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SMPN 10 CIBINONG</cp:lastModifiedBy>
  <cp:revision>2</cp:revision>
  <dcterms:created xsi:type="dcterms:W3CDTF">2021-06-07T03:52:00Z</dcterms:created>
  <dcterms:modified xsi:type="dcterms:W3CDTF">2021-06-07T03:52:00Z</dcterms:modified>
</cp:coreProperties>
</file>