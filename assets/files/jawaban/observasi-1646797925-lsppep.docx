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47A9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EA0379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38281C9" w14:textId="77777777" w:rsidR="00125355" w:rsidRPr="001D038C" w:rsidRDefault="00125355" w:rsidP="00125355">
      <w:pPr>
        <w:spacing w:after="0"/>
        <w:jc w:val="center"/>
        <w:rPr>
          <w:rFonts w:ascii="Minion Pro" w:hAnsi="Minion Pro"/>
          <w:b/>
          <w:sz w:val="36"/>
          <w:szCs w:val="36"/>
        </w:rPr>
      </w:pPr>
    </w:p>
    <w:p w14:paraId="20B9F0AF"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DA9AD07" w14:textId="77777777" w:rsidTr="00821BA2">
        <w:tc>
          <w:tcPr>
            <w:tcW w:w="9350" w:type="dxa"/>
          </w:tcPr>
          <w:p w14:paraId="18533C4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C3CF777"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59EE717C" w14:textId="61DAAB4D"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0"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zaman ini kita berada pada zona </w:t>
            </w:r>
            <w:commentRangeStart w:id="1"/>
            <w:r w:rsidRPr="00EC6F38">
              <w:rPr>
                <w:rFonts w:ascii="Times New Roman" w:eastAsia="Times New Roman" w:hAnsi="Times New Roman" w:cs="Times New Roman"/>
                <w:szCs w:val="24"/>
              </w:rPr>
              <w:t>industri</w:t>
            </w:r>
            <w:commentRangeEnd w:id="1"/>
            <w:r w:rsidR="008B796A">
              <w:rPr>
                <w:rStyle w:val="CommentReference"/>
              </w:rPr>
              <w:commentReference w:id="1"/>
            </w:r>
            <w:r w:rsidRPr="00EC6F38">
              <w:rPr>
                <w:rFonts w:ascii="Times New Roman" w:eastAsia="Times New Roman" w:hAnsi="Times New Roman" w:cs="Times New Roman"/>
                <w:szCs w:val="24"/>
              </w:rPr>
              <w:t xml:space="preserve"> yang sangat extream</w:t>
            </w:r>
            <w:r w:rsidR="0016710A">
              <w:rPr>
                <w:rFonts w:ascii="Times New Roman" w:eastAsia="Times New Roman" w:hAnsi="Times New Roman" w:cs="Times New Roman"/>
                <w:szCs w:val="24"/>
              </w:rPr>
              <w:t xml:space="preserve"> </w:t>
            </w:r>
            <w:ins w:id="2" w:author="jurnal@utu.ac.id" w:date="2022-03-09T10:10:00Z">
              <w:r w:rsidR="0016710A">
                <w:rPr>
                  <w:rFonts w:ascii="Times New Roman" w:eastAsia="Times New Roman" w:hAnsi="Times New Roman" w:cs="Times New Roman"/>
                  <w:szCs w:val="24"/>
                </w:rPr>
                <w:t>ekstrem</w:t>
              </w:r>
            </w:ins>
            <w:r w:rsidRPr="00EC6F38">
              <w:rPr>
                <w:rFonts w:ascii="Times New Roman" w:eastAsia="Times New Roman" w:hAnsi="Times New Roman" w:cs="Times New Roman"/>
                <w:szCs w:val="24"/>
              </w:rPr>
              <w:t xml:space="preserve">. Industri yang tiap menit bahkan detik dia akan berubah semakin maju, yang sering kita sebut dengan revolusi </w:t>
            </w:r>
            <w:del w:id="3" w:author="jurnal@utu.ac.id" w:date="2022-03-09T09:54:00Z">
              <w:r w:rsidRPr="00EC6F38" w:rsidDel="008667B3">
                <w:rPr>
                  <w:rFonts w:ascii="Times New Roman" w:eastAsia="Times New Roman" w:hAnsi="Times New Roman" w:cs="Times New Roman"/>
                  <w:szCs w:val="24"/>
                </w:rPr>
                <w:delText xml:space="preserve">industry </w:delText>
              </w:r>
            </w:del>
            <w:ins w:id="4" w:author="jurnal@utu.ac.id" w:date="2022-03-09T09:54:00Z">
              <w:r w:rsidR="008667B3">
                <w:rPr>
                  <w:rFonts w:ascii="Times New Roman" w:eastAsia="Times New Roman" w:hAnsi="Times New Roman" w:cs="Times New Roman"/>
                  <w:szCs w:val="24"/>
                </w:rPr>
                <w:t xml:space="preserve"> industri</w:t>
              </w:r>
              <w:r w:rsidR="008667B3"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14:paraId="2B849969" w14:textId="6AEC6A13"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5"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Bagi pendidik maupun peserta didik hari ini kita di siapkan untuk memasuki dunia kerja namun bukan lagi perkerja</w:t>
            </w:r>
            <w:ins w:id="6" w:author="jurnal@utu.ac.id" w:date="2022-03-09T10:08:00Z">
              <w:r w:rsidR="0016710A">
                <w:rPr>
                  <w:rFonts w:ascii="Times New Roman" w:eastAsia="Times New Roman" w:hAnsi="Times New Roman" w:cs="Times New Roman"/>
                  <w:szCs w:val="24"/>
                </w:rPr>
                <w:t xml:space="preserve"> pekerja</w:t>
              </w:r>
            </w:ins>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18FE122F"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7" w:author="jurnal@utu.ac.id" w:date="2022-03-09T09:57:00Z">
                <w:pPr>
                  <w:spacing w:before="100" w:beforeAutospacing="1" w:after="100" w:afterAutospacing="1" w:line="240" w:lineRule="auto"/>
                  <w:contextualSpacing w:val="0"/>
                </w:pPr>
              </w:pPrChange>
            </w:pPr>
            <w:commentRangeStart w:id="8"/>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660C6206"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9"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commentRangeEnd w:id="8"/>
            <w:r w:rsidR="0015796D">
              <w:rPr>
                <w:rStyle w:val="CommentReference"/>
              </w:rPr>
              <w:commentReference w:id="8"/>
            </w:r>
          </w:p>
          <w:p w14:paraId="04196EED"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10"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Karakteristik pendidikan 4.0</w:t>
            </w:r>
          </w:p>
          <w:p w14:paraId="5EC13F68" w14:textId="7777777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1" w:author="jurnal@utu.ac.id" w:date="2022-03-09T09:57:00Z">
                <w:pPr>
                  <w:numPr>
                    <w:numId w:val="1"/>
                  </w:numPr>
                  <w:tabs>
                    <w:tab w:val="num" w:pos="720"/>
                  </w:tabs>
                  <w:spacing w:before="100" w:beforeAutospacing="1" w:after="100" w:afterAutospacing="1" w:line="240" w:lineRule="auto"/>
                  <w:ind w:left="720" w:hanging="360"/>
                  <w:contextualSpacing w:val="0"/>
                </w:pPr>
              </w:pPrChange>
            </w:pPr>
            <w:commentRangeStart w:id="12"/>
            <w:r w:rsidRPr="00EC6F38">
              <w:rPr>
                <w:rFonts w:ascii="Times New Roman" w:eastAsia="Times New Roman" w:hAnsi="Times New Roman" w:cs="Times New Roman"/>
                <w:szCs w:val="24"/>
              </w:rPr>
              <w:t>Tahapan belajar sesuai dengan kemampuan dan minat/kebutuhan siswa.</w:t>
            </w:r>
          </w:p>
          <w:p w14:paraId="36AA534C" w14:textId="2C1D2986"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3"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Pada tahab</w:t>
            </w:r>
            <w:ins w:id="14" w:author="jurnal@utu.ac.id" w:date="2022-03-09T10:05:00Z">
              <w:r w:rsidR="00EA7484">
                <w:rPr>
                  <w:rFonts w:ascii="Times New Roman" w:eastAsia="Times New Roman" w:hAnsi="Times New Roman" w:cs="Times New Roman"/>
                  <w:szCs w:val="24"/>
                </w:rPr>
                <w:t xml:space="preserve"> tahap</w:t>
              </w:r>
            </w:ins>
            <w:r w:rsidRPr="00EC6F38">
              <w:rPr>
                <w:rFonts w:ascii="Times New Roman" w:eastAsia="Times New Roman" w:hAnsi="Times New Roman" w:cs="Times New Roman"/>
                <w:szCs w:val="24"/>
              </w:rPr>
              <w:t xml:space="preserve"> ini guru di tutut </w:t>
            </w:r>
            <w:ins w:id="15" w:author="jurnal@utu.ac.id" w:date="2022-03-09T10:05:00Z">
              <w:r w:rsidR="00EA7484">
                <w:rPr>
                  <w:rFonts w:ascii="Times New Roman" w:eastAsia="Times New Roman" w:hAnsi="Times New Roman" w:cs="Times New Roman"/>
                  <w:szCs w:val="24"/>
                </w:rPr>
                <w:t xml:space="preserve">tuntut </w:t>
              </w:r>
            </w:ins>
            <w:r w:rsidRPr="00EC6F38">
              <w:rPr>
                <w:rFonts w:ascii="Times New Roman" w:eastAsia="Times New Roman" w:hAnsi="Times New Roman" w:cs="Times New Roman"/>
                <w:szCs w:val="24"/>
              </w:rPr>
              <w:t>untuk merancang pembelajaran sesuai dengan minat dan bakat/kebutuhan siswa.</w:t>
            </w:r>
          </w:p>
          <w:p w14:paraId="3F4A4E45" w14:textId="7777777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6"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14:paraId="20A987BB" w14:textId="5D541C9B"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7"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Yaitu guru di sini di tuntut untuk membantu siwa</w:t>
            </w:r>
            <w:ins w:id="18" w:author="jurnal@utu.ac.id" w:date="2022-03-09T10:04:00Z">
              <w:r w:rsidR="00EA7484">
                <w:rPr>
                  <w:rFonts w:ascii="Times New Roman" w:eastAsia="Times New Roman" w:hAnsi="Times New Roman" w:cs="Times New Roman"/>
                  <w:szCs w:val="24"/>
                </w:rPr>
                <w:t xml:space="preserve"> siswa</w:t>
              </w:r>
            </w:ins>
            <w:r w:rsidRPr="00EC6F38">
              <w:rPr>
                <w:rFonts w:ascii="Times New Roman" w:eastAsia="Times New Roman" w:hAnsi="Times New Roman" w:cs="Times New Roman"/>
                <w:szCs w:val="24"/>
              </w:rPr>
              <w:t xml:space="preserve"> dalam mencari kemampuan dan bakat siswa.</w:t>
            </w:r>
          </w:p>
          <w:p w14:paraId="22C8E288" w14:textId="7777777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19"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14:paraId="0FA74DD5" w14:textId="7777777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0"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2061905D" w14:textId="31F235B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1"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ins w:id="22" w:author="jurnal@utu.ac.id" w:date="2022-03-09T10:04:00Z">
              <w:r w:rsidR="00EA7484">
                <w:rPr>
                  <w:rFonts w:ascii="Times New Roman" w:eastAsia="Times New Roman" w:hAnsi="Times New Roman" w:cs="Times New Roman"/>
                  <w:szCs w:val="24"/>
                </w:rPr>
                <w:t xml:space="preserve"> dan</w:t>
              </w:r>
            </w:ins>
          </w:p>
          <w:p w14:paraId="59EC0B29" w14:textId="77777777" w:rsidR="00125355" w:rsidRPr="00EC6F38" w:rsidRDefault="00125355" w:rsidP="008667B3">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Change w:id="23" w:author="jurnal@utu.ac.id" w:date="2022-03-09T09:57: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commentRangeEnd w:id="12"/>
            <w:r w:rsidR="00EA7484">
              <w:rPr>
                <w:rStyle w:val="CommentReference"/>
              </w:rPr>
              <w:commentReference w:id="12"/>
            </w:r>
          </w:p>
          <w:p w14:paraId="4F7519C2"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24"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Di dalam pendidikan revolusi industri ini ada 5 aspek yang di tekankan pada proses pembelajaran yaitu:</w:t>
            </w:r>
          </w:p>
          <w:p w14:paraId="5A69F699" w14:textId="77777777" w:rsidR="00125355" w:rsidRPr="00EC6F38" w:rsidRDefault="00125355" w:rsidP="008667B3">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25" w:author="jurnal@utu.ac.id" w:date="2022-03-09T09:57: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Mengamati</w:t>
            </w:r>
          </w:p>
          <w:p w14:paraId="2E264498" w14:textId="77777777" w:rsidR="00125355" w:rsidRPr="00EC6F38" w:rsidRDefault="00125355" w:rsidP="008667B3">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26" w:author="jurnal@utu.ac.id" w:date="2022-03-09T09:57: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Memahami</w:t>
            </w:r>
          </w:p>
          <w:p w14:paraId="0D223C1C" w14:textId="77777777" w:rsidR="00125355" w:rsidRPr="00EC6F38" w:rsidRDefault="00125355" w:rsidP="008667B3">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27" w:author="jurnal@utu.ac.id" w:date="2022-03-09T09:57: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Mencoba</w:t>
            </w:r>
          </w:p>
          <w:p w14:paraId="7568BD2F" w14:textId="77777777" w:rsidR="00125355" w:rsidRPr="00EC6F38" w:rsidRDefault="00125355" w:rsidP="008667B3">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28" w:author="jurnal@utu.ac.id" w:date="2022-03-09T09:57: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Mendiskusikan</w:t>
            </w:r>
          </w:p>
          <w:p w14:paraId="4E2EAB0F" w14:textId="77777777" w:rsidR="00125355" w:rsidRPr="00EC6F38" w:rsidRDefault="00125355" w:rsidP="008667B3">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Change w:id="29" w:author="jurnal@utu.ac.id" w:date="2022-03-09T09:57: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Penelitian</w:t>
            </w:r>
          </w:p>
          <w:p w14:paraId="6F65495F"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30" w:author="jurnal@utu.ac.id" w:date="2022-03-09T09:57:00Z">
                <w:pPr>
                  <w:spacing w:before="100" w:beforeAutospacing="1" w:after="100" w:afterAutospacing="1" w:line="240" w:lineRule="auto"/>
                  <w:contextualSpacing w:val="0"/>
                </w:pPr>
              </w:pPrChange>
            </w:pPr>
            <w:commentRangeStart w:id="31"/>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1BBCA312"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32" w:author="jurnal@utu.ac.id" w:date="2022-03-09T09:57:00Z">
                <w:pPr>
                  <w:spacing w:before="100" w:beforeAutospacing="1" w:after="100" w:afterAutospacing="1" w:line="240" w:lineRule="auto"/>
                  <w:contextualSpacing w:val="0"/>
                </w:pPr>
              </w:pPrChange>
            </w:pPr>
            <w:commentRangeStart w:id="33"/>
            <w:r w:rsidRPr="00EC6F38">
              <w:rPr>
                <w:rFonts w:ascii="Times New Roman" w:eastAsia="Times New Roman" w:hAnsi="Times New Roman" w:cs="Times New Roman"/>
                <w:szCs w:val="24"/>
              </w:rPr>
              <w:t xml:space="preserve">Dari </w:t>
            </w:r>
            <w:commentRangeEnd w:id="33"/>
            <w:r w:rsidR="00BF72C7">
              <w:rPr>
                <w:rStyle w:val="CommentReference"/>
              </w:rPr>
              <w:commentReference w:id="33"/>
            </w:r>
            <w:r w:rsidRPr="00EC6F38">
              <w:rPr>
                <w:rFonts w:ascii="Times New Roman" w:eastAsia="Times New Roman" w:hAnsi="Times New Roman" w:cs="Times New Roman"/>
                <w:szCs w:val="24"/>
              </w:rPr>
              <w:t>gagasan yang mucul dari pemikiran kritis tadi maka proses selanjutnya yaitu mencoba/ pengaplikasian. Pada revolusi 4.0 ini lebih banyak praktek karena lebih menyiapkan anak pada bagaimana kita menumbuhkan ide baru atau gagasan.</w:t>
            </w:r>
          </w:p>
          <w:p w14:paraId="2EC8B033"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34" w:author="jurnal@utu.ac.id" w:date="2022-03-09T09:57: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41C5304" w14:textId="77777777" w:rsidR="00125355" w:rsidRPr="00EC6F38" w:rsidRDefault="00125355" w:rsidP="008667B3">
            <w:pPr>
              <w:spacing w:before="100" w:beforeAutospacing="1" w:after="100" w:afterAutospacing="1" w:line="240" w:lineRule="auto"/>
              <w:contextualSpacing w:val="0"/>
              <w:jc w:val="both"/>
              <w:rPr>
                <w:rFonts w:ascii="Times New Roman" w:eastAsia="Times New Roman" w:hAnsi="Times New Roman" w:cs="Times New Roman"/>
                <w:szCs w:val="24"/>
              </w:rPr>
              <w:pPrChange w:id="35" w:author="jurnal@utu.ac.id" w:date="2022-03-09T09:57:00Z">
                <w:pPr>
                  <w:spacing w:before="100" w:beforeAutospacing="1" w:after="100" w:afterAutospacing="1" w:line="240" w:lineRule="auto"/>
                  <w:contextualSpacing w:val="0"/>
                </w:pPr>
              </w:pPrChange>
            </w:pPr>
            <w:commentRangeStart w:id="36"/>
            <w:r w:rsidRPr="00EC6F38">
              <w:rPr>
                <w:rFonts w:ascii="Times New Roman" w:eastAsia="Times New Roman" w:hAnsi="Times New Roman" w:cs="Times New Roman"/>
                <w:szCs w:val="24"/>
              </w:rPr>
              <w:t>Yang</w:t>
            </w:r>
            <w:commentRangeEnd w:id="36"/>
            <w:r w:rsidR="00BF72C7">
              <w:rPr>
                <w:rStyle w:val="CommentReference"/>
              </w:rPr>
              <w:commentReference w:id="36"/>
            </w:r>
            <w:r w:rsidRPr="00EC6F38">
              <w:rPr>
                <w:rFonts w:ascii="Times New Roman" w:eastAsia="Times New Roman" w:hAnsi="Times New Roman" w:cs="Times New Roman"/>
                <w:szCs w:val="24"/>
              </w:rPr>
              <w:t xml:space="preserve"> terahir adalah melakukan penelitian, tuntutan 4.0 ini adalah kreatif dan inovatif. Dengan melakukan penelitian kita bisa lihat proses kreatif dan inovatif kita. </w:t>
            </w:r>
            <w:commentRangeEnd w:id="31"/>
            <w:r w:rsidR="009606F7">
              <w:rPr>
                <w:rStyle w:val="CommentReference"/>
              </w:rPr>
              <w:commentReference w:id="31"/>
            </w:r>
          </w:p>
        </w:tc>
      </w:tr>
    </w:tbl>
    <w:p w14:paraId="615FA09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rnal@utu.ac.id" w:date="2022-03-09T10:15:00Z" w:initials="j">
    <w:p w14:paraId="6708A2BF" w14:textId="2C7B76FD" w:rsidR="008B796A" w:rsidRDefault="008B796A">
      <w:pPr>
        <w:pStyle w:val="CommentText"/>
      </w:pPr>
      <w:r>
        <w:rPr>
          <w:rStyle w:val="CommentReference"/>
        </w:rPr>
        <w:annotationRef/>
      </w:r>
      <w:r>
        <w:t>Jika menggunakan bahasa Indonesia “industri” maka setiap kata industri sebaikanya menggunakan bahasa indonesia</w:t>
      </w:r>
    </w:p>
  </w:comment>
  <w:comment w:id="8" w:author="jurnal@utu.ac.id" w:date="2022-03-09T09:58:00Z" w:initials="j">
    <w:p w14:paraId="1FFD36D0" w14:textId="77777777" w:rsidR="0015796D" w:rsidRDefault="0015796D">
      <w:pPr>
        <w:pStyle w:val="CommentText"/>
        <w:rPr>
          <w:rFonts w:ascii="Times New Roman" w:eastAsia="Times New Roman" w:hAnsi="Times New Roman" w:cs="Times New Roman"/>
          <w:szCs w:val="24"/>
        </w:rPr>
      </w:pPr>
      <w:r>
        <w:rPr>
          <w:rStyle w:val="CommentReference"/>
        </w:rPr>
        <w:annotationRef/>
      </w:r>
      <w:r>
        <w:t>Kedua paragraf tersebut seharusnya dapat dibuat lebih efektif menjadi satu dan/atau paragraf pertama dijadikan sebagai paragraf kedua dengan menyampaikan lebih awal tentang “</w:t>
      </w:r>
      <w:r w:rsidRPr="00EC6F38">
        <w:rPr>
          <w:rFonts w:ascii="Times New Roman" w:eastAsia="Times New Roman" w:hAnsi="Times New Roman" w:cs="Times New Roman"/>
          <w:szCs w:val="24"/>
        </w:rPr>
        <w:t>kolaboratif, komunikatif, berfikir kritis, kreatif</w:t>
      </w:r>
      <w:r>
        <w:rPr>
          <w:rFonts w:ascii="Times New Roman" w:eastAsia="Times New Roman" w:hAnsi="Times New Roman" w:cs="Times New Roman"/>
          <w:szCs w:val="24"/>
        </w:rPr>
        <w:t>” dan bertujuan untuk menciptakan pemerataan pendidikan serta dapat memperluas akses.</w:t>
      </w:r>
    </w:p>
    <w:p w14:paraId="1F161B84" w14:textId="3B8D2211" w:rsidR="0015796D" w:rsidRPr="0015796D" w:rsidRDefault="0015796D">
      <w:pPr>
        <w:pStyle w:val="CommentText"/>
        <w:rPr>
          <w:rFonts w:ascii="Times New Roman" w:eastAsia="Times New Roman" w:hAnsi="Times New Roman" w:cs="Times New Roman"/>
          <w:szCs w:val="24"/>
        </w:rPr>
      </w:pPr>
      <w:r>
        <w:rPr>
          <w:rFonts w:ascii="Times New Roman" w:eastAsia="Times New Roman" w:hAnsi="Times New Roman" w:cs="Times New Roman"/>
          <w:szCs w:val="24"/>
        </w:rPr>
        <w:t xml:space="preserve">Jika poin tentang aspek industri 4.0 disampaikan lebih awal, maka akan menarik pembaca untuk membaca buku tersebut. </w:t>
      </w:r>
    </w:p>
  </w:comment>
  <w:comment w:id="12" w:author="jurnal@utu.ac.id" w:date="2022-03-09T10:05:00Z" w:initials="j">
    <w:p w14:paraId="709E319C" w14:textId="24AA4BA7" w:rsidR="00EA7484" w:rsidRDefault="00EA7484" w:rsidP="00EA7484">
      <w:pPr>
        <w:pStyle w:val="CommentText"/>
      </w:pPr>
      <w:r>
        <w:t>Setiap poin dalam karakteristik pendidikan 4.0 tidak diawali dengan kata pada, yaitu, dimana, dll</w:t>
      </w:r>
    </w:p>
  </w:comment>
  <w:comment w:id="33" w:author="jurnal@utu.ac.id" w:date="2022-03-09T10:07:00Z" w:initials="j">
    <w:p w14:paraId="12A4EABC" w14:textId="730EBCAB" w:rsidR="00BF72C7" w:rsidRDefault="00BF72C7">
      <w:pPr>
        <w:pStyle w:val="CommentText"/>
      </w:pPr>
      <w:r>
        <w:rPr>
          <w:rStyle w:val="CommentReference"/>
        </w:rPr>
        <w:annotationRef/>
      </w:r>
      <w:r>
        <w:t>Tidak boleh di awal kalimat</w:t>
      </w:r>
    </w:p>
  </w:comment>
  <w:comment w:id="36" w:author="jurnal@utu.ac.id" w:date="2022-03-09T10:07:00Z" w:initials="j">
    <w:p w14:paraId="09198DB3" w14:textId="6FF48526" w:rsidR="00BF72C7" w:rsidRDefault="00BF72C7">
      <w:pPr>
        <w:pStyle w:val="CommentText"/>
      </w:pPr>
      <w:r>
        <w:rPr>
          <w:rStyle w:val="CommentReference"/>
        </w:rPr>
        <w:annotationRef/>
      </w:r>
      <w:r>
        <w:t>Tidak boleh di awal kalimat</w:t>
      </w:r>
    </w:p>
  </w:comment>
  <w:comment w:id="31" w:author="jurnal@utu.ac.id" w:date="2022-03-09T10:12:00Z" w:initials="j">
    <w:p w14:paraId="091B93ED" w14:textId="73BD891E" w:rsidR="009606F7" w:rsidRDefault="009606F7">
      <w:pPr>
        <w:pStyle w:val="CommentText"/>
      </w:pPr>
      <w:r>
        <w:rPr>
          <w:rStyle w:val="CommentReference"/>
        </w:rPr>
        <w:annotationRef/>
      </w:r>
      <w:r>
        <w:t>Penjabaran pada tulisan ini harus dilengkapi dengan berbagai data dan contoh yang akurat dan relevan agar isi tulisan lebih menarik dan komprehensif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08A2BF" w15:done="0"/>
  <w15:commentEx w15:paraId="1F161B84" w15:done="0"/>
  <w15:commentEx w15:paraId="709E319C" w15:done="0"/>
  <w15:commentEx w15:paraId="12A4EABC" w15:done="0"/>
  <w15:commentEx w15:paraId="09198DB3" w15:done="0"/>
  <w15:commentEx w15:paraId="091B9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2FCB1" w16cex:dateUtc="2022-03-09T03:15:00Z"/>
  <w16cex:commentExtensible w16cex:durableId="25D2F8C6" w16cex:dateUtc="2022-03-09T02:58:00Z"/>
  <w16cex:commentExtensible w16cex:durableId="25D2FA86" w16cex:dateUtc="2022-03-09T03:05:00Z"/>
  <w16cex:commentExtensible w16cex:durableId="25D2FAFA" w16cex:dateUtc="2022-03-09T03:07:00Z"/>
  <w16cex:commentExtensible w16cex:durableId="25D2FAE8" w16cex:dateUtc="2022-03-09T03:07:00Z"/>
  <w16cex:commentExtensible w16cex:durableId="25D2FC10" w16cex:dateUtc="2022-03-09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08A2BF" w16cid:durableId="25D2FCB1"/>
  <w16cid:commentId w16cid:paraId="1F161B84" w16cid:durableId="25D2F8C6"/>
  <w16cid:commentId w16cid:paraId="709E319C" w16cid:durableId="25D2FA86"/>
  <w16cid:commentId w16cid:paraId="12A4EABC" w16cid:durableId="25D2FAFA"/>
  <w16cid:commentId w16cid:paraId="09198DB3" w16cid:durableId="25D2FAE8"/>
  <w16cid:commentId w16cid:paraId="091B93ED" w16cid:durableId="25D2FC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rnal@utu.ac.id">
    <w15:presenceInfo w15:providerId="Windows Live" w15:userId="19898c663cf68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yM7ewNDEyMLAwMbJQ0lEKTi0uzszPAykwrAUAURLTUCwAAAA="/>
  </w:docVars>
  <w:rsids>
    <w:rsidRoot w:val="00125355"/>
    <w:rsid w:val="0012251A"/>
    <w:rsid w:val="00125355"/>
    <w:rsid w:val="0015796D"/>
    <w:rsid w:val="0016710A"/>
    <w:rsid w:val="001D038C"/>
    <w:rsid w:val="00240407"/>
    <w:rsid w:val="0042167F"/>
    <w:rsid w:val="008667B3"/>
    <w:rsid w:val="008B796A"/>
    <w:rsid w:val="00924DF5"/>
    <w:rsid w:val="009606F7"/>
    <w:rsid w:val="00BF72C7"/>
    <w:rsid w:val="00EA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29C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2">
    <w:name w:val="heading 2"/>
    <w:basedOn w:val="Normal"/>
    <w:next w:val="Normal"/>
    <w:link w:val="Heading2Char"/>
    <w:uiPriority w:val="9"/>
    <w:semiHidden/>
    <w:unhideWhenUsed/>
    <w:qFormat/>
    <w:rsid w:val="00167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667B3"/>
    <w:rPr>
      <w:sz w:val="16"/>
      <w:szCs w:val="16"/>
    </w:rPr>
  </w:style>
  <w:style w:type="paragraph" w:styleId="CommentText">
    <w:name w:val="annotation text"/>
    <w:basedOn w:val="Normal"/>
    <w:link w:val="CommentTextChar"/>
    <w:uiPriority w:val="99"/>
    <w:unhideWhenUsed/>
    <w:rsid w:val="008667B3"/>
    <w:pPr>
      <w:spacing w:line="240" w:lineRule="auto"/>
    </w:pPr>
    <w:rPr>
      <w:sz w:val="20"/>
      <w:szCs w:val="20"/>
    </w:rPr>
  </w:style>
  <w:style w:type="character" w:customStyle="1" w:styleId="CommentTextChar">
    <w:name w:val="Comment Text Char"/>
    <w:basedOn w:val="DefaultParagraphFont"/>
    <w:link w:val="CommentText"/>
    <w:uiPriority w:val="99"/>
    <w:rsid w:val="008667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667B3"/>
    <w:rPr>
      <w:b/>
      <w:bCs/>
    </w:rPr>
  </w:style>
  <w:style w:type="character" w:customStyle="1" w:styleId="CommentSubjectChar">
    <w:name w:val="Comment Subject Char"/>
    <w:basedOn w:val="CommentTextChar"/>
    <w:link w:val="CommentSubject"/>
    <w:uiPriority w:val="99"/>
    <w:semiHidden/>
    <w:rsid w:val="008667B3"/>
    <w:rPr>
      <w:rFonts w:ascii="Arial" w:hAnsi="Arial"/>
      <w:b/>
      <w:bCs/>
      <w:sz w:val="20"/>
      <w:szCs w:val="20"/>
    </w:rPr>
  </w:style>
  <w:style w:type="character" w:customStyle="1" w:styleId="Heading2Char">
    <w:name w:val="Heading 2 Char"/>
    <w:basedOn w:val="DefaultParagraphFont"/>
    <w:link w:val="Heading2"/>
    <w:uiPriority w:val="9"/>
    <w:semiHidden/>
    <w:rsid w:val="001671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3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jurnal@utu.ac.id</cp:lastModifiedBy>
  <cp:revision>10</cp:revision>
  <dcterms:created xsi:type="dcterms:W3CDTF">2020-08-26T22:03:00Z</dcterms:created>
  <dcterms:modified xsi:type="dcterms:W3CDTF">2022-03-09T03:15:00Z</dcterms:modified>
</cp:coreProperties>
</file>