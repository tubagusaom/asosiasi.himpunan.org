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bookmarkStart w:id="0" w:name="_GoBack"/>
      <w:bookmarkEnd w:id="0"/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EA33F4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EA33F4">
        <w:tc>
          <w:tcPr>
            <w:tcW w:w="9350" w:type="dxa"/>
          </w:tcPr>
          <w:p w:rsidR="00125355" w:rsidRDefault="00125355" w:rsidP="00EA33F4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:rsidR="00125355" w:rsidRDefault="00125355" w:rsidP="00EA33F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:rsidR="00125355" w:rsidRPr="00EC6F38" w:rsidRDefault="00125355" w:rsidP="00EA33F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zaman ini kita berada pada zona industri yang sangat extre</w:t>
            </w:r>
            <w:del w:id="1" w:author="Non DwiShiera" w:date="2021-04-29T11:37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m. Industri yang tiap menit bahkan detik</w:t>
            </w:r>
            <w:del w:id="2" w:author="Non DwiShiera" w:date="2021-04-29T11:38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 xml:space="preserve"> dia akan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berubah semakin maju,</w:t>
            </w:r>
            <w:del w:id="3" w:author="Non DwiShiera" w:date="2021-04-29T11:38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 xml:space="preserve"> 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sering kita sebut dengan revolusi industry 4.0. Istilah yang masih jarang kita dengar bahkan banyak yang masih awam.</w:t>
            </w:r>
          </w:p>
          <w:p w:rsidR="00125355" w:rsidRPr="00EC6F38" w:rsidRDefault="00125355" w:rsidP="00EA33F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</w:t>
            </w:r>
            <w:ins w:id="4" w:author="Non DwiShiera" w:date="2021-04-29T11:40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ins w:id="5" w:author="Non DwiShiera" w:date="2021-04-29T11:38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" w:author="Non DwiShiera" w:date="2021-04-29T11:38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hari ini kita di siapkan untuk memasuki dunia kerja</w:t>
            </w:r>
            <w:ins w:id="7" w:author="Non DwiShiera" w:date="2021-04-29T11:39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namun bukan lagi perkerja</w:t>
            </w:r>
            <w:ins w:id="8" w:author="Non DwiShiera" w:date="2021-04-29T11:39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9" w:author="Non DwiShiera" w:date="2021-04-29T11:39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 xml:space="preserve">, tetapi </w:delText>
              </w:r>
            </w:del>
            <w:ins w:id="10" w:author="Non DwiShiera" w:date="2021-04-29T11:39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11" w:author="Non DwiShiera" w:date="2021-04-29T11:39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ita di siapkan untuk membuat lapangan kerja baru yang belum tercipta, dengan menggunakan kemampuan teknologi dan ide kreatif kita.</w:t>
            </w:r>
          </w:p>
          <w:p w:rsidR="00125355" w:rsidRPr="00EC6F38" w:rsidRDefault="00125355" w:rsidP="00EA33F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12" w:author="Non DwiShiera" w:date="2021-04-29T11:40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 untuk mewujudkan pendidikan yang cerdas dan kreatif. Tujuan dari terciptanya pendidikan 4.0 ini adalah peningkatan dan pemerataan pendidikan, dengan cara mem</w:t>
            </w:r>
            <w:ins w:id="13" w:author="Non DwiShiera" w:date="2021-04-29T11:40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:rsidR="00125355" w:rsidRPr="00EC6F38" w:rsidRDefault="00125355" w:rsidP="00EA33F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pendidikan 4.0 menghasilkan </w:t>
            </w:r>
            <w:ins w:id="14" w:author="Non DwiShiera" w:date="2021-04-29T11:41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del w:id="15" w:author="Non DwiShiera" w:date="2021-04-29T11:41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aspek yang sangat di butuhkan di era milenial ini yaitu kolaboratif, komunikatif, berfikir kritis, kreatif. Mengapa demikian</w:t>
            </w:r>
            <w:ins w:id="16" w:author="Non DwiShiera" w:date="2021-04-29T11:41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 xml:space="preserve">, karena </w:t>
              </w:r>
            </w:ins>
            <w:del w:id="17" w:author="Non DwiShiera" w:date="2021-04-29T11:41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ini hari ini sedang gencar-gencarnya di publis</w:t>
            </w:r>
            <w:ins w:id="18" w:author="Non DwiShiera" w:date="2021-04-29T11:42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>. Dengan demikian,</w:t>
              </w:r>
            </w:ins>
            <w:del w:id="19" w:author="Non DwiShiera" w:date="2021-04-29T11:42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>, karena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ini kita</w:t>
            </w:r>
            <w:ins w:id="20" w:author="Non DwiShiera" w:date="2021-04-29T11:42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 xml:space="preserve"> atau generasi muda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harus mempersiapkan diri</w:t>
            </w:r>
            <w:del w:id="21" w:author="Non DwiShiera" w:date="2021-04-29T11:42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 xml:space="preserve"> atau generasi muda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memasuki dunia revolusi industri 4.0.</w:t>
            </w:r>
          </w:p>
          <w:p w:rsidR="00125355" w:rsidRPr="00EC6F38" w:rsidRDefault="00125355" w:rsidP="00EA33F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</w:t>
            </w:r>
            <w:ins w:id="22" w:author="Non DwiShiera" w:date="2021-04-29T11:42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</w:t>
            </w:r>
            <w:ins w:id="23" w:author="Non DwiShiera" w:date="2021-04-29T11:42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4" w:author="Non DwiShiera" w:date="2021-04-29T11:42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di</w:t>
            </w:r>
            <w:del w:id="25" w:author="Non DwiShiera" w:date="2021-04-29T11:43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 untuk merancang pembelajaran sesuai dengan minat dan bakat/</w:t>
            </w:r>
            <w:ins w:id="26" w:author="Non DwiShiera" w:date="2021-04-29T11:43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7" w:author="Non DwiShiera" w:date="2021-04-29T11:43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28" w:author="Non DwiShiera" w:date="2021-04-29T11:43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29" w:author="Non DwiShiera" w:date="2021-04-29T11:43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30" w:author="Non DwiShiera" w:date="2021-04-29T11:43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1" w:author="Non DwiShiera" w:date="2021-04-29T11:43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 untuk membantu siwa dalam mencari kemampuan dan bakat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32" w:author="Non DwiShiera" w:date="2021-04-29T11:44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33" w:author="Non DwiShiera" w:date="2021-04-29T11:44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</w:t>
            </w:r>
            <w:ins w:id="34" w:author="Non DwiShiera" w:date="2021-04-29T11:44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5" w:author="Non DwiShiera" w:date="2021-04-29T11:44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6" w:author="Non DwiShiera" w:date="2021-04-29T11:44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37" w:author="Non DwiShiera" w:date="2021-04-29T11:44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38" w:author="Non DwiShiera" w:date="2021-04-29T11:44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uru sebagai pendidik di era 4.0</w:t>
            </w:r>
            <w:del w:id="39" w:author="Non DwiShiera" w:date="2021-04-29T11:44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 xml:space="preserve"> maka guru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tidak boleh menetap dengan satu strata, </w:t>
            </w:r>
            <w:ins w:id="40" w:author="Non DwiShiera" w:date="2021-04-29T11:44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 xml:space="preserve">namun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harus selalu berkembang agar dapat mengajarkan pendidikan sesuai dengan </w:t>
            </w:r>
            <w:ins w:id="41" w:author="Non DwiShiera" w:date="2021-04-29T11:45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eran</w:t>
            </w:r>
            <w:ins w:id="42" w:author="Non DwiShiera" w:date="2021-04-29T11:45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ya.</w:t>
            </w:r>
          </w:p>
          <w:p w:rsidR="00125355" w:rsidRPr="00EC6F38" w:rsidRDefault="00125355" w:rsidP="00EA33F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dalam pendidikan revolusi industri ini ada </w:t>
            </w:r>
            <w:ins w:id="43" w:author="Non DwiShiera" w:date="2021-04-29T11:45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</w:ins>
            <w:del w:id="44" w:author="Non DwiShiera" w:date="2021-04-29T11:45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aspek yang di</w:t>
            </w:r>
            <w:del w:id="45" w:author="Non DwiShiera" w:date="2021-04-29T11:45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 pada proses pembelajaran yaitu: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:rsidR="00125355" w:rsidRPr="00EC6F38" w:rsidRDefault="00125355" w:rsidP="00EA33F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dasarnya kita bi</w:t>
            </w:r>
            <w:ins w:id="46" w:author="Non DwiShiera" w:date="2021-04-29T11:45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>sa me</w:t>
              </w:r>
            </w:ins>
            <w:del w:id="47" w:author="Non DwiShiera" w:date="2021-04-29T11:45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 xml:space="preserve">sa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lihat proses mengamati dan memahami ini </w:t>
            </w:r>
            <w:del w:id="48" w:author="Non DwiShiera" w:date="2021-04-29T11:46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 xml:space="preserve">sebenarnya </w:delText>
              </w:r>
            </w:del>
            <w:ins w:id="49" w:author="Non DwiShiera" w:date="2021-04-29T11:46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  <w:r w:rsidR="00EA33F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0" w:author="Non DwiShiera" w:date="2021-04-29T11:46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 xml:space="preserve">jadi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satu kesatuan</w:t>
            </w:r>
            <w:ins w:id="51" w:author="Non DwiShiera" w:date="2021-04-29T11:46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52" w:author="Non DwiShiera" w:date="2021-04-29T11:46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3" w:author="Non DwiShiera" w:date="2021-04-29T11:46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54" w:author="Non DwiShiera" w:date="2021-04-29T11:46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 proses mengamati dan memahami kita bisa memiliki pikiran yang kritis. Pikiran kritis sangat di</w:t>
            </w:r>
            <w:del w:id="55" w:author="Non DwiShiera" w:date="2021-04-29T11:46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butuhkan karena dengan pikiran yang kritis maka akan timbul sebuah ide atau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gagasan.</w:t>
            </w:r>
          </w:p>
          <w:p w:rsidR="00125355" w:rsidRPr="00EC6F38" w:rsidRDefault="00125355" w:rsidP="00EA33F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mucul dari pemikiran kritis tadi</w:t>
            </w:r>
            <w:ins w:id="56" w:author="Non DwiShiera" w:date="2021-04-29T11:46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57" w:author="Non DwiShiera" w:date="2021-04-29T11:46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maka proses selanjutnya yaitu mencoba/ </w:t>
            </w:r>
            <w:ins w:id="58" w:author="Non DwiShiera" w:date="2021-04-29T11:46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9" w:author="Non DwiShiera" w:date="2021-04-29T11:46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</w:t>
            </w:r>
            <w:ins w:id="60" w:author="Non DwiShiera" w:date="2021-04-29T11:46:00Z">
              <w:r w:rsidR="00EA33F4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an. Pada revolusi 4.0 ini lebih banyak praktek karena lebih menyiapkan anak pada bagaimana kita menumbuhkan ide baru atau gagasan.</w:t>
            </w:r>
          </w:p>
          <w:p w:rsidR="00125355" w:rsidRPr="00EC6F38" w:rsidRDefault="00125355" w:rsidP="00EA33F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mencoba proses selanjutnya yaitu mendiskusikan. Mendiskusikan di sini bukan hanya satu atau dua orang tapi </w:t>
            </w:r>
            <w:del w:id="61" w:author="Non DwiShiera" w:date="2021-04-29T11:48:00Z">
              <w:r w:rsidRPr="00EC6F38" w:rsidDel="00EA33F4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 komunikasi dengan banyak orang. Hal ini dilakukan karena banyak pandangan yang berbeda atau ide-ide yang baru akan muncul.</w:t>
            </w:r>
          </w:p>
          <w:p w:rsidR="00125355" w:rsidRPr="00EC6F38" w:rsidRDefault="00125355" w:rsidP="00EA33F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terahir adalah melakukan penelitian, tuntutan 4.0 ini adalah kreatif dan inovatif. Dengan melakukan penelitian kita bisa lihat proses kreatif dan inovatif kita.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 Pro">
    <w:panose1 w:val="02040503050306020203"/>
    <w:charset w:val="00"/>
    <w:family w:val="auto"/>
    <w:pitch w:val="variable"/>
    <w:sig w:usb0="60000287" w:usb1="00000001" w:usb2="00000000" w:usb3="00000000" w:csb0="0000019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C51B02"/>
    <w:rsid w:val="00EA33F4"/>
    <w:rsid w:val="00F1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EA33F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3F4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3F4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3F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3F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3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3F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EA33F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3F4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3F4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3F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3F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3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3F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2785</Characters>
  <Application>Microsoft Macintosh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Non DwiShiera</cp:lastModifiedBy>
  <cp:revision>2</cp:revision>
  <dcterms:created xsi:type="dcterms:W3CDTF">2021-04-29T04:50:00Z</dcterms:created>
  <dcterms:modified xsi:type="dcterms:W3CDTF">2021-04-29T04:50:00Z</dcterms:modified>
</cp:coreProperties>
</file>