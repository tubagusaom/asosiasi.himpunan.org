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r w:rsidRPr="00A64049">
              <w:rPr>
                <w:rFonts w:ascii="Times New Roman" w:eastAsia="Times New Roman" w:hAnsi="Times New Roman" w:cs="Times New Roman"/>
                <w:i/>
                <w:szCs w:val="24"/>
                <w:rPrChange w:id="0" w:author="USER" w:date="2022-08-15T12:26:00Z">
                  <w:rPr>
                    <w:rFonts w:ascii="Times New Roman" w:eastAsia="Times New Roman" w:hAnsi="Times New Roman" w:cs="Times New Roman"/>
                    <w:szCs w:val="24"/>
                  </w:rPr>
                </w:rPrChange>
              </w:rPr>
              <w:t>extream</w:t>
            </w:r>
            <w:r w:rsidRPr="00EC6F38">
              <w:rPr>
                <w:rFonts w:ascii="Times New Roman" w:eastAsia="Times New Roman" w:hAnsi="Times New Roman" w:cs="Times New Roman"/>
                <w:szCs w:val="24"/>
              </w:rPr>
              <w:t xml:space="preserve">. Industri yang tiap menit bahkan detik </w:t>
            </w:r>
            <w:del w:id="1" w:author="USER" w:date="2022-08-15T12:33:00Z">
              <w:r w:rsidRPr="00EC6F38" w:rsidDel="0096022E">
                <w:rPr>
                  <w:rFonts w:ascii="Times New Roman" w:eastAsia="Times New Roman" w:hAnsi="Times New Roman" w:cs="Times New Roman"/>
                  <w:szCs w:val="24"/>
                </w:rPr>
                <w:delText xml:space="preserve">dia </w:delText>
              </w:r>
            </w:del>
            <w:r w:rsidRPr="00EC6F38">
              <w:rPr>
                <w:rFonts w:ascii="Times New Roman" w:eastAsia="Times New Roman" w:hAnsi="Times New Roman" w:cs="Times New Roman"/>
                <w:szCs w:val="24"/>
              </w:rPr>
              <w:t xml:space="preserve">akan berubah semakin maju, yang sering </w:t>
            </w:r>
            <w:ins w:id="2" w:author="USER" w:date="2022-08-15T12:27:00Z">
              <w:r w:rsidR="00A64049">
                <w:rPr>
                  <w:rFonts w:ascii="Times New Roman" w:eastAsia="Times New Roman" w:hAnsi="Times New Roman" w:cs="Times New Roman"/>
                  <w:szCs w:val="24"/>
                  <w:lang w:val="id-ID"/>
                </w:rPr>
                <w:t>di</w:t>
              </w:r>
            </w:ins>
            <w:del w:id="3" w:author="USER" w:date="2022-08-15T12:27:00Z">
              <w:r w:rsidRPr="00EC6F38" w:rsidDel="00A64049">
                <w:rPr>
                  <w:rFonts w:ascii="Times New Roman" w:eastAsia="Times New Roman" w:hAnsi="Times New Roman" w:cs="Times New Roman"/>
                  <w:szCs w:val="24"/>
                </w:rPr>
                <w:delText xml:space="preserve">kita </w:delText>
              </w:r>
            </w:del>
            <w:r w:rsidRPr="00EC6F38">
              <w:rPr>
                <w:rFonts w:ascii="Times New Roman" w:eastAsia="Times New Roman" w:hAnsi="Times New Roman" w:cs="Times New Roman"/>
                <w:szCs w:val="24"/>
              </w:rPr>
              <w:t>sebut dengan revolusi industr</w:t>
            </w:r>
            <w:ins w:id="4" w:author="USER" w:date="2022-08-15T12:27:00Z">
              <w:r w:rsidR="00A64049">
                <w:rPr>
                  <w:rFonts w:ascii="Times New Roman" w:eastAsia="Times New Roman" w:hAnsi="Times New Roman" w:cs="Times New Roman"/>
                  <w:szCs w:val="24"/>
                  <w:lang w:val="id-ID"/>
                </w:rPr>
                <w:t>i</w:t>
              </w:r>
            </w:ins>
            <w:del w:id="5" w:author="USER" w:date="2022-08-15T12:27:00Z">
              <w:r w:rsidRPr="00EC6F38" w:rsidDel="00A64049">
                <w:rPr>
                  <w:rFonts w:ascii="Times New Roman" w:eastAsia="Times New Roman" w:hAnsi="Times New Roman" w:cs="Times New Roman"/>
                  <w:szCs w:val="24"/>
                </w:rPr>
                <w:delText>y</w:delText>
              </w:r>
            </w:del>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w:t>
            </w:r>
            <w:del w:id="6" w:author="USER" w:date="2022-08-15T12:33:00Z">
              <w:r w:rsidRPr="00EC6F38" w:rsidDel="0096022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w:t>
            </w:r>
            <w:ins w:id="7" w:author="USER" w:date="2022-08-15T12:28:00Z">
              <w:r w:rsidR="00A64049">
                <w:rPr>
                  <w:rFonts w:ascii="Times New Roman" w:eastAsia="Times New Roman" w:hAnsi="Times New Roman" w:cs="Times New Roman"/>
                  <w:szCs w:val="24"/>
                  <w:lang w:val="id-ID"/>
                </w:rPr>
                <w:t>perluas</w:t>
              </w:r>
            </w:ins>
            <w:del w:id="8" w:author="USER" w:date="2022-08-15T12:28:00Z">
              <w:r w:rsidRPr="00EC6F38" w:rsidDel="00A64049">
                <w:rPr>
                  <w:rFonts w:ascii="Times New Roman" w:eastAsia="Times New Roman" w:hAnsi="Times New Roman" w:cs="Times New Roman"/>
                  <w:szCs w:val="24"/>
                </w:rPr>
                <w:delText>erluas</w:delText>
              </w:r>
            </w:del>
            <w:r w:rsidRPr="00EC6F38">
              <w:rPr>
                <w:rFonts w:ascii="Times New Roman" w:eastAsia="Times New Roman" w:hAnsi="Times New Roman" w:cs="Times New Roman"/>
                <w:szCs w:val="24"/>
              </w:rPr>
              <w:t xml:space="preserve">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w:t>
            </w:r>
            <w:ins w:id="9" w:author="USER" w:date="2022-08-15T12:28:00Z">
              <w:r w:rsidR="00A64049">
                <w:rPr>
                  <w:rFonts w:ascii="Times New Roman" w:eastAsia="Times New Roman" w:hAnsi="Times New Roman" w:cs="Times New Roman"/>
                  <w:szCs w:val="24"/>
                  <w:lang w:val="id-ID"/>
                </w:rPr>
                <w:t>,</w:t>
              </w:r>
            </w:ins>
            <w:r w:rsidRPr="00EC6F38">
              <w:rPr>
                <w:rFonts w:ascii="Times New Roman" w:eastAsia="Times New Roman" w:hAnsi="Times New Roman" w:cs="Times New Roman"/>
                <w:szCs w:val="24"/>
              </w:rPr>
              <w:t xml:space="preserve"> yaitu kolaboratif, komunikatif, berfikir kritis, </w:t>
            </w:r>
            <w:ins w:id="10" w:author="USER" w:date="2022-08-15T12:28:00Z">
              <w:r w:rsidR="00A64049">
                <w:rPr>
                  <w:rFonts w:ascii="Times New Roman" w:eastAsia="Times New Roman" w:hAnsi="Times New Roman" w:cs="Times New Roman"/>
                  <w:szCs w:val="24"/>
                  <w:lang w:val="id-ID"/>
                </w:rPr>
                <w:t xml:space="preserve">dan </w:t>
              </w:r>
            </w:ins>
            <w:r w:rsidRPr="00EC6F38">
              <w:rPr>
                <w:rFonts w:ascii="Times New Roman" w:eastAsia="Times New Roman" w:hAnsi="Times New Roman" w:cs="Times New Roman"/>
                <w:szCs w:val="24"/>
              </w:rPr>
              <w:t>kreatif. Mengapa demikian pendidikan 4.0 ini hari ini sedang gencar-gencarnya di publis</w:t>
            </w:r>
            <w:ins w:id="11" w:author="USER" w:date="2022-08-15T12:28:00Z">
              <w:r w:rsidR="00A64049">
                <w:rPr>
                  <w:rFonts w:ascii="Times New Roman" w:eastAsia="Times New Roman" w:hAnsi="Times New Roman" w:cs="Times New Roman"/>
                  <w:szCs w:val="24"/>
                  <w:lang w:val="id-ID"/>
                </w:rPr>
                <w:t>h</w:t>
              </w:r>
            </w:ins>
            <w:r w:rsidRPr="00EC6F38">
              <w:rPr>
                <w:rFonts w:ascii="Times New Roman" w:eastAsia="Times New Roman" w:hAnsi="Times New Roman" w:cs="Times New Roman"/>
                <w:szCs w:val="24"/>
              </w:rPr>
              <w:t>,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12" w:author="USER" w:date="2022-08-15T12:29:00Z">
              <w:r w:rsidR="00A64049">
                <w:rPr>
                  <w:rFonts w:ascii="Times New Roman" w:eastAsia="Times New Roman" w:hAnsi="Times New Roman" w:cs="Times New Roman"/>
                  <w:szCs w:val="24"/>
                  <w:lang w:val="id-ID"/>
                </w:rPr>
                <w:t>p</w:t>
              </w:r>
            </w:ins>
            <w:del w:id="13" w:author="USER" w:date="2022-08-15T12:29:00Z">
              <w:r w:rsidRPr="00EC6F38" w:rsidDel="00A64049">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 tu</w:t>
            </w:r>
            <w:ins w:id="14" w:author="USER" w:date="2022-08-15T12:29:00Z">
              <w:r w:rsidR="00A64049">
                <w:rPr>
                  <w:rFonts w:ascii="Times New Roman" w:eastAsia="Times New Roman" w:hAnsi="Times New Roman" w:cs="Times New Roman"/>
                  <w:szCs w:val="24"/>
                  <w:lang w:val="id-ID"/>
                </w:rPr>
                <w:t>n</w:t>
              </w:r>
            </w:ins>
            <w:r w:rsidRPr="00EC6F38">
              <w:rPr>
                <w:rFonts w:ascii="Times New Roman" w:eastAsia="Times New Roman" w:hAnsi="Times New Roman" w:cs="Times New Roman"/>
                <w:szCs w:val="24"/>
              </w:rPr>
              <w:t>tut untuk merancang pembelajaran sesuai dengan minat</w:t>
            </w:r>
            <w:del w:id="15" w:author="USER" w:date="2022-08-15T12:29:00Z">
              <w:r w:rsidRPr="00EC6F38" w:rsidDel="00A64049">
                <w:rPr>
                  <w:rFonts w:ascii="Times New Roman" w:eastAsia="Times New Roman" w:hAnsi="Times New Roman" w:cs="Times New Roman"/>
                  <w:szCs w:val="24"/>
                </w:rPr>
                <w:delText xml:space="preserve"> dan</w:delText>
              </w:r>
            </w:del>
            <w:r w:rsidRPr="00EC6F38">
              <w:rPr>
                <w:rFonts w:ascii="Times New Roman" w:eastAsia="Times New Roman" w:hAnsi="Times New Roman" w:cs="Times New Roman"/>
                <w:szCs w:val="24"/>
              </w:rPr>
              <w:t xml:space="preserve">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16" w:author="USER" w:date="2022-08-15T12:29:00Z">
              <w:r w:rsidRPr="00EC6F38" w:rsidDel="00A64049">
                <w:rPr>
                  <w:rFonts w:ascii="Times New Roman" w:eastAsia="Times New Roman" w:hAnsi="Times New Roman" w:cs="Times New Roman"/>
                  <w:szCs w:val="24"/>
                </w:rPr>
                <w:delText xml:space="preserve">Yaitu </w:delText>
              </w:r>
            </w:del>
            <w:ins w:id="17" w:author="USER" w:date="2022-08-15T12:29:00Z">
              <w:r w:rsidR="00A64049">
                <w:rPr>
                  <w:rFonts w:ascii="Times New Roman" w:eastAsia="Times New Roman" w:hAnsi="Times New Roman" w:cs="Times New Roman"/>
                  <w:szCs w:val="24"/>
                  <w:lang w:val="id-ID"/>
                </w:rPr>
                <w:t>G</w:t>
              </w:r>
            </w:ins>
            <w:del w:id="18" w:author="USER" w:date="2022-08-15T12:29:00Z">
              <w:r w:rsidRPr="00EC6F38" w:rsidDel="00A64049">
                <w:rPr>
                  <w:rFonts w:ascii="Times New Roman" w:eastAsia="Times New Roman" w:hAnsi="Times New Roman" w:cs="Times New Roman"/>
                  <w:szCs w:val="24"/>
                </w:rPr>
                <w:delText>g</w:delText>
              </w:r>
            </w:del>
            <w:r w:rsidRPr="00EC6F38">
              <w:rPr>
                <w:rFonts w:ascii="Times New Roman" w:eastAsia="Times New Roman" w:hAnsi="Times New Roman" w:cs="Times New Roman"/>
                <w:szCs w:val="24"/>
              </w:rPr>
              <w:t>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19" w:author="USER" w:date="2022-08-15T12:30:00Z">
              <w:r w:rsidR="00A64049">
                <w:rPr>
                  <w:rFonts w:ascii="Times New Roman" w:eastAsia="Times New Roman" w:hAnsi="Times New Roman" w:cs="Times New Roman"/>
                  <w:szCs w:val="24"/>
                  <w:lang w:val="id-ID"/>
                </w:rPr>
                <w:t>u</w:t>
              </w:r>
            </w:ins>
            <w:del w:id="20" w:author="USER" w:date="2022-08-15T12:30:00Z">
              <w:r w:rsidRPr="00EC6F38" w:rsidDel="00A64049">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1" w:author="USER" w:date="2022-08-15T12:30:00Z">
              <w:r w:rsidRPr="00EC6F38" w:rsidDel="00A64049">
                <w:rPr>
                  <w:rFonts w:ascii="Times New Roman" w:eastAsia="Times New Roman" w:hAnsi="Times New Roman" w:cs="Times New Roman"/>
                  <w:szCs w:val="24"/>
                </w:rPr>
                <w:delText>Dimana g</w:delText>
              </w:r>
            </w:del>
            <w:ins w:id="22" w:author="USER" w:date="2022-08-15T12:30:00Z">
              <w:r w:rsidR="00A64049">
                <w:rPr>
                  <w:rFonts w:ascii="Times New Roman" w:eastAsia="Times New Roman" w:hAnsi="Times New Roman" w:cs="Times New Roman"/>
                  <w:szCs w:val="24"/>
                  <w:lang w:val="id-ID"/>
                </w:rPr>
                <w:t>G</w:t>
              </w:r>
            </w:ins>
            <w:r w:rsidRPr="00EC6F38">
              <w:rPr>
                <w:rFonts w:ascii="Times New Roman" w:eastAsia="Times New Roman" w:hAnsi="Times New Roman" w:cs="Times New Roman"/>
                <w:szCs w:val="24"/>
              </w:rPr>
              <w:t xml:space="preserve">uru sebagai pendidik di era 4.0 </w:t>
            </w:r>
            <w:del w:id="23" w:author="USER" w:date="2022-08-15T12:31:00Z">
              <w:r w:rsidRPr="00EC6F38" w:rsidDel="00A64049">
                <w:rPr>
                  <w:rFonts w:ascii="Times New Roman" w:eastAsia="Times New Roman" w:hAnsi="Times New Roman" w:cs="Times New Roman"/>
                  <w:szCs w:val="24"/>
                </w:rPr>
                <w:delText xml:space="preserve">maka guru </w:delText>
              </w:r>
            </w:del>
            <w:r w:rsidRPr="00EC6F38">
              <w:rPr>
                <w:rFonts w:ascii="Times New Roman" w:eastAsia="Times New Roman" w:hAnsi="Times New Roman" w:cs="Times New Roman"/>
                <w:szCs w:val="24"/>
              </w:rPr>
              <w:t>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A64049"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24" w:author="USER" w:date="2022-08-15T12:31:00Z">
              <w:r>
                <w:rPr>
                  <w:rFonts w:ascii="Times New Roman" w:eastAsia="Times New Roman" w:hAnsi="Times New Roman" w:cs="Times New Roman"/>
                  <w:szCs w:val="24"/>
                  <w:lang w:val="id-ID"/>
                </w:rPr>
                <w:t>Meneliti</w:t>
              </w:r>
            </w:ins>
            <w:del w:id="25" w:author="USER" w:date="2022-08-15T12:31:00Z">
              <w:r w:rsidR="00125355" w:rsidRPr="00EC6F38" w:rsidDel="00A64049">
                <w:rPr>
                  <w:rFonts w:ascii="Times New Roman" w:eastAsia="Times New Roman" w:hAnsi="Times New Roman" w:cs="Times New Roman"/>
                  <w:szCs w:val="24"/>
                </w:rPr>
                <w:delText>Penelitian</w:delText>
              </w:r>
            </w:del>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ins w:id="26" w:author="USER" w:date="2022-08-15T12:31:00Z">
              <w:r w:rsidR="00A64049">
                <w:rPr>
                  <w:rFonts w:ascii="Times New Roman" w:eastAsia="Times New Roman" w:hAnsi="Times New Roman" w:cs="Times New Roman"/>
                  <w:szCs w:val="24"/>
                  <w:lang w:val="id-ID"/>
                </w:rPr>
                <w:t>melihat</w:t>
              </w:r>
            </w:ins>
            <w:del w:id="27" w:author="USER" w:date="2022-08-15T12:31:00Z">
              <w:r w:rsidRPr="00EC6F38" w:rsidDel="00A64049">
                <w:rPr>
                  <w:rFonts w:ascii="Times New Roman" w:eastAsia="Times New Roman" w:hAnsi="Times New Roman" w:cs="Times New Roman"/>
                  <w:szCs w:val="24"/>
                </w:rPr>
                <w:delText xml:space="preserve">lihat </w:delText>
              </w:r>
            </w:del>
            <w:r w:rsidRPr="00EC6F38">
              <w:rPr>
                <w:rFonts w:ascii="Times New Roman" w:eastAsia="Times New Roman" w:hAnsi="Times New Roman" w:cs="Times New Roman"/>
                <w:szCs w:val="24"/>
              </w:rPr>
              <w:t xml:space="preserve">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di butuhkan karena dengan pikiran yang kritis </w:t>
            </w:r>
            <w:del w:id="28" w:author="USER" w:date="2022-08-15T12:34:00Z">
              <w:r w:rsidRPr="00EC6F38" w:rsidDel="00374D21">
                <w:rPr>
                  <w:rFonts w:ascii="Times New Roman" w:eastAsia="Times New Roman" w:hAnsi="Times New Roman" w:cs="Times New Roman"/>
                  <w:szCs w:val="24"/>
                </w:rPr>
                <w:delText xml:space="preserve">maka </w:delText>
              </w:r>
            </w:del>
            <w:r w:rsidRPr="00EC6F38">
              <w:rPr>
                <w:rFonts w:ascii="Times New Roman" w:eastAsia="Times New Roman" w:hAnsi="Times New Roman" w:cs="Times New Roman"/>
                <w:szCs w:val="24"/>
              </w:rPr>
              <w:t>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ins w:id="29" w:author="USER" w:date="2022-08-15T12:34:00Z">
              <w:r w:rsidR="00374D21">
                <w:rPr>
                  <w:rFonts w:ascii="Times New Roman" w:eastAsia="Times New Roman" w:hAnsi="Times New Roman" w:cs="Times New Roman"/>
                  <w:szCs w:val="24"/>
                  <w:lang w:val="id-ID"/>
                </w:rPr>
                <w:t>k</w:t>
              </w:r>
            </w:ins>
            <w:bookmarkStart w:id="30" w:name="_GoBack"/>
            <w:bookmarkEnd w:id="30"/>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374D21"/>
    <w:rsid w:val="0042167F"/>
    <w:rsid w:val="00924DF5"/>
    <w:rsid w:val="0096022E"/>
    <w:rsid w:val="00A6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A6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A6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5</cp:revision>
  <dcterms:created xsi:type="dcterms:W3CDTF">2020-08-26T22:03:00Z</dcterms:created>
  <dcterms:modified xsi:type="dcterms:W3CDTF">2022-08-15T05:34:00Z</dcterms:modified>
</cp:coreProperties>
</file>