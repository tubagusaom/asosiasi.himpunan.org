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14D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93323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DFAFA5F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063C86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15C583E" w14:textId="77777777" w:rsidTr="00821BA2">
        <w:tc>
          <w:tcPr>
            <w:tcW w:w="9350" w:type="dxa"/>
          </w:tcPr>
          <w:p w14:paraId="4F0D0D76" w14:textId="77777777" w:rsidR="00BE098E" w:rsidRDefault="00BE098E" w:rsidP="00821BA2">
            <w:pPr>
              <w:pStyle w:val="ListParagraph"/>
              <w:ind w:left="0"/>
            </w:pPr>
          </w:p>
          <w:p w14:paraId="42CA381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2D79EF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4FAD2F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57CD22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098173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</w:t>
            </w:r>
            <w:proofErr w:type="spellEnd"/>
            <w:del w:id="0" w:author="Rakhmad Perkasa Harahap" w:date="2021-12-15T12:52:00Z">
              <w:r w:rsidDel="00A84051">
                <w:delText>s</w:delText>
              </w:r>
            </w:del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5C0418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B9F6F2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E77F61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B28E923" w14:textId="3054D5A9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ins w:id="1" w:author="Rakhmad Perkasa Harahap" w:date="2021-12-15T12:53:00Z">
              <w:r w:rsidR="00A84051">
                <w:t>,</w:t>
              </w:r>
            </w:ins>
            <w:del w:id="2" w:author="Rakhmad Perkasa Harahap" w:date="2021-12-15T12:53:00Z">
              <w:r w:rsidDel="00A84051">
                <w:delText>;</w:delText>
              </w:r>
            </w:del>
            <w:r>
              <w:t xml:space="preserve">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B84A53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AC28C4B" w14:textId="02C1604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ins w:id="3" w:author="Rakhmad Perkasa Harahap" w:date="2021-12-15T12:53:00Z">
              <w:r w:rsidR="00A84051">
                <w:t>,</w:t>
              </w:r>
            </w:ins>
            <w:del w:id="4" w:author="Rakhmad Perkasa Harahap" w:date="2021-12-15T12:53:00Z">
              <w:r w:rsidDel="00A84051">
                <w:delText>;</w:delText>
              </w:r>
            </w:del>
            <w:r>
              <w:t xml:space="preserve"> </w:t>
            </w:r>
            <w:proofErr w:type="spellStart"/>
            <w:r>
              <w:t>utuh</w:t>
            </w:r>
            <w:proofErr w:type="spellEnd"/>
            <w:ins w:id="5" w:author="Rakhmad Perkasa Harahap" w:date="2021-12-15T12:53:00Z">
              <w:r w:rsidR="00A84051">
                <w:t>,</w:t>
              </w:r>
            </w:ins>
            <w:del w:id="6" w:author="Rakhmad Perkasa Harahap" w:date="2021-12-15T12:53:00Z">
              <w:r w:rsidDel="00A84051">
                <w:delText>;</w:delText>
              </w:r>
            </w:del>
            <w:r>
              <w:t xml:space="preserve"> </w:t>
            </w:r>
            <w:proofErr w:type="spellStart"/>
            <w:r>
              <w:t>bulat</w:t>
            </w:r>
            <w:proofErr w:type="spellEnd"/>
            <w:ins w:id="7" w:author="Rakhmad Perkasa Harahap" w:date="2021-12-15T12:53:00Z">
              <w:r w:rsidR="00A84051">
                <w:t>, dan</w:t>
              </w:r>
            </w:ins>
            <w:del w:id="8" w:author="Rakhmad Perkasa Harahap" w:date="2021-12-15T12:53:00Z">
              <w:r w:rsidDel="00A84051">
                <w:delText>;</w:delText>
              </w:r>
            </w:del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48CC8E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8040D7A" w14:textId="5E27520F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(dalam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9" w:author="Rakhmad Perkasa Harahap" w:date="2021-12-15T12:54:00Z">
              <w:r w:rsidR="00A84051"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E85C6B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D24C8E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73AF8E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C6C04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6E40E7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60A9C8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022D51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35566C3" w14:textId="0B31848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ins w:id="10" w:author="Rakhmad Perkasa Harahap" w:date="2021-12-15T12:54:00Z">
              <w:r w:rsidR="00A84051">
                <w:t>,</w:t>
              </w:r>
            </w:ins>
            <w:del w:id="11" w:author="Rakhmad Perkasa Harahap" w:date="2021-12-15T12:54:00Z">
              <w:r w:rsidDel="00A84051">
                <w:delText>;</w:delText>
              </w:r>
            </w:del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E5422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dalam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CB8A1E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dalam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2282EF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A9F03A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DDADCCA" w14:textId="77777777" w:rsidTr="00821BA2">
        <w:tc>
          <w:tcPr>
            <w:tcW w:w="9350" w:type="dxa"/>
          </w:tcPr>
          <w:p w14:paraId="3EB200F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05516E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khmad Perkasa Harahap">
    <w15:presenceInfo w15:providerId="Windows Live" w15:userId="f8e5399140833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84051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F89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405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Rakhmad Perkasa Harahap</cp:lastModifiedBy>
  <cp:revision>2</cp:revision>
  <dcterms:created xsi:type="dcterms:W3CDTF">2020-08-26T21:29:00Z</dcterms:created>
  <dcterms:modified xsi:type="dcterms:W3CDTF">2021-12-15T05:55:00Z</dcterms:modified>
</cp:coreProperties>
</file>