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D338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ADE6A4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1A01463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818FE9F" w14:textId="77777777" w:rsidTr="00D810B0">
        <w:tc>
          <w:tcPr>
            <w:tcW w:w="9350" w:type="dxa"/>
          </w:tcPr>
          <w:p w14:paraId="353AF7B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D70C9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A1C91ED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7392B" w14:textId="0698ED2E" w:rsidR="00D80F46" w:rsidDel="00CA3199" w:rsidRDefault="00CA3199" w:rsidP="00CA3199">
            <w:pPr>
              <w:spacing w:after="240" w:line="360" w:lineRule="auto"/>
              <w:jc w:val="both"/>
              <w:rPr>
                <w:del w:id="0" w:author="Izzan Nur Aslam" w:date="2020-10-02T11:01:00Z"/>
                <w:rFonts w:ascii="Times New Roman" w:hAnsi="Times New Roman" w:cs="Times New Roman"/>
                <w:sz w:val="24"/>
                <w:szCs w:val="24"/>
              </w:rPr>
              <w:pPrChange w:id="1" w:author="Izzan Nur Aslam" w:date="2020-10-02T11:04:00Z">
                <w:pPr>
                  <w:spacing w:line="480" w:lineRule="auto"/>
                </w:pPr>
              </w:pPrChange>
            </w:pPr>
            <w:ins w:id="2" w:author="Izzan Nur Aslam" w:date="2020-10-02T11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Jubilee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del w:id="3" w:author="Izzan Nur Aslam" w:date="2020-10-02T11:01:00Z">
              <w:r w:rsidR="00D80F46" w:rsidRPr="00A16D9B" w:rsidDel="00CA31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="00D80F46" w:rsidRPr="00A16D9B" w:rsidDel="00CA319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="00D80F46" w:rsidRPr="00A16D9B" w:rsidDel="00CA31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4D3EE1A7" w14:textId="77777777" w:rsidR="00CA3199" w:rsidRPr="00A16D9B" w:rsidRDefault="00CA3199" w:rsidP="00CA3199">
            <w:pPr>
              <w:spacing w:after="240" w:line="360" w:lineRule="auto"/>
              <w:jc w:val="both"/>
              <w:rPr>
                <w:ins w:id="4" w:author="Izzan Nur Aslam" w:date="2020-10-02T11:02:00Z"/>
                <w:rFonts w:ascii="Times New Roman" w:hAnsi="Times New Roman" w:cs="Times New Roman"/>
                <w:sz w:val="24"/>
                <w:szCs w:val="24"/>
              </w:rPr>
              <w:pPrChange w:id="5" w:author="Izzan Nur Aslam" w:date="2020-10-02T11:04:00Z">
                <w:pPr>
                  <w:spacing w:line="480" w:lineRule="auto"/>
                </w:pPr>
              </w:pPrChange>
            </w:pPr>
          </w:p>
          <w:p w14:paraId="5B467C58" w14:textId="0CD9C9D6" w:rsidR="00CA3199" w:rsidRDefault="00CA3199" w:rsidP="00CA3199">
            <w:pPr>
              <w:spacing w:after="240" w:line="360" w:lineRule="auto"/>
              <w:jc w:val="both"/>
              <w:rPr>
                <w:ins w:id="6" w:author="Izzan Nur Aslam" w:date="2020-10-02T11:02:00Z"/>
                <w:rFonts w:ascii="Times New Roman" w:hAnsi="Times New Roman" w:cs="Times New Roman"/>
                <w:sz w:val="24"/>
                <w:szCs w:val="24"/>
              </w:rPr>
              <w:pPrChange w:id="7" w:author="Izzan Nur Aslam" w:date="2020-10-02T11:04:00Z">
                <w:pPr>
                  <w:spacing w:line="480" w:lineRule="auto"/>
                </w:pPr>
              </w:pPrChange>
            </w:pPr>
            <w:ins w:id="8" w:author="Izzan Nur Aslam" w:date="2020-10-02T11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Sinergi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Korpora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56F8FB10" w14:textId="77ADA2AB" w:rsidR="00D80F46" w:rsidRPr="00A16D9B" w:rsidRDefault="00D80F46" w:rsidP="00CA3199">
            <w:pPr>
              <w:spacing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9" w:author="Izzan Nur Aslam" w:date="2020-10-02T11:04:00Z">
                <w:pPr>
                  <w:spacing w:line="480" w:lineRule="auto"/>
                </w:pPr>
              </w:pPrChange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458BE60" w14:textId="1A20C07B" w:rsidR="00CA3199" w:rsidRDefault="00CA3199" w:rsidP="00CA3199">
            <w:pPr>
              <w:spacing w:after="240" w:line="360" w:lineRule="auto"/>
              <w:jc w:val="both"/>
              <w:rPr>
                <w:ins w:id="10" w:author="Izzan Nur Aslam" w:date="2020-10-02T11:02:00Z"/>
                <w:rFonts w:ascii="Times New Roman" w:hAnsi="Times New Roman" w:cs="Times New Roman"/>
                <w:sz w:val="24"/>
                <w:szCs w:val="24"/>
              </w:rPr>
              <w:pPrChange w:id="11" w:author="Izzan Nur Aslam" w:date="2020-10-02T11:04:00Z">
                <w:pPr>
                  <w:spacing w:line="480" w:lineRule="auto"/>
                </w:pPr>
              </w:pPrChange>
            </w:pPr>
            <w:proofErr w:type="spellStart"/>
            <w:ins w:id="12" w:author="Izzan Nur Aslam" w:date="2020-10-02T11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Dengan Facebook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28C489DA" w14:textId="76A0BAE6" w:rsidR="00D80F46" w:rsidRPr="00A16D9B" w:rsidDel="00CA3199" w:rsidRDefault="00D80F46" w:rsidP="00CA3199">
            <w:pPr>
              <w:spacing w:after="240" w:line="360" w:lineRule="auto"/>
              <w:jc w:val="both"/>
              <w:rPr>
                <w:del w:id="13" w:author="Izzan Nur Aslam" w:date="2020-10-02T11:02:00Z"/>
                <w:rFonts w:ascii="Times New Roman" w:hAnsi="Times New Roman" w:cs="Times New Roman"/>
                <w:sz w:val="24"/>
                <w:szCs w:val="24"/>
              </w:rPr>
              <w:pPrChange w:id="14" w:author="Izzan Nur Aslam" w:date="2020-10-02T11:04:00Z">
                <w:pPr>
                  <w:spacing w:line="480" w:lineRule="auto"/>
                </w:pPr>
              </w:pPrChange>
            </w:pPr>
            <w:del w:id="15" w:author="Izzan Nur Aslam" w:date="2020-10-02T11:02:00Z">
              <w:r w:rsidRPr="00A16D9B" w:rsidDel="00CA31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CA319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CA319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6E93F66" w14:textId="6EF4CABA" w:rsidR="00D80F46" w:rsidRPr="00A16D9B" w:rsidDel="00CA3199" w:rsidRDefault="00D80F46" w:rsidP="00CA3199">
            <w:pPr>
              <w:spacing w:after="240" w:line="360" w:lineRule="auto"/>
              <w:jc w:val="both"/>
              <w:rPr>
                <w:del w:id="16" w:author="Izzan Nur Aslam" w:date="2020-10-02T11:02:00Z"/>
                <w:rFonts w:ascii="Times New Roman" w:hAnsi="Times New Roman" w:cs="Times New Roman"/>
                <w:sz w:val="24"/>
                <w:szCs w:val="24"/>
              </w:rPr>
              <w:pPrChange w:id="17" w:author="Izzan Nur Aslam" w:date="2020-10-02T11:04:00Z">
                <w:pPr>
                  <w:spacing w:line="480" w:lineRule="auto"/>
                </w:pPr>
              </w:pPrChange>
            </w:pPr>
            <w:del w:id="18" w:author="Izzan Nur Aslam" w:date="2020-10-02T11:02:00Z">
              <w:r w:rsidRPr="00A16D9B" w:rsidDel="00CA31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CA319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CA319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D31DF4F" w14:textId="7FC31EAB" w:rsidR="00D80F46" w:rsidRPr="00A16D9B" w:rsidDel="00CA3199" w:rsidRDefault="00D80F46" w:rsidP="00CA3199">
            <w:pPr>
              <w:spacing w:after="240" w:line="360" w:lineRule="auto"/>
              <w:jc w:val="both"/>
              <w:rPr>
                <w:del w:id="19" w:author="Izzan Nur Aslam" w:date="2020-10-02T11:02:00Z"/>
                <w:rFonts w:ascii="Times New Roman" w:hAnsi="Times New Roman" w:cs="Times New Roman"/>
                <w:sz w:val="24"/>
                <w:szCs w:val="24"/>
              </w:rPr>
              <w:pPrChange w:id="20" w:author="Izzan Nur Aslam" w:date="2020-10-02T11:04:00Z">
                <w:pPr>
                  <w:spacing w:line="480" w:lineRule="auto"/>
                </w:pPr>
              </w:pPrChange>
            </w:pPr>
            <w:del w:id="21" w:author="Izzan Nur Aslam" w:date="2020-10-02T11:02:00Z">
              <w:r w:rsidRPr="00A16D9B" w:rsidDel="00CA31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CA319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CA319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D509677" w14:textId="62E6B582" w:rsidR="00D80F46" w:rsidRPr="00A16D9B" w:rsidDel="00CA3199" w:rsidRDefault="00D80F46" w:rsidP="00CA3199">
            <w:pPr>
              <w:spacing w:after="240" w:line="360" w:lineRule="auto"/>
              <w:jc w:val="both"/>
              <w:rPr>
                <w:del w:id="22" w:author="Izzan Nur Aslam" w:date="2020-10-02T11:02:00Z"/>
                <w:rFonts w:ascii="Times New Roman" w:hAnsi="Times New Roman" w:cs="Times New Roman"/>
                <w:sz w:val="24"/>
                <w:szCs w:val="24"/>
              </w:rPr>
              <w:pPrChange w:id="23" w:author="Izzan Nur Aslam" w:date="2020-10-02T11:04:00Z">
                <w:pPr>
                  <w:spacing w:line="480" w:lineRule="auto"/>
                </w:pPr>
              </w:pPrChange>
            </w:pPr>
            <w:del w:id="24" w:author="Izzan Nur Aslam" w:date="2020-10-02T11:02:00Z">
              <w:r w:rsidRPr="00A16D9B" w:rsidDel="00CA31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CA319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CA319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09F0DE6" w14:textId="0F2F03EA" w:rsidR="00CA3199" w:rsidRDefault="00D80F46" w:rsidP="00CA3199">
            <w:pPr>
              <w:spacing w:after="240" w:line="360" w:lineRule="auto"/>
              <w:jc w:val="both"/>
              <w:rPr>
                <w:ins w:id="25" w:author="Izzan Nur Aslam" w:date="2020-10-02T11:02:00Z"/>
                <w:rFonts w:ascii="Times New Roman" w:hAnsi="Times New Roman" w:cs="Times New Roman"/>
                <w:sz w:val="24"/>
                <w:szCs w:val="24"/>
              </w:rPr>
              <w:pPrChange w:id="26" w:author="Izzan Nur Aslam" w:date="2020-10-02T11:04:00Z">
                <w:pPr>
                  <w:spacing w:line="480" w:lineRule="auto"/>
                </w:pPr>
              </w:pPrChange>
            </w:pPr>
            <w:del w:id="27" w:author="Izzan Nur Aslam" w:date="2020-10-02T11:02:00Z">
              <w:r w:rsidRPr="00A16D9B" w:rsidDel="00CA31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CA319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CA3199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  <w:ins w:id="28" w:author="Izzan Nur Aslam" w:date="2020-10-02T11:02:00Z">
              <w:r w:rsidR="00CA319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="00CA3199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</w:t>
              </w:r>
              <w:proofErr w:type="spellStart"/>
              <w:r w:rsidR="00CA3199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="00CA3199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dan </w:t>
              </w:r>
              <w:proofErr w:type="spellStart"/>
              <w:r w:rsidR="00CA3199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Social</w:t>
              </w:r>
              <w:proofErr w:type="spellEnd"/>
              <w:r w:rsidR="00CA3199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Media Untuk </w:t>
              </w:r>
              <w:proofErr w:type="spellStart"/>
              <w:r w:rsidR="00CA3199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Small</w:t>
              </w:r>
              <w:proofErr w:type="spellEnd"/>
              <w:r w:rsidR="00CA3199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="00CA319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="00CA3199"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="00CA319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="00CA3199"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="00CA3199"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19B5F350" w14:textId="71A3F676" w:rsidR="00CA3199" w:rsidRDefault="00CA3199" w:rsidP="00CA3199">
            <w:pPr>
              <w:spacing w:after="240" w:line="360" w:lineRule="auto"/>
              <w:jc w:val="both"/>
              <w:rPr>
                <w:ins w:id="29" w:author="Izzan Nur Aslam" w:date="2020-10-02T11:01:00Z"/>
                <w:rFonts w:ascii="Times New Roman" w:hAnsi="Times New Roman" w:cs="Times New Roman"/>
                <w:sz w:val="24"/>
                <w:szCs w:val="24"/>
              </w:rPr>
              <w:pPrChange w:id="30" w:author="Izzan Nur Aslam" w:date="2020-10-02T11:04:00Z">
                <w:pPr>
                  <w:spacing w:line="480" w:lineRule="auto"/>
                </w:pPr>
              </w:pPrChange>
            </w:pPr>
            <w:proofErr w:type="spellStart"/>
            <w:ins w:id="31" w:author="Izzan Nur Aslam" w:date="2020-10-02T11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Sulianta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Feri. 2011.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25E058C1" w14:textId="2AB9BBB5" w:rsidR="00CA3199" w:rsidRPr="00A16D9B" w:rsidDel="00CA3199" w:rsidRDefault="00CA3199" w:rsidP="00CA3199">
            <w:pPr>
              <w:spacing w:after="240" w:line="360" w:lineRule="auto"/>
              <w:jc w:val="both"/>
              <w:rPr>
                <w:del w:id="32" w:author="Izzan Nur Aslam" w:date="2020-10-02T11:04:00Z"/>
                <w:rFonts w:ascii="Times New Roman" w:hAnsi="Times New Roman" w:cs="Times New Roman"/>
                <w:sz w:val="24"/>
                <w:szCs w:val="24"/>
              </w:rPr>
              <w:pPrChange w:id="33" w:author="Izzan Nur Aslam" w:date="2020-10-02T11:04:00Z">
                <w:pPr>
                  <w:spacing w:line="480" w:lineRule="auto"/>
                </w:pPr>
              </w:pPrChange>
            </w:pPr>
            <w:ins w:id="34" w:author="Izzan Nur Aslam" w:date="2020-10-02T11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Jony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Internet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Marketing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Beginners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21FBE8A6" w14:textId="77777777" w:rsidR="00D80F46" w:rsidRPr="00A16D9B" w:rsidRDefault="00D80F46" w:rsidP="00CA3199">
            <w:pPr>
              <w:spacing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5" w:author="Izzan Nur Aslam" w:date="2020-10-02T11:04:00Z">
                <w:pPr>
                  <w:spacing w:line="312" w:lineRule="auto"/>
                </w:pPr>
              </w:pPrChange>
            </w:pPr>
          </w:p>
        </w:tc>
      </w:tr>
    </w:tbl>
    <w:p w14:paraId="51ECFD3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BA1C1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C5FF3" w14:textId="77777777" w:rsidR="007E5027" w:rsidRDefault="007E5027" w:rsidP="00D80F46">
      <w:r>
        <w:separator/>
      </w:r>
    </w:p>
  </w:endnote>
  <w:endnote w:type="continuationSeparator" w:id="0">
    <w:p w14:paraId="0D7BAB35" w14:textId="77777777" w:rsidR="007E5027" w:rsidRDefault="007E502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D5C16" w14:textId="77777777" w:rsidR="00D80F46" w:rsidRDefault="00D80F46">
    <w:pPr>
      <w:pStyle w:val="Footer"/>
    </w:pPr>
    <w:r>
      <w:t>CLO-4</w:t>
    </w:r>
  </w:p>
  <w:p w14:paraId="07E27BA8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BAC65" w14:textId="77777777" w:rsidR="007E5027" w:rsidRDefault="007E5027" w:rsidP="00D80F46">
      <w:r>
        <w:separator/>
      </w:r>
    </w:p>
  </w:footnote>
  <w:footnote w:type="continuationSeparator" w:id="0">
    <w:p w14:paraId="27FD994E" w14:textId="77777777" w:rsidR="007E5027" w:rsidRDefault="007E502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zzan Nur Aslam">
    <w15:presenceInfo w15:providerId="AD" w15:userId="S::19798899@student.curtin.edu.au::e90cd412-756b-41c3-bc42-8b6fa9edc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7E5027"/>
    <w:rsid w:val="008D1AF7"/>
    <w:rsid w:val="00924DF5"/>
    <w:rsid w:val="00A16D9B"/>
    <w:rsid w:val="00A86167"/>
    <w:rsid w:val="00AF28E1"/>
    <w:rsid w:val="00BC4E71"/>
    <w:rsid w:val="00CA3199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0B5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CA31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1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Izzan Nur Aslam</cp:lastModifiedBy>
  <cp:revision>7</cp:revision>
  <dcterms:created xsi:type="dcterms:W3CDTF">2019-10-18T19:52:00Z</dcterms:created>
  <dcterms:modified xsi:type="dcterms:W3CDTF">2020-10-02T03:04:00Z</dcterms:modified>
</cp:coreProperties>
</file>