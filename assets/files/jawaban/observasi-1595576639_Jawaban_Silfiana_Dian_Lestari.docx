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8076E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381E59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951E1DF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7552DFD5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DB94ACB" w14:textId="77777777" w:rsidTr="00D810B0">
        <w:tc>
          <w:tcPr>
            <w:tcW w:w="9350" w:type="dxa"/>
          </w:tcPr>
          <w:p w14:paraId="0761D49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528AD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TA PENGANTAR</w:t>
            </w:r>
          </w:p>
          <w:p w14:paraId="5F9658C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D99627" w14:textId="77777777" w:rsidR="00D80F46" w:rsidRPr="00A16D9B" w:rsidDel="00551223" w:rsidRDefault="00D80F46" w:rsidP="00551223">
            <w:pPr>
              <w:spacing w:line="360" w:lineRule="auto"/>
              <w:ind w:left="25" w:firstLine="709"/>
              <w:jc w:val="both"/>
              <w:rPr>
                <w:del w:id="1" w:author="silfiana dian lestari" w:date="2020-07-24T14:49:00Z"/>
                <w:rFonts w:ascii="Times New Roman" w:hAnsi="Times New Roman" w:cs="Times New Roman"/>
                <w:sz w:val="24"/>
                <w:szCs w:val="24"/>
              </w:rPr>
              <w:pPrChange w:id="2" w:author="silfiana dian lestari" w:date="2020-07-24T14:50:00Z">
                <w:pPr>
                  <w:spacing w:line="312" w:lineRule="auto"/>
                  <w:jc w:val="both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</w:t>
            </w:r>
            <w:ins w:id="3" w:author="silfiana dian lestari" w:date="2020-07-24T14:43:00Z">
              <w:r w:rsidR="00551223" w:rsidRPr="00551223">
                <w:rPr>
                  <w:rFonts w:ascii="Times New Roman" w:hAnsi="Times New Roman" w:cs="Times New Roman"/>
                  <w:i/>
                  <w:sz w:val="24"/>
                  <w:szCs w:val="24"/>
                  <w:rPrChange w:id="4" w:author="silfiana dian lestari" w:date="2020-07-24T14:43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P</w:t>
              </w:r>
            </w:ins>
            <w:del w:id="5" w:author="silfiana dian lestari" w:date="2020-07-24T14:43:00Z">
              <w:r w:rsidRPr="00551223" w:rsidDel="00551223">
                <w:rPr>
                  <w:rFonts w:ascii="Times New Roman" w:hAnsi="Times New Roman" w:cs="Times New Roman"/>
                  <w:i/>
                  <w:sz w:val="24"/>
                  <w:szCs w:val="24"/>
                  <w:rPrChange w:id="6" w:author="silfiana dian lestari" w:date="2020-07-24T14:43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p</w:delText>
              </w:r>
            </w:del>
            <w:r w:rsidRPr="00551223">
              <w:rPr>
                <w:rFonts w:ascii="Times New Roman" w:hAnsi="Times New Roman" w:cs="Times New Roman"/>
                <w:i/>
                <w:sz w:val="24"/>
                <w:szCs w:val="24"/>
                <w:rPrChange w:id="7" w:author="silfiana dian lestari" w:date="2020-07-24T14:4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raktikum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1223">
              <w:rPr>
                <w:rFonts w:ascii="Times New Roman" w:hAnsi="Times New Roman" w:cs="Times New Roman"/>
                <w:i/>
                <w:sz w:val="24"/>
                <w:szCs w:val="24"/>
                <w:rPrChange w:id="8" w:author="silfiana dian lestari" w:date="2020-07-24T14:4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14:paraId="27621C4D" w14:textId="77777777" w:rsidR="00D80F46" w:rsidRPr="00A16D9B" w:rsidRDefault="00D80F46" w:rsidP="00551223">
            <w:pPr>
              <w:spacing w:line="360" w:lineRule="auto"/>
              <w:ind w:left="25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9" w:author="silfiana dian lestari" w:date="2020-07-24T14:50:00Z">
                <w:pPr>
                  <w:spacing w:line="312" w:lineRule="auto"/>
                  <w:jc w:val="both"/>
                </w:pPr>
              </w:pPrChange>
            </w:pPr>
          </w:p>
          <w:p w14:paraId="79E49068" w14:textId="77777777" w:rsidR="00D80F46" w:rsidRPr="00A16D9B" w:rsidRDefault="00D80F46" w:rsidP="00551223">
            <w:pPr>
              <w:spacing w:line="360" w:lineRule="auto"/>
              <w:ind w:firstLine="734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10" w:author="silfiana dian lestari" w:date="2020-07-24T14:50:00Z">
                <w:pPr>
                  <w:spacing w:line="312" w:lineRule="auto"/>
                  <w:jc w:val="both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</w:t>
            </w:r>
            <w:ins w:id="11" w:author="silfiana dian lestari" w:date="2020-07-24T14:45:00Z">
              <w:r w:rsidR="00551223">
                <w:rPr>
                  <w:rFonts w:ascii="Times New Roman" w:hAnsi="Times New Roman" w:cs="Times New Roman"/>
                  <w:sz w:val="24"/>
                  <w:szCs w:val="24"/>
                </w:rPr>
                <w:t>j</w:t>
              </w:r>
            </w:ins>
            <w:del w:id="12" w:author="silfiana dian lestari" w:date="2020-07-24T14:45:00Z">
              <w:r w:rsidRPr="00A16D9B" w:rsidDel="00551223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ins w:id="13" w:author="silfiana dian lestari" w:date="2020-07-24T14:45:00Z">
              <w:r w:rsidR="00551223">
                <w:rPr>
                  <w:rFonts w:ascii="Times New Roman" w:hAnsi="Times New Roman" w:cs="Times New Roman"/>
                  <w:sz w:val="24"/>
                  <w:szCs w:val="24"/>
                </w:rPr>
                <w:t>k</w:t>
              </w:r>
            </w:ins>
            <w:del w:id="14" w:author="silfiana dian lestari" w:date="2020-07-24T14:45:00Z">
              <w:r w:rsidRPr="00A16D9B" w:rsidDel="00551223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 program  D</w:t>
            </w:r>
            <w:ins w:id="15" w:author="silfiana dian lestari" w:date="2020-07-24T14:42:00Z">
              <w:r w:rsidR="00551223">
                <w:rPr>
                  <w:rFonts w:ascii="Times New Roman" w:hAnsi="Times New Roman" w:cs="Times New Roman"/>
                  <w:sz w:val="24"/>
                  <w:szCs w:val="24"/>
                </w:rPr>
                <w:t>-3</w:t>
              </w:r>
            </w:ins>
            <w:del w:id="16" w:author="silfiana dian lestari" w:date="2020-07-24T14:42:00Z">
              <w:r w:rsidRPr="00A16D9B" w:rsidDel="00551223">
                <w:rPr>
                  <w:rFonts w:ascii="Times New Roman" w:hAnsi="Times New Roman" w:cs="Times New Roman"/>
                  <w:sz w:val="24"/>
                  <w:szCs w:val="24"/>
                </w:rPr>
                <w:delText>3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/D</w:t>
            </w:r>
            <w:ins w:id="17" w:author="silfiana dian lestari" w:date="2020-07-24T14:42:00Z">
              <w:r w:rsidR="00551223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4 di Politeknik Elektronika Negeri Surabaya. Sasaran dari praktikum </w:t>
            </w:r>
            <w:ins w:id="18" w:author="silfiana dian lestari" w:date="2020-07-24T14:45:00Z">
              <w:r w:rsidR="00551223">
                <w:rPr>
                  <w:rFonts w:ascii="Times New Roman" w:hAnsi="Times New Roman" w:cs="Times New Roman"/>
                  <w:sz w:val="24"/>
                  <w:szCs w:val="24"/>
                </w:rPr>
                <w:t>j</w:t>
              </w:r>
            </w:ins>
            <w:del w:id="19" w:author="silfiana dian lestari" w:date="2020-07-24T14:45:00Z">
              <w:r w:rsidRPr="00A16D9B" w:rsidDel="00551223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ins w:id="20" w:author="silfiana dian lestari" w:date="2020-07-24T14:45:00Z">
              <w:r w:rsidR="00551223">
                <w:rPr>
                  <w:rFonts w:ascii="Times New Roman" w:hAnsi="Times New Roman" w:cs="Times New Roman"/>
                  <w:sz w:val="24"/>
                  <w:szCs w:val="24"/>
                </w:rPr>
                <w:t>k</w:t>
              </w:r>
            </w:ins>
            <w:del w:id="21" w:author="silfiana dian lestari" w:date="2020-07-24T14:45:00Z">
              <w:r w:rsidRPr="00A16D9B" w:rsidDel="00551223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ini  adalah  memberikan  pengetahuan  kepada  mahasiswa  tentang  teknik  membangun  sistem  </w:t>
            </w:r>
            <w:ins w:id="22" w:author="silfiana dian lestari" w:date="2020-07-24T14:42:00Z">
              <w:r w:rsidR="00551223">
                <w:rPr>
                  <w:rFonts w:ascii="Times New Roman" w:hAnsi="Times New Roman" w:cs="Times New Roman"/>
                  <w:sz w:val="24"/>
                  <w:szCs w:val="24"/>
                </w:rPr>
                <w:t>j</w:t>
              </w:r>
            </w:ins>
            <w:del w:id="23" w:author="silfiana dian lestari" w:date="2020-07-24T14:42:00Z">
              <w:r w:rsidRPr="00A16D9B" w:rsidDel="00551223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ins w:id="24" w:author="silfiana dian lestari" w:date="2020-07-24T14:42:00Z">
              <w:r w:rsidR="00551223">
                <w:rPr>
                  <w:rFonts w:ascii="Times New Roman" w:hAnsi="Times New Roman" w:cs="Times New Roman"/>
                  <w:sz w:val="24"/>
                  <w:szCs w:val="24"/>
                </w:rPr>
                <w:t>k</w:t>
              </w:r>
            </w:ins>
            <w:del w:id="25" w:author="silfiana dian lestari" w:date="2020-07-24T14:42:00Z">
              <w:r w:rsidRPr="00A16D9B" w:rsidDel="00551223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ins w:id="26" w:author="silfiana dian lestari" w:date="2020-07-24T14:46:00Z">
              <w:r w:rsidR="00551223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Linux sampai dengan membangun internet </w:t>
            </w:r>
            <w:r w:rsidRPr="00551223">
              <w:rPr>
                <w:rFonts w:ascii="Times New Roman" w:hAnsi="Times New Roman" w:cs="Times New Roman"/>
                <w:i/>
                <w:sz w:val="24"/>
                <w:szCs w:val="24"/>
                <w:rPrChange w:id="27" w:author="silfiana dian lestari" w:date="2020-07-24T14:4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551223">
              <w:rPr>
                <w:rFonts w:ascii="Times New Roman" w:hAnsi="Times New Roman" w:cs="Times New Roman"/>
                <w:i/>
                <w:sz w:val="24"/>
                <w:szCs w:val="24"/>
                <w:rPrChange w:id="28" w:author="silfiana dian lestari" w:date="2020-07-24T14:4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551223">
              <w:rPr>
                <w:rFonts w:ascii="Times New Roman" w:hAnsi="Times New Roman" w:cs="Times New Roman"/>
                <w:i/>
                <w:sz w:val="24"/>
                <w:szCs w:val="24"/>
                <w:rPrChange w:id="29" w:author="silfiana dian lestari" w:date="2020-07-24T14:4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web </w:t>
            </w:r>
            <w:r w:rsidRPr="00551223">
              <w:rPr>
                <w:rFonts w:ascii="Times New Roman" w:hAnsi="Times New Roman" w:cs="Times New Roman"/>
                <w:i/>
                <w:sz w:val="24"/>
                <w:szCs w:val="24"/>
                <w:rPrChange w:id="30" w:author="silfiana dian lestari" w:date="2020-07-24T14:4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proxy  </w:t>
            </w:r>
            <w:r w:rsidRPr="00551223">
              <w:rPr>
                <w:rFonts w:ascii="Times New Roman" w:hAnsi="Times New Roman" w:cs="Times New Roman"/>
                <w:i/>
                <w:sz w:val="24"/>
                <w:szCs w:val="24"/>
                <w:rPrChange w:id="31" w:author="silfiana dian lestari" w:date="2020-07-24T14:4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</w:t>
            </w:r>
            <w:ins w:id="32" w:author="silfiana dian lestari" w:date="2020-07-24T14:46:00Z">
              <w:r w:rsidR="00551223" w:rsidRPr="00551223">
                <w:rPr>
                  <w:rFonts w:ascii="Times New Roman" w:hAnsi="Times New Roman" w:cs="Times New Roman"/>
                  <w:i/>
                  <w:sz w:val="24"/>
                  <w:szCs w:val="24"/>
                  <w:rPrChange w:id="33" w:author="silfiana dian lestari" w:date="2020-07-24T14:4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P</w:t>
              </w:r>
            </w:ins>
            <w:del w:id="34" w:author="silfiana dian lestari" w:date="2020-07-24T14:46:00Z">
              <w:r w:rsidRPr="00551223" w:rsidDel="00551223">
                <w:rPr>
                  <w:rFonts w:ascii="Times New Roman" w:hAnsi="Times New Roman" w:cs="Times New Roman"/>
                  <w:i/>
                  <w:sz w:val="24"/>
                  <w:szCs w:val="24"/>
                  <w:rPrChange w:id="35" w:author="silfiana dian lestari" w:date="2020-07-24T14:4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p</w:delText>
              </w:r>
            </w:del>
            <w:r w:rsidRPr="00551223">
              <w:rPr>
                <w:rFonts w:ascii="Times New Roman" w:hAnsi="Times New Roman" w:cs="Times New Roman"/>
                <w:i/>
                <w:sz w:val="24"/>
                <w:szCs w:val="24"/>
                <w:rPrChange w:id="36" w:author="silfiana dian lestari" w:date="2020-07-24T14:4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raktikum  Jaringan 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dapat digunakan sebagai panduan bagi mahasiswa saat melaksanakan praktikum tersebut. </w:t>
            </w:r>
          </w:p>
          <w:p w14:paraId="5084EF33" w14:textId="77777777" w:rsidR="00D80F46" w:rsidRPr="00A16D9B" w:rsidDel="00551223" w:rsidRDefault="00D80F46" w:rsidP="00551223">
            <w:pPr>
              <w:spacing w:line="360" w:lineRule="auto"/>
              <w:ind w:firstLine="734"/>
              <w:jc w:val="both"/>
              <w:rPr>
                <w:del w:id="37" w:author="silfiana dian lestari" w:date="2020-07-24T14:49:00Z"/>
                <w:rFonts w:ascii="Times New Roman" w:hAnsi="Times New Roman" w:cs="Times New Roman"/>
                <w:sz w:val="24"/>
                <w:szCs w:val="24"/>
              </w:rPr>
              <w:pPrChange w:id="38" w:author="silfiana dian lestari" w:date="2020-07-24T14:50:00Z">
                <w:pPr>
                  <w:spacing w:line="312" w:lineRule="auto"/>
                  <w:jc w:val="both"/>
                </w:pPr>
              </w:pPrChange>
            </w:pPr>
          </w:p>
          <w:p w14:paraId="16D95677" w14:textId="77777777" w:rsidR="00D80F46" w:rsidRPr="00A16D9B" w:rsidDel="00551223" w:rsidRDefault="00D80F46" w:rsidP="00551223">
            <w:pPr>
              <w:spacing w:line="360" w:lineRule="auto"/>
              <w:ind w:firstLine="734"/>
              <w:jc w:val="both"/>
              <w:rPr>
                <w:del w:id="39" w:author="silfiana dian lestari" w:date="2020-07-24T14:49:00Z"/>
                <w:rFonts w:ascii="Times New Roman" w:hAnsi="Times New Roman" w:cs="Times New Roman"/>
                <w:sz w:val="24"/>
                <w:szCs w:val="24"/>
              </w:rPr>
              <w:pPrChange w:id="40" w:author="silfiana dian lestari" w:date="2020-07-24T14:50:00Z">
                <w:pPr>
                  <w:spacing w:line="312" w:lineRule="auto"/>
                  <w:jc w:val="both"/>
                </w:pPr>
              </w:pPrChange>
            </w:pPr>
            <w:del w:id="41" w:author="silfiana dian lestari" w:date="2020-07-24T14:49:00Z">
              <w:r w:rsidRPr="00A16D9B" w:rsidDel="0055122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Penulis  menyadari  bahwa  buku  ini  jauh  dari  sempurna,  oleh  karena  itu  penulis  akan  memperbaikinya  secara  berkala.Saran  dan  kritik  untuk  perbaikan  buku  ini  sangat  kami  harapkan.  </w:delText>
              </w:r>
            </w:del>
          </w:p>
          <w:p w14:paraId="2AD6CC07" w14:textId="77777777" w:rsidR="00D80F46" w:rsidRPr="00A16D9B" w:rsidDel="00551223" w:rsidRDefault="00D80F46" w:rsidP="00551223">
            <w:pPr>
              <w:spacing w:line="360" w:lineRule="auto"/>
              <w:ind w:firstLine="734"/>
              <w:jc w:val="both"/>
              <w:rPr>
                <w:del w:id="42" w:author="silfiana dian lestari" w:date="2020-07-24T14:49:00Z"/>
                <w:rFonts w:ascii="Times New Roman" w:hAnsi="Times New Roman" w:cs="Times New Roman"/>
                <w:sz w:val="24"/>
                <w:szCs w:val="24"/>
              </w:rPr>
              <w:pPrChange w:id="43" w:author="silfiana dian lestari" w:date="2020-07-24T14:50:00Z">
                <w:pPr>
                  <w:spacing w:line="312" w:lineRule="auto"/>
                  <w:jc w:val="both"/>
                </w:pPr>
              </w:pPrChange>
            </w:pPr>
          </w:p>
          <w:p w14:paraId="0D5DF63F" w14:textId="77777777" w:rsidR="00D80F46" w:rsidRPr="00A16D9B" w:rsidRDefault="00D80F46" w:rsidP="00551223">
            <w:pPr>
              <w:spacing w:line="360" w:lineRule="auto"/>
              <w:ind w:firstLine="734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44" w:author="silfiana dian lestari" w:date="2020-07-24T14:50:00Z">
                <w:pPr>
                  <w:spacing w:line="312" w:lineRule="auto"/>
                  <w:jc w:val="both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68BC903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5C38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035B16A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588164E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9CAE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551223" w:rsidRPr="00A16D9B" w14:paraId="6F7868AD" w14:textId="77777777" w:rsidTr="00D810B0">
        <w:trPr>
          <w:ins w:id="45" w:author="silfiana dian lestari" w:date="2020-07-24T14:44:00Z"/>
        </w:trPr>
        <w:tc>
          <w:tcPr>
            <w:tcW w:w="9350" w:type="dxa"/>
          </w:tcPr>
          <w:p w14:paraId="58772FFA" w14:textId="77777777" w:rsidR="00551223" w:rsidRPr="00A16D9B" w:rsidRDefault="00551223" w:rsidP="008D1AF7">
            <w:pPr>
              <w:spacing w:line="312" w:lineRule="auto"/>
              <w:rPr>
                <w:ins w:id="46" w:author="silfiana dian lestari" w:date="2020-07-24T14:44:00Z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54B366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1734851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EAA136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DB8522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334914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2B685A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F32DD6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D64483A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B33BF7F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23601" w14:textId="77777777" w:rsidR="00815E36" w:rsidRDefault="00815E36" w:rsidP="00D80F46">
      <w:r>
        <w:separator/>
      </w:r>
    </w:p>
  </w:endnote>
  <w:endnote w:type="continuationSeparator" w:id="0">
    <w:p w14:paraId="51A4E260" w14:textId="77777777" w:rsidR="00815E36" w:rsidRDefault="00815E3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1BACF" w14:textId="77777777" w:rsidR="00D80F46" w:rsidRDefault="00D80F46">
    <w:pPr>
      <w:pStyle w:val="Footer"/>
    </w:pPr>
    <w:r>
      <w:t>CLO-4</w:t>
    </w:r>
  </w:p>
  <w:p w14:paraId="6BC85935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40EC2" w14:textId="77777777" w:rsidR="00815E36" w:rsidRDefault="00815E36" w:rsidP="00D80F46">
      <w:r>
        <w:separator/>
      </w:r>
    </w:p>
  </w:footnote>
  <w:footnote w:type="continuationSeparator" w:id="0">
    <w:p w14:paraId="1A761392" w14:textId="77777777" w:rsidR="00815E36" w:rsidRDefault="00815E3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lfiana dian lestari">
    <w15:presenceInfo w15:providerId="Windows Live" w15:userId="69ebdafcdf1539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551223"/>
    <w:rsid w:val="00771E9D"/>
    <w:rsid w:val="00815E36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8244F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5512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2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1131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silfiana dian lestari</cp:lastModifiedBy>
  <cp:revision>2</cp:revision>
  <dcterms:created xsi:type="dcterms:W3CDTF">2020-07-24T07:51:00Z</dcterms:created>
  <dcterms:modified xsi:type="dcterms:W3CDTF">2020-07-24T07:51:00Z</dcterms:modified>
</cp:coreProperties>
</file>