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DEAA4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6A3F9208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14:paraId="23D231CC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1CD205F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1D8E6488" w14:textId="77777777" w:rsidTr="00821BA2">
        <w:tc>
          <w:tcPr>
            <w:tcW w:w="9350" w:type="dxa"/>
          </w:tcPr>
          <w:p w14:paraId="455FBE5E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516FE89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5E2F6DD6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C95A10D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Jony Wong</w:t>
            </w:r>
          </w:p>
          <w:p w14:paraId="735068A7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14:paraId="6ECBD550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14:paraId="1CC347A4" w14:textId="6D2B9F82" w:rsidR="00974F1C" w:rsidRDefault="00974F1C" w:rsidP="00821BA2">
            <w:pPr>
              <w:spacing w:line="312" w:lineRule="auto"/>
              <w:ind w:left="457"/>
              <w:rPr>
                <w:ins w:id="0" w:author="Samsul Muarif" w:date="2021-12-28T10:18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3D931CDD" w14:textId="0FD3D635" w:rsidR="00410EE7" w:rsidRPr="00410EE7" w:rsidRDefault="00410EE7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ins w:id="1" w:author="Samsul Muarif" w:date="2021-12-28T10:18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Wong, Jony. 2010. </w:t>
              </w:r>
              <w:r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</w:rPr>
                <w:t>Internet Marketing for Beginners</w:t>
              </w:r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. Jakarta: Elex Media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Komputindo</w:t>
              </w:r>
            </w:ins>
            <w:proofErr w:type="spellEnd"/>
          </w:p>
          <w:p w14:paraId="0AA00F83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97FB928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14:paraId="73EEFF95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14:paraId="32CFDEFB" w14:textId="2FD613A4" w:rsidR="00974F1C" w:rsidRDefault="00974F1C" w:rsidP="00821BA2">
            <w:pPr>
              <w:pStyle w:val="ListParagraph"/>
              <w:spacing w:line="312" w:lineRule="auto"/>
              <w:ind w:left="457"/>
              <w:rPr>
                <w:ins w:id="2" w:author="Samsul Muarif" w:date="2021-12-28T10:18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42BC4342" w14:textId="50919DAB" w:rsidR="00410EE7" w:rsidRPr="00410EE7" w:rsidRDefault="00410EE7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ins w:id="3" w:author="Samsul Muarif" w:date="2021-12-28T10:18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Helianthu</w:t>
              </w:r>
            </w:ins>
            <w:ins w:id="4" w:author="Samsul Muarif" w:date="2021-12-28T10:19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sonfri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,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Jefferly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. 2016. </w:t>
              </w:r>
              <w:r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</w:rPr>
                <w:t>Facebook Marketing</w:t>
              </w:r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. Jakarta: Elex Media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Komputindo</w:t>
              </w:r>
            </w:ins>
            <w:proofErr w:type="spellEnd"/>
          </w:p>
          <w:p w14:paraId="6BAA13BB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6C3D0E3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Tauhid Nur Azhar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Dokter Lagi: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14:paraId="51317A4B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14:paraId="722D6363" w14:textId="3651E662" w:rsidR="00974F1C" w:rsidRDefault="00974F1C" w:rsidP="00821BA2">
            <w:pPr>
              <w:pStyle w:val="ListParagraph"/>
              <w:spacing w:line="312" w:lineRule="auto"/>
              <w:ind w:left="457"/>
              <w:rPr>
                <w:ins w:id="5" w:author="Samsul Muarif" w:date="2021-12-28T10:19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14:paraId="35DB97AF" w14:textId="59FCA4FB" w:rsidR="00410EE7" w:rsidRPr="004B7994" w:rsidRDefault="00410EE7" w:rsidP="00410EE7">
            <w:pPr>
              <w:pStyle w:val="ListParagraph"/>
              <w:spacing w:line="312" w:lineRule="auto"/>
              <w:ind w:left="457"/>
              <w:rPr>
                <w:ins w:id="6" w:author="Samsul Muarif" w:date="2021-12-28T10:20:00Z"/>
                <w:rFonts w:ascii="Times New Roman" w:hAnsi="Times New Roman" w:cs="Times New Roman"/>
                <w:sz w:val="24"/>
                <w:szCs w:val="24"/>
                <w:lang w:val="en-US"/>
              </w:rPr>
              <w:pPrChange w:id="7" w:author="Samsul Muarif" w:date="2021-12-28T10:20:00Z">
                <w:pPr>
                  <w:pStyle w:val="ListParagraph"/>
                  <w:numPr>
                    <w:numId w:val="2"/>
                  </w:numPr>
                  <w:spacing w:line="312" w:lineRule="auto"/>
                  <w:ind w:left="457" w:hanging="425"/>
                </w:pPr>
              </w:pPrChange>
            </w:pPr>
            <w:ins w:id="8" w:author="Samsul Muarif" w:date="2021-12-28T10:19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Azhar, Tauhid Nur dan Bambang Trim. 2005. </w:t>
              </w:r>
            </w:ins>
            <w:proofErr w:type="spellStart"/>
            <w:ins w:id="9" w:author="Samsul Muarif" w:date="2021-12-28T10:20:00Z"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>Jangan</w:t>
              </w:r>
              <w:proofErr w:type="spellEnd"/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>ke</w:t>
              </w:r>
              <w:proofErr w:type="spellEnd"/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 xml:space="preserve"> Dokter Lagi: </w:t>
              </w:r>
              <w:proofErr w:type="spellStart"/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>keajaiban</w:t>
              </w:r>
              <w:proofErr w:type="spellEnd"/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>sistem</w:t>
              </w:r>
              <w:proofErr w:type="spellEnd"/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>imun</w:t>
              </w:r>
              <w:proofErr w:type="spellEnd"/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 xml:space="preserve"> dan </w:t>
              </w:r>
              <w:proofErr w:type="spellStart"/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>kiat</w:t>
              </w:r>
              <w:proofErr w:type="spellEnd"/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>menghalau</w:t>
              </w:r>
              <w:proofErr w:type="spellEnd"/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>penyakit</w:t>
              </w:r>
              <w:proofErr w:type="spellEnd"/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>. Bandung: MQ Publishing</w:t>
              </w:r>
            </w:ins>
          </w:p>
          <w:p w14:paraId="7F001C62" w14:textId="4456E486" w:rsidR="00410EE7" w:rsidRDefault="00410EE7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ins w:id="10" w:author="Samsul Muarif" w:date="2021-12-28T10:19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</w:ins>
          </w:p>
          <w:p w14:paraId="524ACC7E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A93DD9C" w14:textId="77777777"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Kiat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Umum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35A9695D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Walfred Andre</w:t>
            </w:r>
          </w:p>
          <w:p w14:paraId="3F3BD766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14:paraId="75C329E3" w14:textId="2F18980E" w:rsidR="00974F1C" w:rsidRDefault="00974F1C" w:rsidP="00821BA2">
            <w:pPr>
              <w:pStyle w:val="ListParagraph"/>
              <w:spacing w:line="312" w:lineRule="auto"/>
              <w:ind w:left="457"/>
              <w:rPr>
                <w:ins w:id="11" w:author="Samsul Muarif" w:date="2021-12-28T10:20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 Aksara, Jakarta</w:t>
            </w:r>
          </w:p>
          <w:p w14:paraId="5D8E108C" w14:textId="38959461" w:rsidR="00410EE7" w:rsidRDefault="00410EE7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ins w:id="12" w:author="Samsul Muarif" w:date="2021-12-28T10:20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Osborne, John W. 1993. Kiat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Berbicara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di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Depan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Umum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Untuk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Eksekutif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. </w:t>
              </w:r>
            </w:ins>
            <w:proofErr w:type="spellStart"/>
            <w:ins w:id="13" w:author="Samsul Muarif" w:date="2021-12-28T10:21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Terjemahan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Walfred Andre. Jakarta: Bumi Aksara</w:t>
              </w:r>
            </w:ins>
          </w:p>
          <w:p w14:paraId="5B2ACE64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43CC5F2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Lalu</w:t>
            </w:r>
          </w:p>
          <w:p w14:paraId="7A8292CD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14:paraId="7E46C405" w14:textId="3D6FAAD2" w:rsidR="00974F1C" w:rsidRDefault="00974F1C" w:rsidP="00821BA2">
            <w:pPr>
              <w:pStyle w:val="ListParagraph"/>
              <w:spacing w:line="312" w:lineRule="auto"/>
              <w:ind w:left="457"/>
              <w:rPr>
                <w:ins w:id="14" w:author="Samsul Muarif" w:date="2021-12-28T10:21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Kompas,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14:paraId="7FF90032" w14:textId="1D19FC68" w:rsidR="00410EE7" w:rsidRDefault="00410EE7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ins w:id="15" w:author="Samsul Muarif" w:date="2021-12-28T10:21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Arradon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,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Issabelee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. 2014. Aceh,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Contoh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Penyelesaian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Kejahatan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Masa Lalu. </w:t>
              </w:r>
            </w:ins>
            <w:proofErr w:type="spellStart"/>
            <w:ins w:id="16" w:author="Samsul Muarif" w:date="2021-12-28T10:22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Dikutip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melalui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Kompas 10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Februari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2014</w:t>
              </w:r>
            </w:ins>
            <w:ins w:id="17" w:author="Samsul Muarif" w:date="2021-12-28T10:21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</w:ins>
          </w:p>
          <w:p w14:paraId="7BDAF643" w14:textId="77777777"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A2671B0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4FE41E77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7D71978A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Jurus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dan Insaf agar kaya di Jalan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14:paraId="09CF80F2" w14:textId="505F17E7" w:rsidR="00974F1C" w:rsidRDefault="00974F1C" w:rsidP="00821BA2">
            <w:pPr>
              <w:pStyle w:val="ListParagraph"/>
              <w:spacing w:line="312" w:lineRule="auto"/>
              <w:ind w:left="457"/>
              <w:rPr>
                <w:ins w:id="18" w:author="Samsul Muarif" w:date="2021-12-28T10:22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6B24D3A7" w14:textId="40DC0FBD" w:rsidR="00410EE7" w:rsidRPr="005D70C9" w:rsidRDefault="00410EE7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ins w:id="19" w:author="Samsul Muarif" w:date="2021-12-28T10:22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Trim, Bambang. 2011. </w:t>
              </w:r>
              <w:r w:rsidRPr="005D70C9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 xml:space="preserve">The art of Stimulating Idea: Jurus </w:t>
              </w:r>
              <w:proofErr w:type="spellStart"/>
              <w:r w:rsidRPr="005D70C9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>mendulang</w:t>
              </w:r>
              <w:proofErr w:type="spellEnd"/>
              <w:r w:rsidRPr="005D70C9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 xml:space="preserve"> Ide dan Insaf agar kaya di Jalan </w:t>
              </w:r>
              <w:proofErr w:type="spellStart"/>
              <w:r w:rsidRPr="005D70C9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>Menulis</w:t>
              </w:r>
              <w:proofErr w:type="spellEnd"/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 xml:space="preserve">. Solo: </w:t>
              </w:r>
              <w:proofErr w:type="spellStart"/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>Metagraf</w:t>
              </w:r>
            </w:ins>
            <w:proofErr w:type="spellEnd"/>
          </w:p>
          <w:p w14:paraId="78928878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88A6B84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614B6D9C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25B8DE87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14:paraId="403DA740" w14:textId="0EAFB758" w:rsidR="00974F1C" w:rsidRDefault="00974F1C" w:rsidP="00821BA2">
            <w:pPr>
              <w:pStyle w:val="ListParagraph"/>
              <w:spacing w:line="312" w:lineRule="auto"/>
              <w:ind w:left="457"/>
              <w:rPr>
                <w:ins w:id="20" w:author="Samsul Muarif" w:date="2021-12-28T10:22:00Z"/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Tinta Medina, Solo</w:t>
            </w:r>
          </w:p>
          <w:p w14:paraId="061956CE" w14:textId="74F75F22" w:rsidR="00410EE7" w:rsidRPr="003C40BA" w:rsidRDefault="00410EE7" w:rsidP="003C40BA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  <w:rPrChange w:id="21" w:author="Samsul Muarif" w:date="2021-12-28T10:22:00Z">
                  <w:rPr>
                    <w:lang w:val="en-US"/>
                  </w:rPr>
                </w:rPrChange>
              </w:rPr>
            </w:pPr>
            <w:ins w:id="22" w:author="Samsul Muarif" w:date="2021-12-28T10:22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Trim, Bambang. 2011. </w:t>
              </w:r>
              <w:r w:rsidR="003C40BA" w:rsidRPr="005D70C9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 xml:space="preserve">Muhammad Effect: </w:t>
              </w:r>
              <w:proofErr w:type="spellStart"/>
              <w:r w:rsidR="003C40BA" w:rsidRPr="005D70C9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>Getaran</w:t>
              </w:r>
              <w:proofErr w:type="spellEnd"/>
              <w:r w:rsidR="003C40BA" w:rsidRPr="005D70C9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 xml:space="preserve"> yang </w:t>
              </w:r>
              <w:proofErr w:type="spellStart"/>
              <w:r w:rsidR="003C40BA" w:rsidRPr="005D70C9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>dirindukan</w:t>
              </w:r>
              <w:proofErr w:type="spellEnd"/>
              <w:r w:rsidR="003C40BA" w:rsidRPr="005D70C9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 xml:space="preserve"> dan </w:t>
              </w:r>
              <w:proofErr w:type="spellStart"/>
              <w:r w:rsidR="003C40BA" w:rsidRPr="005D70C9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>ditakuti</w:t>
              </w:r>
              <w:proofErr w:type="spellEnd"/>
              <w:r w:rsidR="003C40BA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 xml:space="preserve">. </w:t>
              </w:r>
            </w:ins>
            <w:ins w:id="23" w:author="Samsul Muarif" w:date="2021-12-28T10:23:00Z">
              <w:r w:rsidR="003C40BA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>Solo: Tinta Medina</w:t>
              </w:r>
            </w:ins>
          </w:p>
          <w:p w14:paraId="184623A9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5D2C2F7" w14:textId="77777777"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18E5CE4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AB376BE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amsul Muarif">
    <w15:presenceInfo w15:providerId="Windows Live" w15:userId="c0d92b8808ecca6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12251A"/>
    <w:rsid w:val="003A47DF"/>
    <w:rsid w:val="003C40BA"/>
    <w:rsid w:val="00410EE7"/>
    <w:rsid w:val="0042167F"/>
    <w:rsid w:val="00924DF5"/>
    <w:rsid w:val="00974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A1462A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410E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Samsul Muarif</cp:lastModifiedBy>
  <cp:revision>2</cp:revision>
  <dcterms:created xsi:type="dcterms:W3CDTF">2021-12-28T03:23:00Z</dcterms:created>
  <dcterms:modified xsi:type="dcterms:W3CDTF">2021-12-28T03:23:00Z</dcterms:modified>
</cp:coreProperties>
</file>