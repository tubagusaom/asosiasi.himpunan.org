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7FF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9BB344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DD1198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CE11F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475ED40" w14:textId="77777777" w:rsidTr="00821BA2">
        <w:tc>
          <w:tcPr>
            <w:tcW w:w="9350" w:type="dxa"/>
          </w:tcPr>
          <w:p w14:paraId="4192E44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4B50B4" w14:textId="166F5C45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54DA74C" w14:textId="115EBA19" w:rsidR="00D4158C" w:rsidRPr="00842F0E" w:rsidRDefault="00D4158C" w:rsidP="00D4158C">
            <w:pPr>
              <w:pStyle w:val="ListParagraph"/>
              <w:spacing w:line="312" w:lineRule="auto"/>
              <w:ind w:left="457"/>
              <w:rPr>
                <w:ins w:id="0" w:author="ariesetyo43" w:date="2022-05-17T09:41:00Z"/>
                <w:rFonts w:ascii="Times New Roman" w:hAnsi="Times New Roman" w:cs="Times New Roman"/>
                <w:i/>
                <w:sz w:val="24"/>
                <w:szCs w:val="24"/>
                <w:lang w:val="en-US"/>
                <w:rPrChange w:id="1" w:author="ariesetyo43" w:date="2022-05-17T10:00:00Z">
                  <w:rPr>
                    <w:ins w:id="2" w:author="ariesetyo43" w:date="2022-05-17T09:41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Azhar, Tauhid Nur dan Bambang Trim. </w:t>
              </w:r>
            </w:ins>
            <w:ins w:id="4" w:author="ariesetyo43" w:date="2022-05-17T10:03:00Z">
              <w:r w:rsidR="00842F0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ins w:id="5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2005</w:t>
              </w:r>
            </w:ins>
            <w:ins w:id="6" w:author="ariesetyo43" w:date="2022-05-17T10:03:00Z">
              <w:r w:rsidR="00842F0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ins w:id="7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 w:rsidRPr="00842F0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8" w:author="ariesetyo43" w:date="2022-05-17T10:0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Jangan ke Dokter Lagi: </w:t>
              </w:r>
            </w:ins>
            <w:ins w:id="9" w:author="ariesetyo43" w:date="2022-05-17T09:44:00Z">
              <w:r w:rsidR="008454E4" w:rsidRPr="00842F0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0" w:author="ariesetyo43" w:date="2022-05-17T10:0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</w:t>
              </w:r>
            </w:ins>
            <w:ins w:id="11" w:author="ariesetyo43" w:date="2022-05-17T09:41:00Z">
              <w:r w:rsidRPr="00842F0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2" w:author="ariesetyo43" w:date="2022-05-17T10:0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eajaiban </w:t>
              </w:r>
            </w:ins>
          </w:p>
          <w:p w14:paraId="0F17AEFB" w14:textId="32A59AE0" w:rsidR="00D4158C" w:rsidRPr="00D4158C" w:rsidRDefault="00296586" w:rsidP="00296586">
            <w:pPr>
              <w:pStyle w:val="ListParagraph"/>
              <w:spacing w:line="312" w:lineRule="auto"/>
              <w:ind w:left="1019"/>
              <w:rPr>
                <w:ins w:id="13" w:author="ariesetyo43" w:date="2022-05-17T09:4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4" w:author="ariesetyo43" w:date="2022-05-17T09:58:00Z">
              <w:r w:rsidRPr="00842F0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5" w:author="ariesetyo43" w:date="2022-05-17T10:0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S</w:t>
              </w:r>
            </w:ins>
            <w:ins w:id="16" w:author="ariesetyo43" w:date="2022-05-17T09:41:00Z">
              <w:r w:rsidR="00D4158C" w:rsidRPr="00842F0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7" w:author="ariesetyo43" w:date="2022-05-17T10:0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istem </w:t>
              </w:r>
            </w:ins>
            <w:ins w:id="18" w:author="ariesetyo43" w:date="2022-05-17T09:45:00Z">
              <w:r w:rsidR="008454E4" w:rsidRPr="00842F0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9" w:author="ariesetyo43" w:date="2022-05-17T10:0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Im</w:t>
              </w:r>
            </w:ins>
            <w:ins w:id="20" w:author="ariesetyo43" w:date="2022-05-17T09:41:00Z">
              <w:r w:rsidR="00D4158C" w:rsidRPr="00842F0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1" w:author="ariesetyo43" w:date="2022-05-17T10:0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un dan </w:t>
              </w:r>
            </w:ins>
            <w:ins w:id="22" w:author="ariesetyo43" w:date="2022-05-17T09:45:00Z">
              <w:r w:rsidR="008454E4" w:rsidRPr="00842F0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3" w:author="ariesetyo43" w:date="2022-05-17T10:0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</w:t>
              </w:r>
            </w:ins>
            <w:ins w:id="24" w:author="ariesetyo43" w:date="2022-05-17T09:41:00Z">
              <w:r w:rsidR="00D4158C" w:rsidRPr="00842F0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5" w:author="ariesetyo43" w:date="2022-05-17T10:0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iat </w:t>
              </w:r>
            </w:ins>
            <w:ins w:id="26" w:author="ariesetyo43" w:date="2022-05-17T09:45:00Z">
              <w:r w:rsidR="008454E4" w:rsidRPr="00842F0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7" w:author="ariesetyo43" w:date="2022-05-17T10:0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</w:t>
              </w:r>
            </w:ins>
            <w:ins w:id="28" w:author="ariesetyo43" w:date="2022-05-17T09:41:00Z">
              <w:r w:rsidR="00D4158C" w:rsidRPr="00842F0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9" w:author="ariesetyo43" w:date="2022-05-17T10:0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enghalau </w:t>
              </w:r>
            </w:ins>
            <w:ins w:id="30" w:author="ariesetyo43" w:date="2022-05-17T09:45:00Z">
              <w:r w:rsidR="008454E4" w:rsidRPr="00842F0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1" w:author="ariesetyo43" w:date="2022-05-17T10:0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P</w:t>
              </w:r>
            </w:ins>
            <w:ins w:id="32" w:author="ariesetyo43" w:date="2022-05-17T09:41:00Z">
              <w:r w:rsidR="00D4158C" w:rsidRPr="00842F0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3" w:author="ariesetyo43" w:date="2022-05-17T10:0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enyakit</w:t>
              </w:r>
              <w:r w:rsidR="00D4158C" w:rsidRPr="00842F0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4" w:author="ariesetyo43" w:date="2022-05-17T10:00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.</w:t>
              </w:r>
              <w:r w:rsidR="00D4158C" w:rsidRPr="00D4158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Bandung: MQ Publishing.</w:t>
              </w:r>
            </w:ins>
          </w:p>
          <w:p w14:paraId="1AA098A5" w14:textId="770D67BD" w:rsidR="00D4158C" w:rsidRDefault="00D4158C" w:rsidP="00D4158C">
            <w:pPr>
              <w:spacing w:line="312" w:lineRule="auto"/>
              <w:ind w:left="736" w:hanging="284"/>
              <w:rPr>
                <w:ins w:id="35" w:author="ariesetyo43" w:date="2022-05-17T09:4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6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Arradon, Issabelee. </w:t>
              </w:r>
            </w:ins>
            <w:ins w:id="37" w:author="ariesetyo43" w:date="2022-05-17T10:03:00Z">
              <w:r w:rsidR="00842F0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ins w:id="38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2014</w:t>
              </w:r>
            </w:ins>
            <w:ins w:id="39" w:author="ariesetyo43" w:date="2022-05-17T10:03:00Z">
              <w:r w:rsidR="00842F0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ins w:id="40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 w:rsidRPr="00842F0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1" w:author="ariesetyo43" w:date="2022-05-17T10:0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Aceh, Contoh Penyelesaian Kejahatan Masa Lalu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Kompas.</w:t>
              </w:r>
            </w:ins>
            <w:ins w:id="42" w:author="ariesetyo43" w:date="2022-05-17T09:59:00Z">
              <w:r w:rsidR="0029658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43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Diakses 10 Februari 2014.</w:t>
              </w:r>
            </w:ins>
          </w:p>
          <w:p w14:paraId="1E0CB408" w14:textId="4EF9B3DD" w:rsidR="00D4158C" w:rsidRPr="00415FCA" w:rsidRDefault="00D4158C" w:rsidP="00D4158C">
            <w:pPr>
              <w:pStyle w:val="ListParagraph"/>
              <w:spacing w:line="312" w:lineRule="auto"/>
              <w:ind w:left="736" w:hanging="284"/>
              <w:rPr>
                <w:ins w:id="44" w:author="ariesetyo43" w:date="2022-05-17T09:4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5" w:author="ariesetyo43" w:date="2022-05-17T09:4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Jefferly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  <w:ins w:id="46" w:author="ariesetyo43" w:date="2022-05-17T10:03:00Z">
              <w:r w:rsidR="00842F0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ins w:id="47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2016</w:t>
              </w:r>
            </w:ins>
            <w:ins w:id="48" w:author="ariesetyo43" w:date="2022-05-17T10:03:00Z">
              <w:r w:rsidR="00842F0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ins w:id="49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 w:rsidRPr="00842F0E">
                <w:rPr>
                  <w:rFonts w:ascii="Times New Roman" w:hAnsi="Times New Roman" w:cs="Times New Roman"/>
                  <w:i/>
                  <w:sz w:val="24"/>
                  <w:szCs w:val="24"/>
                  <w:rPrChange w:id="50" w:author="ariesetyo43" w:date="2022-05-17T10:0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Facebook Marketing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Jakarta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 xml:space="preserve">Elex Media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 </w:t>
              </w:r>
            </w:ins>
          </w:p>
          <w:p w14:paraId="68635252" w14:textId="08F48F3D" w:rsidR="00D4158C" w:rsidRPr="00415FCA" w:rsidRDefault="00D4158C" w:rsidP="00D4158C">
            <w:pPr>
              <w:spacing w:line="312" w:lineRule="auto"/>
              <w:ind w:left="736" w:hanging="284"/>
              <w:rPr>
                <w:ins w:id="51" w:author="ariesetyo43" w:date="2022-05-17T09:41:00Z"/>
                <w:rFonts w:ascii="Times New Roman" w:hAnsi="Times New Roman" w:cs="Times New Roman"/>
                <w:sz w:val="24"/>
                <w:szCs w:val="24"/>
                <w:lang w:val="en-US"/>
              </w:rPr>
              <w:pPrChange w:id="52" w:author="ariesetyo43" w:date="2022-05-17T09:42:00Z">
                <w:pPr>
                  <w:spacing w:line="312" w:lineRule="auto"/>
                  <w:ind w:left="452"/>
                </w:pPr>
              </w:pPrChange>
            </w:pPr>
            <w:ins w:id="53" w:author="ariesetyo43" w:date="2022-05-17T09:41:00Z">
              <w:r w:rsidRPr="00415FC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Osborne, John W. </w:t>
              </w:r>
            </w:ins>
            <w:ins w:id="54" w:author="ariesetyo43" w:date="2022-05-17T10:04:00Z">
              <w:r w:rsidR="00842F0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ins w:id="55" w:author="ariesetyo43" w:date="2022-05-17T09:41:00Z">
              <w:r w:rsidRPr="00415FC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1993</w:t>
              </w:r>
            </w:ins>
            <w:ins w:id="56" w:author="ariesetyo43" w:date="2022-05-17T10:04:00Z">
              <w:r w:rsidR="00842F0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ins w:id="57" w:author="ariesetyo43" w:date="2022-05-17T09:41:00Z">
              <w:r w:rsidRPr="00415FC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 w:rsidRPr="00842F0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8" w:author="ariesetyo43" w:date="2022-05-17T10:0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Kiat Berbicara di Depan Umum Untuk Eksekutif</w:t>
              </w:r>
              <w:r w:rsidRPr="00415FC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(Walfred         Andre, Terjemahan). Jakarta: Bumi Aksara.</w:t>
              </w:r>
            </w:ins>
          </w:p>
          <w:p w14:paraId="455A1591" w14:textId="46B3307B" w:rsidR="00D4158C" w:rsidRPr="005D70C9" w:rsidRDefault="00D4158C" w:rsidP="00D4158C">
            <w:pPr>
              <w:pStyle w:val="ListParagraph"/>
              <w:spacing w:line="312" w:lineRule="auto"/>
              <w:ind w:left="736" w:hanging="279"/>
              <w:rPr>
                <w:ins w:id="59" w:author="ariesetyo43" w:date="2022-05-17T09:41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60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</w:t>
              </w:r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  <w:ins w:id="61" w:author="ariesetyo43" w:date="2022-05-17T10:04:00Z">
              <w:r w:rsidR="00842F0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ins w:id="62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2011</w:t>
              </w:r>
            </w:ins>
            <w:ins w:id="63" w:author="ariesetyo43" w:date="2022-05-17T10:04:00Z">
              <w:r w:rsidR="00842F0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ins w:id="64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 w:rsidRPr="00842F0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5" w:author="ariesetyo43" w:date="2022-05-17T10:0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The art of Stimulating Idea: Jurus mendulang Ide dan Insaf agar kaya di Jalan Menulis.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Solo: Metagraf.</w:t>
              </w:r>
            </w:ins>
          </w:p>
          <w:p w14:paraId="2BFA263B" w14:textId="22A5F310" w:rsidR="00D4158C" w:rsidRDefault="00D4158C" w:rsidP="00D4158C">
            <w:pPr>
              <w:spacing w:line="312" w:lineRule="auto"/>
              <w:ind w:left="736" w:hanging="279"/>
              <w:rPr>
                <w:ins w:id="66" w:author="ariesetyo43" w:date="2022-05-17T09:41:00Z"/>
                <w:rFonts w:ascii="Times New Roman" w:hAnsi="Times New Roman" w:cs="Times New Roman"/>
                <w:sz w:val="24"/>
                <w:szCs w:val="24"/>
                <w:lang w:val="en-US"/>
              </w:rPr>
              <w:pPrChange w:id="67" w:author="ariesetyo43" w:date="2022-05-17T09:42:00Z">
                <w:pPr>
                  <w:spacing w:line="312" w:lineRule="auto"/>
                  <w:ind w:left="457"/>
                </w:pPr>
              </w:pPrChange>
            </w:pPr>
            <w:ins w:id="68" w:author="ariesetyo43" w:date="2022-05-17T09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_____________</w:t>
              </w:r>
            </w:ins>
            <w:ins w:id="69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  <w:ins w:id="70" w:author="ariesetyo43" w:date="2022-05-17T10:04:00Z">
              <w:r w:rsidR="00842F0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ins w:id="71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2011</w:t>
              </w:r>
            </w:ins>
            <w:ins w:id="72" w:author="ariesetyo43" w:date="2022-05-17T10:04:00Z">
              <w:r w:rsidR="00842F0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ins w:id="73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 w:rsidRPr="00842F0E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4" w:author="ariesetyo43" w:date="2022-05-17T10:0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Muhammad Effect: Getaran yang Dirindukan dan Ditakuti.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Solo: Tinta Medina.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  <w:p w14:paraId="36997502" w14:textId="676BF3DE" w:rsidR="00D4158C" w:rsidRDefault="00D4158C" w:rsidP="00D4158C">
            <w:pPr>
              <w:spacing w:line="312" w:lineRule="auto"/>
              <w:ind w:left="736" w:hanging="279"/>
              <w:rPr>
                <w:ins w:id="75" w:author="ariesetyo43" w:date="2022-05-17T09:41:00Z"/>
                <w:rFonts w:ascii="Times New Roman" w:hAnsi="Times New Roman" w:cs="Times New Roman"/>
                <w:sz w:val="24"/>
                <w:szCs w:val="24"/>
                <w:lang w:val="en-US"/>
              </w:rPr>
              <w:pPrChange w:id="76" w:author="ariesetyo43" w:date="2022-05-17T09:42:00Z">
                <w:pPr>
                  <w:spacing w:line="312" w:lineRule="auto"/>
                  <w:ind w:left="457"/>
                </w:pPr>
              </w:pPrChange>
            </w:pPr>
            <w:ins w:id="77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Jony. </w:t>
              </w:r>
            </w:ins>
            <w:ins w:id="78" w:author="ariesetyo43" w:date="2022-05-17T10:04:00Z">
              <w:r w:rsidR="00842F0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ins w:id="79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2010</w:t>
              </w:r>
            </w:ins>
            <w:ins w:id="80" w:author="ariesetyo43" w:date="2022-05-17T10:04:00Z">
              <w:r w:rsidR="00842F0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ins w:id="81" w:author="ariesetyo43" w:date="2022-05-17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 w:rsidRPr="00842F0E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2" w:author="ariesetyo43" w:date="2022-05-17T10:0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Internet Marketing for Beginners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Jakarta: Elek Media Komputindo.</w:t>
              </w:r>
            </w:ins>
          </w:p>
          <w:p w14:paraId="5DB4BA46" w14:textId="1312C658" w:rsidR="00D4158C" w:rsidRDefault="00D4158C" w:rsidP="00D4158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3381DB" w14:textId="77777777" w:rsidR="0034346E" w:rsidRPr="008D1AF7" w:rsidRDefault="0034346E" w:rsidP="0034346E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63E0FB" w14:textId="0DE2C09E" w:rsidR="00974F1C" w:rsidRPr="00A16D9B" w:rsidDel="00C52CE8" w:rsidRDefault="00974F1C" w:rsidP="00821BA2">
            <w:pPr>
              <w:spacing w:line="312" w:lineRule="auto"/>
              <w:jc w:val="center"/>
              <w:rPr>
                <w:del w:id="83" w:author="ariesetyo43" w:date="2022-05-17T09:43:00Z"/>
                <w:rFonts w:ascii="Times New Roman" w:hAnsi="Times New Roman" w:cs="Times New Roman"/>
                <w:sz w:val="24"/>
                <w:szCs w:val="24"/>
              </w:rPr>
            </w:pPr>
          </w:p>
          <w:p w14:paraId="39BAE3FC" w14:textId="6AB916B4" w:rsidR="00974F1C" w:rsidRPr="004B7994" w:rsidDel="00C52CE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84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85" w:author="ariesetyo43" w:date="2022-05-17T09:43:00Z">
              <w:r w:rsidRPr="004B7994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Jony Wong</w:delText>
              </w:r>
            </w:del>
          </w:p>
          <w:p w14:paraId="51C91C7A" w14:textId="686D657C" w:rsidR="00974F1C" w:rsidRPr="004B7994" w:rsidDel="00C52CE8" w:rsidRDefault="00974F1C" w:rsidP="00821BA2">
            <w:pPr>
              <w:spacing w:line="312" w:lineRule="auto"/>
              <w:ind w:left="457"/>
              <w:rPr>
                <w:del w:id="86" w:author="ariesetyo43" w:date="2022-05-17T09:43:00Z"/>
                <w:rFonts w:ascii="Times New Roman" w:hAnsi="Times New Roman" w:cs="Times New Roman"/>
                <w:iCs/>
                <w:sz w:val="24"/>
                <w:szCs w:val="24"/>
              </w:rPr>
            </w:pPr>
            <w:del w:id="87" w:author="ariesetyo43" w:date="2022-05-17T09:43:00Z">
              <w:r w:rsidRPr="004B7994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4B7994" w:rsidDel="00C52CE8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Internet marketing for beginners</w:delText>
              </w:r>
            </w:del>
          </w:p>
          <w:p w14:paraId="2B565DAC" w14:textId="5A1D5378" w:rsidR="00974F1C" w:rsidRPr="004B7994" w:rsidDel="00C52CE8" w:rsidRDefault="00974F1C" w:rsidP="00821BA2">
            <w:pPr>
              <w:spacing w:line="312" w:lineRule="auto"/>
              <w:ind w:left="457"/>
              <w:rPr>
                <w:del w:id="88" w:author="ariesetyo43" w:date="2022-05-17T09:4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89" w:author="ariesetyo43" w:date="2022-05-17T09:43:00Z"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</w:delText>
              </w:r>
              <w:r w:rsidRPr="004B7994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erbit: 2010</w:delText>
              </w:r>
            </w:del>
          </w:p>
          <w:p w14:paraId="2B5451CC" w14:textId="6FA7EB80" w:rsidR="00974F1C" w:rsidDel="00C52CE8" w:rsidRDefault="00974F1C" w:rsidP="00821BA2">
            <w:pPr>
              <w:spacing w:line="312" w:lineRule="auto"/>
              <w:ind w:left="457"/>
              <w:rPr>
                <w:del w:id="90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91" w:author="ariesetyo43" w:date="2022-05-17T09:43:00Z">
              <w:r w:rsidRPr="004B7994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RPr="004B7994" w:rsidDel="00C52CE8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Pr="004B7994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Jakarta</w:delText>
              </w:r>
            </w:del>
          </w:p>
          <w:p w14:paraId="1E6CA460" w14:textId="486C6180" w:rsidR="00974F1C" w:rsidRPr="004B7994" w:rsidDel="00C52CE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92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93" w:author="ariesetyo43" w:date="2022-05-17T09:43:00Z"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</w:delText>
              </w:r>
              <w:r w:rsidRPr="00A16D9B" w:rsidDel="00C52CE8">
                <w:rPr>
                  <w:rFonts w:ascii="Times New Roman" w:hAnsi="Times New Roman" w:cs="Times New Roman"/>
                  <w:sz w:val="24"/>
                  <w:szCs w:val="24"/>
                </w:rPr>
                <w:delText>Jefferly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  <w:r w:rsidRPr="00A16D9B" w:rsidDel="00C52CE8">
                <w:rPr>
                  <w:rFonts w:ascii="Times New Roman" w:hAnsi="Times New Roman" w:cs="Times New Roman"/>
                  <w:sz w:val="24"/>
                  <w:szCs w:val="24"/>
                </w:rPr>
                <w:delText>Helianthusonfri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4B7994" w:rsidDel="00C52CE8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Facebook Marketing</w:delText>
              </w:r>
            </w:del>
          </w:p>
          <w:p w14:paraId="48EAC28D" w14:textId="78203B13" w:rsidR="00974F1C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94" w:author="ariesetyo43" w:date="2022-05-17T09:4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95" w:author="ariesetyo43" w:date="2022-05-17T09:43:00Z"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2016</w:delText>
              </w:r>
            </w:del>
          </w:p>
          <w:p w14:paraId="71368698" w14:textId="3C278044" w:rsidR="00974F1C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96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97" w:author="ariesetyo43" w:date="2022-05-17T09:43:00Z">
              <w:r w:rsidRPr="004B7994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RPr="004B7994" w:rsidDel="00C52CE8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Pr="004B7994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Jakarta</w:delText>
              </w:r>
            </w:del>
          </w:p>
          <w:p w14:paraId="615010DA" w14:textId="17EA99FD" w:rsidR="00974F1C" w:rsidRPr="004B7994" w:rsidDel="00C52CE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98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99" w:author="ariesetyo43" w:date="2022-05-17T09:43:00Z"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Tauhid Nur Azhar dan Bambang Trim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Jangan ke Dokter Lagi: keajaiban sistem imun dan kiat menghalau penyakit</w:delText>
              </w:r>
            </w:del>
          </w:p>
          <w:p w14:paraId="57A3545C" w14:textId="251E41A9" w:rsidR="00974F1C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100" w:author="ariesetyo43" w:date="2022-05-17T09:4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101" w:author="ariesetyo43" w:date="2022-05-17T09:43:00Z"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2005</w:delText>
              </w:r>
            </w:del>
          </w:p>
          <w:p w14:paraId="2FE82D1B" w14:textId="5D7D646B" w:rsidR="00974F1C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102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03" w:author="ariesetyo43" w:date="2022-05-17T09:43:00Z">
              <w:r w:rsidRPr="004B7994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MQ Publishing, Bandung</w:delText>
              </w:r>
            </w:del>
          </w:p>
          <w:p w14:paraId="79173CEC" w14:textId="67013165" w:rsidR="00974F1C" w:rsidRPr="00D4158C" w:rsidDel="00C52CE8" w:rsidRDefault="00415FCA" w:rsidP="00D4158C">
            <w:pPr>
              <w:pStyle w:val="ListParagraph"/>
              <w:spacing w:line="312" w:lineRule="auto"/>
              <w:ind w:left="457"/>
              <w:rPr>
                <w:del w:id="104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05" w:author="ariesetyo43" w:date="2022-05-17T09:43:00Z"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delText>Azhar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, 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Tauhid Nur dan Bambang Trim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. 2005</w:delText>
              </w:r>
              <w:r w:rsidR="00D4158C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. </w:delText>
              </w:r>
              <w:r w:rsidR="00D4158C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Jangan ke Dokter Lagi: keajaiban sistem imun dan kiat menghalau penyakit</w:delText>
              </w:r>
              <w:r w:rsidRPr="00D4158C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. </w:delText>
              </w:r>
              <w:r w:rsidRPr="00D4158C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Bandung</w:delText>
              </w:r>
              <w:r w:rsidRPr="00D4158C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: </w:delText>
              </w:r>
              <w:r w:rsidRPr="00D4158C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MQ Publishing</w:delText>
              </w:r>
              <w:r w:rsidRPr="00D4158C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.</w:delText>
              </w:r>
            </w:del>
          </w:p>
          <w:p w14:paraId="0B891AF4" w14:textId="22200E9A" w:rsidR="00974F1C" w:rsidRPr="00C321C1" w:rsidDel="00C52CE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106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07" w:author="ariesetyo43" w:date="2022-05-17T09:43:00Z"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</w:delText>
              </w:r>
              <w:r w:rsidR="00415FCA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John W. Osborne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Kiat Berbicara di Depan Umum Untuk Eksekutif.</w:delText>
              </w:r>
            </w:del>
          </w:p>
          <w:p w14:paraId="25DBC7CD" w14:textId="31CD7FE0" w:rsidR="00974F1C" w:rsidRPr="004B7994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108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09" w:author="ariesetyo43" w:date="2022-05-17T09:43:00Z"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Terjemahan: Walfred Andre</w:delText>
              </w:r>
            </w:del>
          </w:p>
          <w:p w14:paraId="7B8CD00C" w14:textId="715FC09B" w:rsidR="00974F1C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110" w:author="ariesetyo43" w:date="2022-05-17T09:4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111" w:author="ariesetyo43" w:date="2022-05-17T09:43:00Z"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1993</w:delText>
              </w:r>
            </w:del>
          </w:p>
          <w:p w14:paraId="64164EA0" w14:textId="01C059FF" w:rsidR="00974F1C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112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13" w:author="ariesetyo43" w:date="2022-05-17T09:43:00Z">
              <w:r w:rsidRPr="004B7994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Bumi Aksara, Jakarta</w:delText>
              </w:r>
            </w:del>
          </w:p>
          <w:p w14:paraId="5A795437" w14:textId="3BB059CE" w:rsidR="00415FCA" w:rsidRPr="00415FCA" w:rsidDel="00C52CE8" w:rsidRDefault="00415FCA" w:rsidP="00415FCA">
            <w:pPr>
              <w:spacing w:line="312" w:lineRule="auto"/>
              <w:rPr>
                <w:del w:id="114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15" w:author="ariesetyo43" w:date="2022-05-17T09:43:00Z">
              <w:r w:rsidRPr="00415FCA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Osborne</w:delText>
              </w:r>
              <w:r w:rsidRPr="00415FCA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, </w:delText>
              </w:r>
              <w:r w:rsidRPr="00415FCA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John W. </w:delText>
              </w:r>
              <w:r w:rsidRPr="00415FCA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1993. </w:delText>
              </w:r>
              <w:r w:rsidRPr="00415FCA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Kiat Berbicara di Depan Umum Untuk Eksekutif.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 </w:delText>
              </w:r>
              <w:r w:rsidR="0034346E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(</w:delText>
              </w:r>
              <w:r w:rsidR="0034346E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Walfred Andre</w:delText>
              </w:r>
              <w:r w:rsidR="0034346E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, Terjemahan). Jakarta: Bumi Aksara.</w:delText>
              </w:r>
            </w:del>
          </w:p>
          <w:p w14:paraId="46D32A1D" w14:textId="77720235" w:rsidR="00974F1C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116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037A25" w14:textId="60C0A7F8" w:rsidR="00974F1C" w:rsidRPr="004B7994" w:rsidDel="00C52CE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117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18" w:author="ariesetyo43" w:date="2022-05-17T09:43:00Z"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Issabelee Arradon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Aceh, Contoh Penyelesaian Kejahatan Masa Lalu</w:delText>
              </w:r>
            </w:del>
          </w:p>
          <w:p w14:paraId="5671AE96" w14:textId="370AD997" w:rsidR="00974F1C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119" w:author="ariesetyo43" w:date="2022-05-17T09:4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120" w:author="ariesetyo43" w:date="2022-05-17T09:43:00Z"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2014</w:delText>
              </w:r>
            </w:del>
          </w:p>
          <w:p w14:paraId="6243A5D4" w14:textId="10465A03" w:rsidR="00974F1C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121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22" w:author="ariesetyo43" w:date="2022-05-17T09:43:00Z">
              <w:r w:rsidRPr="004B7994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Kompas, 10 Februari 2014</w:delText>
              </w:r>
            </w:del>
          </w:p>
          <w:p w14:paraId="124EAB49" w14:textId="000EAAC3" w:rsidR="0034346E" w:rsidDel="00C52CE8" w:rsidRDefault="0034346E" w:rsidP="00821BA2">
            <w:pPr>
              <w:pStyle w:val="ListParagraph"/>
              <w:spacing w:line="312" w:lineRule="auto"/>
              <w:ind w:left="457"/>
              <w:rPr>
                <w:del w:id="123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24" w:author="ariesetyo43" w:date="2022-05-17T09:43:00Z"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Arradon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, 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Issabelee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. 2014. 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Aceh, Contoh Penyelesaian Kejahatan Masa Lalu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. 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Kompas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. Diakses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10 Februari 2014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.</w:delText>
              </w:r>
            </w:del>
          </w:p>
          <w:p w14:paraId="583DA116" w14:textId="4DB9A972" w:rsidR="00974F1C" w:rsidRPr="00C321C1" w:rsidDel="00C52CE8" w:rsidRDefault="00974F1C" w:rsidP="00821BA2">
            <w:pPr>
              <w:pStyle w:val="ListParagraph"/>
              <w:spacing w:line="312" w:lineRule="auto"/>
              <w:rPr>
                <w:del w:id="125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59B87C" w14:textId="0F6AB678" w:rsidR="00974F1C" w:rsidRPr="005D70C9" w:rsidDel="00C52CE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126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27" w:author="ariesetyo43" w:date="2022-05-17T09:43:00Z"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Bambang </w:delText>
              </w:r>
              <w:r w:rsidR="0034346E"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Trim</w:delText>
              </w:r>
            </w:del>
          </w:p>
          <w:p w14:paraId="400751AD" w14:textId="32C03146" w:rsidR="00974F1C" w:rsidRPr="005D70C9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128" w:author="ariesetyo43" w:date="2022-05-17T09:43:00Z"/>
                <w:rFonts w:ascii="Times New Roman" w:hAnsi="Times New Roman" w:cs="Times New Roman"/>
                <w:sz w:val="24"/>
                <w:szCs w:val="24"/>
              </w:rPr>
            </w:pPr>
            <w:del w:id="129" w:author="ariesetyo43" w:date="2022-05-17T09:43:00Z"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Tahun terbit: </w:delText>
              </w:r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</w:rPr>
                <w:delText>2011</w:delText>
              </w:r>
            </w:del>
          </w:p>
          <w:p w14:paraId="73D53183" w14:textId="435C72DD" w:rsidR="00974F1C" w:rsidRPr="005D70C9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130" w:author="ariesetyo43" w:date="2022-05-17T09:4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131" w:author="ariesetyo43" w:date="2022-05-17T09:43:00Z"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5D70C9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The art of Stimulating Idea: Jurus mendulang Ide dan Insaf agar kaya di Jalan Menulis</w:delText>
              </w:r>
            </w:del>
          </w:p>
          <w:p w14:paraId="54D95C5C" w14:textId="27501E5A" w:rsidR="00974F1C" w:rsidRPr="005D70C9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132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33" w:author="ariesetyo43" w:date="2022-05-17T09:43:00Z">
              <w:r w:rsidRPr="005D70C9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Penerbit: Metagraf, Solo</w:delText>
              </w:r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</w:del>
          </w:p>
          <w:p w14:paraId="1D30F57D" w14:textId="683CE807" w:rsidR="0034346E" w:rsidRPr="005D70C9" w:rsidDel="00C52CE8" w:rsidRDefault="0034346E" w:rsidP="0034346E">
            <w:pPr>
              <w:pStyle w:val="ListParagraph"/>
              <w:spacing w:line="312" w:lineRule="auto"/>
              <w:ind w:left="457"/>
              <w:rPr>
                <w:del w:id="134" w:author="ariesetyo43" w:date="2022-05-17T09:4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135" w:author="ariesetyo43" w:date="2022-05-17T09:43:00Z"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Trim, </w:delText>
              </w:r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Bambang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. 2011. </w:delText>
              </w:r>
              <w:r w:rsidRPr="005D70C9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The art of Stimulating Idea: Jurus mendulang Ide dan Insaf agar kaya di Jalan Menulis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. Solo: Metagraf.</w:delText>
              </w:r>
            </w:del>
          </w:p>
          <w:p w14:paraId="31B9134F" w14:textId="6B87DC2B" w:rsidR="00974F1C" w:rsidRPr="005D70C9" w:rsidDel="00C52CE8" w:rsidRDefault="0034346E" w:rsidP="00821BA2">
            <w:pPr>
              <w:pStyle w:val="ListParagraph"/>
              <w:spacing w:line="312" w:lineRule="auto"/>
              <w:ind w:left="457"/>
              <w:rPr>
                <w:del w:id="136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37" w:author="ariesetyo43" w:date="2022-05-17T09:43:00Z"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</w:del>
          </w:p>
          <w:p w14:paraId="24268808" w14:textId="3281E054" w:rsidR="00974F1C" w:rsidRPr="005D70C9" w:rsidDel="00C52CE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138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39" w:author="ariesetyo43" w:date="2022-05-17T09:43:00Z"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Bambang Trim</w:delText>
              </w:r>
            </w:del>
          </w:p>
          <w:p w14:paraId="753D5592" w14:textId="7B82D6CE" w:rsidR="00974F1C" w:rsidRPr="005D70C9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140" w:author="ariesetyo43" w:date="2022-05-17T09:43:00Z"/>
                <w:rFonts w:ascii="Times New Roman" w:hAnsi="Times New Roman" w:cs="Times New Roman"/>
                <w:sz w:val="24"/>
                <w:szCs w:val="24"/>
              </w:rPr>
            </w:pPr>
            <w:del w:id="141" w:author="ariesetyo43" w:date="2022-05-17T09:43:00Z"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Tahun terbit: </w:delText>
              </w:r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</w:rPr>
                <w:delText>2011</w:delText>
              </w:r>
            </w:del>
          </w:p>
          <w:p w14:paraId="4D08CADC" w14:textId="71278FF8" w:rsidR="00974F1C" w:rsidRPr="005D70C9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142" w:author="ariesetyo43" w:date="2022-05-17T09:4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143" w:author="ariesetyo43" w:date="2022-05-17T09:43:00Z"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5D70C9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Muhammad Effect: Getaran yang dirindukan dan ditakuti</w:delText>
              </w:r>
            </w:del>
          </w:p>
          <w:p w14:paraId="655B2779" w14:textId="27953362" w:rsidR="00974F1C" w:rsidRPr="005D70C9" w:rsidDel="00C52CE8" w:rsidRDefault="00974F1C" w:rsidP="00821BA2">
            <w:pPr>
              <w:pStyle w:val="ListParagraph"/>
              <w:spacing w:line="312" w:lineRule="auto"/>
              <w:ind w:left="457"/>
              <w:rPr>
                <w:del w:id="144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45" w:author="ariesetyo43" w:date="2022-05-17T09:43:00Z">
              <w:r w:rsidRPr="005D70C9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Penerbit: Tinta Medina, Solo</w:delText>
              </w:r>
            </w:del>
          </w:p>
          <w:p w14:paraId="750626B8" w14:textId="71568FAF" w:rsidR="00974F1C" w:rsidDel="00C52CE8" w:rsidRDefault="0034346E" w:rsidP="00821BA2">
            <w:pPr>
              <w:spacing w:line="312" w:lineRule="auto"/>
              <w:ind w:left="457"/>
              <w:rPr>
                <w:del w:id="146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47" w:author="ariesetyo43" w:date="2022-05-17T09:43:00Z"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Trim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</w:delText>
              </w:r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  <w:r w:rsidRPr="005D70C9"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Bambang</w:delText>
              </w:r>
              <w:r w:rsidDel="00C52CE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. 2011. </w:delText>
              </w:r>
              <w:r w:rsidRPr="005D70C9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Muhammad Effect: Getaran yang 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D</w:delText>
              </w:r>
              <w:r w:rsidRPr="005D70C9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irindukan dan 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D</w:delText>
              </w:r>
              <w:r w:rsidRPr="005D70C9"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itakuti</w:delText>
              </w:r>
              <w:r w:rsidDel="00C52CE8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. Solo: Tinta Medina.</w:delText>
              </w:r>
            </w:del>
          </w:p>
          <w:p w14:paraId="080851EA" w14:textId="20D331F3" w:rsidR="00974F1C" w:rsidRPr="004B7994" w:rsidDel="00C52CE8" w:rsidRDefault="00974F1C" w:rsidP="00821BA2">
            <w:pPr>
              <w:spacing w:line="480" w:lineRule="auto"/>
              <w:rPr>
                <w:del w:id="148" w:author="ariesetyo43" w:date="2022-05-17T09:43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3B353B" w14:textId="77777777" w:rsidR="00974F1C" w:rsidRPr="00A16D9B" w:rsidRDefault="00974F1C" w:rsidP="00C52C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1BA1C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144583">
    <w:abstractNumId w:val="2"/>
  </w:num>
  <w:num w:numId="2" w16cid:durableId="1763070424">
    <w:abstractNumId w:val="0"/>
  </w:num>
  <w:num w:numId="3" w16cid:durableId="152478755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esetyo43">
    <w15:presenceInfo w15:providerId="None" w15:userId="ariesetyo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96586"/>
    <w:rsid w:val="0034346E"/>
    <w:rsid w:val="00415FCA"/>
    <w:rsid w:val="0042167F"/>
    <w:rsid w:val="00842F0E"/>
    <w:rsid w:val="008454E4"/>
    <w:rsid w:val="00924DF5"/>
    <w:rsid w:val="00974F1C"/>
    <w:rsid w:val="00C52CE8"/>
    <w:rsid w:val="00D4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895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41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ariesetyo43</cp:lastModifiedBy>
  <cp:revision>6</cp:revision>
  <dcterms:created xsi:type="dcterms:W3CDTF">2020-08-26T21:21:00Z</dcterms:created>
  <dcterms:modified xsi:type="dcterms:W3CDTF">2022-05-17T03:04:00Z</dcterms:modified>
</cp:coreProperties>
</file>