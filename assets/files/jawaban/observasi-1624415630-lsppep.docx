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93F6D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FE2EAF4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F5C4884" w14:textId="77777777" w:rsidR="007952C3" w:rsidRDefault="007952C3"/>
    <w:p w14:paraId="6256BA6E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8213976" w14:textId="77777777" w:rsidTr="00E0626E">
        <w:tc>
          <w:tcPr>
            <w:tcW w:w="9350" w:type="dxa"/>
          </w:tcPr>
          <w:p w14:paraId="343AFCEE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0610AC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1BA8B00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2A932" w14:textId="69213B41" w:rsidR="00F819FE" w:rsidRDefault="00F819FE" w:rsidP="00F81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del w:id="0" w:author="bismaarianto@gmail.com" w:date="2021-06-23T09:31:00Z">
              <w:r w:rsidRPr="00A16D9B" w:rsidDel="00F819FE">
                <w:rPr>
                  <w:rFonts w:ascii="Times New Roman" w:hAnsi="Times New Roman" w:cs="Times New Roman"/>
                  <w:sz w:val="24"/>
                  <w:szCs w:val="24"/>
                </w:rPr>
                <w:delText>Jubilee</w:delText>
              </w:r>
            </w:del>
            <w:ins w:id="1" w:author="bismaarianto@gmail.com" w:date="2021-06-23T09:3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4EB1236" w14:textId="77777777" w:rsidR="00F819FE" w:rsidRPr="00A16D9B" w:rsidRDefault="00F819FE" w:rsidP="00F819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9838AA" w14:textId="16D662DA" w:rsidR="00F819FE" w:rsidRDefault="00F819FE" w:rsidP="00F81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</w:t>
            </w:r>
            <w:del w:id="2" w:author="bismaarianto@gmail.com" w:date="2021-06-23T09:31:00Z">
              <w:r w:rsidRPr="00A16D9B" w:rsidDel="00F819FE">
                <w:rPr>
                  <w:rFonts w:ascii="Times New Roman" w:hAnsi="Times New Roman" w:cs="Times New Roman"/>
                  <w:sz w:val="24"/>
                  <w:szCs w:val="24"/>
                </w:rPr>
                <w:delText>Muri</w:delText>
              </w:r>
            </w:del>
            <w:ins w:id="3" w:author="bismaarianto@gmail.com" w:date="2021-06-23T09:3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F02C6BB" w14:textId="77777777" w:rsidR="00F819FE" w:rsidRDefault="00F819FE" w:rsidP="00F819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68C3FB" w14:textId="69E702EC" w:rsidR="00F819FE" w:rsidRDefault="00F819FE" w:rsidP="00F81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</w:t>
            </w:r>
            <w:del w:id="4" w:author="bismaarianto@gmail.com" w:date="2021-06-23T09:31:00Z">
              <w:r w:rsidRPr="00A16D9B" w:rsidDel="00F819FE">
                <w:rPr>
                  <w:rFonts w:ascii="Times New Roman" w:hAnsi="Times New Roman" w:cs="Times New Roman"/>
                  <w:sz w:val="24"/>
                  <w:szCs w:val="24"/>
                </w:rPr>
                <w:delText>Jefferly</w:delText>
              </w:r>
            </w:del>
            <w:ins w:id="5" w:author="bismaarianto@gmail.com" w:date="2021-06-23T09:3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FEAEC72" w14:textId="77777777" w:rsidR="00F819FE" w:rsidRDefault="00F819FE" w:rsidP="00F819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1A9236" w14:textId="55C412AC" w:rsidR="00F819FE" w:rsidRPr="00A16D9B" w:rsidRDefault="00F819FE" w:rsidP="00F819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</w:t>
            </w:r>
            <w:del w:id="6" w:author="bismaarianto@gmail.com" w:date="2021-06-23T09:31:00Z">
              <w:r w:rsidRPr="00A16D9B" w:rsidDel="00F819FE">
                <w:rPr>
                  <w:rFonts w:ascii="Times New Roman" w:hAnsi="Times New Roman" w:cs="Times New Roman"/>
                  <w:sz w:val="24"/>
                  <w:szCs w:val="24"/>
                </w:rPr>
                <w:delText>Jefferly</w:delText>
              </w:r>
            </w:del>
            <w:ins w:id="7" w:author="bismaarianto@gmail.com" w:date="2021-06-23T09:3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10AEC5E" w14:textId="59848774" w:rsidR="00F819FE" w:rsidRDefault="00F819FE" w:rsidP="00F819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</w:t>
            </w:r>
            <w:del w:id="8" w:author="bismaarianto@gmail.com" w:date="2021-06-23T09:31:00Z">
              <w:r w:rsidRPr="00A16D9B" w:rsidDel="00F819FE">
                <w:rPr>
                  <w:rFonts w:ascii="Times New Roman" w:hAnsi="Times New Roman" w:cs="Times New Roman"/>
                  <w:sz w:val="24"/>
                  <w:szCs w:val="24"/>
                </w:rPr>
                <w:delText>Feri</w:delText>
              </w:r>
            </w:del>
            <w:ins w:id="9" w:author="bismaarianto@gmail.com" w:date="2021-06-23T09:3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B11F08A" w14:textId="376E96F9" w:rsidR="007952C3" w:rsidRDefault="007952C3" w:rsidP="00F81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</w:t>
            </w:r>
            <w:del w:id="10" w:author="bismaarianto@gmail.com" w:date="2021-06-23T09:31:00Z">
              <w:r w:rsidRPr="00A16D9B" w:rsidDel="00F819FE">
                <w:rPr>
                  <w:rFonts w:ascii="Times New Roman" w:hAnsi="Times New Roman" w:cs="Times New Roman"/>
                  <w:sz w:val="24"/>
                  <w:szCs w:val="24"/>
                </w:rPr>
                <w:delText>Joko</w:delText>
              </w:r>
            </w:del>
            <w:ins w:id="11" w:author="bismaarianto@gmail.com" w:date="2021-06-23T09:31:00Z">
              <w:r w:rsidR="00F819F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F53379D" w14:textId="77777777" w:rsidR="00F819FE" w:rsidRDefault="00F819FE" w:rsidP="00F819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31883A" w14:textId="02B0716E" w:rsidR="007952C3" w:rsidRPr="00A16D9B" w:rsidRDefault="00F819FE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del w:id="12" w:author="bismaarianto@gmail.com" w:date="2021-06-23T09:31:00Z">
              <w:r w:rsidRPr="00A16D9B" w:rsidDel="00F819FE">
                <w:rPr>
                  <w:rFonts w:ascii="Times New Roman" w:hAnsi="Times New Roman" w:cs="Times New Roman"/>
                  <w:sz w:val="24"/>
                  <w:szCs w:val="24"/>
                </w:rPr>
                <w:delText>Jony</w:delText>
              </w:r>
            </w:del>
            <w:ins w:id="13" w:author="bismaarianto@gmail.com" w:date="2021-06-23T09:3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043E7D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A612FF" w14:textId="77777777" w:rsidR="007952C3" w:rsidRDefault="007952C3"/>
    <w:p w14:paraId="7733A423" w14:textId="77777777" w:rsidR="007952C3" w:rsidRDefault="007952C3"/>
    <w:p w14:paraId="132CDB50" w14:textId="77777777" w:rsidR="007952C3" w:rsidRDefault="007952C3"/>
    <w:p w14:paraId="3AE644A2" w14:textId="77777777" w:rsidR="007952C3" w:rsidRDefault="007952C3"/>
    <w:p w14:paraId="2EE3DA03" w14:textId="77777777" w:rsidR="007952C3" w:rsidRDefault="007952C3"/>
    <w:p w14:paraId="762F72CA" w14:textId="77777777" w:rsidR="007952C3" w:rsidRDefault="007952C3"/>
    <w:p w14:paraId="15539716" w14:textId="77777777" w:rsidR="007952C3" w:rsidRDefault="007952C3"/>
    <w:p w14:paraId="42D7E974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ismaarianto@gmail.com">
    <w15:presenceInfo w15:providerId="Windows Live" w15:userId="01fc75a0b8e4e1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F8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673A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bismaarianto@gmail.com</cp:lastModifiedBy>
  <cp:revision>2</cp:revision>
  <dcterms:created xsi:type="dcterms:W3CDTF">2021-06-23T02:34:00Z</dcterms:created>
  <dcterms:modified xsi:type="dcterms:W3CDTF">2021-06-23T02:34:00Z</dcterms:modified>
</cp:coreProperties>
</file>