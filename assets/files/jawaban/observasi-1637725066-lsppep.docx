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6C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9DDA0D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670F96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71CCA5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FC341D7" w14:textId="77777777" w:rsidTr="00821BA2">
        <w:tc>
          <w:tcPr>
            <w:tcW w:w="9350" w:type="dxa"/>
          </w:tcPr>
          <w:p w14:paraId="368A86D4" w14:textId="73511583" w:rsidR="00125355" w:rsidRDefault="00125355" w:rsidP="00466A9F">
            <w:pPr>
              <w:pStyle w:val="Heading3"/>
              <w:spacing w:after="0"/>
              <w:jc w:val="center"/>
              <w:rPr>
                <w:rFonts w:ascii="Times New Roman" w:hAnsi="Times New Roman"/>
                <w:sz w:val="48"/>
              </w:rPr>
              <w:pPrChange w:id="0" w:author="ALif Mukti Arifuddin" w:date="2021-11-24T10:0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B634116" w14:textId="77777777" w:rsidR="00125355" w:rsidRDefault="00125355" w:rsidP="00466A9F">
            <w:pPr>
              <w:spacing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ALif Mukti Arifuddin" w:date="2021-11-24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9C4F389" w14:textId="23A85F05" w:rsidR="00125355" w:rsidRPr="00EC6F38" w:rsidRDefault="00125355" w:rsidP="00234361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ALif Mukti Arifuddin" w:date="2021-11-24T10:0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3" w:author="ALif Mukti Arifuddin" w:date="2021-11-24T10:02:00Z">
              <w:r w:rsidRPr="00EC6F38" w:rsidDel="00B13DF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ALif Mukti Arifuddin" w:date="2021-11-24T10:02:00Z">
              <w:r w:rsidR="00B13DF3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ALif Mukti Arifuddin" w:date="2021-11-24T10:02:00Z">
              <w:r w:rsidRPr="00EC6F38" w:rsidDel="00B13DF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13DF3">
              <w:rPr>
                <w:rFonts w:ascii="Times New Roman" w:eastAsia="Times New Roman" w:hAnsi="Times New Roman" w:cs="Times New Roman"/>
                <w:i/>
                <w:iCs/>
                <w:szCs w:val="24"/>
                <w:rPrChange w:id="6" w:author="ALif Mukti Arifuddin" w:date="2021-11-24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del w:id="7" w:author="ALif Mukti Arifuddin" w:date="2021-11-24T10:03:00Z">
              <w:r w:rsidRPr="00B13DF3" w:rsidDel="00B13DF3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8" w:author="ALif Mukti Arifuddin" w:date="2021-11-24T10:0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9" w:author="ALif Mukti Arifuddin" w:date="2021-11-24T10:03:00Z">
              <w:r w:rsidR="00B13DF3" w:rsidRPr="00B13DF3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10" w:author="ALif Mukti Arifuddin" w:date="2021-11-24T10:0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y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13DF3">
              <w:rPr>
                <w:rFonts w:ascii="Times New Roman" w:eastAsia="Times New Roman" w:hAnsi="Times New Roman" w:cs="Times New Roman"/>
                <w:i/>
                <w:iCs/>
                <w:szCs w:val="24"/>
                <w:rPrChange w:id="11" w:author="ALif Mukti Arifuddin" w:date="2021-11-24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BFA311" w14:textId="492F76BF" w:rsidR="00125355" w:rsidRPr="00EC6F38" w:rsidRDefault="00125355" w:rsidP="00234361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ALif Mukti Arifuddin" w:date="2021-11-24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ALif Mukti Arifuddin" w:date="2021-11-24T10:03:00Z">
              <w:r w:rsidR="00D553B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Lif Mukti Arifuddin" w:date="2021-11-24T10:03:00Z">
              <w:r w:rsidRPr="00EC6F38" w:rsidDel="00D553B8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ins w:id="15" w:author="ALif Mukti Arifuddin" w:date="2021-11-24T10:03:00Z">
              <w:r w:rsidR="00D553B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16" w:author="ALif Mukti Arifuddin" w:date="2021-11-24T10:03:00Z">
              <w:r w:rsidR="00D553B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7" w:author="ALif Mukti Arifuddin" w:date="2021-11-24T10:04:00Z">
              <w:r w:rsidRPr="00EC6F38" w:rsidDel="00D553B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DF83E9" w14:textId="77777777" w:rsidR="00125355" w:rsidRPr="00EC6F38" w:rsidRDefault="00125355" w:rsidP="00234361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ALif Mukti Arifuddin" w:date="2021-11-24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ALif Mukti Arifuddin" w:date="2021-11-24T10:04:00Z">
              <w:r w:rsidRPr="00EC6F38" w:rsidDel="009649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D47F73" w14:textId="6937DD8E" w:rsidR="00125355" w:rsidRPr="00EC6F38" w:rsidRDefault="00125355" w:rsidP="00234361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ALif Mukti Arifuddin" w:date="2021-11-24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1" w:author="ALif Mukti Arifuddin" w:date="2021-11-24T10:06:00Z">
              <w:r w:rsidR="0096496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ALif Mukti Arifuddin" w:date="2021-11-24T10:07:00Z">
              <w:r w:rsidRPr="00EC6F38" w:rsidDel="00C414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41490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92A37A4" w14:textId="77777777" w:rsidR="00125355" w:rsidRPr="00EC6F38" w:rsidRDefault="00125355" w:rsidP="00466A9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ALif Mukti Arifuddin" w:date="2021-11-24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3A578C0" w14:textId="77777777" w:rsidR="00125355" w:rsidRPr="00EC6F38" w:rsidRDefault="00125355" w:rsidP="00234361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Lif Mukti Arifuddin" w:date="2021-11-24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16466C" w14:textId="77777777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Lif Mukti Arifuddin" w:date="2021-11-24T10:08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9893EC" w14:textId="77777777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6F93C8" w14:textId="44E246E0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9" w:author="ALif Mukti Arifuddin" w:date="2021-11-24T10:09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0" w:author="ALif Mukti Arifuddin" w:date="2021-11-24T10:09:00Z">
              <w:r w:rsidR="0033366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1" w:author="ALif Mukti Arifuddin" w:date="2021-11-24T10:09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ALif Mukti Arifuddin" w:date="2021-11-24T10:09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8551B2" w14:textId="77777777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79C0509" w14:textId="77777777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7A0F59" w14:textId="77777777" w:rsidR="00125355" w:rsidRPr="00EC6F38" w:rsidRDefault="00125355" w:rsidP="00E7657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ALif Mukti Arifuddin" w:date="2021-11-24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0ABA472" w14:textId="0BEE0DC9" w:rsidR="00125355" w:rsidRPr="00EC6F38" w:rsidRDefault="00125355" w:rsidP="0035632A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ALif Mukti Arifuddin" w:date="2021-11-24T10:1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7" w:author="ALif Mukti Arifuddin" w:date="2021-11-24T10:09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8" w:author="ALif Mukti Arifuddin" w:date="2021-11-24T10:09:00Z">
              <w:r w:rsidR="0033366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39" w:author="ALif Mukti Arifuddin" w:date="2021-11-24T10:09:00Z">
              <w:r w:rsidRPr="00EC6F38" w:rsidDel="0033366B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D07E75" w14:textId="3B2D0CB3" w:rsidR="00125355" w:rsidRPr="00EC6F38" w:rsidRDefault="00125355" w:rsidP="0035632A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ALif Mukti Arifuddin" w:date="2021-11-24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41" w:author="ALif Mukti Arifuddin" w:date="2021-11-24T10:10:00Z">
              <w:r w:rsidRPr="00EC6F38" w:rsidDel="0035632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ALif Mukti Arifuddin" w:date="2021-11-24T10:10:00Z">
              <w:r w:rsidR="000425CB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43" w:author="ALif Mukti Arifuddin" w:date="2021-11-24T10:10:00Z">
              <w:r w:rsidRPr="00EC6F38" w:rsidDel="000425CB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44" w:author="ALif Mukti Arifuddin" w:date="2021-11-24T10:10:00Z">
              <w:r w:rsidR="000A694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0902E90" w14:textId="5317D1C4" w:rsidR="00125355" w:rsidRPr="00EC6F38" w:rsidRDefault="000A694F" w:rsidP="00E7657A">
            <w:pPr>
              <w:numPr>
                <w:ilvl w:val="0"/>
                <w:numId w:val="2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ALif Mukti Arifuddin" w:date="2021-11-24T10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46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7" w:author="ALif Mukti Arifuddin" w:date="2021-11-24T10:10:00Z">
              <w:r w:rsidR="00125355" w:rsidRPr="00EC6F38" w:rsidDel="000A694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48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6571EE8" w14:textId="0A5A2611" w:rsidR="00125355" w:rsidRPr="00EC6F38" w:rsidRDefault="000A694F" w:rsidP="0035632A">
            <w:pPr>
              <w:numPr>
                <w:ilvl w:val="0"/>
                <w:numId w:val="2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ALif Mukti Arifuddin" w:date="2021-11-24T10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0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1" w:author="ALif Mukti Arifuddin" w:date="2021-11-24T10:10:00Z">
              <w:r w:rsidR="00125355" w:rsidRPr="00EC6F38" w:rsidDel="000A694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52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174986E5" w14:textId="766AAF95" w:rsidR="00125355" w:rsidRPr="00EC6F38" w:rsidRDefault="000A694F" w:rsidP="00E7657A">
            <w:pPr>
              <w:numPr>
                <w:ilvl w:val="0"/>
                <w:numId w:val="2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ALif Mukti Arifuddin" w:date="2021-11-24T10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4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5" w:author="ALif Mukti Arifuddin" w:date="2021-11-24T10:10:00Z">
              <w:r w:rsidR="00125355" w:rsidRPr="00EC6F38" w:rsidDel="000A694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56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7AC8C625" w14:textId="26CE0327" w:rsidR="00125355" w:rsidRPr="00EC6F38" w:rsidRDefault="000A694F" w:rsidP="00E7657A">
            <w:pPr>
              <w:numPr>
                <w:ilvl w:val="0"/>
                <w:numId w:val="2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ALif Mukti Arifuddin" w:date="2021-11-24T10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8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9" w:author="ALif Mukti Arifuddin" w:date="2021-11-24T10:10:00Z">
              <w:r w:rsidR="00125355" w:rsidRPr="00EC6F38" w:rsidDel="000A694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60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03667A2C" w14:textId="3215B6B4" w:rsidR="00125355" w:rsidRPr="00EC6F38" w:rsidRDefault="000A694F" w:rsidP="00E7657A">
            <w:pPr>
              <w:numPr>
                <w:ilvl w:val="0"/>
                <w:numId w:val="2"/>
              </w:numPr>
              <w:tabs>
                <w:tab w:val="clear" w:pos="720"/>
                <w:tab w:val="num" w:pos="447"/>
              </w:tabs>
              <w:spacing w:before="100" w:beforeAutospacing="1" w:after="100" w:afterAutospacing="1" w:line="240" w:lineRule="auto"/>
              <w:ind w:left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ALif Mukti Arifuddin" w:date="2021-11-24T10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2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3" w:author="ALif Mukti Arifuddin" w:date="2021-11-24T10:10:00Z">
              <w:r w:rsidR="00125355" w:rsidRPr="00EC6F38" w:rsidDel="000A69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64" w:author="ALif Mukti Arifuddin" w:date="2021-11-24T10:10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0D699FDC" w14:textId="509C106D" w:rsidR="00125355" w:rsidRPr="00EC6F38" w:rsidRDefault="00125355" w:rsidP="00C37F5E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ALif Mukti Arifuddin" w:date="2021-11-24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ALif Mukti Arifuddin" w:date="2021-11-24T10:11:00Z">
              <w:r w:rsidRPr="00EC6F38" w:rsidDel="00C37F5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7" w:author="ALif Mukti Arifuddin" w:date="2021-11-24T10:12:00Z">
              <w:r w:rsidR="00C37F5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8" w:author="ALif Mukti Arifuddin" w:date="2021-11-24T10:12:00Z">
              <w:r w:rsidRPr="00EC6F38" w:rsidDel="00C37F5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ALif Mukti Arifuddin" w:date="2021-11-24T10:12:00Z">
              <w:r w:rsidRPr="00EC6F38" w:rsidDel="00C37F5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70" w:author="ALif Mukti Arifuddin" w:date="2021-11-24T10:12:00Z">
              <w:r w:rsidR="00C37F5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268567" w14:textId="0CD14E52" w:rsidR="00125355" w:rsidRPr="00EC6F38" w:rsidRDefault="00125355" w:rsidP="00915E00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ALif Mukti Arifuddin" w:date="2021-11-24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2" w:author="ALif Mukti Arifuddin" w:date="2021-11-24T10:12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ALif Mukti Arifuddin" w:date="2021-11-24T10:12:00Z">
              <w:r w:rsidRPr="00EC6F38" w:rsidDel="00915E0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74" w:author="ALif Mukti Arifuddin" w:date="2021-11-24T10:12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15E0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75" w:author="ALif Mukti Arifuddin" w:date="2021-11-24T10:12:00Z">
              <w:r w:rsidRPr="00EC6F38" w:rsidDel="00915E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D88905" w14:textId="71939BC0" w:rsidR="00125355" w:rsidRPr="00EC6F38" w:rsidRDefault="00125355" w:rsidP="00915E00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ALif Mukti Arifuddin" w:date="2021-11-24T10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7" w:author="ALif Mukti Arifuddin" w:date="2021-11-24T10:13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ALif Mukti Arifuddin" w:date="2021-11-24T10:13:00Z">
              <w:r w:rsidRPr="00EC6F38" w:rsidDel="00915E0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79" w:author="ALif Mukti Arifuddin" w:date="2021-11-24T10:13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15E0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80" w:author="ALif Mukti Arifuddin" w:date="2021-11-24T10:13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0D8564" w14:textId="75C785E5" w:rsidR="00125355" w:rsidRPr="00EC6F38" w:rsidRDefault="00125355" w:rsidP="00414071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ALif Mukti Arifuddin" w:date="2021-11-24T10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2" w:author="ALif Mukti Arifuddin" w:date="2021-11-24T10:14:00Z">
              <w:r w:rsidRPr="00EC6F38" w:rsidDel="00113220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83" w:author="ALif Mukti Arifuddin" w:date="2021-11-24T10:14:00Z">
              <w:r w:rsidR="00113220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84" w:author="ALif Mukti Arifuddin" w:date="2021-11-24T10:14:00Z">
              <w:r w:rsidR="00DA07B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85" w:author="ALif Mukti Arifuddin" w:date="2021-11-24T10:14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6" w:author="ALif Mukti Arifuddin" w:date="2021-11-24T10:14:00Z">
              <w:r w:rsidRPr="00EC6F38" w:rsidDel="00915E0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ALif Mukti Arifuddin" w:date="2021-11-24T10:14:00Z">
              <w:r w:rsidRPr="00EC6F38" w:rsidDel="00915E0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88" w:author="ALif Mukti Arifuddin" w:date="2021-11-24T10:14:00Z">
              <w:r w:rsidR="00915E00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0C1C04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f Mukti Arifuddin">
    <w15:presenceInfo w15:providerId="AD" w15:userId="S::alief_mukti.jateng8@jatengpintar.id::3865bdfe-4333-4e92-b4c4-6cda9a3c33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425CB"/>
    <w:rsid w:val="000A694F"/>
    <w:rsid w:val="00113220"/>
    <w:rsid w:val="0012251A"/>
    <w:rsid w:val="00125355"/>
    <w:rsid w:val="001D038C"/>
    <w:rsid w:val="00234361"/>
    <w:rsid w:val="00240407"/>
    <w:rsid w:val="0033366B"/>
    <w:rsid w:val="0035632A"/>
    <w:rsid w:val="00414071"/>
    <w:rsid w:val="0042167F"/>
    <w:rsid w:val="00466A9F"/>
    <w:rsid w:val="00915E00"/>
    <w:rsid w:val="00924DF5"/>
    <w:rsid w:val="0096496F"/>
    <w:rsid w:val="00B13DF3"/>
    <w:rsid w:val="00C37F5E"/>
    <w:rsid w:val="00C41490"/>
    <w:rsid w:val="00D553B8"/>
    <w:rsid w:val="00DA07B2"/>
    <w:rsid w:val="00DF0ECE"/>
    <w:rsid w:val="00E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1FA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F0EC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ALif Mukti Arifuddin</cp:lastModifiedBy>
  <cp:revision>18</cp:revision>
  <dcterms:created xsi:type="dcterms:W3CDTF">2020-08-26T22:03:00Z</dcterms:created>
  <dcterms:modified xsi:type="dcterms:W3CDTF">2021-11-24T03:15:00Z</dcterms:modified>
</cp:coreProperties>
</file>