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65502F" w:rsidRDefault="00927764" w:rsidP="00927764">
      <w:pPr>
        <w:shd w:val="clear" w:color="auto" w:fill="F5F5F5"/>
        <w:spacing w:before="300" w:line="690" w:lineRule="atLeast"/>
        <w:outlineLvl w:val="0"/>
        <w:rPr>
          <w:rFonts w:ascii="Arial" w:eastAsia="Times New Roman" w:hAnsi="Arial" w:cs="Arial"/>
          <w:kern w:val="36"/>
          <w:sz w:val="40"/>
          <w:szCs w:val="40"/>
          <w:rPrChange w:id="0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kern w:val="36"/>
          <w:sz w:val="40"/>
          <w:szCs w:val="40"/>
          <w:rPrChange w:id="1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kern w:val="36"/>
          <w:sz w:val="40"/>
          <w:szCs w:val="40"/>
          <w:rPrChange w:id="2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kern w:val="36"/>
          <w:sz w:val="40"/>
          <w:szCs w:val="40"/>
          <w:rPrChange w:id="3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65502F">
        <w:rPr>
          <w:rFonts w:ascii="Arial" w:eastAsia="Times New Roman" w:hAnsi="Arial" w:cs="Arial"/>
          <w:kern w:val="36"/>
          <w:sz w:val="40"/>
          <w:szCs w:val="40"/>
          <w:rPrChange w:id="4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kern w:val="36"/>
          <w:sz w:val="40"/>
          <w:szCs w:val="40"/>
          <w:rPrChange w:id="5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65502F">
        <w:rPr>
          <w:rFonts w:ascii="Arial" w:eastAsia="Times New Roman" w:hAnsi="Arial" w:cs="Arial"/>
          <w:kern w:val="36"/>
          <w:sz w:val="40"/>
          <w:szCs w:val="40"/>
          <w:rPrChange w:id="6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kern w:val="36"/>
          <w:sz w:val="40"/>
          <w:szCs w:val="40"/>
          <w:rPrChange w:id="7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Badan</w:t>
      </w:r>
      <w:proofErr w:type="spellEnd"/>
      <w:r w:rsidRPr="0065502F">
        <w:rPr>
          <w:rFonts w:ascii="Arial" w:eastAsia="Times New Roman" w:hAnsi="Arial" w:cs="Arial"/>
          <w:kern w:val="36"/>
          <w:sz w:val="40"/>
          <w:szCs w:val="40"/>
          <w:rPrChange w:id="8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kern w:val="36"/>
          <w:sz w:val="40"/>
          <w:szCs w:val="40"/>
          <w:rPrChange w:id="9" w:author="HP" w:date="2020-12-11T10:2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ins w:id="10" w:author="HP" w:date="2020-12-11T10:24:00Z"/>
          <w:rFonts w:ascii="Arial" w:eastAsia="Times New Roman" w:hAnsi="Arial" w:cs="Arial"/>
          <w:sz w:val="20"/>
          <w:szCs w:val="20"/>
        </w:rPr>
      </w:pPr>
      <w:r w:rsidRPr="0065502F">
        <w:rPr>
          <w:rFonts w:ascii="Arial" w:eastAsia="Times New Roman" w:hAnsi="Arial" w:cs="Arial"/>
          <w:sz w:val="20"/>
          <w:szCs w:val="20"/>
          <w:rPrChange w:id="11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65502F">
        <w:rPr>
          <w:rFonts w:ascii="Arial" w:eastAsia="Times New Roman" w:hAnsi="Arial" w:cs="Arial"/>
          <w:sz w:val="20"/>
          <w:szCs w:val="20"/>
          <w:rPrChange w:id="12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65502F">
        <w:rPr>
          <w:rFonts w:ascii="Arial" w:eastAsia="Times New Roman" w:hAnsi="Arial" w:cs="Arial"/>
          <w:sz w:val="20"/>
          <w:szCs w:val="20"/>
          <w:rPrChange w:id="13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</w:t>
      </w:r>
      <w:ins w:id="14" w:author="HP" w:date="2020-12-11T10:23:00Z">
        <w:r w:rsidR="0065502F">
          <w:rPr>
            <w:rFonts w:ascii="Arial" w:eastAsia="Times New Roman" w:hAnsi="Arial" w:cs="Arial"/>
            <w:sz w:val="20"/>
            <w:szCs w:val="20"/>
            <w:lang w:val="id-ID"/>
          </w:rPr>
          <w:t xml:space="preserve"> </w:t>
        </w:r>
      </w:ins>
      <w:del w:id="15" w:author="HP" w:date="2020-12-11T10:23:00Z">
        <w:r w:rsidRPr="0065502F" w:rsidDel="0065502F">
          <w:rPr>
            <w:rFonts w:ascii="Arial" w:eastAsia="Times New Roman" w:hAnsi="Arial" w:cs="Arial"/>
            <w:sz w:val="20"/>
            <w:szCs w:val="20"/>
            <w:rPrChange w:id="16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 xml:space="preserve">   </w:delText>
        </w:r>
      </w:del>
      <w:r w:rsidRPr="0065502F">
        <w:rPr>
          <w:rFonts w:ascii="Arial" w:eastAsia="Times New Roman" w:hAnsi="Arial" w:cs="Arial"/>
          <w:sz w:val="20"/>
          <w:szCs w:val="20"/>
          <w:rPrChange w:id="17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20:48</w:t>
      </w:r>
      <w:ins w:id="18" w:author="HP" w:date="2020-12-11T10:23:00Z">
        <w:r w:rsidR="0065502F">
          <w:rPr>
            <w:rFonts w:ascii="Arial" w:eastAsia="Times New Roman" w:hAnsi="Arial" w:cs="Arial"/>
            <w:sz w:val="20"/>
            <w:szCs w:val="20"/>
            <w:lang w:val="id-ID"/>
          </w:rPr>
          <w:t>,</w:t>
        </w:r>
      </w:ins>
      <w:ins w:id="19" w:author="HP" w:date="2020-12-11T10:24:00Z">
        <w:r w:rsidR="0065502F">
          <w:rPr>
            <w:rFonts w:ascii="Arial" w:eastAsia="Times New Roman" w:hAnsi="Arial" w:cs="Arial"/>
            <w:sz w:val="20"/>
            <w:szCs w:val="20"/>
            <w:lang w:val="id-ID"/>
          </w:rPr>
          <w:t xml:space="preserve"> </w:t>
        </w:r>
      </w:ins>
      <w:del w:id="20" w:author="HP" w:date="2020-12-11T10:23:00Z">
        <w:r w:rsidRPr="0065502F" w:rsidDel="0065502F">
          <w:rPr>
            <w:rFonts w:ascii="Arial" w:eastAsia="Times New Roman" w:hAnsi="Arial" w:cs="Arial"/>
            <w:sz w:val="20"/>
            <w:szCs w:val="20"/>
            <w:rPrChange w:id="21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 </w:delText>
        </w:r>
      </w:del>
      <w:ins w:id="22" w:author="HP" w:date="2020-12-11T10:24:00Z">
        <w:r w:rsidR="0065502F">
          <w:rPr>
            <w:rFonts w:ascii="Arial" w:eastAsia="Times New Roman" w:hAnsi="Arial" w:cs="Arial"/>
            <w:sz w:val="20"/>
            <w:szCs w:val="20"/>
            <w:lang w:val="id-ID"/>
          </w:rPr>
          <w:t>d</w:t>
        </w:r>
      </w:ins>
      <w:del w:id="23" w:author="HP" w:date="2020-12-11T10:24:00Z">
        <w:r w:rsidRPr="0065502F" w:rsidDel="0065502F">
          <w:rPr>
            <w:rFonts w:ascii="Arial" w:eastAsia="Times New Roman" w:hAnsi="Arial" w:cs="Arial"/>
            <w:sz w:val="20"/>
            <w:szCs w:val="20"/>
            <w:rPrChange w:id="24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D</w:delText>
        </w:r>
      </w:del>
      <w:proofErr w:type="spellStart"/>
      <w:r w:rsidRPr="0065502F">
        <w:rPr>
          <w:rFonts w:ascii="Arial" w:eastAsia="Times New Roman" w:hAnsi="Arial" w:cs="Arial"/>
          <w:sz w:val="20"/>
          <w:szCs w:val="20"/>
          <w:rPrChange w:id="25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iperbarui</w:t>
      </w:r>
      <w:proofErr w:type="spellEnd"/>
      <w:r w:rsidRPr="0065502F">
        <w:rPr>
          <w:rFonts w:ascii="Arial" w:eastAsia="Times New Roman" w:hAnsi="Arial" w:cs="Arial"/>
          <w:sz w:val="20"/>
          <w:szCs w:val="20"/>
          <w:rPrChange w:id="26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65502F">
        <w:rPr>
          <w:rFonts w:ascii="Arial" w:eastAsia="Times New Roman" w:hAnsi="Arial" w:cs="Arial"/>
          <w:sz w:val="20"/>
          <w:szCs w:val="20"/>
          <w:rPrChange w:id="27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65502F">
        <w:rPr>
          <w:rFonts w:ascii="Arial" w:eastAsia="Times New Roman" w:hAnsi="Arial" w:cs="Arial"/>
          <w:sz w:val="20"/>
          <w:szCs w:val="20"/>
          <w:rPrChange w:id="28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</w:t>
      </w:r>
      <w:ins w:id="29" w:author="HP" w:date="2020-12-11T10:23:00Z">
        <w:r w:rsidR="0065502F">
          <w:rPr>
            <w:rFonts w:ascii="Arial" w:eastAsia="Times New Roman" w:hAnsi="Arial" w:cs="Arial"/>
            <w:sz w:val="20"/>
            <w:szCs w:val="20"/>
            <w:lang w:val="id-ID"/>
          </w:rPr>
          <w:t xml:space="preserve"> </w:t>
        </w:r>
      </w:ins>
      <w:del w:id="30" w:author="HP" w:date="2020-12-11T10:23:00Z">
        <w:r w:rsidRPr="0065502F" w:rsidDel="0065502F">
          <w:rPr>
            <w:rFonts w:ascii="Arial" w:eastAsia="Times New Roman" w:hAnsi="Arial" w:cs="Arial"/>
            <w:sz w:val="20"/>
            <w:szCs w:val="20"/>
            <w:rPrChange w:id="31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 xml:space="preserve">   </w:delText>
        </w:r>
      </w:del>
      <w:r w:rsidRPr="0065502F">
        <w:rPr>
          <w:rFonts w:ascii="Arial" w:eastAsia="Times New Roman" w:hAnsi="Arial" w:cs="Arial"/>
          <w:sz w:val="20"/>
          <w:szCs w:val="20"/>
          <w:rPrChange w:id="32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</w:t>
      </w:r>
      <w:del w:id="33" w:author="HP" w:date="2020-12-11T10:25:00Z">
        <w:r w:rsidRPr="0065502F" w:rsidDel="0065502F">
          <w:rPr>
            <w:rFonts w:ascii="Arial" w:eastAsia="Times New Roman" w:hAnsi="Arial" w:cs="Arial"/>
            <w:sz w:val="20"/>
            <w:szCs w:val="20"/>
            <w:rPrChange w:id="34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  61</w:delText>
        </w:r>
      </w:del>
      <w:del w:id="35" w:author="HP" w:date="2020-12-11T10:22:00Z">
        <w:r w:rsidRPr="0065502F" w:rsidDel="0065502F">
          <w:rPr>
            <w:rFonts w:ascii="Arial" w:eastAsia="Times New Roman" w:hAnsi="Arial" w:cs="Arial"/>
            <w:sz w:val="20"/>
            <w:szCs w:val="20"/>
            <w:rPrChange w:id="36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  </w:delText>
        </w:r>
      </w:del>
      <w:del w:id="37" w:author="HP" w:date="2020-12-11T10:25:00Z">
        <w:r w:rsidRPr="0065502F" w:rsidDel="0065502F">
          <w:rPr>
            <w:rFonts w:ascii="Arial" w:eastAsia="Times New Roman" w:hAnsi="Arial" w:cs="Arial"/>
            <w:sz w:val="20"/>
            <w:szCs w:val="20"/>
            <w:rPrChange w:id="38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10</w:delText>
        </w:r>
      </w:del>
      <w:del w:id="39" w:author="HP" w:date="2020-12-11T10:22:00Z">
        <w:r w:rsidRPr="0065502F" w:rsidDel="0065502F">
          <w:rPr>
            <w:rFonts w:ascii="Arial" w:eastAsia="Times New Roman" w:hAnsi="Arial" w:cs="Arial"/>
            <w:sz w:val="20"/>
            <w:szCs w:val="20"/>
            <w:rPrChange w:id="40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 </w:delText>
        </w:r>
      </w:del>
      <w:del w:id="41" w:author="HP" w:date="2020-12-11T10:25:00Z">
        <w:r w:rsidRPr="0065502F" w:rsidDel="0065502F">
          <w:rPr>
            <w:rFonts w:ascii="Arial" w:eastAsia="Times New Roman" w:hAnsi="Arial" w:cs="Arial"/>
            <w:sz w:val="20"/>
            <w:szCs w:val="20"/>
            <w:rPrChange w:id="42" w:author="HP" w:date="2020-12-11T10:22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3</w:delText>
        </w:r>
      </w:del>
    </w:p>
    <w:p w:rsidR="0065502F" w:rsidRPr="0065502F" w:rsidRDefault="0065502F" w:rsidP="00927764">
      <w:pPr>
        <w:shd w:val="clear" w:color="auto" w:fill="F5F5F5"/>
        <w:spacing w:line="270" w:lineRule="atLeast"/>
        <w:rPr>
          <w:rFonts w:ascii="Arial" w:eastAsia="Times New Roman" w:hAnsi="Arial" w:cs="Arial"/>
          <w:sz w:val="20"/>
          <w:szCs w:val="20"/>
          <w:rPrChange w:id="43" w:author="HP" w:date="2020-12-11T10:22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7A1E6BCE" wp14:editId="7C1AA53C">
            <wp:extent cx="4425950" cy="2520950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14" cy="25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65502F" w:rsidRDefault="00927764" w:rsidP="00927764">
      <w:pPr>
        <w:spacing w:line="270" w:lineRule="atLeast"/>
        <w:jc w:val="center"/>
        <w:rPr>
          <w:rFonts w:ascii="Arial" w:eastAsia="Times New Roman" w:hAnsi="Arial" w:cs="Arial"/>
          <w:sz w:val="20"/>
          <w:szCs w:val="20"/>
          <w:rPrChange w:id="44" w:author="HP" w:date="2020-12-11T10:24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sz w:val="20"/>
          <w:szCs w:val="20"/>
          <w:rPrChange w:id="45" w:author="HP" w:date="2020-12-11T10:24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</w:t>
      </w:r>
      <w:proofErr w:type="spellEnd"/>
      <w:r w:rsidRPr="0065502F">
        <w:rPr>
          <w:rFonts w:ascii="Arial" w:eastAsia="Times New Roman" w:hAnsi="Arial" w:cs="Arial"/>
          <w:sz w:val="20"/>
          <w:szCs w:val="20"/>
          <w:rPrChange w:id="46" w:author="HP" w:date="2020-12-11T10:24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| unsplash.com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4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48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49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50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51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52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53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54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55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56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57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58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59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60" w:author="HP" w:date="2020-12-11T10:27:00Z">
        <w:r w:rsidRPr="0065502F" w:rsidDel="0065502F">
          <w:rPr>
            <w:rFonts w:ascii="Arial" w:eastAsia="Times New Roman" w:hAnsi="Arial" w:cs="Arial"/>
            <w:i/>
            <w:iCs/>
            <w:sz w:val="24"/>
            <w:szCs w:val="24"/>
            <w:rPrChange w:id="61" w:author="HP" w:date="2020-12-11T10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sama dia</w:delText>
        </w:r>
      </w:del>
      <w:ins w:id="62" w:author="HP" w:date="2020-12-11T10:27:00Z">
        <w:r w:rsidR="0065502F">
          <w:rPr>
            <w:rFonts w:ascii="Arial" w:eastAsia="Times New Roman" w:hAnsi="Arial" w:cs="Arial"/>
            <w:i/>
            <w:iCs/>
            <w:sz w:val="24"/>
            <w:szCs w:val="24"/>
            <w:lang w:val="id-ID"/>
          </w:rPr>
          <w:t>dengan dia</w:t>
        </w:r>
      </w:ins>
      <w:r w:rsidRPr="0065502F">
        <w:rPr>
          <w:rFonts w:ascii="Arial" w:eastAsia="Times New Roman" w:hAnsi="Arial" w:cs="Arial"/>
          <w:i/>
          <w:iCs/>
          <w:sz w:val="24"/>
          <w:szCs w:val="24"/>
          <w:rPrChange w:id="63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ins w:id="64" w:author="HP" w:date="2020-12-11T10:27:00Z">
        <w:r w:rsidR="0065502F">
          <w:rPr>
            <w:rFonts w:ascii="Arial" w:eastAsia="Times New Roman" w:hAnsi="Arial" w:cs="Arial"/>
            <w:i/>
            <w:iCs/>
            <w:sz w:val="24"/>
            <w:szCs w:val="24"/>
            <w:lang w:val="id-ID"/>
          </w:rPr>
          <w:t>masih</w:t>
        </w:r>
      </w:ins>
      <w:del w:id="65" w:author="HP" w:date="2020-12-11T10:27:00Z">
        <w:r w:rsidRPr="0065502F" w:rsidDel="0065502F">
          <w:rPr>
            <w:rFonts w:ascii="Arial" w:eastAsia="Times New Roman" w:hAnsi="Arial" w:cs="Arial"/>
            <w:i/>
            <w:iCs/>
            <w:sz w:val="24"/>
            <w:szCs w:val="24"/>
            <w:rPrChange w:id="66" w:author="HP" w:date="2020-12-11T10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tetep</w:delText>
        </w:r>
      </w:del>
      <w:r w:rsidRPr="0065502F">
        <w:rPr>
          <w:rFonts w:ascii="Arial" w:eastAsia="Times New Roman" w:hAnsi="Arial" w:cs="Arial"/>
          <w:i/>
          <w:iCs/>
          <w:sz w:val="24"/>
          <w:szCs w:val="24"/>
          <w:rPrChange w:id="67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68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</w:t>
      </w:r>
      <w:del w:id="69" w:author="HP" w:date="2020-12-11T10:27:00Z">
        <w:r w:rsidRPr="0065502F" w:rsidDel="0065502F">
          <w:rPr>
            <w:rFonts w:ascii="Arial" w:eastAsia="Times New Roman" w:hAnsi="Arial" w:cs="Arial"/>
            <w:i/>
            <w:iCs/>
            <w:sz w:val="24"/>
            <w:szCs w:val="24"/>
            <w:rPrChange w:id="70" w:author="HP" w:date="2020-12-11T10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en</w:delText>
        </w:r>
      </w:del>
      <w:proofErr w:type="gramStart"/>
      <w:r w:rsidRPr="0065502F">
        <w:rPr>
          <w:rFonts w:ascii="Arial" w:eastAsia="Times New Roman" w:hAnsi="Arial" w:cs="Arial"/>
          <w:i/>
          <w:iCs/>
          <w:sz w:val="24"/>
          <w:szCs w:val="24"/>
          <w:rPrChange w:id="71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proofErr w:type="gramEnd"/>
      <w:r w:rsidRPr="0065502F">
        <w:rPr>
          <w:rFonts w:ascii="Arial" w:eastAsia="Times New Roman" w:hAnsi="Arial" w:cs="Arial"/>
          <w:i/>
          <w:iCs/>
          <w:sz w:val="24"/>
          <w:szCs w:val="24"/>
          <w:rPrChange w:id="72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ins w:id="73" w:author="HP" w:date="2020-12-11T10:28:00Z">
        <w:r w:rsidR="0065502F">
          <w:rPr>
            <w:rFonts w:ascii="Arial" w:eastAsia="Times New Roman" w:hAnsi="Arial" w:cs="Arial"/>
            <w:i/>
            <w:iCs/>
            <w:sz w:val="24"/>
            <w:szCs w:val="24"/>
            <w:lang w:val="id-ID"/>
          </w:rPr>
          <w:t>s</w:t>
        </w:r>
      </w:ins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74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75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65502F">
        <w:rPr>
          <w:rFonts w:ascii="Arial" w:eastAsia="Times New Roman" w:hAnsi="Arial" w:cs="Arial"/>
          <w:i/>
          <w:iCs/>
          <w:sz w:val="24"/>
          <w:szCs w:val="24"/>
          <w:rPrChange w:id="76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65502F">
        <w:rPr>
          <w:rFonts w:ascii="Arial" w:eastAsia="Times New Roman" w:hAnsi="Arial" w:cs="Arial"/>
          <w:i/>
          <w:iCs/>
          <w:sz w:val="24"/>
          <w:szCs w:val="24"/>
          <w:rPrChange w:id="77" w:author="HP" w:date="2020-12-11T10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7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65502F">
        <w:rPr>
          <w:rFonts w:ascii="Arial" w:eastAsia="Times New Roman" w:hAnsi="Arial" w:cs="Arial"/>
          <w:sz w:val="24"/>
          <w:szCs w:val="24"/>
          <w:rPrChange w:id="7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proofErr w:type="gramEnd"/>
      <w:r w:rsidRPr="0065502F">
        <w:rPr>
          <w:rFonts w:ascii="Arial" w:eastAsia="Times New Roman" w:hAnsi="Arial" w:cs="Arial"/>
          <w:sz w:val="24"/>
          <w:szCs w:val="24"/>
          <w:rPrChange w:id="8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8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8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8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8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8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8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8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8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8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9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9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9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9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9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9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9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9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9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9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0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0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0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0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</w:t>
      </w:r>
      <w:del w:id="104" w:author="HP" w:date="2020-12-11T10:28:00Z">
        <w:r w:rsidRPr="0065502F" w:rsidDel="0065502F">
          <w:rPr>
            <w:rFonts w:ascii="Arial" w:eastAsia="Times New Roman" w:hAnsi="Arial" w:cs="Arial"/>
            <w:sz w:val="24"/>
            <w:szCs w:val="24"/>
            <w:rPrChange w:id="10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65502F">
        <w:rPr>
          <w:rFonts w:ascii="Arial" w:eastAsia="Times New Roman" w:hAnsi="Arial" w:cs="Arial"/>
          <w:sz w:val="24"/>
          <w:szCs w:val="24"/>
          <w:rPrChange w:id="10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0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0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ins w:id="109" w:author="HP" w:date="2020-12-11T10:28:00Z">
        <w:r w:rsidR="0065502F">
          <w:rPr>
            <w:rFonts w:ascii="Arial" w:eastAsia="Times New Roman" w:hAnsi="Arial" w:cs="Arial"/>
            <w:sz w:val="24"/>
            <w:szCs w:val="24"/>
            <w:lang w:val="id-ID"/>
          </w:rPr>
          <w:t xml:space="preserve">, </w:t>
        </w:r>
      </w:ins>
      <w:del w:id="110" w:author="HP" w:date="2020-12-11T10:28:00Z">
        <w:r w:rsidRPr="0065502F" w:rsidDel="0065502F">
          <w:rPr>
            <w:rFonts w:ascii="Arial" w:eastAsia="Times New Roman" w:hAnsi="Arial" w:cs="Arial"/>
            <w:sz w:val="24"/>
            <w:szCs w:val="24"/>
            <w:rPrChange w:id="111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itu </w:delText>
        </w:r>
      </w:del>
      <w:proofErr w:type="spellStart"/>
      <w:r w:rsidRPr="0065502F">
        <w:rPr>
          <w:rFonts w:ascii="Arial" w:eastAsia="Times New Roman" w:hAnsi="Arial" w:cs="Arial"/>
          <w:sz w:val="24"/>
          <w:szCs w:val="24"/>
          <w:rPrChange w:id="11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1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1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1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1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1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1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1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2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2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2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2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2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2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2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2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12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sz w:val="24"/>
          <w:szCs w:val="24"/>
          <w:rPrChange w:id="12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3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3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3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3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3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3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3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3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3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3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4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4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4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4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ins w:id="144" w:author="HP" w:date="2020-12-11T10:29:00Z">
        <w:r w:rsidR="0065502F">
          <w:rPr>
            <w:rFonts w:ascii="Arial" w:eastAsia="Times New Roman" w:hAnsi="Arial" w:cs="Arial"/>
            <w:sz w:val="24"/>
            <w:szCs w:val="24"/>
            <w:lang w:val="id-ID"/>
          </w:rPr>
          <w:t xml:space="preserve">, </w:t>
        </w:r>
      </w:ins>
      <w:del w:id="145" w:author="HP" w:date="2020-12-11T10:29:00Z">
        <w:r w:rsidRPr="0065502F" w:rsidDel="0065502F">
          <w:rPr>
            <w:rFonts w:ascii="Arial" w:eastAsia="Times New Roman" w:hAnsi="Arial" w:cs="Arial"/>
            <w:sz w:val="24"/>
            <w:szCs w:val="24"/>
            <w:rPrChange w:id="146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M</w:delText>
        </w:r>
      </w:del>
      <w:ins w:id="147" w:author="HP" w:date="2020-12-11T10:29:00Z">
        <w:r w:rsidR="0065502F">
          <w:rPr>
            <w:rFonts w:ascii="Arial" w:eastAsia="Times New Roman" w:hAnsi="Arial" w:cs="Arial"/>
            <w:sz w:val="24"/>
            <w:szCs w:val="24"/>
            <w:lang w:val="id-ID"/>
          </w:rPr>
          <w:t>m</w:t>
        </w:r>
      </w:ins>
      <w:proofErr w:type="spellStart"/>
      <w:r w:rsidRPr="0065502F">
        <w:rPr>
          <w:rFonts w:ascii="Arial" w:eastAsia="Times New Roman" w:hAnsi="Arial" w:cs="Arial"/>
          <w:sz w:val="24"/>
          <w:szCs w:val="24"/>
          <w:rPrChange w:id="14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eski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4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5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5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5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5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5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5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5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5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5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5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6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6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6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6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64" w:author="HP" w:date="2020-12-11T10:30:00Z">
        <w:r w:rsidRPr="0065502F" w:rsidDel="0065502F">
          <w:rPr>
            <w:rFonts w:ascii="Arial" w:eastAsia="Times New Roman" w:hAnsi="Arial" w:cs="Arial"/>
            <w:sz w:val="24"/>
            <w:szCs w:val="24"/>
            <w:rPrChange w:id="16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Bulan </w:delText>
        </w:r>
      </w:del>
      <w:ins w:id="166" w:author="HP" w:date="2020-12-11T10:30:00Z">
        <w:r w:rsidR="0065502F">
          <w:rPr>
            <w:rFonts w:ascii="Arial" w:eastAsia="Times New Roman" w:hAnsi="Arial" w:cs="Arial"/>
            <w:sz w:val="24"/>
            <w:szCs w:val="24"/>
            <w:lang w:val="id-ID"/>
          </w:rPr>
          <w:t>b</w:t>
        </w:r>
        <w:proofErr w:type="spellStart"/>
        <w:r w:rsidR="0065502F" w:rsidRPr="0065502F">
          <w:rPr>
            <w:rFonts w:ascii="Arial" w:eastAsia="Times New Roman" w:hAnsi="Arial" w:cs="Arial"/>
            <w:sz w:val="24"/>
            <w:szCs w:val="24"/>
            <w:rPrChange w:id="167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ulan</w:t>
        </w:r>
        <w:proofErr w:type="spellEnd"/>
        <w:r w:rsidR="0065502F" w:rsidRPr="0065502F">
          <w:rPr>
            <w:rFonts w:ascii="Arial" w:eastAsia="Times New Roman" w:hAnsi="Arial" w:cs="Arial"/>
            <w:sz w:val="24"/>
            <w:szCs w:val="24"/>
            <w:rPrChange w:id="168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65502F">
        <w:rPr>
          <w:rFonts w:ascii="Arial" w:eastAsia="Times New Roman" w:hAnsi="Arial" w:cs="Arial"/>
          <w:sz w:val="24"/>
          <w:szCs w:val="24"/>
          <w:rPrChange w:id="16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November-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7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7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7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7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74" w:author="HP" w:date="2020-12-11T10:30:00Z">
        <w:r w:rsidRPr="0065502F" w:rsidDel="0065502F">
          <w:rPr>
            <w:rFonts w:ascii="Arial" w:eastAsia="Times New Roman" w:hAnsi="Arial" w:cs="Arial"/>
            <w:sz w:val="24"/>
            <w:szCs w:val="24"/>
            <w:rPrChange w:id="17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benar-benar </w:delText>
        </w:r>
      </w:del>
      <w:proofErr w:type="spellStart"/>
      <w:r w:rsidRPr="0065502F">
        <w:rPr>
          <w:rFonts w:ascii="Arial" w:eastAsia="Times New Roman" w:hAnsi="Arial" w:cs="Arial"/>
          <w:sz w:val="24"/>
          <w:szCs w:val="24"/>
          <w:rPrChange w:id="17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7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78" w:author="HP" w:date="2020-12-11T10:31:00Z">
        <w:r w:rsidRPr="0065502F" w:rsidDel="00AE0499">
          <w:rPr>
            <w:rFonts w:ascii="Arial" w:eastAsia="Times New Roman" w:hAnsi="Arial" w:cs="Arial"/>
            <w:sz w:val="24"/>
            <w:szCs w:val="24"/>
            <w:rPrChange w:id="179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seperti </w:delText>
        </w:r>
      </w:del>
      <w:ins w:id="180" w:author="HP" w:date="2020-12-11T10:31:00Z">
        <w:r w:rsidR="00AE0499" w:rsidRPr="0065502F">
          <w:rPr>
            <w:rFonts w:ascii="Arial" w:eastAsia="Times New Roman" w:hAnsi="Arial" w:cs="Arial"/>
            <w:sz w:val="24"/>
            <w:szCs w:val="24"/>
            <w:rPrChange w:id="181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</w:t>
        </w:r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esuai</w:t>
        </w:r>
        <w:r w:rsidR="00AE0499" w:rsidRPr="0065502F">
          <w:rPr>
            <w:rFonts w:ascii="Arial" w:eastAsia="Times New Roman" w:hAnsi="Arial" w:cs="Arial"/>
            <w:sz w:val="24"/>
            <w:szCs w:val="24"/>
            <w:rPrChange w:id="182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65502F">
        <w:rPr>
          <w:rFonts w:ascii="Arial" w:eastAsia="Times New Roman" w:hAnsi="Arial" w:cs="Arial"/>
          <w:sz w:val="24"/>
          <w:szCs w:val="24"/>
          <w:rPrChange w:id="18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8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8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8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87" w:author="HP" w:date="2020-12-11T10:32:00Z">
        <w:r w:rsidRPr="0065502F" w:rsidDel="00AE0499">
          <w:rPr>
            <w:rFonts w:ascii="Arial" w:eastAsia="Times New Roman" w:hAnsi="Arial" w:cs="Arial"/>
            <w:sz w:val="24"/>
            <w:szCs w:val="24"/>
            <w:rPrChange w:id="188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sangat terasa </w:delText>
        </w:r>
      </w:del>
      <w:ins w:id="189" w:author="HP" w:date="2020-12-11T10:32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 xml:space="preserve">dapat dirasakan </w:t>
        </w:r>
      </w:ins>
      <w:del w:id="190" w:author="HP" w:date="2020-12-11T10:32:00Z">
        <w:r w:rsidRPr="0065502F" w:rsidDel="00AE0499">
          <w:rPr>
            <w:rFonts w:ascii="Arial" w:eastAsia="Times New Roman" w:hAnsi="Arial" w:cs="Arial"/>
            <w:sz w:val="24"/>
            <w:szCs w:val="24"/>
            <w:rPrChange w:id="191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apalagi </w:delText>
        </w:r>
      </w:del>
      <w:proofErr w:type="spellStart"/>
      <w:r w:rsidRPr="0065502F">
        <w:rPr>
          <w:rFonts w:ascii="Arial" w:eastAsia="Times New Roman" w:hAnsi="Arial" w:cs="Arial"/>
          <w:sz w:val="24"/>
          <w:szCs w:val="24"/>
          <w:rPrChange w:id="19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9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9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9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9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9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19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19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0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0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20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sz w:val="24"/>
          <w:szCs w:val="24"/>
          <w:rPrChange w:id="20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0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0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0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0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0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0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1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1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1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1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1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1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1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</w:t>
      </w:r>
      <w:ins w:id="217" w:author="HP" w:date="2020-12-11T10:33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id</w:t>
        </w:r>
      </w:ins>
      <w:proofErr w:type="spellStart"/>
      <w:r w:rsidRPr="0065502F">
        <w:rPr>
          <w:rFonts w:ascii="Arial" w:eastAsia="Times New Roman" w:hAnsi="Arial" w:cs="Arial"/>
          <w:sz w:val="24"/>
          <w:szCs w:val="24"/>
          <w:rPrChange w:id="21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1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2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2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2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2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2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2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2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2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2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2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3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3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del w:id="232" w:author="HP" w:date="2020-12-11T10:34:00Z">
        <w:r w:rsidRPr="0065502F" w:rsidDel="00AE0499">
          <w:rPr>
            <w:rFonts w:ascii="Arial" w:eastAsia="Times New Roman" w:hAnsi="Arial" w:cs="Arial"/>
            <w:sz w:val="24"/>
            <w:szCs w:val="24"/>
            <w:rPrChange w:id="233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pun </w:delText>
        </w:r>
      </w:del>
      <w:ins w:id="234" w:author="HP" w:date="2020-12-11T10:34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dan juga pada</w:t>
        </w:r>
        <w:r w:rsidR="00AE0499" w:rsidRPr="0065502F">
          <w:rPr>
            <w:rFonts w:ascii="Arial" w:eastAsia="Times New Roman" w:hAnsi="Arial" w:cs="Arial"/>
            <w:sz w:val="24"/>
            <w:szCs w:val="24"/>
            <w:rPrChange w:id="23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65502F">
        <w:rPr>
          <w:rFonts w:ascii="Arial" w:eastAsia="Times New Roman" w:hAnsi="Arial" w:cs="Arial"/>
          <w:sz w:val="24"/>
          <w:szCs w:val="24"/>
          <w:rPrChange w:id="23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3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3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3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lain.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4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4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4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ins w:id="243" w:author="HP" w:date="2020-12-11T10:34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,</w:t>
        </w:r>
      </w:ins>
      <w:del w:id="244" w:author="HP" w:date="2020-12-11T10:34:00Z">
        <w:r w:rsidRPr="0065502F" w:rsidDel="00AE0499">
          <w:rPr>
            <w:rFonts w:ascii="Arial" w:eastAsia="Times New Roman" w:hAnsi="Arial" w:cs="Arial"/>
            <w:sz w:val="24"/>
            <w:szCs w:val="24"/>
            <w:rPrChange w:id="24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65502F">
        <w:rPr>
          <w:rFonts w:ascii="Arial" w:eastAsia="Times New Roman" w:hAnsi="Arial" w:cs="Arial"/>
          <w:sz w:val="24"/>
          <w:szCs w:val="24"/>
          <w:rPrChange w:id="24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247" w:author="HP" w:date="2020-12-11T10:35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y</w:t>
        </w:r>
      </w:ins>
      <w:del w:id="248" w:author="HP" w:date="2020-12-11T10:34:00Z">
        <w:r w:rsidRPr="0065502F" w:rsidDel="00AE0499">
          <w:rPr>
            <w:rFonts w:ascii="Arial" w:eastAsia="Times New Roman" w:hAnsi="Arial" w:cs="Arial"/>
            <w:sz w:val="24"/>
            <w:szCs w:val="24"/>
            <w:rPrChange w:id="249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65502F">
        <w:rPr>
          <w:rFonts w:ascii="Arial" w:eastAsia="Times New Roman" w:hAnsi="Arial" w:cs="Arial"/>
          <w:sz w:val="24"/>
          <w:szCs w:val="24"/>
          <w:rPrChange w:id="25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5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5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253" w:author="HP" w:date="2020-12-11T10:35:00Z">
        <w:r w:rsidRPr="0065502F" w:rsidDel="00AE0499">
          <w:rPr>
            <w:rFonts w:ascii="Arial" w:eastAsia="Times New Roman" w:hAnsi="Arial" w:cs="Arial"/>
            <w:sz w:val="24"/>
            <w:szCs w:val="24"/>
            <w:rPrChange w:id="254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r w:rsidRPr="0065502F">
        <w:rPr>
          <w:rFonts w:ascii="Arial" w:eastAsia="Times New Roman" w:hAnsi="Arial" w:cs="Arial"/>
          <w:sz w:val="24"/>
          <w:szCs w:val="24"/>
          <w:rPrChange w:id="25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5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5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5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259" w:author="HP" w:date="2020-12-11T10:35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men</w:t>
        </w:r>
      </w:ins>
      <w:proofErr w:type="spellStart"/>
      <w:r w:rsidRPr="0065502F">
        <w:rPr>
          <w:rFonts w:ascii="Arial" w:eastAsia="Times New Roman" w:hAnsi="Arial" w:cs="Arial"/>
          <w:sz w:val="24"/>
          <w:szCs w:val="24"/>
          <w:rPrChange w:id="26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6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6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6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6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6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6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6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6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6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7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7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27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b/>
          <w:bCs/>
          <w:sz w:val="24"/>
          <w:szCs w:val="24"/>
          <w:rPrChange w:id="273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65502F">
        <w:rPr>
          <w:rFonts w:ascii="Arial" w:eastAsia="Times New Roman" w:hAnsi="Arial" w:cs="Arial"/>
          <w:b/>
          <w:bCs/>
          <w:sz w:val="24"/>
          <w:szCs w:val="24"/>
          <w:rPrChange w:id="274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65502F">
        <w:rPr>
          <w:rFonts w:ascii="Arial" w:eastAsia="Times New Roman" w:hAnsi="Arial" w:cs="Arial"/>
          <w:b/>
          <w:bCs/>
          <w:sz w:val="24"/>
          <w:szCs w:val="24"/>
          <w:rPrChange w:id="275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65502F">
        <w:rPr>
          <w:rFonts w:ascii="Arial" w:eastAsia="Times New Roman" w:hAnsi="Arial" w:cs="Arial"/>
          <w:b/>
          <w:bCs/>
          <w:sz w:val="24"/>
          <w:szCs w:val="24"/>
          <w:rPrChange w:id="276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b/>
          <w:bCs/>
          <w:sz w:val="24"/>
          <w:szCs w:val="24"/>
          <w:rPrChange w:id="277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65502F">
        <w:rPr>
          <w:rFonts w:ascii="Arial" w:eastAsia="Times New Roman" w:hAnsi="Arial" w:cs="Arial"/>
          <w:b/>
          <w:bCs/>
          <w:sz w:val="24"/>
          <w:szCs w:val="24"/>
          <w:rPrChange w:id="278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b/>
          <w:bCs/>
          <w:sz w:val="24"/>
          <w:szCs w:val="24"/>
          <w:rPrChange w:id="279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65502F">
        <w:rPr>
          <w:rFonts w:ascii="Arial" w:eastAsia="Times New Roman" w:hAnsi="Arial" w:cs="Arial"/>
          <w:b/>
          <w:bCs/>
          <w:sz w:val="24"/>
          <w:szCs w:val="24"/>
          <w:rPrChange w:id="280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b/>
          <w:bCs/>
          <w:sz w:val="24"/>
          <w:szCs w:val="24"/>
          <w:rPrChange w:id="281" w:author="HP" w:date="2020-12-11T10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8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8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8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8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8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8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8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8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9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9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9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9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9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9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29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29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</w:t>
      </w:r>
      <w:proofErr w:type="spellEnd"/>
      <w:ins w:id="298" w:author="HP" w:date="2020-12-11T10:36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f</w:t>
        </w:r>
      </w:ins>
      <w:del w:id="299" w:author="HP" w:date="2020-12-11T10:36:00Z">
        <w:r w:rsidRPr="0065502F" w:rsidDel="00AE0499">
          <w:rPr>
            <w:rFonts w:ascii="Arial" w:eastAsia="Times New Roman" w:hAnsi="Arial" w:cs="Arial"/>
            <w:sz w:val="24"/>
            <w:szCs w:val="24"/>
            <w:rPrChange w:id="300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proofErr w:type="spellStart"/>
      <w:r w:rsidRPr="0065502F">
        <w:rPr>
          <w:rFonts w:ascii="Arial" w:eastAsia="Times New Roman" w:hAnsi="Arial" w:cs="Arial"/>
          <w:sz w:val="24"/>
          <w:szCs w:val="24"/>
          <w:rPrChange w:id="30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0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0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0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0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0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0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0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0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1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65502F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31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5502F">
        <w:rPr>
          <w:rFonts w:ascii="Arial" w:eastAsia="Times New Roman" w:hAnsi="Arial" w:cs="Arial"/>
          <w:sz w:val="24"/>
          <w:szCs w:val="24"/>
          <w:rPrChange w:id="31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Selain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1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1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1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1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1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1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1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del w:id="320" w:author="HP" w:date="2020-12-11T10:36:00Z">
        <w:r w:rsidRPr="0065502F" w:rsidDel="00AE0499">
          <w:rPr>
            <w:rFonts w:ascii="Arial" w:eastAsia="Times New Roman" w:hAnsi="Arial" w:cs="Arial"/>
            <w:sz w:val="24"/>
            <w:szCs w:val="24"/>
            <w:rPrChange w:id="321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paling </w:delText>
        </w:r>
      </w:del>
      <w:ins w:id="322" w:author="HP" w:date="2020-12-11T10:36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lebih</w:t>
        </w:r>
        <w:r w:rsidR="00AE0499" w:rsidRPr="0065502F">
          <w:rPr>
            <w:rFonts w:ascii="Arial" w:eastAsia="Times New Roman" w:hAnsi="Arial" w:cs="Arial"/>
            <w:sz w:val="24"/>
            <w:szCs w:val="24"/>
            <w:rPrChange w:id="323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324" w:author="HP" w:date="2020-12-11T10:36:00Z">
        <w:r w:rsidRPr="0065502F" w:rsidDel="00AE0499">
          <w:rPr>
            <w:rFonts w:ascii="Arial" w:eastAsia="Times New Roman" w:hAnsi="Arial" w:cs="Arial"/>
            <w:sz w:val="24"/>
            <w:szCs w:val="24"/>
            <w:rPrChange w:id="32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asyik</w:delText>
        </w:r>
      </w:del>
      <w:ins w:id="326" w:author="HP" w:date="2020-12-11T10:36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menyenangkan</w:t>
        </w:r>
      </w:ins>
      <w:r w:rsidRPr="0065502F">
        <w:rPr>
          <w:rFonts w:ascii="Arial" w:eastAsia="Times New Roman" w:hAnsi="Arial" w:cs="Arial"/>
          <w:sz w:val="24"/>
          <w:szCs w:val="24"/>
          <w:rPrChange w:id="32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2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2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3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3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3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3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3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3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3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3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3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3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4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4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42" w:author="HP" w:date="2020-12-11T10:37:00Z">
        <w:r w:rsidRPr="0065502F" w:rsidDel="00AE0499">
          <w:rPr>
            <w:rFonts w:ascii="Arial" w:eastAsia="Times New Roman" w:hAnsi="Arial" w:cs="Arial"/>
            <w:sz w:val="24"/>
            <w:szCs w:val="24"/>
            <w:rPrChange w:id="343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cuma </w:delText>
        </w:r>
      </w:del>
      <w:ins w:id="344" w:author="HP" w:date="2020-12-11T10:37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hanya</w:t>
        </w:r>
        <w:r w:rsidR="00AE0499" w:rsidRPr="0065502F">
          <w:rPr>
            <w:rFonts w:ascii="Arial" w:eastAsia="Times New Roman" w:hAnsi="Arial" w:cs="Arial"/>
            <w:sz w:val="24"/>
            <w:szCs w:val="24"/>
            <w:rPrChange w:id="345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346" w:author="HP" w:date="2020-12-11T10:36:00Z">
        <w:r w:rsidRPr="0065502F" w:rsidDel="00AE0499">
          <w:rPr>
            <w:rFonts w:ascii="Arial" w:eastAsia="Times New Roman" w:hAnsi="Arial" w:cs="Arial"/>
            <w:sz w:val="24"/>
            <w:szCs w:val="24"/>
            <w:rPrChange w:id="347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camilan</w:delText>
        </w:r>
      </w:del>
      <w:ins w:id="348" w:author="HP" w:date="2020-12-11T10:36:00Z">
        <w:r w:rsidR="00AE0499" w:rsidRPr="0065502F">
          <w:rPr>
            <w:rFonts w:ascii="Arial" w:eastAsia="Times New Roman" w:hAnsi="Arial" w:cs="Arial"/>
            <w:sz w:val="24"/>
            <w:szCs w:val="24"/>
            <w:rPrChange w:id="349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</w:t>
        </w:r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e</w:t>
        </w:r>
        <w:proofErr w:type="spellStart"/>
        <w:r w:rsidR="00AE0499" w:rsidRPr="0065502F">
          <w:rPr>
            <w:rFonts w:ascii="Arial" w:eastAsia="Times New Roman" w:hAnsi="Arial" w:cs="Arial"/>
            <w:sz w:val="24"/>
            <w:szCs w:val="24"/>
            <w:rPrChange w:id="350" w:author="HP" w:date="2020-12-11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milan</w:t>
        </w:r>
      </w:ins>
      <w:proofErr w:type="spellEnd"/>
      <w:r w:rsidRPr="0065502F">
        <w:rPr>
          <w:rFonts w:ascii="Arial" w:eastAsia="Times New Roman" w:hAnsi="Arial" w:cs="Arial"/>
          <w:sz w:val="24"/>
          <w:szCs w:val="24"/>
          <w:rPrChange w:id="35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5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5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5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5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56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57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58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59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60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61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62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63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5502F">
        <w:rPr>
          <w:rFonts w:ascii="Arial" w:eastAsia="Times New Roman" w:hAnsi="Arial" w:cs="Arial"/>
          <w:sz w:val="24"/>
          <w:szCs w:val="24"/>
          <w:rPrChange w:id="364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5502F">
        <w:rPr>
          <w:rFonts w:ascii="Arial" w:eastAsia="Times New Roman" w:hAnsi="Arial" w:cs="Arial"/>
          <w:sz w:val="24"/>
          <w:szCs w:val="24"/>
          <w:rPrChange w:id="365" w:author="HP" w:date="2020-12-11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AE0499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36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AE0499">
        <w:rPr>
          <w:rFonts w:ascii="Arial" w:eastAsia="Times New Roman" w:hAnsi="Arial" w:cs="Arial"/>
          <w:sz w:val="24"/>
          <w:szCs w:val="24"/>
          <w:rPrChange w:id="36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6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6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7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7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7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7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7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7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7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7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7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379" w:author="HP" w:date="2020-12-11T10:38:00Z">
        <w:r w:rsidR="00AE0499" w:rsidRPr="00964EAA">
          <w:rPr>
            <w:rFonts w:ascii="Arial" w:eastAsia="Times New Roman" w:hAnsi="Arial" w:cs="Arial"/>
            <w:sz w:val="24"/>
            <w:szCs w:val="24"/>
          </w:rPr>
          <w:t>habis</w:t>
        </w:r>
        <w:proofErr w:type="spellEnd"/>
        <w:r w:rsidR="00AE0499" w:rsidRPr="00964EAA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380" w:author="HP" w:date="2020-12-11T10:37:00Z">
        <w:r w:rsidRPr="00AE0499" w:rsidDel="00AE0499">
          <w:rPr>
            <w:rFonts w:ascii="Arial" w:eastAsia="Times New Roman" w:hAnsi="Arial" w:cs="Arial"/>
            <w:sz w:val="24"/>
            <w:szCs w:val="24"/>
            <w:rPrChange w:id="381" w:author="HP" w:date="2020-12-11T10:3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4 </w:delText>
        </w:r>
      </w:del>
      <w:ins w:id="382" w:author="HP" w:date="2020-12-11T10:37:00Z">
        <w:r w:rsidR="00AE0499">
          <w:rPr>
            <w:rFonts w:ascii="Arial" w:eastAsia="Times New Roman" w:hAnsi="Arial" w:cs="Arial"/>
            <w:sz w:val="24"/>
            <w:szCs w:val="24"/>
            <w:lang w:val="id-ID"/>
          </w:rPr>
          <w:t>empat</w:t>
        </w:r>
        <w:r w:rsidR="00AE0499" w:rsidRPr="00AE0499">
          <w:rPr>
            <w:rFonts w:ascii="Arial" w:eastAsia="Times New Roman" w:hAnsi="Arial" w:cs="Arial"/>
            <w:sz w:val="24"/>
            <w:szCs w:val="24"/>
            <w:rPrChange w:id="383" w:author="HP" w:date="2020-12-11T10:3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AE0499">
        <w:rPr>
          <w:rFonts w:ascii="Arial" w:eastAsia="Times New Roman" w:hAnsi="Arial" w:cs="Arial"/>
          <w:sz w:val="24"/>
          <w:szCs w:val="24"/>
          <w:rPrChange w:id="38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8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86" w:author="HP" w:date="2020-12-11T10:38:00Z">
        <w:r w:rsidRPr="00AE0499" w:rsidDel="00AE0499">
          <w:rPr>
            <w:rFonts w:ascii="Arial" w:eastAsia="Times New Roman" w:hAnsi="Arial" w:cs="Arial"/>
            <w:sz w:val="24"/>
            <w:szCs w:val="24"/>
            <w:rPrChange w:id="387" w:author="HP" w:date="2020-12-11T10:3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habis </w:delText>
        </w:r>
      </w:del>
      <w:proofErr w:type="spellStart"/>
      <w:r w:rsidRPr="00AE0499">
        <w:rPr>
          <w:rFonts w:ascii="Arial" w:eastAsia="Times New Roman" w:hAnsi="Arial" w:cs="Arial"/>
          <w:sz w:val="24"/>
          <w:szCs w:val="24"/>
          <w:rPrChange w:id="38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8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9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duduk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9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9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Belum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9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9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9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9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9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39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39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0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0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0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0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0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0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0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0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0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0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:rsidR="00927764" w:rsidRPr="00AE0499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41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AE0499">
        <w:rPr>
          <w:rFonts w:ascii="Arial" w:eastAsia="Times New Roman" w:hAnsi="Arial" w:cs="Arial"/>
          <w:sz w:val="24"/>
          <w:szCs w:val="24"/>
          <w:rPrChange w:id="41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1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1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1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1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1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1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1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1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2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2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2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423" w:author="HP" w:date="2020-12-11T10:39:00Z">
        <w:r w:rsidR="008858ED">
          <w:rPr>
            <w:rFonts w:ascii="Arial" w:eastAsia="Times New Roman" w:hAnsi="Arial" w:cs="Arial"/>
            <w:sz w:val="24"/>
            <w:szCs w:val="24"/>
            <w:lang w:val="id-ID"/>
          </w:rPr>
          <w:t>‘</w:t>
        </w:r>
      </w:ins>
      <w:del w:id="424" w:author="HP" w:date="2020-12-11T10:39:00Z">
        <w:r w:rsidRPr="00AE0499" w:rsidDel="008858ED">
          <w:rPr>
            <w:rFonts w:ascii="Arial" w:eastAsia="Times New Roman" w:hAnsi="Arial" w:cs="Arial"/>
            <w:sz w:val="24"/>
            <w:szCs w:val="24"/>
            <w:rPrChange w:id="425" w:author="HP" w:date="2020-12-11T10:3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8858ED">
        <w:rPr>
          <w:rFonts w:ascii="Arial" w:eastAsia="Times New Roman" w:hAnsi="Arial" w:cs="Arial"/>
          <w:sz w:val="24"/>
          <w:szCs w:val="24"/>
          <w:rPrChange w:id="426" w:author="HP" w:date="2020-12-11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427" w:author="HP" w:date="2020-12-11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428" w:author="HP" w:date="2020-12-11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429" w:author="HP" w:date="2020-12-11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430" w:author="HP" w:date="2020-12-11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431" w:author="HP" w:date="2020-12-11T10:39:00Z">
        <w:r w:rsidR="008858ED">
          <w:rPr>
            <w:rFonts w:ascii="Arial" w:eastAsia="Times New Roman" w:hAnsi="Arial" w:cs="Arial"/>
            <w:sz w:val="24"/>
            <w:szCs w:val="24"/>
            <w:lang w:val="id-ID"/>
          </w:rPr>
          <w:t>’</w:t>
        </w:r>
      </w:ins>
      <w:r w:rsidRPr="00AE0499">
        <w:rPr>
          <w:rFonts w:ascii="Arial" w:eastAsia="Times New Roman" w:hAnsi="Arial" w:cs="Arial"/>
          <w:sz w:val="24"/>
          <w:szCs w:val="24"/>
          <w:rPrChange w:id="43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del w:id="433" w:author="HP" w:date="2020-12-11T10:39:00Z">
        <w:r w:rsidRPr="00AE0499" w:rsidDel="008858ED">
          <w:rPr>
            <w:rFonts w:ascii="Arial" w:eastAsia="Times New Roman" w:hAnsi="Arial" w:cs="Arial"/>
            <w:sz w:val="24"/>
            <w:szCs w:val="24"/>
            <w:rPrChange w:id="434" w:author="HP" w:date="2020-12-11T10:3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memang bisa </w:delText>
        </w:r>
      </w:del>
      <w:ins w:id="435" w:author="HP" w:date="2020-12-11T10:39:00Z">
        <w:r w:rsidR="008858ED">
          <w:rPr>
            <w:rFonts w:ascii="Arial" w:eastAsia="Times New Roman" w:hAnsi="Arial" w:cs="Arial"/>
            <w:sz w:val="24"/>
            <w:szCs w:val="24"/>
            <w:lang w:val="id-ID"/>
          </w:rPr>
          <w:t>men</w:t>
        </w:r>
      </w:ins>
      <w:proofErr w:type="spellStart"/>
      <w:r w:rsidRPr="00AE0499">
        <w:rPr>
          <w:rFonts w:ascii="Arial" w:eastAsia="Times New Roman" w:hAnsi="Arial" w:cs="Arial"/>
          <w:sz w:val="24"/>
          <w:szCs w:val="24"/>
          <w:rPrChange w:id="43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3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3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3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4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4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4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4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4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4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4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4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4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4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5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5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5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5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AE0499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45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AE0499">
        <w:rPr>
          <w:rFonts w:ascii="Arial" w:eastAsia="Times New Roman" w:hAnsi="Arial" w:cs="Arial"/>
          <w:sz w:val="24"/>
          <w:szCs w:val="24"/>
          <w:rPrChange w:id="45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5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5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5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5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6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6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6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6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6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6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6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6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6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6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7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7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7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7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7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7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7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7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7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7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8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8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8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8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8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8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8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8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8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8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9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9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9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9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9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9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9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49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49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AE0499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49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AE0499">
        <w:rPr>
          <w:rFonts w:ascii="Arial" w:eastAsia="Times New Roman" w:hAnsi="Arial" w:cs="Arial"/>
          <w:sz w:val="24"/>
          <w:szCs w:val="24"/>
          <w:rPrChange w:id="50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0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0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0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0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0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0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0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0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0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1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1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1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1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1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1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1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1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1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1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2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2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2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2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2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2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2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2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2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2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3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3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3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3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3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3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3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3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38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39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40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41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42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43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44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45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E0499">
        <w:rPr>
          <w:rFonts w:ascii="Arial" w:eastAsia="Times New Roman" w:hAnsi="Arial" w:cs="Arial"/>
          <w:sz w:val="24"/>
          <w:szCs w:val="24"/>
          <w:rPrChange w:id="546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AE0499">
        <w:rPr>
          <w:rFonts w:ascii="Arial" w:eastAsia="Times New Roman" w:hAnsi="Arial" w:cs="Arial"/>
          <w:sz w:val="24"/>
          <w:szCs w:val="24"/>
          <w:rPrChange w:id="547" w:author="HP" w:date="2020-12-11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54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b/>
          <w:bCs/>
          <w:sz w:val="24"/>
          <w:szCs w:val="24"/>
          <w:rPrChange w:id="549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8858ED">
        <w:rPr>
          <w:rFonts w:ascii="Arial" w:eastAsia="Times New Roman" w:hAnsi="Arial" w:cs="Arial"/>
          <w:b/>
          <w:bCs/>
          <w:sz w:val="24"/>
          <w:szCs w:val="24"/>
          <w:rPrChange w:id="550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b/>
          <w:bCs/>
          <w:sz w:val="24"/>
          <w:szCs w:val="24"/>
          <w:rPrChange w:id="551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8858ED">
        <w:rPr>
          <w:rFonts w:ascii="Arial" w:eastAsia="Times New Roman" w:hAnsi="Arial" w:cs="Arial"/>
          <w:b/>
          <w:bCs/>
          <w:sz w:val="24"/>
          <w:szCs w:val="24"/>
          <w:rPrChange w:id="552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b/>
          <w:bCs/>
          <w:sz w:val="24"/>
          <w:szCs w:val="24"/>
          <w:rPrChange w:id="553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Bisa</w:t>
      </w:r>
      <w:proofErr w:type="spellEnd"/>
      <w:r w:rsidRPr="008858ED">
        <w:rPr>
          <w:rFonts w:ascii="Arial" w:eastAsia="Times New Roman" w:hAnsi="Arial" w:cs="Arial"/>
          <w:b/>
          <w:bCs/>
          <w:sz w:val="24"/>
          <w:szCs w:val="24"/>
          <w:rPrChange w:id="554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b/>
          <w:bCs/>
          <w:sz w:val="24"/>
          <w:szCs w:val="24"/>
          <w:rPrChange w:id="555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b/>
          <w:bCs/>
          <w:sz w:val="24"/>
          <w:szCs w:val="24"/>
          <w:rPrChange w:id="556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b/>
          <w:bCs/>
          <w:sz w:val="24"/>
          <w:szCs w:val="24"/>
          <w:rPrChange w:id="557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8858ED">
        <w:rPr>
          <w:rFonts w:ascii="Arial" w:eastAsia="Times New Roman" w:hAnsi="Arial" w:cs="Arial"/>
          <w:b/>
          <w:bCs/>
          <w:sz w:val="24"/>
          <w:szCs w:val="24"/>
          <w:rPrChange w:id="558" w:author="HP" w:date="2020-12-11T10:4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  <w:r w:rsidRPr="008858ED">
        <w:rPr>
          <w:rFonts w:ascii="Arial" w:eastAsia="Times New Roman" w:hAnsi="Arial" w:cs="Arial"/>
          <w:sz w:val="24"/>
          <w:szCs w:val="24"/>
          <w:rPrChange w:id="55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6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6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6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6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6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6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6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6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6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6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7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7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7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7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7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7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7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7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7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7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8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8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8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8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8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8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8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8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8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8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9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9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9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9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9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9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9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9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59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59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0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0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0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0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0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0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0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0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0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0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1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1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1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1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1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1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1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1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1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1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2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2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62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62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2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2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2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2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2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2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3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3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3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3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3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3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3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3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3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3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4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4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4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4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4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4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4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4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4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4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5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5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5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5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5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5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5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5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5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5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6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6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6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6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6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66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66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6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6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6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7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7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7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7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7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7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7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7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7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7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8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8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8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8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8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8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8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8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8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8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9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9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9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9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9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9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9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9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69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69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0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0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del w:id="702" w:author="HP" w:date="2020-12-11T10:41:00Z">
        <w:r w:rsidRPr="008858ED" w:rsidDel="008858ED">
          <w:rPr>
            <w:rFonts w:ascii="Arial" w:eastAsia="Times New Roman" w:hAnsi="Arial" w:cs="Arial"/>
            <w:sz w:val="24"/>
            <w:szCs w:val="24"/>
            <w:rPrChange w:id="703" w:author="HP" w:date="2020-12-11T10:4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Akan</w:delText>
        </w:r>
      </w:del>
      <w:ins w:id="704" w:author="HP" w:date="2020-12-11T10:41:00Z">
        <w:r w:rsidR="008858ED">
          <w:rPr>
            <w:rFonts w:ascii="Arial" w:eastAsia="Times New Roman" w:hAnsi="Arial" w:cs="Arial"/>
            <w:sz w:val="24"/>
            <w:szCs w:val="24"/>
            <w:lang w:val="id-ID"/>
          </w:rPr>
          <w:t xml:space="preserve">, </w:t>
        </w:r>
        <w:proofErr w:type="gramStart"/>
        <w:r w:rsidR="008858ED">
          <w:rPr>
            <w:rFonts w:ascii="Arial" w:eastAsia="Times New Roman" w:hAnsi="Arial" w:cs="Arial"/>
            <w:sz w:val="24"/>
            <w:szCs w:val="24"/>
            <w:lang w:val="id-ID"/>
          </w:rPr>
          <w:t>akan</w:t>
        </w:r>
      </w:ins>
      <w:proofErr w:type="gramEnd"/>
      <w:r w:rsidRPr="008858ED">
        <w:rPr>
          <w:rFonts w:ascii="Arial" w:eastAsia="Times New Roman" w:hAnsi="Arial" w:cs="Arial"/>
          <w:sz w:val="24"/>
          <w:szCs w:val="24"/>
          <w:rPrChange w:id="70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0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0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70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70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1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1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1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1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1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1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1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1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1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1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ins w:id="720" w:author="HP" w:date="2020-12-11T10:41:00Z">
        <w:r w:rsidR="0006568A">
          <w:rPr>
            <w:rFonts w:ascii="Arial" w:eastAsia="Times New Roman" w:hAnsi="Arial" w:cs="Arial"/>
            <w:sz w:val="24"/>
            <w:szCs w:val="24"/>
            <w:lang w:val="id-ID"/>
          </w:rPr>
          <w:t>, yang</w:t>
        </w:r>
      </w:ins>
      <w:del w:id="721" w:author="HP" w:date="2020-12-11T10:41:00Z">
        <w:r w:rsidRPr="008858ED" w:rsidDel="0006568A">
          <w:rPr>
            <w:rFonts w:ascii="Arial" w:eastAsia="Times New Roman" w:hAnsi="Arial" w:cs="Arial"/>
            <w:sz w:val="24"/>
            <w:szCs w:val="24"/>
            <w:rPrChange w:id="722" w:author="HP" w:date="2020-12-11T10:4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Yang</w:delText>
        </w:r>
      </w:del>
      <w:r w:rsidRPr="008858ED">
        <w:rPr>
          <w:rFonts w:ascii="Arial" w:eastAsia="Times New Roman" w:hAnsi="Arial" w:cs="Arial"/>
          <w:sz w:val="24"/>
          <w:szCs w:val="24"/>
          <w:rPrChange w:id="72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2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2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2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2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2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2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3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3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3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3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3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3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3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3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3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3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4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4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4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4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4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4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4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4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4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4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5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5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75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75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5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5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5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5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5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5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6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6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6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6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6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6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6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6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6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6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7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7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7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7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7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7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7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7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7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7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8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8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8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8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8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8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8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8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8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8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9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9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9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9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9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9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9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9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79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79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0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0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0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0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0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0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0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0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0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0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1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  <w:r w:rsidRPr="008858ED">
        <w:rPr>
          <w:rFonts w:ascii="Arial" w:eastAsia="Times New Roman" w:hAnsi="Arial" w:cs="Arial"/>
          <w:i/>
          <w:iCs/>
          <w:sz w:val="24"/>
          <w:szCs w:val="24"/>
          <w:rPrChange w:id="811" w:author="HP" w:date="2020-12-11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8858ED">
        <w:rPr>
          <w:rFonts w:ascii="Arial" w:eastAsia="Times New Roman" w:hAnsi="Arial" w:cs="Arial"/>
          <w:i/>
          <w:iCs/>
          <w:sz w:val="24"/>
          <w:szCs w:val="24"/>
          <w:rPrChange w:id="812" w:author="HP" w:date="2020-12-11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khan.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81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8858ED">
        <w:rPr>
          <w:rFonts w:ascii="Arial" w:eastAsia="Times New Roman" w:hAnsi="Arial" w:cs="Arial"/>
          <w:sz w:val="24"/>
          <w:szCs w:val="24"/>
          <w:rPrChange w:id="81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1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1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1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1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1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malas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2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2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2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2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juga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2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2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2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2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2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2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3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3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3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3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3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3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3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3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3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3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4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4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4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4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4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4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4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4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4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4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5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5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5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5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5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5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5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5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5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5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6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6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6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6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6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6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6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6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6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6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7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7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7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7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7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7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7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 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87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87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7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8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8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8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8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8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8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8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lemak-lemak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8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8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8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9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9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9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9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9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9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9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9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89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89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0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0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0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0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0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0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0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0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0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dimana-mana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0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8858ED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91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858ED">
        <w:rPr>
          <w:rFonts w:ascii="Arial" w:eastAsia="Times New Roman" w:hAnsi="Arial" w:cs="Arial"/>
          <w:sz w:val="24"/>
          <w:szCs w:val="24"/>
          <w:rPrChange w:id="91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1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1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1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1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1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1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1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1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2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2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2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2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2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2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2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2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2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2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3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3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3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3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3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3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3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3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3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3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4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4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4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4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4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4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4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4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4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4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5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5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5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5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5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5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tergelincir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5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5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5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5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6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6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6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6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6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6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6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6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6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69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70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71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72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73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74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75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76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858ED">
        <w:rPr>
          <w:rFonts w:ascii="Arial" w:eastAsia="Times New Roman" w:hAnsi="Arial" w:cs="Arial"/>
          <w:sz w:val="24"/>
          <w:szCs w:val="24"/>
          <w:rPrChange w:id="977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858ED">
        <w:rPr>
          <w:rFonts w:ascii="Arial" w:eastAsia="Times New Roman" w:hAnsi="Arial" w:cs="Arial"/>
          <w:sz w:val="24"/>
          <w:szCs w:val="24"/>
          <w:rPrChange w:id="978" w:author="HP" w:date="2020-12-11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bookmarkStart w:id="979" w:name="_GoBack"/>
      <w:bookmarkEnd w:id="979"/>
    </w:p>
    <w:p w:rsidR="00927764" w:rsidRPr="0006568A" w:rsidRDefault="00927764" w:rsidP="00927764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980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06568A">
        <w:rPr>
          <w:rFonts w:ascii="Arial" w:eastAsia="Times New Roman" w:hAnsi="Arial" w:cs="Arial"/>
          <w:sz w:val="24"/>
          <w:szCs w:val="24"/>
          <w:rPrChange w:id="981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82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83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84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susu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85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86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87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88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89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90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91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92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93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94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95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96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97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998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999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:rsidR="00927764" w:rsidRPr="0006568A" w:rsidRDefault="00927764" w:rsidP="00927764">
      <w:pPr>
        <w:shd w:val="clear" w:color="auto" w:fill="F5F5F5"/>
        <w:rPr>
          <w:rFonts w:ascii="Arial" w:eastAsia="Times New Roman" w:hAnsi="Arial" w:cs="Arial"/>
          <w:sz w:val="24"/>
          <w:szCs w:val="24"/>
          <w:rPrChange w:id="1000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06568A">
        <w:rPr>
          <w:rFonts w:ascii="Arial" w:eastAsia="Times New Roman" w:hAnsi="Arial" w:cs="Arial"/>
          <w:sz w:val="24"/>
          <w:szCs w:val="24"/>
          <w:rPrChange w:id="1001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06568A">
        <w:rPr>
          <w:rFonts w:ascii="Arial" w:eastAsia="Times New Roman" w:hAnsi="Arial" w:cs="Arial"/>
          <w:sz w:val="24"/>
          <w:szCs w:val="24"/>
          <w:rPrChange w:id="1002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06568A">
        <w:rPr>
          <w:rFonts w:ascii="Arial" w:eastAsia="Times New Roman" w:hAnsi="Arial" w:cs="Arial"/>
          <w:sz w:val="24"/>
          <w:szCs w:val="24"/>
          <w:rPrChange w:id="1003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06568A">
        <w:rPr>
          <w:rFonts w:ascii="Arial" w:eastAsia="Times New Roman" w:hAnsi="Arial" w:cs="Arial"/>
          <w:sz w:val="24"/>
          <w:szCs w:val="24"/>
          <w:rPrChange w:id="1004" w:author="HP" w:date="2020-12-11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:rsidR="00927764" w:rsidRPr="0006568A" w:rsidRDefault="00927764" w:rsidP="00927764">
      <w:pPr>
        <w:rPr>
          <w:rFonts w:ascii="Arial" w:hAnsi="Arial" w:cs="Arial"/>
          <w:rPrChange w:id="1005" w:author="HP" w:date="2020-12-11T10:42:00Z">
            <w:rPr/>
          </w:rPrChange>
        </w:rPr>
      </w:pPr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14" w:rsidRDefault="00380614">
      <w:r>
        <w:separator/>
      </w:r>
    </w:p>
  </w:endnote>
  <w:endnote w:type="continuationSeparator" w:id="0">
    <w:p w:rsidR="00380614" w:rsidRDefault="0038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80614">
    <w:pPr>
      <w:pStyle w:val="Footer"/>
    </w:pPr>
  </w:p>
  <w:p w:rsidR="00941E77" w:rsidRDefault="00380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14" w:rsidRDefault="00380614">
      <w:r>
        <w:separator/>
      </w:r>
    </w:p>
  </w:footnote>
  <w:footnote w:type="continuationSeparator" w:id="0">
    <w:p w:rsidR="00380614" w:rsidRDefault="00380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6568A"/>
    <w:rsid w:val="0012251A"/>
    <w:rsid w:val="00380614"/>
    <w:rsid w:val="0042167F"/>
    <w:rsid w:val="0065502F"/>
    <w:rsid w:val="008858ED"/>
    <w:rsid w:val="00924DF5"/>
    <w:rsid w:val="00927764"/>
    <w:rsid w:val="00AE0499"/>
    <w:rsid w:val="00E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65502F"/>
  </w:style>
  <w:style w:type="paragraph" w:styleId="BalloonText">
    <w:name w:val="Balloon Text"/>
    <w:basedOn w:val="Normal"/>
    <w:link w:val="BalloonTextChar"/>
    <w:uiPriority w:val="99"/>
    <w:semiHidden/>
    <w:unhideWhenUsed/>
    <w:rsid w:val="00655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2020-12-11T03:38:00Z</dcterms:created>
  <dcterms:modified xsi:type="dcterms:W3CDTF">2020-12-11T03:42:00Z</dcterms:modified>
</cp:coreProperties>
</file>