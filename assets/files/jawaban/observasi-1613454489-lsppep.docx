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52E11A"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029278D7" w14:textId="77777777" w:rsidR="00D80F46" w:rsidRPr="00A16D9B" w:rsidRDefault="00D80F46" w:rsidP="008D1AF7">
      <w:pPr>
        <w:pStyle w:val="ListParagraph"/>
        <w:spacing w:line="312" w:lineRule="auto"/>
        <w:rPr>
          <w:rFonts w:ascii="Times New Roman" w:hAnsi="Times New Roman" w:cs="Times New Roman"/>
          <w:sz w:val="24"/>
          <w:szCs w:val="24"/>
        </w:rPr>
      </w:pPr>
    </w:p>
    <w:p w14:paraId="48329424" w14:textId="77777777" w:rsidR="00D80F46" w:rsidRPr="00A16D9B" w:rsidRDefault="00D80F46" w:rsidP="008D1AF7">
      <w:pPr>
        <w:pStyle w:val="ListParagraph"/>
        <w:numPr>
          <w:ilvl w:val="0"/>
          <w:numId w:val="1"/>
        </w:numPr>
        <w:spacing w:line="312" w:lineRule="auto"/>
        <w:rPr>
          <w:rFonts w:ascii="Times New Roman" w:hAnsi="Times New Roman" w:cs="Times New Roman"/>
          <w:sz w:val="24"/>
          <w:szCs w:val="24"/>
        </w:rPr>
      </w:pPr>
      <w:proofErr w:type="spellStart"/>
      <w:r w:rsidRPr="00A16D9B">
        <w:rPr>
          <w:rFonts w:ascii="Times New Roman" w:hAnsi="Times New Roman" w:cs="Times New Roman"/>
          <w:sz w:val="24"/>
          <w:szCs w:val="24"/>
        </w:rPr>
        <w:t>Suntinglah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prakata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berikut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004F5D73">
        <w:rPr>
          <w:rFonts w:ascii="Times New Roman" w:hAnsi="Times New Roman" w:cs="Times New Roman"/>
          <w:sz w:val="24"/>
          <w:szCs w:val="24"/>
        </w:rPr>
        <w:t>secara</w:t>
      </w:r>
      <w:proofErr w:type="spellEnd"/>
      <w:r w:rsidR="004F5D73">
        <w:rPr>
          <w:rFonts w:ascii="Times New Roman" w:hAnsi="Times New Roman" w:cs="Times New Roman"/>
          <w:sz w:val="24"/>
          <w:szCs w:val="24"/>
        </w:rPr>
        <w:t xml:space="preserve"> digital! </w:t>
      </w:r>
    </w:p>
    <w:p w14:paraId="576A0039" w14:textId="77777777" w:rsidR="00D80F46" w:rsidRPr="00A16D9B" w:rsidRDefault="00D80F46" w:rsidP="008D1AF7">
      <w:pPr>
        <w:spacing w:line="312"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7"/>
      </w:tblGrid>
      <w:tr w:rsidR="00D80F46" w:rsidRPr="00A16D9B" w14:paraId="050D53E8" w14:textId="77777777" w:rsidTr="00D810B0">
        <w:tc>
          <w:tcPr>
            <w:tcW w:w="9350" w:type="dxa"/>
          </w:tcPr>
          <w:p w14:paraId="18975EB4" w14:textId="77777777" w:rsidR="00D80F46" w:rsidRPr="00A16D9B" w:rsidRDefault="00D80F46" w:rsidP="008D1AF7">
            <w:pPr>
              <w:spacing w:line="312" w:lineRule="auto"/>
              <w:rPr>
                <w:rFonts w:ascii="Times New Roman" w:hAnsi="Times New Roman" w:cs="Times New Roman"/>
                <w:sz w:val="24"/>
                <w:szCs w:val="24"/>
              </w:rPr>
            </w:pPr>
          </w:p>
          <w:p w14:paraId="0218EA9F" w14:textId="29FBD240" w:rsidR="00D80F46" w:rsidRPr="00A4481C" w:rsidRDefault="00D80F46" w:rsidP="008D1AF7">
            <w:pPr>
              <w:spacing w:line="312" w:lineRule="auto"/>
              <w:jc w:val="center"/>
              <w:rPr>
                <w:rFonts w:ascii="Times New Roman" w:hAnsi="Times New Roman" w:cs="Times New Roman"/>
                <w:b/>
                <w:sz w:val="24"/>
                <w:szCs w:val="24"/>
                <w:lang w:val="en-US"/>
                <w:rPrChange w:id="0" w:author="febunsyiah3@outlook.com" w:date="2021-02-16T12:16:00Z">
                  <w:rPr>
                    <w:rFonts w:ascii="Times New Roman" w:hAnsi="Times New Roman" w:cs="Times New Roman"/>
                    <w:b/>
                    <w:sz w:val="24"/>
                    <w:szCs w:val="24"/>
                  </w:rPr>
                </w:rPrChange>
              </w:rPr>
            </w:pPr>
            <w:del w:id="1" w:author="febunsyiah3@outlook.com" w:date="2021-02-16T12:16:00Z">
              <w:r w:rsidRPr="00A16D9B" w:rsidDel="00A4481C">
                <w:rPr>
                  <w:rFonts w:ascii="Times New Roman" w:hAnsi="Times New Roman" w:cs="Times New Roman"/>
                  <w:b/>
                  <w:sz w:val="24"/>
                  <w:szCs w:val="24"/>
                </w:rPr>
                <w:delText>KATA PENGANTAR</w:delText>
              </w:r>
            </w:del>
            <w:ins w:id="2" w:author="febunsyiah3@outlook.com" w:date="2021-02-16T12:16:00Z">
              <w:r w:rsidR="00A4481C">
                <w:rPr>
                  <w:rFonts w:ascii="Times New Roman" w:hAnsi="Times New Roman" w:cs="Times New Roman"/>
                  <w:b/>
                  <w:sz w:val="24"/>
                  <w:szCs w:val="24"/>
                  <w:lang w:val="en-US"/>
                </w:rPr>
                <w:t>PRAKATA</w:t>
              </w:r>
            </w:ins>
          </w:p>
          <w:p w14:paraId="10ED9754" w14:textId="77777777" w:rsidR="00D80F46" w:rsidRPr="00A16D9B" w:rsidRDefault="00D80F46" w:rsidP="008D1AF7">
            <w:pPr>
              <w:spacing w:line="312" w:lineRule="auto"/>
              <w:rPr>
                <w:rFonts w:ascii="Times New Roman" w:hAnsi="Times New Roman" w:cs="Times New Roman"/>
                <w:sz w:val="24"/>
                <w:szCs w:val="24"/>
              </w:rPr>
            </w:pPr>
          </w:p>
          <w:p w14:paraId="05D32286" w14:textId="55D3521F" w:rsidR="00D80F46" w:rsidRPr="00A16D9B" w:rsidDel="00A4481C" w:rsidRDefault="00D80F46" w:rsidP="008D1AF7">
            <w:pPr>
              <w:spacing w:line="312" w:lineRule="auto"/>
              <w:jc w:val="both"/>
              <w:rPr>
                <w:del w:id="3" w:author="febunsyiah3@outlook.com" w:date="2021-02-16T12:16:00Z"/>
                <w:rFonts w:ascii="Times New Roman" w:hAnsi="Times New Roman" w:cs="Times New Roman"/>
                <w:sz w:val="24"/>
                <w:szCs w:val="24"/>
              </w:rPr>
            </w:pPr>
            <w:del w:id="4" w:author="febunsyiah3@outlook.com" w:date="2021-02-16T12:16:00Z">
              <w:r w:rsidRPr="00A16D9B" w:rsidDel="00A4481C">
                <w:rPr>
                  <w:rFonts w:ascii="Times New Roman" w:hAnsi="Times New Roman" w:cs="Times New Roman"/>
                  <w:sz w:val="24"/>
                  <w:szCs w:val="24"/>
                </w:rPr>
                <w:delText xml:space="preserve">Alhamdulillah,  segala  puji  bagi  Allah  yang  telah  memberikan  segala  bimbingan-Nya  kepada penulis untuk menyelesaikan buku praktikum Jaringan Komputer ini. </w:delText>
              </w:r>
            </w:del>
          </w:p>
          <w:p w14:paraId="0FE03138" w14:textId="2702522B" w:rsidR="00D80F46" w:rsidRPr="00A16D9B" w:rsidDel="00A4481C" w:rsidRDefault="00D80F46" w:rsidP="008D1AF7">
            <w:pPr>
              <w:spacing w:line="312" w:lineRule="auto"/>
              <w:jc w:val="both"/>
              <w:rPr>
                <w:del w:id="5" w:author="febunsyiah3@outlook.com" w:date="2021-02-16T12:16:00Z"/>
                <w:rFonts w:ascii="Times New Roman" w:hAnsi="Times New Roman" w:cs="Times New Roman"/>
                <w:sz w:val="24"/>
                <w:szCs w:val="24"/>
              </w:rPr>
            </w:pPr>
          </w:p>
          <w:p w14:paraId="26CCF036" w14:textId="77777777"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Buku  ini  dipergunakan  sebagai  modul  ajar  praktikum  Jaringan  Komputer  program  D3/D4 di Politeknik Elektronika Negeri Surabaya. Sasaran dari praktikum Jaringan Komputer ini  adalah  memberikan  pengetahuan  kepada  mahasiswa  tentang  teknik  membangun  sistem  Jaringan  Komputer  berbasis  Linux  mulai  dari  instalasi  sistem  operasi,  perintah-perintah  dasar  Linux sampai dengan membangun internet server yang meliputi mail server, DNS server, web server,  proxy  server,  dan  lain  sebagainya.  Selain  itu  buku  praktikum  Jaringan  Komputer  ini  dapat digunakan sebagai panduan bagi mahasiswa saat melaksanakan praktikum tersebut. </w:t>
            </w:r>
          </w:p>
          <w:p w14:paraId="1F280A4E" w14:textId="781B4B4F" w:rsidR="00D80F46" w:rsidRPr="00A16D9B" w:rsidDel="00A4481C" w:rsidRDefault="00D80F46" w:rsidP="008D1AF7">
            <w:pPr>
              <w:spacing w:line="312" w:lineRule="auto"/>
              <w:jc w:val="both"/>
              <w:rPr>
                <w:del w:id="6" w:author="febunsyiah3@outlook.com" w:date="2021-02-16T12:18:00Z"/>
                <w:rFonts w:ascii="Times New Roman" w:hAnsi="Times New Roman" w:cs="Times New Roman"/>
                <w:sz w:val="24"/>
                <w:szCs w:val="24"/>
              </w:rPr>
            </w:pPr>
          </w:p>
          <w:p w14:paraId="5E201F23" w14:textId="5246310F" w:rsidR="00D80F46" w:rsidRPr="00A16D9B" w:rsidDel="00A4481C" w:rsidRDefault="00D80F46" w:rsidP="008D1AF7">
            <w:pPr>
              <w:spacing w:line="312" w:lineRule="auto"/>
              <w:jc w:val="both"/>
              <w:rPr>
                <w:del w:id="7" w:author="febunsyiah3@outlook.com" w:date="2021-02-16T12:17:00Z"/>
                <w:rFonts w:ascii="Times New Roman" w:hAnsi="Times New Roman" w:cs="Times New Roman"/>
                <w:sz w:val="24"/>
                <w:szCs w:val="24"/>
              </w:rPr>
            </w:pPr>
            <w:del w:id="8" w:author="febunsyiah3@outlook.com" w:date="2021-02-16T12:17:00Z">
              <w:r w:rsidRPr="00A16D9B" w:rsidDel="00A4481C">
                <w:rPr>
                  <w:rFonts w:ascii="Times New Roman" w:hAnsi="Times New Roman" w:cs="Times New Roman"/>
                  <w:sz w:val="24"/>
                  <w:szCs w:val="24"/>
                </w:rPr>
                <w:delText xml:space="preserve">Penulis  menyadari  bahwa  buku  ini  jauh  dari  sempurna,  oleh  karena  itu  penulis  akan  memperbaikinya  secara  berkala.Saran  dan  kritik  untuk  perbaikan  buku  ini  sangat  kami  harapkan.  </w:delText>
              </w:r>
            </w:del>
          </w:p>
          <w:p w14:paraId="11576286" w14:textId="69D4E1A4" w:rsidR="00D80F46" w:rsidRPr="00A16D9B" w:rsidDel="00A4481C" w:rsidRDefault="00D80F46" w:rsidP="008D1AF7">
            <w:pPr>
              <w:spacing w:line="312" w:lineRule="auto"/>
              <w:jc w:val="both"/>
              <w:rPr>
                <w:del w:id="9" w:author="febunsyiah3@outlook.com" w:date="2021-02-16T12:18:00Z"/>
                <w:rFonts w:ascii="Times New Roman" w:hAnsi="Times New Roman" w:cs="Times New Roman"/>
                <w:sz w:val="24"/>
                <w:szCs w:val="24"/>
              </w:rPr>
            </w:pPr>
          </w:p>
          <w:p w14:paraId="606B7C3B" w14:textId="2A2A59C2" w:rsidR="00D80F46" w:rsidRPr="00A16D9B" w:rsidDel="00A4481C" w:rsidRDefault="00D80F46" w:rsidP="008D1AF7">
            <w:pPr>
              <w:spacing w:line="312" w:lineRule="auto"/>
              <w:jc w:val="both"/>
              <w:rPr>
                <w:del w:id="10" w:author="febunsyiah3@outlook.com" w:date="2021-02-16T12:18:00Z"/>
                <w:rFonts w:ascii="Times New Roman" w:hAnsi="Times New Roman" w:cs="Times New Roman"/>
                <w:sz w:val="24"/>
                <w:szCs w:val="24"/>
              </w:rPr>
            </w:pPr>
            <w:del w:id="11" w:author="febunsyiah3@outlook.com" w:date="2021-02-16T12:18:00Z">
              <w:r w:rsidRPr="00A16D9B" w:rsidDel="00A4481C">
                <w:rPr>
                  <w:rFonts w:ascii="Times New Roman" w:hAnsi="Times New Roman" w:cs="Times New Roman"/>
                  <w:sz w:val="24"/>
                  <w:szCs w:val="24"/>
                </w:rPr>
                <w:delText xml:space="preserve">Akhir  kata,  semoga  buku  ini  bermanfaat  bagi  mahasiswa  dalam  mempelajari  mata  kuliah  Jaringan Komputer. Amin. </w:delText>
              </w:r>
            </w:del>
          </w:p>
          <w:p w14:paraId="1689BD33" w14:textId="77777777" w:rsidR="00D80F46" w:rsidRPr="00A16D9B" w:rsidRDefault="00D80F46" w:rsidP="008D1AF7">
            <w:pPr>
              <w:spacing w:line="312" w:lineRule="auto"/>
              <w:jc w:val="right"/>
              <w:rPr>
                <w:rFonts w:ascii="Times New Roman" w:hAnsi="Times New Roman" w:cs="Times New Roman"/>
                <w:sz w:val="24"/>
                <w:szCs w:val="24"/>
              </w:rPr>
            </w:pPr>
          </w:p>
          <w:p w14:paraId="3D2C183B" w14:textId="77777777"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Surabaya, 24 Januari 2007            </w:t>
            </w:r>
          </w:p>
          <w:p w14:paraId="5FAA6CF1" w14:textId="7317EE3B" w:rsidR="00D80F46" w:rsidRPr="00A16D9B" w:rsidDel="00A4481C" w:rsidRDefault="00D80F46" w:rsidP="008D1AF7">
            <w:pPr>
              <w:spacing w:line="312" w:lineRule="auto"/>
              <w:jc w:val="right"/>
              <w:rPr>
                <w:del w:id="12" w:author="febunsyiah3@outlook.com" w:date="2021-02-16T12:18:00Z"/>
                <w:rFonts w:ascii="Times New Roman" w:hAnsi="Times New Roman" w:cs="Times New Roman"/>
                <w:sz w:val="24"/>
                <w:szCs w:val="24"/>
              </w:rPr>
            </w:pPr>
            <w:del w:id="13" w:author="febunsyiah3@outlook.com" w:date="2021-02-16T12:18:00Z">
              <w:r w:rsidRPr="00A16D9B" w:rsidDel="00A4481C">
                <w:rPr>
                  <w:rFonts w:ascii="Times New Roman" w:hAnsi="Times New Roman" w:cs="Times New Roman"/>
                  <w:sz w:val="24"/>
                  <w:szCs w:val="24"/>
                </w:rPr>
                <w:delText xml:space="preserve">Hormat kami,                </w:delText>
              </w:r>
            </w:del>
          </w:p>
          <w:p w14:paraId="28224DC4" w14:textId="77777777" w:rsidR="00D80F46" w:rsidRPr="00A16D9B" w:rsidRDefault="00D80F46" w:rsidP="008D1AF7">
            <w:pPr>
              <w:spacing w:line="312" w:lineRule="auto"/>
              <w:jc w:val="right"/>
              <w:rPr>
                <w:rFonts w:ascii="Times New Roman" w:hAnsi="Times New Roman" w:cs="Times New Roman"/>
                <w:sz w:val="24"/>
                <w:szCs w:val="24"/>
              </w:rPr>
            </w:pPr>
          </w:p>
          <w:p w14:paraId="470E277A" w14:textId="77777777"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Penulis</w:t>
            </w:r>
          </w:p>
        </w:tc>
      </w:tr>
    </w:tbl>
    <w:p w14:paraId="6B58A3ED" w14:textId="77777777" w:rsidR="00D80F46" w:rsidRPr="00A16D9B" w:rsidRDefault="00D80F46" w:rsidP="008D1AF7">
      <w:pPr>
        <w:pStyle w:val="ListParagraph"/>
        <w:spacing w:line="312" w:lineRule="auto"/>
        <w:rPr>
          <w:rFonts w:ascii="Times New Roman" w:hAnsi="Times New Roman" w:cs="Times New Roman"/>
          <w:sz w:val="24"/>
          <w:szCs w:val="24"/>
        </w:rPr>
      </w:pPr>
    </w:p>
    <w:p w14:paraId="4295A13A" w14:textId="77777777" w:rsidR="00D80F46" w:rsidRDefault="00D80F46" w:rsidP="008D1AF7">
      <w:pPr>
        <w:pStyle w:val="ListParagraph"/>
        <w:spacing w:line="312" w:lineRule="auto"/>
        <w:rPr>
          <w:rFonts w:ascii="Times New Roman" w:hAnsi="Times New Roman" w:cs="Times New Roman"/>
          <w:sz w:val="24"/>
          <w:szCs w:val="24"/>
        </w:rPr>
      </w:pPr>
    </w:p>
    <w:p w14:paraId="0156F7BB" w14:textId="77777777" w:rsidR="008D1AF7" w:rsidRDefault="008D1AF7" w:rsidP="008D1AF7">
      <w:pPr>
        <w:pStyle w:val="ListParagraph"/>
        <w:spacing w:line="312" w:lineRule="auto"/>
        <w:rPr>
          <w:rFonts w:ascii="Times New Roman" w:hAnsi="Times New Roman" w:cs="Times New Roman"/>
          <w:sz w:val="24"/>
          <w:szCs w:val="24"/>
        </w:rPr>
      </w:pPr>
    </w:p>
    <w:p w14:paraId="006A6341" w14:textId="77777777" w:rsidR="008D1AF7" w:rsidRDefault="008D1AF7" w:rsidP="008D1AF7">
      <w:pPr>
        <w:pStyle w:val="ListParagraph"/>
        <w:spacing w:line="312" w:lineRule="auto"/>
        <w:rPr>
          <w:rFonts w:ascii="Times New Roman" w:hAnsi="Times New Roman" w:cs="Times New Roman"/>
          <w:sz w:val="24"/>
          <w:szCs w:val="24"/>
        </w:rPr>
      </w:pPr>
    </w:p>
    <w:p w14:paraId="0C6E6F70" w14:textId="77777777" w:rsidR="008D1AF7" w:rsidRDefault="008D1AF7" w:rsidP="008D1AF7">
      <w:pPr>
        <w:pStyle w:val="ListParagraph"/>
        <w:spacing w:line="312" w:lineRule="auto"/>
        <w:rPr>
          <w:rFonts w:ascii="Times New Roman" w:hAnsi="Times New Roman" w:cs="Times New Roman"/>
          <w:sz w:val="24"/>
          <w:szCs w:val="24"/>
        </w:rPr>
      </w:pPr>
    </w:p>
    <w:p w14:paraId="03B5CADB" w14:textId="77777777" w:rsidR="008D1AF7" w:rsidRDefault="008D1AF7" w:rsidP="008D1AF7">
      <w:pPr>
        <w:pStyle w:val="ListParagraph"/>
        <w:spacing w:line="312" w:lineRule="auto"/>
        <w:rPr>
          <w:rFonts w:ascii="Times New Roman" w:hAnsi="Times New Roman" w:cs="Times New Roman"/>
          <w:sz w:val="24"/>
          <w:szCs w:val="24"/>
        </w:rPr>
      </w:pPr>
    </w:p>
    <w:p w14:paraId="7033F05F" w14:textId="77777777" w:rsidR="008D1AF7" w:rsidRDefault="008D1AF7" w:rsidP="008D1AF7">
      <w:pPr>
        <w:pStyle w:val="ListParagraph"/>
        <w:spacing w:line="312" w:lineRule="auto"/>
        <w:rPr>
          <w:rFonts w:ascii="Times New Roman" w:hAnsi="Times New Roman" w:cs="Times New Roman"/>
          <w:sz w:val="24"/>
          <w:szCs w:val="24"/>
        </w:rPr>
      </w:pPr>
    </w:p>
    <w:p w14:paraId="139951D4" w14:textId="77777777" w:rsidR="008D1AF7" w:rsidRPr="00A16D9B" w:rsidRDefault="008D1AF7" w:rsidP="008D1AF7">
      <w:pPr>
        <w:pStyle w:val="ListParagraph"/>
        <w:spacing w:line="312" w:lineRule="auto"/>
        <w:rPr>
          <w:rFonts w:ascii="Times New Roman" w:hAnsi="Times New Roman" w:cs="Times New Roman"/>
          <w:sz w:val="24"/>
          <w:szCs w:val="24"/>
        </w:rPr>
      </w:pPr>
    </w:p>
    <w:p w14:paraId="7BE4E497"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78476D" w14:textId="77777777" w:rsidR="00D46138" w:rsidRDefault="00D46138" w:rsidP="00D80F46">
      <w:r>
        <w:separator/>
      </w:r>
    </w:p>
  </w:endnote>
  <w:endnote w:type="continuationSeparator" w:id="0">
    <w:p w14:paraId="713324EE" w14:textId="77777777" w:rsidR="00D46138" w:rsidRDefault="00D46138"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81CEB7" w14:textId="77777777" w:rsidR="00D80F46" w:rsidRDefault="00D80F46">
    <w:pPr>
      <w:pStyle w:val="Footer"/>
    </w:pPr>
    <w:r>
      <w:t>CLO-4</w:t>
    </w:r>
  </w:p>
  <w:p w14:paraId="6AE3E7F1"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3E06F9" w14:textId="77777777" w:rsidR="00D46138" w:rsidRDefault="00D46138" w:rsidP="00D80F46">
      <w:r>
        <w:separator/>
      </w:r>
    </w:p>
  </w:footnote>
  <w:footnote w:type="continuationSeparator" w:id="0">
    <w:p w14:paraId="6A204E8E" w14:textId="77777777" w:rsidR="00D46138" w:rsidRDefault="00D46138"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ebunsyiah3@outlook.com">
    <w15:presenceInfo w15:providerId="Windows Live" w15:userId="95d18a9e515989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12251A"/>
    <w:rsid w:val="00184E03"/>
    <w:rsid w:val="002D5B47"/>
    <w:rsid w:val="00327783"/>
    <w:rsid w:val="0042167F"/>
    <w:rsid w:val="0046485C"/>
    <w:rsid w:val="004F5D73"/>
    <w:rsid w:val="00771E9D"/>
    <w:rsid w:val="008D1AF7"/>
    <w:rsid w:val="00924DF5"/>
    <w:rsid w:val="00A16D9B"/>
    <w:rsid w:val="00A4481C"/>
    <w:rsid w:val="00A86167"/>
    <w:rsid w:val="00AF28E1"/>
    <w:rsid w:val="00D46138"/>
    <w:rsid w:val="00D80F46"/>
    <w:rsid w:val="00EB7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EC69B"/>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febunsyiah3@outlook.com</cp:lastModifiedBy>
  <cp:revision>2</cp:revision>
  <dcterms:created xsi:type="dcterms:W3CDTF">2021-02-16T05:33:00Z</dcterms:created>
  <dcterms:modified xsi:type="dcterms:W3CDTF">2021-02-16T05:33:00Z</dcterms:modified>
</cp:coreProperties>
</file>