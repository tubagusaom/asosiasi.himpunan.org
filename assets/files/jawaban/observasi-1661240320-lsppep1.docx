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E0D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EF637F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6CD46A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C1D868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6B16388" w14:textId="77777777" w:rsidTr="00821BA2">
        <w:tc>
          <w:tcPr>
            <w:tcW w:w="9350" w:type="dxa"/>
          </w:tcPr>
          <w:p w14:paraId="13BE0863" w14:textId="6B9EB06B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ins w:id="0" w:author="Pipit Prihartanti Suharto" w:date="2022-08-23T14:15:00Z">
              <w:r w:rsidR="007F77E3">
                <w:t>‘</w:t>
              </w:r>
            </w:ins>
            <w:proofErr w:type="spellStart"/>
            <w:del w:id="1" w:author="Pipit Prihartanti Suharto" w:date="2022-08-23T14:15:00Z">
              <w:r w:rsidDel="007F77E3">
                <w:delText>"</w:delText>
              </w:r>
            </w:del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ins w:id="2" w:author="Pipit Prihartanti Suharto" w:date="2022-08-23T14:15:00Z">
              <w:r w:rsidR="007F77E3">
                <w:t>’</w:t>
              </w:r>
            </w:ins>
            <w:del w:id="3" w:author="Pipit Prihartanti Suharto" w:date="2022-08-23T14:15:00Z">
              <w:r w:rsidR="007F77E3" w:rsidDel="007F77E3">
                <w:delText>.</w:delText>
              </w:r>
              <w:r w:rsidDel="007F77E3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C548BD0" w14:textId="416EA5E8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4" w:author="Pipit Prihartanti Suharto" w:date="2022-08-23T14:15:00Z">
              <w:r w:rsidR="007F77E3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del w:id="5" w:author="Pipit Prihartanti Suharto" w:date="2022-08-23T14:15:00Z">
              <w:r w:rsidR="007F77E3" w:rsidDel="007F77E3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  <w:r w:rsidR="007F77E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284A033" w14:textId="08DB53A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Pipit Prihartanti Suharto" w:date="2022-08-23T14:14:00Z">
              <w:r w:rsidRPr="00EC6F38" w:rsidDel="007F77E3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7" w:author="Pipit Prihartanti Suharto" w:date="2022-08-23T14:14:00Z">
              <w:r w:rsidR="007F77E3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del w:id="8" w:author="Pipit Prihartanti Suharto" w:date="2022-08-23T14:15:00Z">
              <w:r w:rsidRPr="00EC6F38" w:rsidDel="007F77E3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9" w:author="Pipit Prihartanti Suharto" w:date="2022-08-23T14:15:00Z">
              <w:r w:rsidRPr="00EC6F38" w:rsidDel="007F77E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Pipit Prihartanti Suharto" w:date="2022-08-23T14:23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1" w:author="Pipit Prihartanti Suharto" w:date="2022-08-23T14:23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Pipit Prihartanti Suharto" w:date="2022-08-23T14:23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3" w:author="Pipit Prihartanti Suharto" w:date="2022-08-23T14:23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14" w:author="Pipit Prihartanti Suharto" w:date="2022-08-23T14:15:00Z">
              <w:r w:rsidR="007F77E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5" w:author="Pipit Prihartanti Suharto" w:date="2022-08-23T14:15:00Z">
              <w:r w:rsidRPr="00EC6F38" w:rsidDel="007F77E3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" w:author="Pipit Prihartanti Suharto" w:date="2022-08-23T14:15:00Z">
              <w:r w:rsidR="007F77E3">
                <w:rPr>
                  <w:rFonts w:ascii="Times New Roman" w:eastAsia="Times New Roman" w:hAnsi="Times New Roman" w:cs="Times New Roman"/>
                  <w:szCs w:val="24"/>
                </w:rPr>
                <w:t>ters</w:t>
              </w:r>
            </w:ins>
            <w:ins w:id="17" w:author="Pipit Prihartanti Suharto" w:date="2022-08-23T14:16:00Z">
              <w:r w:rsidR="007F77E3">
                <w:rPr>
                  <w:rFonts w:ascii="Times New Roman" w:eastAsia="Times New Roman" w:hAnsi="Times New Roman" w:cs="Times New Roman"/>
                  <w:szCs w:val="24"/>
                </w:rPr>
                <w:t>ebut</w:t>
              </w:r>
            </w:ins>
            <w:proofErr w:type="spellEnd"/>
            <w:del w:id="18" w:author="Pipit Prihartanti Suharto" w:date="2022-08-23T14:15:00Z">
              <w:r w:rsidRPr="00EC6F38" w:rsidDel="007F77E3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02A543" w14:textId="23655DA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9" w:author="Pipit Prihartanti Suharto" w:date="2022-08-23T14:19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>Bagi pendidik maupun peserta didik hari</w:delText>
              </w:r>
            </w:del>
            <w:proofErr w:type="spellStart"/>
            <w:ins w:id="20" w:author="Pipit Prihartanti Suharto" w:date="2022-08-23T14:19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1" w:author="Pipit Prihartanti Suharto" w:date="2022-08-23T14:19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22" w:author="Pipit Prihartanti Suharto" w:date="2022-08-23T14:19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3" w:author="Pipit Prihartanti Suharto" w:date="2022-08-23T14:19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baik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maupun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ins w:id="24" w:author="Pipit Prihartanti Suharto" w:date="2022-08-23T14:20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25" w:author="Pipit Prihartanti Suharto" w:date="2022-08-23T14:20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kita 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del w:id="26" w:author="Pipit Prihartanti Suharto" w:date="2022-08-23T14:21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 namun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7" w:author="Pipit Prihartanti Suharto" w:date="2022-08-23T14:21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del w:id="28" w:author="Pipit Prihartanti Suharto" w:date="2022-08-23T14:21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, tetapi kita di siapkan </w:delText>
              </w:r>
            </w:del>
            <w:ins w:id="29" w:author="Pipit Prihartanti Suharto" w:date="2022-08-23T14:21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0" w:author="Pipit Prihartanti Suharto" w:date="2022-08-23T14:21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>untuk membuat</w:delText>
              </w:r>
            </w:del>
            <w:proofErr w:type="spellStart"/>
            <w:ins w:id="31" w:author="Pipit Prihartanti Suharto" w:date="2022-08-23T14:21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pembuat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Pipit Prihartanti Suharto" w:date="2022-08-23T14:21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yang belum tercipta,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33" w:author="Pipit Prihartanti Suharto" w:date="2022-08-23T14:21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4" w:author="Pipit Prihartanti Suharto" w:date="2022-08-23T14:21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 kita.</w:delText>
              </w:r>
            </w:del>
          </w:p>
          <w:p w14:paraId="118AC1ED" w14:textId="5FEE91F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Pipit Prihartanti Suharto" w:date="2022-08-23T14:21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</w:t>
            </w:r>
            <w:ins w:id="36" w:author="Pipit Prihartanti Suharto" w:date="2022-08-23T14:21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7" w:author="Pipit Prihartanti Suharto" w:date="2022-08-23T14:21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Pipit Prihartanti Suharto" w:date="2022-08-23T14:22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dari terciptanya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9" w:author="Pipit Prihartanti Suharto" w:date="2022-08-23T14:22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0" w:author="Pipit Prihartanti Suharto" w:date="2022-08-23T14:22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41" w:author="Pipit Prihartanti Suharto" w:date="2022-08-23T14:22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2" w:author="Pipit Prihartanti Suharto" w:date="2022-08-23T14:22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43" w:author="Pipit Prihartanti Suharto" w:date="2022-08-23T14:22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del w:id="44" w:author="Pipit Prihartanti Suharto" w:date="2022-08-23T14:22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proofErr w:type="spellStart"/>
            <w:ins w:id="45" w:author="Pipit Prihartanti Suharto" w:date="2022-08-23T14:22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manfaat</w:t>
              </w:r>
              <w:proofErr w:type="spellEnd"/>
              <w:r w:rsidR="0052010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3E589F" w14:textId="56267C6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6" w:author="Pipit Prihartanti Suharto" w:date="2022-08-23T14:22:00Z">
              <w:r w:rsidRPr="00EC6F38" w:rsidDel="0052010A">
                <w:rPr>
                  <w:rFonts w:ascii="Times New Roman" w:eastAsia="Times New Roman" w:hAnsi="Times New Roman" w:cs="Times New Roman"/>
                  <w:szCs w:val="24"/>
                </w:rPr>
                <w:delText>Tidak hanya itu</w:delText>
              </w:r>
            </w:del>
            <w:proofErr w:type="spellStart"/>
            <w:ins w:id="47" w:author="Pipit Prihartanti Suharto" w:date="2022-08-23T14:22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Disampi</w:t>
              </w:r>
            </w:ins>
            <w:ins w:id="48" w:author="Pipit Prihartanti Suharto" w:date="2022-08-23T14:23:00Z"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ng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52010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9" w:author="Pipit Prihartanti Suharto" w:date="2022-08-23T14:23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0" w:author="Pipit Prihartanti Suharto" w:date="2022-08-23T14:23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1" w:author="Pipit Prihartanti Suharto" w:date="2022-08-23T14:23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52" w:author="Pipit Prihartanti Suharto" w:date="2022-08-23T14:23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3" w:author="Pipit Prihartanti Suharto" w:date="2022-08-23T14:23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4" w:author="Pipit Prihartanti Suharto" w:date="2022-08-23T14:23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</w:ins>
            <w:del w:id="55" w:author="Pipit Prihartanti Suharto" w:date="2022-08-23T14:23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</w:t>
            </w:r>
            <w:ins w:id="56" w:author="Pipit Prihartanti Suharto" w:date="2022-08-23T14:23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kni</w:t>
              </w:r>
            </w:ins>
            <w:proofErr w:type="spellEnd"/>
            <w:del w:id="57" w:author="Pipit Prihartanti Suharto" w:date="2022-08-23T14:23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58" w:author="Pipit Prihartanti Suharto" w:date="2022-08-23T14:23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59" w:author="Pipit Prihartanti Suharto" w:date="2022-08-23T14:23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proofErr w:type="spellStart"/>
            <w:ins w:id="60" w:author="Pipit Prihartanti Suharto" w:date="2022-08-23T14:24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1" w:author="Pipit Prihartanti Suharto" w:date="2022-08-23T14:24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62" w:author="Pipit Prihartanti Suharto" w:date="2022-08-23T14:24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3" w:author="Pipit Prihartanti Suharto" w:date="2022-08-23T14:24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ins w:id="64" w:author="Pipit Prihartanti Suharto" w:date="2022-08-23T14:24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del w:id="65" w:author="Pipit Prihartanti Suharto" w:date="2022-08-23T14:24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 ini hari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6" w:author="Pipit Prihartanti Suharto" w:date="2022-08-23T14:24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Pipit Prihartanti Suharto" w:date="2022-08-23T14:24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gencar-gencarnya di publis,</w:delText>
              </w:r>
            </w:del>
            <w:proofErr w:type="spellStart"/>
            <w:ins w:id="68" w:author="Pipit Prihartanti Suharto" w:date="2022-08-23T14:24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dikampanyekan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seca</w:t>
              </w:r>
            </w:ins>
            <w:ins w:id="69" w:author="Pipit Prihartanti Suharto" w:date="2022-08-23T14:25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ra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masif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Pipit Prihartanti Suharto" w:date="2022-08-23T14:25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karena di era ini kita harus</w:delText>
              </w:r>
            </w:del>
            <w:proofErr w:type="spellStart"/>
            <w:ins w:id="71" w:author="Pipit Prihartanti Suharto" w:date="2022-08-23T14:25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alasan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Pipit Prihartanti Suharto" w:date="2022-08-23T14:25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diri 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3" w:author="Pipit Prihartanti Suharto" w:date="2022-08-23T14:25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ins w:id="74" w:author="Pipit Prihartanti Suharto" w:date="2022-08-23T14:25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75" w:author="Pipit Prihartanti Suharto" w:date="2022-08-23T14:25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Pipit Prihartanti Suharto" w:date="2022-08-23T14:25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7" w:author="Pipit Prihartanti Suharto" w:date="2022-08-23T14:25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9DA9617" w14:textId="52483A9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8" w:author="Pipit Prihartanti Suharto" w:date="2022-08-23T14:25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9" w:author="Pipit Prihartanti Suharto" w:date="2022-08-23T14:25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ins w:id="80" w:author="Pipit Prihartanti Suharto" w:date="2022-08-23T14:25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diantaranya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mencakup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31BCD164" w14:textId="04574D1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81" w:author="Pipit Prihartanti Suharto" w:date="2022-08-23T14:25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82" w:author="Pipit Prihartanti Suharto" w:date="2022-08-23T14:25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 dan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83" w:author="Pipit Prihartanti Suharto" w:date="2022-08-23T14:26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, dan </w:t>
              </w:r>
            </w:ins>
            <w:del w:id="84" w:author="Pipit Prihartanti Suharto" w:date="2022-08-23T14:25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B9A56C" w14:textId="19728C4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5" w:author="Pipit Prihartanti Suharto" w:date="2022-08-23T14:26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Pada tahab ini guru</w:delText>
              </w:r>
            </w:del>
            <w:ins w:id="86" w:author="Pipit Prihartanti Suharto" w:date="2022-08-23T14:26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7" w:author="Pipit Prihartanti Suharto" w:date="2022-08-23T14:26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88" w:author="Pipit Prihartanti Suharto" w:date="2022-08-23T14:26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</w:t>
            </w:r>
            <w:ins w:id="89" w:author="Pipit Prihartanti Suharto" w:date="2022-08-23T14:26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90" w:author="Pipit Prihartanti Suharto" w:date="2022-08-23T14:26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t dan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91" w:author="Pipit Prihartanti Suharto" w:date="2022-08-23T14:26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, dan </w:t>
              </w:r>
            </w:ins>
            <w:del w:id="92" w:author="Pipit Prihartanti Suharto" w:date="2022-08-23T14:26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0BEDA2" w14:textId="0219D79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</w:t>
            </w:r>
            <w:ins w:id="93" w:author="Pipit Prihartanti Suharto" w:date="2022-08-23T14:26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f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4" w:author="Pipit Prihartanti Suharto" w:date="2022-08-23T14:26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f.</w:delText>
              </w:r>
            </w:del>
          </w:p>
          <w:p w14:paraId="08A8520C" w14:textId="0C3EC77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5" w:author="Pipit Prihartanti Suharto" w:date="2022-08-23T14:26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Yaitu guru di sini di</w:delText>
              </w:r>
            </w:del>
            <w:ins w:id="96" w:author="Pipit Prihartanti Suharto" w:date="2022-08-23T14:26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97" w:author="Pipit Prihartanti Suharto" w:date="2022-08-23T14:26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98" w:author="Pipit Prihartanti Suharto" w:date="2022-08-23T14:27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swa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9" w:author="Pipit Prihartanti Suharto" w:date="2022-08-23T14:27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wa dalam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ins w:id="100" w:author="Pipit Prihartanti Suharto" w:date="2022-08-23T14:27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ngidentifikasi</w:t>
              </w:r>
            </w:ins>
            <w:proofErr w:type="spellEnd"/>
            <w:del w:id="101" w:author="Pipit Prihartanti Suharto" w:date="2022-08-23T14:27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ncari kemampuan dan bakat siswa</w:delText>
              </w:r>
            </w:del>
            <w:ins w:id="102" w:author="Pipit Prihartanti Suharto" w:date="2022-08-23T14:27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03" w:author="Pipit Prihartanti Suharto" w:date="2022-08-23T14:27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C6042F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3F4F450" w14:textId="781EF17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ins w:id="104" w:author="Pipit Prihartanti Suharto" w:date="2022-08-23T14:27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5" w:author="Pipit Prihartanti Suharto" w:date="2022-08-23T14:27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del w:id="106" w:author="Pipit Prihartanti Suharto" w:date="2022-08-23T14:27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memberikan </w:delText>
              </w:r>
            </w:del>
            <w:proofErr w:type="spellStart"/>
            <w:ins w:id="107" w:author="Pipit Prihartanti Suharto" w:date="2022-08-23T14:27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diberikan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8" w:author="Pipit Prihartanti Suharto" w:date="2022-08-23T14:27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4D75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1B30A1F" w14:textId="5CFE5A3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9" w:author="Pipit Prihartanti Suharto" w:date="2022-08-23T14:28:00Z">
              <w:r w:rsidRPr="00EC6F38" w:rsidDel="00D23CC3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</w:delText>
              </w:r>
            </w:del>
            <w:ins w:id="110" w:author="Pipit Prihartanti Suharto" w:date="2022-08-23T14:28:00Z"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D23CC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111" w:author="Pipit Prihartanti Suharto" w:date="2022-08-23T14:28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yakni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984A75" w14:textId="59263BD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2" w:author="Pipit Prihartanti Suharto" w:date="2022-08-23T14:28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13" w:author="Pipit Prihartanti Suharto" w:date="2022-08-23T14:28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</w:t>
            </w:r>
            <w:proofErr w:type="spellStart"/>
            <w:ins w:id="114" w:author="Pipit Prihartanti Suharto" w:date="2022-08-23T14:28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Re</w:t>
              </w:r>
            </w:ins>
            <w:del w:id="115" w:author="Pipit Prihartanti Suharto" w:date="2022-08-23T14:28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re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6" w:author="Pipit Prihartanti Suharto" w:date="2022-08-23T14:28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17" w:author="Pipit Prihartanti Suharto" w:date="2022-08-23T14:28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8" w:author="Pipit Prihartanti Suharto" w:date="2022-08-23T14:28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119" w:author="Pipit Prihartanti Suharto" w:date="2022-08-23T14:28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del w:id="120" w:author="Pipit Prihartanti Suharto" w:date="2022-08-23T14:28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21" w:author="Pipit Prihartanti Suharto" w:date="2022-08-23T14:28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22" w:author="Pipit Prihartanti Suharto" w:date="2022-08-23T14:28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96D6CC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5F3EFE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A466AD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A7EC8A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CE467C4" w14:textId="23858FEA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3" w:author="Pipit Prihartanti Suharto" w:date="2022-08-23T14:28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124" w:author="Pipit Prihartanti Suharto" w:date="2022-08-23T14:28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016D8D6B" w14:textId="4BF4F4C7" w:rsidR="00125355" w:rsidRPr="00EC6F38" w:rsidDel="002F74E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25" w:author="Pipit Prihartanti Suharto" w:date="2022-08-23T14:30:00Z"/>
                <w:rFonts w:ascii="Times New Roman" w:eastAsia="Times New Roman" w:hAnsi="Times New Roman" w:cs="Times New Roman"/>
                <w:szCs w:val="24"/>
              </w:rPr>
            </w:pPr>
            <w:del w:id="126" w:author="Pipit Prihartanti Suharto" w:date="2022-08-23T14:29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Pada dasarnya kita bisa lihat</w:delText>
              </w:r>
            </w:del>
            <w:ins w:id="127" w:author="Pipit Prihartanti Suharto" w:date="2022-08-23T14:29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Kita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8" w:author="Pipit Prihartanti Suharto" w:date="2022-08-23T14:29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ini sebenarnya jadi</w:delText>
              </w:r>
            </w:del>
            <w:proofErr w:type="spellStart"/>
            <w:ins w:id="129" w:author="Pipit Prihartanti Suharto" w:date="2022-08-23T14:29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</w:t>
            </w:r>
            <w:ins w:id="130" w:author="Pipit Prihartanti Suharto" w:date="2022-08-23T14:36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End"/>
            <w:ins w:id="131" w:author="Pipit Prihartanti Suharto" w:date="2022-08-23T14:29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32" w:author="Pipit Prihartanti Suharto" w:date="2022-08-23T14:29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 xml:space="preserve">n, </w:delText>
              </w:r>
            </w:del>
            <w:ins w:id="133" w:author="Pipit Prihartanti Suharto" w:date="2022-08-23T14:29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34" w:author="Pipit Prihartanti Suharto" w:date="2022-08-23T14:29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35" w:author="Pipit Prihartanti Suharto" w:date="2022-08-23T14:29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6" w:author="Pipit Prihartanti Suharto" w:date="2022-08-23T14:36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137" w:author="Pipit Prihartanti Suharto" w:date="2022-08-23T14:36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8" w:author="Pipit Prihartanti Suharto" w:date="2022-08-23T14:36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>bisa memiliki</w:delText>
              </w:r>
            </w:del>
            <w:proofErr w:type="spellStart"/>
            <w:ins w:id="139" w:author="Pipit Prihartanti Suharto" w:date="2022-08-23T14:36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mengasah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140" w:author="Pipit Prihartanti Suharto" w:date="2022-08-23T14:36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del w:id="141" w:author="Pipit Prihartanti Suharto" w:date="2022-08-23T14:36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 xml:space="preserve"> 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2" w:author="Pipit Prihartanti Suharto" w:date="2022-08-23T14:30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3" w:author="Pipit Prihartanti Suharto" w:date="2022-08-23T14:30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del w:id="144" w:author="Pipit Prihartanti Suharto" w:date="2022-08-23T14:29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 xml:space="preserve">arena dengan pikiran yang kritis maka akan timbul sebuah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45" w:author="Pipit Prihartanti Suharto" w:date="2022-08-23T14:30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62D6F2B9" w14:textId="1252A7C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6" w:author="Pipit Prihartanti Suharto" w:date="2022-08-23T14:30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147" w:author="Pipit Prihartanti Suharto" w:date="2022-08-23T14:30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48" w:author="Pipit Prihartanti Suharto" w:date="2022-08-23T14:30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9" w:author="Pipit Prihartanti Suharto" w:date="2022-08-23T14:30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 xml:space="preserve">tadi maka proses selanjutnya yaitu </w:delText>
              </w:r>
            </w:del>
            <w:proofErr w:type="spellStart"/>
            <w:ins w:id="150" w:author="Pipit Prihartanti Suharto" w:date="2022-08-23T14:30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mengantarkan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51" w:author="Pipit Prihartanti Suharto" w:date="2022-08-23T14:37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ins w:id="152" w:author="Pipit Prihartanti Suharto" w:date="2022-08-23T14:30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kepada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53" w:author="Pipit Prihartanti Suharto" w:date="2022-08-23T14:37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4" w:author="Pipit Prihartanti Suharto" w:date="2022-08-23T14:37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ins w:id="155" w:author="Pipit Prihartanti Suharto" w:date="2022-08-23T14:37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56" w:author="Pipit Prihartanti Suharto" w:date="2022-08-23T14:37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</w:t>
            </w:r>
            <w:ins w:id="157" w:author="Pipit Prihartanti Suharto" w:date="2022-08-23T14:37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asik</w:t>
              </w:r>
            </w:ins>
            <w:del w:id="158" w:author="Pipit Prihartanti Suharto" w:date="2022-08-23T14:37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>asi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ins w:id="159" w:author="Pipit Prihartanti Suharto" w:date="2022-08-23T14:37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 xml:space="preserve">Pendidikan era </w:t>
              </w:r>
            </w:ins>
            <w:proofErr w:type="spellStart"/>
            <w:ins w:id="160" w:author="Pipit Prihartanti Suharto" w:date="2022-08-23T14:31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61" w:author="Pipit Prihartanti Suharto" w:date="2022-08-23T14:31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2" w:author="Pipit Prihartanti Suharto" w:date="2022-08-23T14:31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</w:t>
            </w:r>
            <w:ins w:id="163" w:author="Pipit Prihartanti Suharto" w:date="2022-08-23T14:31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0,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diharapkan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4" w:author="Pipit Prihartanti Suharto" w:date="2022-08-23T14:31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0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165" w:author="Pipit Prihartanti Suharto" w:date="2022-08-23T14:31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bersifat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6" w:author="Pipit Prihartanti Suharto" w:date="2022-08-23T14:31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67" w:author="Pipit Prihartanti Suharto" w:date="2022-08-23T14:32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68" w:author="Pipit Prihartanti Suharto" w:date="2022-08-23T14:32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9" w:author="Pipit Prihartanti Suharto" w:date="2022-08-23T14:32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karena lebih menyiapkan anak pada bagaimana kita menumbuhkan ide baru atau gagasan.</w:delText>
              </w:r>
            </w:del>
            <w:proofErr w:type="spellStart"/>
            <w:ins w:id="170" w:author="Pipit Prihartanti Suharto" w:date="2022-08-23T14:32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membatu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menumbuhkan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gagasannya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6B2A8D87" w14:textId="102ECE9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71" w:author="Pipit Prihartanti Suharto" w:date="2022-08-23T14:32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>Setelah proses mencoba proses selanjutnya</w:delText>
              </w:r>
            </w:del>
            <w:ins w:id="172" w:author="Pipit Prihartanti Suharto" w:date="2022-08-23T14:32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3" w:author="Pipit Prihartanti Suharto" w:date="2022-08-23T14:32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74" w:author="Pipit Prihartanti Suharto" w:date="2022-08-23T14:33:00Z">
              <w:r w:rsidRPr="00EC6F38" w:rsidDel="002F74E9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</w:delText>
              </w:r>
            </w:del>
            <w:proofErr w:type="spellStart"/>
            <w:ins w:id="175" w:author="Pipit Prihartanti Suharto" w:date="2022-08-23T14:33:00Z"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mengacu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kepada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  <w:proofErr w:type="spellEnd"/>
              <w:r w:rsidR="002F74E9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6" w:author="Pipit Prihartanti Suharto" w:date="2022-08-23T14:33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>di sini bukan hanya satu atau dua orang tapi banyak kolaborasi komunikasi dengan banyak orang</w:delText>
              </w:r>
            </w:del>
            <w:proofErr w:type="spellStart"/>
            <w:ins w:id="177" w:author="Pipit Prihartanti Suharto" w:date="2022-08-23T14:33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kolaboratif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antar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78" w:author="Pipit Prihartanti Suharto" w:date="2022-08-23T14:33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179" w:author="Pipit Prihartanti Suharto" w:date="2022-08-23T14:33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ins w:id="180" w:author="Pipit Prihartanti Suharto" w:date="2022-08-23T14:34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para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81" w:author="Pipit Prihartanti Suharto" w:date="2022-08-23T14:34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5A84760B" w14:textId="35DF4F5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2" w:author="Pipit Prihartanti Suharto" w:date="2022-08-23T14:34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>Yang terahir adalah melakukan penelitian</w:delText>
              </w:r>
            </w:del>
            <w:ins w:id="183" w:author="Pipit Prihartanti Suharto" w:date="2022-08-23T14:34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. Pendidikan 4.0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menuntut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4" w:author="Pipit Prihartanti Suharto" w:date="2022-08-23T14:34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 xml:space="preserve">, tuntutan 4.0 ini adalah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185" w:author="Pipit Prihartanti Suharto" w:date="2022-08-23T14:35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kegiatan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ins w:id="186" w:author="Pipit Prihartanti Suharto" w:date="2022-08-23T14:36:00Z"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lah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terasah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pada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34127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87" w:author="Pipit Prihartanti Suharto" w:date="2022-08-23T14:35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del w:id="188" w:author="Pipit Prihartanti Suharto" w:date="2022-08-23T14:34:00Z">
              <w:r w:rsidRPr="00EC6F38" w:rsidDel="0034127F">
                <w:rPr>
                  <w:rFonts w:ascii="Times New Roman" w:eastAsia="Times New Roman" w:hAnsi="Times New Roman" w:cs="Times New Roman"/>
                  <w:szCs w:val="24"/>
                </w:rPr>
                <w:delText xml:space="preserve"> Dengan melakukan penelitian kita bisa lihat proses kreatif dan inovatif kita. </w:delText>
              </w:r>
            </w:del>
          </w:p>
        </w:tc>
      </w:tr>
    </w:tbl>
    <w:p w14:paraId="7E44229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pit Prihartanti Suharto">
    <w15:presenceInfo w15:providerId="Windows Live" w15:userId="5ec425a73a8c3a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F74E9"/>
    <w:rsid w:val="0034127F"/>
    <w:rsid w:val="0042167F"/>
    <w:rsid w:val="0052010A"/>
    <w:rsid w:val="006449D8"/>
    <w:rsid w:val="007F77E3"/>
    <w:rsid w:val="00924DF5"/>
    <w:rsid w:val="00D2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104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Pipit Prihartanti Suharto</cp:lastModifiedBy>
  <cp:revision>2</cp:revision>
  <dcterms:created xsi:type="dcterms:W3CDTF">2022-08-23T07:38:00Z</dcterms:created>
  <dcterms:modified xsi:type="dcterms:W3CDTF">2022-08-23T07:38:00Z</dcterms:modified>
</cp:coreProperties>
</file>