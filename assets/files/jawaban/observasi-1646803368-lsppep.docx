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ins w:id="0" w:author="Windows User" w:date="2022-03-09T12:15:00Z">
              <w:r w:rsidR="00526BF6">
                <w:rPr>
                  <w:lang w:val="id-ID"/>
                </w:rPr>
                <w:t>P</w:t>
              </w:r>
            </w:ins>
            <w:del w:id="1" w:author="Windows User" w:date="2022-03-09T12:15:00Z">
              <w:r w:rsidDel="00526BF6">
                <w:delText>p</w:delText>
              </w:r>
            </w:del>
            <w:proofErr w:type="spellStart"/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ins w:id="2" w:author="Windows User" w:date="2022-03-09T12:21:00Z">
              <w:r w:rsidR="00526BF6">
                <w:rPr>
                  <w:lang w:val="id-ID"/>
                </w:rPr>
                <w:t xml:space="preserve">Brwakna mendasar </w:t>
              </w:r>
            </w:ins>
            <w:del w:id="3" w:author="Windows User" w:date="2022-03-09T12:21:00Z">
              <w:r w:rsidDel="00526BF6">
                <w:delText>berdasarkan filsafat</w:delText>
              </w:r>
            </w:del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ins w:id="4" w:author="Windows User" w:date="2022-03-09T12:16:00Z">
              <w:r w:rsidR="00526BF6">
                <w:rPr>
                  <w:lang w:val="id-ID"/>
                </w:rPr>
                <w:t>P</w:t>
              </w:r>
            </w:ins>
            <w:del w:id="5" w:author="Windows User" w:date="2022-03-09T12:16:00Z">
              <w:r w:rsidDel="00526BF6">
                <w:delText>p</w:delText>
              </w:r>
            </w:del>
            <w:proofErr w:type="spellStart"/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bookmarkStart w:id="6" w:name="_GoBack"/>
            <w:bookmarkEnd w:id="6"/>
            <w:del w:id="7" w:author="Windows User" w:date="2022-03-09T12:21:00Z">
              <w:r w:rsidDel="00526BF6">
                <w:delText>p</w:delText>
              </w:r>
            </w:del>
            <w:proofErr w:type="spellStart"/>
            <w:r>
              <w:t>elaksanaan</w:t>
            </w:r>
            <w:proofErr w:type="spellEnd"/>
            <w:ins w:id="8" w:author="Windows User" w:date="2022-03-09T12:21:00Z">
              <w:r w:rsidR="00526BF6">
                <w:rPr>
                  <w:lang w:val="id-ID"/>
                </w:rPr>
                <w:t xml:space="preserve"> atau</w:t>
              </w:r>
            </w:ins>
            <w:del w:id="9" w:author="Windows User" w:date="2022-03-09T12:21:00Z">
              <w:r w:rsidDel="00526BF6">
                <w:delText xml:space="preserve">, </w:delText>
              </w:r>
            </w:del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del w:id="10" w:author="Windows User" w:date="2022-03-09T12:16:00Z">
              <w:r w:rsidDel="00526BF6">
                <w:delText xml:space="preserve">meliputi </w:delText>
              </w:r>
            </w:del>
            <w:ins w:id="11" w:author="Windows User" w:date="2022-03-09T12:16:00Z">
              <w:r w:rsidR="00526BF6">
                <w:rPr>
                  <w:lang w:val="id-ID"/>
                </w:rPr>
                <w:t>S</w:t>
              </w:r>
            </w:ins>
            <w:del w:id="12" w:author="Windows User" w:date="2022-03-09T12:16:00Z">
              <w:r w:rsidDel="00526BF6">
                <w:delText>s</w:delText>
              </w:r>
            </w:del>
            <w:proofErr w:type="spellStart"/>
            <w:r>
              <w:t>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13" w:author="Windows User" w:date="2022-03-09T12:17:00Z">
              <w:r w:rsidR="00526BF6">
                <w:rPr>
                  <w:lang w:val="id-ID"/>
                </w:rPr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ins w:id="14" w:author="Windows User" w:date="2022-03-09T12:17:00Z">
              <w:r w:rsidR="00526BF6">
                <w:rPr>
                  <w:lang w:val="id-ID"/>
                </w:rPr>
                <w:t xml:space="preserve"> dalam melak</w:t>
              </w:r>
            </w:ins>
            <w:ins w:id="15" w:author="Windows User" w:date="2022-03-09T12:18:00Z">
              <w:r w:rsidR="00526BF6">
                <w:rPr>
                  <w:lang w:val="id-ID"/>
                </w:rPr>
                <w:t>ukan sesuatu</w:t>
              </w:r>
            </w:ins>
            <w:del w:id="16" w:author="Windows User" w:date="2022-03-09T12:17:00Z">
              <w:r w:rsidDel="00526BF6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17" w:author="Windows User" w:date="2022-03-09T12:18:00Z">
              <w:r w:rsidR="00526BF6">
                <w:rPr>
                  <w:lang w:val="id-ID"/>
                </w:rPr>
                <w:t xml:space="preserve"> dan individu</w:t>
              </w:r>
            </w:ins>
            <w:del w:id="18" w:author="Windows User" w:date="2022-03-09T12:18:00Z">
              <w:r w:rsidDel="00526BF6">
                <w:delText xml:space="preserve">, </w:delText>
              </w:r>
            </w:del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ins w:id="19" w:author="Windows User" w:date="2022-03-09T12:20:00Z">
              <w:r w:rsidR="00526BF6">
                <w:rPr>
                  <w:lang w:val="id-ID"/>
                </w:rPr>
                <w:t>P</w:t>
              </w:r>
            </w:ins>
            <w:del w:id="20" w:author="Windows User" w:date="2022-03-09T12:20:00Z">
              <w:r w:rsidDel="00526BF6">
                <w:delText>p</w:delText>
              </w:r>
            </w:del>
            <w:proofErr w:type="spellStart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ins w:id="21" w:author="Windows User" w:date="2022-03-09T12:20:00Z">
              <w:r w:rsidR="00526BF6">
                <w:rPr>
                  <w:lang w:val="id-ID"/>
                </w:rPr>
                <w:t>T</w:t>
              </w:r>
            </w:ins>
            <w:del w:id="22" w:author="Windows User" w:date="2022-03-09T12:20:00Z">
              <w:r w:rsidDel="00526BF6">
                <w:delText>t</w:delText>
              </w:r>
            </w:del>
            <w:proofErr w:type="spellStart"/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del w:id="23" w:author="Windows User" w:date="2022-03-09T12:20:00Z">
              <w:r w:rsidDel="00526BF6">
                <w:delText xml:space="preserve">; </w:delText>
              </w:r>
            </w:del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4" w:author="Windows User" w:date="2022-03-09T12:20:00Z">
              <w:r w:rsidDel="00526BF6">
                <w:delText xml:space="preserve">penempatan </w:delText>
              </w:r>
            </w:del>
            <w:ins w:id="25" w:author="Windows User" w:date="2022-03-09T12:20:00Z">
              <w:r w:rsidR="00526BF6">
                <w:rPr>
                  <w:lang w:val="id-ID"/>
                </w:rPr>
                <w:t>S</w:t>
              </w:r>
            </w:ins>
            <w:del w:id="26" w:author="Windows User" w:date="2022-03-09T12:20:00Z">
              <w:r w:rsidDel="00526BF6">
                <w:delText>s</w:delText>
              </w:r>
            </w:del>
            <w:proofErr w:type="spellStart"/>
            <w:r>
              <w:t>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26BF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2022-03-09T05:22:00Z</dcterms:created>
  <dcterms:modified xsi:type="dcterms:W3CDTF">2022-03-09T05:22:00Z</dcterms:modified>
</cp:coreProperties>
</file>