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BB1C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1906CF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CB1571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A66BD88" w14:textId="14720C2E" w:rsidR="00125355" w:rsidRDefault="00125355" w:rsidP="00D8537A">
      <w:pPr>
        <w:pStyle w:val="ListParagraph"/>
        <w:numPr>
          <w:ilvl w:val="0"/>
          <w:numId w:val="3"/>
        </w:numPr>
        <w:rPr>
          <w:ins w:id="0" w:author="Erna Setyowati" w:date="2021-04-24T09:34:00Z"/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1EEB11E1" w14:textId="3B199657" w:rsidR="00347B89" w:rsidRDefault="00347B89" w:rsidP="00347B89">
      <w:pPr>
        <w:pStyle w:val="ListParagraph"/>
        <w:jc w:val="center"/>
        <w:rPr>
          <w:ins w:id="1" w:author="Erna Setyowati" w:date="2021-04-24T09:38:00Z"/>
          <w:rFonts w:ascii="Minion Pro" w:hAnsi="Minion Pro"/>
        </w:rPr>
      </w:pPr>
      <w:proofErr w:type="spellStart"/>
      <w:ins w:id="2" w:author="Erna Setyowati" w:date="2021-04-24T09:34:00Z">
        <w:r>
          <w:rPr>
            <w:rFonts w:ascii="Minion Pro" w:hAnsi="Minion Pro"/>
          </w:rPr>
          <w:t>Prakata</w:t>
        </w:r>
      </w:ins>
      <w:proofErr w:type="spellEnd"/>
    </w:p>
    <w:p w14:paraId="5FA96AE2" w14:textId="77777777" w:rsidR="00347B89" w:rsidRDefault="00347B89" w:rsidP="00347B89">
      <w:pPr>
        <w:pStyle w:val="ListParagraph"/>
        <w:jc w:val="center"/>
        <w:rPr>
          <w:ins w:id="3" w:author="Erna Setyowati" w:date="2021-04-24T09:38:00Z"/>
          <w:rFonts w:ascii="Minion Pro" w:hAnsi="Minion Pro"/>
        </w:rPr>
      </w:pPr>
      <w:bookmarkStart w:id="4" w:name="_GoBack"/>
      <w:bookmarkEnd w:id="4"/>
    </w:p>
    <w:p w14:paraId="043E47E5" w14:textId="3EB77407" w:rsidR="00347B89" w:rsidRPr="00347B89" w:rsidRDefault="00347B89" w:rsidP="00347B89">
      <w:pPr>
        <w:pStyle w:val="ListParagraph"/>
        <w:ind w:left="0"/>
        <w:jc w:val="center"/>
        <w:rPr>
          <w:rFonts w:ascii="Minion Pro" w:hAnsi="Minion Pro"/>
          <w:rPrChange w:id="5" w:author="Erna Setyowati" w:date="2021-04-24T09:38:00Z">
            <w:rPr/>
          </w:rPrChange>
        </w:rPr>
        <w:pPrChange w:id="6" w:author="Erna Setyowati" w:date="2021-04-24T09:38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ins w:id="7" w:author="Erna Setyowati" w:date="2021-04-24T09:35:00Z">
        <w:r w:rsidRPr="00347B89">
          <w:rPr>
            <w:rFonts w:ascii="Minion Pro" w:hAnsi="Minion Pro"/>
            <w:rPrChange w:id="8" w:author="Erna Setyowati" w:date="2021-04-24T09:38:00Z">
              <w:rPr/>
            </w:rPrChange>
          </w:rPr>
          <w:t>Mempelajari</w:t>
        </w:r>
        <w:proofErr w:type="spellEnd"/>
        <w:r w:rsidRPr="00347B89">
          <w:rPr>
            <w:rFonts w:ascii="Minion Pro" w:hAnsi="Minion Pro"/>
            <w:rPrChange w:id="9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10" w:author="Erna Setyowati" w:date="2021-04-24T09:38:00Z">
              <w:rPr/>
            </w:rPrChange>
          </w:rPr>
          <w:t>Vocabularly</w:t>
        </w:r>
        <w:proofErr w:type="spellEnd"/>
        <w:r w:rsidRPr="00347B89">
          <w:rPr>
            <w:rFonts w:ascii="Minion Pro" w:hAnsi="Minion Pro"/>
            <w:rPrChange w:id="11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12" w:author="Erna Setyowati" w:date="2021-04-24T09:38:00Z">
              <w:rPr/>
            </w:rPrChange>
          </w:rPr>
          <w:t>sepertinya</w:t>
        </w:r>
        <w:proofErr w:type="spellEnd"/>
        <w:r w:rsidRPr="00347B89">
          <w:rPr>
            <w:rFonts w:ascii="Minion Pro" w:hAnsi="Minion Pro"/>
            <w:rPrChange w:id="13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14" w:author="Erna Setyowati" w:date="2021-04-24T09:38:00Z">
              <w:rPr/>
            </w:rPrChange>
          </w:rPr>
          <w:t>menjadi</w:t>
        </w:r>
        <w:proofErr w:type="spellEnd"/>
        <w:r w:rsidRPr="00347B89">
          <w:rPr>
            <w:rFonts w:ascii="Minion Pro" w:hAnsi="Minion Pro"/>
            <w:rPrChange w:id="15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16" w:author="Erna Setyowati" w:date="2021-04-24T09:38:00Z">
              <w:rPr/>
            </w:rPrChange>
          </w:rPr>
          <w:t>kesulitan</w:t>
        </w:r>
        <w:proofErr w:type="spellEnd"/>
        <w:r w:rsidRPr="00347B89">
          <w:rPr>
            <w:rFonts w:ascii="Minion Pro" w:hAnsi="Minion Pro"/>
            <w:rPrChange w:id="17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18" w:author="Erna Setyowati" w:date="2021-04-24T09:38:00Z">
              <w:rPr/>
            </w:rPrChange>
          </w:rPr>
          <w:t>tersendiri</w:t>
        </w:r>
        <w:proofErr w:type="spellEnd"/>
        <w:r w:rsidRPr="00347B89">
          <w:rPr>
            <w:rFonts w:ascii="Minion Pro" w:hAnsi="Minion Pro"/>
            <w:rPrChange w:id="19" w:author="Erna Setyowati" w:date="2021-04-24T09:38:00Z">
              <w:rPr/>
            </w:rPrChange>
          </w:rPr>
          <w:t xml:space="preserve"> </w:t>
        </w:r>
      </w:ins>
      <w:proofErr w:type="spellStart"/>
      <w:ins w:id="20" w:author="Erna Setyowati" w:date="2021-04-24T09:36:00Z">
        <w:r w:rsidRPr="00347B89">
          <w:rPr>
            <w:rFonts w:ascii="Minion Pro" w:hAnsi="Minion Pro"/>
            <w:rPrChange w:id="21" w:author="Erna Setyowati" w:date="2021-04-24T09:38:00Z">
              <w:rPr/>
            </w:rPrChange>
          </w:rPr>
          <w:t>bagi</w:t>
        </w:r>
        <w:proofErr w:type="spellEnd"/>
        <w:r w:rsidRPr="00347B89">
          <w:rPr>
            <w:rFonts w:ascii="Minion Pro" w:hAnsi="Minion Pro"/>
            <w:rPrChange w:id="22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23" w:author="Erna Setyowati" w:date="2021-04-24T09:38:00Z">
              <w:rPr/>
            </w:rPrChange>
          </w:rPr>
          <w:t>beberapa</w:t>
        </w:r>
        <w:proofErr w:type="spellEnd"/>
        <w:r w:rsidRPr="00347B89">
          <w:rPr>
            <w:rFonts w:ascii="Minion Pro" w:hAnsi="Minion Pro"/>
            <w:rPrChange w:id="24" w:author="Erna Setyowati" w:date="2021-04-24T09:38:00Z">
              <w:rPr/>
            </w:rPrChange>
          </w:rPr>
          <w:t xml:space="preserve"> orang di Indonesia, </w:t>
        </w:r>
        <w:proofErr w:type="spellStart"/>
        <w:r w:rsidRPr="00347B89">
          <w:rPr>
            <w:rFonts w:ascii="Minion Pro" w:hAnsi="Minion Pro"/>
            <w:rPrChange w:id="25" w:author="Erna Setyowati" w:date="2021-04-24T09:38:00Z">
              <w:rPr/>
            </w:rPrChange>
          </w:rPr>
          <w:t>khususnya</w:t>
        </w:r>
        <w:proofErr w:type="spellEnd"/>
        <w:r w:rsidRPr="00347B89">
          <w:rPr>
            <w:rFonts w:ascii="Minion Pro" w:hAnsi="Minion Pro"/>
            <w:rPrChange w:id="26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27" w:author="Erna Setyowati" w:date="2021-04-24T09:38:00Z">
              <w:rPr/>
            </w:rPrChange>
          </w:rPr>
          <w:t>bagi</w:t>
        </w:r>
        <w:proofErr w:type="spellEnd"/>
        <w:r w:rsidRPr="00347B89">
          <w:rPr>
            <w:rFonts w:ascii="Minion Pro" w:hAnsi="Minion Pro"/>
            <w:rPrChange w:id="28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29" w:author="Erna Setyowati" w:date="2021-04-24T09:38:00Z">
              <w:rPr/>
            </w:rPrChange>
          </w:rPr>
          <w:t>mereka</w:t>
        </w:r>
        <w:proofErr w:type="spellEnd"/>
        <w:r w:rsidRPr="00347B89">
          <w:rPr>
            <w:rFonts w:ascii="Minion Pro" w:hAnsi="Minion Pro"/>
            <w:rPrChange w:id="30" w:author="Erna Setyowati" w:date="2021-04-24T09:38:00Z">
              <w:rPr/>
            </w:rPrChange>
          </w:rPr>
          <w:t xml:space="preserve"> yang </w:t>
        </w:r>
        <w:proofErr w:type="spellStart"/>
        <w:r w:rsidRPr="00347B89">
          <w:rPr>
            <w:rFonts w:ascii="Minion Pro" w:hAnsi="Minion Pro"/>
            <w:rPrChange w:id="31" w:author="Erna Setyowati" w:date="2021-04-24T09:38:00Z">
              <w:rPr/>
            </w:rPrChange>
          </w:rPr>
          <w:t>mempelajari</w:t>
        </w:r>
        <w:proofErr w:type="spellEnd"/>
        <w:r w:rsidRPr="00347B89">
          <w:rPr>
            <w:rFonts w:ascii="Minion Pro" w:hAnsi="Minion Pro"/>
            <w:rPrChange w:id="32" w:author="Erna Setyowati" w:date="2021-04-24T09:38:00Z">
              <w:rPr/>
            </w:rPrChange>
          </w:rPr>
          <w:t xml:space="preserve"> Bahasa </w:t>
        </w:r>
        <w:proofErr w:type="spellStart"/>
        <w:r w:rsidRPr="00347B89">
          <w:rPr>
            <w:rFonts w:ascii="Minion Pro" w:hAnsi="Minion Pro"/>
            <w:rPrChange w:id="33" w:author="Erna Setyowati" w:date="2021-04-24T09:38:00Z">
              <w:rPr/>
            </w:rPrChange>
          </w:rPr>
          <w:t>Inggris</w:t>
        </w:r>
        <w:proofErr w:type="spellEnd"/>
        <w:r w:rsidRPr="00347B89">
          <w:rPr>
            <w:rFonts w:ascii="Minion Pro" w:hAnsi="Minion Pro"/>
            <w:rPrChange w:id="34" w:author="Erna Setyowati" w:date="2021-04-24T09:38:00Z">
              <w:rPr/>
            </w:rPrChange>
          </w:rPr>
          <w:t xml:space="preserve"> </w:t>
        </w:r>
      </w:ins>
      <w:proofErr w:type="spellStart"/>
      <w:ins w:id="35" w:author="Erna Setyowati" w:date="2021-04-24T09:37:00Z">
        <w:r w:rsidRPr="00347B89">
          <w:rPr>
            <w:rFonts w:ascii="Minion Pro" w:hAnsi="Minion Pro"/>
            <w:rPrChange w:id="36" w:author="Erna Setyowati" w:date="2021-04-24T09:38:00Z">
              <w:rPr/>
            </w:rPrChange>
          </w:rPr>
          <w:t>ketika</w:t>
        </w:r>
        <w:proofErr w:type="spellEnd"/>
        <w:r w:rsidRPr="00347B89">
          <w:rPr>
            <w:rFonts w:ascii="Minion Pro" w:hAnsi="Minion Pro"/>
            <w:rPrChange w:id="37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38" w:author="Erna Setyowati" w:date="2021-04-24T09:38:00Z">
              <w:rPr/>
            </w:rPrChange>
          </w:rPr>
          <w:t>beranjak</w:t>
        </w:r>
        <w:proofErr w:type="spellEnd"/>
        <w:r w:rsidRPr="00347B89">
          <w:rPr>
            <w:rFonts w:ascii="Minion Pro" w:hAnsi="Minion Pro"/>
            <w:rPrChange w:id="39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40" w:author="Erna Setyowati" w:date="2021-04-24T09:38:00Z">
              <w:rPr/>
            </w:rPrChange>
          </w:rPr>
          <w:t>dewasa</w:t>
        </w:r>
        <w:proofErr w:type="spellEnd"/>
        <w:r w:rsidRPr="00347B89">
          <w:rPr>
            <w:rFonts w:ascii="Minion Pro" w:hAnsi="Minion Pro"/>
            <w:rPrChange w:id="41" w:author="Erna Setyowati" w:date="2021-04-24T09:38:00Z">
              <w:rPr/>
            </w:rPrChange>
          </w:rPr>
          <w:t xml:space="preserve">. </w:t>
        </w:r>
        <w:proofErr w:type="spellStart"/>
        <w:r w:rsidRPr="00347B89">
          <w:rPr>
            <w:rFonts w:ascii="Minion Pro" w:hAnsi="Minion Pro"/>
            <w:rPrChange w:id="42" w:author="Erna Setyowati" w:date="2021-04-24T09:38:00Z">
              <w:rPr/>
            </w:rPrChange>
          </w:rPr>
          <w:t>Seringkal</w:t>
        </w:r>
        <w:proofErr w:type="spellEnd"/>
        <w:r w:rsidRPr="00347B89">
          <w:rPr>
            <w:rFonts w:ascii="Minion Pro" w:hAnsi="Minion Pro"/>
            <w:rPrChange w:id="43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44" w:author="Erna Setyowati" w:date="2021-04-24T09:38:00Z">
              <w:rPr/>
            </w:rPrChange>
          </w:rPr>
          <w:t>kita</w:t>
        </w:r>
        <w:proofErr w:type="spellEnd"/>
        <w:r w:rsidRPr="00347B89">
          <w:rPr>
            <w:rFonts w:ascii="Minion Pro" w:hAnsi="Minion Pro"/>
            <w:rPrChange w:id="45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46" w:author="Erna Setyowati" w:date="2021-04-24T09:38:00Z">
              <w:rPr/>
            </w:rPrChange>
          </w:rPr>
          <w:t>direpotkan</w:t>
        </w:r>
        <w:proofErr w:type="spellEnd"/>
        <w:r w:rsidRPr="00347B89">
          <w:rPr>
            <w:rFonts w:ascii="Minion Pro" w:hAnsi="Minion Pro"/>
            <w:rPrChange w:id="47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48" w:author="Erna Setyowati" w:date="2021-04-24T09:38:00Z">
              <w:rPr/>
            </w:rPrChange>
          </w:rPr>
          <w:t>dengan</w:t>
        </w:r>
        <w:proofErr w:type="spellEnd"/>
        <w:r w:rsidRPr="00347B89">
          <w:rPr>
            <w:rFonts w:ascii="Minion Pro" w:hAnsi="Minion Pro"/>
            <w:rPrChange w:id="49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50" w:author="Erna Setyowati" w:date="2021-04-24T09:38:00Z">
              <w:rPr/>
            </w:rPrChange>
          </w:rPr>
          <w:t>menghafal</w:t>
        </w:r>
        <w:proofErr w:type="spellEnd"/>
        <w:r w:rsidRPr="00347B89">
          <w:rPr>
            <w:rFonts w:ascii="Minion Pro" w:hAnsi="Minion Pro"/>
            <w:rPrChange w:id="51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52" w:author="Erna Setyowati" w:date="2021-04-24T09:38:00Z">
              <w:rPr/>
            </w:rPrChange>
          </w:rPr>
          <w:t>sedemikian</w:t>
        </w:r>
        <w:proofErr w:type="spellEnd"/>
        <w:r w:rsidRPr="00347B89">
          <w:rPr>
            <w:rFonts w:ascii="Minion Pro" w:hAnsi="Minion Pro"/>
            <w:rPrChange w:id="53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54" w:author="Erna Setyowati" w:date="2021-04-24T09:38:00Z">
              <w:rPr/>
            </w:rPrChange>
          </w:rPr>
          <w:t>banyak</w:t>
        </w:r>
        <w:proofErr w:type="spellEnd"/>
        <w:r w:rsidRPr="00347B89">
          <w:rPr>
            <w:rFonts w:ascii="Minion Pro" w:hAnsi="Minion Pro"/>
            <w:rPrChange w:id="55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56" w:author="Erna Setyowati" w:date="2021-04-24T09:38:00Z">
              <w:rPr/>
            </w:rPrChange>
          </w:rPr>
          <w:t>struktur</w:t>
        </w:r>
        <w:proofErr w:type="spellEnd"/>
        <w:r w:rsidRPr="00347B89">
          <w:rPr>
            <w:rFonts w:ascii="Minion Pro" w:hAnsi="Minion Pro"/>
            <w:rPrChange w:id="57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58" w:author="Erna Setyowati" w:date="2021-04-24T09:38:00Z">
              <w:rPr/>
            </w:rPrChange>
          </w:rPr>
          <w:t>kalimat</w:t>
        </w:r>
        <w:proofErr w:type="spellEnd"/>
        <w:r w:rsidRPr="00347B89">
          <w:rPr>
            <w:rFonts w:ascii="Minion Pro" w:hAnsi="Minion Pro"/>
            <w:rPrChange w:id="59" w:author="Erna Setyowati" w:date="2021-04-24T09:38:00Z">
              <w:rPr/>
            </w:rPrChange>
          </w:rPr>
          <w:t xml:space="preserve">, </w:t>
        </w:r>
        <w:proofErr w:type="spellStart"/>
        <w:r w:rsidRPr="00347B89">
          <w:rPr>
            <w:rFonts w:ascii="Minion Pro" w:hAnsi="Minion Pro"/>
            <w:rPrChange w:id="60" w:author="Erna Setyowati" w:date="2021-04-24T09:38:00Z">
              <w:rPr/>
            </w:rPrChange>
          </w:rPr>
          <w:t>tatabahasa</w:t>
        </w:r>
      </w:ins>
      <w:proofErr w:type="spellEnd"/>
      <w:ins w:id="61" w:author="Erna Setyowati" w:date="2021-04-24T09:38:00Z">
        <w:r w:rsidRPr="00347B89">
          <w:rPr>
            <w:rFonts w:ascii="Minion Pro" w:hAnsi="Minion Pro"/>
            <w:rPrChange w:id="62" w:author="Erna Setyowati" w:date="2021-04-24T09:38:00Z">
              <w:rPr/>
            </w:rPrChange>
          </w:rPr>
          <w:t xml:space="preserve">, </w:t>
        </w:r>
        <w:proofErr w:type="spellStart"/>
        <w:r w:rsidRPr="00347B89">
          <w:rPr>
            <w:rFonts w:ascii="Minion Pro" w:hAnsi="Minion Pro"/>
            <w:rPrChange w:id="63" w:author="Erna Setyowati" w:date="2021-04-24T09:38:00Z">
              <w:rPr/>
            </w:rPrChange>
          </w:rPr>
          <w:t>rumus</w:t>
        </w:r>
        <w:proofErr w:type="spellEnd"/>
        <w:r w:rsidRPr="00347B89">
          <w:rPr>
            <w:rFonts w:ascii="Minion Pro" w:hAnsi="Minion Pro"/>
            <w:rPrChange w:id="64" w:author="Erna Setyowati" w:date="2021-04-24T09:38:00Z">
              <w:rPr/>
            </w:rPrChange>
          </w:rPr>
          <w:t xml:space="preserve"> dan </w:t>
        </w:r>
        <w:proofErr w:type="spellStart"/>
        <w:r w:rsidRPr="00347B89">
          <w:rPr>
            <w:rFonts w:ascii="Minion Pro" w:hAnsi="Minion Pro"/>
            <w:rPrChange w:id="65" w:author="Erna Setyowati" w:date="2021-04-24T09:38:00Z">
              <w:rPr/>
            </w:rPrChange>
          </w:rPr>
          <w:t>perubahan</w:t>
        </w:r>
        <w:proofErr w:type="spellEnd"/>
        <w:r w:rsidRPr="00347B89">
          <w:rPr>
            <w:rFonts w:ascii="Minion Pro" w:hAnsi="Minion Pro"/>
            <w:rPrChange w:id="66" w:author="Erna Setyowati" w:date="2021-04-24T09:38:00Z">
              <w:rPr/>
            </w:rPrChange>
          </w:rPr>
          <w:t xml:space="preserve"> </w:t>
        </w:r>
        <w:proofErr w:type="spellStart"/>
        <w:r w:rsidRPr="00347B89">
          <w:rPr>
            <w:rFonts w:ascii="Minion Pro" w:hAnsi="Minion Pro"/>
            <w:rPrChange w:id="67" w:author="Erna Setyowati" w:date="2021-04-24T09:38:00Z">
              <w:rPr/>
            </w:rPrChange>
          </w:rPr>
          <w:t>bentuk</w:t>
        </w:r>
        <w:proofErr w:type="spellEnd"/>
        <w:r w:rsidRPr="00347B89">
          <w:rPr>
            <w:rFonts w:ascii="Minion Pro" w:hAnsi="Minion Pro"/>
            <w:rPrChange w:id="68" w:author="Erna Setyowati" w:date="2021-04-24T09:38:00Z">
              <w:rPr/>
            </w:rPrChange>
          </w:rPr>
          <w:t xml:space="preserve"> kata di </w:t>
        </w:r>
        <w:proofErr w:type="spellStart"/>
        <w:r w:rsidRPr="00347B89">
          <w:rPr>
            <w:rFonts w:ascii="Minion Pro" w:hAnsi="Minion Pro"/>
            <w:rPrChange w:id="69" w:author="Erna Setyowati" w:date="2021-04-24T09:38:00Z">
              <w:rPr/>
            </w:rPrChange>
          </w:rPr>
          <w:t>setiap</w:t>
        </w:r>
        <w:proofErr w:type="spellEnd"/>
        <w:r w:rsidRPr="00347B89">
          <w:rPr>
            <w:rFonts w:ascii="Minion Pro" w:hAnsi="Minion Pro"/>
            <w:rPrChange w:id="70" w:author="Erna Setyowati" w:date="2021-04-24T09:38:00Z">
              <w:rPr/>
            </w:rPrChange>
          </w:rPr>
          <w:t xml:space="preserve"> tense.</w:t>
        </w:r>
      </w:ins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98D65F4" w14:textId="77777777" w:rsidTr="00821BA2">
        <w:tc>
          <w:tcPr>
            <w:tcW w:w="9350" w:type="dxa"/>
          </w:tcPr>
          <w:p w14:paraId="528202B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0B0021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B4C5E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D53F2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E406B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E294F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B7A87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69CC3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0DE9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BDE44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EC708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A5F65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E80E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7DFC2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53F69D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CC38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1A9B08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5E7282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FFB4D1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6C9095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977A82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E7B4C9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35336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30324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9F3A5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408D3FB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na Setyowati">
    <w15:presenceInfo w15:providerId="Windows Live" w15:userId="874c06c641e4af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47B89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026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Erna Setyowati</cp:lastModifiedBy>
  <cp:revision>4</cp:revision>
  <dcterms:created xsi:type="dcterms:W3CDTF">2020-08-26T22:03:00Z</dcterms:created>
  <dcterms:modified xsi:type="dcterms:W3CDTF">2021-04-24T02:39:00Z</dcterms:modified>
</cp:coreProperties>
</file>