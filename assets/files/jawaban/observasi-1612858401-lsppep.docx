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EF56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1A204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54264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54DEC6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497401FD" w14:textId="3B6E68E6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del w:id="0" w:author="Shihab" w:date="2021-02-09T15:11:00Z">
        <w:r w:rsidRPr="00C50A1E" w:rsidDel="001C0CD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Turun,</w:delText>
        </w:r>
      </w:del>
      <w:ins w:id="1" w:author="Shihab" w:date="2021-02-09T15:11:00Z">
        <w:r w:rsidR="001C0CD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Camilan Sebabkan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Berat Badan Naik</w:t>
      </w:r>
      <w:ins w:id="2" w:author="Shihab" w:date="2021-02-09T15:11:00Z">
        <w:r w:rsidR="001C0CD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Di Kala Hujan Turun</w:t>
        </w:r>
      </w:ins>
    </w:p>
    <w:p w14:paraId="027D327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80498E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E0F1AA" wp14:editId="43A3BDC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A1D4" w14:textId="710E473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del w:id="3" w:author="Shihab" w:date="2021-02-09T15:12:00Z">
        <w:r w:rsidRPr="00C50A1E" w:rsidDel="001C0CD3">
          <w:rPr>
            <w:rFonts w:ascii="Times New Roman" w:eastAsia="Times New Roman" w:hAnsi="Times New Roman" w:cs="Times New Roman"/>
            <w:sz w:val="18"/>
            <w:szCs w:val="18"/>
          </w:rPr>
          <w:delText>Ilustrasi | unsplash.com</w:delText>
        </w:r>
      </w:del>
    </w:p>
    <w:p w14:paraId="2CCEE635" w14:textId="21169357" w:rsidR="00927764" w:rsidRPr="001C0CD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0"/>
          <w:szCs w:val="20"/>
          <w:rPrChange w:id="4" w:author="Shihab" w:date="2021-02-09T15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5" w:author="Shihab" w:date="2021-02-09T15:12:00Z">
        <w:r w:rsidRPr="00C50A1E" w:rsidDel="001C0C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  <w:ins w:id="6" w:author="Shihab" w:date="2021-02-09T15:13:00Z">
        <w:r w:rsidR="001C0CD3">
          <w:rPr>
            <w:rFonts w:ascii="Times New Roman" w:eastAsia="Times New Roman" w:hAnsi="Times New Roman" w:cs="Times New Roman"/>
            <w:sz w:val="20"/>
            <w:szCs w:val="20"/>
          </w:rPr>
          <w:t>Mengkonsumsi minuman di saat hujan (Sumber: unsplash.com).</w:t>
        </w:r>
      </w:ins>
    </w:p>
    <w:p w14:paraId="18624ED5" w14:textId="48F1E1DD" w:rsidR="00927764" w:rsidRPr="00C50A1E" w:rsidDel="00C00C46" w:rsidRDefault="00927764" w:rsidP="00927764">
      <w:pPr>
        <w:shd w:val="clear" w:color="auto" w:fill="F5F5F5"/>
        <w:spacing w:after="375"/>
        <w:rPr>
          <w:del w:id="7" w:author="Shihab" w:date="2021-02-09T14:41:00Z"/>
          <w:rFonts w:ascii="Times New Roman" w:eastAsia="Times New Roman" w:hAnsi="Times New Roman" w:cs="Times New Roman"/>
          <w:sz w:val="24"/>
          <w:szCs w:val="24"/>
        </w:rPr>
      </w:pPr>
      <w:del w:id="8" w:author="Shihab" w:date="2021-02-09T14:41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>Apa yang lebih romantis dari sepiring mie instan kemasan putih yang aromanya aduhai menggoda indera penciuman itu atau bakwan yang baru diangkat dari penggorengan di kala hujan?</w:delText>
        </w:r>
      </w:del>
    </w:p>
    <w:p w14:paraId="0E76F11D" w14:textId="2804F424" w:rsidR="00927764" w:rsidRPr="00C50A1E" w:rsidRDefault="00C00C4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" w:author="Shihab" w:date="2021-02-09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bulan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10" w:author="Shihab" w:date="2021-02-09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turun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del w:id="11" w:author="Shihab" w:date="2021-02-09T14:42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>hari-</w:delText>
        </w:r>
      </w:del>
      <w:ins w:id="12" w:author="Shihab" w:date="2021-02-09T14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tiap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del w:id="13" w:author="Shihab" w:date="2021-02-09T14:42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>, begitu kata orang sering mengartikannya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Benar saja. Meski</w:t>
      </w:r>
      <w:ins w:id="14" w:author="Shihab" w:date="2021-02-09T14:42:00Z"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 awal musim hujan di Indonesia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mundur di antara Bulan November</w:t>
      </w:r>
      <w:del w:id="15" w:author="Shihab" w:date="2021-02-09T14:43:00Z">
        <w:r w:rsidR="00927764" w:rsidDel="00C00C4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6" w:author="Shihab" w:date="2021-02-09T14:4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</w:t>
      </w:r>
      <w:del w:id="17" w:author="Shihab" w:date="2021-02-09T14:43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18" w:author="Shihab" w:date="2021-02-09T14:43:00Z">
        <w:r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del w:id="19" w:author="Shihab" w:date="2021-02-09T14:43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0" w:author="Shihab" w:date="2021-02-09T14:4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Shihab" w:date="2021-02-09T14:43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ins w:id="22" w:author="Shihab" w:date="2021-02-09T14:43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udah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sangat terasa </w:t>
      </w:r>
      <w:del w:id="23" w:author="Shihab" w:date="2021-02-09T14:44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 awal tahun</w:t>
      </w:r>
      <w:del w:id="24" w:author="Shihab" w:date="2021-02-09T14:44:00Z">
        <w:r w:rsidR="00927764"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 baru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C8DB3" w14:textId="3DD04A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del w:id="25" w:author="Shihab" w:date="2021-02-09T14:44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 disalahkan karena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mengundang kenangan ternyata tak hanya </w:t>
      </w:r>
      <w:del w:id="26" w:author="Shihab" w:date="2021-02-09T14:44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perasaan hatimu </w:t>
      </w:r>
      <w:del w:id="27" w:author="Shihab" w:date="2021-02-09T14:44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del w:id="28" w:author="Shihab" w:date="2021-02-09T14:45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9" w:author="Shihab" w:date="2021-02-09T14:45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tapi juga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</w:t>
      </w:r>
      <w:del w:id="30" w:author="Shihab" w:date="2021-02-09T14:45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1" w:author="Shihab" w:date="2021-02-09T14:45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, yaitu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Shihab" w:date="2021-02-09T14:45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33" w:author="Shihab" w:date="2021-02-09T14:45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pers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r w:rsidR="00C00C46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makan. Ya, hujan </w:t>
      </w:r>
      <w:del w:id="34" w:author="Shihab" w:date="2021-02-09T14:45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</w:t>
      </w:r>
      <w:ins w:id="35" w:author="Shihab" w:date="2021-02-09T14:45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sering </w:t>
      </w:r>
      <w:ins w:id="36" w:author="Shihab" w:date="2021-02-09T14:45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 xml:space="preserve">merasa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 bisa</w:t>
      </w:r>
      <w:del w:id="37" w:author="Shihab" w:date="2021-02-09T14:45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A4CD4A" w14:textId="2453D0A0" w:rsidR="00927764" w:rsidRPr="00C50A1E" w:rsidDel="0019433C" w:rsidRDefault="00927764" w:rsidP="00927764">
      <w:pPr>
        <w:shd w:val="clear" w:color="auto" w:fill="F5F5F5"/>
        <w:spacing w:after="375"/>
        <w:rPr>
          <w:del w:id="38" w:author="Shihab" w:date="2021-02-09T14:4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Merasa Lapar </w:t>
      </w:r>
      <w:del w:id="39" w:author="Shihab" w:date="2021-02-09T15:13:00Z">
        <w:r w:rsidRPr="00C50A1E" w:rsidDel="001C0CD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Ketika </w:delText>
        </w:r>
      </w:del>
      <w:ins w:id="40" w:author="Shihab" w:date="2021-02-09T15:13:00Z">
        <w:r w:rsidR="001C0CD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Pa</w:t>
        </w:r>
      </w:ins>
      <w:ins w:id="41" w:author="Shihab" w:date="2021-02-09T15:14:00Z">
        <w:r w:rsidR="001C0CD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 Saat</w:t>
        </w:r>
      </w:ins>
      <w:ins w:id="42" w:author="Shihab" w:date="2021-02-09T15:13:00Z">
        <w:r w:rsidR="001C0CD3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ins w:id="43" w:author="Shihab" w:date="2021-02-09T15:13:00Z">
        <w:r w:rsidR="001C0CD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44" w:author="Shihab" w:date="2021-02-09T14:46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45" w:author="Shihab" w:date="2021-02-09T14:46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ins w:id="46" w:author="Shihab" w:date="2021-02-09T14:46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del w:id="47" w:author="Shihab" w:date="2021-02-09T14:46:00Z">
        <w:r w:rsidDel="00C00C4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48" w:author="Shihab" w:date="2021-02-09T14:46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C00C46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C00C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</w:t>
      </w:r>
      <w:ins w:id="49" w:author="Shihab" w:date="2021-02-09T14:47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 xml:space="preserve"> meningkat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tiba-tiba</w:t>
      </w:r>
      <w:ins w:id="50" w:author="Shihab" w:date="2021-02-09T14:47:00Z">
        <w:r w:rsidR="00C00C46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Shihab" w:date="2021-02-09T14:47:00Z">
        <w:r w:rsidRPr="00C50A1E" w:rsidDel="00C00C46">
          <w:rPr>
            <w:rFonts w:ascii="Times New Roman" w:eastAsia="Times New Roman" w:hAnsi="Times New Roman" w:cs="Times New Roman"/>
            <w:sz w:val="24"/>
            <w:szCs w:val="24"/>
          </w:rPr>
          <w:delText>ikut meningkat?</w:delText>
        </w:r>
      </w:del>
    </w:p>
    <w:p w14:paraId="7D6471BC" w14:textId="60D4C24F" w:rsidR="00927764" w:rsidRPr="00C50A1E" w:rsidDel="0019433C" w:rsidRDefault="00927764" w:rsidP="00927764">
      <w:pPr>
        <w:shd w:val="clear" w:color="auto" w:fill="F5F5F5"/>
        <w:spacing w:after="375"/>
        <w:rPr>
          <w:del w:id="52" w:author="Shihab" w:date="2021-02-09T14:4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Selain mengenang dia, kegiatan yang paling asyik </w:t>
      </w:r>
      <w:del w:id="53" w:author="Shihab" w:date="2021-02-09T14:48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54" w:author="Shihab" w:date="2021-02-09T14:48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cuma camilan, </w:t>
      </w:r>
      <w:del w:id="55" w:author="Shihab" w:date="2021-02-09T14:48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56" w:author="Shihab" w:date="2021-02-09T14:48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jumlah kalorinya </w:t>
      </w:r>
      <w:del w:id="57" w:author="Shihab" w:date="2021-02-09T14:48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58" w:author="Shihab" w:date="2021-02-09T14:48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melebihi </w:t>
      </w:r>
      <w:ins w:id="59" w:author="Shihab" w:date="2021-02-09T14:48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porsi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60" w:author="Shihab" w:date="2021-02-09T14:48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14:paraId="116C4232" w14:textId="1CF3A4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61" w:author="Shihab" w:date="2021-02-09T14:49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del w:id="62" w:author="Shihab" w:date="2021-02-09T14:49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63" w:author="Shihab" w:date="2021-02-09T14:49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sebanyak empat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del w:id="64" w:author="Shihab" w:date="2021-02-09T14:49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5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Namun , itu pun </w:t>
        </w:r>
      </w:ins>
      <w:del w:id="66" w:author="Shihab" w:date="2021-02-09T14:50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67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 cukup</w:t>
      </w:r>
      <w:del w:id="68" w:author="Shihab" w:date="2021-02-09T14:51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69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0" w:author="Shihab" w:date="2021-02-09T14:50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tambah lagi</w:delText>
        </w:r>
      </w:del>
      <w:ins w:id="71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72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iasanya ditambah dengan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3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satu atau dua buah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del w:id="74" w:author="Shihab" w:date="2021-02-09T14:51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del w:id="75" w:author="Shihab" w:date="2021-02-09T14:50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, satu-dua biji eh kok jadi lima?</w:delText>
        </w:r>
      </w:del>
      <w:ins w:id="76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77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ins w:id="78" w:author="Shihab" w:date="2021-02-09T14:50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ins w:id="79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sering bertambah menjadi lima buah.</w:t>
        </w:r>
      </w:ins>
    </w:p>
    <w:p w14:paraId="01342640" w14:textId="599B84FB" w:rsidR="00927764" w:rsidRPr="00C50A1E" w:rsidDel="0019433C" w:rsidRDefault="00927764" w:rsidP="00927764">
      <w:pPr>
        <w:shd w:val="clear" w:color="auto" w:fill="F5F5F5"/>
        <w:spacing w:after="375"/>
        <w:rPr>
          <w:del w:id="80" w:author="Shihab" w:date="2021-02-09T14:5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</w:t>
      </w:r>
      <w:ins w:id="81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lebih dingin</w:t>
      </w:r>
      <w:del w:id="82" w:author="Shihab" w:date="2021-02-09T14:51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19433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</w:t>
      </w:r>
      <w:ins w:id="83" w:author="Shihab" w:date="2021-02-09T14:51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</w:t>
      </w:r>
      <w:del w:id="84" w:author="Shihab" w:date="2021-02-09T14:52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85" w:author="Shihab" w:date="2021-02-09T14:52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mengapa kita </w:t>
      </w:r>
      <w:ins w:id="86" w:author="Shihab" w:date="2021-02-09T14:52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87" w:author="Shihab" w:date="2021-02-09T14:52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88" w:author="Shihab" w:date="2021-02-09T14:52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89" w:author="Shihab" w:date="2021-02-09T14:52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48AC0D90" w14:textId="76BCA2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90" w:author="Shihab" w:date="2021-02-09T14:54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Terutama makanan</w:delText>
        </w:r>
      </w:del>
      <w:del w:id="91" w:author="Shihab" w:date="2021-02-09T14:52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del w:id="92" w:author="Shihab" w:date="2021-02-09T14:54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tahu bulat digoreng dadakan alias </w:delText>
        </w:r>
      </w:del>
      <w:del w:id="93" w:author="Shihab" w:date="2021-02-09T14:53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94" w:author="Shihab" w:date="2021-02-09T14:54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masih hangat. </w:delText>
        </w:r>
      </w:del>
      <w:del w:id="95" w:author="Shihab" w:date="2021-02-09T14:53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96" w:author="Shihab" w:date="2021-02-09T14:53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Hal ini k</w:t>
        </w:r>
      </w:ins>
      <w:ins w:id="97" w:author="Shihab" w:date="2021-02-09T14:54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arena</w:t>
        </w:r>
      </w:ins>
      <w:ins w:id="98" w:author="Shihab" w:date="2021-02-09T14:53:00Z"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 makan</w:t>
      </w:r>
      <w:del w:id="99" w:author="Shihab" w:date="2021-02-09T14:54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tubuh akan mendapat</w:t>
      </w:r>
      <w:ins w:id="100" w:author="Shihab" w:date="2021-02-09T14:54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</w:t>
      </w:r>
      <w:del w:id="101" w:author="Shihab" w:date="2021-02-09T14:54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ins w:id="102" w:author="Shihab" w:date="2021-02-09T14:55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yang mengakibatkan</w:t>
        </w:r>
      </w:ins>
      <w:ins w:id="103" w:author="Shihab" w:date="2021-02-09T14:54:00Z"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terjadinya peningkatan metabolisme dalam tubuh. </w:t>
      </w:r>
      <w:ins w:id="104" w:author="Shihab" w:date="2021-02-09T14:55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Apalagi dengan memakan</w:t>
        </w:r>
      </w:ins>
      <w:ins w:id="105" w:author="Shihab" w:date="2021-02-09T14:54:00Z"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makanan</w:t>
        </w:r>
      </w:ins>
      <w:ins w:id="106" w:author="Shihab" w:date="2021-02-09T14:56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07" w:author="Shihab" w:date="2021-02-09T14:54:00Z"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seperti tahu bulat </w:t>
        </w:r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r w:rsidR="0019433C" w:rsidRPr="00C50A1E">
          <w:rPr>
            <w:rFonts w:ascii="Times New Roman" w:eastAsia="Times New Roman" w:hAnsi="Times New Roman" w:cs="Times New Roman"/>
            <w:sz w:val="24"/>
            <w:szCs w:val="24"/>
          </w:rPr>
          <w:t>digoreng dadakan alias masih hangat.</w:t>
        </w:r>
      </w:ins>
    </w:p>
    <w:p w14:paraId="0B911C84" w14:textId="4C4876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108" w:author="Shihab" w:date="2021-02-09T14:56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9" w:author="Shihab" w:date="2021-02-09T14:56:00Z">
        <w:r w:rsidRPr="00C50A1E" w:rsidDel="0019433C">
          <w:rPr>
            <w:rFonts w:ascii="Times New Roman" w:eastAsia="Times New Roman" w:hAnsi="Times New Roman" w:cs="Times New Roman"/>
            <w:sz w:val="24"/>
            <w:szCs w:val="24"/>
          </w:rPr>
          <w:delText>kenyataannya,</w:delText>
        </w:r>
      </w:del>
      <w:ins w:id="110" w:author="Shihab" w:date="2021-02-09T14:56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>suhu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dingin yang terjadi akibat hujan</w:t>
      </w:r>
      <w:ins w:id="111" w:author="Shihab" w:date="2021-02-09T14:56:00Z">
        <w:r w:rsidR="0019433C">
          <w:rPr>
            <w:rFonts w:ascii="Times New Roman" w:eastAsia="Times New Roman" w:hAnsi="Times New Roman" w:cs="Times New Roman"/>
            <w:sz w:val="24"/>
            <w:szCs w:val="24"/>
          </w:rPr>
          <w:t xml:space="preserve"> pada kenyataannya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benar-benar membuat tubuh memerlukan kalori tambahan dari makananmu, </w:t>
      </w:r>
      <w:r w:rsidRPr="0019433C">
        <w:rPr>
          <w:rFonts w:ascii="Times New Roman" w:eastAsia="Times New Roman" w:hAnsi="Times New Roman" w:cs="Times New Roman"/>
          <w:i/>
          <w:iCs/>
          <w:sz w:val="24"/>
          <w:szCs w:val="24"/>
          <w:rPrChange w:id="112" w:author="Shihab" w:date="2021-02-09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13" w:author="Shihab" w:date="2021-02-09T14:57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Suhu </w:t>
        </w:r>
      </w:ins>
      <w:del w:id="114" w:author="Shihab" w:date="2021-02-09T14:5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Dingin </w:delText>
        </w:r>
      </w:del>
      <w:ins w:id="115" w:author="Shihab" w:date="2021-02-09T14:57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ingin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kita kira ternyata tidak sedingin kenyataannya, kok</w:t>
      </w:r>
      <w:del w:id="116" w:author="Shihab" w:date="2021-02-09T14:5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17" w:author="Shihab" w:date="2021-02-09T14:57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8FFB2AB" w14:textId="68C2E390" w:rsidR="00927764" w:rsidRPr="00C50A1E" w:rsidDel="00051FE6" w:rsidRDefault="00927764" w:rsidP="00927764">
      <w:pPr>
        <w:shd w:val="clear" w:color="auto" w:fill="F5F5F5"/>
        <w:spacing w:after="375"/>
        <w:rPr>
          <w:del w:id="118" w:author="Shihab" w:date="2021-02-09T15:00:00Z"/>
          <w:rFonts w:ascii="Times New Roman" w:eastAsia="Times New Roman" w:hAnsi="Times New Roman" w:cs="Times New Roman"/>
          <w:sz w:val="24"/>
          <w:szCs w:val="24"/>
        </w:rPr>
      </w:pPr>
      <w:del w:id="119" w:author="Shihab" w:date="2021-02-09T14:58:00Z">
        <w:r w:rsidRPr="00C50A1E" w:rsidDel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Ternyata </w:delText>
        </w:r>
      </w:del>
      <w:ins w:id="120" w:author="Shihab" w:date="2021-02-09T14:58:00Z">
        <w:r w:rsidR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Hal</w:t>
        </w:r>
        <w:r w:rsidR="00051FE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 </w:t>
      </w:r>
      <w:del w:id="121" w:author="Shihab" w:date="2021-02-09T14:58:00Z">
        <w:r w:rsidRPr="00C50A1E" w:rsidDel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del w:id="122" w:author="Shihab" w:date="2021-02-09T14:58:00Z">
        <w:r w:rsidRPr="00C50A1E" w:rsidDel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ins w:id="123" w:author="Shihab" w:date="2021-02-09T14:58:00Z">
        <w:r w:rsidR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</w:t>
        </w:r>
        <w:r w:rsidR="00051FE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babnya</w:t>
        </w:r>
      </w:ins>
      <w:del w:id="124" w:author="Shihab" w:date="2021-02-09T14:58:00Z">
        <w:r w:rsidRPr="00C50A1E" w:rsidDel="00051F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125" w:author="Shihab" w:date="2021-02-09T14:58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Selama hujan datang</w:delText>
        </w:r>
      </w:del>
      <w:ins w:id="126" w:author="Shihab" w:date="2021-02-09T14:58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Pada saat hujan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27" w:author="Shihab" w:date="2021-02-09T14:58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tentu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del w:id="128" w:author="Shihab" w:date="2021-02-09T14:59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suka </w:t>
      </w:r>
      <w:del w:id="129" w:author="Shihab" w:date="2021-02-09T14:59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ins w:id="130" w:author="Shihab" w:date="2021-02-09T14:59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 saja. Ruangan </w:t>
      </w:r>
      <w:del w:id="131" w:author="Shihab" w:date="2021-02-09T14:59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jarak kita dengan makanan </w:t>
      </w:r>
      <w:ins w:id="132" w:author="Shihab" w:date="2021-02-09T14:59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menjadi 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133" w:author="Shihab" w:date="2021-02-09T14:59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</w:t>
      </w:r>
      <w:ins w:id="134" w:author="Shihab" w:date="2021-02-09T15:00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adalah per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135" w:author="Shihab" w:date="2021-02-09T15:00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akses makanan yang </w:t>
      </w:r>
      <w:del w:id="136" w:author="Shihab" w:date="2021-02-09T15:00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137" w:author="Shihab" w:date="2021-02-09T15:00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 lagi berjarak. </w:t>
      </w:r>
      <w:r w:rsidRPr="00051FE6">
        <w:rPr>
          <w:rFonts w:ascii="Times New Roman" w:eastAsia="Times New Roman" w:hAnsi="Times New Roman" w:cs="Times New Roman"/>
          <w:i/>
          <w:iCs/>
          <w:sz w:val="24"/>
          <w:szCs w:val="24"/>
          <w:rPrChange w:id="138" w:author="Shihab" w:date="2021-02-09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del w:id="139" w:author="Shihab" w:date="2021-02-09T15:00:00Z">
        <w:r w:rsidRPr="00051FE6" w:rsidDel="00051FE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40" w:author="Shihab" w:date="2021-02-09T15:0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ins w:id="141" w:author="Shihab" w:date="2021-02-09T15:00:00Z">
        <w:r w:rsidR="00051FE6" w:rsidRPr="00051FE6">
          <w:rPr>
            <w:rFonts w:ascii="Times New Roman" w:eastAsia="Times New Roman" w:hAnsi="Times New Roman" w:cs="Times New Roman"/>
            <w:sz w:val="24"/>
            <w:szCs w:val="24"/>
            <w:rPrChange w:id="142" w:author="Shihab" w:date="2021-02-09T15:0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!</w:t>
        </w:r>
      </w:ins>
    </w:p>
    <w:p w14:paraId="6476253B" w14:textId="5050AB02" w:rsidR="00927764" w:rsidRPr="00C50A1E" w:rsidDel="00051FE6" w:rsidRDefault="00927764" w:rsidP="00927764">
      <w:pPr>
        <w:shd w:val="clear" w:color="auto" w:fill="F5F5F5"/>
        <w:spacing w:after="375"/>
        <w:rPr>
          <w:del w:id="143" w:author="Shihab" w:date="2021-02-09T15:0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</w:t>
      </w:r>
      <w:del w:id="144" w:author="Shihab" w:date="2021-02-09T15:01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</w:delText>
        </w:r>
      </w:del>
      <w:ins w:id="145" w:author="Shihab" w:date="2021-02-09T15:01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berbagai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 masakan dalam bentuk mie instan, biskuit</w:t>
      </w:r>
      <w:del w:id="146" w:author="Shihab" w:date="2021-02-09T15:01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-biskuit yang di</w:delText>
        </w:r>
        <w:r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tata dalam toples cantik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47" w:author="Shihab" w:date="2021-02-09T15:01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48" w:author="Shihab" w:date="2021-02-09T15:01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 minuman manis</w:t>
      </w:r>
      <w:del w:id="149" w:author="Shihab" w:date="2021-02-09T15:01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kemasan ekonomis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7F43D8" w14:textId="515452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</w:t>
      </w:r>
      <w:del w:id="150" w:author="Shihab" w:date="2021-02-09T15:01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ins w:id="151" w:author="Shihab" w:date="2021-02-09T15:01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52" w:author="Shihab" w:date="2021-02-09T15:01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3" w:author="Shihab" w:date="2021-02-09T15:02:00Z">
        <w:r w:rsidDel="00051FE6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54" w:author="Shihab" w:date="2021-02-09T15:02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155" w:author="Shihab" w:date="2021-02-09T15:02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6" w:author="Shihab" w:date="2021-02-09T15:02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ins w:id="157" w:author="Shihab" w:date="2021-02-09T15:02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ebagai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 persediaan</w:t>
      </w:r>
      <w:ins w:id="158" w:author="Shihab" w:date="2021-02-09T15:02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9" w:author="Shihab" w:date="2021-02-09T15:02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karena mau k</w:delText>
        </w:r>
      </w:del>
      <w:ins w:id="160" w:author="Shihab" w:date="2021-02-09T15:02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eluar </w:t>
      </w:r>
      <w:del w:id="161" w:author="Shihab" w:date="2021-02-09T15:02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62" w:author="Shihab" w:date="2021-02-09T15:02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waktu hujan </w:t>
      </w:r>
      <w:del w:id="163" w:author="Shihab" w:date="2021-02-09T15:02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</w:t>
      </w:r>
      <w:del w:id="164" w:author="Shihab" w:date="2021-02-09T15:03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berkali-kali</w:delText>
        </w:r>
      </w:del>
      <w:ins w:id="165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ulang dan </w:t>
        </w:r>
      </w:ins>
      <w:del w:id="166" w:author="Shihab" w:date="2021-02-09T15:03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167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ins w:id="168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 sangat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14:paraId="645A6F29" w14:textId="6BBF649E" w:rsidR="00927764" w:rsidRPr="00C50A1E" w:rsidDel="00051FE6" w:rsidRDefault="00927764" w:rsidP="00927764">
      <w:pPr>
        <w:shd w:val="clear" w:color="auto" w:fill="F5F5F5"/>
        <w:spacing w:after="375"/>
        <w:rPr>
          <w:del w:id="169" w:author="Shihab" w:date="2021-02-09T15:0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</w:t>
      </w:r>
      <w:del w:id="170" w:author="Shihab" w:date="2021-02-09T15:03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ins w:id="171" w:author="Shihab" w:date="2021-02-09T15:03:00Z"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 itu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adalah pemilihan makanan kita yang </w:t>
      </w:r>
      <w:del w:id="172" w:author="Shihab" w:date="2021-02-09T15:03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ins w:id="173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sembarangan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penting enak, </w:t>
      </w:r>
      <w:del w:id="174" w:author="Shihab" w:date="2021-02-09T15:03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kalori belakangan?</w:delText>
        </w:r>
      </w:del>
      <w:ins w:id="175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tanpa memikirkan </w:t>
        </w:r>
      </w:ins>
      <w:ins w:id="176" w:author="Shihab" w:date="2021-02-09T15:04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jumlah </w:t>
        </w:r>
      </w:ins>
      <w:ins w:id="177" w:author="Shihab" w:date="2021-02-09T15:03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ins w:id="178" w:author="Shihab" w:date="2021-02-09T15:04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nya.</w:t>
        </w:r>
      </w:ins>
    </w:p>
    <w:p w14:paraId="7C6772D9" w14:textId="79CC97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79" w:author="Shihab" w:date="2021-02-09T15:04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ins w:id="180" w:author="Shihab" w:date="2021-02-09T15:04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Kamu bisa me</w:t>
        </w:r>
      </w:ins>
      <w:del w:id="181" w:author="Shihab" w:date="2021-02-09T15:04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del w:id="182" w:author="Shihab" w:date="2021-02-09T15:04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memperhatikan label informasi gizi </w:t>
      </w:r>
      <w:del w:id="183" w:author="Shihab" w:date="2021-02-09T15:04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ketika </w:delText>
        </w:r>
      </w:del>
      <w:ins w:id="184" w:author="Shihab" w:date="2021-02-09T15:04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 </w:t>
      </w:r>
      <w:del w:id="185" w:author="Shihab" w:date="2021-02-09T15:04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ins w:id="186" w:author="Shihab" w:date="2021-02-09T15:04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akan mengkonsumsi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kemasan. </w:t>
      </w:r>
      <w:del w:id="187" w:author="Shihab" w:date="2021-02-09T15:05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188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ins w:id="189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kamu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 minum</w:t>
      </w:r>
      <w:ins w:id="190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1" w:author="Shihab" w:date="2021-02-09T15:05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yang hangat-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hangat, takar</w:t>
      </w:r>
      <w:ins w:id="192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 </w:t>
      </w:r>
      <w:del w:id="193" w:author="Shihab" w:date="2021-02-09T15:05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ins w:id="194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agar tidak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5" w:author="Shihab" w:date="2021-02-09T15:05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96" w:author="Shihab" w:date="2021-02-09T15:05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97" w:author="Shihab" w:date="2021-02-09T15:05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051F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27ADF1CF" w14:textId="72E7F4DC" w:rsidR="00927764" w:rsidRPr="00C50A1E" w:rsidDel="00051FE6" w:rsidRDefault="00927764" w:rsidP="00927764">
      <w:pPr>
        <w:shd w:val="clear" w:color="auto" w:fill="F5F5F5"/>
        <w:spacing w:after="375"/>
        <w:rPr>
          <w:del w:id="198" w:author="Shihab" w:date="2021-02-09T15:07:00Z"/>
          <w:rFonts w:ascii="Times New Roman" w:eastAsia="Times New Roman" w:hAnsi="Times New Roman" w:cs="Times New Roman"/>
          <w:sz w:val="24"/>
          <w:szCs w:val="24"/>
        </w:rPr>
      </w:pPr>
      <w:del w:id="199" w:author="Shihab" w:date="2021-02-09T15:06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00" w:author="Shihab" w:date="2021-02-09T15:06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hujan, rasa malas bergerak juga bisa </w:t>
      </w:r>
      <w:ins w:id="201" w:author="Shihab" w:date="2021-02-09T15:06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202" w:author="Shihab" w:date="2021-02-09T15:06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203" w:author="Shihab" w:date="2021-02-09T15:06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051F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kenaikan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del w:id="204" w:author="Shihab" w:date="2021-02-09T15:06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ins w:id="205" w:author="Shihab" w:date="2021-02-09T15:06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saat ini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del w:id="206" w:author="Shihab" w:date="2021-02-09T15:06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7" w:author="Shihab" w:date="2021-02-09T15:0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kaum-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kaum rebahan </w:t>
      </w:r>
      <w:del w:id="208" w:author="Shihab" w:date="2021-02-09T15:0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kerjaannya tiduran dan </w:delText>
        </w:r>
      </w:del>
      <w:ins w:id="209" w:author="Shihab" w:date="2021-02-09T15:07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 xml:space="preserve">lebih banyak menghabiskan waktu di </w:t>
        </w:r>
      </w:ins>
      <w:del w:id="210" w:author="Shihab" w:date="2021-02-09T15:0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buka tutup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sosial </w:t>
      </w:r>
      <w:del w:id="211" w:author="Shihab" w:date="2021-02-09T15:0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atau pura-pura sibuk padahal tidak ada yang nge-chat</w:delText>
        </w:r>
      </w:del>
      <w:ins w:id="212" w:author="Shihab" w:date="2021-02-09T15:07:00Z">
        <w:r w:rsidR="00051FE6">
          <w:rPr>
            <w:rFonts w:ascii="Times New Roman" w:eastAsia="Times New Roman" w:hAnsi="Times New Roman" w:cs="Times New Roman"/>
            <w:sz w:val="24"/>
            <w:szCs w:val="24"/>
          </w:rPr>
          <w:t>tanpa aktif bergerak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13" w:author="Shihab" w:date="2021-02-09T15:07:00Z">
        <w:r w:rsidRPr="00C50A1E" w:rsidDel="00051FE6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57225928" w14:textId="499C24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Kegiatan </w:t>
      </w:r>
      <w:del w:id="214" w:author="Shihab" w:date="2021-02-09T15:07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inilah yang membuat lemak-lemak yang seharusnya dibakar </w:t>
      </w:r>
      <w:ins w:id="215" w:author="Shihab" w:date="2021-02-09T15:08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216" w:author="Shihab" w:date="2021-02-09T15:08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1C0CD3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  <w:ins w:id="217" w:author="Shihab" w:date="2021-02-09T15:08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tersimpan di dalam tubuh.</w:t>
        </w:r>
      </w:ins>
    </w:p>
    <w:p w14:paraId="5BC32DE5" w14:textId="01ADB1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</w:t>
      </w:r>
      <w:del w:id="218" w:author="Shihab" w:date="2021-02-09T15:08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219" w:author="Shihab" w:date="2021-02-09T15:09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Persoalan</w:t>
        </w:r>
      </w:ins>
      <w:ins w:id="220" w:author="Shihab" w:date="2021-02-09T15:08:00Z">
        <w:r w:rsidR="001C0C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nafsu makan </w:t>
      </w:r>
      <w:del w:id="221" w:author="Shihab" w:date="2021-02-09T15:09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ins w:id="222" w:author="Shihab" w:date="2021-02-09T15:09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pada saat hujan ini</w:t>
        </w:r>
        <w:r w:rsidR="001C0C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 banyak salahnya di kamu</w:t>
      </w:r>
      <w:del w:id="223" w:author="Shihab" w:date="2021-02-09T15:09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.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bisa mengendalikan diri.</w:t>
      </w:r>
      <w:del w:id="224" w:author="Shihab" w:date="2021-02-09T15:09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 xml:space="preserve"> Kalau tiba-tiba berat </w:delText>
        </w:r>
        <w:r w:rsidDel="001C0CD3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kanan di saat hujan.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Coba ingat</w:t>
      </w:r>
      <w:del w:id="225" w:author="Shihab" w:date="2021-02-09T15:09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ins w:id="226" w:author="Shihab" w:date="2021-02-09T15:09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 xml:space="preserve"> kembali,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</w:t>
      </w:r>
      <w:ins w:id="227" w:author="Shihab" w:date="2021-02-09T15:09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 xml:space="preserve">saja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kamu makan </w:t>
      </w:r>
      <w:ins w:id="228" w:author="Shihab" w:date="2021-02-09T15:09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 hujan?</w:t>
      </w:r>
    </w:p>
    <w:p w14:paraId="69C48647" w14:textId="10723A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ins w:id="229" w:author="Shihab" w:date="2021-02-09T15:10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kuah susu</w:t>
      </w:r>
      <w:ins w:id="230" w:author="Shihab" w:date="2021-02-09T15:10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,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ditambah</w:t>
      </w:r>
      <w:ins w:id="231" w:author="Shihab" w:date="2021-02-09T15:10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 xml:space="preserve"> dengan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telur. Ya</w:t>
      </w:r>
      <w:ins w:id="232" w:author="Shihab" w:date="2021-02-09T15:10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</w:t>
      </w:r>
      <w:del w:id="233" w:author="Shihab" w:date="2021-02-09T15:10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234" w:author="Shihab" w:date="2021-02-09T15:10:00Z">
        <w:r w:rsidR="001C0CD3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1C0CD3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del w:id="235" w:author="Shihab" w:date="2021-02-09T15:10:00Z">
        <w:r w:rsidRPr="00C50A1E" w:rsidDel="001C0CD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36" w:author="Shihab" w:date="2021-02-09T15:10:00Z">
        <w:r w:rsidR="001C0CD3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293A1" w14:textId="77777777" w:rsidR="001C0CD3" w:rsidRDefault="00927764" w:rsidP="00927764">
      <w:pPr>
        <w:shd w:val="clear" w:color="auto" w:fill="F5F5F5"/>
        <w:rPr>
          <w:ins w:id="237" w:author="Shihab" w:date="2021-02-09T15:1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</w:p>
    <w:p w14:paraId="336034B3" w14:textId="09483269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CD287E1" w14:textId="77777777" w:rsidR="00927764" w:rsidRPr="00C50A1E" w:rsidRDefault="00927764" w:rsidP="00927764"/>
    <w:p w14:paraId="03B375D8" w14:textId="77777777" w:rsidR="00927764" w:rsidRPr="005A045A" w:rsidRDefault="00927764" w:rsidP="00927764">
      <w:pPr>
        <w:rPr>
          <w:i/>
        </w:rPr>
      </w:pPr>
    </w:p>
    <w:p w14:paraId="16BC8E4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ABE79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F4FE3" w14:textId="77777777" w:rsidR="009F580D" w:rsidRDefault="009F580D">
      <w:r>
        <w:separator/>
      </w:r>
    </w:p>
  </w:endnote>
  <w:endnote w:type="continuationSeparator" w:id="0">
    <w:p w14:paraId="2FA9F5F0" w14:textId="77777777" w:rsidR="009F580D" w:rsidRDefault="009F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62D0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29929B3" w14:textId="77777777" w:rsidR="00941E77" w:rsidRDefault="009F580D">
    <w:pPr>
      <w:pStyle w:val="Footer"/>
    </w:pPr>
  </w:p>
  <w:p w14:paraId="68E1838E" w14:textId="77777777" w:rsidR="00941E77" w:rsidRDefault="009F5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B6DFC" w14:textId="77777777" w:rsidR="009F580D" w:rsidRDefault="009F580D">
      <w:r>
        <w:separator/>
      </w:r>
    </w:p>
  </w:footnote>
  <w:footnote w:type="continuationSeparator" w:id="0">
    <w:p w14:paraId="6F8A520D" w14:textId="77777777" w:rsidR="009F580D" w:rsidRDefault="009F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hab">
    <w15:presenceInfo w15:providerId="None" w15:userId="Shih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1FE6"/>
    <w:rsid w:val="000728F3"/>
    <w:rsid w:val="0012251A"/>
    <w:rsid w:val="0019433C"/>
    <w:rsid w:val="001C0CD3"/>
    <w:rsid w:val="002318A3"/>
    <w:rsid w:val="0042167F"/>
    <w:rsid w:val="00924DF5"/>
    <w:rsid w:val="00927764"/>
    <w:rsid w:val="009F580D"/>
    <w:rsid w:val="00C00C46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077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Shihab</cp:lastModifiedBy>
  <cp:revision>4</cp:revision>
  <dcterms:created xsi:type="dcterms:W3CDTF">2020-08-26T21:16:00Z</dcterms:created>
  <dcterms:modified xsi:type="dcterms:W3CDTF">2021-02-09T08:14:00Z</dcterms:modified>
</cp:coreProperties>
</file>