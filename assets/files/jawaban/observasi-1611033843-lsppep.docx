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="00CB62C6">
        <w:rPr>
          <w:rFonts w:ascii="Minion Pro" w:hAnsi="Minion Pro"/>
          <w:lang w:val="id-ID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ins w:id="0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Changes</w:t>
      </w:r>
      <w:ins w:id="1" w:author="User" w:date="2021-01-19T12:00:00Z">
        <w:r w:rsidR="00CB62C6">
          <w:rPr>
            <w:rFonts w:ascii="Minion Pro" w:hAnsi="Minion Pro"/>
            <w:i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untuk</w:t>
      </w:r>
      <w:proofErr w:type="spellEnd"/>
      <w:ins w:id="2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menandai</w:t>
      </w:r>
      <w:proofErr w:type="spellEnd"/>
      <w:ins w:id="3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ins w:id="4" w:author="User" w:date="2021-01-19T12:00:00Z">
        <w:r w:rsidR="00CB62C6">
          <w:rPr>
            <w:rFonts w:ascii="Minion Pro" w:hAnsi="Minion Pro"/>
            <w:lang w:val="id-ID"/>
          </w:rPr>
          <w:t xml:space="preserve"> </w:t>
        </w:r>
      </w:ins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5" w:name="_GoBack"/>
      <w:bookmarkEnd w:id="5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inikitaberadapada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tiapmenitbahkandetikdiaakanberubahsemakinmaju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seringkitasebutdenganrevolusi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jarangkitadengarbahkanbanyak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Bagipendidikmaupunpesertadidikhariinikita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siapkanuntukmemasukiduniakerjanamunbukanlagiperkerja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denganmenggunakankemampuanteknologidan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924DF5"/>
    <w:rsid w:val="00CB62C6"/>
    <w:rsid w:val="00D22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2021-01-19T05:01:00Z</dcterms:modified>
</cp:coreProperties>
</file>