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BA428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0A57E21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7E48B8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5C9CE8D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0A05D184" w14:textId="77777777" w:rsidR="00927764" w:rsidRPr="0094076B" w:rsidRDefault="00927764" w:rsidP="00927764">
      <w:pPr>
        <w:rPr>
          <w:rFonts w:ascii="Cambria" w:hAnsi="Cambria"/>
        </w:rPr>
      </w:pPr>
    </w:p>
    <w:p w14:paraId="1C4363B6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054FDC7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798B221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876D1F1" wp14:editId="3160F27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678F9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58BD241" w14:textId="1438EC6E" w:rsidR="00927764" w:rsidRPr="00C50A1E" w:rsidRDefault="00BD7C2D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0" w:author="RSO" w:date="2020-12-16T09:54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“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proofErr w:type="gramStart"/>
      <w:ins w:id="1" w:author="RSO" w:date="2020-12-16T09:55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….</w:t>
        </w:r>
      </w:ins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  <w:ins w:id="2" w:author="RSO" w:date="2020-12-16T09:55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”</w:t>
        </w:r>
      </w:ins>
    </w:p>
    <w:p w14:paraId="200DF3BD" w14:textId="4FB8718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" w:author="RSO" w:date="2020-12-16T10:03:00Z">
        <w:r w:rsidRPr="00C50A1E" w:rsidDel="00BD7C2D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24C5142" w14:textId="031EBCC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4" w:author="RSO" w:date="2020-12-16T09:56:00Z">
        <w:r w:rsidR="00BD7C2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BD7C2D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5" w:author="RSO" w:date="2020-12-16T09:56:00Z">
        <w:r w:rsidRPr="00C50A1E" w:rsidDel="00BD7C2D">
          <w:rPr>
            <w:rFonts w:ascii="Times New Roman" w:eastAsia="Times New Roman" w:hAnsi="Times New Roman" w:cs="Times New Roman"/>
            <w:sz w:val="24"/>
            <w:szCs w:val="24"/>
          </w:rPr>
          <w:delText>. 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RSO" w:date="2020-12-16T10:03:00Z">
        <w:r w:rsidRPr="00C50A1E" w:rsidDel="00BD7C2D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RSO" w:date="2020-12-16T10:03:00Z">
        <w:r w:rsidDel="00BD7C2D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RSO" w:date="2020-12-16T10:03:00Z">
        <w:r w:rsidDel="00BD7C2D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9" w:author="RSO" w:date="2020-12-16T10:04:00Z">
        <w:r w:rsidRPr="00C50A1E" w:rsidDel="006F5CD1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D6224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5CD1">
        <w:rPr>
          <w:rFonts w:ascii="Times New Roman" w:eastAsia="Times New Roman" w:hAnsi="Times New Roman" w:cs="Times New Roman"/>
          <w:i/>
          <w:iCs/>
          <w:sz w:val="24"/>
          <w:szCs w:val="24"/>
          <w:rPrChange w:id="10" w:author="RSO" w:date="2020-12-16T10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5CD1">
        <w:rPr>
          <w:rFonts w:ascii="Times New Roman" w:eastAsia="Times New Roman" w:hAnsi="Times New Roman" w:cs="Times New Roman"/>
          <w:i/>
          <w:iCs/>
          <w:sz w:val="24"/>
          <w:szCs w:val="24"/>
          <w:rPrChange w:id="11" w:author="RSO" w:date="2020-12-16T10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6F5CD1">
        <w:rPr>
          <w:rFonts w:ascii="Times New Roman" w:eastAsia="Times New Roman" w:hAnsi="Times New Roman" w:cs="Times New Roman"/>
          <w:i/>
          <w:iCs/>
          <w:sz w:val="24"/>
          <w:szCs w:val="24"/>
          <w:rPrChange w:id="12" w:author="RSO" w:date="2020-12-16T10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F5CD1">
        <w:rPr>
          <w:rFonts w:ascii="Times New Roman" w:eastAsia="Times New Roman" w:hAnsi="Times New Roman" w:cs="Times New Roman"/>
          <w:i/>
          <w:iCs/>
          <w:sz w:val="24"/>
          <w:szCs w:val="24"/>
          <w:rPrChange w:id="13" w:author="RSO" w:date="2020-12-16T10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6F5CD1">
        <w:rPr>
          <w:rFonts w:ascii="Times New Roman" w:eastAsia="Times New Roman" w:hAnsi="Times New Roman" w:cs="Times New Roman"/>
          <w:i/>
          <w:iCs/>
          <w:sz w:val="24"/>
          <w:szCs w:val="24"/>
          <w:rPrChange w:id="14" w:author="RSO" w:date="2020-12-16T10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F5CD1">
        <w:rPr>
          <w:rFonts w:ascii="Times New Roman" w:eastAsia="Times New Roman" w:hAnsi="Times New Roman" w:cs="Times New Roman"/>
          <w:i/>
          <w:iCs/>
          <w:sz w:val="24"/>
          <w:szCs w:val="24"/>
          <w:rPrChange w:id="15" w:author="RSO" w:date="2020-12-16T10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5EDB457" w14:textId="203EFF0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6" w:author="RSO" w:date="2020-12-16T09:57:00Z">
        <w:r w:rsidRPr="00C50A1E" w:rsidDel="00BD7C2D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ins w:id="17" w:author="RSO" w:date="2020-12-16T09:57:00Z">
        <w:r w:rsidR="00BD7C2D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BD7C2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B2C506F" w14:textId="4D3C2D8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RSO" w:date="2020-12-16T10:05:00Z">
        <w:r w:rsidRPr="00C50A1E" w:rsidDel="006F5CD1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CD1">
        <w:rPr>
          <w:rFonts w:ascii="Times New Roman" w:eastAsia="Times New Roman" w:hAnsi="Times New Roman" w:cs="Times New Roman"/>
          <w:i/>
          <w:iCs/>
          <w:sz w:val="24"/>
          <w:szCs w:val="24"/>
          <w:rPrChange w:id="19" w:author="RSO" w:date="2020-12-16T10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cuma</w:t>
      </w:r>
      <w:proofErr w:type="spellEnd"/>
      <w:r w:rsidRPr="006F5CD1">
        <w:rPr>
          <w:rFonts w:ascii="Times New Roman" w:eastAsia="Times New Roman" w:hAnsi="Times New Roman" w:cs="Times New Roman"/>
          <w:i/>
          <w:iCs/>
          <w:sz w:val="24"/>
          <w:szCs w:val="24"/>
          <w:rPrChange w:id="20" w:author="RSO" w:date="2020-12-16T10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F5CD1">
        <w:rPr>
          <w:rFonts w:ascii="Times New Roman" w:eastAsia="Times New Roman" w:hAnsi="Times New Roman" w:cs="Times New Roman"/>
          <w:i/>
          <w:iCs/>
          <w:sz w:val="24"/>
          <w:szCs w:val="24"/>
          <w:rPrChange w:id="21" w:author="RSO" w:date="2020-12-16T10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16A29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5CD1">
        <w:rPr>
          <w:rFonts w:ascii="Times New Roman" w:eastAsia="Times New Roman" w:hAnsi="Times New Roman" w:cs="Times New Roman"/>
          <w:i/>
          <w:iCs/>
          <w:sz w:val="24"/>
          <w:szCs w:val="24"/>
          <w:rPrChange w:id="22" w:author="RSO" w:date="2020-12-16T10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satu-dua</w:t>
      </w:r>
      <w:proofErr w:type="spellEnd"/>
      <w:r w:rsidRPr="006F5CD1">
        <w:rPr>
          <w:rFonts w:ascii="Times New Roman" w:eastAsia="Times New Roman" w:hAnsi="Times New Roman" w:cs="Times New Roman"/>
          <w:i/>
          <w:iCs/>
          <w:sz w:val="24"/>
          <w:szCs w:val="24"/>
          <w:rPrChange w:id="23" w:author="RSO" w:date="2020-12-16T10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F5CD1">
        <w:rPr>
          <w:rFonts w:ascii="Times New Roman" w:eastAsia="Times New Roman" w:hAnsi="Times New Roman" w:cs="Times New Roman"/>
          <w:i/>
          <w:iCs/>
          <w:sz w:val="24"/>
          <w:szCs w:val="24"/>
          <w:rPrChange w:id="24" w:author="RSO" w:date="2020-12-16T10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biji</w:t>
      </w:r>
      <w:proofErr w:type="spellEnd"/>
      <w:r w:rsidRPr="006F5CD1">
        <w:rPr>
          <w:rFonts w:ascii="Times New Roman" w:eastAsia="Times New Roman" w:hAnsi="Times New Roman" w:cs="Times New Roman"/>
          <w:i/>
          <w:iCs/>
          <w:sz w:val="24"/>
          <w:szCs w:val="24"/>
          <w:rPrChange w:id="25" w:author="RSO" w:date="2020-12-16T10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eh </w:t>
      </w:r>
      <w:proofErr w:type="spellStart"/>
      <w:r w:rsidRPr="006F5CD1">
        <w:rPr>
          <w:rFonts w:ascii="Times New Roman" w:eastAsia="Times New Roman" w:hAnsi="Times New Roman" w:cs="Times New Roman"/>
          <w:i/>
          <w:iCs/>
          <w:sz w:val="24"/>
          <w:szCs w:val="24"/>
          <w:rPrChange w:id="26" w:author="RSO" w:date="2020-12-16T10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6F5CD1">
        <w:rPr>
          <w:rFonts w:ascii="Times New Roman" w:eastAsia="Times New Roman" w:hAnsi="Times New Roman" w:cs="Times New Roman"/>
          <w:i/>
          <w:iCs/>
          <w:sz w:val="24"/>
          <w:szCs w:val="24"/>
          <w:rPrChange w:id="27" w:author="RSO" w:date="2020-12-16T10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6F5CD1">
        <w:rPr>
          <w:rFonts w:ascii="Times New Roman" w:eastAsia="Times New Roman" w:hAnsi="Times New Roman" w:cs="Times New Roman"/>
          <w:i/>
          <w:iCs/>
          <w:sz w:val="24"/>
          <w:szCs w:val="24"/>
          <w:rPrChange w:id="28" w:author="RSO" w:date="2020-12-16T10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6F5CD1">
        <w:rPr>
          <w:rFonts w:ascii="Times New Roman" w:eastAsia="Times New Roman" w:hAnsi="Times New Roman" w:cs="Times New Roman"/>
          <w:i/>
          <w:iCs/>
          <w:sz w:val="24"/>
          <w:szCs w:val="24"/>
          <w:rPrChange w:id="29" w:author="RSO" w:date="2020-12-16T10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lima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567726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C9D08FA" w14:textId="74FC489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0" w:author="RSO" w:date="2020-12-16T10:06:00Z">
        <w:r w:rsidR="006F5CD1">
          <w:rPr>
            <w:rFonts w:ascii="Times New Roman" w:eastAsia="Times New Roman" w:hAnsi="Times New Roman" w:cs="Times New Roman"/>
            <w:sz w:val="24"/>
            <w:szCs w:val="24"/>
          </w:rPr>
          <w:t>‘</w:t>
        </w:r>
      </w:ins>
      <w:proofErr w:type="spellStart"/>
      <w:del w:id="31" w:author="RSO" w:date="2020-12-16T10:06:00Z">
        <w:r w:rsidRPr="00C50A1E" w:rsidDel="006F5CD1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ins w:id="32" w:author="RSO" w:date="2020-12-16T10:06:00Z">
        <w:r w:rsidR="006F5CD1"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  <w:del w:id="33" w:author="RSO" w:date="2020-12-16T10:06:00Z">
        <w:r w:rsidRPr="00C50A1E" w:rsidDel="006F5CD1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F6E28C6" w14:textId="1AD728E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5CD1">
        <w:rPr>
          <w:rFonts w:ascii="Times New Roman" w:eastAsia="Times New Roman" w:hAnsi="Times New Roman" w:cs="Times New Roman"/>
          <w:i/>
          <w:iCs/>
          <w:sz w:val="24"/>
          <w:szCs w:val="24"/>
          <w:rPrChange w:id="34" w:author="RSO" w:date="2020-12-16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5CD1">
        <w:rPr>
          <w:rFonts w:ascii="Times New Roman" w:eastAsia="Times New Roman" w:hAnsi="Times New Roman" w:cs="Times New Roman"/>
          <w:i/>
          <w:iCs/>
          <w:sz w:val="24"/>
          <w:szCs w:val="24"/>
          <w:rPrChange w:id="35" w:author="RSO" w:date="2020-12-16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ins w:id="36" w:author="RSO" w:date="2020-12-16T10:06:00Z">
        <w:r w:rsidR="006F5CD1" w:rsidRPr="006F5CD1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37" w:author="RSO" w:date="2020-12-16T10:0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??</w:t>
        </w:r>
      </w:ins>
      <w:del w:id="38" w:author="RSO" w:date="2020-12-16T10:06:00Z">
        <w:r w:rsidRPr="00C50A1E" w:rsidDel="006F5CD1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501F187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5CD1">
        <w:rPr>
          <w:rFonts w:ascii="Times New Roman" w:eastAsia="Times New Roman" w:hAnsi="Times New Roman" w:cs="Times New Roman"/>
          <w:i/>
          <w:iCs/>
          <w:sz w:val="24"/>
          <w:szCs w:val="24"/>
          <w:rPrChange w:id="39" w:author="RSO" w:date="2020-12-16T10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FB1DB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40" w:author="RSO" w:date="2020-12-16T09:59:00Z">
        <w:r w:rsidDel="00BD7C2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3B0F3EA" w14:textId="7EDEFC0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1" w:author="RSO" w:date="2020-12-16T09:59:00Z">
        <w:r w:rsidR="00BD7C2D">
          <w:rPr>
            <w:rFonts w:ascii="Times New Roman" w:eastAsia="Times New Roman" w:hAnsi="Times New Roman" w:cs="Times New Roman"/>
            <w:sz w:val="24"/>
            <w:szCs w:val="24"/>
          </w:rPr>
          <w:t>pada</w:t>
        </w:r>
      </w:ins>
      <w:del w:id="42" w:author="RSO" w:date="2020-12-16T09:59:00Z">
        <w:r w:rsidRPr="00C50A1E" w:rsidDel="00BD7C2D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8A357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F311D4C" w14:textId="5FB1631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del w:id="43" w:author="RSO" w:date="2020-12-16T10:00:00Z">
        <w:r w:rsidRPr="00C50A1E" w:rsidDel="00BD7C2D">
          <w:rPr>
            <w:rFonts w:ascii="Times New Roman" w:eastAsia="Times New Roman" w:hAnsi="Times New Roman" w:cs="Times New Roman"/>
            <w:sz w:val="24"/>
            <w:szCs w:val="24"/>
          </w:rPr>
          <w:delText xml:space="preserve"> deh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4" w:author="RSO" w:date="2020-12-16T10:00:00Z">
        <w:r w:rsidR="00BD7C2D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2A3DC002" w14:textId="04078FB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45" w:author="RSO" w:date="2020-12-16T10:00:00Z">
        <w:r w:rsidRPr="00C50A1E" w:rsidDel="00BD7C2D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ins w:id="46" w:author="RSO" w:date="2020-12-16T10:00:00Z">
        <w:r w:rsidR="00BD7C2D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r w:rsidR="00BD7C2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7" w:author="RSO" w:date="2020-12-16T10:08:00Z">
        <w:r w:rsidR="006F5CD1">
          <w:rPr>
            <w:rFonts w:ascii="Times New Roman" w:eastAsia="Times New Roman" w:hAnsi="Times New Roman" w:cs="Times New Roman"/>
            <w:sz w:val="24"/>
            <w:szCs w:val="24"/>
          </w:rPr>
          <w:t>‘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ins w:id="48" w:author="RSO" w:date="2020-12-16T10:08:00Z">
        <w:r w:rsidR="006F5CD1"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</w:t>
      </w:r>
      <w:del w:id="49" w:author="RSO" w:date="2020-12-16T10:08:00Z">
        <w:r w:rsidRPr="00C50A1E" w:rsidDel="006F5CD1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D7C2D">
        <w:rPr>
          <w:rFonts w:ascii="Times New Roman" w:eastAsia="Times New Roman" w:hAnsi="Times New Roman" w:cs="Times New Roman"/>
          <w:i/>
          <w:iCs/>
          <w:sz w:val="24"/>
          <w:szCs w:val="24"/>
          <w:rPrChange w:id="50" w:author="RSO" w:date="2020-12-16T10:0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BD7C2D">
        <w:rPr>
          <w:rFonts w:ascii="Times New Roman" w:eastAsia="Times New Roman" w:hAnsi="Times New Roman" w:cs="Times New Roman"/>
          <w:i/>
          <w:iCs/>
          <w:sz w:val="24"/>
          <w:szCs w:val="24"/>
          <w:rPrChange w:id="51" w:author="RSO" w:date="2020-12-16T10:0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DFBC693" w14:textId="4A97300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7C2D">
        <w:rPr>
          <w:rFonts w:ascii="Times New Roman" w:eastAsia="Times New Roman" w:hAnsi="Times New Roman" w:cs="Times New Roman"/>
          <w:i/>
          <w:iCs/>
          <w:sz w:val="24"/>
          <w:szCs w:val="24"/>
          <w:rPrChange w:id="52" w:author="RSO" w:date="2020-12-16T10:0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53" w:author="RSO" w:date="2020-12-16T10:01:00Z">
        <w:r w:rsidR="00BD7C2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ins w:id="54" w:author="RSO" w:date="2020-12-16T10:01:00Z">
        <w:r w:rsidR="00BD7C2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5EFDB191" w14:textId="61D5520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</w:t>
      </w:r>
      <w:ins w:id="55" w:author="RSO" w:date="2020-12-16T10:01:00Z">
        <w:r w:rsidR="00BD7C2D">
          <w:rPr>
            <w:rFonts w:ascii="Times New Roman" w:eastAsia="Times New Roman" w:hAnsi="Times New Roman" w:cs="Times New Roman"/>
            <w:sz w:val="24"/>
            <w:szCs w:val="24"/>
          </w:rPr>
          <w:t>p</w:t>
        </w:r>
      </w:ins>
      <w:del w:id="56" w:author="RSO" w:date="2020-12-16T10:01:00Z">
        <w:r w:rsidRPr="00C50A1E" w:rsidDel="00BD7C2D">
          <w:rPr>
            <w:rFonts w:ascii="Times New Roman" w:eastAsia="Times New Roman" w:hAnsi="Times New Roman" w:cs="Times New Roman"/>
            <w:sz w:val="24"/>
            <w:szCs w:val="24"/>
          </w:rPr>
          <w:delText>f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7" w:author="RSO" w:date="2020-12-16T10:02:00Z">
        <w:r w:rsidRPr="00C50A1E" w:rsidDel="00BD7C2D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ins w:id="58" w:author="RSO" w:date="2020-12-16T10:02:00Z">
        <w:r w:rsidR="00BD7C2D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r w:rsidR="00BD7C2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592026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D733DDB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918A785" w14:textId="77777777" w:rsidR="00927764" w:rsidRPr="00C50A1E" w:rsidRDefault="00927764" w:rsidP="00927764"/>
    <w:p w14:paraId="61DF4C31" w14:textId="77777777" w:rsidR="00927764" w:rsidRPr="005A045A" w:rsidRDefault="00927764" w:rsidP="00927764">
      <w:pPr>
        <w:rPr>
          <w:i/>
        </w:rPr>
      </w:pPr>
    </w:p>
    <w:p w14:paraId="4E7ADA74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A1B6822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5CA2D" w14:textId="77777777" w:rsidR="00006FB0" w:rsidRDefault="00006FB0">
      <w:r>
        <w:separator/>
      </w:r>
    </w:p>
  </w:endnote>
  <w:endnote w:type="continuationSeparator" w:id="0">
    <w:p w14:paraId="057E5AE3" w14:textId="77777777" w:rsidR="00006FB0" w:rsidRDefault="00006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0CFD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0B1FE5D" w14:textId="77777777" w:rsidR="00941E77" w:rsidRDefault="00006FB0">
    <w:pPr>
      <w:pStyle w:val="Footer"/>
    </w:pPr>
  </w:p>
  <w:p w14:paraId="0778036A" w14:textId="77777777" w:rsidR="00941E77" w:rsidRDefault="00006F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C382B" w14:textId="77777777" w:rsidR="00006FB0" w:rsidRDefault="00006FB0">
      <w:r>
        <w:separator/>
      </w:r>
    </w:p>
  </w:footnote>
  <w:footnote w:type="continuationSeparator" w:id="0">
    <w:p w14:paraId="158DEC4F" w14:textId="77777777" w:rsidR="00006FB0" w:rsidRDefault="00006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SO">
    <w15:presenceInfo w15:providerId="None" w15:userId="RS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06FB0"/>
    <w:rsid w:val="0012251A"/>
    <w:rsid w:val="0040465F"/>
    <w:rsid w:val="0042167F"/>
    <w:rsid w:val="006F5CD1"/>
    <w:rsid w:val="00924DF5"/>
    <w:rsid w:val="00927764"/>
    <w:rsid w:val="00BD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94F2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BD7C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C2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RSO</cp:lastModifiedBy>
  <cp:revision>3</cp:revision>
  <dcterms:created xsi:type="dcterms:W3CDTF">2020-12-16T02:54:00Z</dcterms:created>
  <dcterms:modified xsi:type="dcterms:W3CDTF">2020-12-16T03:08:00Z</dcterms:modified>
</cp:coreProperties>
</file>