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F0683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559C3A8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FB3C55E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3EA78FF9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2E6E36C8" w14:textId="77777777" w:rsidTr="00821BA2">
        <w:tc>
          <w:tcPr>
            <w:tcW w:w="9350" w:type="dxa"/>
          </w:tcPr>
          <w:p w14:paraId="3D4B21B8" w14:textId="77777777" w:rsidR="00BE098E" w:rsidRDefault="00BE098E" w:rsidP="00821BA2">
            <w:pPr>
              <w:pStyle w:val="ListParagraph"/>
              <w:ind w:left="0"/>
            </w:pPr>
          </w:p>
          <w:p w14:paraId="065956A8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2C5E1119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13571B80" w14:textId="37B9CCD9" w:rsidR="00834EC4" w:rsidRDefault="00834EC4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Shihab" w:date="2021-02-09T15:19:00Z"/>
              </w:rPr>
            </w:pPr>
            <w:proofErr w:type="spellStart"/>
            <w:ins w:id="1" w:author="Shihab" w:date="2021-02-09T15:19:00Z">
              <w:r>
                <w:t>F</w:t>
              </w:r>
              <w:r>
                <w:t>ilosofis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berdasarkan</w:t>
              </w:r>
              <w:proofErr w:type="spellEnd"/>
              <w:r>
                <w:t xml:space="preserve"> </w:t>
              </w:r>
              <w:proofErr w:type="spellStart"/>
              <w:r>
                <w:t>filsafat</w:t>
              </w:r>
              <w:proofErr w:type="spellEnd"/>
              <w:r>
                <w:t>.</w:t>
              </w:r>
            </w:ins>
          </w:p>
          <w:p w14:paraId="6DF483CF" w14:textId="39EC39B3" w:rsidR="00834EC4" w:rsidRDefault="00834EC4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" w:author="Shihab" w:date="2021-02-09T15:19:00Z"/>
              </w:rPr>
            </w:pPr>
            <w:proofErr w:type="spellStart"/>
            <w:ins w:id="3" w:author="Shihab" w:date="2021-02-09T15:19:00Z">
              <w:r>
                <w:t>I</w:t>
              </w:r>
              <w:r>
                <w:t>mplementasi</w:t>
              </w:r>
              <w:proofErr w:type="spell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14:paraId="50E5F997" w14:textId="551929A1" w:rsidR="00834EC4" w:rsidRDefault="00834EC4" w:rsidP="00834E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" w:author="Shihab" w:date="2021-02-09T15:19:00Z"/>
              </w:rPr>
            </w:pPr>
            <w:ins w:id="5" w:author="Shihab" w:date="2021-02-09T15:19:00Z">
              <w:r>
                <w:t>I</w:t>
              </w:r>
              <w:r>
                <w:t xml:space="preserve">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14:paraId="21A4EFB2" w14:textId="59064F50" w:rsidR="00834EC4" w:rsidRDefault="00834EC4" w:rsidP="00834E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" w:author="Shihab" w:date="2021-02-09T15:19:00Z"/>
              </w:rPr>
            </w:pPr>
            <w:ins w:id="7" w:author="Shihab" w:date="2021-02-09T15:19:00Z">
              <w:r>
                <w:tab/>
              </w:r>
              <w:r>
                <w:tab/>
              </w:r>
              <w:proofErr w:type="spellStart"/>
              <w:r>
                <w:t>lengkap</w:t>
              </w:r>
              <w:proofErr w:type="spell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14:paraId="2636E6F1" w14:textId="1916CE8C" w:rsidR="00834EC4" w:rsidRDefault="00834EC4" w:rsidP="00834E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" w:author="Shihab" w:date="2021-02-09T15:19:00Z"/>
              </w:rPr>
            </w:pPr>
            <w:proofErr w:type="spellStart"/>
            <w:ins w:id="9" w:author="Shihab" w:date="2021-02-09T15:19:00Z">
              <w:r>
                <w:t>I</w:t>
              </w:r>
              <w:r>
                <w:t>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14:paraId="234661A7" w14:textId="77777777" w:rsidR="00834EC4" w:rsidRDefault="00834EC4" w:rsidP="00834E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0" w:author="Shihab" w:date="2021-02-09T15:19:00Z"/>
              </w:rPr>
            </w:pPr>
            <w:ins w:id="11" w:author="Shihab" w:date="2021-02-09T15:19:00Z">
              <w:r>
                <w:tab/>
              </w:r>
              <w:r>
                <w:tab/>
              </w:r>
              <w:proofErr w:type="spellStart"/>
              <w:r>
                <w:t>reguler</w:t>
              </w:r>
              <w:proofErr w:type="spellEnd"/>
              <w:r>
                <w:t>.</w:t>
              </w:r>
            </w:ins>
          </w:p>
          <w:p w14:paraId="572910C7" w14:textId="1AFE85D6" w:rsidR="00834EC4" w:rsidRDefault="00834EC4" w:rsidP="00834E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2" w:author="Shihab" w:date="2021-02-09T15:20:00Z"/>
              </w:rPr>
            </w:pPr>
            <w:proofErr w:type="spellStart"/>
            <w:ins w:id="13" w:author="Shihab" w:date="2021-02-09T15:19:00Z">
              <w:r>
                <w:t>K</w:t>
              </w:r>
              <w:r>
                <w:t>onseptual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14:paraId="31612654" w14:textId="77777777" w:rsidR="00834EC4" w:rsidRDefault="00834EC4" w:rsidP="00834E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4" w:author="Shihab" w:date="2021-02-09T15:19:00Z"/>
              </w:rPr>
            </w:pPr>
          </w:p>
          <w:p w14:paraId="2FC2AA0D" w14:textId="4B51BD15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5A02708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2AA34FD8" w14:textId="49B069C3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15" w:author="Shihab" w:date="2021-02-09T15:19:00Z">
              <w:r w:rsidDel="00834EC4">
                <w:delText xml:space="preserve">filosofis </w:delText>
              </w:r>
              <w:r w:rsidDel="00834EC4">
                <w:tab/>
                <w:delText xml:space="preserve">: </w:delText>
              </w:r>
              <w:r w:rsidDel="00834EC4">
                <w:tab/>
                <w:delText>berdasarkan filsafat.</w:delText>
              </w:r>
            </w:del>
          </w:p>
          <w:p w14:paraId="563AEDC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2DC0E31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5BD5474B" w14:textId="34E7B28E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16" w:author="Shihab" w:date="2021-02-09T15:19:00Z">
              <w:r w:rsidDel="00834EC4">
                <w:delText xml:space="preserve">implementasi </w:delText>
              </w:r>
              <w:r w:rsidDel="00834EC4">
                <w:tab/>
                <w:delText>:</w:delText>
              </w:r>
              <w:r w:rsidDel="00834EC4">
                <w:tab/>
                <w:delText>pelaksanaan, penerapan.</w:delText>
              </w:r>
            </w:del>
          </w:p>
          <w:p w14:paraId="201CE2D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0F36F660" w14:textId="725E8E14" w:rsidR="00BE098E" w:rsidDel="00834EC4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7" w:author="Shihab" w:date="2021-02-09T15:19:00Z"/>
              </w:rPr>
            </w:pPr>
            <w:del w:id="18" w:author="Shihab" w:date="2021-02-09T15:19:00Z">
              <w:r w:rsidDel="00834EC4">
                <w:delText xml:space="preserve">integral </w:delText>
              </w:r>
              <w:r w:rsidDel="00834EC4">
                <w:tab/>
                <w:delText xml:space="preserve">: </w:delText>
              </w:r>
              <w:r w:rsidDel="00834EC4">
                <w:tab/>
                <w:delText xml:space="preserve">meliputi seluruh bagian yang perlu untuk menjadikan </w:delText>
              </w:r>
            </w:del>
          </w:p>
          <w:p w14:paraId="4A96710E" w14:textId="5B82FDDC" w:rsidR="00BE098E" w:rsidDel="00834EC4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9" w:author="Shihab" w:date="2021-02-09T15:19:00Z"/>
              </w:rPr>
            </w:pPr>
            <w:del w:id="20" w:author="Shihab" w:date="2021-02-09T15:19:00Z">
              <w:r w:rsidDel="00834EC4">
                <w:tab/>
              </w:r>
              <w:r w:rsidDel="00834EC4">
                <w:tab/>
                <w:delText>lengkap; utuh; bulat; sempurna.</w:delText>
              </w:r>
            </w:del>
          </w:p>
          <w:p w14:paraId="087BF810" w14:textId="73AC9D04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21" w:author="Shihab" w:date="2021-02-09T15:19:00Z">
              <w:r w:rsidDel="00834EC4">
                <w:delText xml:space="preserve">konseptual </w:delText>
              </w:r>
              <w:r w:rsidDel="00834EC4">
                <w:tab/>
                <w:delText xml:space="preserve">: </w:delText>
              </w:r>
              <w:r w:rsidDel="00834EC4">
                <w:tab/>
                <w:delText>berhubungan dengan konsep.</w:delText>
              </w:r>
            </w:del>
          </w:p>
          <w:p w14:paraId="16E8265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6314086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12947DF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65B0447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363E7E3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167DC62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722861E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12416FB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736725A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571B782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53DCD139" w14:textId="512B475D" w:rsidR="00BE098E" w:rsidDel="00834EC4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2" w:author="Shihab" w:date="2021-02-09T15:19:00Z"/>
              </w:rPr>
            </w:pPr>
            <w:del w:id="23" w:author="Shihab" w:date="2021-02-09T15:19:00Z">
              <w:r w:rsidDel="00834EC4">
                <w:delText xml:space="preserve">inklusif </w:delText>
              </w:r>
              <w:r w:rsidDel="00834EC4">
                <w:tab/>
                <w:delText xml:space="preserve">: </w:delText>
              </w:r>
              <w:r w:rsidDel="00834EC4">
                <w:tab/>
                <w:delText xml:space="preserve">penempatan siswa berkebutuhan khusus di dalam kelas </w:delText>
              </w:r>
            </w:del>
          </w:p>
          <w:p w14:paraId="595350DF" w14:textId="1A30B116" w:rsidR="00BE098E" w:rsidDel="00834EC4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4" w:author="Shihab" w:date="2021-02-09T15:19:00Z"/>
              </w:rPr>
            </w:pPr>
            <w:del w:id="25" w:author="Shihab" w:date="2021-02-09T15:19:00Z">
              <w:r w:rsidDel="00834EC4">
                <w:lastRenderedPageBreak/>
                <w:tab/>
              </w:r>
              <w:r w:rsidDel="00834EC4">
                <w:tab/>
                <w:delText>reguler.</w:delText>
              </w:r>
            </w:del>
          </w:p>
          <w:p w14:paraId="6C525AB1" w14:textId="77777777" w:rsidR="00BE098E" w:rsidRDefault="00BE098E" w:rsidP="00834E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26" w:author="Shihab" w:date="2021-02-09T15:1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14:paraId="6F01A3AC" w14:textId="77777777" w:rsidTr="00821BA2">
        <w:tc>
          <w:tcPr>
            <w:tcW w:w="9350" w:type="dxa"/>
          </w:tcPr>
          <w:p w14:paraId="55386182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2CF0E975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hihab">
    <w15:presenceInfo w15:providerId="None" w15:userId="Shih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834EC4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5DD73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Shihab</cp:lastModifiedBy>
  <cp:revision>2</cp:revision>
  <dcterms:created xsi:type="dcterms:W3CDTF">2020-08-26T21:29:00Z</dcterms:created>
  <dcterms:modified xsi:type="dcterms:W3CDTF">2021-02-09T08:20:00Z</dcterms:modified>
</cp:coreProperties>
</file>