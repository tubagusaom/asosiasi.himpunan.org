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E08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9534DE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BE1170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53D152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RPr="001942DD" w14:paraId="3ABC10E5" w14:textId="77777777" w:rsidTr="00821BA2">
        <w:tc>
          <w:tcPr>
            <w:tcW w:w="9350" w:type="dxa"/>
          </w:tcPr>
          <w:p w14:paraId="63622A93" w14:textId="67DFA5AF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</w:t>
            </w:r>
            <w:del w:id="0" w:author="LENOVO" w:date="2021-12-12T10:39:00Z">
              <w:r w:rsidDel="001942DD">
                <w:delText>"</w:delText>
              </w:r>
            </w:del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del w:id="1" w:author="LENOVO" w:date="2021-12-12T10:39:00Z">
              <w:r w:rsidDel="001942DD">
                <w:delText>" b</w:delText>
              </w:r>
            </w:del>
            <w:ins w:id="2" w:author="LENOVO" w:date="2021-12-12T10:39:00Z">
              <w:r w:rsidR="001942DD">
                <w:t>B</w:t>
              </w:r>
            </w:ins>
            <w:r>
              <w:t xml:space="preserve">agi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8083154" w14:textId="6E754313" w:rsidR="00125355" w:rsidRPr="001942D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Oleh</w:t>
            </w:r>
            <w:ins w:id="5" w:author="LENOVO" w:date="2021-12-12T10:41:00Z">
              <w:r w:rsidR="001942DD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:</w:t>
              </w:r>
            </w:ins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Kodar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Akbar</w:t>
            </w:r>
          </w:p>
          <w:p w14:paraId="7D593AE1" w14:textId="04850D9A" w:rsidR="00125355" w:rsidRPr="001942D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zaman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berada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zona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</w:t>
            </w:r>
            <w:r w:rsidR="001942DD">
              <w:rPr>
                <w:rFonts w:ascii="Times New Roman" w:eastAsia="Times New Roman" w:hAnsi="Times New Roman" w:cs="Times New Roman"/>
                <w:szCs w:val="24"/>
                <w:lang w:val="de-DE"/>
              </w:rPr>
              <w:t>ks</w:t>
            </w:r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trem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tiap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menit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bahkan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detik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45" w:author="LENOVO" w:date="2021-12-12T10:44:00Z">
              <w:r w:rsidRPr="001942DD" w:rsidDel="00E55D08">
                <w:rPr>
                  <w:rFonts w:ascii="Times New Roman" w:eastAsia="Times New Roman" w:hAnsi="Times New Roman" w:cs="Times New Roman"/>
                  <w:szCs w:val="24"/>
                  <w:lang w:val="de-DE"/>
                  <w:rPrChange w:id="46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dia </w:delText>
              </w:r>
            </w:del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berubah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semakin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maju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ins w:id="55" w:author="LENOVO" w:date="2021-12-12T10:44:00Z">
              <w:r w:rsidR="00E55D08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atau</w:t>
              </w:r>
              <w:proofErr w:type="spellEnd"/>
              <w:r w:rsidR="00E55D08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sering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sebut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</w:t>
            </w:r>
            <w:ins w:id="69" w:author="LENOVO" w:date="2021-12-12T10:44:00Z">
              <w:r w:rsidR="00E55D08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i</w:t>
              </w:r>
            </w:ins>
            <w:proofErr w:type="spellEnd"/>
            <w:del w:id="70" w:author="LENOVO" w:date="2021-12-12T10:44:00Z">
              <w:r w:rsidRPr="001942DD" w:rsidDel="00E55D08">
                <w:rPr>
                  <w:rFonts w:ascii="Times New Roman" w:eastAsia="Times New Roman" w:hAnsi="Times New Roman" w:cs="Times New Roman"/>
                  <w:szCs w:val="24"/>
                  <w:lang w:val="de-DE"/>
                  <w:rPrChange w:id="71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7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4.0.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7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Istilah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7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7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7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7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masih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7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7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jarang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8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8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8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8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dengar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8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8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bahkan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8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8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8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8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9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9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masih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9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9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awam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9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6334C1FF" w14:textId="031CD8B8" w:rsidR="00125355" w:rsidRPr="001942D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9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9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9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9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9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0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maupun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0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0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peserta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0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0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didik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0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0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0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0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0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1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1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1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13" w:author="LENOVO" w:date="2021-12-12T10:44:00Z">
              <w:r w:rsidRPr="001942DD" w:rsidDel="00E55D08">
                <w:rPr>
                  <w:rFonts w:ascii="Times New Roman" w:eastAsia="Times New Roman" w:hAnsi="Times New Roman" w:cs="Times New Roman"/>
                  <w:szCs w:val="24"/>
                  <w:lang w:val="de-DE"/>
                  <w:rPrChange w:id="114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1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1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1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1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1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memasuki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2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2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dunia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2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2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2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2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namun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2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2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2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2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lagi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3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3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perkerja</w:t>
            </w:r>
            <w:proofErr w:type="spellEnd"/>
            <w:ins w:id="132" w:author="LENOVO" w:date="2021-12-12T10:45:00Z">
              <w:r w:rsidR="00E55D08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.</w:t>
              </w:r>
            </w:ins>
            <w:del w:id="133" w:author="LENOVO" w:date="2021-12-12T10:45:00Z">
              <w:r w:rsidRPr="001942DD" w:rsidDel="00E55D08">
                <w:rPr>
                  <w:rFonts w:ascii="Times New Roman" w:eastAsia="Times New Roman" w:hAnsi="Times New Roman" w:cs="Times New Roman"/>
                  <w:szCs w:val="24"/>
                  <w:lang w:val="de-DE"/>
                  <w:rPrChange w:id="134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</w:delText>
              </w:r>
            </w:del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3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136" w:author="LENOVO" w:date="2021-12-12T10:45:00Z">
              <w:r w:rsidRPr="001942DD" w:rsidDel="00E55D08">
                <w:rPr>
                  <w:rFonts w:ascii="Times New Roman" w:eastAsia="Times New Roman" w:hAnsi="Times New Roman" w:cs="Times New Roman"/>
                  <w:szCs w:val="24"/>
                  <w:lang w:val="de-DE"/>
                  <w:rPrChange w:id="137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tetapi </w:delText>
              </w:r>
            </w:del>
            <w:ins w:id="138" w:author="LENOVO" w:date="2021-12-12T10:45:00Z">
              <w:r w:rsidR="00E55D08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K</w:t>
              </w:r>
            </w:ins>
            <w:del w:id="139" w:author="LENOVO" w:date="2021-12-12T10:45:00Z">
              <w:r w:rsidRPr="001942DD" w:rsidDel="00E55D08">
                <w:rPr>
                  <w:rFonts w:ascii="Times New Roman" w:eastAsia="Times New Roman" w:hAnsi="Times New Roman" w:cs="Times New Roman"/>
                  <w:szCs w:val="24"/>
                  <w:lang w:val="de-DE"/>
                  <w:rPrChange w:id="140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k</w:delText>
              </w:r>
            </w:del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4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ita di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4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4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4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4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4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membuat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4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4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lapangan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4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5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5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5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5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5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5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5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belum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5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5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tercipta</w:t>
            </w:r>
            <w:proofErr w:type="spellEnd"/>
            <w:del w:id="159" w:author="LENOVO" w:date="2021-12-12T10:46:00Z">
              <w:r w:rsidRPr="001942DD" w:rsidDel="00E55D08">
                <w:rPr>
                  <w:rFonts w:ascii="Times New Roman" w:eastAsia="Times New Roman" w:hAnsi="Times New Roman" w:cs="Times New Roman"/>
                  <w:szCs w:val="24"/>
                  <w:lang w:val="de-DE"/>
                  <w:rPrChange w:id="160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</w:delText>
              </w:r>
            </w:del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6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6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6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6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6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6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6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6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teknologi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6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7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7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7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ide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7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7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7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7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7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7A034201" w14:textId="77777777" w:rsidR="00125355" w:rsidRPr="001942D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17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7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8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8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8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8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suatu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8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8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program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8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8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8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8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90" w:author="LENOVO" w:date="2021-12-12T10:46:00Z">
              <w:r w:rsidRPr="001942DD" w:rsidDel="00E55D08">
                <w:rPr>
                  <w:rFonts w:ascii="Times New Roman" w:eastAsia="Times New Roman" w:hAnsi="Times New Roman" w:cs="Times New Roman"/>
                  <w:szCs w:val="24"/>
                  <w:lang w:val="de-DE"/>
                  <w:rPrChange w:id="191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9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9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9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9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9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mewujudkan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9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9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19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0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0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0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cerdas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0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0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0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0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0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0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Tujuan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0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1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dari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1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1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terciptanya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1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1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1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1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1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1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1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2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peningkatan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2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2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2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2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pemerataan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2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2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2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2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2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3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3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3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memerluas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3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3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akses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3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3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3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3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memanfaatkan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3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4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teknologi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4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6A080F8E" w14:textId="46A9F40A" w:rsidR="00125355" w:rsidRPr="001942D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24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4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4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4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hanya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4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4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itu</w:t>
            </w:r>
            <w:proofErr w:type="spellEnd"/>
            <w:ins w:id="248" w:author="LENOVO" w:date="2021-12-12T10:46:00Z">
              <w:r w:rsidR="00E55D08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,</w:t>
              </w:r>
            </w:ins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4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5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5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5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menghasilkan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5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5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aspek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5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5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5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5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5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6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6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6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6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6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milenial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6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6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6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6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6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7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kolaboratif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7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7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komunikatif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7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7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berfikir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7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7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7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ins w:id="278" w:author="LENOVO" w:date="2021-12-12T10:46:00Z">
              <w:r w:rsidR="00BD396E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dan</w:t>
              </w:r>
              <w:proofErr w:type="spellEnd"/>
              <w:r w:rsidR="00BD396E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7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8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del w:id="281" w:author="LENOVO" w:date="2021-12-12T10:47:00Z">
              <w:r w:rsidRPr="001942DD" w:rsidDel="00BD396E">
                <w:rPr>
                  <w:rFonts w:ascii="Times New Roman" w:eastAsia="Times New Roman" w:hAnsi="Times New Roman" w:cs="Times New Roman"/>
                  <w:szCs w:val="24"/>
                  <w:lang w:val="de-DE"/>
                  <w:rPrChange w:id="282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Mengapa demikian p</w:delText>
              </w:r>
            </w:del>
            <w:proofErr w:type="spellStart"/>
            <w:ins w:id="283" w:author="LENOVO" w:date="2021-12-12T10:47:00Z">
              <w:r w:rsidR="00BD396E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P</w:t>
              </w:r>
            </w:ins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8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endidikan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8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del w:id="286" w:author="LENOVO" w:date="2021-12-12T10:47:00Z">
              <w:r w:rsidRPr="001942DD" w:rsidDel="00BD396E">
                <w:rPr>
                  <w:rFonts w:ascii="Times New Roman" w:eastAsia="Times New Roman" w:hAnsi="Times New Roman" w:cs="Times New Roman"/>
                  <w:szCs w:val="24"/>
                  <w:lang w:val="de-DE"/>
                  <w:rPrChange w:id="287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ini</w:delText>
              </w:r>
            </w:del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8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ha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8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9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9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9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9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sedang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9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9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gencar</w:t>
            </w:r>
            <w:proofErr w:type="spellEnd"/>
            <w:del w:id="296" w:author="LENOVO" w:date="2021-12-12T10:47:00Z">
              <w:r w:rsidRPr="001942DD" w:rsidDel="00BD396E">
                <w:rPr>
                  <w:rFonts w:ascii="Times New Roman" w:eastAsia="Times New Roman" w:hAnsi="Times New Roman" w:cs="Times New Roman"/>
                  <w:szCs w:val="24"/>
                  <w:lang w:val="de-DE"/>
                  <w:rPrChange w:id="297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-gencarnya</w:delText>
              </w:r>
            </w:del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9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29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300" w:author="LENOVO" w:date="2021-12-12T10:47:00Z">
              <w:r w:rsidRPr="001942DD" w:rsidDel="00BD396E">
                <w:rPr>
                  <w:rFonts w:ascii="Times New Roman" w:eastAsia="Times New Roman" w:hAnsi="Times New Roman" w:cs="Times New Roman"/>
                  <w:szCs w:val="24"/>
                  <w:lang w:val="de-DE"/>
                  <w:rPrChange w:id="301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0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</w:t>
            </w:r>
            <w:ins w:id="303" w:author="LENOVO" w:date="2021-12-12T10:47:00Z">
              <w:r w:rsidR="00BD396E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kasikan</w:t>
              </w:r>
            </w:ins>
            <w:proofErr w:type="spellEnd"/>
            <w:del w:id="304" w:author="LENOVO" w:date="2021-12-12T10:47:00Z">
              <w:r w:rsidRPr="001942DD" w:rsidDel="00BD396E">
                <w:rPr>
                  <w:rFonts w:ascii="Times New Roman" w:eastAsia="Times New Roman" w:hAnsi="Times New Roman" w:cs="Times New Roman"/>
                  <w:szCs w:val="24"/>
                  <w:lang w:val="de-DE"/>
                  <w:rPrChange w:id="305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s</w:delText>
              </w:r>
            </w:del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0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0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0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0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1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1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1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1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1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1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1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1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mempersiapkan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1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1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diri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2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2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2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2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generasi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2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2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muda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2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2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2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2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memasuki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3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3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dunia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3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3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3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3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3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4.0.</w:t>
            </w:r>
          </w:p>
          <w:p w14:paraId="5249A9B4" w14:textId="2FE10631" w:rsidR="00125355" w:rsidRPr="00EC6F38" w:rsidRDefault="00BD396E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37" w:author="LENOVO" w:date="2021-12-12T10:48:00Z">
              <w:r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38" w:author="LENOVO" w:date="2021-12-12T10:48:00Z">
              <w:r w:rsidR="00125355" w:rsidRPr="00EC6F38" w:rsidDel="00BD396E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proofErr w:type="spellStart"/>
            <w:ins w:id="339" w:author="LENOVO" w:date="2021-12-12T10:48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40" w:author="LENOVO" w:date="2021-12-12T10:48:00Z">
              <w:r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6F00468A" w14:textId="77777777" w:rsidR="00125355" w:rsidRPr="001942DD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34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4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4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4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4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4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4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4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4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5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5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5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5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5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5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5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5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5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5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789F0867" w14:textId="4D22811E" w:rsidR="00125355" w:rsidRPr="001942DD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36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6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6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6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</w:t>
            </w:r>
            <w:ins w:id="364" w:author="LENOVO" w:date="2021-12-12T10:48:00Z">
              <w:r w:rsidR="00BD396E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p</w:t>
              </w:r>
            </w:ins>
            <w:proofErr w:type="spellEnd"/>
            <w:del w:id="365" w:author="LENOVO" w:date="2021-12-12T10:48:00Z">
              <w:r w:rsidRPr="001942DD" w:rsidDel="00BD396E">
                <w:rPr>
                  <w:rFonts w:ascii="Times New Roman" w:eastAsia="Times New Roman" w:hAnsi="Times New Roman" w:cs="Times New Roman"/>
                  <w:szCs w:val="24"/>
                  <w:lang w:val="de-DE"/>
                  <w:rPrChange w:id="366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</w:delText>
              </w:r>
            </w:del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6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6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6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7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guru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7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7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373" w:author="LENOVO" w:date="2021-12-12T10:48:00Z">
              <w:r w:rsidRPr="001942DD" w:rsidDel="00BD396E">
                <w:rPr>
                  <w:rFonts w:ascii="Times New Roman" w:eastAsia="Times New Roman" w:hAnsi="Times New Roman" w:cs="Times New Roman"/>
                  <w:szCs w:val="24"/>
                  <w:lang w:val="de-DE"/>
                  <w:rPrChange w:id="374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7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tutut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7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7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7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7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8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8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8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8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8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8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8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8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8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8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9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9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9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9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9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9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39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08124365" w14:textId="567CA810" w:rsidR="00125355" w:rsidRPr="00EC6F38" w:rsidRDefault="00BD396E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97" w:author="LENOVO" w:date="2021-12-12T10:49:00Z">
              <w:r w:rsidRPr="00BD396E">
                <w:rPr>
                  <w:rFonts w:ascii="Times New Roman" w:eastAsia="Times New Roman" w:hAnsi="Times New Roman" w:cs="Times New Roman"/>
                  <w:szCs w:val="24"/>
                  <w:lang w:val="en-ID"/>
                  <w:rPrChange w:id="398" w:author="LENOVO" w:date="2021-12-12T10:49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>Metode</w:t>
              </w:r>
              <w:proofErr w:type="spellEnd"/>
              <w:r w:rsidRPr="00BD396E">
                <w:rPr>
                  <w:rFonts w:ascii="Times New Roman" w:eastAsia="Times New Roman" w:hAnsi="Times New Roman" w:cs="Times New Roman"/>
                  <w:szCs w:val="24"/>
                  <w:lang w:val="en-ID"/>
                  <w:rPrChange w:id="399" w:author="LENOVO" w:date="2021-12-12T10:49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 xml:space="preserve"> </w:t>
              </w:r>
              <w:proofErr w:type="spellStart"/>
              <w:r w:rsidRPr="00BD396E">
                <w:rPr>
                  <w:rFonts w:ascii="Times New Roman" w:eastAsia="Times New Roman" w:hAnsi="Times New Roman" w:cs="Times New Roman"/>
                  <w:szCs w:val="24"/>
                  <w:lang w:val="en-ID"/>
                  <w:rPrChange w:id="400" w:author="LENOVO" w:date="2021-12-12T10:49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>penilaian</w:t>
              </w:r>
              <w:proofErr w:type="spellEnd"/>
              <w:r w:rsidRPr="00BD396E">
                <w:rPr>
                  <w:rFonts w:ascii="Times New Roman" w:eastAsia="Times New Roman" w:hAnsi="Times New Roman" w:cs="Times New Roman"/>
                  <w:szCs w:val="24"/>
                  <w:lang w:val="en-ID"/>
                  <w:rPrChange w:id="401" w:author="LENOVO" w:date="2021-12-12T10:49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 xml:space="preserve"> </w:t>
              </w:r>
            </w:ins>
            <w:del w:id="402" w:author="LENOVO" w:date="2021-12-12T10:49:00Z">
              <w:r w:rsidR="00125355" w:rsidRPr="00EC6F38" w:rsidDel="00BD396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ins w:id="403" w:author="LENOVO" w:date="2021-12-12T10:49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B0236D" w14:textId="1937358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04" w:author="LENOVO" w:date="2021-12-12T10:49:00Z">
              <w:r w:rsidRPr="00EC6F38" w:rsidDel="00BD396E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405" w:author="LENOVO" w:date="2021-12-12T10:49:00Z">
              <w:r w:rsidR="00BD396E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406" w:author="LENOVO" w:date="2021-12-12T10:49:00Z">
              <w:r w:rsidRPr="00EC6F38" w:rsidDel="00BD396E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07" w:author="LENOVO" w:date="2021-12-12T10:49:00Z">
              <w:r w:rsidRPr="00EC6F38" w:rsidDel="00BD396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4BED1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2D3FCD9" w14:textId="095B2E52" w:rsidR="00125355" w:rsidRPr="001942DD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40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0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</w:t>
            </w:r>
            <w:ins w:id="410" w:author="LENOVO" w:date="2021-12-12T10:49:00Z">
              <w:r w:rsidR="00BD396E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u</w:t>
              </w:r>
            </w:ins>
            <w:del w:id="411" w:author="LENOVO" w:date="2021-12-12T10:49:00Z">
              <w:r w:rsidRPr="001942DD" w:rsidDel="00BD396E">
                <w:rPr>
                  <w:rFonts w:ascii="Times New Roman" w:eastAsia="Times New Roman" w:hAnsi="Times New Roman" w:cs="Times New Roman"/>
                  <w:szCs w:val="24"/>
                  <w:lang w:val="de-DE"/>
                  <w:rPrChange w:id="412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1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1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1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1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1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1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1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2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kurikulum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2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2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2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2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memberikan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2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2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kebebasan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2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2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2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3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menentukan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3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3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3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3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3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3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3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3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3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4997FB1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6881DFB" w14:textId="49AC2FC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40" w:author="LENOVO" w:date="2021-12-12T10:49:00Z">
              <w:r w:rsidRPr="00EC6F38" w:rsidDel="00BD396E">
                <w:rPr>
                  <w:rFonts w:ascii="Times New Roman" w:eastAsia="Times New Roman" w:hAnsi="Times New Roman" w:cs="Times New Roman"/>
                  <w:szCs w:val="24"/>
                </w:rPr>
                <w:delText>Dimana guru s</w:delText>
              </w:r>
            </w:del>
            <w:proofErr w:type="spellStart"/>
            <w:ins w:id="441" w:author="LENOVO" w:date="2021-12-12T10:49:00Z">
              <w:r w:rsidR="00BD396E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442" w:author="LENOVO" w:date="2021-12-12T10:49:00Z">
              <w:r w:rsidR="00BD396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443" w:author="LENOVO" w:date="2021-12-12T10:49:00Z">
              <w:r w:rsidRPr="00EC6F38" w:rsidDel="00BD396E">
                <w:rPr>
                  <w:rFonts w:ascii="Times New Roman" w:eastAsia="Times New Roman" w:hAnsi="Times New Roman" w:cs="Times New Roman"/>
                  <w:szCs w:val="24"/>
                </w:rPr>
                <w:delText xml:space="preserve"> 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ins w:id="444" w:author="LENOVO" w:date="2021-12-12T10:50:00Z">
              <w:r w:rsidR="00BD396E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BD396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F31FB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45" w:author="LENOVO" w:date="2021-12-12T10:50:00Z">
              <w:r w:rsidRPr="00EC6F38" w:rsidDel="00BD396E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46" w:author="LENOVO" w:date="2021-12-12T10:50:00Z">
              <w:r w:rsidRPr="00EC6F38" w:rsidDel="00BD396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014A12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276F75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8FB717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13D9AA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363EFFC" w14:textId="04E128BD" w:rsidR="00125355" w:rsidRPr="00EC6F38" w:rsidRDefault="00BD396E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47" w:author="LENOVO" w:date="2021-12-12T10:50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48" w:author="LENOVO" w:date="2021-12-12T10:50:00Z">
              <w:r w:rsidR="00125355" w:rsidRPr="00EC6F38" w:rsidDel="00BD396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</w:t>
            </w:r>
            <w:proofErr w:type="spellEnd"/>
            <w:del w:id="449" w:author="LENOVO" w:date="2021-12-12T10:50:00Z">
              <w:r w:rsidR="00125355" w:rsidRPr="00EC6F38" w:rsidDel="00BD396E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</w:p>
          <w:p w14:paraId="3BFA6A2B" w14:textId="3E0CE3DE" w:rsidR="00125355" w:rsidRPr="001942D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45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51" w:author="LENOVO" w:date="2021-12-12T10:51:00Z">
              <w:r w:rsidR="00BD396E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52" w:author="LENOVO" w:date="2021-12-12T10:52:00Z">
              <w:r w:rsidRPr="00EC6F38" w:rsidDel="00610F63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proofErr w:type="spellStart"/>
            <w:ins w:id="453" w:author="LENOVO" w:date="2021-12-12T10:52:00Z">
              <w:r w:rsidR="00610F63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454" w:author="LENOVO" w:date="2021-12-12T10:53:00Z">
              <w:r w:rsidR="00610F63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ins w:id="455" w:author="LENOVO" w:date="2021-12-12T10:52:00Z">
              <w:r w:rsidR="00610F63">
                <w:rPr>
                  <w:rFonts w:ascii="Times New Roman" w:eastAsia="Times New Roman" w:hAnsi="Times New Roman" w:cs="Times New Roman"/>
                  <w:szCs w:val="24"/>
                </w:rPr>
                <w:t xml:space="preserve"> mana </w:t>
              </w:r>
            </w:ins>
            <w:del w:id="456" w:author="LENOVO" w:date="2021-12-12T10:53:00Z">
              <w:r w:rsidRPr="00EC6F38" w:rsidDel="00610F63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ins w:id="457" w:author="LENOVO" w:date="2021-12-12T10:53:00Z">
              <w:r w:rsidR="00610F63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610F6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5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Pikiran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5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6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6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6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sangat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6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6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465" w:author="LENOVO" w:date="2021-12-12T10:53:00Z">
              <w:r w:rsidRPr="001942DD" w:rsidDel="00610F63">
                <w:rPr>
                  <w:rFonts w:ascii="Times New Roman" w:eastAsia="Times New Roman" w:hAnsi="Times New Roman" w:cs="Times New Roman"/>
                  <w:szCs w:val="24"/>
                  <w:lang w:val="de-DE"/>
                  <w:rPrChange w:id="466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6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6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6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7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7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7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7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pikiran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7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7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7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7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7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7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8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8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8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8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timbul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8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8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sebuah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8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8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ide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8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8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9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9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9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10C7C260" w14:textId="32F0C928" w:rsidR="00125355" w:rsidRPr="001942D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49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9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Dari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9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9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9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9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49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mucul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0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0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dari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0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0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pemikiran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0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0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0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0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tadi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0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0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1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1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1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1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selanjutnya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1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1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1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1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1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del w:id="519" w:author="LENOVO" w:date="2021-12-12T10:54:00Z">
              <w:r w:rsidRPr="001942DD" w:rsidDel="00610F63">
                <w:rPr>
                  <w:rFonts w:ascii="Times New Roman" w:eastAsia="Times New Roman" w:hAnsi="Times New Roman" w:cs="Times New Roman"/>
                  <w:szCs w:val="24"/>
                  <w:lang w:val="de-DE"/>
                  <w:rPrChange w:id="520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p</w:delText>
              </w:r>
            </w:del>
            <w:ins w:id="521" w:author="LENOVO" w:date="2021-12-12T10:54:00Z"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m</w:t>
              </w:r>
            </w:ins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2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engaplikasian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2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2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2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2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2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2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2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530" w:author="LENOVO" w:date="2021-12-12T10:54:00Z"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kita</w:t>
              </w:r>
              <w:proofErr w:type="spellEnd"/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dituntut</w:t>
              </w:r>
              <w:proofErr w:type="spellEnd"/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3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lebih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3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3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3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3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praktek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3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3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3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539" w:author="LENOVO" w:date="2021-12-12T10:54:00Z">
              <w:r w:rsidRPr="001942DD" w:rsidDel="00610F63">
                <w:rPr>
                  <w:rFonts w:ascii="Times New Roman" w:eastAsia="Times New Roman" w:hAnsi="Times New Roman" w:cs="Times New Roman"/>
                  <w:szCs w:val="24"/>
                  <w:lang w:val="de-DE"/>
                  <w:rPrChange w:id="540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lebih </w:delText>
              </w:r>
            </w:del>
            <w:proofErr w:type="spellStart"/>
            <w:ins w:id="541" w:author="LENOVO" w:date="2021-12-12T10:54:00Z"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tujuannya</w:t>
              </w:r>
              <w:proofErr w:type="spellEnd"/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untuk</w:t>
              </w:r>
              <w:proofErr w:type="spellEnd"/>
              <w:r w:rsidR="00610F63" w:rsidRPr="001942DD">
                <w:rPr>
                  <w:rFonts w:ascii="Times New Roman" w:eastAsia="Times New Roman" w:hAnsi="Times New Roman" w:cs="Times New Roman"/>
                  <w:szCs w:val="24"/>
                  <w:lang w:val="de-DE"/>
                  <w:rPrChange w:id="542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4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menyiapkan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4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4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anak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4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547" w:author="LENOVO" w:date="2021-12-12T10:55:00Z">
              <w:r w:rsidRPr="001942DD" w:rsidDel="00610F63">
                <w:rPr>
                  <w:rFonts w:ascii="Times New Roman" w:eastAsia="Times New Roman" w:hAnsi="Times New Roman" w:cs="Times New Roman"/>
                  <w:szCs w:val="24"/>
                  <w:lang w:val="de-DE"/>
                  <w:rPrChange w:id="548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pada bagaimana kita</w:delText>
              </w:r>
            </w:del>
            <w:proofErr w:type="spellStart"/>
            <w:ins w:id="549" w:author="LENOVO" w:date="2021-12-12T10:55:00Z"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agar</w:t>
              </w:r>
              <w:proofErr w:type="spellEnd"/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dapat</w:t>
              </w:r>
            </w:ins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5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m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5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enumbuhkan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5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5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ide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5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5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5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5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5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5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6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5A788CAE" w14:textId="3AC060FE" w:rsidR="00125355" w:rsidRPr="001942D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56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6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Setelah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6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6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6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6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6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6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6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7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selanjutnya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7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7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7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7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7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7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7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7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7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8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8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8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hanya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8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8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8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8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8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8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dua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8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9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orang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9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9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tapi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9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594" w:author="LENOVO" w:date="2021-12-12T10:55:00Z">
              <w:r w:rsidRPr="001942DD" w:rsidDel="00610F63">
                <w:rPr>
                  <w:rFonts w:ascii="Times New Roman" w:eastAsia="Times New Roman" w:hAnsi="Times New Roman" w:cs="Times New Roman"/>
                  <w:szCs w:val="24"/>
                  <w:lang w:val="de-DE"/>
                  <w:rPrChange w:id="595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banyak </w:delText>
              </w:r>
            </w:del>
            <w:proofErr w:type="spellStart"/>
            <w:ins w:id="596" w:author="LENOVO" w:date="2021-12-12T10:55:00Z"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di</w:t>
              </w:r>
            </w:ins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9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kolaborasi</w:t>
            </w:r>
            <w:ins w:id="598" w:author="LENOVO" w:date="2021-12-12T10:55:00Z"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kan</w:t>
              </w:r>
            </w:ins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59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600" w:author="LENOVO" w:date="2021-12-12T10:55:00Z"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dan</w:t>
              </w:r>
              <w:proofErr w:type="spellEnd"/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  <w:proofErr w:type="spellStart"/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di</w:t>
              </w:r>
            </w:ins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0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komunikasi</w:t>
            </w:r>
            <w:ins w:id="602" w:author="LENOVO" w:date="2021-12-12T10:55:00Z"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kan</w:t>
              </w:r>
            </w:ins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0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0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0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0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0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0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orang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0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Hal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1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1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1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dilakukan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1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1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1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1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1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1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pandangan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1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2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2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2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berbeda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2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2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2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2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ide-ide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2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2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2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3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3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3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3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3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muncul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3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5DB9C4B4" w14:textId="2A75EF8F" w:rsidR="00125355" w:rsidRPr="001942DD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de-DE"/>
                <w:rPrChange w:id="63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610F63">
              <w:rPr>
                <w:rFonts w:ascii="Times New Roman" w:eastAsia="Times New Roman" w:hAnsi="Times New Roman" w:cs="Times New Roman"/>
                <w:szCs w:val="24"/>
                <w:lang w:val="en-ID"/>
                <w:rPrChange w:id="637" w:author="LENOVO" w:date="2021-12-12T10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Yang </w:t>
            </w:r>
            <w:proofErr w:type="spellStart"/>
            <w:r w:rsidRPr="00610F63">
              <w:rPr>
                <w:rFonts w:ascii="Times New Roman" w:eastAsia="Times New Roman" w:hAnsi="Times New Roman" w:cs="Times New Roman"/>
                <w:szCs w:val="24"/>
                <w:lang w:val="en-ID"/>
                <w:rPrChange w:id="638" w:author="LENOVO" w:date="2021-12-12T10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terahir</w:t>
            </w:r>
            <w:proofErr w:type="spellEnd"/>
            <w:r w:rsidRPr="00610F63">
              <w:rPr>
                <w:rFonts w:ascii="Times New Roman" w:eastAsia="Times New Roman" w:hAnsi="Times New Roman" w:cs="Times New Roman"/>
                <w:szCs w:val="24"/>
                <w:lang w:val="en-ID"/>
                <w:rPrChange w:id="639" w:author="LENOVO" w:date="2021-12-12T10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10F63">
              <w:rPr>
                <w:rFonts w:ascii="Times New Roman" w:eastAsia="Times New Roman" w:hAnsi="Times New Roman" w:cs="Times New Roman"/>
                <w:szCs w:val="24"/>
                <w:lang w:val="en-ID"/>
                <w:rPrChange w:id="640" w:author="LENOVO" w:date="2021-12-12T10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610F63">
              <w:rPr>
                <w:rFonts w:ascii="Times New Roman" w:eastAsia="Times New Roman" w:hAnsi="Times New Roman" w:cs="Times New Roman"/>
                <w:szCs w:val="24"/>
                <w:lang w:val="en-ID"/>
                <w:rPrChange w:id="641" w:author="LENOVO" w:date="2021-12-12T10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10F63">
              <w:rPr>
                <w:rFonts w:ascii="Times New Roman" w:eastAsia="Times New Roman" w:hAnsi="Times New Roman" w:cs="Times New Roman"/>
                <w:szCs w:val="24"/>
                <w:lang w:val="en-ID"/>
                <w:rPrChange w:id="642" w:author="LENOVO" w:date="2021-12-12T10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melakukan</w:t>
            </w:r>
            <w:proofErr w:type="spellEnd"/>
            <w:r w:rsidRPr="00610F63">
              <w:rPr>
                <w:rFonts w:ascii="Times New Roman" w:eastAsia="Times New Roman" w:hAnsi="Times New Roman" w:cs="Times New Roman"/>
                <w:szCs w:val="24"/>
                <w:lang w:val="en-ID"/>
                <w:rPrChange w:id="643" w:author="LENOVO" w:date="2021-12-12T10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610F63">
              <w:rPr>
                <w:rFonts w:ascii="Times New Roman" w:eastAsia="Times New Roman" w:hAnsi="Times New Roman" w:cs="Times New Roman"/>
                <w:szCs w:val="24"/>
                <w:lang w:val="en-ID"/>
                <w:rPrChange w:id="644" w:author="LENOVO" w:date="2021-12-12T10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proofErr w:type="spellEnd"/>
            <w:ins w:id="645" w:author="LENOVO" w:date="2021-12-12T10:55:00Z">
              <w:r w:rsidR="00610F63" w:rsidRPr="00610F63">
                <w:rPr>
                  <w:rFonts w:ascii="Times New Roman" w:eastAsia="Times New Roman" w:hAnsi="Times New Roman" w:cs="Times New Roman"/>
                  <w:szCs w:val="24"/>
                  <w:lang w:val="en-ID"/>
                  <w:rPrChange w:id="646" w:author="LENOVO" w:date="2021-12-12T10:56:00Z">
                    <w:rPr>
                      <w:rFonts w:ascii="Times New Roman" w:eastAsia="Times New Roman" w:hAnsi="Times New Roman" w:cs="Times New Roman"/>
                      <w:szCs w:val="24"/>
                      <w:lang w:val="de-DE"/>
                    </w:rPr>
                  </w:rPrChange>
                </w:rPr>
                <w:t>.</w:t>
              </w:r>
            </w:ins>
            <w:del w:id="647" w:author="LENOVO" w:date="2021-12-12T10:55:00Z">
              <w:r w:rsidRPr="00610F63" w:rsidDel="00610F63">
                <w:rPr>
                  <w:rFonts w:ascii="Times New Roman" w:eastAsia="Times New Roman" w:hAnsi="Times New Roman" w:cs="Times New Roman"/>
                  <w:szCs w:val="24"/>
                  <w:lang w:val="en-ID"/>
                  <w:rPrChange w:id="648" w:author="LENOVO" w:date="2021-12-12T10:5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</w:delText>
              </w:r>
            </w:del>
            <w:r w:rsidRPr="00610F63">
              <w:rPr>
                <w:rFonts w:ascii="Times New Roman" w:eastAsia="Times New Roman" w:hAnsi="Times New Roman" w:cs="Times New Roman"/>
                <w:szCs w:val="24"/>
                <w:lang w:val="en-ID"/>
                <w:rPrChange w:id="649" w:author="LENOVO" w:date="2021-12-12T10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650" w:author="LENOVO" w:date="2021-12-12T10:56:00Z">
              <w:r w:rsidRPr="00610F63" w:rsidDel="00610F63">
                <w:rPr>
                  <w:rFonts w:ascii="Times New Roman" w:eastAsia="Times New Roman" w:hAnsi="Times New Roman" w:cs="Times New Roman"/>
                  <w:szCs w:val="24"/>
                  <w:lang w:val="en-ID"/>
                  <w:rPrChange w:id="651" w:author="LENOVO" w:date="2021-12-12T10:5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t</w:delText>
              </w:r>
            </w:del>
            <w:proofErr w:type="spellStart"/>
            <w:ins w:id="652" w:author="LENOVO" w:date="2021-12-12T10:56:00Z"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T</w:t>
              </w:r>
            </w:ins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5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untutan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5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655" w:author="LENOVO" w:date="2021-12-12T10:56:00Z"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penelitian</w:t>
              </w:r>
              <w:proofErr w:type="spellEnd"/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 xml:space="preserve"> </w:t>
              </w:r>
            </w:ins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5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4.0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5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5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5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6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6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6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6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6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6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inovatif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6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67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6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6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melakukan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7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7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7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7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7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7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7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677" w:author="LENOVO" w:date="2021-12-12T10:56:00Z"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me</w:t>
              </w:r>
            </w:ins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78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lihat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79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8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8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8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83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84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85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86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inova</w:t>
            </w:r>
            <w:ins w:id="687" w:author="LENOVO" w:date="2021-12-12T10:56:00Z">
              <w:r w:rsidR="00610F63">
                <w:rPr>
                  <w:rFonts w:ascii="Times New Roman" w:eastAsia="Times New Roman" w:hAnsi="Times New Roman" w:cs="Times New Roman"/>
                  <w:szCs w:val="24"/>
                  <w:lang w:val="de-DE"/>
                </w:rPr>
                <w:t>si</w:t>
              </w:r>
            </w:ins>
            <w:proofErr w:type="spellEnd"/>
            <w:del w:id="688" w:author="LENOVO" w:date="2021-12-12T10:56:00Z">
              <w:r w:rsidRPr="001942DD" w:rsidDel="00610F63">
                <w:rPr>
                  <w:rFonts w:ascii="Times New Roman" w:eastAsia="Times New Roman" w:hAnsi="Times New Roman" w:cs="Times New Roman"/>
                  <w:szCs w:val="24"/>
                  <w:lang w:val="de-DE"/>
                  <w:rPrChange w:id="689" w:author="LENOVO" w:date="2021-12-12T10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tif</w:delText>
              </w:r>
            </w:del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90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91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1942DD">
              <w:rPr>
                <w:rFonts w:ascii="Times New Roman" w:eastAsia="Times New Roman" w:hAnsi="Times New Roman" w:cs="Times New Roman"/>
                <w:szCs w:val="24"/>
                <w:lang w:val="de-DE"/>
                <w:rPrChange w:id="692" w:author="LENOVO" w:date="2021-12-12T10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 </w:t>
            </w:r>
          </w:p>
        </w:tc>
      </w:tr>
    </w:tbl>
    <w:p w14:paraId="5BE1036C" w14:textId="77777777" w:rsidR="00924DF5" w:rsidRPr="001942DD" w:rsidRDefault="00924DF5">
      <w:pPr>
        <w:rPr>
          <w:lang w:val="de-DE"/>
          <w:rPrChange w:id="693" w:author="LENOVO" w:date="2021-12-12T10:37:00Z">
            <w:rPr/>
          </w:rPrChange>
        </w:rPr>
      </w:pPr>
    </w:p>
    <w:sectPr w:rsidR="00924DF5" w:rsidRPr="001942D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942DD"/>
    <w:rsid w:val="001D038C"/>
    <w:rsid w:val="00240407"/>
    <w:rsid w:val="0042167F"/>
    <w:rsid w:val="00610F63"/>
    <w:rsid w:val="00924DF5"/>
    <w:rsid w:val="00BD396E"/>
    <w:rsid w:val="00E5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4E1E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1942D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1F1D4-F577-43FC-9BAF-053F2531B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2020-08-26T22:03:00Z</dcterms:created>
  <dcterms:modified xsi:type="dcterms:W3CDTF">2021-12-12T03:56:00Z</dcterms:modified>
</cp:coreProperties>
</file>