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9AA5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75583A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6A99EF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443A9F8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2DC52D4" w14:textId="77777777" w:rsidR="00927764" w:rsidRPr="0094076B" w:rsidRDefault="00927764" w:rsidP="00927764">
      <w:pPr>
        <w:rPr>
          <w:rFonts w:ascii="Cambria" w:hAnsi="Cambria"/>
        </w:rPr>
      </w:pPr>
    </w:p>
    <w:p w14:paraId="696270A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0885DC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A82947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578FCDC" wp14:editId="0D89260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F4F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413905F" w14:textId="226C00AD" w:rsidR="00927764" w:rsidRPr="00044D1C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D1C">
        <w:rPr>
          <w:rFonts w:ascii="Times New Roman" w:eastAsia="Times New Roman" w:hAnsi="Times New Roman" w:cs="Times New Roman"/>
          <w:sz w:val="24"/>
          <w:szCs w:val="24"/>
          <w:rPrChange w:id="0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044D1C">
        <w:rPr>
          <w:rFonts w:ascii="Times New Roman" w:eastAsia="Times New Roman" w:hAnsi="Times New Roman" w:cs="Times New Roman"/>
          <w:sz w:val="24"/>
          <w:szCs w:val="24"/>
          <w:rPrChange w:id="1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044D1C">
        <w:rPr>
          <w:rFonts w:ascii="Times New Roman" w:eastAsia="Times New Roman" w:hAnsi="Times New Roman" w:cs="Times New Roman"/>
          <w:sz w:val="24"/>
          <w:szCs w:val="24"/>
          <w:rPrChange w:id="2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044D1C">
        <w:rPr>
          <w:rFonts w:ascii="Times New Roman" w:eastAsia="Times New Roman" w:hAnsi="Times New Roman" w:cs="Times New Roman"/>
          <w:sz w:val="24"/>
          <w:szCs w:val="24"/>
          <w:rPrChange w:id="3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044D1C">
        <w:rPr>
          <w:rFonts w:ascii="Times New Roman" w:eastAsia="Times New Roman" w:hAnsi="Times New Roman" w:cs="Times New Roman"/>
          <w:sz w:val="24"/>
          <w:szCs w:val="24"/>
          <w:rPrChange w:id="4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044D1C">
        <w:rPr>
          <w:rFonts w:ascii="Times New Roman" w:eastAsia="Times New Roman" w:hAnsi="Times New Roman" w:cs="Times New Roman"/>
          <w:sz w:val="24"/>
          <w:szCs w:val="24"/>
          <w:rPrChange w:id="5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badan naik</w:t>
      </w:r>
      <w:ins w:id="6" w:author="Agung Dd Aswin" w:date="2021-07-29T11:45:00Z">
        <w:r w:rsidR="00044D1C" w:rsidRPr="00044D1C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7" w:author="Agung Dd Aswin" w:date="2021-07-29T11:4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id-ID"/>
              </w:rPr>
            </w:rPrChange>
          </w:rPr>
          <w:t>.</w:t>
        </w:r>
      </w:ins>
      <w:del w:id="8" w:author="Agung Dd Aswin" w:date="2021-07-29T11:44:00Z">
        <w:r w:rsidRPr="00044D1C" w:rsidDel="00044D1C">
          <w:rPr>
            <w:rFonts w:ascii="Times New Roman" w:eastAsia="Times New Roman" w:hAnsi="Times New Roman" w:cs="Times New Roman"/>
            <w:sz w:val="24"/>
            <w:szCs w:val="24"/>
            <w:rPrChange w:id="9" w:author="Agung Dd Aswin" w:date="2021-07-29T11:4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 xml:space="preserve">, </w:delText>
        </w:r>
      </w:del>
      <w:del w:id="10" w:author="Agung Dd Aswin" w:date="2021-07-29T11:45:00Z">
        <w:r w:rsidRPr="00044D1C" w:rsidDel="00044D1C">
          <w:rPr>
            <w:rFonts w:ascii="Times New Roman" w:eastAsia="Times New Roman" w:hAnsi="Times New Roman" w:cs="Times New Roman"/>
            <w:sz w:val="24"/>
            <w:szCs w:val="24"/>
            <w:rPrChange w:id="11" w:author="Agung Dd Aswin" w:date="2021-07-29T11:4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</w:delText>
        </w:r>
      </w:del>
      <w:ins w:id="12" w:author="Agung Dd Aswin" w:date="2021-07-29T11:45:00Z">
        <w:r w:rsidR="00044D1C" w:rsidRPr="00044D1C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3" w:author="Agung Dd Aswin" w:date="2021-07-29T11:4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id-ID"/>
              </w:rPr>
            </w:rPrChange>
          </w:rPr>
          <w:t>H</w:t>
        </w:r>
      </w:ins>
      <w:proofErr w:type="spellStart"/>
      <w:r w:rsidRPr="00044D1C">
        <w:rPr>
          <w:rFonts w:ascii="Times New Roman" w:eastAsia="Times New Roman" w:hAnsi="Times New Roman" w:cs="Times New Roman"/>
          <w:sz w:val="24"/>
          <w:szCs w:val="24"/>
          <w:rPrChange w:id="14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ubungan</w:t>
      </w:r>
      <w:proofErr w:type="spellEnd"/>
      <w:r w:rsidRPr="00044D1C">
        <w:rPr>
          <w:rFonts w:ascii="Times New Roman" w:eastAsia="Times New Roman" w:hAnsi="Times New Roman" w:cs="Times New Roman"/>
          <w:sz w:val="24"/>
          <w:szCs w:val="24"/>
          <w:rPrChange w:id="15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044D1C">
        <w:rPr>
          <w:rFonts w:ascii="Times New Roman" w:eastAsia="Times New Roman" w:hAnsi="Times New Roman" w:cs="Times New Roman"/>
          <w:sz w:val="24"/>
          <w:szCs w:val="24"/>
          <w:rPrChange w:id="16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r w:rsidRPr="00044D1C">
        <w:rPr>
          <w:rFonts w:ascii="Times New Roman" w:eastAsia="Times New Roman" w:hAnsi="Times New Roman" w:cs="Times New Roman"/>
          <w:sz w:val="24"/>
          <w:szCs w:val="24"/>
          <w:rPrChange w:id="17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044D1C">
        <w:rPr>
          <w:rFonts w:ascii="Times New Roman" w:eastAsia="Times New Roman" w:hAnsi="Times New Roman" w:cs="Times New Roman"/>
          <w:sz w:val="24"/>
          <w:szCs w:val="24"/>
          <w:rPrChange w:id="18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044D1C">
        <w:rPr>
          <w:rFonts w:ascii="Times New Roman" w:eastAsia="Times New Roman" w:hAnsi="Times New Roman" w:cs="Times New Roman"/>
          <w:sz w:val="24"/>
          <w:szCs w:val="24"/>
          <w:rPrChange w:id="19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044D1C">
        <w:rPr>
          <w:rFonts w:ascii="Times New Roman" w:eastAsia="Times New Roman" w:hAnsi="Times New Roman" w:cs="Times New Roman"/>
          <w:sz w:val="24"/>
          <w:szCs w:val="24"/>
          <w:rPrChange w:id="20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tetep</w:t>
      </w:r>
      <w:proofErr w:type="spellEnd"/>
      <w:r w:rsidRPr="00044D1C">
        <w:rPr>
          <w:rFonts w:ascii="Times New Roman" w:eastAsia="Times New Roman" w:hAnsi="Times New Roman" w:cs="Times New Roman"/>
          <w:sz w:val="24"/>
          <w:szCs w:val="24"/>
          <w:rPrChange w:id="21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044D1C">
        <w:rPr>
          <w:rFonts w:ascii="Times New Roman" w:eastAsia="Times New Roman" w:hAnsi="Times New Roman" w:cs="Times New Roman"/>
          <w:sz w:val="24"/>
          <w:szCs w:val="24"/>
          <w:rPrChange w:id="22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Pr="00044D1C">
        <w:rPr>
          <w:rFonts w:ascii="Times New Roman" w:eastAsia="Times New Roman" w:hAnsi="Times New Roman" w:cs="Times New Roman"/>
          <w:sz w:val="24"/>
          <w:szCs w:val="24"/>
          <w:rPrChange w:id="23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044D1C">
        <w:rPr>
          <w:rFonts w:ascii="Times New Roman" w:eastAsia="Times New Roman" w:hAnsi="Times New Roman" w:cs="Times New Roman"/>
          <w:sz w:val="24"/>
          <w:szCs w:val="24"/>
          <w:rPrChange w:id="24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044D1C">
        <w:rPr>
          <w:rFonts w:ascii="Times New Roman" w:eastAsia="Times New Roman" w:hAnsi="Times New Roman" w:cs="Times New Roman"/>
          <w:sz w:val="24"/>
          <w:szCs w:val="24"/>
          <w:rPrChange w:id="25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proofErr w:type="spellStart"/>
      <w:r w:rsidRPr="00044D1C">
        <w:rPr>
          <w:rFonts w:ascii="Times New Roman" w:eastAsia="Times New Roman" w:hAnsi="Times New Roman" w:cs="Times New Roman"/>
          <w:sz w:val="24"/>
          <w:szCs w:val="24"/>
          <w:rPrChange w:id="26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Huft</w:t>
      </w:r>
      <w:proofErr w:type="spellEnd"/>
      <w:r w:rsidRPr="00044D1C">
        <w:rPr>
          <w:rFonts w:ascii="Times New Roman" w:eastAsia="Times New Roman" w:hAnsi="Times New Roman" w:cs="Times New Roman"/>
          <w:sz w:val="24"/>
          <w:szCs w:val="24"/>
          <w:rPrChange w:id="27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</w:p>
    <w:p w14:paraId="7D964634" w14:textId="1D205B3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28" w:author="Agung Dd Aswin" w:date="2021-07-29T11:46:00Z">
        <w:r w:rsidR="00044D1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Agung Dd Aswin" w:date="2021-07-29T11:46:00Z">
        <w:r w:rsidRPr="00C50A1E" w:rsidDel="00044D1C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ins w:id="30" w:author="Agung Dd Aswin" w:date="2021-07-29T11:46:00Z">
        <w:r w:rsidR="00044D1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ins w:id="31" w:author="Agung Dd Aswin" w:date="2021-07-29T11:46:00Z">
        <w:r w:rsidR="00044D1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1033DA" w14:textId="7D57C3D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32" w:author="Agung Dd Aswin" w:date="2021-07-29T11:44:00Z">
        <w:r w:rsidR="00044D1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33" w:author="Agung Dd Aswin" w:date="2021-07-29T11:44:00Z">
        <w:r w:rsidRPr="00C50A1E" w:rsidDel="00044D1C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ins w:id="34" w:author="Agung Dd Aswin" w:date="2021-07-29T11:44:00Z">
        <w:r w:rsidR="00044D1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35" w:author="Agung Dd Aswin" w:date="2021-07-29T11:47:00Z">
        <w:r w:rsidRPr="00C50A1E" w:rsidDel="00044D1C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A1E885" w14:textId="638C2C7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36" w:author="Agung Dd Aswin" w:date="2021-07-29T11:47:00Z">
        <w:r w:rsidRPr="00C50A1E" w:rsidDel="00044D1C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ins w:id="37" w:author="Agung Dd Aswin" w:date="2021-07-29T11:47:00Z">
        <w:r w:rsidR="00044D1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teta</w:t>
        </w:r>
      </w:ins>
      <w:ins w:id="38" w:author="Agung Dd Aswin" w:date="2021-07-29T11:48:00Z">
        <w:r w:rsidR="00044D1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pi juga</w:t>
        </w:r>
      </w:ins>
      <w:del w:id="39" w:author="Agung Dd Aswin" w:date="2021-07-29T11:47:00Z">
        <w:r w:rsidRPr="00C50A1E" w:rsidDel="00044D1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762043E" w14:textId="5DFC919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40" w:author="Agung Dd Aswin" w:date="2021-07-29T11:44:00Z">
        <w:r w:rsidR="00044D1C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Agung Dd Aswin" w:date="2021-07-29T11:48:00Z">
        <w:r w:rsidDel="00044D1C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044D1C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ins w:id="42" w:author="Agung Dd Aswin" w:date="2021-07-29T11:48:00Z">
        <w:r w:rsidR="00044D1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nafsu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4994C4" w14:textId="211BB79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del w:id="43" w:author="Agung Dd Aswin" w:date="2021-07-29T11:51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delText xml:space="preserve"> makan</w:delText>
        </w:r>
      </w:del>
      <w:ins w:id="44" w:author="Agung Dd Aswin" w:date="2021-07-29T11:51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mencamil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DCFFAA" w14:textId="312B4AE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45" w:author="Agung Dd Aswin" w:date="2021-07-29T11:51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>Sebungkus keripik yang dalam kemasan bisa dikonsumsi 4 porsi habis sekali duduk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46" w:author="Agung Dd Aswin" w:date="2021-07-29T11:51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Sebungkus keripik kemasan yang dapat dikonsums</w:t>
        </w:r>
      </w:ins>
      <w:ins w:id="47" w:author="Agung Dd Aswin" w:date="2021-07-29T11:52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i 4 porsi saja dapat dihabiskan dalam sekali duduk, Jika </w:t>
        </w:r>
      </w:ins>
      <w:del w:id="48" w:author="Agung Dd Aswin" w:date="2021-07-29T11:52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ins w:id="49" w:author="Agung Dd Aswin" w:date="2021-07-29T11:52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C48FC24" w14:textId="039D7BA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3D0B">
        <w:rPr>
          <w:rFonts w:ascii="Times New Roman" w:eastAsia="Times New Roman" w:hAnsi="Times New Roman" w:cs="Times New Roman"/>
          <w:strike/>
          <w:sz w:val="24"/>
          <w:szCs w:val="24"/>
          <w:rPrChange w:id="50" w:author="Agung Dd Aswin" w:date="2021-07-29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</w:t>
      </w:r>
      <w:proofErr w:type="spellStart"/>
      <w:r w:rsidRPr="004A3D0B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4A3D0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D0B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4A3D0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D0B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1" w:author="Agung Dd Aswin" w:date="2021-07-29T11:53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ins w:id="52" w:author="Agung Dd Aswin" w:date="2021-07-29T11:53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penyebab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6FDD3B0" w14:textId="725E708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3" w:author="Agung Dd Aswin" w:date="2021-07-29T11:53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del w:id="54" w:author="Agung Dd Aswin" w:date="2021-07-29T11:54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ins w:id="55" w:author="Agung Dd Aswin" w:date="2021-07-29T11:54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2AEBBE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46BC398" w14:textId="6193AAE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</w:t>
      </w:r>
      <w:del w:id="56" w:author="Agung Dd Aswin" w:date="2021-07-29T11:55:00Z">
        <w:r w:rsidRPr="00C50A1E" w:rsidDel="004A3D0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Sebabnya...</w:delText>
        </w:r>
      </w:del>
      <w:ins w:id="57" w:author="Agung Dd Aswin" w:date="2021-07-29T11:55:00Z">
        <w:r w:rsidR="004A3D0B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Penyebabnya.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8" w:author="Agung Dd Aswin" w:date="2021-07-29T11:56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delText xml:space="preserve">berlindung </w:delText>
        </w:r>
      </w:del>
      <w:ins w:id="59" w:author="Agung Dd Aswin" w:date="2021-07-29T11:56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berada 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0" w:author="Agung Dd Aswin" w:date="2021-07-29T11:56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delText xml:space="preserve">akses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3B721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493B377" w14:textId="24A79A8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61" w:author="Agung Dd Aswin" w:date="2021-07-29T11:57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62" w:author="Agung Dd Aswin" w:date="2021-07-29T11:57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63" w:author="Agung Dd Aswin" w:date="2021-07-29T11:57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4" w:author="Agung Dd Aswin" w:date="2021-07-29T11:57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karena keluar di waktu hujan itu </w:t>
        </w:r>
      </w:ins>
      <w:ins w:id="65" w:author="Agung Dd Aswin" w:date="2021-07-29T11:58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membuat malas saja.</w:t>
        </w:r>
      </w:ins>
      <w:del w:id="66" w:author="Agung Dd Aswin" w:date="2021-07-29T11:57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delText>karena mau keluar di waktu hujan itu membuat kita berpikir berkali-kali. Akan merepotkan.</w:delText>
        </w:r>
      </w:del>
    </w:p>
    <w:p w14:paraId="6158CC65" w14:textId="37329F1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7" w:author="Agung Dd Aswin" w:date="2021-07-29T11:58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del w:id="68" w:author="Agung Dd Aswin" w:date="2021-07-29T11:58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delText xml:space="preserve"> diri</w:delText>
        </w:r>
      </w:del>
      <w:ins w:id="69" w:author="Agung Dd Aswin" w:date="2021-07-29T11:58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mengenai kandungan gizi dalam makanan te</w:t>
        </w:r>
      </w:ins>
      <w:ins w:id="70" w:author="Agung Dd Aswin" w:date="2021-07-29T11:59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rsebut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A63BC0" w14:textId="0DA9B84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106FF">
        <w:rPr>
          <w:rFonts w:ascii="Times New Roman" w:eastAsia="Times New Roman" w:hAnsi="Times New Roman" w:cs="Times New Roman"/>
          <w:sz w:val="24"/>
          <w:szCs w:val="24"/>
          <w:rPrChange w:id="71" w:author="Agung Dd Aswin" w:date="2021-07-29T12:0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9106FF">
        <w:rPr>
          <w:rFonts w:ascii="Times New Roman" w:eastAsia="Times New Roman" w:hAnsi="Times New Roman" w:cs="Times New Roman"/>
          <w:sz w:val="24"/>
          <w:szCs w:val="24"/>
          <w:rPrChange w:id="72" w:author="Agung Dd Aswin" w:date="2021-07-29T12:0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9106FF">
        <w:rPr>
          <w:rFonts w:ascii="Times New Roman" w:eastAsia="Times New Roman" w:hAnsi="Times New Roman" w:cs="Times New Roman"/>
          <w:sz w:val="24"/>
          <w:szCs w:val="24"/>
          <w:rPrChange w:id="73" w:author="Agung Dd Aswin" w:date="2021-07-29T12:0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k</w:t>
      </w:r>
      <w:del w:id="74" w:author="Agung Dd Aswin" w:date="2021-07-29T11:59:00Z">
        <w:r w:rsidRPr="009106FF" w:rsidDel="009106FF">
          <w:rPr>
            <w:rFonts w:ascii="Times New Roman" w:eastAsia="Times New Roman" w:hAnsi="Times New Roman" w:cs="Times New Roman"/>
            <w:sz w:val="24"/>
            <w:szCs w:val="24"/>
            <w:rPrChange w:id="75" w:author="Agung Dd Aswin" w:date="2021-07-29T12:00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</w:delText>
        </w:r>
      </w:del>
      <w:r w:rsidRPr="009106FF">
        <w:rPr>
          <w:rFonts w:ascii="Times New Roman" w:eastAsia="Times New Roman" w:hAnsi="Times New Roman" w:cs="Times New Roman"/>
          <w:sz w:val="24"/>
          <w:szCs w:val="24"/>
          <w:rPrChange w:id="76" w:author="Agung Dd Aswin" w:date="2021-07-29T12:0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an</w:t>
      </w:r>
      <w:proofErr w:type="spellEnd"/>
      <w:ins w:id="77" w:author="Agung Dd Aswin" w:date="2021-07-29T12:00:00Z">
        <w:r w:rsidR="009106F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?</w:t>
        </w:r>
      </w:ins>
      <w:del w:id="78" w:author="Agung Dd Aswin" w:date="2021-07-29T12:00:00Z">
        <w:r w:rsidRPr="00C50A1E" w:rsidDel="009106F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524EEE4B" w14:textId="44DB461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9" w:author="Agung Dd Aswin" w:date="2021-07-29T12:00:00Z">
        <w:r w:rsidRPr="00C50A1E" w:rsidDel="009106FF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ins w:id="80" w:author="Agung Dd Aswin" w:date="2021-07-29T12:00:00Z">
        <w:r w:rsidR="009106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penyebab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del w:id="81" w:author="Agung Dd Aswin" w:date="2021-07-29T12:00:00Z">
        <w:r w:rsidRPr="00C50A1E" w:rsidDel="009106FF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ins w:id="82" w:author="Agung Dd Aswin" w:date="2021-07-29T12:00:00Z">
        <w:r w:rsidR="009106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naik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918A0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del w:id="83" w:author="Agung Dd Aswin" w:date="2021-07-29T12:01:00Z">
        <w:r w:rsidRPr="00C50A1E" w:rsidDel="009106FF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0C935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21875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F5360F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CBAC195" w14:textId="77777777" w:rsidR="00927764" w:rsidRPr="00C50A1E" w:rsidRDefault="00927764" w:rsidP="00927764"/>
    <w:p w14:paraId="23A16EA3" w14:textId="77777777" w:rsidR="00927764" w:rsidRPr="005A045A" w:rsidRDefault="00927764" w:rsidP="00927764">
      <w:pPr>
        <w:rPr>
          <w:i/>
        </w:rPr>
      </w:pPr>
    </w:p>
    <w:p w14:paraId="031E204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5C9456B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19BAF" w14:textId="77777777" w:rsidR="001B1CA5" w:rsidRDefault="001B1CA5">
      <w:r>
        <w:separator/>
      </w:r>
    </w:p>
  </w:endnote>
  <w:endnote w:type="continuationSeparator" w:id="0">
    <w:p w14:paraId="1BEAEDCB" w14:textId="77777777" w:rsidR="001B1CA5" w:rsidRDefault="001B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3AEA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33FF875" w14:textId="77777777" w:rsidR="00941E77" w:rsidRDefault="001B1CA5">
    <w:pPr>
      <w:pStyle w:val="Footer"/>
    </w:pPr>
  </w:p>
  <w:p w14:paraId="782B9EC1" w14:textId="77777777" w:rsidR="00941E77" w:rsidRDefault="001B1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E6E47" w14:textId="77777777" w:rsidR="001B1CA5" w:rsidRDefault="001B1CA5">
      <w:r>
        <w:separator/>
      </w:r>
    </w:p>
  </w:footnote>
  <w:footnote w:type="continuationSeparator" w:id="0">
    <w:p w14:paraId="6E2640F2" w14:textId="77777777" w:rsidR="001B1CA5" w:rsidRDefault="001B1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gung Dd Aswin">
    <w15:presenceInfo w15:providerId="None" w15:userId="Agung Dd As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44D1C"/>
    <w:rsid w:val="0012251A"/>
    <w:rsid w:val="001B1CA5"/>
    <w:rsid w:val="0042167F"/>
    <w:rsid w:val="004A3D0B"/>
    <w:rsid w:val="009106FF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82FF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Agung Dd Aswin</cp:lastModifiedBy>
  <cp:revision>2</cp:revision>
  <dcterms:created xsi:type="dcterms:W3CDTF">2021-07-29T05:03:00Z</dcterms:created>
  <dcterms:modified xsi:type="dcterms:W3CDTF">2021-07-29T05:03:00Z</dcterms:modified>
</cp:coreProperties>
</file>