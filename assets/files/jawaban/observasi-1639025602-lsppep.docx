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0C6F8"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675DB996"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1A590C1" w14:textId="77777777" w:rsidR="00927764" w:rsidRDefault="00927764" w:rsidP="00927764">
      <w:pPr>
        <w:jc w:val="center"/>
        <w:rPr>
          <w:rFonts w:ascii="Cambria" w:hAnsi="Cambria" w:cs="Times New Roman"/>
          <w:sz w:val="24"/>
          <w:szCs w:val="24"/>
        </w:rPr>
      </w:pPr>
    </w:p>
    <w:p w14:paraId="17AEF237"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2D8EE101" w14:textId="77777777" w:rsidR="00927764" w:rsidRPr="0094076B" w:rsidRDefault="00927764" w:rsidP="00927764">
      <w:pPr>
        <w:rPr>
          <w:rFonts w:ascii="Cambria" w:hAnsi="Cambria"/>
        </w:rPr>
      </w:pPr>
    </w:p>
    <w:p w14:paraId="5D5A9F9B"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78A9D8A5"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26E91BE4"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1EF8F101" wp14:editId="4F426903">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57DFCDAC"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3FE2232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616AE5E1" w14:textId="348E925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w:t>
      </w:r>
      <w:del w:id="0" w:author="MIPA-PC" w:date="2021-12-09T11:46:00Z">
        <w:r w:rsidRPr="00C50A1E" w:rsidDel="00707A10">
          <w:rPr>
            <w:rFonts w:ascii="Times New Roman" w:eastAsia="Times New Roman" w:hAnsi="Times New Roman" w:cs="Times New Roman"/>
            <w:sz w:val="24"/>
            <w:szCs w:val="24"/>
          </w:rPr>
          <w:delText xml:space="preserve">instan </w:delText>
        </w:r>
      </w:del>
      <w:ins w:id="1" w:author="MIPA-PC" w:date="2021-12-09T11:46:00Z">
        <w:r w:rsidR="00707A10">
          <w:rPr>
            <w:rFonts w:ascii="Times New Roman" w:eastAsia="Times New Roman" w:hAnsi="Times New Roman" w:cs="Times New Roman"/>
            <w:sz w:val="24"/>
            <w:szCs w:val="24"/>
            <w:lang w:val="id-ID"/>
          </w:rPr>
          <w:t>dadak</w:t>
        </w:r>
        <w:r w:rsidR="00707A10"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kemasan putih yang aromanya aduhai menggoda </w:t>
      </w:r>
      <w:del w:id="2" w:author="MIPA-PC" w:date="2021-12-09T11:46:00Z">
        <w:r w:rsidRPr="00C50A1E" w:rsidDel="00707A10">
          <w:rPr>
            <w:rFonts w:ascii="Times New Roman" w:eastAsia="Times New Roman" w:hAnsi="Times New Roman" w:cs="Times New Roman"/>
            <w:sz w:val="24"/>
            <w:szCs w:val="24"/>
          </w:rPr>
          <w:delText xml:space="preserve">indera </w:delText>
        </w:r>
      </w:del>
      <w:ins w:id="3" w:author="MIPA-PC" w:date="2021-12-09T11:46:00Z">
        <w:r w:rsidR="00707A10">
          <w:rPr>
            <w:rFonts w:ascii="Times New Roman" w:eastAsia="Times New Roman" w:hAnsi="Times New Roman" w:cs="Times New Roman"/>
            <w:sz w:val="24"/>
            <w:szCs w:val="24"/>
            <w:lang w:val="id-ID"/>
          </w:rPr>
          <w:t>indra</w:t>
        </w:r>
        <w:r w:rsidR="00707A10"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penciuman itu atau bakwan yang baru diangkat dari penggorengan di kala hujan?</w:t>
      </w:r>
    </w:p>
    <w:p w14:paraId="5D01E5B8" w14:textId="3E4EC93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 kata orang sering mengartikannya. Benar saja</w:t>
      </w:r>
      <w:del w:id="4" w:author="MIPA-PC" w:date="2021-12-09T11:47:00Z">
        <w:r w:rsidRPr="00C50A1E" w:rsidDel="00707A10">
          <w:rPr>
            <w:rFonts w:ascii="Times New Roman" w:eastAsia="Times New Roman" w:hAnsi="Times New Roman" w:cs="Times New Roman"/>
            <w:sz w:val="24"/>
            <w:szCs w:val="24"/>
          </w:rPr>
          <w:delText xml:space="preserve">. </w:delText>
        </w:r>
      </w:del>
      <w:ins w:id="5" w:author="MIPA-PC" w:date="2021-12-09T11:47:00Z">
        <w:r w:rsidR="00707A10">
          <w:rPr>
            <w:rFonts w:ascii="Times New Roman" w:eastAsia="Times New Roman" w:hAnsi="Times New Roman" w:cs="Times New Roman"/>
            <w:sz w:val="24"/>
            <w:szCs w:val="24"/>
            <w:lang w:val="id-ID"/>
          </w:rPr>
          <w:t>,</w:t>
        </w:r>
        <w:r w:rsidR="00707A10" w:rsidRPr="00C50A1E">
          <w:rPr>
            <w:rFonts w:ascii="Times New Roman" w:eastAsia="Times New Roman" w:hAnsi="Times New Roman" w:cs="Times New Roman"/>
            <w:sz w:val="24"/>
            <w:szCs w:val="24"/>
          </w:rPr>
          <w:t xml:space="preserve"> </w:t>
        </w:r>
      </w:ins>
      <w:del w:id="6" w:author="MIPA-PC" w:date="2021-12-09T11:47:00Z">
        <w:r w:rsidRPr="00C50A1E" w:rsidDel="00707A10">
          <w:rPr>
            <w:rFonts w:ascii="Times New Roman" w:eastAsia="Times New Roman" w:hAnsi="Times New Roman" w:cs="Times New Roman"/>
            <w:sz w:val="24"/>
            <w:szCs w:val="24"/>
          </w:rPr>
          <w:delText xml:space="preserve">Meski </w:delText>
        </w:r>
      </w:del>
      <w:ins w:id="7" w:author="MIPA-PC" w:date="2021-12-09T11:47:00Z">
        <w:r w:rsidR="00707A10">
          <w:rPr>
            <w:rFonts w:ascii="Times New Roman" w:eastAsia="Times New Roman" w:hAnsi="Times New Roman" w:cs="Times New Roman"/>
            <w:sz w:val="24"/>
            <w:szCs w:val="24"/>
            <w:lang w:val="id-ID"/>
          </w:rPr>
          <w:t>m</w:t>
        </w:r>
        <w:r w:rsidR="00707A10" w:rsidRPr="00C50A1E">
          <w:rPr>
            <w:rFonts w:ascii="Times New Roman" w:eastAsia="Times New Roman" w:hAnsi="Times New Roman" w:cs="Times New Roman"/>
            <w:sz w:val="24"/>
            <w:szCs w:val="24"/>
          </w:rPr>
          <w:t xml:space="preserve">eski </w:t>
        </w:r>
      </w:ins>
      <w:del w:id="8" w:author="MIPA-PC" w:date="2021-12-09T11:47:00Z">
        <w:r w:rsidRPr="00C50A1E" w:rsidDel="00707A10">
          <w:rPr>
            <w:rFonts w:ascii="Times New Roman" w:eastAsia="Times New Roman" w:hAnsi="Times New Roman" w:cs="Times New Roman"/>
            <w:sz w:val="24"/>
            <w:szCs w:val="24"/>
          </w:rPr>
          <w:delText xml:space="preserve">di </w:delText>
        </w:r>
      </w:del>
      <w:r w:rsidRPr="00C50A1E">
        <w:rPr>
          <w:rFonts w:ascii="Times New Roman" w:eastAsia="Times New Roman" w:hAnsi="Times New Roman" w:cs="Times New Roman"/>
          <w:sz w:val="24"/>
          <w:szCs w:val="24"/>
        </w:rPr>
        <w:t xml:space="preserve">tahun </w:t>
      </w:r>
      <w:ins w:id="9" w:author="MIPA-PC" w:date="2021-12-09T11:49:00Z">
        <w:r w:rsidR="00707A10" w:rsidRPr="00C50A1E">
          <w:rPr>
            <w:rFonts w:ascii="Times New Roman" w:eastAsia="Times New Roman" w:hAnsi="Times New Roman" w:cs="Times New Roman"/>
            <w:sz w:val="24"/>
            <w:szCs w:val="24"/>
          </w:rPr>
          <w:t>2019</w:t>
        </w:r>
        <w:r w:rsidR="00707A10">
          <w:rPr>
            <w:rFonts w:ascii="Times New Roman" w:eastAsia="Times New Roman" w:hAnsi="Times New Roman" w:cs="Times New Roman"/>
            <w:sz w:val="24"/>
            <w:szCs w:val="24"/>
            <w:lang w:val="id-ID"/>
          </w:rPr>
          <w:t xml:space="preserve"> </w:t>
        </w:r>
      </w:ins>
      <w:r w:rsidRPr="00C50A1E">
        <w:rPr>
          <w:rFonts w:ascii="Times New Roman" w:eastAsia="Times New Roman" w:hAnsi="Times New Roman" w:cs="Times New Roman"/>
          <w:sz w:val="24"/>
          <w:szCs w:val="24"/>
        </w:rPr>
        <w:t xml:space="preserve">ini awal musim hujan di Indonesia </w:t>
      </w:r>
      <w:r>
        <w:rPr>
          <w:rFonts w:ascii="Times New Roman" w:eastAsia="Times New Roman" w:hAnsi="Times New Roman" w:cs="Times New Roman"/>
          <w:sz w:val="24"/>
          <w:szCs w:val="24"/>
        </w:rPr>
        <w:t xml:space="preserve">mundur </w:t>
      </w:r>
      <w:del w:id="10" w:author="MIPA-PC" w:date="2021-12-09T11:49:00Z">
        <w:r w:rsidDel="00707A10">
          <w:rPr>
            <w:rFonts w:ascii="Times New Roman" w:eastAsia="Times New Roman" w:hAnsi="Times New Roman" w:cs="Times New Roman"/>
            <w:sz w:val="24"/>
            <w:szCs w:val="24"/>
          </w:rPr>
          <w:delText xml:space="preserve">di </w:delText>
        </w:r>
      </w:del>
      <w:r>
        <w:rPr>
          <w:rFonts w:ascii="Times New Roman" w:eastAsia="Times New Roman" w:hAnsi="Times New Roman" w:cs="Times New Roman"/>
          <w:sz w:val="24"/>
          <w:szCs w:val="24"/>
        </w:rPr>
        <w:t xml:space="preserve">antara </w:t>
      </w:r>
      <w:del w:id="11" w:author="MIPA-PC" w:date="2021-12-09T11:49:00Z">
        <w:r w:rsidDel="00707A10">
          <w:rPr>
            <w:rFonts w:ascii="Times New Roman" w:eastAsia="Times New Roman" w:hAnsi="Times New Roman" w:cs="Times New Roman"/>
            <w:sz w:val="24"/>
            <w:szCs w:val="24"/>
          </w:rPr>
          <w:delText xml:space="preserve">Bulan </w:delText>
        </w:r>
      </w:del>
      <w:ins w:id="12" w:author="MIPA-PC" w:date="2021-12-09T11:49:00Z">
        <w:r w:rsidR="00707A10">
          <w:rPr>
            <w:rFonts w:ascii="Times New Roman" w:eastAsia="Times New Roman" w:hAnsi="Times New Roman" w:cs="Times New Roman"/>
            <w:sz w:val="24"/>
            <w:szCs w:val="24"/>
            <w:lang w:val="id-ID"/>
          </w:rPr>
          <w:t>b</w:t>
        </w:r>
        <w:r w:rsidR="00707A10">
          <w:rPr>
            <w:rFonts w:ascii="Times New Roman" w:eastAsia="Times New Roman" w:hAnsi="Times New Roman" w:cs="Times New Roman"/>
            <w:sz w:val="24"/>
            <w:szCs w:val="24"/>
          </w:rPr>
          <w:t xml:space="preserve">ulan </w:t>
        </w:r>
      </w:ins>
      <w:r>
        <w:rPr>
          <w:rFonts w:ascii="Times New Roman" w:eastAsia="Times New Roman" w:hAnsi="Times New Roman" w:cs="Times New Roman"/>
          <w:sz w:val="24"/>
          <w:szCs w:val="24"/>
        </w:rPr>
        <w:t>November</w:t>
      </w:r>
      <w:del w:id="13" w:author="MIPA-PC" w:date="2021-12-09T11:47:00Z">
        <w:r w:rsidDel="00707A10">
          <w:rPr>
            <w:rFonts w:ascii="Times New Roman" w:eastAsia="Times New Roman" w:hAnsi="Times New Roman" w:cs="Times New Roman"/>
            <w:sz w:val="24"/>
            <w:szCs w:val="24"/>
          </w:rPr>
          <w:delText>-</w:delText>
        </w:r>
      </w:del>
      <w:ins w:id="14" w:author="MIPA-PC" w:date="2021-12-09T11:47:00Z">
        <w:r w:rsidR="00707A10">
          <w:rPr>
            <w:rFonts w:ascii="Times New Roman" w:eastAsia="Times New Roman" w:hAnsi="Times New Roman" w:cs="Times New Roman"/>
            <w:sz w:val="24"/>
            <w:szCs w:val="24"/>
            <w:lang w:val="id-ID"/>
          </w:rPr>
          <w:t xml:space="preserve"> dan </w:t>
        </w:r>
      </w:ins>
      <w:r w:rsidRPr="00C50A1E">
        <w:rPr>
          <w:rFonts w:ascii="Times New Roman" w:eastAsia="Times New Roman" w:hAnsi="Times New Roman" w:cs="Times New Roman"/>
          <w:sz w:val="24"/>
          <w:szCs w:val="24"/>
        </w:rPr>
        <w:t>Desember</w:t>
      </w:r>
      <w:del w:id="15" w:author="MIPA-PC" w:date="2021-12-09T11:49:00Z">
        <w:r w:rsidRPr="00C50A1E" w:rsidDel="00707A10">
          <w:rPr>
            <w:rFonts w:ascii="Times New Roman" w:eastAsia="Times New Roman" w:hAnsi="Times New Roman" w:cs="Times New Roman"/>
            <w:sz w:val="24"/>
            <w:szCs w:val="24"/>
          </w:rPr>
          <w:delText xml:space="preserve"> 2019</w:delText>
        </w:r>
      </w:del>
      <w:r w:rsidRPr="00C50A1E">
        <w:rPr>
          <w:rFonts w:ascii="Times New Roman" w:eastAsia="Times New Roman" w:hAnsi="Times New Roman" w:cs="Times New Roman"/>
          <w:sz w:val="24"/>
          <w:szCs w:val="24"/>
        </w:rPr>
        <w:t>, hujan benar-benar datang seperti perkiraan. Sudah sangat terasa apalagi sejak awal tahun baru kita.</w:t>
      </w:r>
    </w:p>
    <w:p w14:paraId="2CD69CC9" w14:textId="7B07B25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w:t>
      </w:r>
      <w:del w:id="16" w:author="MIPA-PC" w:date="2021-12-09T11:48:00Z">
        <w:r w:rsidRPr="00C50A1E" w:rsidDel="00707A10">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ambyar, pun perilaku kita yang lain. Soal makan. Ya, hujan yang membuat kita jadi sering lapar. Kok bisa ya?</w:t>
      </w:r>
    </w:p>
    <w:p w14:paraId="404995C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6204979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65384595" w14:textId="75F80B1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w:t>
      </w:r>
      <w:del w:id="17" w:author="MIPA-PC" w:date="2021-12-09T11:49:00Z">
        <w:r w:rsidRPr="00C50A1E" w:rsidDel="000705F5">
          <w:rPr>
            <w:rFonts w:ascii="Times New Roman" w:eastAsia="Times New Roman" w:hAnsi="Times New Roman" w:cs="Times New Roman"/>
            <w:sz w:val="24"/>
            <w:szCs w:val="24"/>
          </w:rPr>
          <w:delText xml:space="preserve">4 </w:delText>
        </w:r>
      </w:del>
      <w:ins w:id="18" w:author="MIPA-PC" w:date="2021-12-09T11:49:00Z">
        <w:r w:rsidR="000705F5">
          <w:rPr>
            <w:rFonts w:ascii="Times New Roman" w:eastAsia="Times New Roman" w:hAnsi="Times New Roman" w:cs="Times New Roman"/>
            <w:sz w:val="24"/>
            <w:szCs w:val="24"/>
            <w:lang w:val="id-ID"/>
          </w:rPr>
          <w:t>empat</w:t>
        </w:r>
        <w:r w:rsidR="000705F5"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porsi habis sekali duduk. Belum cukup, tambah lagi gorengannya, satu-dua biji eh kok jadi lima?</w:t>
      </w:r>
    </w:p>
    <w:p w14:paraId="3AD25B2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32FF512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07D89C7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1BF802B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148BD1E9" w14:textId="25FB40D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w:t>
      </w:r>
      <w:del w:id="19" w:author="MIPA-PC" w:date="2021-12-09T11:52:00Z">
        <w:r w:rsidRPr="00C50A1E" w:rsidDel="000705F5">
          <w:rPr>
            <w:rFonts w:ascii="Times New Roman" w:eastAsia="Times New Roman" w:hAnsi="Times New Roman" w:cs="Times New Roman"/>
            <w:sz w:val="24"/>
            <w:szCs w:val="24"/>
          </w:rPr>
          <w:delText>instan</w:delText>
        </w:r>
      </w:del>
      <w:ins w:id="20" w:author="MIPA-PC" w:date="2021-12-09T11:52:00Z">
        <w:r w:rsidR="000705F5">
          <w:rPr>
            <w:rFonts w:ascii="Times New Roman" w:eastAsia="Times New Roman" w:hAnsi="Times New Roman" w:cs="Times New Roman"/>
            <w:sz w:val="24"/>
            <w:szCs w:val="24"/>
            <w:lang w:val="id-ID"/>
          </w:rPr>
          <w:t>dadak</w:t>
        </w:r>
      </w:ins>
      <w:r w:rsidRPr="00C50A1E">
        <w:rPr>
          <w:rFonts w:ascii="Times New Roman" w:eastAsia="Times New Roman" w:hAnsi="Times New Roman" w:cs="Times New Roman"/>
          <w:sz w:val="24"/>
          <w:szCs w:val="24"/>
        </w:rPr>
        <w:t>, biskuit-biskuit yang di</w:t>
      </w:r>
      <w:del w:id="21" w:author="MIPA-PC" w:date="2021-12-09T11:50:00Z">
        <w:r w:rsidDel="000705F5">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tata dalam toples cantik, atau bubuk-bubuk minuman manis dalam kemasan ekonomis. </w:t>
      </w:r>
    </w:p>
    <w:p w14:paraId="5300A56B" w14:textId="0C17D25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del w:id="22" w:author="MIPA-PC" w:date="2021-12-09T11:50:00Z">
        <w:r w:rsidDel="000705F5">
          <w:rPr>
            <w:rFonts w:ascii="Times New Roman" w:eastAsia="Times New Roman" w:hAnsi="Times New Roman" w:cs="Times New Roman"/>
            <w:sz w:val="24"/>
            <w:szCs w:val="24"/>
          </w:rPr>
          <w:delText>almari</w:delText>
        </w:r>
        <w:r w:rsidRPr="00C50A1E" w:rsidDel="000705F5">
          <w:rPr>
            <w:rFonts w:ascii="Times New Roman" w:eastAsia="Times New Roman" w:hAnsi="Times New Roman" w:cs="Times New Roman"/>
            <w:sz w:val="24"/>
            <w:szCs w:val="24"/>
          </w:rPr>
          <w:delText xml:space="preserve"> </w:delText>
        </w:r>
      </w:del>
      <w:ins w:id="23" w:author="MIPA-PC" w:date="2021-12-09T11:50:00Z">
        <w:r w:rsidR="000705F5">
          <w:rPr>
            <w:rFonts w:ascii="Times New Roman" w:eastAsia="Times New Roman" w:hAnsi="Times New Roman" w:cs="Times New Roman"/>
            <w:sz w:val="24"/>
            <w:szCs w:val="24"/>
            <w:lang w:val="id-ID"/>
          </w:rPr>
          <w:t>lemari</w:t>
        </w:r>
        <w:r w:rsidR="000705F5"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penyimpanan</w:t>
      </w:r>
      <w:del w:id="24" w:author="MIPA-PC" w:date="2021-12-09T11:50:00Z">
        <w:r w:rsidRPr="00C50A1E" w:rsidDel="000705F5">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25" w:author="MIPA-PC" w:date="2021-12-09T11:50:00Z">
        <w:r w:rsidRPr="00C50A1E" w:rsidDel="000705F5">
          <w:rPr>
            <w:rFonts w:ascii="Times New Roman" w:eastAsia="Times New Roman" w:hAnsi="Times New Roman" w:cs="Times New Roman"/>
            <w:sz w:val="24"/>
            <w:szCs w:val="24"/>
          </w:rPr>
          <w:delText xml:space="preserve">Sebagai bahan persediaan </w:delText>
        </w:r>
      </w:del>
      <w:r w:rsidRPr="00C50A1E">
        <w:rPr>
          <w:rFonts w:ascii="Times New Roman" w:eastAsia="Times New Roman" w:hAnsi="Times New Roman" w:cs="Times New Roman"/>
          <w:sz w:val="24"/>
          <w:szCs w:val="24"/>
        </w:rPr>
        <w:t xml:space="preserve">karena mau keluar di waktu hujan itu membuat kita berpikir </w:t>
      </w:r>
      <w:del w:id="26" w:author="MIPA-PC" w:date="2021-12-09T11:50:00Z">
        <w:r w:rsidRPr="00C50A1E" w:rsidDel="000705F5">
          <w:rPr>
            <w:rFonts w:ascii="Times New Roman" w:eastAsia="Times New Roman" w:hAnsi="Times New Roman" w:cs="Times New Roman"/>
            <w:sz w:val="24"/>
            <w:szCs w:val="24"/>
          </w:rPr>
          <w:delText>berkali-kali</w:delText>
        </w:r>
      </w:del>
      <w:ins w:id="27" w:author="MIPA-PC" w:date="2021-12-09T11:50:00Z">
        <w:r w:rsidR="000705F5">
          <w:rPr>
            <w:rFonts w:ascii="Times New Roman" w:eastAsia="Times New Roman" w:hAnsi="Times New Roman" w:cs="Times New Roman"/>
            <w:sz w:val="24"/>
            <w:szCs w:val="24"/>
            <w:lang w:val="id-ID"/>
          </w:rPr>
          <w:t>berulang kali</w:t>
        </w:r>
      </w:ins>
      <w:r w:rsidRPr="00C50A1E">
        <w:rPr>
          <w:rFonts w:ascii="Times New Roman" w:eastAsia="Times New Roman" w:hAnsi="Times New Roman" w:cs="Times New Roman"/>
          <w:sz w:val="24"/>
          <w:szCs w:val="24"/>
        </w:rPr>
        <w:t xml:space="preserve">. </w:t>
      </w:r>
      <w:del w:id="28" w:author="MIPA-PC" w:date="2021-12-09T11:51:00Z">
        <w:r w:rsidRPr="00C50A1E" w:rsidDel="000705F5">
          <w:rPr>
            <w:rFonts w:ascii="Times New Roman" w:eastAsia="Times New Roman" w:hAnsi="Times New Roman" w:cs="Times New Roman"/>
            <w:sz w:val="24"/>
            <w:szCs w:val="24"/>
          </w:rPr>
          <w:delText xml:space="preserve">Akan </w:delText>
        </w:r>
      </w:del>
      <w:ins w:id="29" w:author="MIPA-PC" w:date="2021-12-09T11:51:00Z">
        <w:r w:rsidR="000705F5">
          <w:rPr>
            <w:rFonts w:ascii="Times New Roman" w:eastAsia="Times New Roman" w:hAnsi="Times New Roman" w:cs="Times New Roman"/>
            <w:sz w:val="24"/>
            <w:szCs w:val="24"/>
            <w:lang w:val="id-ID"/>
          </w:rPr>
          <w:t xml:space="preserve">Hal ini akan </w:t>
        </w:r>
      </w:ins>
      <w:r w:rsidRPr="00C50A1E">
        <w:rPr>
          <w:rFonts w:ascii="Times New Roman" w:eastAsia="Times New Roman" w:hAnsi="Times New Roman" w:cs="Times New Roman"/>
          <w:sz w:val="24"/>
          <w:szCs w:val="24"/>
        </w:rPr>
        <w:t>merepotkan.</w:t>
      </w:r>
    </w:p>
    <w:p w14:paraId="5AD6E88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01A3DAD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060F226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0DA6A687" w14:textId="5F85B4A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ins w:id="30" w:author="MIPA-PC" w:date="2021-12-09T11:51:00Z">
        <w:r w:rsidR="000705F5">
          <w:rPr>
            <w:rFonts w:ascii="Times New Roman" w:eastAsia="Times New Roman" w:hAnsi="Times New Roman" w:cs="Times New Roman"/>
            <w:sz w:val="24"/>
            <w:szCs w:val="24"/>
            <w:lang w:val="id-ID"/>
          </w:rPr>
          <w:t xml:space="preserve"> </w:t>
        </w:r>
      </w:ins>
      <w:r w:rsidRPr="00C50A1E">
        <w:rPr>
          <w:rFonts w:ascii="Times New Roman" w:eastAsia="Times New Roman" w:hAnsi="Times New Roman" w:cs="Times New Roman"/>
          <w:sz w:val="24"/>
          <w:szCs w:val="24"/>
        </w:rPr>
        <w:t>tubuhmu, dimana-mana.</w:t>
      </w:r>
    </w:p>
    <w:p w14:paraId="4D4F4C5C" w14:textId="67939C5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 xml:space="preserve">kanan di saat hujan. Coba ingat-ingat apa </w:t>
      </w:r>
      <w:ins w:id="31" w:author="MIPA-PC" w:date="2021-12-09T11:51:00Z">
        <w:r w:rsidR="000705F5">
          <w:rPr>
            <w:rFonts w:ascii="Times New Roman" w:eastAsia="Times New Roman" w:hAnsi="Times New Roman" w:cs="Times New Roman"/>
            <w:sz w:val="24"/>
            <w:szCs w:val="24"/>
            <w:lang w:val="id-ID"/>
          </w:rPr>
          <w:t xml:space="preserve">saja </w:t>
        </w:r>
      </w:ins>
      <w:r w:rsidRPr="00C50A1E">
        <w:rPr>
          <w:rFonts w:ascii="Times New Roman" w:eastAsia="Times New Roman" w:hAnsi="Times New Roman" w:cs="Times New Roman"/>
          <w:sz w:val="24"/>
          <w:szCs w:val="24"/>
        </w:rPr>
        <w:t>yang kamu makan saat hujan?</w:t>
      </w:r>
    </w:p>
    <w:p w14:paraId="763152A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5D3C8591"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75DCEECE" w14:textId="77777777" w:rsidR="00927764" w:rsidRPr="00C50A1E" w:rsidRDefault="00927764" w:rsidP="00927764"/>
    <w:p w14:paraId="37C23A97" w14:textId="77777777" w:rsidR="00927764" w:rsidRPr="005A045A" w:rsidRDefault="00927764" w:rsidP="00927764">
      <w:pPr>
        <w:rPr>
          <w:i/>
        </w:rPr>
      </w:pPr>
    </w:p>
    <w:p w14:paraId="314E801C"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2B957010"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B2CA7" w14:textId="77777777" w:rsidR="00744CD7" w:rsidRDefault="00744CD7">
      <w:r>
        <w:separator/>
      </w:r>
    </w:p>
  </w:endnote>
  <w:endnote w:type="continuationSeparator" w:id="0">
    <w:p w14:paraId="2F76DE9C" w14:textId="77777777" w:rsidR="00744CD7" w:rsidRDefault="00744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07B18"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2FF2262" w14:textId="77777777" w:rsidR="00941E77" w:rsidRDefault="00744CD7">
    <w:pPr>
      <w:pStyle w:val="Footer"/>
    </w:pPr>
  </w:p>
  <w:p w14:paraId="00D6DB34" w14:textId="77777777" w:rsidR="00941E77" w:rsidRDefault="00744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36492" w14:textId="77777777" w:rsidR="00744CD7" w:rsidRDefault="00744CD7">
      <w:r>
        <w:separator/>
      </w:r>
    </w:p>
  </w:footnote>
  <w:footnote w:type="continuationSeparator" w:id="0">
    <w:p w14:paraId="2D1EC7B4" w14:textId="77777777" w:rsidR="00744CD7" w:rsidRDefault="00744C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PA-PC">
    <w15:presenceInfo w15:providerId="None" w15:userId="MIPA-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05F5"/>
    <w:rsid w:val="0012251A"/>
    <w:rsid w:val="0042167F"/>
    <w:rsid w:val="00707A10"/>
    <w:rsid w:val="00744CD7"/>
    <w:rsid w:val="00924DF5"/>
    <w:rsid w:val="0092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B694"/>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707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MIPA-PC</cp:lastModifiedBy>
  <cp:revision>2</cp:revision>
  <dcterms:created xsi:type="dcterms:W3CDTF">2020-07-24T23:46:00Z</dcterms:created>
  <dcterms:modified xsi:type="dcterms:W3CDTF">2021-12-09T04:52:00Z</dcterms:modified>
</cp:coreProperties>
</file>