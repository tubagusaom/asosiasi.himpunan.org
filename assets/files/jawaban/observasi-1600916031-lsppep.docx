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356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7585C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9A858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60067A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B0D24F5" w14:textId="77777777" w:rsidTr="00821BA2">
        <w:tc>
          <w:tcPr>
            <w:tcW w:w="9350" w:type="dxa"/>
          </w:tcPr>
          <w:p w14:paraId="289537BA" w14:textId="77777777" w:rsidR="00BE098E" w:rsidRDefault="00BE098E" w:rsidP="00821BA2">
            <w:pPr>
              <w:pStyle w:val="ListParagraph"/>
              <w:ind w:left="0"/>
            </w:pPr>
          </w:p>
          <w:p w14:paraId="7F87AE09" w14:textId="6C93B4D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32C9CD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1888FAF" w14:textId="69BBA4BE" w:rsidR="00BE098E" w:rsidRDefault="001A591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0" w:author="User" w:date="2020-09-24T11:01:00Z">
              <w:r>
                <w:t>8</w:t>
              </w:r>
            </w:ins>
            <w:ins w:id="1" w:author="User" w:date="2020-09-24T10:59:00Z">
              <w:r>
                <w:t xml:space="preserve"> </w:t>
              </w:r>
            </w:ins>
            <w:proofErr w:type="spellStart"/>
            <w:r w:rsidR="00BE098E">
              <w:t>manajemen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5EFD08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C33BEF3" w14:textId="70C68C3B" w:rsidR="00BE098E" w:rsidRDefault="001A591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" w:author="User" w:date="2020-09-24T10:58:00Z">
              <w:r>
                <w:t xml:space="preserve">1 </w:t>
              </w:r>
            </w:ins>
            <w:proofErr w:type="spellStart"/>
            <w:r w:rsidR="00BE098E">
              <w:t>filosofis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58312F5E" w14:textId="05F7E49D" w:rsidR="00BE098E" w:rsidRDefault="001A591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" w:author="User" w:date="2020-09-24T11:01:00Z">
              <w:r>
                <w:t xml:space="preserve">7 </w:t>
              </w:r>
            </w:ins>
            <w:proofErr w:type="spellStart"/>
            <w:r w:rsidR="00BE098E">
              <w:t>kurikulum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71F300B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2703977" w14:textId="49265C9B" w:rsidR="00BE098E" w:rsidRDefault="001A591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" w:author="User" w:date="2020-09-24T10:58:00Z">
              <w:r>
                <w:t xml:space="preserve">4 </w:t>
              </w:r>
            </w:ins>
            <w:proofErr w:type="spellStart"/>
            <w:r w:rsidR="00BE098E">
              <w:t>implementasi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765945C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9D78C75" w14:textId="34D45EA3" w:rsidR="00BE098E" w:rsidRDefault="001A591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" w:author="User" w:date="2020-09-24T10:58:00Z">
              <w:r>
                <w:t xml:space="preserve">3 </w:t>
              </w:r>
            </w:ins>
            <w:proofErr w:type="gramStart"/>
            <w:r w:rsidR="00BE098E">
              <w:t>integral</w:t>
            </w:r>
            <w:proofErr w:type="gram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3D344D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A876DC7" w14:textId="41F9CB85" w:rsidR="00BE098E" w:rsidRDefault="001A591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" w:author="User" w:date="2020-09-24T10:59:00Z">
              <w:r>
                <w:t xml:space="preserve">5 </w:t>
              </w:r>
            </w:ins>
            <w:proofErr w:type="spellStart"/>
            <w:r w:rsidR="00BE098E">
              <w:t>konseptual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588B3219" w14:textId="4762EB06" w:rsidR="00BE098E" w:rsidRDefault="001A591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7" w:author="User" w:date="2020-09-24T11:00:00Z">
              <w:r>
                <w:t xml:space="preserve">12 </w:t>
              </w:r>
            </w:ins>
            <w:proofErr w:type="gramStart"/>
            <w:r w:rsidR="00BE098E">
              <w:t>program</w:t>
            </w:r>
            <w:proofErr w:type="gram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6F0DDBDF" w14:textId="0217EAC8" w:rsidR="00BE098E" w:rsidRDefault="001A591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8" w:author="User" w:date="2020-09-24T10:59:00Z">
              <w:r>
                <w:t xml:space="preserve">6 </w:t>
              </w:r>
            </w:ins>
            <w:proofErr w:type="spellStart"/>
            <w:r w:rsidR="00BE098E">
              <w:t>kriteria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01B8DE58" w14:textId="26241634" w:rsidR="00BE098E" w:rsidRDefault="001A591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9" w:author="User" w:date="2020-09-24T11:00:00Z">
              <w:r>
                <w:t>9</w:t>
              </w:r>
            </w:ins>
            <w:ins w:id="10" w:author="User" w:date="2020-09-24T10:59:00Z">
              <w:r>
                <w:t xml:space="preserve"> </w:t>
              </w:r>
            </w:ins>
            <w:proofErr w:type="spellStart"/>
            <w:r w:rsidR="00BE098E">
              <w:t>metodologi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2C3691D7" w14:textId="168F98FD" w:rsidR="00BE098E" w:rsidRDefault="001A591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1" w:author="User" w:date="2020-09-24T11:00:00Z">
              <w:r>
                <w:t>10</w:t>
              </w:r>
            </w:ins>
            <w:ins w:id="12" w:author="User" w:date="2020-09-24T10:59:00Z">
              <w:r>
                <w:t xml:space="preserve"> </w:t>
              </w:r>
            </w:ins>
            <w:proofErr w:type="spellStart"/>
            <w:r w:rsidR="00BE098E">
              <w:t>norma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44859D9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4FC0C2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46A89D5" w14:textId="6145E50A" w:rsidR="00BE098E" w:rsidRDefault="001A591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3" w:author="User" w:date="2020-09-24T10:59:00Z">
              <w:r>
                <w:t>1</w:t>
              </w:r>
            </w:ins>
            <w:ins w:id="14" w:author="User" w:date="2020-09-24T11:00:00Z">
              <w:r>
                <w:t>1</w:t>
              </w:r>
            </w:ins>
            <w:ins w:id="15" w:author="User" w:date="2020-09-24T10:59:00Z">
              <w:r>
                <w:t xml:space="preserve"> </w:t>
              </w:r>
            </w:ins>
            <w:proofErr w:type="spellStart"/>
            <w:r w:rsidR="00BE098E">
              <w:t>orientasi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663698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7865F50" w14:textId="7D5DED9C" w:rsidR="00BE098E" w:rsidRDefault="001A591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6" w:author="User" w:date="2020-09-24T10:59:00Z">
              <w:r>
                <w:t>1</w:t>
              </w:r>
            </w:ins>
            <w:ins w:id="17" w:author="User" w:date="2020-09-24T11:00:00Z">
              <w:r>
                <w:t>3</w:t>
              </w:r>
            </w:ins>
            <w:ins w:id="18" w:author="User" w:date="2020-09-24T10:59:00Z">
              <w:r>
                <w:t xml:space="preserve"> </w:t>
              </w:r>
            </w:ins>
            <w:proofErr w:type="spellStart"/>
            <w:r w:rsidR="00BE098E">
              <w:t>prosedur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59036B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351856B" w14:textId="63ACA1C2" w:rsidR="00BE098E" w:rsidRDefault="001A591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9" w:author="User" w:date="2020-09-24T10:58:00Z">
              <w:r>
                <w:t xml:space="preserve">2 </w:t>
              </w:r>
            </w:ins>
            <w:proofErr w:type="spellStart"/>
            <w:r w:rsidR="00BE098E">
              <w:t>inklusif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19785D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9B6F62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457056F" w14:textId="77777777" w:rsidTr="00821BA2">
        <w:tc>
          <w:tcPr>
            <w:tcW w:w="9350" w:type="dxa"/>
          </w:tcPr>
          <w:p w14:paraId="024FA41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9784F9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A5913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D9A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2020-09-24T03:02:00Z</dcterms:modified>
</cp:coreProperties>
</file>