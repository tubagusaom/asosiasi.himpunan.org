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jc w:val="center"/>
              <w:rPr>
                <w:rFonts w:ascii="Times New Roman" w:hAnsi="Times New Roman"/>
                <w:sz w:val="48"/>
              </w:rPr>
              <w:pPrChange w:id="0" w:author="HP" w:date="2021-04-24T09:39:40Z">
                <w:pPr>
                  <w:pStyle w:val="2"/>
                </w:pPr>
              </w:pPrChange>
            </w:pPr>
            <w:r>
              <w:t>Pembelajaran di Era "Revolusi Industri 4.0" bagi Anak Usia Dini</w:t>
            </w:r>
          </w:p>
          <w:p>
            <w:pPr>
              <w:spacing w:before="0" w:beforeAutospacing="0" w:after="0" w:afterAutospacing="0" w:line="240" w:lineRule="auto"/>
              <w:contextualSpacing w:val="0"/>
              <w:jc w:val="center"/>
              <w:rPr>
                <w:ins w:id="2" w:author="HP" w:date="2021-04-24T09:46:20Z"/>
                <w:rFonts w:hint="default" w:ascii="Times New Roman" w:hAnsi="Times New Roman" w:eastAsia="Times New Roman" w:cs="Times New Roman"/>
                <w:szCs w:val="24"/>
                <w:lang w:val="en-US"/>
              </w:rPr>
              <w:pPrChange w:id="1" w:author="HP" w:date="2021-04-24T09:46:50Z">
                <w:pPr>
                  <w:spacing w:before="100" w:beforeAutospacing="1" w:after="100" w:afterAutospacing="1" w:line="240" w:lineRule="auto"/>
                  <w:contextualSpacing w:val="0"/>
                </w:pPr>
              </w:pPrChange>
            </w:pPr>
            <w:r>
              <w:rPr>
                <w:rFonts w:ascii="Times New Roman" w:hAnsi="Times New Roman" w:eastAsia="Times New Roman" w:cs="Times New Roman"/>
                <w:szCs w:val="24"/>
              </w:rPr>
              <w:t>Oleh</w:t>
            </w:r>
            <w:ins w:id="3" w:author="HP" w:date="2021-04-24T09:39:48Z">
              <w:r>
                <w:rPr>
                  <w:rFonts w:hint="default" w:ascii="Times New Roman" w:hAnsi="Times New Roman" w:eastAsia="Times New Roman" w:cs="Times New Roman"/>
                  <w:szCs w:val="24"/>
                  <w:lang w:val="en-US"/>
                </w:rPr>
                <w:t xml:space="preserve"> </w:t>
              </w:r>
            </w:ins>
          </w:p>
          <w:p>
            <w:pPr>
              <w:spacing w:before="0" w:beforeAutospacing="0" w:after="0" w:afterAutospacing="0" w:line="240" w:lineRule="auto"/>
              <w:contextualSpacing w:val="0"/>
              <w:jc w:val="center"/>
              <w:rPr>
                <w:ins w:id="5" w:author="HP" w:date="2021-04-24T09:46:57Z"/>
                <w:rFonts w:ascii="Times New Roman" w:hAnsi="Times New Roman" w:eastAsia="Times New Roman" w:cs="Times New Roman"/>
                <w:szCs w:val="24"/>
              </w:rPr>
              <w:pPrChange w:id="4" w:author="HP" w:date="2021-04-24T09:46:50Z">
                <w:pPr>
                  <w:spacing w:before="100" w:beforeAutospacing="1" w:after="100" w:afterAutospacing="1" w:line="240" w:lineRule="auto"/>
                  <w:contextualSpacing w:val="0"/>
                </w:pPr>
              </w:pPrChange>
            </w:pPr>
            <w:del w:id="6" w:author="HP" w:date="2021-04-24T09:39:47Z">
              <w:r>
                <w:rPr>
                  <w:rFonts w:hint="default" w:ascii="Times New Roman" w:hAnsi="Times New Roman" w:eastAsia="Times New Roman" w:cs="Times New Roman"/>
                  <w:szCs w:val="24"/>
                  <w:lang w:val="en-US"/>
                </w:rPr>
                <w:delText>:</w:delText>
              </w:r>
            </w:del>
            <w:del w:id="7" w:author="HP" w:date="2021-04-24T09:39:47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Kodar Akbar</w:t>
            </w:r>
          </w:p>
          <w:p>
            <w:pPr>
              <w:spacing w:before="0" w:beforeAutospacing="0" w:after="0" w:afterAutospacing="0" w:line="240" w:lineRule="auto"/>
              <w:contextualSpacing w:val="0"/>
              <w:jc w:val="center"/>
              <w:rPr>
                <w:rFonts w:ascii="Times New Roman" w:hAnsi="Times New Roman" w:eastAsia="Times New Roman" w:cs="Times New Roman"/>
                <w:szCs w:val="24"/>
              </w:rPr>
              <w:pPrChange w:id="8" w:author="HP" w:date="2021-04-24T09:46:50Z">
                <w:pPr>
                  <w:spacing w:before="100" w:beforeAutospacing="1" w:after="100" w:afterAutospacing="1" w:line="240" w:lineRule="auto"/>
                  <w:contextualSpacing w:val="0"/>
                </w:pPr>
              </w:pPrChange>
            </w:pPr>
            <w:bookmarkStart w:id="0" w:name="_GoBack"/>
            <w:bookmarkEnd w:id="0"/>
          </w:p>
          <w:p>
            <w:pPr>
              <w:spacing w:before="0" w:beforeAutospacing="0" w:after="0" w:afterAutospacing="0" w:line="240" w:lineRule="auto"/>
              <w:ind w:firstLine="720" w:firstLineChars="300"/>
              <w:contextualSpacing w:val="0"/>
              <w:jc w:val="both"/>
              <w:rPr>
                <w:del w:id="10" w:author="HP" w:date="2021-04-24T09:37:48Z"/>
                <w:rFonts w:hint="default" w:ascii="Times New Roman" w:hAnsi="Times New Roman" w:eastAsia="Times New Roman" w:cs="Times New Roman"/>
                <w:szCs w:val="24"/>
                <w:lang w:val="en-US"/>
              </w:rPr>
              <w:pPrChange w:id="9" w:author="HP" w:date="2021-04-24T09:41:16Z">
                <w:pPr>
                  <w:spacing w:before="100" w:beforeAutospacing="1" w:after="100" w:afterAutospacing="1" w:line="240" w:lineRule="auto"/>
                  <w:contextualSpacing w:val="0"/>
                </w:pPr>
              </w:pPrChange>
            </w:pPr>
            <w:r>
              <w:rPr>
                <w:rFonts w:ascii="Times New Roman" w:hAnsi="Times New Roman" w:eastAsia="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ins w:id="11" w:author="HP" w:date="2021-04-24T09:37:50Z">
              <w:r>
                <w:rPr>
                  <w:rFonts w:hint="default" w:ascii="Times New Roman" w:hAnsi="Times New Roman" w:eastAsia="Times New Roman" w:cs="Times New Roman"/>
                  <w:szCs w:val="24"/>
                  <w:lang w:val="en-US"/>
                </w:rPr>
                <w:t xml:space="preserve"> </w:t>
              </w:r>
            </w:ins>
          </w:p>
          <w:p>
            <w:pPr>
              <w:spacing w:before="0" w:beforeAutospacing="0" w:after="0" w:afterAutospacing="0" w:line="240" w:lineRule="auto"/>
              <w:ind w:firstLine="720" w:firstLineChars="300"/>
              <w:contextualSpacing w:val="0"/>
              <w:jc w:val="both"/>
              <w:rPr>
                <w:ins w:id="13" w:author="HP" w:date="2021-04-24T09:38:29Z"/>
                <w:rFonts w:ascii="Times New Roman" w:hAnsi="Times New Roman" w:eastAsia="Times New Roman" w:cs="Times New Roman"/>
                <w:szCs w:val="24"/>
              </w:rPr>
              <w:pPrChange w:id="12" w:author="HP" w:date="2021-04-24T09:41:16Z">
                <w:pPr>
                  <w:spacing w:before="100" w:beforeAutospacing="1" w:after="100" w:afterAutospacing="1" w:line="240" w:lineRule="auto"/>
                  <w:contextualSpacing w:val="0"/>
                </w:pPr>
              </w:pPrChange>
            </w:pPr>
            <w:r>
              <w:rPr>
                <w:rFonts w:ascii="Times New Roman" w:hAnsi="Times New Roman" w:eastAsia="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pPr>
              <w:spacing w:before="0" w:beforeAutospacing="0" w:after="0" w:afterAutospacing="0" w:line="240" w:lineRule="auto"/>
              <w:ind w:firstLine="720" w:firstLineChars="300"/>
              <w:contextualSpacing w:val="0"/>
              <w:jc w:val="both"/>
              <w:rPr>
                <w:del w:id="15" w:author="HP" w:date="2021-04-24T09:38:28Z"/>
                <w:rFonts w:ascii="Times New Roman" w:hAnsi="Times New Roman" w:eastAsia="Times New Roman" w:cs="Times New Roman"/>
                <w:szCs w:val="24"/>
              </w:rPr>
              <w:pPrChange w:id="14" w:author="HP" w:date="2021-04-24T09:41:16Z">
                <w:pPr>
                  <w:spacing w:before="100" w:beforeAutospacing="1" w:after="100" w:afterAutospacing="1" w:line="240" w:lineRule="auto"/>
                  <w:contextualSpacing w:val="0"/>
                </w:pPr>
              </w:pPrChange>
            </w:pPr>
          </w:p>
          <w:p>
            <w:pPr>
              <w:spacing w:before="0" w:beforeAutospacing="0" w:after="0" w:afterAutospacing="0" w:line="240" w:lineRule="auto"/>
              <w:ind w:firstLine="720" w:firstLineChars="300"/>
              <w:contextualSpacing w:val="0"/>
              <w:jc w:val="both"/>
              <w:rPr>
                <w:del w:id="17" w:author="HP" w:date="2021-04-24T09:38:42Z"/>
                <w:rFonts w:hint="default" w:ascii="Times New Roman" w:hAnsi="Times New Roman" w:eastAsia="Times New Roman" w:cs="Times New Roman"/>
                <w:szCs w:val="24"/>
                <w:lang w:val="en-US"/>
              </w:rPr>
              <w:pPrChange w:id="16" w:author="HP" w:date="2021-04-24T09:41:16Z">
                <w:pPr>
                  <w:spacing w:before="100" w:beforeAutospacing="1" w:after="100" w:afterAutospacing="1" w:line="240" w:lineRule="auto"/>
                  <w:contextualSpacing w:val="0"/>
                </w:pPr>
              </w:pPrChange>
            </w:pPr>
            <w:r>
              <w:rPr>
                <w:rFonts w:ascii="Times New Roman" w:hAnsi="Times New Roman" w:eastAsia="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ins w:id="18" w:author="HP" w:date="2021-04-24T09:38:43Z">
              <w:r>
                <w:rPr>
                  <w:rFonts w:hint="default" w:ascii="Times New Roman" w:hAnsi="Times New Roman" w:eastAsia="Times New Roman" w:cs="Times New Roman"/>
                  <w:szCs w:val="24"/>
                  <w:lang w:val="en-US"/>
                </w:rPr>
                <w:t xml:space="preserve"> </w:t>
              </w:r>
            </w:ins>
          </w:p>
          <w:p>
            <w:pPr>
              <w:spacing w:before="0" w:beforeAutospacing="0" w:after="0" w:afterAutospacing="0" w:line="240" w:lineRule="auto"/>
              <w:ind w:firstLine="720" w:firstLineChars="300"/>
              <w:contextualSpacing w:val="0"/>
              <w:jc w:val="both"/>
              <w:rPr>
                <w:rFonts w:ascii="Times New Roman" w:hAnsi="Times New Roman" w:eastAsia="Times New Roman" w:cs="Times New Roman"/>
                <w:szCs w:val="24"/>
              </w:rPr>
              <w:pPrChange w:id="19" w:author="HP" w:date="2021-04-24T09:40:50Z">
                <w:pPr>
                  <w:spacing w:before="100" w:beforeAutospacing="1" w:after="100" w:afterAutospacing="1" w:line="240" w:lineRule="auto"/>
                  <w:contextualSpacing w:val="0"/>
                </w:pPr>
              </w:pPrChange>
            </w:pPr>
            <w:r>
              <w:rPr>
                <w:rFonts w:ascii="Times New Roman" w:hAnsi="Times New Roman" w:eastAsia="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pPr>
              <w:spacing w:before="0" w:beforeAutospacing="0" w:after="0" w:afterAutospacing="0" w:line="240" w:lineRule="auto"/>
              <w:contextualSpacing w:val="0"/>
              <w:jc w:val="both"/>
              <w:rPr>
                <w:rFonts w:ascii="Times New Roman" w:hAnsi="Times New Roman" w:eastAsia="Times New Roman" w:cs="Times New Roman"/>
                <w:szCs w:val="24"/>
              </w:rPr>
              <w:pPrChange w:id="20" w:author="HP" w:date="2021-04-24T09:40:50Z">
                <w:pPr>
                  <w:spacing w:before="100" w:beforeAutospacing="1" w:after="100" w:afterAutospacing="1" w:line="240" w:lineRule="auto"/>
                  <w:contextualSpacing w:val="0"/>
                </w:pPr>
              </w:pPrChange>
            </w:pPr>
            <w:r>
              <w:rPr>
                <w:rFonts w:ascii="Times New Roman" w:hAnsi="Times New Roman" w:eastAsia="Times New Roman" w:cs="Times New Roman"/>
                <w:szCs w:val="24"/>
              </w:rPr>
              <w:t>Karakteristik pendidikan 4.0</w:t>
            </w:r>
          </w:p>
          <w:p>
            <w:pPr>
              <w:numPr>
                <w:ilvl w:val="0"/>
                <w:numId w:val="2"/>
              </w:numPr>
              <w:spacing w:before="0" w:beforeAutospacing="0" w:after="0" w:afterAutospacing="0" w:line="240" w:lineRule="auto"/>
              <w:contextualSpacing w:val="0"/>
              <w:jc w:val="both"/>
              <w:rPr>
                <w:rFonts w:ascii="Times New Roman" w:hAnsi="Times New Roman" w:eastAsia="Times New Roman" w:cs="Times New Roman"/>
                <w:szCs w:val="24"/>
              </w:rPr>
              <w:pPrChange w:id="21" w:author="HP" w:date="2021-04-24T09:41:16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Tahapan belajar sesuai dengan kemampuan dan minat/kebutuhan siswa.</w:t>
            </w:r>
          </w:p>
          <w:p>
            <w:pPr>
              <w:numPr>
                <w:ilvl w:val="0"/>
                <w:numId w:val="2"/>
              </w:numPr>
              <w:spacing w:before="0" w:beforeAutospacing="0" w:after="0" w:afterAutospacing="0" w:line="240" w:lineRule="auto"/>
              <w:contextualSpacing w:val="0"/>
              <w:jc w:val="both"/>
              <w:rPr>
                <w:rFonts w:ascii="Times New Roman" w:hAnsi="Times New Roman" w:eastAsia="Times New Roman" w:cs="Times New Roman"/>
                <w:szCs w:val="24"/>
              </w:rPr>
              <w:pPrChange w:id="22" w:author="HP" w:date="2021-04-24T09:41:16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Pada tahab ini guru di tutut untuk merancang pembelajaran sesuai dengan minat dan bakat/kebutuhan siswa.</w:t>
            </w:r>
          </w:p>
          <w:p>
            <w:pPr>
              <w:numPr>
                <w:ilvl w:val="0"/>
                <w:numId w:val="2"/>
              </w:numPr>
              <w:spacing w:before="0" w:beforeAutospacing="0" w:after="0" w:afterAutospacing="0" w:line="240" w:lineRule="auto"/>
              <w:contextualSpacing w:val="0"/>
              <w:jc w:val="both"/>
              <w:rPr>
                <w:rFonts w:ascii="Times New Roman" w:hAnsi="Times New Roman" w:eastAsia="Times New Roman" w:cs="Times New Roman"/>
                <w:szCs w:val="24"/>
              </w:rPr>
              <w:pPrChange w:id="23" w:author="HP" w:date="2021-04-24T09:41:16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Menggunakan penilaian formatif.</w:t>
            </w:r>
          </w:p>
          <w:p>
            <w:pPr>
              <w:numPr>
                <w:ilvl w:val="0"/>
                <w:numId w:val="2"/>
              </w:numPr>
              <w:spacing w:before="0" w:beforeAutospacing="0" w:after="0" w:afterAutospacing="0" w:line="240" w:lineRule="auto"/>
              <w:contextualSpacing w:val="0"/>
              <w:jc w:val="both"/>
              <w:rPr>
                <w:rFonts w:ascii="Times New Roman" w:hAnsi="Times New Roman" w:eastAsia="Times New Roman" w:cs="Times New Roman"/>
                <w:szCs w:val="24"/>
              </w:rPr>
              <w:pPrChange w:id="24" w:author="HP" w:date="2021-04-24T09:41:16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Yaitu guru di sini di tuntut untuk membantu siwa dalam mencari kemampuan dan bakat siswa.</w:t>
            </w:r>
          </w:p>
          <w:p>
            <w:pPr>
              <w:numPr>
                <w:ilvl w:val="0"/>
                <w:numId w:val="2"/>
              </w:numPr>
              <w:spacing w:before="0" w:beforeAutospacing="0" w:after="0" w:afterAutospacing="0" w:line="240" w:lineRule="auto"/>
              <w:contextualSpacing w:val="0"/>
              <w:jc w:val="both"/>
              <w:rPr>
                <w:rFonts w:ascii="Times New Roman" w:hAnsi="Times New Roman" w:eastAsia="Times New Roman" w:cs="Times New Roman"/>
                <w:szCs w:val="24"/>
              </w:rPr>
              <w:pPrChange w:id="25" w:author="HP" w:date="2021-04-24T09:41:16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Menempatkan guru sebagai mentor.</w:t>
            </w:r>
          </w:p>
          <w:p>
            <w:pPr>
              <w:numPr>
                <w:ilvl w:val="0"/>
                <w:numId w:val="2"/>
              </w:numPr>
              <w:spacing w:before="0" w:beforeAutospacing="0" w:after="0" w:afterAutospacing="0" w:line="240" w:lineRule="auto"/>
              <w:contextualSpacing w:val="0"/>
              <w:jc w:val="both"/>
              <w:rPr>
                <w:rFonts w:ascii="Times New Roman" w:hAnsi="Times New Roman" w:eastAsia="Times New Roman" w:cs="Times New Roman"/>
                <w:szCs w:val="24"/>
              </w:rPr>
              <w:pPrChange w:id="26" w:author="HP" w:date="2021-04-24T09:41:16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Guri dilatih untuk mengembangkan kurikulum dan memberikan kebebasan untuk menentukan cara belajar mengajar siswa.</w:t>
            </w:r>
          </w:p>
          <w:p>
            <w:pPr>
              <w:numPr>
                <w:ilvl w:val="0"/>
                <w:numId w:val="2"/>
              </w:numPr>
              <w:spacing w:before="0" w:beforeAutospacing="0" w:after="0" w:afterAutospacing="0" w:line="240" w:lineRule="auto"/>
              <w:contextualSpacing w:val="0"/>
              <w:jc w:val="both"/>
              <w:rPr>
                <w:rFonts w:ascii="Times New Roman" w:hAnsi="Times New Roman" w:eastAsia="Times New Roman" w:cs="Times New Roman"/>
                <w:szCs w:val="24"/>
              </w:rPr>
              <w:pPrChange w:id="27" w:author="HP" w:date="2021-04-24T09:41:16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Pengembangan profesi guru.</w:t>
            </w:r>
          </w:p>
          <w:p>
            <w:pPr>
              <w:numPr>
                <w:ilvl w:val="0"/>
                <w:numId w:val="2"/>
              </w:numPr>
              <w:spacing w:before="0" w:beforeAutospacing="0" w:after="0" w:afterAutospacing="0" w:line="240" w:lineRule="auto"/>
              <w:contextualSpacing w:val="0"/>
              <w:jc w:val="both"/>
              <w:rPr>
                <w:ins w:id="29" w:author="HP" w:date="2021-04-24T09:41:56Z"/>
                <w:rFonts w:ascii="Times New Roman" w:hAnsi="Times New Roman" w:eastAsia="Times New Roman" w:cs="Times New Roman"/>
                <w:szCs w:val="24"/>
              </w:rPr>
              <w:pPrChange w:id="28" w:author="HP" w:date="2021-04-24T09:41:16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Dimana guru sebagai pendidik di era 4.0 maka guru tidak boleh menetap dengan satu strata, harus selalu berkembang agar dapat mengajarkan pendidikan sesuai dengan eranya.</w:t>
            </w:r>
          </w:p>
          <w:p>
            <w:pPr>
              <w:numPr>
                <w:ilvl w:val="-1"/>
                <w:numId w:val="0"/>
              </w:numPr>
              <w:spacing w:before="0" w:beforeAutospacing="0" w:after="0" w:afterAutospacing="0" w:line="240" w:lineRule="auto"/>
              <w:ind w:left="360" w:firstLine="0"/>
              <w:contextualSpacing w:val="0"/>
              <w:jc w:val="both"/>
              <w:rPr>
                <w:rFonts w:ascii="Times New Roman" w:hAnsi="Times New Roman" w:eastAsia="Times New Roman" w:cs="Times New Roman"/>
                <w:szCs w:val="24"/>
              </w:rPr>
              <w:pPrChange w:id="30" w:author="HP" w:date="2021-04-24T09:41:57Z">
                <w:pPr>
                  <w:numPr>
                    <w:ilvl w:val="0"/>
                    <w:numId w:val="2"/>
                  </w:numPr>
                  <w:spacing w:before="100" w:beforeAutospacing="1" w:after="100" w:afterAutospacing="1" w:line="240" w:lineRule="auto"/>
                  <w:contextualSpacing w:val="0"/>
                </w:pPr>
              </w:pPrChange>
            </w:pPr>
          </w:p>
          <w:p>
            <w:pPr>
              <w:spacing w:before="0" w:beforeAutospacing="0" w:after="0" w:afterAutospacing="0" w:line="240" w:lineRule="auto"/>
              <w:ind w:firstLine="720" w:firstLineChars="300"/>
              <w:contextualSpacing w:val="0"/>
              <w:jc w:val="both"/>
              <w:rPr>
                <w:rFonts w:ascii="Times New Roman" w:hAnsi="Times New Roman" w:eastAsia="Times New Roman" w:cs="Times New Roman"/>
                <w:szCs w:val="24"/>
              </w:rPr>
              <w:pPrChange w:id="31" w:author="HP" w:date="2021-04-24T09:41:41Z">
                <w:pPr>
                  <w:spacing w:before="100" w:beforeAutospacing="1" w:after="100" w:afterAutospacing="1" w:line="240" w:lineRule="auto"/>
                  <w:contextualSpacing w:val="0"/>
                </w:pPr>
              </w:pPrChange>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0" w:beforeAutospacing="0" w:after="0" w:afterAutospacing="0" w:line="240" w:lineRule="auto"/>
              <w:contextualSpacing w:val="0"/>
              <w:jc w:val="both"/>
              <w:rPr>
                <w:rFonts w:ascii="Times New Roman" w:hAnsi="Times New Roman" w:eastAsia="Times New Roman" w:cs="Times New Roman"/>
                <w:szCs w:val="24"/>
              </w:rPr>
              <w:pPrChange w:id="32" w:author="HP" w:date="2021-04-24T09:41:16Z">
                <w:pPr>
                  <w:numPr>
                    <w:ilvl w:val="0"/>
                    <w:numId w:val="3"/>
                  </w:numPr>
                  <w:spacing w:before="100" w:beforeAutospacing="1" w:after="100" w:afterAutospacing="1" w:line="240" w:lineRule="auto"/>
                  <w:contextualSpacing w:val="0"/>
                </w:pPr>
              </w:pPrChange>
            </w:pPr>
            <w:r>
              <w:rPr>
                <w:rFonts w:ascii="Times New Roman" w:hAnsi="Times New Roman" w:eastAsia="Times New Roman" w:cs="Times New Roman"/>
                <w:szCs w:val="24"/>
              </w:rPr>
              <w:t>Mengamati</w:t>
            </w:r>
          </w:p>
          <w:p>
            <w:pPr>
              <w:numPr>
                <w:ilvl w:val="0"/>
                <w:numId w:val="3"/>
              </w:numPr>
              <w:spacing w:before="0" w:beforeAutospacing="0" w:after="0" w:afterAutospacing="0" w:line="240" w:lineRule="auto"/>
              <w:contextualSpacing w:val="0"/>
              <w:jc w:val="both"/>
              <w:rPr>
                <w:rFonts w:ascii="Times New Roman" w:hAnsi="Times New Roman" w:eastAsia="Times New Roman" w:cs="Times New Roman"/>
                <w:szCs w:val="24"/>
              </w:rPr>
              <w:pPrChange w:id="33" w:author="HP" w:date="2021-04-24T09:41:16Z">
                <w:pPr>
                  <w:numPr>
                    <w:ilvl w:val="0"/>
                    <w:numId w:val="3"/>
                  </w:numPr>
                  <w:spacing w:before="100" w:beforeAutospacing="1" w:after="100" w:afterAutospacing="1" w:line="240" w:lineRule="auto"/>
                  <w:contextualSpacing w:val="0"/>
                </w:pPr>
              </w:pPrChange>
            </w:pPr>
            <w:r>
              <w:rPr>
                <w:rFonts w:ascii="Times New Roman" w:hAnsi="Times New Roman" w:eastAsia="Times New Roman" w:cs="Times New Roman"/>
                <w:szCs w:val="24"/>
              </w:rPr>
              <w:t>Memahami</w:t>
            </w:r>
          </w:p>
          <w:p>
            <w:pPr>
              <w:numPr>
                <w:ilvl w:val="0"/>
                <w:numId w:val="3"/>
              </w:numPr>
              <w:spacing w:before="0" w:beforeAutospacing="0" w:after="0" w:afterAutospacing="0" w:line="240" w:lineRule="auto"/>
              <w:contextualSpacing w:val="0"/>
              <w:jc w:val="both"/>
              <w:rPr>
                <w:rFonts w:ascii="Times New Roman" w:hAnsi="Times New Roman" w:eastAsia="Times New Roman" w:cs="Times New Roman"/>
                <w:szCs w:val="24"/>
              </w:rPr>
              <w:pPrChange w:id="34" w:author="HP" w:date="2021-04-24T09:41:16Z">
                <w:pPr>
                  <w:numPr>
                    <w:ilvl w:val="0"/>
                    <w:numId w:val="3"/>
                  </w:numPr>
                  <w:spacing w:before="100" w:beforeAutospacing="1" w:after="100" w:afterAutospacing="1" w:line="240" w:lineRule="auto"/>
                  <w:contextualSpacing w:val="0"/>
                </w:pPr>
              </w:pPrChange>
            </w:pPr>
            <w:r>
              <w:rPr>
                <w:rFonts w:ascii="Times New Roman" w:hAnsi="Times New Roman" w:eastAsia="Times New Roman" w:cs="Times New Roman"/>
                <w:szCs w:val="24"/>
              </w:rPr>
              <w:t>Mencoba</w:t>
            </w:r>
          </w:p>
          <w:p>
            <w:pPr>
              <w:numPr>
                <w:ilvl w:val="0"/>
                <w:numId w:val="3"/>
              </w:numPr>
              <w:spacing w:before="0" w:beforeAutospacing="0" w:after="0" w:afterAutospacing="0" w:line="240" w:lineRule="auto"/>
              <w:contextualSpacing w:val="0"/>
              <w:jc w:val="both"/>
              <w:rPr>
                <w:rFonts w:ascii="Times New Roman" w:hAnsi="Times New Roman" w:eastAsia="Times New Roman" w:cs="Times New Roman"/>
                <w:szCs w:val="24"/>
              </w:rPr>
              <w:pPrChange w:id="35" w:author="HP" w:date="2021-04-24T09:41:16Z">
                <w:pPr>
                  <w:numPr>
                    <w:ilvl w:val="0"/>
                    <w:numId w:val="3"/>
                  </w:numPr>
                  <w:spacing w:before="100" w:beforeAutospacing="1" w:after="100" w:afterAutospacing="1" w:line="240" w:lineRule="auto"/>
                  <w:contextualSpacing w:val="0"/>
                </w:pPr>
              </w:pPrChange>
            </w:pPr>
            <w:r>
              <w:rPr>
                <w:rFonts w:ascii="Times New Roman" w:hAnsi="Times New Roman" w:eastAsia="Times New Roman" w:cs="Times New Roman"/>
                <w:szCs w:val="24"/>
              </w:rPr>
              <w:t>Mendiskusikan</w:t>
            </w:r>
          </w:p>
          <w:p>
            <w:pPr>
              <w:numPr>
                <w:ilvl w:val="0"/>
                <w:numId w:val="3"/>
              </w:numPr>
              <w:spacing w:before="0" w:beforeAutospacing="0" w:after="0" w:afterAutospacing="0" w:line="240" w:lineRule="auto"/>
              <w:contextualSpacing w:val="0"/>
              <w:jc w:val="both"/>
              <w:rPr>
                <w:rFonts w:ascii="Times New Roman" w:hAnsi="Times New Roman" w:eastAsia="Times New Roman" w:cs="Times New Roman"/>
                <w:szCs w:val="24"/>
              </w:rPr>
              <w:pPrChange w:id="36" w:author="HP" w:date="2021-04-24T09:41:16Z">
                <w:pPr>
                  <w:numPr>
                    <w:ilvl w:val="0"/>
                    <w:numId w:val="3"/>
                  </w:numPr>
                  <w:spacing w:before="100" w:beforeAutospacing="1" w:after="100" w:afterAutospacing="1" w:line="240" w:lineRule="auto"/>
                  <w:contextualSpacing w:val="0"/>
                </w:pPr>
              </w:pPrChange>
            </w:pPr>
            <w:r>
              <w:rPr>
                <w:rFonts w:ascii="Times New Roman" w:hAnsi="Times New Roman" w:eastAsia="Times New Roman" w:cs="Times New Roman"/>
                <w:szCs w:val="24"/>
              </w:rPr>
              <w:t>Penelitian</w:t>
            </w:r>
          </w:p>
          <w:p>
            <w:pPr>
              <w:spacing w:before="0" w:beforeAutospacing="0" w:after="0" w:afterAutospacing="0" w:line="240" w:lineRule="auto"/>
              <w:contextualSpacing w:val="0"/>
              <w:jc w:val="both"/>
              <w:rPr>
                <w:rFonts w:ascii="Times New Roman" w:hAnsi="Times New Roman" w:eastAsia="Times New Roman" w:cs="Times New Roman"/>
                <w:szCs w:val="24"/>
              </w:rPr>
              <w:pPrChange w:id="37" w:author="HP" w:date="2021-04-24T09:41:16Z">
                <w:pPr>
                  <w:spacing w:before="100" w:beforeAutospacing="1" w:after="100" w:afterAutospacing="1" w:line="240" w:lineRule="auto"/>
                  <w:contextualSpacing w:val="0"/>
                </w:pPr>
              </w:pPrChange>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0" w:beforeAutospacing="0" w:after="0" w:afterAutospacing="0" w:line="240" w:lineRule="auto"/>
              <w:ind w:firstLine="720" w:firstLineChars="300"/>
              <w:contextualSpacing w:val="0"/>
              <w:jc w:val="both"/>
              <w:rPr>
                <w:del w:id="39" w:author="HP" w:date="2021-04-24T09:42:39Z"/>
                <w:rFonts w:hint="default" w:ascii="Times New Roman" w:hAnsi="Times New Roman" w:eastAsia="Times New Roman" w:cs="Times New Roman"/>
                <w:szCs w:val="24"/>
                <w:lang w:val="en-US"/>
              </w:rPr>
              <w:pPrChange w:id="38" w:author="HP" w:date="2021-04-24T09:42:16Z">
                <w:pPr>
                  <w:spacing w:before="100" w:beforeAutospacing="1" w:after="100" w:afterAutospacing="1" w:line="240" w:lineRule="auto"/>
                  <w:contextualSpacing w:val="0"/>
                </w:pPr>
              </w:pPrChange>
            </w:pPr>
            <w:r>
              <w:rPr>
                <w:rFonts w:ascii="Times New Roman" w:hAnsi="Times New Roman" w:eastAsia="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ins w:id="40" w:author="HP" w:date="2021-04-24T09:42:40Z">
              <w:r>
                <w:rPr>
                  <w:rFonts w:hint="default" w:ascii="Times New Roman" w:hAnsi="Times New Roman" w:eastAsia="Times New Roman" w:cs="Times New Roman"/>
                  <w:szCs w:val="24"/>
                  <w:lang w:val="en-US"/>
                </w:rPr>
                <w:t xml:space="preserve"> </w:t>
              </w:r>
            </w:ins>
          </w:p>
          <w:p>
            <w:pPr>
              <w:spacing w:before="0" w:beforeAutospacing="0" w:after="0" w:afterAutospacing="0" w:line="240" w:lineRule="auto"/>
              <w:ind w:firstLine="720" w:firstLineChars="300"/>
              <w:contextualSpacing w:val="0"/>
              <w:jc w:val="both"/>
              <w:rPr>
                <w:rFonts w:ascii="Times New Roman" w:hAnsi="Times New Roman" w:eastAsia="Times New Roman" w:cs="Times New Roman"/>
                <w:szCs w:val="24"/>
              </w:rPr>
              <w:pPrChange w:id="41" w:author="HP" w:date="2021-04-24T09:42:39Z">
                <w:pPr>
                  <w:spacing w:before="100" w:beforeAutospacing="1" w:after="100" w:afterAutospacing="1" w:line="240" w:lineRule="auto"/>
                  <w:contextualSpacing w:val="0"/>
                </w:pPr>
              </w:pPrChange>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0" w:beforeAutospacing="0" w:after="0" w:afterAutospacing="0" w:line="240" w:lineRule="auto"/>
              <w:ind w:firstLine="720" w:firstLineChars="300"/>
              <w:contextualSpacing w:val="0"/>
              <w:jc w:val="both"/>
              <w:rPr>
                <w:rFonts w:ascii="Times New Roman" w:hAnsi="Times New Roman" w:eastAsia="Times New Roman" w:cs="Times New Roman"/>
                <w:szCs w:val="24"/>
              </w:rPr>
              <w:pPrChange w:id="42" w:author="HP" w:date="2021-04-24T09:43:26Z">
                <w:pPr>
                  <w:spacing w:before="100" w:beforeAutospacing="1" w:after="100" w:afterAutospacing="1" w:line="240" w:lineRule="auto"/>
                  <w:contextualSpacing w:val="0"/>
                </w:pPr>
              </w:pPrChange>
            </w:pPr>
            <w:r>
              <w:rPr>
                <w:rFonts w:ascii="Times New Roman" w:hAnsi="Times New Roman" w:eastAsia="Times New Roman" w:cs="Times New Roman"/>
                <w:szCs w:val="24"/>
              </w:rPr>
              <w:t>Yang terahir adalah melakukan penelitian, tuntutan 4.0 ini adalah kreatif dan inovatif. Dengan melakukan penelitian kita bisa lihat proses kreatif dan inovatif kita.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3" w:author="HP" w:date="2021-04-24T09:34:16Z"/>
        </w:trPr>
        <w:tc>
          <w:tcPr>
            <w:tcW w:w="9350" w:type="dxa"/>
          </w:tcPr>
          <w:p>
            <w:pPr>
              <w:spacing w:before="100" w:beforeAutospacing="1" w:after="100" w:afterAutospacing="1" w:line="240" w:lineRule="auto"/>
              <w:contextualSpacing w:val="0"/>
              <w:rPr>
                <w:ins w:id="44" w:author="HP" w:date="2021-04-24T09:34:15Z"/>
                <w:rFonts w:ascii="Times New Roman" w:hAnsi="Times New Roman" w:eastAsia="Times New Roman" w:cs="Times New Roman"/>
                <w:szCs w:val="24"/>
              </w:rPr>
            </w:pPr>
          </w:p>
        </w:tc>
      </w:tr>
    </w:tbl>
    <w:p/>
    <w:sectPr>
      <w:pgSz w:w="11907" w:h="16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altName w:val="Segoe Print"/>
    <w:panose1 w:val="02050604050505020204"/>
    <w:charset w:val="00"/>
    <w:family w:val="roman"/>
    <w:pitch w:val="default"/>
    <w:sig w:usb0="00000000" w:usb1="00000000" w:usb2="00000000" w:usb3="00000000" w:csb0="0000009F" w:csb1="00000000"/>
  </w:font>
  <w:font w:name="等线 Light">
    <w:altName w:val="Segoe Print"/>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3D2D0BC7"/>
    <w:rsid w:val="4FB46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19</TotalTime>
  <ScaleCrop>false</ScaleCrop>
  <LinksUpToDate>false</LinksUpToDate>
  <CharactersWithSpaces>3169</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HP</cp:lastModifiedBy>
  <dcterms:modified xsi:type="dcterms:W3CDTF">2021-04-24T01:47:34Z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