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User" w:date="2022-08-23T15:07:00Z">
              <w:r w:rsidDel="00FB0F93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User" w:date="2022-08-23T15:07:00Z">
              <w:r w:rsidDel="00FB0F93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" w:author="User" w:date="2022-08-23T15:07:00Z"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User" w:date="2022-08-23T13:52:00Z"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>ekstre</w:t>
              </w:r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del w:id="4" w:author="User" w:date="2022-08-23T13:52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5" w:author="User" w:date="2022-08-23T13:52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User" w:date="2022-08-23T13:52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" w:author="User" w:date="2022-08-23T14:02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User" w:date="2022-08-23T14:02:00Z">
              <w:r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User" w:date="2022-08-23T13:54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0" w:author="User" w:date="2022-08-23T13:54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User" w:date="2022-08-23T15:08:00Z"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2" w:author="User" w:date="2022-08-23T13:54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3" w:author="User" w:date="2022-08-23T13:54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, 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User" w:date="2022-08-23T14:02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" w:author="User" w:date="2022-08-23T13:54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del w:id="16" w:author="User" w:date="2022-08-23T14:02:00Z">
              <w:r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 xml:space="preserve">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User" w:date="2022-08-23T13:54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8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19" w:author="User" w:date="2022-08-23T15:08:00Z"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0" w:author="User" w:date="2022-08-23T15:08:00Z">
              <w:r w:rsidRPr="00EC6F38" w:rsidDel="00FB0F93">
                <w:rPr>
                  <w:rFonts w:ascii="Times New Roman" w:eastAsia="Times New Roman" w:hAnsi="Times New Roman" w:cs="Times New Roman"/>
                  <w:szCs w:val="24"/>
                </w:rPr>
                <w:delText xml:space="preserve"> kita.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2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3" w:author="User" w:date="2022-08-23T13:55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4" w:author="User" w:date="2022-08-23T13:55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6" w:author="User" w:date="2022-08-23T13:55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8" w:author="User" w:date="2022-08-23T13:55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User" w:date="2022-08-23T13:56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0" w:author="User" w:date="2022-08-23T13:55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User" w:date="2022-08-23T13:56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32" w:author="User" w:date="2022-08-23T13:56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del w:id="33" w:author="User" w:date="2022-08-23T13:56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" w:author="User" w:date="2022-08-23T15:09:00Z"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35" w:author="User" w:date="2022-08-23T15:08:00Z">
              <w:r w:rsidRPr="00EC6F38" w:rsidDel="00FB0F9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6" w:author="User" w:date="2022-08-23T15:09:00Z"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7" w:author="User" w:date="2022-08-23T15:09:00Z">
              <w:r w:rsidRPr="00EC6F38" w:rsidDel="00FB0F9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744A2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8" w:author="User" w:date="2022-08-23T14:0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9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40" w:author="User" w:date="2022-08-23T13:56:00Z">
              <w:r w:rsidR="00125355"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41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 xml:space="preserve"> ini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User" w:date="2022-08-23T13:56:00Z">
              <w:r w:rsidR="00125355"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3" w:author="User" w:date="2022-08-23T13:56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744A2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4" w:author="User" w:date="2022-08-23T14:03:00Z">
              <w:r>
                <w:rPr>
                  <w:rFonts w:ascii="Times New Roman" w:eastAsia="Times New Roman" w:hAnsi="Times New Roman" w:cs="Times New Roman"/>
                  <w:szCs w:val="24"/>
                </w:rPr>
                <w:t>Penggunaan</w:t>
              </w:r>
            </w:ins>
            <w:proofErr w:type="spellEnd"/>
            <w:del w:id="45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Menggunakan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070C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6" w:author="User" w:date="2022-08-23T13:57:00Z">
              <w:r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7" w:author="User" w:date="2022-08-23T13:57:00Z">
              <w:r w:rsidR="00125355"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di sini di tuntut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8" w:author="User" w:date="2022-08-23T13:58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9" w:author="User" w:date="2022-08-23T13:58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B744A2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0" w:author="User" w:date="2022-08-23T14:0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1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strata</w:t>
            </w:r>
            <w:ins w:id="52" w:author="User" w:date="2022-08-23T14:03:00Z">
              <w:r>
                <w:rPr>
                  <w:rFonts w:ascii="Times New Roman" w:eastAsia="Times New Roman" w:hAnsi="Times New Roman" w:cs="Times New Roman"/>
                  <w:szCs w:val="24"/>
                </w:rPr>
                <w:t>.M</w:t>
              </w:r>
            </w:ins>
            <w:proofErr w:type="spellEnd"/>
            <w:del w:id="53" w:author="User" w:date="2022-08-23T14:03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9070C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4" w:author="User" w:date="2022-08-23T13:58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</w:t>
              </w:r>
            </w:ins>
            <w:ins w:id="55" w:author="User" w:date="2022-08-23T14:04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eneliti</w:t>
              </w:r>
            </w:ins>
            <w:proofErr w:type="spellEnd"/>
            <w:del w:id="56" w:author="User" w:date="2022-08-23T13:58:00Z">
              <w:r w:rsidR="00125355"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del w:id="57" w:author="User" w:date="2022-08-23T14:04:00Z">
              <w:r w:rsidR="00125355"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enelitian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User" w:date="2022-08-23T13:58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9" w:author="User" w:date="2022-08-23T13:58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0" w:author="User" w:date="2022-08-23T13:58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1" w:author="User" w:date="2022-08-23T13:59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62" w:author="User" w:date="2022-08-23T13:59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63" w:author="User" w:date="2022-08-23T13:59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User" w:date="2022-08-23T13:59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65" w:author="User" w:date="2022-08-23T15:10:00Z"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66" w:author="User" w:date="2022-08-23T15:10:00Z">
              <w:r w:rsidRPr="00EC6F38" w:rsidDel="00FB0F93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7" w:author="User" w:date="2022-08-23T15:10:00Z">
              <w:r w:rsidR="00FB0F93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bookmarkStart w:id="68" w:name="_GoBack"/>
            <w:bookmarkEnd w:id="68"/>
            <w:del w:id="69" w:author="User" w:date="2022-08-23T15:10:00Z">
              <w:r w:rsidRPr="00EC6F38" w:rsidDel="00FB0F9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744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ins w:id="70" w:author="User" w:date="2022-08-23T14:00:00Z">
              <w:r w:rsidR="009070C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1" w:author="User" w:date="2022-08-23T14:00:00Z">
              <w:r w:rsidRPr="00EC6F38" w:rsidDel="009070C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2" w:author="User" w:date="2022-08-23T14:01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3" w:author="User" w:date="2022-08-23T14:01:00Z">
              <w:r w:rsidRPr="00EC6F38" w:rsidDel="00B744A2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4" w:author="User" w:date="2022-08-23T14:01:00Z">
              <w:r w:rsidR="00B744A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LuzSans-Book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070CE"/>
    <w:rsid w:val="00924DF5"/>
    <w:rsid w:val="00B744A2"/>
    <w:rsid w:val="00F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63F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2022-08-23T07:04:00Z</dcterms:created>
  <dcterms:modified xsi:type="dcterms:W3CDTF">2022-08-23T08:11:00Z</dcterms:modified>
</cp:coreProperties>
</file>