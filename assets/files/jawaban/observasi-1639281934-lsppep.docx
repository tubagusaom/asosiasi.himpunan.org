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3B86"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BF5494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C096BE7" w14:textId="77777777" w:rsidR="00125355" w:rsidRPr="001D038C" w:rsidRDefault="00125355" w:rsidP="00125355">
      <w:pPr>
        <w:spacing w:after="0"/>
        <w:jc w:val="center"/>
        <w:rPr>
          <w:rFonts w:ascii="Minion Pro" w:hAnsi="Minion Pro"/>
          <w:b/>
          <w:sz w:val="36"/>
          <w:szCs w:val="36"/>
        </w:rPr>
      </w:pPr>
    </w:p>
    <w:p w14:paraId="107D7CD3" w14:textId="77777777" w:rsidR="00125355" w:rsidRPr="001D038C"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pada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Anda </w:t>
      </w:r>
      <w:proofErr w:type="spellStart"/>
      <w:r w:rsidRPr="001D038C">
        <w:rPr>
          <w:rFonts w:ascii="Minion Pro" w:hAnsi="Minion Pro"/>
        </w:rPr>
        <w:t>lakukan</w:t>
      </w:r>
      <w:proofErr w:type="spellEnd"/>
      <w:r w:rsidRPr="001D038C">
        <w:rPr>
          <w:rFonts w:ascii="Minion Pro" w:hAnsi="Minion Pro"/>
        </w:rPr>
        <w:t xml:space="preserve">. </w:t>
      </w:r>
    </w:p>
    <w:tbl>
      <w:tblPr>
        <w:tblStyle w:val="TableGrid"/>
        <w:tblW w:w="0" w:type="auto"/>
        <w:tblLook w:val="0420" w:firstRow="1" w:lastRow="0" w:firstColumn="0" w:lastColumn="0" w:noHBand="0" w:noVBand="1"/>
      </w:tblPr>
      <w:tblGrid>
        <w:gridCol w:w="9017"/>
      </w:tblGrid>
      <w:tr w:rsidR="00125355" w14:paraId="1C800B47" w14:textId="77777777" w:rsidTr="00821BA2">
        <w:tc>
          <w:tcPr>
            <w:tcW w:w="9350" w:type="dxa"/>
          </w:tcPr>
          <w:p w14:paraId="392A6087" w14:textId="77777777" w:rsidR="00125355" w:rsidRDefault="00125355" w:rsidP="00821BA2">
            <w:pPr>
              <w:pStyle w:val="Heading3"/>
              <w:rPr>
                <w:rFonts w:ascii="Times New Roman" w:hAnsi="Times New Roman"/>
                <w:sz w:val="48"/>
              </w:rPr>
            </w:pPr>
            <w:proofErr w:type="spellStart"/>
            <w:r>
              <w:lastRenderedPageBreak/>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Anak </w:t>
            </w:r>
            <w:proofErr w:type="spellStart"/>
            <w:r>
              <w:t>Usia</w:t>
            </w:r>
            <w:proofErr w:type="spellEnd"/>
            <w:r>
              <w:t xml:space="preserve"> Dini </w:t>
            </w:r>
          </w:p>
          <w:p w14:paraId="29C5E586"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256CB1C6" w14:textId="7B521039" w:rsidR="00DF7828" w:rsidRPr="00EC6F38" w:rsidDel="00DF7828" w:rsidRDefault="00125355" w:rsidP="00821BA2">
            <w:pPr>
              <w:spacing w:before="100" w:beforeAutospacing="1" w:after="100" w:afterAutospacing="1" w:line="240" w:lineRule="auto"/>
              <w:contextualSpacing w:val="0"/>
              <w:rPr>
                <w:del w:id="0" w:author="Abimanyu Satriarso" w:date="2021-12-12T11:01:00Z"/>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pada zona </w:t>
            </w:r>
            <w:del w:id="1" w:author="Abimanyu Satriarso" w:date="2021-12-12T11:00:00Z">
              <w:r w:rsidRPr="00EC6F38" w:rsidDel="00DF7828">
                <w:rPr>
                  <w:rFonts w:ascii="Times New Roman" w:eastAsia="Times New Roman" w:hAnsi="Times New Roman" w:cs="Times New Roman"/>
                  <w:szCs w:val="24"/>
                </w:rPr>
                <w:delText>industri</w:delText>
              </w:r>
            </w:del>
            <w:r w:rsidRPr="00EC6F38">
              <w:rPr>
                <w:rFonts w:ascii="Times New Roman" w:eastAsia="Times New Roman" w:hAnsi="Times New Roman" w:cs="Times New Roman"/>
                <w:szCs w:val="24"/>
              </w:rPr>
              <w:t xml:space="preserve"> </w:t>
            </w:r>
            <w:proofErr w:type="spellStart"/>
            <w:ins w:id="2" w:author="Abimanyu Satriarso" w:date="2021-12-12T11:00:00Z">
              <w:r w:rsidR="00DF7828">
                <w:rPr>
                  <w:rFonts w:ascii="Times New Roman" w:eastAsia="Times New Roman" w:hAnsi="Times New Roman" w:cs="Times New Roman"/>
                  <w:szCs w:val="24"/>
                </w:rPr>
                <w:t>industri</w:t>
              </w:r>
              <w:proofErr w:type="spellEnd"/>
              <w:r w:rsidR="00DF7828">
                <w:rPr>
                  <w:rFonts w:ascii="Times New Roman" w:eastAsia="Times New Roman" w:hAnsi="Times New Roman" w:cs="Times New Roman"/>
                  <w:szCs w:val="24"/>
                </w:rPr>
                <w:t xml:space="preserve"> </w:t>
              </w:r>
            </w:ins>
            <w:proofErr w:type="spellStart"/>
            <w:ins w:id="3" w:author="Abimanyu Satriarso" w:date="2021-12-12T10:42:00Z">
              <w:r w:rsidR="00623543">
                <w:rPr>
                  <w:rFonts w:ascii="Times New Roman" w:eastAsia="Times New Roman" w:hAnsi="Times New Roman" w:cs="Times New Roman"/>
                  <w:szCs w:val="24"/>
                </w:rPr>
                <w:t>ekstrem</w:t>
              </w:r>
              <w:proofErr w:type="spellEnd"/>
              <w:r w:rsidR="00623543">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yang </w:t>
            </w:r>
            <w:proofErr w:type="spellStart"/>
            <w:ins w:id="4" w:author="Abimanyu Satriarso" w:date="2021-12-12T10:44:00Z">
              <w:r w:rsidR="00623543">
                <w:rPr>
                  <w:rFonts w:ascii="Times New Roman" w:eastAsia="Times New Roman" w:hAnsi="Times New Roman" w:cs="Times New Roman"/>
                  <w:szCs w:val="24"/>
                </w:rPr>
                <w:t>semakin</w:t>
              </w:r>
              <w:proofErr w:type="spellEnd"/>
              <w:r w:rsidR="00623543">
                <w:rPr>
                  <w:rFonts w:ascii="Times New Roman" w:eastAsia="Times New Roman" w:hAnsi="Times New Roman" w:cs="Times New Roman"/>
                  <w:szCs w:val="24"/>
                </w:rPr>
                <w:t xml:space="preserve"> </w:t>
              </w:r>
              <w:proofErr w:type="spellStart"/>
              <w:r w:rsidR="00623543">
                <w:rPr>
                  <w:rFonts w:ascii="Times New Roman" w:eastAsia="Times New Roman" w:hAnsi="Times New Roman" w:cs="Times New Roman"/>
                  <w:szCs w:val="24"/>
                </w:rPr>
                <w:t>maju</w:t>
              </w:r>
              <w:proofErr w:type="spellEnd"/>
              <w:r w:rsidR="00623543">
                <w:rPr>
                  <w:rFonts w:ascii="Times New Roman" w:eastAsia="Times New Roman" w:hAnsi="Times New Roman" w:cs="Times New Roman"/>
                  <w:szCs w:val="24"/>
                </w:rPr>
                <w:t xml:space="preserve"> </w:t>
              </w:r>
              <w:proofErr w:type="spellStart"/>
              <w:r w:rsidR="00623543">
                <w:rPr>
                  <w:rFonts w:ascii="Times New Roman" w:eastAsia="Times New Roman" w:hAnsi="Times New Roman" w:cs="Times New Roman"/>
                  <w:szCs w:val="24"/>
                </w:rPr>
                <w:t>dengan</w:t>
              </w:r>
              <w:proofErr w:type="spellEnd"/>
              <w:r w:rsidR="00623543">
                <w:rPr>
                  <w:rFonts w:ascii="Times New Roman" w:eastAsia="Times New Roman" w:hAnsi="Times New Roman" w:cs="Times New Roman"/>
                  <w:szCs w:val="24"/>
                </w:rPr>
                <w:t xml:space="preserve"> </w:t>
              </w:r>
              <w:proofErr w:type="spellStart"/>
              <w:r w:rsidR="00623543">
                <w:rPr>
                  <w:rFonts w:ascii="Times New Roman" w:eastAsia="Times New Roman" w:hAnsi="Times New Roman" w:cs="Times New Roman"/>
                  <w:szCs w:val="24"/>
                </w:rPr>
                <w:t>sebutan</w:t>
              </w:r>
              <w:proofErr w:type="spellEnd"/>
              <w:r w:rsidR="00623543">
                <w:rPr>
                  <w:rFonts w:ascii="Times New Roman" w:eastAsia="Times New Roman" w:hAnsi="Times New Roman" w:cs="Times New Roman"/>
                  <w:szCs w:val="24"/>
                </w:rPr>
                <w:t xml:space="preserve"> </w:t>
              </w:r>
              <w:proofErr w:type="spellStart"/>
              <w:r w:rsidR="00623543">
                <w:rPr>
                  <w:rFonts w:ascii="Times New Roman" w:eastAsia="Times New Roman" w:hAnsi="Times New Roman" w:cs="Times New Roman"/>
                  <w:szCs w:val="24"/>
                </w:rPr>
                <w:t>revolusi</w:t>
              </w:r>
              <w:proofErr w:type="spellEnd"/>
              <w:r w:rsidR="00623543">
                <w:rPr>
                  <w:rFonts w:ascii="Times New Roman" w:eastAsia="Times New Roman" w:hAnsi="Times New Roman" w:cs="Times New Roman"/>
                  <w:szCs w:val="24"/>
                </w:rPr>
                <w:t xml:space="preserve"> industry 4.0</w:t>
              </w:r>
            </w:ins>
            <w:ins w:id="5" w:author="Abimanyu Satriarso" w:date="2021-12-12T10:46:00Z">
              <w:r w:rsidR="00623543">
                <w:rPr>
                  <w:rFonts w:ascii="Times New Roman" w:eastAsia="Times New Roman" w:hAnsi="Times New Roman" w:cs="Times New Roman"/>
                  <w:szCs w:val="24"/>
                </w:rPr>
                <w:t xml:space="preserve">. </w:t>
              </w:r>
            </w:ins>
            <w:del w:id="6" w:author="Abimanyu Satriarso" w:date="2021-12-12T11:01:00Z">
              <w:r w:rsidRPr="00EC6F38" w:rsidDel="00DF7828">
                <w:rPr>
                  <w:rFonts w:ascii="Times New Roman" w:eastAsia="Times New Roman" w:hAnsi="Times New Roman" w:cs="Times New Roman"/>
                  <w:szCs w:val="24"/>
                </w:rPr>
                <w:delText>sangat extream</w:delText>
              </w:r>
            </w:del>
            <w:del w:id="7" w:author="Abimanyu Satriarso" w:date="2021-12-12T10:42:00Z">
              <w:r w:rsidRPr="00EC6F38" w:rsidDel="00623543">
                <w:rPr>
                  <w:rFonts w:ascii="Times New Roman" w:eastAsia="Times New Roman" w:hAnsi="Times New Roman" w:cs="Times New Roman"/>
                  <w:szCs w:val="24"/>
                </w:rPr>
                <w:delText xml:space="preserve">. </w:delText>
              </w:r>
            </w:del>
            <w:del w:id="8" w:author="Abimanyu Satriarso" w:date="2021-12-12T11:01:00Z">
              <w:r w:rsidRPr="00EC6F38" w:rsidDel="00DF7828">
                <w:rPr>
                  <w:rFonts w:ascii="Times New Roman" w:eastAsia="Times New Roman" w:hAnsi="Times New Roman" w:cs="Times New Roman"/>
                  <w:szCs w:val="24"/>
                </w:rPr>
                <w:delText>Industri yang tiap menit bahkan detik dia akan berubah semakin maju, yang sering kita sebut dengan revolusi industry 4.0. Istilah yang masih jarang kita dengar bahkan banyak yang masih awam.</w:delText>
              </w:r>
            </w:del>
          </w:p>
          <w:p w14:paraId="1847E0BC" w14:textId="08CF9E44" w:rsidR="00125355" w:rsidRPr="00EC6F38" w:rsidDel="00DF7828" w:rsidRDefault="00623543" w:rsidP="00821BA2">
            <w:pPr>
              <w:spacing w:before="100" w:beforeAutospacing="1" w:after="100" w:afterAutospacing="1" w:line="240" w:lineRule="auto"/>
              <w:contextualSpacing w:val="0"/>
              <w:rPr>
                <w:del w:id="9" w:author="Abimanyu Satriarso" w:date="2021-12-12T11:01:00Z"/>
                <w:rFonts w:ascii="Times New Roman" w:eastAsia="Times New Roman" w:hAnsi="Times New Roman" w:cs="Times New Roman"/>
                <w:szCs w:val="24"/>
              </w:rPr>
            </w:pPr>
            <w:ins w:id="10" w:author="Abimanyu Satriarso" w:date="2021-12-12T10:45:00Z">
              <w:r>
                <w:rPr>
                  <w:rFonts w:ascii="Times New Roman" w:eastAsia="Times New Roman" w:hAnsi="Times New Roman" w:cs="Times New Roman"/>
                  <w:szCs w:val="24"/>
                </w:rPr>
                <w:t xml:space="preserve">Para </w:t>
              </w:r>
              <w:proofErr w:type="spellStart"/>
              <w:r>
                <w:rPr>
                  <w:rFonts w:ascii="Times New Roman" w:eastAsia="Times New Roman" w:hAnsi="Times New Roman" w:cs="Times New Roman"/>
                  <w:szCs w:val="24"/>
                </w:rPr>
                <w:t>pendidik</w:t>
              </w:r>
              <w:proofErr w:type="spellEnd"/>
              <w:r>
                <w:rPr>
                  <w:rFonts w:ascii="Times New Roman" w:eastAsia="Times New Roman" w:hAnsi="Times New Roman" w:cs="Times New Roman"/>
                  <w:szCs w:val="24"/>
                </w:rPr>
                <w:t xml:space="preserve"> dan </w:t>
              </w:r>
              <w:proofErr w:type="spellStart"/>
              <w:r>
                <w:rPr>
                  <w:rFonts w:ascii="Times New Roman" w:eastAsia="Times New Roman" w:hAnsi="Times New Roman" w:cs="Times New Roman"/>
                  <w:szCs w:val="24"/>
                </w:rPr>
                <w:t>peserta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didik</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disiapkan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untuk</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memasuki</w:t>
              </w:r>
              <w:proofErr w:type="spellEnd"/>
              <w:r>
                <w:rPr>
                  <w:rFonts w:ascii="Times New Roman" w:eastAsia="Times New Roman" w:hAnsi="Times New Roman" w:cs="Times New Roman"/>
                  <w:szCs w:val="24"/>
                </w:rPr>
                <w:t xml:space="preserve"> dunia </w:t>
              </w:r>
              <w:proofErr w:type="spellStart"/>
              <w:r>
                <w:rPr>
                  <w:rFonts w:ascii="Times New Roman" w:eastAsia="Times New Roman" w:hAnsi="Times New Roman" w:cs="Times New Roman"/>
                  <w:szCs w:val="24"/>
                </w:rPr>
                <w:t>kerja</w:t>
              </w:r>
              <w:proofErr w:type="spellEnd"/>
              <w:r>
                <w:rPr>
                  <w:rFonts w:ascii="Times New Roman" w:eastAsia="Times New Roman" w:hAnsi="Times New Roman" w:cs="Times New Roman"/>
                  <w:szCs w:val="24"/>
                </w:rPr>
                <w:t xml:space="preserve"> </w:t>
              </w:r>
            </w:ins>
            <w:proofErr w:type="spellStart"/>
            <w:ins w:id="11" w:author="Abimanyu Satriarso" w:date="2021-12-12T10:46:00Z">
              <w:r>
                <w:rPr>
                  <w:rFonts w:ascii="Times New Roman" w:eastAsia="Times New Roman" w:hAnsi="Times New Roman" w:cs="Times New Roman"/>
                  <w:szCs w:val="24"/>
                </w:rPr>
                <w:t>selain</w:t>
              </w:r>
              <w:proofErr w:type="spellEnd"/>
              <w:r>
                <w:rPr>
                  <w:rFonts w:ascii="Times New Roman" w:eastAsia="Times New Roman" w:hAnsi="Times New Roman" w:cs="Times New Roman"/>
                  <w:szCs w:val="24"/>
                </w:rPr>
                <w:t xml:space="preserve"> </w:t>
              </w:r>
            </w:ins>
            <w:proofErr w:type="spellStart"/>
            <w:ins w:id="12" w:author="Abimanyu Satriarso" w:date="2021-12-12T10:45:00Z">
              <w:r>
                <w:rPr>
                  <w:rFonts w:ascii="Times New Roman" w:eastAsia="Times New Roman" w:hAnsi="Times New Roman" w:cs="Times New Roman"/>
                  <w:szCs w:val="24"/>
                </w:rPr>
                <w:t>sebagai</w:t>
              </w:r>
            </w:ins>
            <w:proofErr w:type="spellEnd"/>
            <w:ins w:id="13" w:author="Abimanyu Satriarso" w:date="2021-12-12T10:46:00Z">
              <w:r>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pekerja</w:t>
              </w:r>
              <w:proofErr w:type="spellEnd"/>
              <w:r w:rsidR="00086165">
                <w:rPr>
                  <w:rFonts w:ascii="Times New Roman" w:eastAsia="Times New Roman" w:hAnsi="Times New Roman" w:cs="Times New Roman"/>
                  <w:szCs w:val="24"/>
                </w:rPr>
                <w:t xml:space="preserve"> dan </w:t>
              </w:r>
              <w:proofErr w:type="spellStart"/>
              <w:r>
                <w:rPr>
                  <w:rFonts w:ascii="Times New Roman" w:eastAsia="Times New Roman" w:hAnsi="Times New Roman" w:cs="Times New Roman"/>
                  <w:szCs w:val="24"/>
                </w:rPr>
                <w:t>pencipta</w:t>
              </w:r>
              <w:proofErr w:type="spellEnd"/>
              <w:r>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lapangan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kerja</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dengan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mema</w:t>
              </w:r>
            </w:ins>
            <w:ins w:id="14" w:author="Abimanyu Satriarso" w:date="2021-12-12T10:47:00Z">
              <w:r w:rsidR="00086165">
                <w:rPr>
                  <w:rFonts w:ascii="Times New Roman" w:eastAsia="Times New Roman" w:hAnsi="Times New Roman" w:cs="Times New Roman"/>
                  <w:szCs w:val="24"/>
                </w:rPr>
                <w:t>nfaatkan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kemampuan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teknologi</w:t>
              </w:r>
              <w:proofErr w:type="spellEnd"/>
              <w:r w:rsidR="00086165">
                <w:rPr>
                  <w:rFonts w:ascii="Times New Roman" w:eastAsia="Times New Roman" w:hAnsi="Times New Roman" w:cs="Times New Roman"/>
                  <w:szCs w:val="24"/>
                </w:rPr>
                <w:t xml:space="preserve"> dan </w:t>
              </w:r>
              <w:proofErr w:type="spellStart"/>
              <w:r w:rsidR="00086165">
                <w:rPr>
                  <w:rFonts w:ascii="Times New Roman" w:eastAsia="Times New Roman" w:hAnsi="Times New Roman" w:cs="Times New Roman"/>
                  <w:szCs w:val="24"/>
                </w:rPr>
                <w:t>kreativitas</w:t>
              </w:r>
              <w:proofErr w:type="spellEnd"/>
              <w:r w:rsidR="00086165">
                <w:rPr>
                  <w:rFonts w:ascii="Times New Roman" w:eastAsia="Times New Roman" w:hAnsi="Times New Roman" w:cs="Times New Roman"/>
                  <w:szCs w:val="24"/>
                </w:rPr>
                <w:t xml:space="preserve">. </w:t>
              </w:r>
            </w:ins>
            <w:del w:id="15" w:author="Abimanyu Satriarso" w:date="2021-12-12T11:01:00Z">
              <w:r w:rsidR="00125355" w:rsidRPr="00EC6F38" w:rsidDel="00DF7828">
                <w:rPr>
                  <w:rFonts w:ascii="Times New Roman" w:eastAsia="Times New Roman" w:hAnsi="Times New Roman" w:cs="Times New Roman"/>
                  <w:szCs w:val="24"/>
                </w:rPr>
                <w:delText>Bagi pendidik maupun peserta didik hari ini kita di siapkan untuk memasuki dunia kerja namun bukan lagi perkerja, tetapi kita di siapkan untuk membuat lapangan kerja baru yang belum tercipta, dengan menggunakan kemampuan teknologi dan ide kreatif kita.</w:delText>
              </w:r>
            </w:del>
          </w:p>
          <w:p w14:paraId="18855A73" w14:textId="68799FF8"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del w:id="16" w:author="Abimanyu Satriarso" w:date="2021-12-12T11:01:00Z">
              <w:r w:rsidRPr="00EC6F38" w:rsidDel="00DF7828">
                <w:rPr>
                  <w:rFonts w:ascii="Times New Roman" w:eastAsia="Times New Roman" w:hAnsi="Times New Roman" w:cs="Times New Roman"/>
                  <w:szCs w:val="24"/>
                </w:rPr>
                <w:delText xml:space="preserve">Pendidikan </w:delText>
              </w:r>
            </w:del>
            <w:ins w:id="17" w:author="Abimanyu Satriarso" w:date="2021-12-12T11:01:00Z">
              <w:r w:rsidR="00DF7828">
                <w:rPr>
                  <w:rFonts w:ascii="Times New Roman" w:eastAsia="Times New Roman" w:hAnsi="Times New Roman" w:cs="Times New Roman"/>
                  <w:szCs w:val="24"/>
                </w:rPr>
                <w:t xml:space="preserve"> Program Pendidikan </w:t>
              </w:r>
            </w:ins>
            <w:r w:rsidRPr="00EC6F38">
              <w:rPr>
                <w:rFonts w:ascii="Times New Roman" w:eastAsia="Times New Roman" w:hAnsi="Times New Roman" w:cs="Times New Roman"/>
                <w:szCs w:val="24"/>
              </w:rPr>
              <w:t xml:space="preserve">4.0 </w:t>
            </w:r>
            <w:proofErr w:type="spellStart"/>
            <w:ins w:id="18" w:author="Abimanyu Satriarso" w:date="2021-12-12T10:47:00Z">
              <w:r w:rsidR="00086165">
                <w:rPr>
                  <w:rFonts w:ascii="Times New Roman" w:eastAsia="Times New Roman" w:hAnsi="Times New Roman" w:cs="Times New Roman"/>
                  <w:szCs w:val="24"/>
                </w:rPr>
                <w:t>merupakan</w:t>
              </w:r>
              <w:proofErr w:type="spellEnd"/>
              <w:r w:rsidR="00086165">
                <w:rPr>
                  <w:rFonts w:ascii="Times New Roman" w:eastAsia="Times New Roman" w:hAnsi="Times New Roman" w:cs="Times New Roman"/>
                  <w:szCs w:val="24"/>
                </w:rPr>
                <w:t xml:space="preserve"> program yang </w:t>
              </w:r>
              <w:proofErr w:type="spellStart"/>
              <w:r w:rsidR="00086165">
                <w:rPr>
                  <w:rFonts w:ascii="Times New Roman" w:eastAsia="Times New Roman" w:hAnsi="Times New Roman" w:cs="Times New Roman"/>
                  <w:szCs w:val="24"/>
                </w:rPr>
                <w:t>diciptakan</w:t>
              </w:r>
              <w:proofErr w:type="spellEnd"/>
              <w:r w:rsidR="00086165">
                <w:rPr>
                  <w:rFonts w:ascii="Times New Roman" w:eastAsia="Times New Roman" w:hAnsi="Times New Roman" w:cs="Times New Roman"/>
                  <w:szCs w:val="24"/>
                </w:rPr>
                <w:t xml:space="preserve"> </w:t>
              </w:r>
            </w:ins>
            <w:proofErr w:type="spellStart"/>
            <w:ins w:id="19" w:author="Abimanyu Satriarso" w:date="2021-12-12T10:48:00Z">
              <w:r w:rsidR="00086165">
                <w:rPr>
                  <w:rFonts w:ascii="Times New Roman" w:eastAsia="Times New Roman" w:hAnsi="Times New Roman" w:cs="Times New Roman"/>
                  <w:szCs w:val="24"/>
                </w:rPr>
                <w:t>guna</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mewujudkan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pendidikan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berorientasi</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cerdas</w:t>
              </w:r>
              <w:proofErr w:type="spellEnd"/>
              <w:r w:rsidR="00086165">
                <w:rPr>
                  <w:rFonts w:ascii="Times New Roman" w:eastAsia="Times New Roman" w:hAnsi="Times New Roman" w:cs="Times New Roman"/>
                  <w:szCs w:val="24"/>
                </w:rPr>
                <w:t xml:space="preserve"> dan </w:t>
              </w:r>
              <w:proofErr w:type="spellStart"/>
              <w:r w:rsidR="00086165">
                <w:rPr>
                  <w:rFonts w:ascii="Times New Roman" w:eastAsia="Times New Roman" w:hAnsi="Times New Roman" w:cs="Times New Roman"/>
                  <w:szCs w:val="24"/>
                </w:rPr>
                <w:t>kreatif</w:t>
              </w:r>
              <w:proofErr w:type="spellEnd"/>
              <w:r w:rsidR="00086165">
                <w:rPr>
                  <w:rFonts w:ascii="Times New Roman" w:eastAsia="Times New Roman" w:hAnsi="Times New Roman" w:cs="Times New Roman"/>
                  <w:szCs w:val="24"/>
                </w:rPr>
                <w:t xml:space="preserve"> </w:t>
              </w:r>
            </w:ins>
            <w:proofErr w:type="spellStart"/>
            <w:ins w:id="20" w:author="Abimanyu Satriarso" w:date="2021-12-12T10:49:00Z">
              <w:r w:rsidR="00086165">
                <w:rPr>
                  <w:rFonts w:ascii="Times New Roman" w:eastAsia="Times New Roman" w:hAnsi="Times New Roman" w:cs="Times New Roman"/>
                  <w:szCs w:val="24"/>
                </w:rPr>
                <w:t>bagi</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pendidik</w:t>
              </w:r>
              <w:proofErr w:type="spellEnd"/>
              <w:r w:rsidR="00086165">
                <w:rPr>
                  <w:rFonts w:ascii="Times New Roman" w:eastAsia="Times New Roman" w:hAnsi="Times New Roman" w:cs="Times New Roman"/>
                  <w:szCs w:val="24"/>
                </w:rPr>
                <w:t xml:space="preserve"> dan </w:t>
              </w:r>
              <w:proofErr w:type="spellStart"/>
              <w:r w:rsidR="00086165">
                <w:rPr>
                  <w:rFonts w:ascii="Times New Roman" w:eastAsia="Times New Roman" w:hAnsi="Times New Roman" w:cs="Times New Roman"/>
                  <w:szCs w:val="24"/>
                </w:rPr>
                <w:t>peserta</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didik</w:t>
              </w:r>
              <w:proofErr w:type="spellEnd"/>
              <w:r w:rsidR="00086165">
                <w:rPr>
                  <w:rFonts w:ascii="Times New Roman" w:eastAsia="Times New Roman" w:hAnsi="Times New Roman" w:cs="Times New Roman"/>
                  <w:szCs w:val="24"/>
                </w:rPr>
                <w:t xml:space="preserve"> </w:t>
              </w:r>
            </w:ins>
            <w:proofErr w:type="spellStart"/>
            <w:ins w:id="21" w:author="Abimanyu Satriarso" w:date="2021-12-12T10:48:00Z">
              <w:r w:rsidR="00086165">
                <w:rPr>
                  <w:rFonts w:ascii="Times New Roman" w:eastAsia="Times New Roman" w:hAnsi="Times New Roman" w:cs="Times New Roman"/>
                  <w:szCs w:val="24"/>
                </w:rPr>
                <w:t>sehin</w:t>
              </w:r>
            </w:ins>
            <w:ins w:id="22" w:author="Abimanyu Satriarso" w:date="2021-12-12T10:49:00Z">
              <w:r w:rsidR="00086165">
                <w:rPr>
                  <w:rFonts w:ascii="Times New Roman" w:eastAsia="Times New Roman" w:hAnsi="Times New Roman" w:cs="Times New Roman"/>
                  <w:szCs w:val="24"/>
                </w:rPr>
                <w:t>gga</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terjadi</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peningk</w:t>
              </w:r>
            </w:ins>
            <w:ins w:id="23" w:author="Abimanyu Satriarso" w:date="2021-12-12T10:50:00Z">
              <w:r w:rsidR="00086165">
                <w:rPr>
                  <w:rFonts w:ascii="Times New Roman" w:eastAsia="Times New Roman" w:hAnsi="Times New Roman" w:cs="Times New Roman"/>
                  <w:szCs w:val="24"/>
                </w:rPr>
                <w:t>a</w:t>
              </w:r>
            </w:ins>
            <w:ins w:id="24" w:author="Abimanyu Satriarso" w:date="2021-12-12T10:49:00Z">
              <w:r w:rsidR="00086165">
                <w:rPr>
                  <w:rFonts w:ascii="Times New Roman" w:eastAsia="Times New Roman" w:hAnsi="Times New Roman" w:cs="Times New Roman"/>
                  <w:szCs w:val="24"/>
                </w:rPr>
                <w:t>tan</w:t>
              </w:r>
              <w:proofErr w:type="spellEnd"/>
              <w:r w:rsidR="00086165">
                <w:rPr>
                  <w:rFonts w:ascii="Times New Roman" w:eastAsia="Times New Roman" w:hAnsi="Times New Roman" w:cs="Times New Roman"/>
                  <w:szCs w:val="24"/>
                </w:rPr>
                <w:t xml:space="preserve"> dan </w:t>
              </w:r>
              <w:proofErr w:type="spellStart"/>
              <w:r w:rsidR="00086165">
                <w:rPr>
                  <w:rFonts w:ascii="Times New Roman" w:eastAsia="Times New Roman" w:hAnsi="Times New Roman" w:cs="Times New Roman"/>
                  <w:szCs w:val="24"/>
                </w:rPr>
                <w:t>pemerataan</w:t>
              </w:r>
              <w:proofErr w:type="spellEnd"/>
              <w:r w:rsidR="00086165">
                <w:rPr>
                  <w:rFonts w:ascii="Times New Roman" w:eastAsia="Times New Roman" w:hAnsi="Times New Roman" w:cs="Times New Roman"/>
                  <w:szCs w:val="24"/>
                </w:rPr>
                <w:t xml:space="preserve"> </w:t>
              </w:r>
            </w:ins>
            <w:proofErr w:type="spellStart"/>
            <w:ins w:id="25" w:author="Abimanyu Satriarso" w:date="2021-12-12T10:50:00Z">
              <w:r w:rsidR="00086165">
                <w:rPr>
                  <w:rFonts w:ascii="Times New Roman" w:eastAsia="Times New Roman" w:hAnsi="Times New Roman" w:cs="Times New Roman"/>
                  <w:szCs w:val="24"/>
                </w:rPr>
                <w:t>pendidikan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dengan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memperluas</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akses</w:t>
              </w:r>
              <w:proofErr w:type="spellEnd"/>
              <w:r w:rsidR="00086165">
                <w:rPr>
                  <w:rFonts w:ascii="Times New Roman" w:eastAsia="Times New Roman" w:hAnsi="Times New Roman" w:cs="Times New Roman"/>
                  <w:szCs w:val="24"/>
                </w:rPr>
                <w:t xml:space="preserve"> dan </w:t>
              </w:r>
              <w:proofErr w:type="spellStart"/>
              <w:r w:rsidR="00086165">
                <w:rPr>
                  <w:rFonts w:ascii="Times New Roman" w:eastAsia="Times New Roman" w:hAnsi="Times New Roman" w:cs="Times New Roman"/>
                  <w:szCs w:val="24"/>
                </w:rPr>
                <w:t>memanfaatkan</w:t>
              </w:r>
              <w:proofErr w:type="spellEnd"/>
              <w:r w:rsidR="00086165">
                <w:rPr>
                  <w:rFonts w:ascii="Times New Roman" w:eastAsia="Times New Roman" w:hAnsi="Times New Roman" w:cs="Times New Roman"/>
                  <w:szCs w:val="24"/>
                </w:rPr>
                <w:t xml:space="preserve"> </w:t>
              </w:r>
              <w:proofErr w:type="spellStart"/>
              <w:r w:rsidR="00086165">
                <w:rPr>
                  <w:rFonts w:ascii="Times New Roman" w:eastAsia="Times New Roman" w:hAnsi="Times New Roman" w:cs="Times New Roman"/>
                  <w:szCs w:val="24"/>
                </w:rPr>
                <w:t>teknologi</w:t>
              </w:r>
              <w:proofErr w:type="spellEnd"/>
              <w:r w:rsidR="00086165">
                <w:rPr>
                  <w:rFonts w:ascii="Times New Roman" w:eastAsia="Times New Roman" w:hAnsi="Times New Roman" w:cs="Times New Roman"/>
                  <w:szCs w:val="24"/>
                </w:rPr>
                <w:t xml:space="preserve">. </w:t>
              </w:r>
            </w:ins>
            <w:del w:id="26" w:author="Abimanyu Satriarso" w:date="2021-12-12T11:01:00Z">
              <w:r w:rsidRPr="00EC6F38" w:rsidDel="00DF7828">
                <w:rPr>
                  <w:rFonts w:ascii="Times New Roman" w:eastAsia="Times New Roman" w:hAnsi="Times New Roman" w:cs="Times New Roman"/>
                  <w:szCs w:val="24"/>
                </w:rPr>
                <w:delText>adalah suatu program yang di buat untuk mewujudkan pendidikan yang cerdas dan kreatif</w:delText>
              </w:r>
            </w:del>
            <w:del w:id="27" w:author="Abimanyu Satriarso" w:date="2021-12-12T11:02:00Z">
              <w:r w:rsidRPr="00EC6F38" w:rsidDel="00DF7828">
                <w:rPr>
                  <w:rFonts w:ascii="Times New Roman" w:eastAsia="Times New Roman" w:hAnsi="Times New Roman" w:cs="Times New Roman"/>
                  <w:szCs w:val="24"/>
                </w:rPr>
                <w:delText>. Tujuan dari terciptanya pendidikan 4.0 ini adalah peningkatan dan pemerataan pendidikan, dengan cara memerluas akses dan memanfaatkan teknologi</w:delText>
              </w:r>
            </w:del>
            <w:r w:rsidRPr="00EC6F38">
              <w:rPr>
                <w:rFonts w:ascii="Times New Roman" w:eastAsia="Times New Roman" w:hAnsi="Times New Roman" w:cs="Times New Roman"/>
                <w:szCs w:val="24"/>
              </w:rPr>
              <w:t>.</w:t>
            </w:r>
          </w:p>
          <w:p w14:paraId="4EEBB290" w14:textId="31EA9776" w:rsidR="00125355" w:rsidRPr="00EC6F38" w:rsidRDefault="00086165" w:rsidP="00821BA2">
            <w:pPr>
              <w:spacing w:before="100" w:beforeAutospacing="1" w:after="100" w:afterAutospacing="1" w:line="240" w:lineRule="auto"/>
              <w:contextualSpacing w:val="0"/>
              <w:rPr>
                <w:rFonts w:ascii="Times New Roman" w:eastAsia="Times New Roman" w:hAnsi="Times New Roman" w:cs="Times New Roman"/>
                <w:szCs w:val="24"/>
              </w:rPr>
            </w:pPr>
            <w:ins w:id="28" w:author="Abimanyu Satriarso" w:date="2021-12-12T10:51:00Z">
              <w:r>
                <w:rPr>
                  <w:rFonts w:ascii="Times New Roman" w:eastAsia="Times New Roman" w:hAnsi="Times New Roman" w:cs="Times New Roman"/>
                  <w:szCs w:val="24"/>
                </w:rPr>
                <w:t xml:space="preserve">Pendidikan 4.0 </w:t>
              </w:r>
            </w:ins>
            <w:ins w:id="29" w:author="Abimanyu Satriarso" w:date="2021-12-12T10:52:00Z">
              <w:r w:rsidR="007E2D1B">
                <w:rPr>
                  <w:rFonts w:ascii="Times New Roman" w:eastAsia="Times New Roman" w:hAnsi="Times New Roman" w:cs="Times New Roman"/>
                  <w:szCs w:val="24"/>
                </w:rPr>
                <w:t xml:space="preserve">juga </w:t>
              </w:r>
              <w:proofErr w:type="spellStart"/>
              <w:r w:rsidR="007E2D1B">
                <w:rPr>
                  <w:rFonts w:ascii="Times New Roman" w:eastAsia="Times New Roman" w:hAnsi="Times New Roman" w:cs="Times New Roman"/>
                  <w:szCs w:val="24"/>
                </w:rPr>
                <w:t>bertujuan</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kolaboratif</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komunikatif</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berpikir</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kritis</w:t>
              </w:r>
              <w:proofErr w:type="spellEnd"/>
              <w:r w:rsidR="007E2D1B">
                <w:rPr>
                  <w:rFonts w:ascii="Times New Roman" w:eastAsia="Times New Roman" w:hAnsi="Times New Roman" w:cs="Times New Roman"/>
                  <w:szCs w:val="24"/>
                </w:rPr>
                <w:t>,</w:t>
              </w:r>
            </w:ins>
            <w:ins w:id="30" w:author="Abimanyu Satriarso" w:date="2021-12-12T10:53:00Z">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kreatif</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sehingga</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sosialisasi</w:t>
              </w:r>
              <w:proofErr w:type="spellEnd"/>
              <w:r w:rsidR="007E2D1B">
                <w:rPr>
                  <w:rFonts w:ascii="Times New Roman" w:eastAsia="Times New Roman" w:hAnsi="Times New Roman" w:cs="Times New Roman"/>
                  <w:szCs w:val="24"/>
                </w:rPr>
                <w:t xml:space="preserve"> program </w:t>
              </w:r>
            </w:ins>
            <w:proofErr w:type="spellStart"/>
            <w:ins w:id="31" w:author="Abimanyu Satriarso" w:date="2021-12-12T10:54:00Z">
              <w:r w:rsidR="007E2D1B">
                <w:rPr>
                  <w:rFonts w:ascii="Times New Roman" w:eastAsia="Times New Roman" w:hAnsi="Times New Roman" w:cs="Times New Roman"/>
                  <w:szCs w:val="24"/>
                </w:rPr>
                <w:t>p</w:t>
              </w:r>
            </w:ins>
            <w:ins w:id="32" w:author="Abimanyu Satriarso" w:date="2021-12-12T10:53:00Z">
              <w:r w:rsidR="007E2D1B">
                <w:rPr>
                  <w:rFonts w:ascii="Times New Roman" w:eastAsia="Times New Roman" w:hAnsi="Times New Roman" w:cs="Times New Roman"/>
                  <w:szCs w:val="24"/>
                </w:rPr>
                <w:t>endidikan</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ini</w:t>
              </w:r>
              <w:proofErr w:type="spellEnd"/>
              <w:r w:rsidR="007E2D1B">
                <w:rPr>
                  <w:rFonts w:ascii="Times New Roman" w:eastAsia="Times New Roman" w:hAnsi="Times New Roman" w:cs="Times New Roman"/>
                  <w:szCs w:val="24"/>
                </w:rPr>
                <w:t xml:space="preserve"> </w:t>
              </w:r>
            </w:ins>
            <w:proofErr w:type="spellStart"/>
            <w:ins w:id="33" w:author="Abimanyu Satriarso" w:date="2021-12-12T10:55:00Z">
              <w:r w:rsidR="007E2D1B">
                <w:rPr>
                  <w:rFonts w:ascii="Times New Roman" w:eastAsia="Times New Roman" w:hAnsi="Times New Roman" w:cs="Times New Roman"/>
                  <w:szCs w:val="24"/>
                </w:rPr>
                <w:t>diharapkan</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mampu</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menyiapkan</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generasi</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muda</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memasuki</w:t>
              </w:r>
              <w:proofErr w:type="spellEnd"/>
              <w:r w:rsidR="007E2D1B">
                <w:rPr>
                  <w:rFonts w:ascii="Times New Roman" w:eastAsia="Times New Roman" w:hAnsi="Times New Roman" w:cs="Times New Roman"/>
                  <w:szCs w:val="24"/>
                </w:rPr>
                <w:t xml:space="preserve"> dunia </w:t>
              </w:r>
              <w:proofErr w:type="spellStart"/>
              <w:r w:rsidR="007E2D1B">
                <w:rPr>
                  <w:rFonts w:ascii="Times New Roman" w:eastAsia="Times New Roman" w:hAnsi="Times New Roman" w:cs="Times New Roman"/>
                  <w:szCs w:val="24"/>
                </w:rPr>
                <w:t>revolusi</w:t>
              </w:r>
              <w:proofErr w:type="spellEnd"/>
              <w:r w:rsidR="007E2D1B">
                <w:rPr>
                  <w:rFonts w:ascii="Times New Roman" w:eastAsia="Times New Roman" w:hAnsi="Times New Roman" w:cs="Times New Roman"/>
                  <w:szCs w:val="24"/>
                </w:rPr>
                <w:t xml:space="preserve"> </w:t>
              </w:r>
              <w:proofErr w:type="spellStart"/>
              <w:r w:rsidR="007E2D1B">
                <w:rPr>
                  <w:rFonts w:ascii="Times New Roman" w:eastAsia="Times New Roman" w:hAnsi="Times New Roman" w:cs="Times New Roman"/>
                  <w:szCs w:val="24"/>
                </w:rPr>
                <w:t>industr</w:t>
              </w:r>
            </w:ins>
            <w:ins w:id="34" w:author="Abimanyu Satriarso" w:date="2021-12-12T11:02:00Z">
              <w:r w:rsidR="00DF7828">
                <w:rPr>
                  <w:rFonts w:ascii="Times New Roman" w:eastAsia="Times New Roman" w:hAnsi="Times New Roman" w:cs="Times New Roman"/>
                  <w:szCs w:val="24"/>
                </w:rPr>
                <w:t>i</w:t>
              </w:r>
            </w:ins>
            <w:proofErr w:type="spellEnd"/>
            <w:ins w:id="35" w:author="Abimanyu Satriarso" w:date="2021-12-12T10:55:00Z">
              <w:r w:rsidR="007E2D1B">
                <w:rPr>
                  <w:rFonts w:ascii="Times New Roman" w:eastAsia="Times New Roman" w:hAnsi="Times New Roman" w:cs="Times New Roman"/>
                  <w:szCs w:val="24"/>
                </w:rPr>
                <w:t xml:space="preserve"> 4.0. </w:t>
              </w:r>
            </w:ins>
            <w:ins w:id="36" w:author="Abimanyu Satriarso" w:date="2021-12-12T10:54:00Z">
              <w:r w:rsidR="007E2D1B">
                <w:rPr>
                  <w:rFonts w:ascii="Times New Roman" w:eastAsia="Times New Roman" w:hAnsi="Times New Roman" w:cs="Times New Roman"/>
                  <w:szCs w:val="24"/>
                </w:rPr>
                <w:t xml:space="preserve"> </w:t>
              </w:r>
            </w:ins>
            <w:del w:id="37" w:author="Abimanyu Satriarso" w:date="2021-12-12T11:02:00Z">
              <w:r w:rsidR="00125355" w:rsidRPr="00EC6F38" w:rsidDel="00DF7828">
                <w:rPr>
                  <w:rFonts w:ascii="Times New Roman" w:eastAsia="Times New Roman" w:hAnsi="Times New Roman" w:cs="Times New Roman"/>
                  <w:szCs w:val="24"/>
                </w:rPr>
                <w:delTex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delText>
              </w:r>
            </w:del>
            <w:r w:rsidR="00125355" w:rsidRPr="00EC6F38">
              <w:rPr>
                <w:rFonts w:ascii="Times New Roman" w:eastAsia="Times New Roman" w:hAnsi="Times New Roman" w:cs="Times New Roman"/>
                <w:szCs w:val="24"/>
              </w:rPr>
              <w:t>.</w:t>
            </w:r>
          </w:p>
          <w:p w14:paraId="432E0E6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Karakteristik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w:t>
            </w:r>
          </w:p>
          <w:p w14:paraId="58EBB2A7" w14:textId="020DF3D7" w:rsidR="00125355" w:rsidDel="00DF7828" w:rsidRDefault="00125355" w:rsidP="00125355">
            <w:pPr>
              <w:numPr>
                <w:ilvl w:val="0"/>
                <w:numId w:val="1"/>
              </w:numPr>
              <w:spacing w:before="100" w:beforeAutospacing="1" w:after="100" w:afterAutospacing="1" w:line="240" w:lineRule="auto"/>
              <w:contextualSpacing w:val="0"/>
              <w:rPr>
                <w:del w:id="38" w:author="Abimanyu Satriarso" w:date="2021-12-12T10:57:00Z"/>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Tahap</w:t>
            </w:r>
            <w:del w:id="39" w:author="Abimanyu Satriarso" w:date="2021-12-12T10:58:00Z">
              <w:r w:rsidRPr="00EC6F38" w:rsidDel="00DF7828">
                <w:rPr>
                  <w:rFonts w:ascii="Times New Roman" w:eastAsia="Times New Roman" w:hAnsi="Times New Roman" w:cs="Times New Roman"/>
                  <w:szCs w:val="24"/>
                </w:rPr>
                <w:delText xml:space="preserve">an </w:delText>
              </w:r>
            </w:del>
            <w:ins w:id="40" w:author="Abimanyu Satriarso" w:date="2021-12-12T10:58:00Z">
              <w:r w:rsidR="00DF7828">
                <w:rPr>
                  <w:rFonts w:ascii="Times New Roman" w:eastAsia="Times New Roman" w:hAnsi="Times New Roman" w:cs="Times New Roman"/>
                  <w:szCs w:val="24"/>
                </w:rPr>
                <w:t>Pertama</w:t>
              </w:r>
              <w:proofErr w:type="spellEnd"/>
              <w:r w:rsidR="00DF7828">
                <w:rPr>
                  <w:rFonts w:ascii="Times New Roman" w:eastAsia="Times New Roman" w:hAnsi="Times New Roman" w:cs="Times New Roman"/>
                  <w:szCs w:val="24"/>
                </w:rPr>
                <w:t xml:space="preserve">, Guru </w:t>
              </w:r>
              <w:proofErr w:type="spellStart"/>
              <w:r w:rsidR="00DF7828">
                <w:rPr>
                  <w:rFonts w:ascii="Times New Roman" w:eastAsia="Times New Roman" w:hAnsi="Times New Roman" w:cs="Times New Roman"/>
                  <w:szCs w:val="24"/>
                </w:rPr>
                <w:t>memetakan</w:t>
              </w:r>
              <w:proofErr w:type="spellEnd"/>
              <w:r w:rsidR="00DF7828">
                <w:rPr>
                  <w:rFonts w:ascii="Times New Roman" w:eastAsia="Times New Roman" w:hAnsi="Times New Roman" w:cs="Times New Roman"/>
                  <w:szCs w:val="24"/>
                </w:rPr>
                <w:t xml:space="preserve"> </w:t>
              </w:r>
              <w:proofErr w:type="spellStart"/>
              <w:r w:rsidR="00DF7828">
                <w:rPr>
                  <w:rFonts w:ascii="Times New Roman" w:eastAsia="Times New Roman" w:hAnsi="Times New Roman" w:cs="Times New Roman"/>
                  <w:szCs w:val="24"/>
                </w:rPr>
                <w:t>siswa</w:t>
              </w:r>
              <w:proofErr w:type="spellEnd"/>
              <w:r w:rsidR="00DF7828">
                <w:rPr>
                  <w:rFonts w:ascii="Times New Roman" w:eastAsia="Times New Roman" w:hAnsi="Times New Roman" w:cs="Times New Roman"/>
                  <w:szCs w:val="24"/>
                </w:rPr>
                <w:t xml:space="preserve"> </w:t>
              </w:r>
              <w:proofErr w:type="spellStart"/>
              <w:r w:rsidR="00DF7828">
                <w:rPr>
                  <w:rFonts w:ascii="Times New Roman" w:eastAsia="Times New Roman" w:hAnsi="Times New Roman" w:cs="Times New Roman"/>
                  <w:szCs w:val="24"/>
                </w:rPr>
                <w:t>sesuai</w:t>
              </w:r>
            </w:ins>
            <w:proofErr w:type="spellEnd"/>
            <w:ins w:id="41" w:author="Abimanyu Satriarso" w:date="2021-12-12T10:59:00Z">
              <w:r w:rsidR="00DF7828">
                <w:rPr>
                  <w:rFonts w:ascii="Times New Roman" w:eastAsia="Times New Roman" w:hAnsi="Times New Roman" w:cs="Times New Roman"/>
                  <w:szCs w:val="24"/>
                </w:rPr>
                <w:t xml:space="preserve"> </w:t>
              </w:r>
            </w:ins>
            <w:del w:id="42" w:author="Abimanyu Satriarso" w:date="2021-12-12T10:59:00Z">
              <w:r w:rsidRPr="00EC6F38" w:rsidDel="00DF7828">
                <w:rPr>
                  <w:rFonts w:ascii="Times New Roman" w:eastAsia="Times New Roman" w:hAnsi="Times New Roman" w:cs="Times New Roman"/>
                  <w:szCs w:val="24"/>
                </w:rPr>
                <w:delText>belajar sesuai dengan</w:delText>
              </w:r>
            </w:del>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
          <w:p w14:paraId="653188B5" w14:textId="20CA0664" w:rsidR="00125355" w:rsidRPr="00DF7828" w:rsidRDefault="007E2D1B" w:rsidP="00DF7828">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ins w:id="43" w:author="Abimanyu Satriarso" w:date="2021-12-12T10:56:00Z">
              <w:r w:rsidRPr="00DF7828">
                <w:rPr>
                  <w:rFonts w:ascii="Times New Roman" w:eastAsia="Times New Roman" w:hAnsi="Times New Roman" w:cs="Times New Roman"/>
                  <w:szCs w:val="24"/>
                </w:rPr>
                <w:t>Tahap</w:t>
              </w:r>
              <w:proofErr w:type="spellEnd"/>
              <w:r w:rsidRPr="00DF7828">
                <w:rPr>
                  <w:rFonts w:ascii="Times New Roman" w:eastAsia="Times New Roman" w:hAnsi="Times New Roman" w:cs="Times New Roman"/>
                  <w:szCs w:val="24"/>
                </w:rPr>
                <w:t xml:space="preserve"> </w:t>
              </w:r>
            </w:ins>
            <w:proofErr w:type="spellStart"/>
            <w:ins w:id="44" w:author="Abimanyu Satriarso" w:date="2021-12-12T11:02:00Z">
              <w:r w:rsidR="00483BC2">
                <w:rPr>
                  <w:rFonts w:ascii="Times New Roman" w:eastAsia="Times New Roman" w:hAnsi="Times New Roman" w:cs="Times New Roman"/>
                  <w:szCs w:val="24"/>
                </w:rPr>
                <w:t>Kedua</w:t>
              </w:r>
              <w:proofErr w:type="spellEnd"/>
              <w:r w:rsidR="00483BC2">
                <w:rPr>
                  <w:rFonts w:ascii="Times New Roman" w:eastAsia="Times New Roman" w:hAnsi="Times New Roman" w:cs="Times New Roman"/>
                  <w:szCs w:val="24"/>
                </w:rPr>
                <w:t>, G</w:t>
              </w:r>
            </w:ins>
            <w:ins w:id="45" w:author="Abimanyu Satriarso" w:date="2021-12-12T10:56:00Z">
              <w:r w:rsidRPr="00DF7828">
                <w:rPr>
                  <w:rFonts w:ascii="Times New Roman" w:eastAsia="Times New Roman" w:hAnsi="Times New Roman" w:cs="Times New Roman"/>
                  <w:szCs w:val="24"/>
                </w:rPr>
                <w:t xml:space="preserve">uru </w:t>
              </w:r>
              <w:proofErr w:type="spellStart"/>
              <w:r w:rsidR="00DF7828" w:rsidRPr="00DF7828">
                <w:rPr>
                  <w:rFonts w:ascii="Times New Roman" w:eastAsia="Times New Roman" w:hAnsi="Times New Roman" w:cs="Times New Roman"/>
                  <w:szCs w:val="24"/>
                </w:rPr>
                <w:t>merancang</w:t>
              </w:r>
              <w:proofErr w:type="spellEnd"/>
              <w:r w:rsidR="00DF7828" w:rsidRPr="00DF7828">
                <w:rPr>
                  <w:rFonts w:ascii="Times New Roman" w:eastAsia="Times New Roman" w:hAnsi="Times New Roman" w:cs="Times New Roman"/>
                  <w:szCs w:val="24"/>
                </w:rPr>
                <w:t xml:space="preserve"> </w:t>
              </w:r>
              <w:proofErr w:type="spellStart"/>
              <w:r w:rsidR="00DF7828" w:rsidRPr="00DF7828">
                <w:rPr>
                  <w:rFonts w:ascii="Times New Roman" w:eastAsia="Times New Roman" w:hAnsi="Times New Roman" w:cs="Times New Roman"/>
                  <w:szCs w:val="24"/>
                </w:rPr>
                <w:t>pembelajaran</w:t>
              </w:r>
              <w:proofErr w:type="spellEnd"/>
              <w:r w:rsidR="00DF7828" w:rsidRPr="00DF7828">
                <w:rPr>
                  <w:rFonts w:ascii="Times New Roman" w:eastAsia="Times New Roman" w:hAnsi="Times New Roman" w:cs="Times New Roman"/>
                  <w:szCs w:val="24"/>
                </w:rPr>
                <w:t xml:space="preserve"> </w:t>
              </w:r>
              <w:proofErr w:type="spellStart"/>
              <w:r w:rsidR="00DF7828" w:rsidRPr="00DF7828">
                <w:rPr>
                  <w:rFonts w:ascii="Times New Roman" w:eastAsia="Times New Roman" w:hAnsi="Times New Roman" w:cs="Times New Roman"/>
                  <w:szCs w:val="24"/>
                </w:rPr>
                <w:t>sesuai</w:t>
              </w:r>
              <w:proofErr w:type="spellEnd"/>
              <w:r w:rsidR="00DF7828" w:rsidRPr="00DF7828">
                <w:rPr>
                  <w:rFonts w:ascii="Times New Roman" w:eastAsia="Times New Roman" w:hAnsi="Times New Roman" w:cs="Times New Roman"/>
                  <w:szCs w:val="24"/>
                </w:rPr>
                <w:t xml:space="preserve"> </w:t>
              </w:r>
              <w:proofErr w:type="spellStart"/>
              <w:r w:rsidR="00DF7828" w:rsidRPr="00DF7828">
                <w:rPr>
                  <w:rFonts w:ascii="Times New Roman" w:eastAsia="Times New Roman" w:hAnsi="Times New Roman" w:cs="Times New Roman"/>
                  <w:szCs w:val="24"/>
                </w:rPr>
                <w:t>minat</w:t>
              </w:r>
              <w:proofErr w:type="spellEnd"/>
              <w:r w:rsidR="00DF7828" w:rsidRPr="00DF7828">
                <w:rPr>
                  <w:rFonts w:ascii="Times New Roman" w:eastAsia="Times New Roman" w:hAnsi="Times New Roman" w:cs="Times New Roman"/>
                  <w:szCs w:val="24"/>
                </w:rPr>
                <w:t xml:space="preserve"> dan </w:t>
              </w:r>
              <w:proofErr w:type="spellStart"/>
              <w:r w:rsidR="00DF7828" w:rsidRPr="00DF7828">
                <w:rPr>
                  <w:rFonts w:ascii="Times New Roman" w:eastAsia="Times New Roman" w:hAnsi="Times New Roman" w:cs="Times New Roman"/>
                  <w:szCs w:val="24"/>
                </w:rPr>
                <w:t>bakat</w:t>
              </w:r>
              <w:proofErr w:type="spellEnd"/>
              <w:r w:rsidR="00DF7828" w:rsidRPr="00DF7828">
                <w:rPr>
                  <w:rFonts w:ascii="Times New Roman" w:eastAsia="Times New Roman" w:hAnsi="Times New Roman" w:cs="Times New Roman"/>
                  <w:szCs w:val="24"/>
                </w:rPr>
                <w:t>/</w:t>
              </w:r>
              <w:proofErr w:type="spellStart"/>
              <w:r w:rsidR="00DF7828" w:rsidRPr="00DF7828">
                <w:rPr>
                  <w:rFonts w:ascii="Times New Roman" w:eastAsia="Times New Roman" w:hAnsi="Times New Roman" w:cs="Times New Roman"/>
                  <w:szCs w:val="24"/>
                </w:rPr>
                <w:t>kebutuhan</w:t>
              </w:r>
              <w:proofErr w:type="spellEnd"/>
              <w:r w:rsidR="00DF7828" w:rsidRPr="00DF7828">
                <w:rPr>
                  <w:rFonts w:ascii="Times New Roman" w:eastAsia="Times New Roman" w:hAnsi="Times New Roman" w:cs="Times New Roman"/>
                  <w:szCs w:val="24"/>
                </w:rPr>
                <w:t xml:space="preserve"> </w:t>
              </w:r>
              <w:proofErr w:type="spellStart"/>
              <w:r w:rsidR="00DF7828" w:rsidRPr="00DF7828">
                <w:rPr>
                  <w:rFonts w:ascii="Times New Roman" w:eastAsia="Times New Roman" w:hAnsi="Times New Roman" w:cs="Times New Roman"/>
                  <w:szCs w:val="24"/>
                </w:rPr>
                <w:t>siswa</w:t>
              </w:r>
            </w:ins>
            <w:proofErr w:type="spellEnd"/>
            <w:ins w:id="46" w:author="Abimanyu Satriarso" w:date="2021-12-12T11:02:00Z">
              <w:r w:rsidR="00483BC2">
                <w:rPr>
                  <w:rFonts w:ascii="Times New Roman" w:eastAsia="Times New Roman" w:hAnsi="Times New Roman" w:cs="Times New Roman"/>
                  <w:szCs w:val="24"/>
                </w:rPr>
                <w:t xml:space="preserve"> </w:t>
              </w:r>
            </w:ins>
            <w:del w:id="47" w:author="Abimanyu Satriarso" w:date="2021-12-12T11:02:00Z">
              <w:r w:rsidR="00125355" w:rsidRPr="00DF7828" w:rsidDel="00483BC2">
                <w:rPr>
                  <w:rFonts w:ascii="Times New Roman" w:eastAsia="Times New Roman" w:hAnsi="Times New Roman" w:cs="Times New Roman"/>
                  <w:szCs w:val="24"/>
                </w:rPr>
                <w:delText>Pada tahab ini guru di tutut untuk merancang pembelajaran sesuai d</w:delText>
              </w:r>
            </w:del>
            <w:del w:id="48" w:author="Abimanyu Satriarso" w:date="2021-12-12T11:03:00Z">
              <w:r w:rsidR="00125355" w:rsidRPr="00DF7828" w:rsidDel="00483BC2">
                <w:rPr>
                  <w:rFonts w:ascii="Times New Roman" w:eastAsia="Times New Roman" w:hAnsi="Times New Roman" w:cs="Times New Roman"/>
                  <w:szCs w:val="24"/>
                </w:rPr>
                <w:delText>engan minat dan bakat/kebutuhan siswa</w:delText>
              </w:r>
            </w:del>
            <w:r w:rsidR="00125355" w:rsidRPr="00DF7828">
              <w:rPr>
                <w:rFonts w:ascii="Times New Roman" w:eastAsia="Times New Roman" w:hAnsi="Times New Roman" w:cs="Times New Roman"/>
                <w:szCs w:val="24"/>
              </w:rPr>
              <w:t>.</w:t>
            </w:r>
          </w:p>
          <w:p w14:paraId="38567201" w14:textId="089FC212" w:rsidR="00125355" w:rsidRPr="00EC6F38" w:rsidRDefault="00483BC2"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ins w:id="49" w:author="Abimanyu Satriarso" w:date="2021-12-12T11:03:00Z">
              <w:r>
                <w:rPr>
                  <w:rFonts w:ascii="Times New Roman" w:eastAsia="Times New Roman" w:hAnsi="Times New Roman" w:cs="Times New Roman"/>
                  <w:szCs w:val="24"/>
                </w:rPr>
                <w:t>Tahap</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Ketiga</w:t>
              </w:r>
              <w:proofErr w:type="spellEnd"/>
              <w:r>
                <w:rPr>
                  <w:rFonts w:ascii="Times New Roman" w:eastAsia="Times New Roman" w:hAnsi="Times New Roman" w:cs="Times New Roman"/>
                  <w:szCs w:val="24"/>
                </w:rPr>
                <w:t xml:space="preserve">, Guru </w:t>
              </w:r>
              <w:proofErr w:type="spellStart"/>
              <w:r>
                <w:rPr>
                  <w:rFonts w:ascii="Times New Roman" w:eastAsia="Times New Roman" w:hAnsi="Times New Roman" w:cs="Times New Roman"/>
                  <w:szCs w:val="24"/>
                </w:rPr>
                <w:t>menggunakan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penilaian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formatif</w:t>
              </w:r>
              <w:proofErr w:type="spellEnd"/>
              <w:r>
                <w:rPr>
                  <w:rFonts w:ascii="Times New Roman" w:eastAsia="Times New Roman" w:hAnsi="Times New Roman" w:cs="Times New Roman"/>
                  <w:szCs w:val="24"/>
                </w:rPr>
                <w:t xml:space="preserve"> </w:t>
              </w:r>
            </w:ins>
            <w:del w:id="50" w:author="Abimanyu Satriarso" w:date="2021-12-12T11:03:00Z">
              <w:r w:rsidR="00125355" w:rsidRPr="00EC6F38" w:rsidDel="00483BC2">
                <w:rPr>
                  <w:rFonts w:ascii="Times New Roman" w:eastAsia="Times New Roman" w:hAnsi="Times New Roman" w:cs="Times New Roman"/>
                  <w:szCs w:val="24"/>
                </w:rPr>
                <w:delText>Menggunakan penilaian formatif</w:delText>
              </w:r>
            </w:del>
            <w:r w:rsidR="00125355" w:rsidRPr="00EC6F38">
              <w:rPr>
                <w:rFonts w:ascii="Times New Roman" w:eastAsia="Times New Roman" w:hAnsi="Times New Roman" w:cs="Times New Roman"/>
                <w:szCs w:val="24"/>
              </w:rPr>
              <w:t>.</w:t>
            </w:r>
          </w:p>
          <w:p w14:paraId="6760599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tuntut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membantu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siwa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7658FB4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Menempatkan</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mentor.</w:t>
            </w:r>
          </w:p>
          <w:p w14:paraId="4EAC7FF9" w14:textId="3AFFF75D" w:rsidR="00125355" w:rsidRPr="00EC6F38" w:rsidRDefault="00483BC2"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ins w:id="51" w:author="Abimanyu Satriarso" w:date="2021-12-12T11:03:00Z">
              <w:r>
                <w:rPr>
                  <w:rFonts w:ascii="Times New Roman" w:eastAsia="Times New Roman" w:hAnsi="Times New Roman" w:cs="Times New Roman"/>
                  <w:szCs w:val="24"/>
                </w:rPr>
                <w:t xml:space="preserve">Guru </w:t>
              </w:r>
            </w:ins>
            <w:del w:id="52" w:author="Abimanyu Satriarso" w:date="2021-12-12T11:03:00Z">
              <w:r w:rsidR="00125355" w:rsidRPr="00EC6F38" w:rsidDel="00483BC2">
                <w:rPr>
                  <w:rFonts w:ascii="Times New Roman" w:eastAsia="Times New Roman" w:hAnsi="Times New Roman" w:cs="Times New Roman"/>
                  <w:szCs w:val="24"/>
                </w:rPr>
                <w:delText xml:space="preserve">Guri </w:delText>
              </w:r>
            </w:del>
            <w:proofErr w:type="spellStart"/>
            <w:r w:rsidR="00125355" w:rsidRPr="00EC6F38">
              <w:rPr>
                <w:rFonts w:ascii="Times New Roman" w:eastAsia="Times New Roman" w:hAnsi="Times New Roman" w:cs="Times New Roman"/>
                <w:szCs w:val="24"/>
              </w:rPr>
              <w:t>dilatih</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untuk</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mengembangkan</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kurikulum</w:t>
            </w:r>
            <w:proofErr w:type="spellEnd"/>
            <w:r w:rsidR="00125355" w:rsidRPr="00EC6F38">
              <w:rPr>
                <w:rFonts w:ascii="Times New Roman" w:eastAsia="Times New Roman" w:hAnsi="Times New Roman" w:cs="Times New Roman"/>
                <w:szCs w:val="24"/>
              </w:rPr>
              <w:t xml:space="preserve"> dan </w:t>
            </w:r>
            <w:proofErr w:type="spellStart"/>
            <w:r w:rsidR="00125355" w:rsidRPr="00EC6F38">
              <w:rPr>
                <w:rFonts w:ascii="Times New Roman" w:eastAsia="Times New Roman" w:hAnsi="Times New Roman" w:cs="Times New Roman"/>
                <w:szCs w:val="24"/>
              </w:rPr>
              <w:t>memberikan</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kebebasan</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untuk</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menentukan</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cara</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belajar</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mengajar</w:t>
            </w:r>
            <w:proofErr w:type="spellEnd"/>
            <w:r w:rsidR="00125355" w:rsidRPr="00EC6F38">
              <w:rPr>
                <w:rFonts w:ascii="Times New Roman" w:eastAsia="Times New Roman" w:hAnsi="Times New Roman" w:cs="Times New Roman"/>
                <w:szCs w:val="24"/>
              </w:rPr>
              <w:t xml:space="preserve"> </w:t>
            </w:r>
            <w:proofErr w:type="spellStart"/>
            <w:r w:rsidR="00125355" w:rsidRPr="00EC6F38">
              <w:rPr>
                <w:rFonts w:ascii="Times New Roman" w:eastAsia="Times New Roman" w:hAnsi="Times New Roman" w:cs="Times New Roman"/>
                <w:szCs w:val="24"/>
              </w:rPr>
              <w:t>siswa</w:t>
            </w:r>
            <w:proofErr w:type="spellEnd"/>
            <w:r w:rsidR="00125355" w:rsidRPr="00EC6F38">
              <w:rPr>
                <w:rFonts w:ascii="Times New Roman" w:eastAsia="Times New Roman" w:hAnsi="Times New Roman" w:cs="Times New Roman"/>
                <w:szCs w:val="24"/>
              </w:rPr>
              <w:t>.</w:t>
            </w:r>
          </w:p>
          <w:p w14:paraId="4AB661A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Pengembangan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guru.</w:t>
            </w:r>
          </w:p>
          <w:p w14:paraId="51CE0B1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 xml:space="preserve">Dimana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di era 4.0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boleh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menetap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strata,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selalu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berkembang</w:t>
            </w:r>
            <w:proofErr w:type="spellEnd"/>
            <w:r w:rsidRPr="00EC6F38">
              <w:rPr>
                <w:rFonts w:ascii="Times New Roman" w:eastAsia="Times New Roman" w:hAnsi="Times New Roman" w:cs="Times New Roman"/>
                <w:szCs w:val="24"/>
              </w:rPr>
              <w:t xml:space="preserve"> agar </w:t>
            </w:r>
            <w:proofErr w:type="spellStart"/>
            <w:r w:rsidRPr="00EC6F38">
              <w:rPr>
                <w:rFonts w:ascii="Times New Roman" w:eastAsia="Times New Roman" w:hAnsi="Times New Roman" w:cs="Times New Roman"/>
                <w:szCs w:val="24"/>
              </w:rPr>
              <w:t>dapat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14:paraId="688CDBC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5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di </w:t>
            </w:r>
            <w:proofErr w:type="spellStart"/>
            <w:r w:rsidRPr="00EC6F38">
              <w:rPr>
                <w:rFonts w:ascii="Times New Roman" w:eastAsia="Times New Roman" w:hAnsi="Times New Roman" w:cs="Times New Roman"/>
                <w:szCs w:val="24"/>
              </w:rPr>
              <w:t>tekankan</w:t>
            </w:r>
            <w:proofErr w:type="spellEnd"/>
            <w:r w:rsidRPr="00EC6F38">
              <w:rPr>
                <w:rFonts w:ascii="Times New Roman" w:eastAsia="Times New Roman" w:hAnsi="Times New Roman" w:cs="Times New Roman"/>
                <w:szCs w:val="24"/>
              </w:rPr>
              <w:t xml:space="preserve"> pada proses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w:t>
            </w:r>
          </w:p>
          <w:p w14:paraId="7ED9553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Mengamati</w:t>
            </w:r>
            <w:proofErr w:type="spellEnd"/>
          </w:p>
          <w:p w14:paraId="72A7D21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Memahami</w:t>
            </w:r>
            <w:proofErr w:type="spellEnd"/>
          </w:p>
          <w:p w14:paraId="2B346AF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Mencoba</w:t>
            </w:r>
            <w:proofErr w:type="spellEnd"/>
          </w:p>
          <w:p w14:paraId="14F95EA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Mendiskusikan</w:t>
            </w:r>
            <w:proofErr w:type="spellEnd"/>
          </w:p>
          <w:p w14:paraId="3DAFFD7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Penelitian</w:t>
            </w:r>
            <w:proofErr w:type="spellEnd"/>
          </w:p>
          <w:p w14:paraId="239C6453" w14:textId="1667C4A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sebenarnya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kesatuan</w:t>
            </w:r>
            <w:proofErr w:type="spellEnd"/>
            <w:r w:rsidRPr="00EC6F38">
              <w:rPr>
                <w:rFonts w:ascii="Times New Roman" w:eastAsia="Times New Roman" w:hAnsi="Times New Roman" w:cs="Times New Roman"/>
                <w:szCs w:val="24"/>
              </w:rPr>
              <w:t xml:space="preserve">, pada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memiliki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sangat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del w:id="53" w:author="Abimanyu Satriarso" w:date="2021-12-12T11:04:00Z">
              <w:r w:rsidRPr="00EC6F38" w:rsidDel="00483BC2">
                <w:rPr>
                  <w:rFonts w:ascii="Times New Roman" w:eastAsia="Times New Roman" w:hAnsi="Times New Roman" w:cs="Times New Roman"/>
                  <w:szCs w:val="24"/>
                </w:rPr>
                <w:delText>dengan</w:delText>
              </w:r>
            </w:del>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w:t>
            </w:r>
            <w:del w:id="54" w:author="Abimanyu Satriarso" w:date="2021-12-12T11:04:00Z">
              <w:r w:rsidRPr="00EC6F38" w:rsidDel="00483BC2">
                <w:rPr>
                  <w:rFonts w:ascii="Times New Roman" w:eastAsia="Times New Roman" w:hAnsi="Times New Roman" w:cs="Times New Roman"/>
                  <w:szCs w:val="24"/>
                </w:rPr>
                <w:delText>yang</w:delText>
              </w:r>
            </w:del>
            <w:r w:rsidRPr="00EC6F38">
              <w:rPr>
                <w:rFonts w:ascii="Times New Roman" w:eastAsia="Times New Roman" w:hAnsi="Times New Roman" w:cs="Times New Roman"/>
                <w:szCs w:val="24"/>
              </w:rPr>
              <w:t xml:space="preserve"> </w:t>
            </w:r>
            <w:del w:id="55" w:author="Abimanyu Satriarso" w:date="2021-12-12T11:04:00Z">
              <w:r w:rsidRPr="00EC6F38" w:rsidDel="00483BC2">
                <w:rPr>
                  <w:rFonts w:ascii="Times New Roman" w:eastAsia="Times New Roman" w:hAnsi="Times New Roman" w:cs="Times New Roman"/>
                  <w:szCs w:val="24"/>
                </w:rPr>
                <w:delText>kritis maka</w:delText>
              </w:r>
            </w:del>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timbul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14:paraId="41C19BAB" w14:textId="6AF44B4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mucul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xml:space="preserve">. Pada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praktek</w:t>
            </w:r>
            <w:proofErr w:type="spellEnd"/>
            <w:r w:rsidRPr="00EC6F38">
              <w:rPr>
                <w:rFonts w:ascii="Times New Roman" w:eastAsia="Times New Roman" w:hAnsi="Times New Roman" w:cs="Times New Roman"/>
                <w:szCs w:val="24"/>
              </w:rPr>
              <w:t xml:space="preserve"> </w:t>
            </w:r>
            <w:del w:id="56" w:author="Abimanyu Satriarso" w:date="2021-12-12T11:04:00Z">
              <w:r w:rsidRPr="00EC6F38" w:rsidDel="00483BC2">
                <w:rPr>
                  <w:rFonts w:ascii="Times New Roman" w:eastAsia="Times New Roman" w:hAnsi="Times New Roman" w:cs="Times New Roman"/>
                  <w:szCs w:val="24"/>
                </w:rPr>
                <w:delText>karena lebih</w:delText>
              </w:r>
            </w:del>
            <w:ins w:id="57" w:author="Abimanyu Satriarso" w:date="2021-12-12T11:04:00Z">
              <w:r w:rsidR="00483BC2">
                <w:rPr>
                  <w:rFonts w:ascii="Times New Roman" w:eastAsia="Times New Roman" w:hAnsi="Times New Roman" w:cs="Times New Roman"/>
                  <w:szCs w:val="24"/>
                </w:rPr>
                <w:t xml:space="preserve"> </w:t>
              </w:r>
              <w:proofErr w:type="spellStart"/>
              <w:proofErr w:type="gramStart"/>
              <w:r w:rsidR="00483BC2">
                <w:rPr>
                  <w:rFonts w:ascii="Times New Roman" w:eastAsia="Times New Roman" w:hAnsi="Times New Roman" w:cs="Times New Roman"/>
                  <w:szCs w:val="24"/>
                </w:rPr>
                <w:t>untuk</w:t>
              </w:r>
              <w:proofErr w:type="spellEnd"/>
              <w:r w:rsidR="00483BC2">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menyiapkan</w:t>
            </w:r>
            <w:proofErr w:type="spellEnd"/>
            <w:proofErr w:type="gram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anak</w:t>
            </w:r>
            <w:proofErr w:type="spellEnd"/>
            <w:r w:rsidRPr="00EC6F38">
              <w:rPr>
                <w:rFonts w:ascii="Times New Roman" w:eastAsia="Times New Roman" w:hAnsi="Times New Roman" w:cs="Times New Roman"/>
                <w:szCs w:val="24"/>
              </w:rPr>
              <w:t xml:space="preserve"> pada </w:t>
            </w:r>
            <w:proofErr w:type="spellStart"/>
            <w:r w:rsidRPr="00EC6F38">
              <w:rPr>
                <w:rFonts w:ascii="Times New Roman" w:eastAsia="Times New Roman" w:hAnsi="Times New Roman" w:cs="Times New Roman"/>
                <w:szCs w:val="24"/>
              </w:rPr>
              <w:t>bagaimana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menumbuhkan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14:paraId="3B7DCEF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dua</w:t>
            </w:r>
            <w:proofErr w:type="spellEnd"/>
            <w:r w:rsidRPr="00EC6F38">
              <w:rPr>
                <w:rFonts w:ascii="Times New Roman" w:eastAsia="Times New Roman" w:hAnsi="Times New Roman" w:cs="Times New Roman"/>
                <w:szCs w:val="24"/>
              </w:rPr>
              <w:t xml:space="preserve"> orang </w:t>
            </w:r>
            <w:proofErr w:type="spellStart"/>
            <w:r w:rsidRPr="00EC6F38">
              <w:rPr>
                <w:rFonts w:ascii="Times New Roman" w:eastAsia="Times New Roman" w:hAnsi="Times New Roman" w:cs="Times New Roman"/>
                <w:szCs w:val="24"/>
              </w:rPr>
              <w:t>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orang. Hal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pandangan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berbeda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ide-ide yang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muncul</w:t>
            </w:r>
            <w:proofErr w:type="spellEnd"/>
            <w:r w:rsidRPr="00EC6F38">
              <w:rPr>
                <w:rFonts w:ascii="Times New Roman" w:eastAsia="Times New Roman" w:hAnsi="Times New Roman" w:cs="Times New Roman"/>
                <w:szCs w:val="24"/>
              </w:rPr>
              <w:t>.</w:t>
            </w:r>
          </w:p>
          <w:p w14:paraId="64794CB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proofErr w:type="spellStart"/>
            <w:r w:rsidRPr="00EC6F38">
              <w:rPr>
                <w:rFonts w:ascii="Times New Roman" w:eastAsia="Times New Roman" w:hAnsi="Times New Roman" w:cs="Times New Roman"/>
                <w:szCs w:val="24"/>
              </w:rPr>
              <w:t>terahir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tuntutan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w:t>
            </w:r>
          </w:p>
        </w:tc>
      </w:tr>
      <w:tr w:rsidR="00DF7828" w14:paraId="5F41DE3C" w14:textId="77777777" w:rsidTr="00821BA2">
        <w:trPr>
          <w:ins w:id="58" w:author="Abimanyu Satriarso" w:date="2021-12-12T10:57:00Z"/>
        </w:trPr>
        <w:tc>
          <w:tcPr>
            <w:tcW w:w="9350" w:type="dxa"/>
          </w:tcPr>
          <w:p w14:paraId="13528195" w14:textId="77777777" w:rsidR="00DF7828" w:rsidRDefault="00DF7828" w:rsidP="00821BA2">
            <w:pPr>
              <w:pStyle w:val="Heading3"/>
              <w:rPr>
                <w:ins w:id="59" w:author="Abimanyu Satriarso" w:date="2021-12-12T10:57:00Z"/>
              </w:rPr>
            </w:pPr>
          </w:p>
        </w:tc>
      </w:tr>
    </w:tbl>
    <w:p w14:paraId="773D68A0"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imanyu Satriarso">
    <w15:presenceInfo w15:providerId="Windows Live" w15:userId="d85768dc9f04e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86165"/>
    <w:rsid w:val="0012251A"/>
    <w:rsid w:val="00125355"/>
    <w:rsid w:val="001D038C"/>
    <w:rsid w:val="00240407"/>
    <w:rsid w:val="0042167F"/>
    <w:rsid w:val="00483BC2"/>
    <w:rsid w:val="00623543"/>
    <w:rsid w:val="007E2D1B"/>
    <w:rsid w:val="00924DF5"/>
    <w:rsid w:val="00D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915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62354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CD7C-8FEB-48C7-8618-05CEBB67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Abimanyu Satriarso</cp:lastModifiedBy>
  <cp:revision>4</cp:revision>
  <dcterms:created xsi:type="dcterms:W3CDTF">2020-08-26T22:03:00Z</dcterms:created>
  <dcterms:modified xsi:type="dcterms:W3CDTF">2021-12-12T04:05:00Z</dcterms:modified>
</cp:coreProperties>
</file>