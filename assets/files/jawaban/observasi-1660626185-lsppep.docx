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ins w:id="0" w:author="Imas Masturoh" w:date="2022-08-16T11:40:00Z">
        <w:r w:rsidR="006A4A5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" w:author="Imas Masturoh" w:date="2022-08-16T11:40:00Z">
        <w:r w:rsidR="006A4A57" w:rsidDel="006A4A5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2" w:author="Imas Masturoh" w:date="2022-08-16T11:42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" w:author="Imas Masturoh" w:date="2022-08-16T11:42:00Z">
        <w:r w:rsidR="006A4A5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Imas Masturoh" w:date="2022-08-16T11:42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5" w:author="Imas Masturoh" w:date="2022-08-16T11:42:00Z">
        <w:r w:rsidR="006A4A57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Imas Masturoh" w:date="2022-08-16T11:43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7" w:author="Imas Masturoh" w:date="2022-08-16T11:43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8" w:author="Imas Masturoh" w:date="2022-08-16T11:43:00Z">
        <w:r w:rsidR="006A4A5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9" w:author="Imas Masturoh" w:date="2022-08-16T11:44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0" w:author="Imas Masturoh" w:date="2022-08-16T11:44:00Z">
        <w:r w:rsidR="006A4A5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Imas Masturoh" w:date="2022-08-16T11:44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2" w:author="Imas Masturoh" w:date="2022-08-16T11:45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3" w:author="Imas Masturoh" w:date="2022-08-16T11:45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 xml:space="preserve">tiba-tiba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4" w:author="Imas Masturoh" w:date="2022-08-16T11:45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15" w:author="Imas Masturoh" w:date="2022-08-16T11:45:00Z">
        <w:r w:rsidR="006A4A5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Imas Masturoh" w:date="2022-08-16T11:45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17" w:author="Imas Masturoh" w:date="2022-08-16T11:46:00Z">
        <w:r w:rsidR="006A4A5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Imas Masturoh" w:date="2022-08-16T11:46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kemasan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del w:id="19" w:author="Imas Masturoh" w:date="2022-08-16T11:47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>. B</w:delText>
        </w:r>
      </w:del>
      <w:ins w:id="20" w:author="Imas Masturoh" w:date="2022-08-16T11:47:00Z">
        <w:r w:rsidR="006A4A57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Imas Masturoh" w:date="2022-08-16T11:47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Imas Masturoh" w:date="2022-08-16T11:48:00Z">
        <w:r w:rsidRPr="00C50A1E" w:rsidDel="006A4A5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ins w:id="23" w:author="Imas Masturoh" w:date="2022-08-16T11:48:00Z">
        <w:r w:rsidR="006A4A5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24" w:author="Imas Masturoh" w:date="2022-08-16T11:48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Imas Masturoh" w:date="2022-08-16T11:49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yang terjadi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26" w:author="Imas Masturoh" w:date="2022-08-16T11:49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27" w:author="Imas Masturoh" w:date="2022-08-16T11:50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del w:id="28" w:author="Imas Masturoh" w:date="2022-08-16T11:51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. Ruangan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29" w:author="Imas Masturoh" w:date="2022-08-16T11:51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Imas Masturoh" w:date="2022-08-16T11:51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31" w:author="Imas Masturoh" w:date="2022-08-16T11:51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32" w:author="Imas Masturoh" w:date="2022-08-16T11:52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33" w:author="Imas Masturoh" w:date="2022-08-16T11:52:00Z">
        <w:r w:rsidR="0004456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34" w:author="Imas Masturoh" w:date="2022-08-16T11:52:00Z">
        <w:r w:rsidR="0004456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35" w:author="Imas Masturoh" w:date="2022-08-16T11:53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. Akan merepotkan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36" w:author="Imas Masturoh" w:date="2022-08-16T11:53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7" w:author="Imas Masturoh" w:date="2022-08-16T11:53:00Z">
        <w:r w:rsidR="00044561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044561"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8" w:author="Imas Masturoh" w:date="2022-08-16T11:53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39" w:author="Imas Masturoh" w:date="2022-08-16T11:53:00Z">
        <w:r w:rsidR="00044561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del w:id="40" w:author="Imas Masturoh" w:date="2022-08-16T11:54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41" w:author="Imas Masturoh" w:date="2022-08-16T11:54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</w:delText>
        </w:r>
      </w:del>
      <w:ins w:id="42" w:author="Imas Masturoh" w:date="2022-08-16T11:54:00Z">
        <w:r w:rsidR="0004456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3" w:author="Imas Masturoh" w:date="2022-08-16T11:54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4" w:author="Imas Masturoh" w:date="2022-08-16T11:54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45" w:author="Imas Masturoh" w:date="2022-08-16T11:54:00Z">
        <w:r w:rsidR="00044561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46" w:author="Imas Masturoh" w:date="2022-08-16T11:54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47" w:author="Imas Masturoh" w:date="2022-08-16T11:55:00Z">
        <w:r w:rsidR="0004456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Imas Masturoh" w:date="2022-08-16T11:55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del w:id="49" w:author="Imas Masturoh" w:date="2022-08-16T11:55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50" w:author="Imas Masturoh" w:date="2022-08-16T11:55:00Z">
        <w:r w:rsidR="0004456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1" w:author="Imas Masturoh" w:date="2022-08-16T11:55:00Z">
        <w:r w:rsidR="0004456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52" w:author="Imas Masturoh" w:date="2022-08-16T11:55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del w:id="53" w:author="Imas Masturoh" w:date="2022-08-16T11:56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54" w:author="Imas Masturoh" w:date="2022-08-16T11:56:00Z">
        <w:r w:rsidR="00044561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044561"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5" w:author="Imas Masturoh" w:date="2022-08-16T11:56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ins w:id="56" w:author="Imas Masturoh" w:date="2022-08-16T11:56:00Z">
        <w:r w:rsidR="0004456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Imas Masturoh" w:date="2022-08-16T11:57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juga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del w:id="58" w:author="Imas Masturoh" w:date="2022-08-16T11:58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9" w:author="Imas Masturoh" w:date="2022-08-16T11:58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del w:id="60" w:author="Imas Masturoh" w:date="2022-08-16T11:58:00Z">
        <w:r w:rsidRPr="00C50A1E" w:rsidDel="00044561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61" w:author="Imas Masturoh" w:date="2022-08-16T11:58:00Z">
        <w:r w:rsidRPr="00C50A1E" w:rsidDel="003B0BD3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del w:id="62" w:author="Imas Masturoh" w:date="2022-08-16T11:59:00Z">
        <w:r w:rsidDel="003B0BD3">
          <w:rPr>
            <w:rFonts w:ascii="Times New Roman" w:eastAsia="Times New Roman" w:hAnsi="Times New Roman" w:cs="Times New Roman"/>
            <w:sz w:val="24"/>
            <w:szCs w:val="24"/>
          </w:rPr>
          <w:delText xml:space="preserve"> saja.</w:delText>
        </w:r>
      </w:del>
      <w:ins w:id="63" w:author="Imas Masturoh" w:date="2022-08-16T11:59:00Z">
        <w:r w:rsidR="003B0BD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4" w:author="Imas Masturoh" w:date="2022-08-16T11:59:00Z">
        <w:r w:rsidR="003B0BD3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65" w:author="Imas Masturoh" w:date="2022-08-16T11:59:00Z">
        <w:r w:rsidDel="003B0BD3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6" w:author="Imas Masturoh" w:date="2022-08-16T11:59:00Z">
        <w:r w:rsidDel="003B0BD3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del w:id="67" w:author="Imas Masturoh" w:date="2022-08-16T11:59:00Z">
        <w:r w:rsidRPr="00C50A1E" w:rsidDel="003B0BD3">
          <w:rPr>
            <w:rFonts w:ascii="Times New Roman" w:eastAsia="Times New Roman" w:hAnsi="Times New Roman" w:cs="Times New Roman"/>
            <w:sz w:val="24"/>
            <w:szCs w:val="24"/>
          </w:rPr>
          <w:delText>mu,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68" w:author="Imas Masturoh" w:date="2022-08-16T12:01:00Z">
        <w:r w:rsidR="003B0BD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9" w:author="Imas Masturoh" w:date="2022-08-16T12:01:00Z">
        <w:r w:rsidRPr="00C50A1E" w:rsidDel="003B0BD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0" w:author="Imas Masturoh" w:date="2022-08-16T12:01:00Z">
        <w:r w:rsidRPr="00C50A1E" w:rsidDel="003B0BD3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proofErr w:type="spellStart"/>
      <w:ins w:id="71" w:author="Imas Masturoh" w:date="2022-08-16T12:01:00Z">
        <w:r w:rsidR="003B0BD3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del w:id="72" w:author="Imas Masturoh" w:date="2022-08-16T12:00:00Z">
        <w:r w:rsidDel="003B0BD3">
          <w:rPr>
            <w:rFonts w:ascii="Times New Roman" w:eastAsia="Times New Roman" w:hAnsi="Times New Roman" w:cs="Times New Roman"/>
            <w:sz w:val="24"/>
            <w:szCs w:val="24"/>
          </w:rPr>
          <w:delText xml:space="preserve"> tergelincir makin ke</w:delText>
        </w:r>
        <w:r w:rsidRPr="00C50A1E" w:rsidDel="003B0BD3">
          <w:rPr>
            <w:rFonts w:ascii="Times New Roman" w:eastAsia="Times New Roman" w:hAnsi="Times New Roman" w:cs="Times New Roman"/>
            <w:sz w:val="24"/>
            <w:szCs w:val="24"/>
          </w:rPr>
          <w:delText>kanan di saat hujan</w:delText>
        </w:r>
      </w:del>
      <w:ins w:id="73" w:author="Imas Masturoh" w:date="2022-08-16T12:01:00Z">
        <w:r w:rsidR="003B0BD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0BD3">
          <w:rPr>
            <w:rFonts w:ascii="Times New Roman" w:eastAsia="Times New Roman" w:hAnsi="Times New Roman" w:cs="Times New Roman"/>
            <w:sz w:val="24"/>
            <w:szCs w:val="24"/>
          </w:rPr>
          <w:t>naik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74" w:author="Imas Masturoh" w:date="2022-08-16T12:01:00Z">
        <w:r w:rsidR="003B0BD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ins w:id="75" w:author="Imas Masturoh" w:date="2022-08-16T12:01:00Z">
        <w:r w:rsidR="003B0BD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</w:t>
      </w:r>
      <w:bookmarkStart w:id="76" w:name="_GoBack"/>
      <w:bookmarkEnd w:id="76"/>
      <w:r w:rsidRPr="00C50A1E">
        <w:rPr>
          <w:rFonts w:ascii="Times New Roman" w:eastAsia="Times New Roman" w:hAnsi="Times New Roman" w:cs="Times New Roman"/>
          <w:sz w:val="24"/>
          <w:szCs w:val="24"/>
        </w:rPr>
        <w:t>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ACB" w:rsidRDefault="00E13ACB">
      <w:r>
        <w:separator/>
      </w:r>
    </w:p>
  </w:endnote>
  <w:endnote w:type="continuationSeparator" w:id="0">
    <w:p w:rsidR="00E13ACB" w:rsidRDefault="00E1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13ACB">
    <w:pPr>
      <w:pStyle w:val="Footer"/>
    </w:pPr>
  </w:p>
  <w:p w:rsidR="00941E77" w:rsidRDefault="00E13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ACB" w:rsidRDefault="00E13ACB">
      <w:r>
        <w:separator/>
      </w:r>
    </w:p>
  </w:footnote>
  <w:footnote w:type="continuationSeparator" w:id="0">
    <w:p w:rsidR="00E13ACB" w:rsidRDefault="00E13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mas Masturoh">
    <w15:presenceInfo w15:providerId="None" w15:userId="Imas Masturo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44561"/>
    <w:rsid w:val="0012251A"/>
    <w:rsid w:val="003B0BD3"/>
    <w:rsid w:val="0042167F"/>
    <w:rsid w:val="006A4A57"/>
    <w:rsid w:val="00924DF5"/>
    <w:rsid w:val="00927764"/>
    <w:rsid w:val="00E1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F77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Imas Masturoh</cp:lastModifiedBy>
  <cp:revision>2</cp:revision>
  <dcterms:created xsi:type="dcterms:W3CDTF">2022-08-16T05:02:00Z</dcterms:created>
  <dcterms:modified xsi:type="dcterms:W3CDTF">2022-08-16T05:02:00Z</dcterms:modified>
</cp:coreProperties>
</file>