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42B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732A2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82481B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9227C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5A69C6F" w14:textId="77777777" w:rsidTr="00821BA2">
        <w:tc>
          <w:tcPr>
            <w:tcW w:w="9350" w:type="dxa"/>
          </w:tcPr>
          <w:p w14:paraId="410C90E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A209E3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061FD04" w14:textId="54C987E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proofErr w:type="gramStart"/>
            <w:ins w:id="0" w:author="hafnidar hasan" w:date="2021-11-10T11:45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>extrim</w:t>
              </w:r>
              <w:proofErr w:type="spellEnd"/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" w:author="hafnidar hasan" w:date="2021-11-10T11:43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347145" w14:textId="5E3A2C0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hafnidar hasan" w:date="2021-11-10T11:46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3" w:author="hafnidar hasan" w:date="2021-11-10T11:46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A13C55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" w:author="hafnidar hasan" w:date="2021-11-10T11:47:00Z"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13C5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5" w:author="hafnidar hasan" w:date="2021-11-10T11:47:00Z">
              <w:r w:rsidRPr="00EC6F38" w:rsidDel="00A13C5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6" w:author="hafnidar hasan" w:date="2021-11-10T11:48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hafnidar hasan" w:date="2021-11-10T11:48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EA56C8" w14:textId="4ABBA1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hafnidar hasan" w:date="2021-11-10T11:48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9" w:author="hafnidar hasan" w:date="2021-11-10T11:48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101417" w14:textId="561B476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juga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0" w:author="hafnidar hasan" w:date="2021-11-10T11:50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? Hal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000D9">
              <w:rPr>
                <w:rFonts w:ascii="Times New Roman" w:eastAsia="Times New Roman" w:hAnsi="Times New Roman" w:cs="Times New Roman"/>
                <w:szCs w:val="24"/>
              </w:rPr>
              <w:t>dikarenakan</w:t>
            </w:r>
            <w:proofErr w:type="spellEnd"/>
            <w:r w:rsidR="00F000D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1" w:author="hafnidar hasan" w:date="2021-11-10T11:51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proofErr w:type="spellStart"/>
            <w:ins w:id="12" w:author="hafnidar hasan" w:date="2021-11-10T11:51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akhir-akhir</w:t>
              </w:r>
              <w:proofErr w:type="spellEnd"/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3" w:author="hafnidar hasan" w:date="2021-11-10T11:51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14" w:author="hafnidar hasan" w:date="2021-11-10T11:51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15" w:author="hafnidar hasan" w:date="2021-11-10T11:52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16" w:author="hafnidar hasan" w:date="2021-11-10T11:52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000D9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17" w:author="hafnidar hasan" w:date="2021-11-10T11:52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8" w:author="hafnidar hasan" w:date="2021-11-10T11:52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hafnidar hasan" w:date="2021-11-10T11:52:00Z">
              <w:r w:rsidR="00F000D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0" w:author="hafnidar hasan" w:date="2021-11-10T11:52:00Z">
              <w:r w:rsidRPr="00EC6F38" w:rsidDel="00F000D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0DFA3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E941E5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5CCFD0" w14:textId="6069270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D20">
              <w:rPr>
                <w:rFonts w:ascii="Times New Roman" w:eastAsia="Times New Roman" w:hAnsi="Times New Roman" w:cs="Times New Roman"/>
                <w:szCs w:val="24"/>
              </w:rPr>
              <w:t>serta</w:t>
            </w:r>
            <w:proofErr w:type="spellEnd"/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9D4118" w14:textId="7A464F1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E4D20">
              <w:rPr>
                <w:rFonts w:ascii="Times New Roman" w:eastAsia="Times New Roman" w:hAnsi="Times New Roman" w:cs="Times New Roman"/>
                <w:szCs w:val="24"/>
              </w:rPr>
              <w:t>metode</w:t>
            </w:r>
            <w:proofErr w:type="spellEnd"/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D70A2B" w14:textId="67B6BD7A" w:rsidR="00125355" w:rsidRPr="00EC6F38" w:rsidRDefault="00CE4D2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hafnidar hasan" w:date="2021-11-10T11:54:00Z">
              <w:r w:rsidR="00125355" w:rsidRPr="00EC6F38" w:rsidDel="00CE4D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hafnidar hasan" w:date="2021-11-10T11:55:00Z">
              <w:r w:rsidR="00125355" w:rsidRPr="00EC6F38" w:rsidDel="00CE4D2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ADBB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D0F8F06" w14:textId="77AEEF7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 xml:space="preserve">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EEB2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84DF8E1" w14:textId="1D48881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3" w:author="hafnidar hasan" w:date="2021-11-10T11:56:00Z">
              <w:r w:rsidRPr="00EC6F38" w:rsidDel="00CE4D20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4" w:author="hafnidar hasan" w:date="2021-11-10T11:56:00Z">
              <w:r w:rsidR="00CE4D20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r w:rsidR="00CE4D20">
              <w:rPr>
                <w:rFonts w:ascii="Times New Roman" w:eastAsia="Times New Roman" w:hAnsi="Times New Roman" w:cs="Times New Roman"/>
                <w:szCs w:val="24"/>
              </w:rPr>
              <w:t>-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518F2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DECB21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C78F2A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70293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8F153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1740F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0252A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ED0A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C393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FC28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3CC1DD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fnidar hasan">
    <w15:presenceInfo w15:providerId="Windows Live" w15:userId="703a5240882f46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12971"/>
    <w:rsid w:val="00924DF5"/>
    <w:rsid w:val="00A13C55"/>
    <w:rsid w:val="00A742A0"/>
    <w:rsid w:val="00CE4D20"/>
    <w:rsid w:val="00F0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02F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13C5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hafnidar hasan</cp:lastModifiedBy>
  <cp:revision>2</cp:revision>
  <dcterms:created xsi:type="dcterms:W3CDTF">2021-11-10T05:35:00Z</dcterms:created>
  <dcterms:modified xsi:type="dcterms:W3CDTF">2021-11-10T05:35:00Z</dcterms:modified>
</cp:coreProperties>
</file>