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F2F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E5F2A9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3F1ECA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310779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BEF6B61" w14:textId="77777777" w:rsidTr="00821BA2">
        <w:tc>
          <w:tcPr>
            <w:tcW w:w="9350" w:type="dxa"/>
          </w:tcPr>
          <w:p w14:paraId="49C7D8C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2D53C9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98239F6" w14:textId="38F7F5A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0" w:author="arifin" w:date="2022-08-23T10:28:00Z">
              <w:r w:rsidR="00857798"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proofErr w:type="spellEnd"/>
            <w:del w:id="1" w:author="arifin" w:date="2022-08-23T10:28:00Z">
              <w:r w:rsidRPr="00EC6F38" w:rsidDel="00857798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2" w:author="arifin" w:date="2022-08-23T10:29:00Z">
              <w:r w:rsidR="0085779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3" w:author="arifin" w:date="2022-08-23T10:29:00Z">
              <w:r w:rsidRPr="00EC6F38" w:rsidDel="00857798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F64253" w14:textId="25AFA7A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</w:t>
            </w:r>
            <w:ins w:id="4" w:author="arifin" w:date="2022-08-23T10:30:00Z">
              <w:r w:rsidR="00DB6A2F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del w:id="5" w:author="arifin" w:date="2022-08-23T10:30:00Z">
              <w:r w:rsidRPr="00EC6F38" w:rsidDel="00DB6A2F">
                <w:rPr>
                  <w:rFonts w:ascii="Times New Roman" w:eastAsia="Times New Roman" w:hAnsi="Times New Roman" w:cs="Times New Roman"/>
                  <w:szCs w:val="24"/>
                </w:rPr>
                <w:delText>kn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5B2739" w14:textId="616CAE5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</w:t>
            </w:r>
            <w:ins w:id="6" w:author="arifin" w:date="2022-08-23T10:31:00Z">
              <w:r w:rsidR="00DB6A2F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del w:id="7" w:author="arifin" w:date="2022-08-23T10:31:00Z">
              <w:r w:rsidRPr="00EC6F38" w:rsidDel="00DB6A2F">
                <w:rPr>
                  <w:rFonts w:ascii="Times New Roman" w:eastAsia="Times New Roman" w:hAnsi="Times New Roman" w:cs="Times New Roman"/>
                  <w:szCs w:val="24"/>
                </w:rPr>
                <w:delText>kn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FC6A9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6929F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1F5B1B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AEF55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08131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D0D0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E4C0C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BC424CD" w14:textId="65129BF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8" w:author="arifin" w:date="2022-08-23T10:32:00Z">
              <w:r w:rsidR="00DB6A2F">
                <w:rPr>
                  <w:rFonts w:ascii="Times New Roman" w:eastAsia="Times New Roman" w:hAnsi="Times New Roman" w:cs="Times New Roman"/>
                  <w:szCs w:val="24"/>
                </w:rPr>
                <w:t xml:space="preserve">u </w:t>
              </w:r>
            </w:ins>
            <w:del w:id="9" w:author="arifin" w:date="2022-08-23T10:32:00Z">
              <w:r w:rsidRPr="00EC6F38" w:rsidDel="00DB6A2F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del w:id="10" w:author="arifin" w:date="2022-08-23T10:33:00Z">
              <w:r w:rsidRPr="00EC6F38" w:rsidDel="00DB6A2F">
                <w:rPr>
                  <w:rFonts w:ascii="Times New Roman" w:eastAsia="Times New Roman" w:hAnsi="Times New Roman" w:cs="Times New Roman"/>
                  <w:szCs w:val="24"/>
                </w:rPr>
                <w:delText xml:space="preserve"> belajar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C4A12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866C5A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B9A7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2515D2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670398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A5CA48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F20926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F9D029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57977F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FCAE3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B3C87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1DA92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AF727C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352269">
    <w:abstractNumId w:val="1"/>
  </w:num>
  <w:num w:numId="2" w16cid:durableId="123235857">
    <w:abstractNumId w:val="0"/>
  </w:num>
  <w:num w:numId="3" w16cid:durableId="11836641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fin">
    <w15:presenceInfo w15:providerId="Windows Live" w15:userId="51a33cf0dde38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5407A"/>
    <w:rsid w:val="0042167F"/>
    <w:rsid w:val="00857798"/>
    <w:rsid w:val="00924DF5"/>
    <w:rsid w:val="00935BE6"/>
    <w:rsid w:val="00C255A3"/>
    <w:rsid w:val="00D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030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35407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0BD9-E18C-42E7-A3DF-CD0545B88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arifin</cp:lastModifiedBy>
  <cp:revision>3</cp:revision>
  <dcterms:created xsi:type="dcterms:W3CDTF">2022-08-23T02:11:00Z</dcterms:created>
  <dcterms:modified xsi:type="dcterms:W3CDTF">2022-08-23T03:35:00Z</dcterms:modified>
</cp:coreProperties>
</file>