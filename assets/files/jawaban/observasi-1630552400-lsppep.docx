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87A1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5DD1B6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E72332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E228550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D6135D6" w14:textId="77777777" w:rsidR="00927764" w:rsidRPr="0094076B" w:rsidRDefault="00927764" w:rsidP="00927764">
      <w:pPr>
        <w:rPr>
          <w:rFonts w:ascii="Cambria" w:hAnsi="Cambria"/>
        </w:rPr>
      </w:pPr>
    </w:p>
    <w:p w14:paraId="455B428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9145BE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D16C0D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5679A95" wp14:editId="12A20DC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4DE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9EA26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6D51A7C" w14:textId="086FB50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ins w:id="0" w:author="Elsa Tuasamu" w:date="2021-09-02T10:14:00Z">
        <w:r w:rsidR="00C96E7E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" w:author="Elsa Tuasamu" w:date="2021-09-02T10:13:00Z">
        <w:r w:rsidRPr="00C50A1E" w:rsidDel="008615E4">
          <w:rPr>
            <w:rFonts w:ascii="Times New Roman" w:eastAsia="Times New Roman" w:hAnsi="Times New Roman" w:cs="Times New Roman"/>
            <w:sz w:val="24"/>
            <w:szCs w:val="24"/>
          </w:rPr>
          <w:delText>kemasan putih yang aromanya aduhai</w:delText>
        </w:r>
      </w:del>
      <w:ins w:id="2" w:author="Elsa Tuasamu" w:date="2021-09-02T10:13:00Z">
        <w:r w:rsidR="008615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65A9D0" w14:textId="60F5041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ins w:id="3" w:author="Elsa Tuasamu" w:date="2021-09-02T10:14:00Z">
        <w:r w:rsidR="00C96E7E">
          <w:rPr>
            <w:rFonts w:ascii="Times New Roman" w:eastAsia="Times New Roman" w:hAnsi="Times New Roman" w:cs="Times New Roman"/>
            <w:sz w:val="24"/>
            <w:szCs w:val="24"/>
          </w:rPr>
          <w:t>tiap</w:t>
        </w:r>
        <w:proofErr w:type="spellEnd"/>
        <w:r w:rsidR="00C96E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del w:id="4" w:author="Elsa Tuasamu" w:date="2021-09-02T10:14:00Z">
        <w:r w:rsidRPr="00C50A1E" w:rsidDel="00C96E7E">
          <w:rPr>
            <w:rFonts w:ascii="Times New Roman" w:eastAsia="Times New Roman" w:hAnsi="Times New Roman" w:cs="Times New Roman"/>
            <w:sz w:val="24"/>
            <w:szCs w:val="24"/>
          </w:rPr>
          <w:delText>-hari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Elsa Tuasamu" w:date="2021-09-02T10:14:00Z">
        <w:r w:rsidRPr="00C50A1E" w:rsidDel="00C96E7E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Elsa Tuasamu" w:date="2021-09-02T10:15:00Z">
        <w:r w:rsidRPr="00C50A1E" w:rsidDel="00C96E7E">
          <w:rPr>
            <w:rFonts w:ascii="Times New Roman" w:eastAsia="Times New Roman" w:hAnsi="Times New Roman" w:cs="Times New Roman"/>
            <w:sz w:val="24"/>
            <w:szCs w:val="24"/>
          </w:rPr>
          <w:delText>awal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3075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10CB0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DAB30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7" w:author="Elsa Tuasamu" w:date="2021-09-02T10:10:00Z">
        <w:r w:rsidRPr="00C50A1E" w:rsidDel="008615E4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11E4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486A2C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C2026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87C82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BB0CD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BB1C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D5435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9871E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D560CDF" w14:textId="425677D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del w:id="8" w:author="Elsa Tuasamu" w:date="2021-09-02T10:12:00Z">
        <w:r w:rsidRPr="00C50A1E" w:rsidDel="008615E4">
          <w:rPr>
            <w:rFonts w:ascii="Times New Roman" w:eastAsia="Times New Roman" w:hAnsi="Times New Roman" w:cs="Times New Roman"/>
            <w:sz w:val="24"/>
            <w:szCs w:val="24"/>
          </w:rPr>
          <w:delText>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938A71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D6E3221" w14:textId="19ADF22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</w:t>
      </w:r>
      <w:del w:id="9" w:author="Elsa Tuasamu" w:date="2021-09-02T10:12:00Z">
        <w:r w:rsidRPr="00C50A1E" w:rsidDel="008615E4">
          <w:rPr>
            <w:rFonts w:ascii="Times New Roman" w:eastAsia="Times New Roman" w:hAnsi="Times New Roman" w:cs="Times New Roman"/>
            <w:sz w:val="24"/>
            <w:szCs w:val="24"/>
          </w:rPr>
          <w:delText>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7861E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5EB0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EAD2A4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43CA80F" w14:textId="77777777" w:rsidR="00927764" w:rsidRPr="00C50A1E" w:rsidRDefault="00927764" w:rsidP="00927764"/>
    <w:p w14:paraId="66082A5A" w14:textId="77777777" w:rsidR="00927764" w:rsidRPr="005A045A" w:rsidRDefault="00927764" w:rsidP="00927764">
      <w:pPr>
        <w:rPr>
          <w:i/>
        </w:rPr>
      </w:pPr>
    </w:p>
    <w:p w14:paraId="624DB5E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A485EBF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8FF1E" w14:textId="77777777" w:rsidR="00000000" w:rsidRDefault="00C96E7E">
      <w:r>
        <w:separator/>
      </w:r>
    </w:p>
  </w:endnote>
  <w:endnote w:type="continuationSeparator" w:id="0">
    <w:p w14:paraId="6A7AF62B" w14:textId="77777777" w:rsidR="00000000" w:rsidRDefault="00C9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DA56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0BEE24C" w14:textId="77777777" w:rsidR="00941E77" w:rsidRDefault="00C96E7E">
    <w:pPr>
      <w:pStyle w:val="Footer"/>
    </w:pPr>
  </w:p>
  <w:p w14:paraId="35FC1F7A" w14:textId="77777777" w:rsidR="00941E77" w:rsidRDefault="00C96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6BE30" w14:textId="77777777" w:rsidR="00000000" w:rsidRDefault="00C96E7E">
      <w:r>
        <w:separator/>
      </w:r>
    </w:p>
  </w:footnote>
  <w:footnote w:type="continuationSeparator" w:id="0">
    <w:p w14:paraId="34497A53" w14:textId="77777777" w:rsidR="00000000" w:rsidRDefault="00C9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sa Tuasamu">
    <w15:presenceInfo w15:providerId="None" w15:userId="Elsa Tuasam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8615E4"/>
    <w:rsid w:val="00924DF5"/>
    <w:rsid w:val="00927764"/>
    <w:rsid w:val="00C9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D13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Elsa Tuasamu</cp:lastModifiedBy>
  <cp:revision>2</cp:revision>
  <dcterms:created xsi:type="dcterms:W3CDTF">2021-09-02T03:15:00Z</dcterms:created>
  <dcterms:modified xsi:type="dcterms:W3CDTF">2021-09-02T03:15:00Z</dcterms:modified>
</cp:coreProperties>
</file>