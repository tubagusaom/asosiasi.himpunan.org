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216AD9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270CBDC2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2ED8746C" w14:textId="77777777"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14:paraId="40F72EDF" w14:textId="77777777"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pada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Anda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017"/>
      </w:tblGrid>
      <w:tr w:rsidR="00125355" w14:paraId="51229663" w14:textId="77777777" w:rsidTr="00821BA2">
        <w:tc>
          <w:tcPr>
            <w:tcW w:w="9350" w:type="dxa"/>
          </w:tcPr>
          <w:p w14:paraId="65CE0078" w14:textId="77777777" w:rsidR="00125355" w:rsidRDefault="00125355" w:rsidP="00821BA2">
            <w:pPr>
              <w:pStyle w:val="Heading3"/>
              <w:rPr>
                <w:rFonts w:ascii="Times New Roman" w:hAnsi="Times New Roman"/>
                <w:sz w:val="48"/>
              </w:rPr>
            </w:pPr>
            <w:proofErr w:type="spellStart"/>
            <w:r>
              <w:lastRenderedPageBreak/>
              <w:t>Pembelajaran</w:t>
            </w:r>
            <w:proofErr w:type="spellEnd"/>
            <w:r>
              <w:t xml:space="preserve"> di Era "</w:t>
            </w:r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4.0" </w:t>
            </w:r>
            <w:proofErr w:type="spellStart"/>
            <w:r>
              <w:t>bagi</w:t>
            </w:r>
            <w:proofErr w:type="spellEnd"/>
            <w:r>
              <w:t xml:space="preserve"> Anak </w:t>
            </w:r>
            <w:proofErr w:type="spellStart"/>
            <w:r>
              <w:t>Usia</w:t>
            </w:r>
            <w:proofErr w:type="spellEnd"/>
            <w:r>
              <w:t xml:space="preserve"> Dini </w:t>
            </w:r>
          </w:p>
          <w:p w14:paraId="2AF4E52B" w14:textId="77777777"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 xml:space="preserve">Oleh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14:paraId="100879D7" w14:textId="28C252C8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zaman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zona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extre</w:t>
            </w:r>
            <w:del w:id="0" w:author="monika herliana" w:date="2021-02-22T09:15:00Z">
              <w:r w:rsidRPr="00EC6F38" w:rsidDel="009C42C0">
                <w:rPr>
                  <w:rFonts w:ascii="Times New Roman" w:eastAsia="Times New Roman" w:hAnsi="Times New Roman" w:cs="Times New Roman"/>
                  <w:szCs w:val="24"/>
                </w:rPr>
                <w:delText>a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1" w:author="monika herliana" w:date="2021-02-22T09:30:00Z">
              <w:r w:rsidR="00241178">
                <w:rPr>
                  <w:rFonts w:ascii="Times New Roman" w:eastAsia="Times New Roman" w:hAnsi="Times New Roman" w:cs="Times New Roman"/>
                  <w:szCs w:val="24"/>
                </w:rPr>
                <w:t>R</w:t>
              </w:r>
            </w:ins>
            <w:del w:id="2" w:author="monika herliana" w:date="2021-02-22T09:30:00Z">
              <w:r w:rsidRPr="00EC6F38" w:rsidDel="00241178">
                <w:rPr>
                  <w:rFonts w:ascii="Times New Roman" w:eastAsia="Times New Roman" w:hAnsi="Times New Roman" w:cs="Times New Roman"/>
                  <w:szCs w:val="24"/>
                </w:rPr>
                <w:delText>r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3" w:author="monika herliana" w:date="2021-02-22T09:30:00Z">
              <w:r w:rsidR="00241178">
                <w:rPr>
                  <w:rFonts w:ascii="Times New Roman" w:eastAsia="Times New Roman" w:hAnsi="Times New Roman" w:cs="Times New Roman"/>
                  <w:szCs w:val="24"/>
                </w:rPr>
                <w:t>I</w:t>
              </w:r>
            </w:ins>
            <w:del w:id="4" w:author="monika herliana" w:date="2021-02-22T09:30:00Z">
              <w:r w:rsidRPr="00EC6F38" w:rsidDel="00241178">
                <w:rPr>
                  <w:rFonts w:ascii="Times New Roman" w:eastAsia="Times New Roman" w:hAnsi="Times New Roman" w:cs="Times New Roman"/>
                  <w:szCs w:val="24"/>
                </w:rPr>
                <w:delText>i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ndustr</w:t>
            </w:r>
            <w:ins w:id="5" w:author="monika herliana" w:date="2021-02-22T09:30:00Z">
              <w:r w:rsidR="00241178">
                <w:rPr>
                  <w:rFonts w:ascii="Times New Roman" w:eastAsia="Times New Roman" w:hAnsi="Times New Roman" w:cs="Times New Roman"/>
                  <w:szCs w:val="24"/>
                </w:rPr>
                <w:t>i</w:t>
              </w:r>
            </w:ins>
            <w:proofErr w:type="spellEnd"/>
            <w:del w:id="6" w:author="monika herliana" w:date="2021-02-22T09:17:00Z">
              <w:r w:rsidRPr="00EC6F38" w:rsidDel="009C42C0">
                <w:rPr>
                  <w:rFonts w:ascii="Times New Roman" w:eastAsia="Times New Roman" w:hAnsi="Times New Roman" w:cs="Times New Roman"/>
                  <w:szCs w:val="24"/>
                </w:rPr>
                <w:delText>y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ins w:id="7" w:author="monika herliana" w:date="2021-02-22T09:30:00Z">
              <w:r w:rsidR="00241178">
                <w:rPr>
                  <w:rFonts w:ascii="Times New Roman" w:eastAsia="Times New Roman" w:hAnsi="Times New Roman" w:cs="Times New Roman"/>
                  <w:szCs w:val="24"/>
                </w:rPr>
                <w:t xml:space="preserve">orang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3036F111" w14:textId="29EE5579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ins w:id="8" w:author="monika herliana" w:date="2021-02-22T09:17:00Z">
              <w:r w:rsidR="009C42C0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ins w:id="9" w:author="monika herliana" w:date="2021-02-22T09:30:00Z">
              <w:r w:rsidR="00241178">
                <w:rPr>
                  <w:rFonts w:ascii="Times New Roman" w:eastAsia="Times New Roman" w:hAnsi="Times New Roman" w:cs="Times New Roman"/>
                  <w:szCs w:val="24"/>
                </w:rPr>
                <w:t>per</w:t>
              </w:r>
            </w:ins>
            <w:del w:id="10" w:author="monika herliana" w:date="2021-02-22T09:30:00Z">
              <w:r w:rsidRPr="00EC6F38" w:rsidDel="00241178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dunia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ins w:id="11" w:author="monika herliana" w:date="2021-02-22T09:31:00Z">
              <w:r w:rsidR="00241178">
                <w:rPr>
                  <w:rFonts w:ascii="Times New Roman" w:eastAsia="Times New Roman" w:hAnsi="Times New Roman" w:cs="Times New Roman"/>
                  <w:szCs w:val="24"/>
                </w:rPr>
                <w:t>.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12" w:author="monika herliana" w:date="2021-02-22T09:31:00Z">
              <w:r w:rsidRPr="00EC6F38" w:rsidDel="00241178">
                <w:rPr>
                  <w:rFonts w:ascii="Times New Roman" w:eastAsia="Times New Roman" w:hAnsi="Times New Roman" w:cs="Times New Roman"/>
                  <w:szCs w:val="24"/>
                </w:rPr>
                <w:delText>namun bukan lagi</w:delText>
              </w:r>
            </w:del>
            <w:proofErr w:type="spellStart"/>
            <w:ins w:id="13" w:author="monika herliana" w:date="2021-02-22T09:31:00Z">
              <w:r w:rsidR="00241178">
                <w:rPr>
                  <w:rFonts w:ascii="Times New Roman" w:eastAsia="Times New Roman" w:hAnsi="Times New Roman" w:cs="Times New Roman"/>
                  <w:szCs w:val="24"/>
                </w:rPr>
                <w:t>Mereka</w:t>
              </w:r>
              <w:proofErr w:type="spellEnd"/>
              <w:r w:rsidR="0024117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241178">
                <w:rPr>
                  <w:rFonts w:ascii="Times New Roman" w:eastAsia="Times New Roman" w:hAnsi="Times New Roman" w:cs="Times New Roman"/>
                  <w:szCs w:val="24"/>
                </w:rPr>
                <w:t>bukan</w:t>
              </w:r>
              <w:proofErr w:type="spellEnd"/>
              <w:r w:rsidR="0024117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241178">
                <w:rPr>
                  <w:rFonts w:ascii="Times New Roman" w:eastAsia="Times New Roman" w:hAnsi="Times New Roman" w:cs="Times New Roman"/>
                  <w:szCs w:val="24"/>
                </w:rPr>
                <w:t>lagi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14" w:author="monika herliana" w:date="2021-02-22T09:17:00Z">
              <w:r w:rsidR="009C42C0">
                <w:rPr>
                  <w:rFonts w:ascii="Times New Roman" w:eastAsia="Times New Roman" w:hAnsi="Times New Roman" w:cs="Times New Roman"/>
                  <w:szCs w:val="24"/>
                </w:rPr>
                <w:t>se</w:t>
              </w:r>
            </w:ins>
            <w:ins w:id="15" w:author="monika herliana" w:date="2021-02-22T09:18:00Z">
              <w:r w:rsidR="009C42C0">
                <w:rPr>
                  <w:rFonts w:ascii="Times New Roman" w:eastAsia="Times New Roman" w:hAnsi="Times New Roman" w:cs="Times New Roman"/>
                  <w:szCs w:val="24"/>
                </w:rPr>
                <w:t>bagai</w:t>
              </w:r>
              <w:proofErr w:type="spellEnd"/>
              <w:r w:rsidR="009C42C0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</w:t>
            </w:r>
            <w:del w:id="16" w:author="monika herliana" w:date="2021-02-22T09:18:00Z">
              <w:r w:rsidRPr="00EC6F38" w:rsidDel="009C42C0">
                <w:rPr>
                  <w:rFonts w:ascii="Times New Roman" w:eastAsia="Times New Roman" w:hAnsi="Times New Roman" w:cs="Times New Roman"/>
                  <w:szCs w:val="24"/>
                </w:rPr>
                <w:delText>r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tetapi</w:t>
            </w:r>
            <w:proofErr w:type="spellEnd"/>
            <w:ins w:id="17" w:author="monika herliana" w:date="2021-02-22T09:31:00Z">
              <w:r w:rsidR="0024117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18" w:author="monika herliana" w:date="2021-02-22T09:31:00Z">
              <w:r w:rsidRPr="00EC6F38" w:rsidDel="00241178">
                <w:rPr>
                  <w:rFonts w:ascii="Times New Roman" w:eastAsia="Times New Roman" w:hAnsi="Times New Roman" w:cs="Times New Roman"/>
                  <w:szCs w:val="24"/>
                </w:rPr>
                <w:delText xml:space="preserve"> kita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ins w:id="19" w:author="monika herliana" w:date="2021-02-22T09:31:00Z">
              <w:r w:rsidR="00241178">
                <w:rPr>
                  <w:rFonts w:ascii="Times New Roman" w:eastAsia="Times New Roman" w:hAnsi="Times New Roman" w:cs="Times New Roman"/>
                  <w:szCs w:val="24"/>
                </w:rPr>
                <w:t>per</w:t>
              </w:r>
            </w:ins>
            <w:del w:id="20" w:author="monika herliana" w:date="2021-02-22T09:31:00Z">
              <w:r w:rsidRPr="00EC6F38" w:rsidDel="00241178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proofErr w:type="spellEnd"/>
            <w:del w:id="21" w:author="monika herliana" w:date="2021-02-22T09:18:00Z">
              <w:r w:rsidRPr="00EC6F38" w:rsidDel="009C42C0">
                <w:rPr>
                  <w:rFonts w:ascii="Times New Roman" w:eastAsia="Times New Roman" w:hAnsi="Times New Roman" w:cs="Times New Roman"/>
                  <w:szCs w:val="24"/>
                </w:rPr>
                <w:delText>,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46CAE959" w14:textId="6A1D4604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Pendidikan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22" w:author="monika herliana" w:date="2021-02-22T09:18:00Z">
              <w:r w:rsidRPr="00EC6F38" w:rsidDel="009C42C0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del w:id="23" w:author="monika herliana" w:date="2021-02-22T09:18:00Z">
              <w:r w:rsidRPr="00EC6F38" w:rsidDel="009C42C0">
                <w:rPr>
                  <w:rFonts w:ascii="Times New Roman" w:eastAsia="Times New Roman" w:hAnsi="Times New Roman" w:cs="Times New Roman"/>
                  <w:szCs w:val="24"/>
                </w:rPr>
                <w:delText>,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memerluas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ins w:id="24" w:author="monika herliana" w:date="2021-02-22T09:18:00Z">
              <w:r w:rsidR="009C42C0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25" w:author="monika herliana" w:date="2021-02-22T09:18:00Z">
              <w:r w:rsidRPr="00EC6F38" w:rsidDel="009C42C0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7166E2CE" w14:textId="56E60D6B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26" w:author="monika herliana" w:date="2021-02-22T09:19:00Z">
              <w:r w:rsidR="009C42C0">
                <w:rPr>
                  <w:rFonts w:ascii="Times New Roman" w:eastAsia="Times New Roman" w:hAnsi="Times New Roman" w:cs="Times New Roman"/>
                  <w:szCs w:val="24"/>
                </w:rPr>
                <w:t>empat</w:t>
              </w:r>
            </w:ins>
            <w:proofErr w:type="spellEnd"/>
            <w:del w:id="27" w:author="monika herliana" w:date="2021-02-22T09:19:00Z">
              <w:r w:rsidRPr="00EC6F38" w:rsidDel="009C42C0">
                <w:rPr>
                  <w:rFonts w:ascii="Times New Roman" w:eastAsia="Times New Roman" w:hAnsi="Times New Roman" w:cs="Times New Roman"/>
                  <w:szCs w:val="24"/>
                </w:rPr>
                <w:delText>4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28" w:author="monika herliana" w:date="2021-02-22T09:19:00Z">
              <w:r w:rsidRPr="00EC6F38" w:rsidDel="009C42C0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ins w:id="29" w:author="monika herliana" w:date="2021-02-22T09:19:00Z">
              <w:r w:rsidR="009C42C0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berfikir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ins w:id="30" w:author="monika herliana" w:date="2021-02-22T09:19:00Z">
              <w:r w:rsidR="009C42C0">
                <w:rPr>
                  <w:rFonts w:ascii="Times New Roman" w:eastAsia="Times New Roman" w:hAnsi="Times New Roman" w:cs="Times New Roman"/>
                  <w:szCs w:val="24"/>
                </w:rPr>
                <w:t xml:space="preserve"> dan</w:t>
              </w:r>
            </w:ins>
            <w:del w:id="31" w:author="monika herliana" w:date="2021-02-22T09:19:00Z">
              <w:r w:rsidRPr="00EC6F38" w:rsidDel="009C42C0">
                <w:rPr>
                  <w:rFonts w:ascii="Times New Roman" w:eastAsia="Times New Roman" w:hAnsi="Times New Roman" w:cs="Times New Roman"/>
                  <w:szCs w:val="24"/>
                </w:rPr>
                <w:delText>,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Mengapa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demikian</w:t>
            </w:r>
            <w:proofErr w:type="spellEnd"/>
            <w:ins w:id="32" w:author="monika herliana" w:date="2021-02-22T09:19:00Z">
              <w:r w:rsidR="009C42C0">
                <w:rPr>
                  <w:rFonts w:ascii="Times New Roman" w:eastAsia="Times New Roman" w:hAnsi="Times New Roman" w:cs="Times New Roman"/>
                  <w:szCs w:val="24"/>
                </w:rPr>
                <w:t>?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ins w:id="33" w:author="monika herliana" w:date="2021-02-22T09:20:00Z">
              <w:r w:rsidR="009C42C0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del w:id="34" w:author="monika herliana" w:date="2021-02-22T09:20:00Z">
              <w:r w:rsidRPr="00EC6F38" w:rsidDel="009C42C0">
                <w:rPr>
                  <w:rFonts w:ascii="Times New Roman" w:eastAsia="Times New Roman" w:hAnsi="Times New Roman" w:cs="Times New Roman"/>
                  <w:szCs w:val="24"/>
                </w:rPr>
                <w:delText>p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endidikan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gencar-gencarnya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35" w:author="monika herliana" w:date="2021-02-22T09:20:00Z">
              <w:r w:rsidR="009C42C0">
                <w:rPr>
                  <w:rFonts w:ascii="Times New Roman" w:eastAsia="Times New Roman" w:hAnsi="Times New Roman" w:cs="Times New Roman"/>
                  <w:szCs w:val="24"/>
                </w:rPr>
                <w:t>publikasi</w:t>
              </w:r>
            </w:ins>
            <w:proofErr w:type="spellEnd"/>
            <w:del w:id="36" w:author="monika herliana" w:date="2021-02-22T09:20:00Z">
              <w:r w:rsidRPr="00EC6F38" w:rsidDel="009C42C0">
                <w:rPr>
                  <w:rFonts w:ascii="Times New Roman" w:eastAsia="Times New Roman" w:hAnsi="Times New Roman" w:cs="Times New Roman"/>
                  <w:szCs w:val="24"/>
                </w:rPr>
                <w:delText>di publis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, k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dunia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14:paraId="1317F31F" w14:textId="3BE68396" w:rsidR="00125355" w:rsidRPr="00EC6F38" w:rsidRDefault="009C42C0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ins w:id="37" w:author="monika herliana" w:date="2021-02-22T09:21:00Z">
              <w:r>
                <w:rPr>
                  <w:rFonts w:ascii="Times New Roman" w:eastAsia="Times New Roman" w:hAnsi="Times New Roman" w:cs="Times New Roman"/>
                  <w:szCs w:val="24"/>
                </w:rPr>
                <w:t>Berikut</w:t>
              </w:r>
              <w:proofErr w:type="spellEnd"/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>
                <w:rPr>
                  <w:rFonts w:ascii="Times New Roman" w:eastAsia="Times New Roman" w:hAnsi="Times New Roman" w:cs="Times New Roman"/>
                  <w:szCs w:val="24"/>
                </w:rPr>
                <w:t>ini</w:t>
              </w:r>
              <w:proofErr w:type="spellEnd"/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>
                <w:rPr>
                  <w:rFonts w:ascii="Times New Roman" w:eastAsia="Times New Roman" w:hAnsi="Times New Roman" w:cs="Times New Roman"/>
                  <w:szCs w:val="24"/>
                </w:rPr>
                <w:t>k</w:t>
              </w:r>
            </w:ins>
            <w:del w:id="38" w:author="monika herliana" w:date="2021-02-22T09:21:00Z">
              <w:r w:rsidR="00125355" w:rsidRPr="00EC6F38" w:rsidDel="009C42C0">
                <w:rPr>
                  <w:rFonts w:ascii="Times New Roman" w:eastAsia="Times New Roman" w:hAnsi="Times New Roman" w:cs="Times New Roman"/>
                  <w:szCs w:val="24"/>
                </w:rPr>
                <w:delText>K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arakteristik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  <w:ins w:id="39" w:author="monika herliana" w:date="2021-02-22T09:21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, </w:t>
              </w:r>
              <w:proofErr w:type="spellStart"/>
              <w:r>
                <w:rPr>
                  <w:rFonts w:ascii="Times New Roman" w:eastAsia="Times New Roman" w:hAnsi="Times New Roman" w:cs="Times New Roman"/>
                  <w:szCs w:val="24"/>
                </w:rPr>
                <w:t>diantaranya</w:t>
              </w:r>
              <w:proofErr w:type="spellEnd"/>
              <w:r>
                <w:rPr>
                  <w:rFonts w:ascii="Times New Roman" w:eastAsia="Times New Roman" w:hAnsi="Times New Roman" w:cs="Times New Roman"/>
                  <w:szCs w:val="24"/>
                </w:rPr>
                <w:t>:</w:t>
              </w:r>
            </w:ins>
          </w:p>
          <w:p w14:paraId="18D6B086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7F3ECA5C" w14:textId="32827402" w:rsidR="00125355" w:rsidRPr="00EC6F38" w:rsidRDefault="009C42C0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ins w:id="40" w:author="monika herliana" w:date="2021-02-22T09:22:00Z">
              <w:r>
                <w:rPr>
                  <w:rFonts w:ascii="Times New Roman" w:eastAsia="Times New Roman" w:hAnsi="Times New Roman" w:cs="Times New Roman"/>
                  <w:szCs w:val="24"/>
                </w:rPr>
                <w:t>G</w:t>
              </w:r>
            </w:ins>
            <w:del w:id="41" w:author="monika herliana" w:date="2021-02-22T09:22:00Z">
              <w:r w:rsidR="00125355" w:rsidRPr="00EC6F38" w:rsidDel="009C42C0">
                <w:rPr>
                  <w:rFonts w:ascii="Times New Roman" w:eastAsia="Times New Roman" w:hAnsi="Times New Roman" w:cs="Times New Roman"/>
                  <w:szCs w:val="24"/>
                </w:rPr>
                <w:delText>Pada taha</w:delText>
              </w:r>
            </w:del>
            <w:del w:id="42" w:author="monika herliana" w:date="2021-02-22T09:21:00Z">
              <w:r w:rsidR="00125355" w:rsidRPr="00EC6F38" w:rsidDel="009C42C0">
                <w:rPr>
                  <w:rFonts w:ascii="Times New Roman" w:eastAsia="Times New Roman" w:hAnsi="Times New Roman" w:cs="Times New Roman"/>
                  <w:szCs w:val="24"/>
                </w:rPr>
                <w:delText>b</w:delText>
              </w:r>
            </w:del>
            <w:del w:id="43" w:author="monika herliana" w:date="2021-02-22T09:22:00Z">
              <w:r w:rsidR="00125355" w:rsidRPr="00EC6F38" w:rsidDel="009C42C0">
                <w:rPr>
                  <w:rFonts w:ascii="Times New Roman" w:eastAsia="Times New Roman" w:hAnsi="Times New Roman" w:cs="Times New Roman"/>
                  <w:szCs w:val="24"/>
                </w:rPr>
                <w:delText xml:space="preserve"> ini g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uru </w:t>
            </w:r>
            <w:del w:id="44" w:author="monika herliana" w:date="2021-02-22T09:22:00Z">
              <w:r w:rsidR="00125355" w:rsidRPr="00EC6F38" w:rsidDel="009C42C0">
                <w:rPr>
                  <w:rFonts w:ascii="Times New Roman" w:eastAsia="Times New Roman" w:hAnsi="Times New Roman" w:cs="Times New Roman"/>
                  <w:szCs w:val="24"/>
                </w:rPr>
                <w:delText>di</w:delText>
              </w:r>
            </w:del>
            <w:del w:id="45" w:author="monika herliana" w:date="2021-02-22T09:21:00Z">
              <w:r w:rsidR="00125355" w:rsidRPr="00EC6F38" w:rsidDel="009C42C0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del w:id="46" w:author="monika herliana" w:date="2021-02-22T09:22:00Z">
              <w:r w:rsidR="00125355" w:rsidRPr="00EC6F38" w:rsidDel="009C42C0">
                <w:rPr>
                  <w:rFonts w:ascii="Times New Roman" w:eastAsia="Times New Roman" w:hAnsi="Times New Roman" w:cs="Times New Roman"/>
                  <w:szCs w:val="24"/>
                </w:rPr>
                <w:delText xml:space="preserve">tutut untuk </w:delText>
              </w:r>
            </w:del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ins w:id="47" w:author="monika herliana" w:date="2021-02-22T09:21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>
                <w:rPr>
                  <w:rFonts w:ascii="Times New Roman" w:eastAsia="Times New Roman" w:hAnsi="Times New Roman" w:cs="Times New Roman"/>
                  <w:szCs w:val="24"/>
                </w:rPr>
                <w:t>atau</w:t>
              </w:r>
              <w:proofErr w:type="spellEnd"/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48" w:author="monika herliana" w:date="2021-02-22T09:21:00Z">
              <w:r w:rsidR="00125355" w:rsidRPr="00EC6F38" w:rsidDel="009C42C0">
                <w:rPr>
                  <w:rFonts w:ascii="Times New Roman" w:eastAsia="Times New Roman" w:hAnsi="Times New Roman" w:cs="Times New Roman"/>
                  <w:szCs w:val="24"/>
                </w:rPr>
                <w:delText>/</w:delText>
              </w:r>
            </w:del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26E628C7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66B72FC9" w14:textId="4A0380B0" w:rsidR="00125355" w:rsidRPr="00EC6F38" w:rsidRDefault="009C42C0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ins w:id="49" w:author="monika herliana" w:date="2021-02-22T09:22:00Z">
              <w:r>
                <w:rPr>
                  <w:rFonts w:ascii="Times New Roman" w:eastAsia="Times New Roman" w:hAnsi="Times New Roman" w:cs="Times New Roman"/>
                  <w:szCs w:val="24"/>
                </w:rPr>
                <w:t>G</w:t>
              </w:r>
            </w:ins>
            <w:del w:id="50" w:author="monika herliana" w:date="2021-02-22T09:22:00Z">
              <w:r w:rsidR="00125355" w:rsidRPr="00EC6F38" w:rsidDel="009C42C0">
                <w:rPr>
                  <w:rFonts w:ascii="Times New Roman" w:eastAsia="Times New Roman" w:hAnsi="Times New Roman" w:cs="Times New Roman"/>
                  <w:szCs w:val="24"/>
                </w:rPr>
                <w:delText>Yaitu g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uru </w:t>
            </w:r>
            <w:del w:id="51" w:author="monika herliana" w:date="2021-02-22T09:22:00Z">
              <w:r w:rsidR="00125355" w:rsidRPr="00EC6F38" w:rsidDel="009C42C0">
                <w:rPr>
                  <w:rFonts w:ascii="Times New Roman" w:eastAsia="Times New Roman" w:hAnsi="Times New Roman" w:cs="Times New Roman"/>
                  <w:szCs w:val="24"/>
                </w:rPr>
                <w:delText xml:space="preserve">di sini di tuntut untuk </w:delText>
              </w:r>
            </w:del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membantu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siwa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mencari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1CB11587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</w:p>
          <w:p w14:paraId="509397E9" w14:textId="036CCE29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Gur</w:t>
            </w:r>
            <w:ins w:id="52" w:author="monika herliana" w:date="2021-02-22T09:23:00Z">
              <w:r w:rsidR="009C42C0">
                <w:rPr>
                  <w:rFonts w:ascii="Times New Roman" w:eastAsia="Times New Roman" w:hAnsi="Times New Roman" w:cs="Times New Roman"/>
                  <w:szCs w:val="24"/>
                </w:rPr>
                <w:t>u</w:t>
              </w:r>
            </w:ins>
            <w:del w:id="53" w:author="monika herliana" w:date="2021-02-22T09:23:00Z">
              <w:r w:rsidRPr="00EC6F38" w:rsidDel="009C42C0">
                <w:rPr>
                  <w:rFonts w:ascii="Times New Roman" w:eastAsia="Times New Roman" w:hAnsi="Times New Roman" w:cs="Times New Roman"/>
                  <w:szCs w:val="24"/>
                </w:rPr>
                <w:delText>i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ilatih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4937A481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guru.</w:t>
            </w:r>
          </w:p>
          <w:p w14:paraId="76AEC10D" w14:textId="1C8313F5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del w:id="54" w:author="monika herliana" w:date="2021-02-22T09:23:00Z">
              <w:r w:rsidRPr="00EC6F38" w:rsidDel="009C42C0">
                <w:rPr>
                  <w:rFonts w:ascii="Times New Roman" w:eastAsia="Times New Roman" w:hAnsi="Times New Roman" w:cs="Times New Roman"/>
                  <w:szCs w:val="24"/>
                </w:rPr>
                <w:delText>Dimana guru sebagai pendidik di era 4.0 maka guru tidak boleh menetap dengan satu strata,</w:delText>
              </w:r>
            </w:del>
            <w:ins w:id="55" w:author="monika herliana" w:date="2021-02-22T09:23:00Z">
              <w:r w:rsidR="009C42C0">
                <w:rPr>
                  <w:rFonts w:ascii="Times New Roman" w:eastAsia="Times New Roman" w:hAnsi="Times New Roman" w:cs="Times New Roman"/>
                  <w:szCs w:val="24"/>
                </w:rPr>
                <w:t>Guru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berkembang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eranya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293107E9" w14:textId="752A0256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 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ins w:id="56" w:author="monika herliana" w:date="2021-02-22T09:23:00Z">
              <w:r w:rsidR="009C42C0">
                <w:rPr>
                  <w:rFonts w:ascii="Times New Roman" w:eastAsia="Times New Roman" w:hAnsi="Times New Roman" w:cs="Times New Roman"/>
                  <w:szCs w:val="24"/>
                </w:rPr>
                <w:t>lima</w:t>
              </w:r>
            </w:ins>
            <w:del w:id="57" w:author="monika herliana" w:date="2021-02-22T09:23:00Z">
              <w:r w:rsidRPr="00EC6F38" w:rsidDel="009C42C0">
                <w:rPr>
                  <w:rFonts w:ascii="Times New Roman" w:eastAsia="Times New Roman" w:hAnsi="Times New Roman" w:cs="Times New Roman"/>
                  <w:szCs w:val="24"/>
                </w:rPr>
                <w:delText>5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14:paraId="5909369B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</w:p>
          <w:p w14:paraId="5180C4A7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</w:p>
          <w:p w14:paraId="54052D88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</w:p>
          <w:p w14:paraId="65B0A5B4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</w:p>
          <w:p w14:paraId="44D1C86D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</w:p>
          <w:p w14:paraId="3F02D5DD" w14:textId="040ACBAB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ins w:id="58" w:author="monika herliana" w:date="2021-02-22T09:24:00Z">
              <w:r w:rsidR="009C42C0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9C42C0">
                <w:rPr>
                  <w:rFonts w:ascii="Times New Roman" w:eastAsia="Times New Roman" w:hAnsi="Times New Roman" w:cs="Times New Roman"/>
                  <w:szCs w:val="24"/>
                </w:rPr>
                <w:t>melihat</w:t>
              </w:r>
              <w:proofErr w:type="spellEnd"/>
              <w:r w:rsidR="009C42C0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59" w:author="monika herliana" w:date="2021-02-22T09:24:00Z">
              <w:r w:rsidRPr="00EC6F38" w:rsidDel="009C42C0">
                <w:rPr>
                  <w:rFonts w:ascii="Times New Roman" w:eastAsia="Times New Roman" w:hAnsi="Times New Roman" w:cs="Times New Roman"/>
                  <w:szCs w:val="24"/>
                </w:rPr>
                <w:delText xml:space="preserve"> lihat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proses</w:t>
            </w:r>
            <w:ins w:id="60" w:author="monika herliana" w:date="2021-02-22T09:24:00Z">
              <w:r w:rsidR="009C42C0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ins w:id="61" w:author="monika herliana" w:date="2021-02-22T09:24:00Z">
              <w:r w:rsidR="009C42C0">
                <w:rPr>
                  <w:rFonts w:ascii="Times New Roman" w:eastAsia="Times New Roman" w:hAnsi="Times New Roman" w:cs="Times New Roman"/>
                  <w:szCs w:val="24"/>
                </w:rPr>
                <w:t xml:space="preserve">yang </w:t>
              </w:r>
            </w:ins>
            <w:del w:id="62" w:author="monika herliana" w:date="2021-02-22T09:24:00Z">
              <w:r w:rsidRPr="00EC6F38" w:rsidDel="009C42C0">
                <w:rPr>
                  <w:rFonts w:ascii="Times New Roman" w:eastAsia="Times New Roman" w:hAnsi="Times New Roman" w:cs="Times New Roman"/>
                  <w:szCs w:val="24"/>
                </w:rPr>
                <w:delText xml:space="preserve">ini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sebenarnya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63" w:author="monika herliana" w:date="2021-02-22T09:24:00Z">
              <w:r w:rsidR="00241178">
                <w:rPr>
                  <w:rFonts w:ascii="Times New Roman" w:eastAsia="Times New Roman" w:hAnsi="Times New Roman" w:cs="Times New Roman"/>
                  <w:szCs w:val="24"/>
                </w:rPr>
                <w:t>menjadi</w:t>
              </w:r>
              <w:proofErr w:type="spellEnd"/>
              <w:r w:rsidR="0024117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241178">
                <w:rPr>
                  <w:rFonts w:ascii="Times New Roman" w:eastAsia="Times New Roman" w:hAnsi="Times New Roman" w:cs="Times New Roman"/>
                  <w:szCs w:val="24"/>
                </w:rPr>
                <w:t>dalam</w:t>
              </w:r>
              <w:proofErr w:type="spellEnd"/>
              <w:r w:rsidR="0024117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64" w:author="monika herliana" w:date="2021-02-22T09:24:00Z">
              <w:r w:rsidRPr="00EC6F38" w:rsidDel="00241178">
                <w:rPr>
                  <w:rFonts w:ascii="Times New Roman" w:eastAsia="Times New Roman" w:hAnsi="Times New Roman" w:cs="Times New Roman"/>
                  <w:szCs w:val="24"/>
                </w:rPr>
                <w:delText xml:space="preserve">jadi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ins w:id="65" w:author="monika herliana" w:date="2021-02-22T09:24:00Z">
              <w:r w:rsidR="00241178">
                <w:rPr>
                  <w:rFonts w:ascii="Times New Roman" w:eastAsia="Times New Roman" w:hAnsi="Times New Roman" w:cs="Times New Roman"/>
                  <w:szCs w:val="24"/>
                </w:rPr>
                <w:t>. P</w:t>
              </w:r>
            </w:ins>
            <w:del w:id="66" w:author="monika herliana" w:date="2021-02-22T09:24:00Z">
              <w:r w:rsidRPr="00EC6F38" w:rsidDel="00241178">
                <w:rPr>
                  <w:rFonts w:ascii="Times New Roman" w:eastAsia="Times New Roman" w:hAnsi="Times New Roman" w:cs="Times New Roman"/>
                  <w:szCs w:val="24"/>
                </w:rPr>
                <w:delText>, p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ada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67" w:author="monika herliana" w:date="2021-02-22T09:25:00Z">
              <w:r w:rsidRPr="00EC6F38" w:rsidDel="00241178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6AD35813" w14:textId="7C5DF053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Dari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tadi</w:t>
            </w:r>
            <w:proofErr w:type="spellEnd"/>
            <w:ins w:id="68" w:author="monika herliana" w:date="2021-02-22T09:25:00Z">
              <w:r w:rsidR="00241178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ins w:id="69" w:author="monika herliana" w:date="2021-02-22T09:25:00Z">
              <w:r w:rsidR="0024117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241178">
                <w:rPr>
                  <w:rFonts w:ascii="Times New Roman" w:eastAsia="Times New Roman" w:hAnsi="Times New Roman" w:cs="Times New Roman"/>
                  <w:szCs w:val="24"/>
                </w:rPr>
                <w:t>atau</w:t>
              </w:r>
              <w:proofErr w:type="spellEnd"/>
              <w:r w:rsidR="0024117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70" w:author="monika herliana" w:date="2021-02-22T09:25:00Z">
              <w:r w:rsidRPr="00EC6F38" w:rsidDel="00241178">
                <w:rPr>
                  <w:rFonts w:ascii="Times New Roman" w:eastAsia="Times New Roman" w:hAnsi="Times New Roman" w:cs="Times New Roman"/>
                  <w:szCs w:val="24"/>
                </w:rPr>
                <w:delText>/ penga</w:delText>
              </w:r>
            </w:del>
            <w:proofErr w:type="spellStart"/>
            <w:ins w:id="71" w:author="monika herliana" w:date="2021-02-22T09:26:00Z">
              <w:r w:rsidR="00241178">
                <w:rPr>
                  <w:rFonts w:ascii="Times New Roman" w:eastAsia="Times New Roman" w:hAnsi="Times New Roman" w:cs="Times New Roman"/>
                  <w:szCs w:val="24"/>
                </w:rPr>
                <w:t>menga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plikasian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prakt</w:t>
            </w:r>
            <w:ins w:id="72" w:author="monika herliana" w:date="2021-02-22T09:26:00Z">
              <w:r w:rsidR="00241178">
                <w:rPr>
                  <w:rFonts w:ascii="Times New Roman" w:eastAsia="Times New Roman" w:hAnsi="Times New Roman" w:cs="Times New Roman"/>
                  <w:szCs w:val="24"/>
                </w:rPr>
                <w:t>i</w:t>
              </w:r>
            </w:ins>
            <w:del w:id="73" w:author="monika herliana" w:date="2021-02-22T09:26:00Z">
              <w:r w:rsidRPr="00EC6F38" w:rsidDel="00241178">
                <w:rPr>
                  <w:rFonts w:ascii="Times New Roman" w:eastAsia="Times New Roman" w:hAnsi="Times New Roman" w:cs="Times New Roman"/>
                  <w:szCs w:val="24"/>
                </w:rPr>
                <w:delText>e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74" w:author="monika herliana" w:date="2021-02-22T09:26:00Z">
              <w:r w:rsidR="00241178">
                <w:rPr>
                  <w:rFonts w:ascii="Times New Roman" w:eastAsia="Times New Roman" w:hAnsi="Times New Roman" w:cs="Times New Roman"/>
                  <w:szCs w:val="24"/>
                </w:rPr>
                <w:t>pendidik</w:t>
              </w:r>
              <w:proofErr w:type="spellEnd"/>
              <w:r w:rsidR="0024117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ins w:id="75" w:author="monika herliana" w:date="2021-02-22T09:26:00Z">
              <w:r w:rsidR="0024117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241178">
                <w:rPr>
                  <w:rFonts w:ascii="Times New Roman" w:eastAsia="Times New Roman" w:hAnsi="Times New Roman" w:cs="Times New Roman"/>
                  <w:szCs w:val="24"/>
                </w:rPr>
                <w:t>banyak</w:t>
              </w:r>
              <w:proofErr w:type="spellEnd"/>
              <w:r w:rsidR="0024117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241178">
                <w:rPr>
                  <w:rFonts w:ascii="Times New Roman" w:eastAsia="Times New Roman" w:hAnsi="Times New Roman" w:cs="Times New Roman"/>
                  <w:szCs w:val="24"/>
                </w:rPr>
                <w:t>untuk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76" w:author="monika herliana" w:date="2021-02-22T09:26:00Z">
              <w:r w:rsidR="00241178">
                <w:rPr>
                  <w:rFonts w:ascii="Times New Roman" w:eastAsia="Times New Roman" w:hAnsi="Times New Roman" w:cs="Times New Roman"/>
                  <w:szCs w:val="24"/>
                </w:rPr>
                <w:t>unt</w:t>
              </w:r>
            </w:ins>
            <w:ins w:id="77" w:author="monika herliana" w:date="2021-02-22T09:27:00Z">
              <w:r w:rsidR="00241178">
                <w:rPr>
                  <w:rFonts w:ascii="Times New Roman" w:eastAsia="Times New Roman" w:hAnsi="Times New Roman" w:cs="Times New Roman"/>
                  <w:szCs w:val="24"/>
                </w:rPr>
                <w:t>uk</w:t>
              </w:r>
              <w:proofErr w:type="spellEnd"/>
              <w:r w:rsidR="0024117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241178">
                <w:rPr>
                  <w:rFonts w:ascii="Times New Roman" w:eastAsia="Times New Roman" w:hAnsi="Times New Roman" w:cs="Times New Roman"/>
                  <w:szCs w:val="24"/>
                </w:rPr>
                <w:t>menghadapi</w:t>
              </w:r>
            </w:ins>
            <w:proofErr w:type="spellEnd"/>
            <w:del w:id="78" w:author="monika herliana" w:date="2021-02-22T09:26:00Z">
              <w:r w:rsidRPr="00EC6F38" w:rsidDel="00241178">
                <w:rPr>
                  <w:rFonts w:ascii="Times New Roman" w:eastAsia="Times New Roman" w:hAnsi="Times New Roman" w:cs="Times New Roman"/>
                  <w:szCs w:val="24"/>
                </w:rPr>
                <w:delText>pada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b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agaimana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48E6B41B" w14:textId="1E098BD8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Setelah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ins w:id="79" w:author="monika herliana" w:date="2021-02-22T09:27:00Z">
              <w:r w:rsidR="00241178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del w:id="80" w:author="monika herliana" w:date="2021-02-22T09:27:00Z">
              <w:r w:rsidRPr="00EC6F38" w:rsidDel="00241178">
                <w:rPr>
                  <w:rFonts w:ascii="Times New Roman" w:eastAsia="Times New Roman" w:hAnsi="Times New Roman" w:cs="Times New Roman"/>
                  <w:szCs w:val="24"/>
                </w:rPr>
                <w:delText xml:space="preserve"> proses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ins w:id="81" w:author="monika herliana" w:date="2021-02-22T09:27:00Z">
              <w:r w:rsidR="00241178">
                <w:rPr>
                  <w:rFonts w:ascii="Times New Roman" w:eastAsia="Times New Roman" w:hAnsi="Times New Roman" w:cs="Times New Roman"/>
                  <w:szCs w:val="24"/>
                </w:rPr>
                <w:t xml:space="preserve"> proses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ins w:id="82" w:author="monika herliana" w:date="2021-02-22T09:27:00Z">
              <w:r w:rsidR="00241178">
                <w:rPr>
                  <w:rFonts w:ascii="Times New Roman" w:eastAsia="Times New Roman" w:hAnsi="Times New Roman" w:cs="Times New Roman"/>
                  <w:szCs w:val="24"/>
                </w:rPr>
                <w:t xml:space="preserve">Proses </w:t>
              </w:r>
              <w:proofErr w:type="spellStart"/>
              <w:r w:rsidR="00241178">
                <w:rPr>
                  <w:rFonts w:ascii="Times New Roman" w:eastAsia="Times New Roman" w:hAnsi="Times New Roman" w:cs="Times New Roman"/>
                  <w:szCs w:val="24"/>
                </w:rPr>
                <w:t>diskusi</w:t>
              </w:r>
              <w:proofErr w:type="spellEnd"/>
              <w:r w:rsidR="0024117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241178">
                <w:rPr>
                  <w:rFonts w:ascii="Times New Roman" w:eastAsia="Times New Roman" w:hAnsi="Times New Roman" w:cs="Times New Roman"/>
                  <w:szCs w:val="24"/>
                </w:rPr>
                <w:t>melibatkan</w:t>
              </w:r>
              <w:proofErr w:type="spellEnd"/>
              <w:r w:rsidR="0024117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241178">
                <w:rPr>
                  <w:rFonts w:ascii="Times New Roman" w:eastAsia="Times New Roman" w:hAnsi="Times New Roman" w:cs="Times New Roman"/>
                  <w:szCs w:val="24"/>
                </w:rPr>
                <w:t>banyak</w:t>
              </w:r>
              <w:proofErr w:type="spellEnd"/>
              <w:r w:rsidR="0024117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241178">
                <w:rPr>
                  <w:rFonts w:ascii="Times New Roman" w:eastAsia="Times New Roman" w:hAnsi="Times New Roman" w:cs="Times New Roman"/>
                  <w:szCs w:val="24"/>
                </w:rPr>
                <w:t>kolabo</w:t>
              </w:r>
            </w:ins>
            <w:ins w:id="83" w:author="monika herliana" w:date="2021-02-22T09:28:00Z">
              <w:r w:rsidR="00241178">
                <w:rPr>
                  <w:rFonts w:ascii="Times New Roman" w:eastAsia="Times New Roman" w:hAnsi="Times New Roman" w:cs="Times New Roman"/>
                  <w:szCs w:val="24"/>
                </w:rPr>
                <w:t>rasi</w:t>
              </w:r>
              <w:proofErr w:type="spellEnd"/>
              <w:r w:rsidR="0024117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241178">
                <w:rPr>
                  <w:rFonts w:ascii="Times New Roman" w:eastAsia="Times New Roman" w:hAnsi="Times New Roman" w:cs="Times New Roman"/>
                  <w:szCs w:val="24"/>
                </w:rPr>
                <w:t>dari</w:t>
              </w:r>
              <w:proofErr w:type="spellEnd"/>
              <w:r w:rsidR="0024117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241178">
                <w:rPr>
                  <w:rFonts w:ascii="Times New Roman" w:eastAsia="Times New Roman" w:hAnsi="Times New Roman" w:cs="Times New Roman"/>
                  <w:szCs w:val="24"/>
                </w:rPr>
                <w:t>banyak</w:t>
              </w:r>
              <w:proofErr w:type="spellEnd"/>
              <w:r w:rsidR="0024117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241178">
                <w:rPr>
                  <w:rFonts w:ascii="Times New Roman" w:eastAsia="Times New Roman" w:hAnsi="Times New Roman" w:cs="Times New Roman"/>
                  <w:szCs w:val="24"/>
                </w:rPr>
                <w:t>pihak</w:t>
              </w:r>
            </w:ins>
            <w:proofErr w:type="spellEnd"/>
            <w:del w:id="84" w:author="monika herliana" w:date="2021-02-22T09:28:00Z">
              <w:r w:rsidRPr="00EC6F38" w:rsidDel="00241178">
                <w:rPr>
                  <w:rFonts w:ascii="Times New Roman" w:eastAsia="Times New Roman" w:hAnsi="Times New Roman" w:cs="Times New Roman"/>
                  <w:szCs w:val="24"/>
                </w:rPr>
                <w:delText>Mendiskusikan di sini bukan hanya satu atau dua orang tapi banyak kolaborasi komunikasi dengan banyak orang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85" w:author="monika herliana" w:date="2021-02-22T09:28:00Z">
              <w:r w:rsidR="00241178">
                <w:rPr>
                  <w:rFonts w:ascii="Times New Roman" w:eastAsia="Times New Roman" w:hAnsi="Times New Roman" w:cs="Times New Roman"/>
                  <w:szCs w:val="24"/>
                </w:rPr>
                <w:t>adanya</w:t>
              </w:r>
              <w:proofErr w:type="spellEnd"/>
              <w:r w:rsidR="0024117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ide-ide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55985C87" w14:textId="5546E92C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tera</w:t>
            </w:r>
            <w:ins w:id="86" w:author="monika herliana" w:date="2021-02-22T09:29:00Z">
              <w:r w:rsidR="00241178">
                <w:rPr>
                  <w:rFonts w:ascii="Times New Roman" w:eastAsia="Times New Roman" w:hAnsi="Times New Roman" w:cs="Times New Roman"/>
                  <w:szCs w:val="24"/>
                </w:rPr>
                <w:t>k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hir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</w:tbl>
    <w:p w14:paraId="36F02AA8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monika herliana">
    <w15:presenceInfo w15:providerId="Windows Live" w15:userId="cabe9754d29055f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5355"/>
    <w:rsid w:val="0012251A"/>
    <w:rsid w:val="00125355"/>
    <w:rsid w:val="001D038C"/>
    <w:rsid w:val="00240407"/>
    <w:rsid w:val="00241178"/>
    <w:rsid w:val="0042167F"/>
    <w:rsid w:val="00924DF5"/>
    <w:rsid w:val="009C4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5E3A35"/>
  <w15:chartTrackingRefBased/>
  <w15:docId w15:val="{7CD09305-629F-4329-9BEF-00B661B0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514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monika herliana</cp:lastModifiedBy>
  <cp:revision>4</cp:revision>
  <dcterms:created xsi:type="dcterms:W3CDTF">2020-08-26T22:03:00Z</dcterms:created>
  <dcterms:modified xsi:type="dcterms:W3CDTF">2021-02-22T02:32:00Z</dcterms:modified>
</cp:coreProperties>
</file>