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98F64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8FED17C" w14:textId="781B1F02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2B759F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F02287F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0D887F2" w14:textId="77777777" w:rsidR="00927764" w:rsidRPr="0094076B" w:rsidRDefault="00927764" w:rsidP="00927764">
      <w:pPr>
        <w:rPr>
          <w:rFonts w:ascii="Cambria" w:hAnsi="Cambria"/>
        </w:rPr>
      </w:pPr>
    </w:p>
    <w:p w14:paraId="3DE439C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788C89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5583AE5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E9EFFBC" wp14:editId="74C5B2F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C15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BDC942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82D41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485C73" w14:textId="45F372B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0" w:author="Wirda Hanim" w:date="2021-04-27T14:59:00Z">
        <w:r w:rsidR="00544C3B">
          <w:rPr>
            <w:rFonts w:ascii="Times New Roman" w:eastAsia="Times New Roman" w:hAnsi="Times New Roman" w:cs="Times New Roman"/>
            <w:sz w:val="24"/>
            <w:szCs w:val="24"/>
          </w:rPr>
          <w:t>tur</w:t>
        </w:r>
      </w:ins>
      <w:ins w:id="1" w:author="Wirda Hanim" w:date="2021-04-27T15:00:00Z">
        <w:r w:rsidR="00544C3B">
          <w:rPr>
            <w:rFonts w:ascii="Times New Roman" w:eastAsia="Times New Roman" w:hAnsi="Times New Roman" w:cs="Times New Roman"/>
            <w:sz w:val="24"/>
            <w:szCs w:val="24"/>
          </w:rPr>
          <w:t>un</w:t>
        </w:r>
        <w:proofErr w:type="spellEnd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 xml:space="preserve"> se </w:t>
        </w:r>
        <w:proofErr w:type="spellStart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>hari</w:t>
        </w:r>
        <w:proofErr w:type="spellEnd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2" w:author="Wirda Hanim" w:date="2021-04-27T14:59:00Z">
        <w:r w:rsidR="00544C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del w:id="3" w:author="Wirda Hanim" w:date="2021-04-27T14:59:00Z">
        <w:r w:rsidDel="00544C3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0F78B3" w14:textId="5D1B8F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ins w:id="4" w:author="Wirda Hanim" w:date="2021-04-27T15:01:00Z">
        <w:r w:rsidR="00544C3B">
          <w:rPr>
            <w:rFonts w:ascii="Times New Roman" w:eastAsia="Times New Roman" w:hAnsi="Times New Roman" w:cs="Times New Roman"/>
            <w:sz w:val="24"/>
            <w:szCs w:val="24"/>
          </w:rPr>
          <w:t xml:space="preserve"> paling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" w:author="Wirda Hanim" w:date="2021-04-27T15:01:00Z">
        <w:r w:rsidR="00544C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proofErr w:type="gramEnd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>berbeda</w:t>
        </w:r>
        <w:proofErr w:type="spellEnd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Wirda Hanim" w:date="2021-04-27T15:02:00Z">
        <w:r w:rsidR="00544C3B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7" w:author="Wirda Hanim" w:date="2021-04-27T15:02:00Z">
        <w:r w:rsidR="00544C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proofErr w:type="spellEnd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964B77" w14:textId="055E39A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8" w:author="Wirda Hanim" w:date="2021-04-27T15:03:00Z">
        <w:r w:rsidR="00544C3B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9" w:author="Wirda Hanim" w:date="2021-04-27T15:03:00Z">
        <w:r w:rsidDel="00544C3B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ED9BE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10" w:author="Wirda Hanim" w:date="2021-04-27T15:03:00Z">
        <w:r w:rsidRPr="00C50A1E" w:rsidDel="00544C3B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7EEB8F" w14:textId="22BE15E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" w:author="Wirda Hanim" w:date="2021-04-27T15:03:00Z">
        <w:r w:rsidR="00544C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>untuk</w:t>
        </w:r>
        <w:proofErr w:type="spellEnd"/>
        <w:proofErr w:type="gramEnd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A1F95C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Wirda Hanim" w:date="2021-04-27T15:04:00Z">
        <w:r w:rsidRPr="00C50A1E" w:rsidDel="00544C3B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8C1E2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117BE5F" w14:textId="0E263C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3" w:author="Wirda Hanim" w:date="2021-04-27T15:05:00Z">
        <w:r w:rsidR="00544C3B">
          <w:rPr>
            <w:rFonts w:ascii="Times New Roman" w:eastAsia="Times New Roman" w:hAnsi="Times New Roman" w:cs="Times New Roman"/>
            <w:sz w:val="24"/>
            <w:szCs w:val="24"/>
          </w:rPr>
          <w:t>Sesungguhnya</w:t>
        </w:r>
        <w:proofErr w:type="spellEnd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4" w:author="Wirda Hanim" w:date="2021-04-27T15:05:00Z">
        <w:r w:rsidR="00544C3B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  <w:proofErr w:type="spellEnd"/>
        <w:r w:rsidR="00544C3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5" w:author="Wirda Hanim" w:date="2021-04-27T15:05:00Z">
        <w:r w:rsidRPr="00C50A1E" w:rsidDel="00544C3B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6EF0F63" w14:textId="7C5E92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16" w:author="Wirda Hanim" w:date="2021-04-27T15:05:00Z">
        <w:r w:rsidR="00544C3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Penyebanya</w:t>
        </w:r>
        <w:proofErr w:type="spellEnd"/>
        <w:r w:rsidR="00544C3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17" w:author="Wirda Hanim" w:date="2021-04-27T15:05:00Z">
        <w:r w:rsidRPr="00C50A1E" w:rsidDel="00544C3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Sebabnya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2E30B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310B288" w14:textId="379B216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18" w:author="Wirda Hanim" w:date="2021-04-27T15:06:00Z">
        <w:r w:rsidR="00E97EBC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19" w:author="Wirda Hanim" w:date="2021-04-27T15:06:00Z">
        <w:r w:rsidDel="00E97EBC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proofErr w:type="gramStart"/>
      <w:ins w:id="20" w:author="Wirda Hanim" w:date="2021-04-27T15:06:00Z">
        <w:r w:rsidR="00E97EBC">
          <w:rPr>
            <w:rFonts w:ascii="Times New Roman" w:eastAsia="Times New Roman" w:hAnsi="Times New Roman" w:cs="Times New Roman"/>
            <w:sz w:val="24"/>
            <w:szCs w:val="24"/>
          </w:rPr>
          <w:t>mengaki</w:t>
        </w:r>
      </w:ins>
      <w:ins w:id="21" w:author="Wirda Hanim" w:date="2021-04-27T15:07:00Z">
        <w:r w:rsidR="00E97EBC">
          <w:rPr>
            <w:rFonts w:ascii="Times New Roman" w:eastAsia="Times New Roman" w:hAnsi="Times New Roman" w:cs="Times New Roman"/>
            <w:sz w:val="24"/>
            <w:szCs w:val="24"/>
          </w:rPr>
          <w:t>batkan</w:t>
        </w:r>
        <w:proofErr w:type="spellEnd"/>
        <w:r w:rsidR="00E97EBC"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  <w:proofErr w:type="spellStart"/>
        <w:r w:rsidR="00E97EBC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proofErr w:type="gramEnd"/>
        <w:r w:rsidR="00E97E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7EBC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E97EBC">
          <w:rPr>
            <w:rFonts w:ascii="Times New Roman" w:eastAsia="Times New Roman" w:hAnsi="Times New Roman" w:cs="Times New Roman"/>
            <w:sz w:val="24"/>
            <w:szCs w:val="24"/>
          </w:rPr>
          <w:t xml:space="preserve"> repot </w:t>
        </w:r>
      </w:ins>
      <w:del w:id="22" w:author="Wirda Hanim" w:date="2021-04-27T15:07:00Z">
        <w:r w:rsidRPr="00C50A1E" w:rsidDel="00E97EBC">
          <w:rPr>
            <w:rFonts w:ascii="Times New Roman" w:eastAsia="Times New Roman" w:hAnsi="Times New Roman" w:cs="Times New Roman"/>
            <w:sz w:val="24"/>
            <w:szCs w:val="24"/>
          </w:rPr>
          <w:delText>merepotkan.</w:delText>
        </w:r>
      </w:del>
    </w:p>
    <w:p w14:paraId="529DC626" w14:textId="2DF1993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Wirda Hanim" w:date="2021-04-27T15:08:00Z">
        <w:r w:rsidRPr="00C50A1E" w:rsidDel="00E97EBC">
          <w:rPr>
            <w:rFonts w:ascii="Times New Roman" w:eastAsia="Times New Roman" w:hAnsi="Times New Roman" w:cs="Times New Roman"/>
            <w:sz w:val="24"/>
            <w:szCs w:val="24"/>
          </w:rPr>
          <w:delText xml:space="preserve">membuatnya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9C789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6E865B7" w14:textId="543E491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ins w:id="24" w:author="Wirda Hanim" w:date="2021-04-27T15:08:00Z">
        <w:r w:rsidR="00E97E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ins w:id="25" w:author="Wirda Hanim" w:date="2021-04-27T15:09:00Z">
        <w:r w:rsidR="00E97EBC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E97E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C92E9AE" w14:textId="31EB659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6" w:author="Wirda Hanim" w:date="2021-04-27T15:09:00Z">
        <w:r w:rsidR="00E97EBC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E97E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7EBC">
          <w:rPr>
            <w:rFonts w:ascii="Times New Roman" w:eastAsia="Times New Roman" w:hAnsi="Times New Roman" w:cs="Times New Roman"/>
            <w:sz w:val="24"/>
            <w:szCs w:val="24"/>
          </w:rPr>
          <w:t>bertumpuk</w:t>
        </w:r>
        <w:proofErr w:type="spellEnd"/>
        <w:r w:rsidR="00E97EB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B1BAE00" w14:textId="0FADC75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ins w:id="27" w:author="Wirda Hanim" w:date="2021-04-27T15:09:00Z">
        <w:r w:rsidR="00E97EBC">
          <w:rPr>
            <w:rFonts w:ascii="Times New Roman" w:eastAsia="Times New Roman" w:hAnsi="Times New Roman" w:cs="Times New Roman"/>
            <w:sz w:val="24"/>
            <w:szCs w:val="24"/>
          </w:rPr>
          <w:t xml:space="preserve"> pada </w:t>
        </w:r>
        <w:proofErr w:type="spellStart"/>
        <w:r w:rsidR="00E97EBC">
          <w:rPr>
            <w:rFonts w:ascii="Times New Roman" w:eastAsia="Times New Roman" w:hAnsi="Times New Roman" w:cs="Times New Roman"/>
            <w:sz w:val="24"/>
            <w:szCs w:val="24"/>
          </w:rPr>
          <w:t>diri</w:t>
        </w:r>
      </w:ins>
      <w:proofErr w:type="spellEnd"/>
      <w:del w:id="28" w:author="Wirda Hanim" w:date="2021-04-27T15:09:00Z">
        <w:r w:rsidRPr="00C50A1E" w:rsidDel="00E97EBC">
          <w:rPr>
            <w:rFonts w:ascii="Times New Roman" w:eastAsia="Times New Roman" w:hAnsi="Times New Roman" w:cs="Times New Roman"/>
            <w:sz w:val="24"/>
            <w:szCs w:val="24"/>
          </w:rPr>
          <w:delText xml:space="preserve"> di</w:delText>
        </w:r>
      </w:del>
      <w:bookmarkStart w:id="29" w:name="_GoBack"/>
      <w:bookmarkEnd w:id="2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EEFE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E991B4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2B9197C" w14:textId="77777777" w:rsidR="00927764" w:rsidRPr="00C50A1E" w:rsidRDefault="00927764" w:rsidP="00927764"/>
    <w:p w14:paraId="721392F2" w14:textId="77777777" w:rsidR="00927764" w:rsidRPr="005A045A" w:rsidRDefault="00927764" w:rsidP="00927764">
      <w:pPr>
        <w:rPr>
          <w:i/>
        </w:rPr>
      </w:pPr>
    </w:p>
    <w:p w14:paraId="73F9332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A2BD534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29485" w14:textId="77777777" w:rsidR="00985B0E" w:rsidRDefault="00985B0E">
      <w:r>
        <w:separator/>
      </w:r>
    </w:p>
  </w:endnote>
  <w:endnote w:type="continuationSeparator" w:id="0">
    <w:p w14:paraId="49D27736" w14:textId="77777777" w:rsidR="00985B0E" w:rsidRDefault="00985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901F8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7AAD54CB" w14:textId="77777777" w:rsidR="00941E77" w:rsidRDefault="00985B0E">
    <w:pPr>
      <w:pStyle w:val="Footer"/>
    </w:pPr>
  </w:p>
  <w:p w14:paraId="669AD772" w14:textId="77777777" w:rsidR="00941E77" w:rsidRDefault="00985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64D76" w14:textId="77777777" w:rsidR="00985B0E" w:rsidRDefault="00985B0E">
      <w:r>
        <w:separator/>
      </w:r>
    </w:p>
  </w:footnote>
  <w:footnote w:type="continuationSeparator" w:id="0">
    <w:p w14:paraId="3C46523C" w14:textId="77777777" w:rsidR="00985B0E" w:rsidRDefault="00985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rda Hanim">
    <w15:presenceInfo w15:providerId="AD" w15:userId="S::whanim@unj.ac.id::fa83f974-ab9d-4f38-9a36-ee461cc261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544C3B"/>
    <w:rsid w:val="00924DF5"/>
    <w:rsid w:val="00927764"/>
    <w:rsid w:val="00985B0E"/>
    <w:rsid w:val="00E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DF6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44C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Wirda Hanim</cp:lastModifiedBy>
  <cp:revision>2</cp:revision>
  <dcterms:created xsi:type="dcterms:W3CDTF">2021-04-27T08:10:00Z</dcterms:created>
  <dcterms:modified xsi:type="dcterms:W3CDTF">2021-04-27T08:10:00Z</dcterms:modified>
</cp:coreProperties>
</file>