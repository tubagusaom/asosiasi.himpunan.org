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69A0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A90C9F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FA0585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5695B52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5E1133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6ABB25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3E5DA1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07C4DE0" wp14:editId="1BC46D0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BBC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BECEB87" w14:textId="147DD72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</w:t>
      </w:r>
      <w:ins w:id="0" w:author="Microsoft Office User" w:date="2020-12-16T10:10:00Z">
        <w:r w:rsidR="004E2D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4E2D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namun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1" w:author="Microsoft Office User" w:date="2020-12-16T10:09:00Z">
        <w:r w:rsidR="004E2D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  <w:proofErr w:type="spellEnd"/>
        <w:r w:rsidR="004E2D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4E2D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dia</w:t>
        </w:r>
      </w:ins>
      <w:proofErr w:type="spellEnd"/>
      <w:del w:id="2" w:author="Microsoft Office User" w:date="2020-12-16T10:09:00Z">
        <w:r w:rsidRPr="00C50A1E" w:rsidDel="004E2D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sama dia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ins w:id="3" w:author="Microsoft Office User" w:date="2020-12-16T10:08:00Z">
        <w:r w:rsidR="004E2D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ap</w:t>
        </w:r>
      </w:ins>
      <w:proofErr w:type="spellEnd"/>
      <w:del w:id="4" w:author="Microsoft Office User" w:date="2020-12-16T10:08:00Z">
        <w:r w:rsidRPr="00C50A1E" w:rsidDel="004E2D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ep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5" w:author="Microsoft Office User" w:date="2020-12-16T10:09:00Z">
        <w:r w:rsidR="004E2D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hanya</w:t>
        </w:r>
        <w:proofErr w:type="spellEnd"/>
        <w:r w:rsidR="004E2D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4E2D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se</w:t>
        </w:r>
      </w:ins>
      <w:ins w:id="6" w:author="Microsoft Office User" w:date="2020-12-16T10:10:00Z">
        <w:r w:rsidR="004E2D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kadar</w:t>
        </w:r>
        <w:proofErr w:type="spellEnd"/>
        <w:r w:rsidR="004E2D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4E2D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teman</w:t>
        </w:r>
      </w:ins>
      <w:proofErr w:type="spellEnd"/>
      <w:del w:id="7" w:author="Microsoft Office User" w:date="2020-12-16T10:10:00Z">
        <w:r w:rsidRPr="00C50A1E" w:rsidDel="004E2D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temenan aja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B148E41" w14:textId="0334D1CB" w:rsidR="00927764" w:rsidRPr="00C50A1E" w:rsidRDefault="004E2D5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8" w:author="Microsoft Office User" w:date="2020-12-16T10:12:00Z">
        <w:r>
          <w:rPr>
            <w:rFonts w:ascii="Times New Roman" w:eastAsia="Times New Roman" w:hAnsi="Times New Roman" w:cs="Times New Roman"/>
            <w:sz w:val="24"/>
            <w:szCs w:val="24"/>
          </w:rPr>
          <w:t>Manakah</w:t>
        </w:r>
      </w:ins>
      <w:proofErr w:type="spellEnd"/>
      <w:del w:id="9" w:author="Microsoft Office User" w:date="2020-12-16T10:12:00Z">
        <w:r w:rsidR="00927764" w:rsidRPr="00C50A1E" w:rsidDel="004E2D5F">
          <w:rPr>
            <w:rFonts w:ascii="Times New Roman" w:eastAsia="Times New Roman" w:hAnsi="Times New Roman" w:cs="Times New Roman"/>
            <w:sz w:val="24"/>
            <w:szCs w:val="24"/>
          </w:rPr>
          <w:delText>Apa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" w:author="Microsoft Office User" w:date="2020-12-16T10:11:00Z">
        <w:r>
          <w:rPr>
            <w:rFonts w:ascii="Times New Roman" w:eastAsia="Times New Roman" w:hAnsi="Times New Roman" w:cs="Times New Roman"/>
            <w:sz w:val="24"/>
            <w:szCs w:val="24"/>
          </w:rPr>
          <w:t>antara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" w:author="Microsoft Office User" w:date="2020-12-16T10:11:00Z">
        <w:r w:rsidR="00927764" w:rsidRPr="00C50A1E" w:rsidDel="004E2D5F">
          <w:rPr>
            <w:rFonts w:ascii="Times New Roman" w:eastAsia="Times New Roman" w:hAnsi="Times New Roman" w:cs="Times New Roman"/>
            <w:sz w:val="24"/>
            <w:szCs w:val="24"/>
          </w:rPr>
          <w:delText xml:space="preserve">dari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del w:id="12" w:author="Microsoft Office User" w:date="2020-12-16T10:13:00Z">
        <w:r w:rsidR="00927764" w:rsidRPr="00C50A1E" w:rsidDel="004E2D5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3" w:author="Microsoft Office User" w:date="2020-12-16T10:12:00Z">
        <w:r w:rsidR="00927764" w:rsidRPr="00C50A1E" w:rsidDel="004E2D5F">
          <w:rPr>
            <w:rFonts w:ascii="Times New Roman" w:eastAsia="Times New Roman" w:hAnsi="Times New Roman" w:cs="Times New Roman"/>
            <w:sz w:val="24"/>
            <w:szCs w:val="24"/>
          </w:rPr>
          <w:delText>kemasan putih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Microsoft Office User" w:date="2020-12-16T10:11:00Z">
        <w:r w:rsidR="00927764" w:rsidRPr="00C50A1E" w:rsidDel="004E2D5F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15" w:author="Microsoft Office User" w:date="2020-12-16T10:1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5EA24953" w14:textId="6D02103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del w:id="16" w:author="Microsoft Office User" w:date="2020-12-16T10:13:00Z">
        <w:r w:rsidRPr="00C50A1E" w:rsidDel="004E2D5F">
          <w:rPr>
            <w:rFonts w:ascii="Times New Roman" w:eastAsia="Times New Roman" w:hAnsi="Times New Roman" w:cs="Times New Roman"/>
            <w:sz w:val="24"/>
            <w:szCs w:val="24"/>
          </w:rPr>
          <w:delText xml:space="preserve"> kata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7" w:author="Microsoft Office User" w:date="2020-12-16T10:14:00Z">
        <w:r w:rsidR="004E2D5F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8" w:author="Microsoft Office User" w:date="2020-12-16T10:14:00Z">
        <w:r w:rsidDel="004E2D5F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19" w:author="Microsoft Office User" w:date="2020-12-16T10:14:00Z">
        <w:r w:rsidR="004E2D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2D5F">
          <w:rPr>
            <w:rFonts w:ascii="Times New Roman" w:eastAsia="Times New Roman" w:hAnsi="Times New Roman" w:cs="Times New Roman"/>
            <w:sz w:val="24"/>
            <w:szCs w:val="24"/>
          </w:rPr>
          <w:t>s.d.</w:t>
        </w:r>
        <w:proofErr w:type="spellEnd"/>
        <w:r w:rsidR="004E2D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0" w:author="Microsoft Office User" w:date="2020-12-16T10:14:00Z">
        <w:r w:rsidDel="004E2D5F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ins w:id="21" w:author="Microsoft Office User" w:date="2020-12-16T10:14:00Z">
        <w:r w:rsidR="004E2D5F">
          <w:rPr>
            <w:rFonts w:ascii="Times New Roman" w:eastAsia="Times New Roman" w:hAnsi="Times New Roman" w:cs="Times New Roman"/>
            <w:sz w:val="24"/>
            <w:szCs w:val="24"/>
          </w:rPr>
          <w:t>suai</w:t>
        </w:r>
        <w:proofErr w:type="spellEnd"/>
        <w:r w:rsidR="004E2D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2D5F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del w:id="22" w:author="Microsoft Office User" w:date="2020-12-16T10:14:00Z">
        <w:r w:rsidRPr="00C50A1E" w:rsidDel="004E2D5F">
          <w:rPr>
            <w:rFonts w:ascii="Times New Roman" w:eastAsia="Times New Roman" w:hAnsi="Times New Roman" w:cs="Times New Roman"/>
            <w:sz w:val="24"/>
            <w:szCs w:val="24"/>
          </w:rPr>
          <w:delText>perti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23" w:author="Microsoft Office User" w:date="2020-12-16T10:15:00Z">
        <w:r w:rsidRPr="00C50A1E" w:rsidDel="004E2D5F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E3DCC8" w14:textId="03611BA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24" w:author="Microsoft Office User" w:date="2020-12-16T10:17:00Z">
        <w:r w:rsidR="004E2D5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ins w:id="25" w:author="Microsoft Office User" w:date="2020-12-16T10:17:00Z">
        <w:r w:rsidR="004E2D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2D5F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del w:id="26" w:author="Microsoft Office User" w:date="2020-12-16T10:17:00Z">
        <w:r w:rsidRPr="00C50A1E" w:rsidDel="004E2D5F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D5F">
        <w:rPr>
          <w:rFonts w:ascii="Times New Roman" w:eastAsia="Times New Roman" w:hAnsi="Times New Roman" w:cs="Times New Roman"/>
          <w:i/>
          <w:iCs/>
          <w:sz w:val="24"/>
          <w:szCs w:val="24"/>
          <w:rPrChange w:id="27" w:author="Microsoft Office User" w:date="2020-12-16T10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8" w:author="Microsoft Office User" w:date="2020-12-16T10:17:00Z">
        <w:r w:rsidR="004E2D5F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4E2D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juga </w:t>
        </w:r>
        <w:proofErr w:type="spellStart"/>
        <w:r w:rsidR="00DB62FF">
          <w:rPr>
            <w:rFonts w:ascii="Times New Roman" w:eastAsia="Times New Roman" w:hAnsi="Times New Roman" w:cs="Times New Roman"/>
            <w:sz w:val="24"/>
            <w:szCs w:val="24"/>
          </w:rPr>
          <w:t>menyebabkan</w:t>
        </w:r>
        <w:proofErr w:type="spellEnd"/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9" w:author="Microsoft Office User" w:date="2020-12-16T10:17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30" w:author="Microsoft Office User" w:date="2020-12-16T10:18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1" w:author="Microsoft Office User" w:date="2020-12-16T10:18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2" w:author="Microsoft Office User" w:date="2020-12-16T10:18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>merasa</w:t>
        </w:r>
        <w:proofErr w:type="spellEnd"/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33" w:author="Microsoft Office User" w:date="2020-12-16T10:16:00Z">
        <w:r w:rsidR="004E2D5F">
          <w:rPr>
            <w:rFonts w:ascii="Times New Roman" w:eastAsia="Times New Roman" w:hAnsi="Times New Roman" w:cs="Times New Roman"/>
            <w:sz w:val="24"/>
            <w:szCs w:val="24"/>
          </w:rPr>
          <w:t>Bagaimana</w:t>
        </w:r>
        <w:proofErr w:type="spellEnd"/>
        <w:r w:rsidR="004E2D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2D5F">
          <w:rPr>
            <w:rFonts w:ascii="Times New Roman" w:eastAsia="Times New Roman" w:hAnsi="Times New Roman" w:cs="Times New Roman"/>
            <w:sz w:val="24"/>
            <w:szCs w:val="24"/>
          </w:rPr>
          <w:t>hal</w:t>
        </w:r>
        <w:proofErr w:type="spellEnd"/>
        <w:r w:rsidR="004E2D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2D5F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4E2D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2D5F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4E2D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2D5F">
          <w:rPr>
            <w:rFonts w:ascii="Times New Roman" w:eastAsia="Times New Roman" w:hAnsi="Times New Roman" w:cs="Times New Roman"/>
            <w:sz w:val="24"/>
            <w:szCs w:val="24"/>
          </w:rPr>
          <w:t>terjadi</w:t>
        </w:r>
      </w:ins>
      <w:proofErr w:type="spellEnd"/>
      <w:del w:id="34" w:author="Microsoft Office User" w:date="2020-12-16T10:16:00Z">
        <w:r w:rsidRPr="00C50A1E" w:rsidDel="004E2D5F">
          <w:rPr>
            <w:rFonts w:ascii="Times New Roman" w:eastAsia="Times New Roman" w:hAnsi="Times New Roman" w:cs="Times New Roman"/>
            <w:sz w:val="24"/>
            <w:szCs w:val="24"/>
          </w:rPr>
          <w:delText>Kok bisa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A99A026" w14:textId="3CF955BE" w:rsidR="00927764" w:rsidRPr="00C50A1E" w:rsidDel="002A43E2" w:rsidRDefault="00927764" w:rsidP="00927764">
      <w:pPr>
        <w:shd w:val="clear" w:color="auto" w:fill="F5F5F5"/>
        <w:spacing w:after="375"/>
        <w:rPr>
          <w:del w:id="35" w:author="Microsoft Office User" w:date="2020-12-16T10:3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36" w:author="Microsoft Office User" w:date="2020-12-16T10:18:00Z">
        <w:r w:rsidR="00DB62F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7" w:author="Microsoft Office User" w:date="2020-12-16T10:19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del w:id="38" w:author="Microsoft Office User" w:date="2020-12-16T10:18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 xml:space="preserve">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9" w:author="Microsoft Office User" w:date="2020-12-16T10:19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40" w:author="Microsoft Office User" w:date="2020-12-16T10:19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41" w:author="Microsoft Office User" w:date="2020-12-16T10:19:00Z">
        <w:r w:rsidDel="00DB62FF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42" w:author="Microsoft Office User" w:date="2020-12-16T10:33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02A1B431" w14:textId="0C4A05CA" w:rsidR="00927764" w:rsidRPr="00C50A1E" w:rsidDel="002A43E2" w:rsidRDefault="00927764" w:rsidP="00927764">
      <w:pPr>
        <w:shd w:val="clear" w:color="auto" w:fill="F5F5F5"/>
        <w:spacing w:after="375"/>
        <w:rPr>
          <w:del w:id="43" w:author="Microsoft Office User" w:date="2020-12-16T10:3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44" w:author="Microsoft Office User" w:date="2020-12-16T10:19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5" w:author="Microsoft Office User" w:date="2020-12-16T10:20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</w:ins>
      <w:proofErr w:type="spellEnd"/>
      <w:del w:id="46" w:author="Microsoft Office User" w:date="2020-12-16T10:20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>cuma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7" w:author="Microsoft Office User" w:date="2020-12-16T10:20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</w:ins>
      <w:proofErr w:type="spellEnd"/>
      <w:del w:id="48" w:author="Microsoft Office User" w:date="2020-12-16T10:20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>nyaris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14:paraId="108A5BE0" w14:textId="6528731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9" w:author="Microsoft Office User" w:date="2020-12-16T10:20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0" w:author="Microsoft Office User" w:date="2020-12-16T10:20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DB62FF">
          <w:rPr>
            <w:rFonts w:ascii="Times New Roman" w:eastAsia="Times New Roman" w:hAnsi="Times New Roman" w:cs="Times New Roman"/>
            <w:sz w:val="24"/>
            <w:szCs w:val="24"/>
          </w:rPr>
          <w:t>seharusnya</w:t>
        </w:r>
        <w:proofErr w:type="spellEnd"/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1" w:author="Microsoft Office User" w:date="2020-12-16T10:20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>seb</w:t>
        </w:r>
      </w:ins>
      <w:ins w:id="52" w:author="Microsoft Office User" w:date="2020-12-16T10:21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>anyak</w:t>
        </w:r>
        <w:proofErr w:type="spellEnd"/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62FF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 kali</w:t>
        </w:r>
      </w:ins>
      <w:del w:id="53" w:author="Microsoft Office User" w:date="2020-12-16T10:21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4" w:author="Microsoft Office User" w:date="2020-12-16T10:21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namun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habi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ins w:id="55" w:author="Microsoft Office User" w:date="2020-12-16T10:21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62FF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62FF"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ins w:id="56" w:author="Microsoft Office User" w:date="2020-12-16T10:21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62FF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7" w:author="Microsoft Office User" w:date="2020-12-16T10:21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58" w:author="Microsoft Office User" w:date="2020-12-16T10:21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ins w:id="59" w:author="Microsoft Office User" w:date="2020-12-16T10:21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0" w:author="Microsoft Office User" w:date="2020-12-16T10:21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1" w:author="Microsoft Office User" w:date="2020-12-16T10:21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62" w:author="Microsoft Office User" w:date="2020-12-16T10:21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atu-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3" w:author="Microsoft Office User" w:date="2020-12-16T10:22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>akhirnya</w:t>
        </w:r>
      </w:ins>
      <w:proofErr w:type="spellEnd"/>
      <w:del w:id="64" w:author="Microsoft Office User" w:date="2020-12-16T10:22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>eh</w:delText>
        </w:r>
      </w:del>
      <w:ins w:id="65" w:author="Microsoft Office User" w:date="2020-12-16T10:22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62FF">
          <w:rPr>
            <w:rFonts w:ascii="Times New Roman" w:eastAsia="Times New Roman" w:hAnsi="Times New Roman" w:cs="Times New Roman"/>
            <w:sz w:val="24"/>
            <w:szCs w:val="24"/>
          </w:rPr>
          <w:t>habis</w:t>
        </w:r>
        <w:proofErr w:type="spellEnd"/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6" w:author="Microsoft Office User" w:date="2020-12-16T10:22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 xml:space="preserve"> kok 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ins w:id="67" w:author="Microsoft Office User" w:date="2020-12-16T10:22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62FF">
          <w:rPr>
            <w:rFonts w:ascii="Times New Roman" w:eastAsia="Times New Roman" w:hAnsi="Times New Roman" w:cs="Times New Roman"/>
            <w:sz w:val="24"/>
            <w:szCs w:val="24"/>
          </w:rPr>
          <w:t>biji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F349F7" w14:textId="3EB29054" w:rsidR="00927764" w:rsidRPr="00C50A1E" w:rsidDel="00DB62FF" w:rsidRDefault="00927764" w:rsidP="00927764">
      <w:pPr>
        <w:shd w:val="clear" w:color="auto" w:fill="F5F5F5"/>
        <w:spacing w:after="375"/>
        <w:rPr>
          <w:del w:id="68" w:author="Microsoft Office User" w:date="2020-12-16T10:2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9" w:author="Microsoft Office User" w:date="2020-12-16T10:23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del w:id="70" w:author="Microsoft Office User" w:date="2020-12-16T10:23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DB62F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B62FF">
        <w:rPr>
          <w:rFonts w:ascii="Times New Roman" w:eastAsia="Times New Roman" w:hAnsi="Times New Roman" w:cs="Times New Roman"/>
          <w:sz w:val="24"/>
          <w:szCs w:val="24"/>
          <w:rPrChange w:id="71" w:author="Microsoft Office User" w:date="2020-12-16T10:2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DB62FF">
        <w:rPr>
          <w:rFonts w:ascii="Times New Roman" w:eastAsia="Times New Roman" w:hAnsi="Times New Roman" w:cs="Times New Roman"/>
          <w:sz w:val="24"/>
          <w:szCs w:val="24"/>
          <w:rPrChange w:id="72" w:author="Microsoft Office User" w:date="2020-12-16T10:2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DB62FF">
        <w:rPr>
          <w:rFonts w:ascii="Times New Roman" w:eastAsia="Times New Roman" w:hAnsi="Times New Roman" w:cs="Times New Roman"/>
          <w:sz w:val="24"/>
          <w:szCs w:val="24"/>
          <w:rPrChange w:id="73" w:author="Microsoft Office User" w:date="2020-12-16T10:2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DB62FF">
        <w:rPr>
          <w:rFonts w:ascii="Times New Roman" w:eastAsia="Times New Roman" w:hAnsi="Times New Roman" w:cs="Times New Roman"/>
          <w:sz w:val="24"/>
          <w:szCs w:val="24"/>
          <w:rPrChange w:id="74" w:author="Microsoft Office User" w:date="2020-12-16T10:2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DB62FF">
        <w:rPr>
          <w:rFonts w:ascii="Times New Roman" w:eastAsia="Times New Roman" w:hAnsi="Times New Roman" w:cs="Times New Roman"/>
          <w:sz w:val="24"/>
          <w:szCs w:val="24"/>
          <w:rPrChange w:id="75" w:author="Microsoft Office User" w:date="2020-12-16T10:2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DB62F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ins w:id="76" w:author="Microsoft Office User" w:date="2020-12-16T10:23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7" w:author="Microsoft Office User" w:date="2020-12-16T10:23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 xml:space="preserve"> bisa </w:delText>
        </w:r>
      </w:del>
      <w:proofErr w:type="spellStart"/>
      <w:ins w:id="78" w:author="Microsoft Office User" w:date="2020-12-16T10:23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ins w:id="79" w:author="Microsoft Office User" w:date="2020-12-16T10:24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5E694BF1" w14:textId="21258793" w:rsidR="00927764" w:rsidRPr="00C50A1E" w:rsidDel="00DB62FF" w:rsidRDefault="00927764" w:rsidP="00927764">
      <w:pPr>
        <w:shd w:val="clear" w:color="auto" w:fill="F5F5F5"/>
        <w:spacing w:after="375"/>
        <w:rPr>
          <w:del w:id="80" w:author="Microsoft Office User" w:date="2020-12-16T10:25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1" w:author="Microsoft Office User" w:date="2020-12-16T10:23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2" w:author="Microsoft Office User" w:date="2020-12-16T10:24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83" w:author="Microsoft Office User" w:date="2020-12-16T10:25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4" w:author="Microsoft Office User" w:date="2020-12-16T10:25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089333C5" w14:textId="5283B0E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</w:t>
      </w:r>
      <w:ins w:id="85" w:author="Microsoft Office User" w:date="2020-12-16T10:25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>u</w:t>
        </w:r>
      </w:ins>
      <w:proofErr w:type="spellEnd"/>
      <w:del w:id="86" w:author="Microsoft Office User" w:date="2020-12-16T10:25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 xml:space="preserve">u, </w:delText>
        </w:r>
        <w:r w:rsidRPr="00DB62FF" w:rsidDel="00DB62FF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87" w:author="Microsoft Office User" w:date="2020-12-16T10:2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88" w:author="Microsoft Office User" w:date="2020-12-16T10:25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89" w:author="Microsoft Office User" w:date="2020-12-16T10:25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62FF">
        <w:rPr>
          <w:rFonts w:ascii="Times New Roman" w:eastAsia="Times New Roman" w:hAnsi="Times New Roman" w:cs="Times New Roman"/>
          <w:i/>
          <w:iCs/>
          <w:sz w:val="24"/>
          <w:szCs w:val="24"/>
          <w:rPrChange w:id="90" w:author="Microsoft Office User" w:date="2020-12-16T10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ins w:id="91" w:author="Microsoft Office User" w:date="2020-12-16T10:24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92" w:author="Microsoft Office User" w:date="2020-12-16T10:24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1235D088" w14:textId="2AA722A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93" w:author="Microsoft Office User" w:date="2020-12-16T10:26:00Z">
        <w:r w:rsidRPr="00C50A1E" w:rsidDel="00DB62F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yang Bisa Jadi Sebabnya...</w:delText>
        </w:r>
      </w:del>
      <w:proofErr w:type="spellStart"/>
      <w:ins w:id="94" w:author="Microsoft Office User" w:date="2020-12-16T10:26:00Z">
        <w:r w:rsidR="00DB62F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5" w:author="Microsoft Office User" w:date="2020-12-16T10:26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</w:ins>
      <w:proofErr w:type="spellEnd"/>
      <w:del w:id="96" w:author="Microsoft Office User" w:date="2020-12-16T10:26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>datang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7" w:author="Microsoft Office User" w:date="2020-12-16T10:26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ins w:id="98" w:author="Microsoft Office User" w:date="2020-12-16T10:26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62FF">
          <w:rPr>
            <w:rFonts w:ascii="Times New Roman" w:eastAsia="Times New Roman" w:hAnsi="Times New Roman" w:cs="Times New Roman"/>
            <w:sz w:val="24"/>
            <w:szCs w:val="24"/>
          </w:rPr>
          <w:t>inilah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9" w:author="Microsoft Office User" w:date="2020-12-16T10:26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100" w:author="Microsoft Office User" w:date="2020-12-16T10:26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1" w:author="Microsoft Office User" w:date="2020-12-16T10:27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proofErr w:type="spellStart"/>
      <w:ins w:id="102" w:author="Microsoft Office User" w:date="2020-12-16T10:27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>tentang</w:t>
        </w:r>
        <w:proofErr w:type="spellEnd"/>
        <w:r w:rsidR="00DB62F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103" w:author="Microsoft Office User" w:date="2020-12-16T10:27:00Z">
        <w:r w:rsidR="00DB62FF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4" w:author="Microsoft Office User" w:date="2020-12-16T10:27:00Z">
        <w:r w:rsidRPr="00C50A1E" w:rsidDel="00DB62FF">
          <w:rPr>
            <w:rFonts w:ascii="Times New Roman" w:eastAsia="Times New Roman" w:hAnsi="Times New Roman" w:cs="Times New Roman"/>
            <w:sz w:val="24"/>
            <w:szCs w:val="24"/>
          </w:rPr>
          <w:delText xml:space="preserve">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B62FF">
        <w:rPr>
          <w:rFonts w:ascii="Times New Roman" w:eastAsia="Times New Roman" w:hAnsi="Times New Roman" w:cs="Times New Roman"/>
          <w:i/>
          <w:iCs/>
          <w:sz w:val="24"/>
          <w:szCs w:val="24"/>
          <w:rPrChange w:id="105" w:author="Microsoft Office User" w:date="2020-12-16T10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8D9B38" w14:textId="0F263BE6" w:rsidR="00927764" w:rsidRPr="00C50A1E" w:rsidDel="002A43E2" w:rsidRDefault="00927764" w:rsidP="00927764">
      <w:pPr>
        <w:shd w:val="clear" w:color="auto" w:fill="F5F5F5"/>
        <w:spacing w:after="375"/>
        <w:rPr>
          <w:del w:id="106" w:author="Microsoft Office User" w:date="2020-12-16T10:29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ins w:id="107" w:author="Microsoft Office User" w:date="2020-12-16T10:28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08" w:author="Microsoft Office User" w:date="2020-12-16T10:28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 xml:space="preserve"> dalam bentuk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09" w:author="Microsoft Office User" w:date="2020-12-16T10:28:00Z">
        <w:r w:rsidDel="002A43E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110" w:author="Microsoft Office User" w:date="2020-12-16T10:29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111" w:author="Microsoft Office User" w:date="2020-12-16T10:29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2" w:author="Microsoft Office User" w:date="2020-12-16T10:29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14887476" w14:textId="2103211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ins w:id="113" w:author="Microsoft Office User" w:date="2020-12-16T10:29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 xml:space="preserve"> s</w:t>
        </w:r>
      </w:ins>
      <w:del w:id="114" w:author="Microsoft Office User" w:date="2020-12-16T10:29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5" w:author="Microsoft Office User" w:date="2020-12-16T10:30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6" w:author="Microsoft Office User" w:date="2020-12-16T10:30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E8806C" w14:textId="1DF96F51" w:rsidR="00927764" w:rsidRPr="00C50A1E" w:rsidDel="002A43E2" w:rsidRDefault="00927764" w:rsidP="00927764">
      <w:pPr>
        <w:shd w:val="clear" w:color="auto" w:fill="F5F5F5"/>
        <w:spacing w:after="375"/>
        <w:rPr>
          <w:del w:id="117" w:author="Microsoft Office User" w:date="2020-12-16T10:31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8" w:author="Microsoft Office User" w:date="2020-12-16T10:31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yang t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9" w:author="Microsoft Office User" w:date="2020-12-16T10:31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 xml:space="preserve">tahu </w:delText>
        </w:r>
      </w:del>
      <w:proofErr w:type="spellStart"/>
      <w:ins w:id="120" w:author="Microsoft Office User" w:date="2020-12-16T10:31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>sada</w:t>
        </w:r>
        <w:proofErr w:type="spellEnd"/>
        <w:r w:rsidR="002A43E2">
          <w:rPr>
            <w:rFonts w:ascii="Times New Roman" w:eastAsia="Times New Roman" w:hAnsi="Times New Roman" w:cs="Times New Roman"/>
            <w:sz w:val="24"/>
            <w:szCs w:val="24"/>
          </w:rPr>
          <w:t>r</w:t>
        </w:r>
        <w:r w:rsidR="002A43E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121" w:author="Microsoft Office User" w:date="2020-12-16T10:30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22" w:author="Microsoft Office User" w:date="2020-12-16T10:30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123" w:author="Microsoft Office User" w:date="2020-12-16T10:31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24" w:author="Microsoft Office User" w:date="2020-12-16T10:32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 xml:space="preserve">Mari </w:t>
        </w:r>
        <w:proofErr w:type="spellStart"/>
        <w:r w:rsidR="002A43E2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2A43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A43E2">
          <w:rPr>
            <w:rFonts w:ascii="Times New Roman" w:eastAsia="Times New Roman" w:hAnsi="Times New Roman" w:cs="Times New Roman"/>
            <w:sz w:val="24"/>
            <w:szCs w:val="24"/>
          </w:rPr>
          <w:t>coba</w:t>
        </w:r>
      </w:ins>
    </w:p>
    <w:p w14:paraId="5F9399DB" w14:textId="41B7A31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25" w:author="Microsoft Office User" w:date="2020-12-16T10:32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>Coba deh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6" w:author="Microsoft Office User" w:date="2020-12-16T10:32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127" w:author="Microsoft Office User" w:date="2020-12-16T10:32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A43E2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128" w:author="Microsoft Office User" w:date="2020-12-16T10:32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129" w:author="Microsoft Office User" w:date="2020-12-16T10:32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130" w:author="Microsoft Office User" w:date="2020-12-16T10:32:00Z">
        <w:r w:rsidRPr="00C50A1E" w:rsidDel="002A43E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14:paraId="3C82529B" w14:textId="5BF47AAD" w:rsidR="00927764" w:rsidRPr="00C50A1E" w:rsidDel="002A43E2" w:rsidRDefault="00927764" w:rsidP="00927764">
      <w:pPr>
        <w:shd w:val="clear" w:color="auto" w:fill="F5F5F5"/>
        <w:spacing w:after="375"/>
        <w:rPr>
          <w:del w:id="131" w:author="Microsoft Office User" w:date="2020-12-16T10:34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2" w:author="Microsoft Office User" w:date="2020-12-16T10:33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3" w:author="Microsoft Office User" w:date="2020-12-16T10:33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proofErr w:type="spellStart"/>
      <w:ins w:id="134" w:author="Microsoft Office User" w:date="2020-12-16T10:33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2A43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A43E2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  <w:proofErr w:type="spellEnd"/>
        <w:r w:rsidR="002A43E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del w:id="135" w:author="Microsoft Office User" w:date="2020-12-16T10:33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naiknya.</w:delText>
        </w:r>
      </w:del>
      <w:ins w:id="136" w:author="Microsoft Office User" w:date="2020-12-16T10:33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37" w:author="Microsoft Office User" w:date="2020-12-16T10:34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138" w:author="Microsoft Office User" w:date="2020-12-16T10:33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ins w:id="139" w:author="Microsoft Office User" w:date="2020-12-16T10:34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</w:t>
      </w:r>
      <w:ins w:id="140" w:author="Microsoft Office User" w:date="2020-12-16T10:34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>nya</w:t>
        </w:r>
      </w:ins>
      <w:proofErr w:type="spellEnd"/>
      <w:del w:id="141" w:author="Microsoft Office User" w:date="2020-12-16T10:34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>annya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ins w:id="142" w:author="Microsoft Office User" w:date="2020-12-16T10:34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43" w:author="Microsoft Office User" w:date="2020-12-16T10:34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 xml:space="preserve"> dan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144" w:author="Microsoft Office User" w:date="2020-12-16T10:34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>me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A43E2">
        <w:rPr>
          <w:rFonts w:ascii="Times New Roman" w:eastAsia="Times New Roman" w:hAnsi="Times New Roman" w:cs="Times New Roman"/>
          <w:i/>
          <w:iCs/>
          <w:sz w:val="24"/>
          <w:szCs w:val="24"/>
          <w:rPrChange w:id="145" w:author="Microsoft Office User" w:date="2020-12-16T10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6EA7DB4C" w14:textId="5943BD0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del w:id="146" w:author="Microsoft Office User" w:date="2020-12-16T10:35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43E2">
        <w:rPr>
          <w:rFonts w:ascii="Times New Roman" w:eastAsia="Times New Roman" w:hAnsi="Times New Roman" w:cs="Times New Roman"/>
          <w:i/>
          <w:iCs/>
          <w:sz w:val="24"/>
          <w:szCs w:val="24"/>
          <w:rPrChange w:id="147" w:author="Microsoft Office User" w:date="2020-12-16T10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 w:rsidRPr="002A43E2">
        <w:rPr>
          <w:rFonts w:ascii="Times New Roman" w:eastAsia="Times New Roman" w:hAnsi="Times New Roman" w:cs="Times New Roman"/>
          <w:i/>
          <w:iCs/>
          <w:sz w:val="24"/>
          <w:szCs w:val="24"/>
          <w:rPrChange w:id="148" w:author="Microsoft Office User" w:date="2020-12-16T10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49" w:author="Microsoft Office User" w:date="2020-12-16T10:35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 xml:space="preserve">lemak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894EE64" w14:textId="0621A0A9" w:rsidR="00927764" w:rsidRPr="00C50A1E" w:rsidDel="002A43E2" w:rsidRDefault="00927764" w:rsidP="00927764">
      <w:pPr>
        <w:shd w:val="clear" w:color="auto" w:fill="F5F5F5"/>
        <w:spacing w:after="375"/>
        <w:rPr>
          <w:del w:id="150" w:author="Microsoft Office User" w:date="2020-12-16T10:36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del w:id="151" w:author="Microsoft Office User" w:date="2020-12-16T10:35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2" w:author="Microsoft Office User" w:date="2020-12-16T10:35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>ke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ins w:id="153" w:author="Microsoft Office User" w:date="2020-12-16T10:36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ins w:id="154" w:author="Microsoft Office User" w:date="2020-12-16T10:36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A43E2">
          <w:rPr>
            <w:rFonts w:ascii="Times New Roman" w:eastAsia="Times New Roman" w:hAnsi="Times New Roman" w:cs="Times New Roman"/>
            <w:sz w:val="24"/>
            <w:szCs w:val="24"/>
          </w:rPr>
          <w:t>ada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5" w:author="Microsoft Office User" w:date="2020-12-16T10:36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56" w:author="Microsoft Office User" w:date="2020-12-16T10:36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57" w:author="Microsoft Office User" w:date="2020-12-16T10:36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158" w:author="Microsoft Office User" w:date="2020-12-16T10:36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159" w:author="Microsoft Office User" w:date="2020-12-16T10:36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60" w:author="Microsoft Office User" w:date="2020-12-16T10:36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161" w:author="Microsoft Office User" w:date="2020-12-16T10:36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162" w:author="Microsoft Office User" w:date="2020-12-16T10:36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448A4EDD" w14:textId="1F21596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163" w:author="Microsoft Office User" w:date="2020-12-16T10:37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164" w:author="Microsoft Office User" w:date="2020-12-16T10:37:00Z">
        <w:r w:rsidR="002A43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65" w:author="Microsoft Office User" w:date="2020-12-16T10:37:00Z">
        <w:r w:rsidRPr="00C50A1E" w:rsidDel="002A43E2">
          <w:rPr>
            <w:rFonts w:ascii="Times New Roman" w:eastAsia="Times New Roman" w:hAnsi="Times New Roman" w:cs="Times New Roman"/>
            <w:sz w:val="24"/>
            <w:szCs w:val="24"/>
          </w:rPr>
          <w:delText xml:space="preserve">lah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A43E2">
        <w:rPr>
          <w:rFonts w:ascii="Times New Roman" w:eastAsia="Times New Roman" w:hAnsi="Times New Roman" w:cs="Times New Roman"/>
          <w:i/>
          <w:iCs/>
          <w:sz w:val="24"/>
          <w:szCs w:val="24"/>
          <w:rPrChange w:id="166" w:author="Microsoft Office User" w:date="2020-12-16T10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HAHA. </w:t>
      </w:r>
    </w:p>
    <w:p w14:paraId="09005AA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DA1FDB2" w14:textId="77777777" w:rsidR="00927764" w:rsidRPr="00C50A1E" w:rsidRDefault="00927764" w:rsidP="00927764"/>
    <w:p w14:paraId="7A8E97BC" w14:textId="77777777" w:rsidR="00927764" w:rsidRPr="005A045A" w:rsidRDefault="00927764" w:rsidP="00927764">
      <w:pPr>
        <w:rPr>
          <w:i/>
        </w:rPr>
      </w:pPr>
    </w:p>
    <w:p w14:paraId="4B60141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FEF7585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1A584" w14:textId="77777777" w:rsidR="00DE63D7" w:rsidRDefault="00DE63D7">
      <w:r>
        <w:separator/>
      </w:r>
    </w:p>
  </w:endnote>
  <w:endnote w:type="continuationSeparator" w:id="0">
    <w:p w14:paraId="06D1F568" w14:textId="77777777" w:rsidR="00DE63D7" w:rsidRDefault="00DE6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559E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185E768" w14:textId="77777777" w:rsidR="00941E77" w:rsidRDefault="00DE63D7">
    <w:pPr>
      <w:pStyle w:val="Footer"/>
    </w:pPr>
  </w:p>
  <w:p w14:paraId="090B2C05" w14:textId="77777777" w:rsidR="00941E77" w:rsidRDefault="00DE6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509B7" w14:textId="77777777" w:rsidR="00DE63D7" w:rsidRDefault="00DE63D7">
      <w:r>
        <w:separator/>
      </w:r>
    </w:p>
  </w:footnote>
  <w:footnote w:type="continuationSeparator" w:id="0">
    <w:p w14:paraId="2808469A" w14:textId="77777777" w:rsidR="00DE63D7" w:rsidRDefault="00DE6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A43E2"/>
    <w:rsid w:val="0042167F"/>
    <w:rsid w:val="004E2D5F"/>
    <w:rsid w:val="00924DF5"/>
    <w:rsid w:val="00927764"/>
    <w:rsid w:val="00BB74DA"/>
    <w:rsid w:val="00C20908"/>
    <w:rsid w:val="00DB62FF"/>
    <w:rsid w:val="00D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7A3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2020-12-16T03:08:00Z</dcterms:created>
  <dcterms:modified xsi:type="dcterms:W3CDTF">2020-12-16T03:37:00Z</dcterms:modified>
</cp:coreProperties>
</file>