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0BD2" w14:textId="77777777" w:rsidR="00125355" w:rsidRPr="008D0F09" w:rsidRDefault="00125355" w:rsidP="00125355">
      <w:pPr>
        <w:spacing w:after="0"/>
        <w:jc w:val="center"/>
        <w:rPr>
          <w:rFonts w:ascii="Minion Pro" w:hAnsi="Minion Pro"/>
          <w:b/>
          <w:sz w:val="36"/>
          <w:szCs w:val="36"/>
          <w:u w:val="single"/>
          <w:rPrChange w:id="0" w:author="Moh Hasbullah Isnaini" w:date="2022-06-14T16:07:00Z">
            <w:rPr>
              <w:rFonts w:ascii="Minion Pro" w:hAnsi="Minion Pro"/>
              <w:b/>
              <w:sz w:val="36"/>
              <w:szCs w:val="36"/>
            </w:rPr>
          </w:rPrChange>
        </w:rPr>
      </w:pPr>
      <w:r w:rsidRPr="008D0F09">
        <w:rPr>
          <w:rFonts w:ascii="Minion Pro" w:hAnsi="Minion Pro"/>
          <w:b/>
          <w:sz w:val="36"/>
          <w:szCs w:val="36"/>
          <w:u w:val="single"/>
          <w:rPrChange w:id="1" w:author="Moh Hasbullah Isnaini" w:date="2022-06-14T16:07:00Z">
            <w:rPr>
              <w:rFonts w:ascii="Minion Pro" w:hAnsi="Minion Pro"/>
              <w:b/>
              <w:sz w:val="36"/>
              <w:szCs w:val="36"/>
            </w:rPr>
          </w:rPrChange>
        </w:rPr>
        <w:t>TUGAS OBSERVASI VERSI 6</w:t>
      </w:r>
    </w:p>
    <w:p w14:paraId="6C7F3088" w14:textId="77777777" w:rsidR="00125355" w:rsidRPr="008D0F09" w:rsidRDefault="00125355" w:rsidP="00125355">
      <w:pPr>
        <w:spacing w:after="0"/>
        <w:jc w:val="center"/>
        <w:rPr>
          <w:rFonts w:ascii="Minion Pro" w:hAnsi="Minion Pro"/>
          <w:b/>
          <w:sz w:val="36"/>
          <w:szCs w:val="36"/>
          <w:u w:val="single"/>
          <w:rPrChange w:id="2" w:author="Moh Hasbullah Isnaini" w:date="2022-06-14T16:07:00Z">
            <w:rPr>
              <w:rFonts w:ascii="Minion Pro" w:hAnsi="Minion Pro"/>
              <w:b/>
              <w:sz w:val="36"/>
              <w:szCs w:val="36"/>
            </w:rPr>
          </w:rPrChange>
        </w:rPr>
      </w:pPr>
      <w:r w:rsidRPr="008D0F09">
        <w:rPr>
          <w:rFonts w:ascii="Minion Pro" w:hAnsi="Minion Pro"/>
          <w:b/>
          <w:sz w:val="36"/>
          <w:szCs w:val="36"/>
          <w:u w:val="single"/>
          <w:rPrChange w:id="3" w:author="Moh Hasbullah Isnaini" w:date="2022-06-14T16:07:00Z">
            <w:rPr>
              <w:rFonts w:ascii="Minion Pro" w:hAnsi="Minion Pro"/>
              <w:b/>
              <w:sz w:val="36"/>
              <w:szCs w:val="36"/>
            </w:rPr>
          </w:rPrChange>
        </w:rPr>
        <w:t>SKEMA PENULISAN BUKU NONFIKSI</w:t>
      </w:r>
    </w:p>
    <w:p w14:paraId="6675C8EA" w14:textId="77777777" w:rsidR="00125355" w:rsidRPr="008D0F09" w:rsidRDefault="00125355" w:rsidP="00125355">
      <w:pPr>
        <w:spacing w:after="0"/>
        <w:jc w:val="center"/>
        <w:rPr>
          <w:rFonts w:ascii="Minion Pro" w:hAnsi="Minion Pro"/>
          <w:b/>
          <w:sz w:val="36"/>
          <w:szCs w:val="36"/>
          <w:u w:val="single"/>
          <w:rPrChange w:id="4" w:author="Moh Hasbullah Isnaini" w:date="2022-06-14T16:07:00Z">
            <w:rPr>
              <w:rFonts w:ascii="Minion Pro" w:hAnsi="Minion Pro"/>
              <w:b/>
              <w:sz w:val="36"/>
              <w:szCs w:val="36"/>
            </w:rPr>
          </w:rPrChange>
        </w:rPr>
      </w:pPr>
    </w:p>
    <w:p w14:paraId="4FA9AE6B" w14:textId="521F27FD" w:rsidR="00125355" w:rsidRPr="008D0F09" w:rsidRDefault="00125355" w:rsidP="00D8537A">
      <w:pPr>
        <w:pStyle w:val="ListParagraph"/>
        <w:numPr>
          <w:ilvl w:val="0"/>
          <w:numId w:val="3"/>
        </w:numPr>
        <w:rPr>
          <w:ins w:id="5" w:author="Moh Hasbullah Isnaini" w:date="2022-06-14T16:03:00Z"/>
          <w:rFonts w:ascii="Minion Pro" w:hAnsi="Minion Pro"/>
          <w:u w:val="single"/>
          <w:rPrChange w:id="6" w:author="Moh Hasbullah Isnaini" w:date="2022-06-14T16:07:00Z">
            <w:rPr>
              <w:ins w:id="7" w:author="Moh Hasbullah Isnaini" w:date="2022-06-14T16:03:00Z"/>
              <w:rFonts w:ascii="Minion Pro" w:hAnsi="Minion Pro"/>
            </w:rPr>
          </w:rPrChange>
        </w:rPr>
      </w:pPr>
      <w:r w:rsidRPr="008D0F09">
        <w:rPr>
          <w:rFonts w:ascii="Minion Pro" w:hAnsi="Minion Pro"/>
          <w:u w:val="single"/>
          <w:rPrChange w:id="8" w:author="Moh Hasbullah Isnaini" w:date="2022-06-14T16:07:00Z">
            <w:rPr>
              <w:rFonts w:ascii="Minion Pro" w:hAnsi="Minion Pro"/>
            </w:rPr>
          </w:rPrChange>
        </w:rPr>
        <w:t xml:space="preserve">Lakukan swasunting secara digital dengan menggunakan fitur </w:t>
      </w:r>
      <w:r w:rsidRPr="008D0F09">
        <w:rPr>
          <w:rFonts w:ascii="Minion Pro" w:hAnsi="Minion Pro"/>
          <w:i/>
          <w:u w:val="single"/>
          <w:rPrChange w:id="9" w:author="Moh Hasbullah Isnaini" w:date="2022-06-14T16:07:00Z">
            <w:rPr>
              <w:rFonts w:ascii="Minion Pro" w:hAnsi="Minion Pro"/>
              <w:i/>
            </w:rPr>
          </w:rPrChange>
        </w:rPr>
        <w:t>Review</w:t>
      </w:r>
      <w:r w:rsidRPr="008D0F09">
        <w:rPr>
          <w:rFonts w:ascii="Minion Pro" w:hAnsi="Minion Pro"/>
          <w:u w:val="single"/>
          <w:rPrChange w:id="10" w:author="Moh Hasbullah Isnaini" w:date="2022-06-14T16:07:00Z">
            <w:rPr>
              <w:rFonts w:ascii="Minion Pro" w:hAnsi="Minion Pro"/>
            </w:rPr>
          </w:rPrChange>
        </w:rPr>
        <w:t xml:space="preserve"> (Peninjauan) pada aplikasi Word. Aktifkan </w:t>
      </w:r>
      <w:r w:rsidRPr="008D0F09">
        <w:rPr>
          <w:rFonts w:ascii="Minion Pro" w:hAnsi="Minion Pro"/>
          <w:i/>
          <w:u w:val="single"/>
          <w:rPrChange w:id="11" w:author="Moh Hasbullah Isnaini" w:date="2022-06-14T16:07:00Z">
            <w:rPr>
              <w:rFonts w:ascii="Minion Pro" w:hAnsi="Minion Pro"/>
              <w:i/>
            </w:rPr>
          </w:rPrChange>
        </w:rPr>
        <w:t>Track Changes</w:t>
      </w:r>
      <w:r w:rsidRPr="008D0F09">
        <w:rPr>
          <w:rFonts w:ascii="Minion Pro" w:hAnsi="Minion Pro"/>
          <w:u w:val="single"/>
          <w:rPrChange w:id="12" w:author="Moh Hasbullah Isnaini" w:date="2022-06-14T16:07:00Z">
            <w:rPr>
              <w:rFonts w:ascii="Minion Pro" w:hAnsi="Minion Pro"/>
            </w:rPr>
          </w:rPrChange>
        </w:rPr>
        <w:t xml:space="preserve"> untuk menandai perbaikan yang Anda lakukan. </w:t>
      </w:r>
    </w:p>
    <w:p w14:paraId="104DF98B" w14:textId="2B786449" w:rsidR="008D0F09" w:rsidRPr="008D0F09" w:rsidRDefault="008D0F09" w:rsidP="008D0F09">
      <w:pPr>
        <w:pStyle w:val="ListParagraph"/>
        <w:rPr>
          <w:ins w:id="13" w:author="Moh Hasbullah Isnaini" w:date="2022-06-14T16:03:00Z"/>
          <w:rFonts w:ascii="Minion Pro" w:hAnsi="Minion Pro"/>
          <w:u w:val="single"/>
          <w:rPrChange w:id="14" w:author="Moh Hasbullah Isnaini" w:date="2022-06-14T16:07:00Z">
            <w:rPr>
              <w:ins w:id="15" w:author="Moh Hasbullah Isnaini" w:date="2022-06-14T16:03:00Z"/>
              <w:rFonts w:ascii="Minion Pro" w:hAnsi="Minion Pro"/>
            </w:rPr>
          </w:rPrChange>
        </w:rPr>
      </w:pPr>
    </w:p>
    <w:p w14:paraId="505BA43F" w14:textId="77777777" w:rsidR="008D0F09" w:rsidRPr="008D0F09" w:rsidRDefault="008D0F09" w:rsidP="008D0F09">
      <w:pPr>
        <w:pStyle w:val="BodyText"/>
        <w:tabs>
          <w:tab w:val="left" w:pos="1785"/>
        </w:tabs>
        <w:spacing w:before="42"/>
        <w:ind w:right="737"/>
        <w:jc w:val="right"/>
        <w:rPr>
          <w:ins w:id="16" w:author="Moh Hasbullah Isnaini" w:date="2022-06-14T16:03:00Z"/>
          <w:u w:val="single"/>
          <w:rPrChange w:id="17" w:author="Moh Hasbullah Isnaini" w:date="2022-06-14T16:07:00Z">
            <w:rPr>
              <w:ins w:id="18" w:author="Moh Hasbullah Isnaini" w:date="2022-06-14T16:03:00Z"/>
            </w:rPr>
          </w:rPrChange>
        </w:rPr>
      </w:pPr>
      <w:ins w:id="19" w:author="Moh Hasbullah Isnaini" w:date="2022-06-14T16:03:00Z">
        <w:r w:rsidRPr="008D0F09">
          <w:rPr>
            <w:u w:val="single"/>
            <w:rPrChange w:id="20" w:author="Moh Hasbullah Isnaini" w:date="2022-06-14T16:07:00Z">
              <w:rPr/>
            </w:rPrChange>
          </w:rPr>
          <w:t>Public</w:t>
        </w:r>
        <w:r w:rsidRPr="008D0F09">
          <w:rPr>
            <w:spacing w:val="-5"/>
            <w:u w:val="single"/>
            <w:rPrChange w:id="21" w:author="Moh Hasbullah Isnaini" w:date="2022-06-14T16:07:00Z">
              <w:rPr>
                <w:spacing w:val="-5"/>
              </w:rPr>
            </w:rPrChange>
          </w:rPr>
          <w:t xml:space="preserve"> </w:t>
        </w:r>
        <w:r w:rsidRPr="008D0F09">
          <w:rPr>
            <w:u w:val="single"/>
            <w:rPrChange w:id="22" w:author="Moh Hasbullah Isnaini" w:date="2022-06-14T16:07:00Z">
              <w:rPr/>
            </w:rPrChange>
          </w:rPr>
          <w:t>Speaking</w:t>
        </w:r>
        <w:r w:rsidRPr="008D0F09">
          <w:rPr>
            <w:u w:val="single"/>
            <w:rPrChange w:id="23" w:author="Moh Hasbullah Isnaini" w:date="2022-06-14T16:07:00Z">
              <w:rPr/>
            </w:rPrChange>
          </w:rPr>
          <w:tab/>
          <w:t>5</w:t>
        </w:r>
      </w:ins>
    </w:p>
    <w:p w14:paraId="66B8D7C1" w14:textId="77777777" w:rsidR="008D0F09" w:rsidRPr="008D0F09" w:rsidRDefault="008D0F09" w:rsidP="008D0F09">
      <w:pPr>
        <w:pStyle w:val="BodyText"/>
        <w:rPr>
          <w:ins w:id="24" w:author="Moh Hasbullah Isnaini" w:date="2022-06-14T16:03:00Z"/>
          <w:sz w:val="20"/>
          <w:u w:val="single"/>
          <w:rPrChange w:id="25" w:author="Moh Hasbullah Isnaini" w:date="2022-06-14T16:07:00Z">
            <w:rPr>
              <w:ins w:id="26" w:author="Moh Hasbullah Isnaini" w:date="2022-06-14T16:03:00Z"/>
              <w:sz w:val="20"/>
            </w:rPr>
          </w:rPrChange>
        </w:rPr>
      </w:pPr>
    </w:p>
    <w:p w14:paraId="5C3A0345" w14:textId="77777777" w:rsidR="008D0F09" w:rsidRPr="008D0F09" w:rsidRDefault="008D0F09" w:rsidP="008D0F09">
      <w:pPr>
        <w:pStyle w:val="BodyText"/>
        <w:rPr>
          <w:ins w:id="27" w:author="Moh Hasbullah Isnaini" w:date="2022-06-14T16:03:00Z"/>
          <w:sz w:val="20"/>
          <w:u w:val="single"/>
          <w:rPrChange w:id="28" w:author="Moh Hasbullah Isnaini" w:date="2022-06-14T16:07:00Z">
            <w:rPr>
              <w:ins w:id="29" w:author="Moh Hasbullah Isnaini" w:date="2022-06-14T16:03:00Z"/>
              <w:sz w:val="20"/>
            </w:rPr>
          </w:rPrChange>
        </w:rPr>
      </w:pPr>
    </w:p>
    <w:p w14:paraId="389C4715" w14:textId="77777777" w:rsidR="008D0F09" w:rsidRPr="008D0F09" w:rsidRDefault="008D0F09" w:rsidP="008D0F09">
      <w:pPr>
        <w:pStyle w:val="BodyText"/>
        <w:rPr>
          <w:ins w:id="30" w:author="Moh Hasbullah Isnaini" w:date="2022-06-14T16:03:00Z"/>
          <w:sz w:val="20"/>
          <w:u w:val="single"/>
          <w:rPrChange w:id="31" w:author="Moh Hasbullah Isnaini" w:date="2022-06-14T16:07:00Z">
            <w:rPr>
              <w:ins w:id="32" w:author="Moh Hasbullah Isnaini" w:date="2022-06-14T16:03:00Z"/>
              <w:sz w:val="20"/>
            </w:rPr>
          </w:rPrChange>
        </w:rPr>
      </w:pPr>
    </w:p>
    <w:p w14:paraId="5E5FC260" w14:textId="77777777" w:rsidR="008D0F09" w:rsidRPr="008D0F09" w:rsidRDefault="008D0F09" w:rsidP="008D0F09">
      <w:pPr>
        <w:pStyle w:val="BodyText"/>
        <w:spacing w:before="2"/>
        <w:rPr>
          <w:ins w:id="33" w:author="Moh Hasbullah Isnaini" w:date="2022-06-14T16:03:00Z"/>
          <w:sz w:val="25"/>
          <w:u w:val="single"/>
          <w:rPrChange w:id="34" w:author="Moh Hasbullah Isnaini" w:date="2022-06-14T16:07:00Z">
            <w:rPr>
              <w:ins w:id="35" w:author="Moh Hasbullah Isnaini" w:date="2022-06-14T16:03:00Z"/>
              <w:sz w:val="25"/>
            </w:rPr>
          </w:rPrChange>
        </w:rPr>
      </w:pPr>
    </w:p>
    <w:p w14:paraId="1AB0BD3C" w14:textId="77777777" w:rsidR="008D0F09" w:rsidRPr="008D0F09" w:rsidRDefault="008D0F09" w:rsidP="008D0F09">
      <w:pPr>
        <w:pStyle w:val="Title"/>
        <w:rPr>
          <w:ins w:id="36" w:author="Moh Hasbullah Isnaini" w:date="2022-06-14T16:03:00Z"/>
          <w:u w:val="single"/>
          <w:rPrChange w:id="37" w:author="Moh Hasbullah Isnaini" w:date="2022-06-14T16:07:00Z">
            <w:rPr>
              <w:ins w:id="38" w:author="Moh Hasbullah Isnaini" w:date="2022-06-14T16:03:00Z"/>
            </w:rPr>
          </w:rPrChange>
        </w:rPr>
      </w:pPr>
      <w:ins w:id="39" w:author="Moh Hasbullah Isnaini" w:date="2022-06-14T16:03:00Z">
        <w:r w:rsidRPr="008D0F09">
          <w:rPr>
            <w:noProof/>
            <w:u w:val="single"/>
            <w:rPrChange w:id="40" w:author="Moh Hasbullah Isnaini" w:date="2022-06-14T16:07:00Z">
              <w:rPr>
                <w:noProof/>
              </w:rPr>
            </w:rPrChange>
          </w:rPr>
          <w:drawing>
            <wp:anchor distT="0" distB="0" distL="0" distR="0" simplePos="0" relativeHeight="251659264" behindDoc="0" locked="0" layoutInCell="1" allowOverlap="1" wp14:anchorId="57D5A420" wp14:editId="3A064A79">
              <wp:simplePos x="0" y="0"/>
              <wp:positionH relativeFrom="page">
                <wp:posOffset>1028700</wp:posOffset>
              </wp:positionH>
              <wp:positionV relativeFrom="paragraph">
                <wp:posOffset>-212941</wp:posOffset>
              </wp:positionV>
              <wp:extent cx="1000125" cy="895350"/>
              <wp:effectExtent l="0" t="0" r="0" b="0"/>
              <wp:wrapNone/>
              <wp:docPr id="1" name="image1.jpeg"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00125" cy="895350"/>
                      </a:xfrm>
                      <a:prstGeom prst="rect">
                        <a:avLst/>
                      </a:prstGeom>
                    </pic:spPr>
                  </pic:pic>
                </a:graphicData>
              </a:graphic>
            </wp:anchor>
          </w:drawing>
        </w:r>
        <w:r w:rsidRPr="008D0F09">
          <w:rPr>
            <w:u w:val="single"/>
            <w:rPrChange w:id="41" w:author="Moh Hasbullah Isnaini" w:date="2022-06-14T16:07:00Z">
              <w:rPr/>
            </w:rPrChange>
          </w:rPr>
          <w:t>Speak</w:t>
        </w:r>
        <w:r w:rsidRPr="008D0F09">
          <w:rPr>
            <w:spacing w:val="-3"/>
            <w:u w:val="single"/>
            <w:rPrChange w:id="42" w:author="Moh Hasbullah Isnaini" w:date="2022-06-14T16:07:00Z">
              <w:rPr>
                <w:spacing w:val="-3"/>
              </w:rPr>
            </w:rPrChange>
          </w:rPr>
          <w:t xml:space="preserve"> </w:t>
        </w:r>
        <w:r w:rsidRPr="008D0F09">
          <w:rPr>
            <w:u w:val="single"/>
            <w:rPrChange w:id="43" w:author="Moh Hasbullah Isnaini" w:date="2022-06-14T16:07:00Z">
              <w:rPr/>
            </w:rPrChange>
          </w:rPr>
          <w:t>up!</w:t>
        </w:r>
      </w:ins>
    </w:p>
    <w:p w14:paraId="095870E8" w14:textId="77777777" w:rsidR="008D0F09" w:rsidRPr="008D0F09" w:rsidRDefault="008D0F09" w:rsidP="008D0F09">
      <w:pPr>
        <w:pStyle w:val="ListParagraph"/>
        <w:widowControl w:val="0"/>
        <w:numPr>
          <w:ilvl w:val="0"/>
          <w:numId w:val="4"/>
        </w:numPr>
        <w:tabs>
          <w:tab w:val="left" w:pos="3062"/>
        </w:tabs>
        <w:autoSpaceDE w:val="0"/>
        <w:autoSpaceDN w:val="0"/>
        <w:spacing w:before="242" w:after="0" w:line="283" w:lineRule="auto"/>
        <w:ind w:right="871"/>
        <w:contextualSpacing w:val="0"/>
        <w:rPr>
          <w:ins w:id="44" w:author="Moh Hasbullah Isnaini" w:date="2022-06-14T16:03:00Z"/>
          <w:u w:val="single"/>
          <w:rPrChange w:id="45" w:author="Moh Hasbullah Isnaini" w:date="2022-06-14T16:07:00Z">
            <w:rPr>
              <w:ins w:id="46" w:author="Moh Hasbullah Isnaini" w:date="2022-06-14T16:03:00Z"/>
            </w:rPr>
          </w:rPrChange>
        </w:rPr>
      </w:pPr>
      <w:ins w:id="47" w:author="Moh Hasbullah Isnaini" w:date="2022-06-14T16:03:00Z">
        <w:r w:rsidRPr="008D0F09">
          <w:rPr>
            <w:sz w:val="22"/>
            <w:u w:val="single"/>
            <w:rPrChange w:id="48" w:author="Moh Hasbullah Isnaini" w:date="2022-06-14T16:07:00Z">
              <w:rPr>
                <w:sz w:val="22"/>
              </w:rPr>
            </w:rPrChange>
          </w:rPr>
          <w:t>Have you ever heard someone give a speech? Or have you ever spoken</w:t>
        </w:r>
        <w:r w:rsidRPr="008D0F09">
          <w:rPr>
            <w:spacing w:val="-48"/>
            <w:sz w:val="22"/>
            <w:u w:val="single"/>
            <w:rPrChange w:id="49" w:author="Moh Hasbullah Isnaini" w:date="2022-06-14T16:07:00Z">
              <w:rPr>
                <w:spacing w:val="-48"/>
                <w:sz w:val="22"/>
              </w:rPr>
            </w:rPrChange>
          </w:rPr>
          <w:t xml:space="preserve"> </w:t>
        </w:r>
        <w:r w:rsidRPr="008D0F09">
          <w:rPr>
            <w:sz w:val="22"/>
            <w:u w:val="single"/>
            <w:rPrChange w:id="50" w:author="Moh Hasbullah Isnaini" w:date="2022-06-14T16:07:00Z">
              <w:rPr>
                <w:sz w:val="22"/>
              </w:rPr>
            </w:rPrChange>
          </w:rPr>
          <w:t>in</w:t>
        </w:r>
        <w:r w:rsidRPr="008D0F09">
          <w:rPr>
            <w:spacing w:val="-4"/>
            <w:sz w:val="22"/>
            <w:u w:val="single"/>
            <w:rPrChange w:id="51" w:author="Moh Hasbullah Isnaini" w:date="2022-06-14T16:07:00Z">
              <w:rPr>
                <w:spacing w:val="-4"/>
                <w:sz w:val="22"/>
              </w:rPr>
            </w:rPrChange>
          </w:rPr>
          <w:t xml:space="preserve"> </w:t>
        </w:r>
        <w:r w:rsidRPr="008D0F09">
          <w:rPr>
            <w:sz w:val="22"/>
            <w:u w:val="single"/>
            <w:rPrChange w:id="52" w:author="Moh Hasbullah Isnaini" w:date="2022-06-14T16:07:00Z">
              <w:rPr>
                <w:sz w:val="22"/>
              </w:rPr>
            </w:rPrChange>
          </w:rPr>
          <w:t>front</w:t>
        </w:r>
        <w:r w:rsidRPr="008D0F09">
          <w:rPr>
            <w:spacing w:val="-4"/>
            <w:sz w:val="22"/>
            <w:u w:val="single"/>
            <w:rPrChange w:id="53" w:author="Moh Hasbullah Isnaini" w:date="2022-06-14T16:07:00Z">
              <w:rPr>
                <w:spacing w:val="-4"/>
                <w:sz w:val="22"/>
              </w:rPr>
            </w:rPrChange>
          </w:rPr>
          <w:t xml:space="preserve"> </w:t>
        </w:r>
        <w:r w:rsidRPr="008D0F09">
          <w:rPr>
            <w:sz w:val="22"/>
            <w:u w:val="single"/>
            <w:rPrChange w:id="54" w:author="Moh Hasbullah Isnaini" w:date="2022-06-14T16:07:00Z">
              <w:rPr>
                <w:sz w:val="22"/>
              </w:rPr>
            </w:rPrChange>
          </w:rPr>
          <w:t>of</w:t>
        </w:r>
        <w:r w:rsidRPr="008D0F09">
          <w:rPr>
            <w:spacing w:val="-2"/>
            <w:sz w:val="22"/>
            <w:u w:val="single"/>
            <w:rPrChange w:id="55" w:author="Moh Hasbullah Isnaini" w:date="2022-06-14T16:07:00Z">
              <w:rPr>
                <w:spacing w:val="-2"/>
                <w:sz w:val="22"/>
              </w:rPr>
            </w:rPrChange>
          </w:rPr>
          <w:t xml:space="preserve"> </w:t>
        </w:r>
        <w:r w:rsidRPr="008D0F09">
          <w:rPr>
            <w:sz w:val="22"/>
            <w:u w:val="single"/>
            <w:rPrChange w:id="56" w:author="Moh Hasbullah Isnaini" w:date="2022-06-14T16:07:00Z">
              <w:rPr>
                <w:sz w:val="22"/>
              </w:rPr>
            </w:rPrChange>
          </w:rPr>
          <w:t>many</w:t>
        </w:r>
        <w:r w:rsidRPr="008D0F09">
          <w:rPr>
            <w:spacing w:val="-2"/>
            <w:sz w:val="22"/>
            <w:u w:val="single"/>
            <w:rPrChange w:id="57" w:author="Moh Hasbullah Isnaini" w:date="2022-06-14T16:07:00Z">
              <w:rPr>
                <w:spacing w:val="-2"/>
                <w:sz w:val="22"/>
              </w:rPr>
            </w:rPrChange>
          </w:rPr>
          <w:t xml:space="preserve"> </w:t>
        </w:r>
        <w:r w:rsidRPr="008D0F09">
          <w:rPr>
            <w:sz w:val="22"/>
            <w:u w:val="single"/>
            <w:rPrChange w:id="58" w:author="Moh Hasbullah Isnaini" w:date="2022-06-14T16:07:00Z">
              <w:rPr>
                <w:sz w:val="22"/>
              </w:rPr>
            </w:rPrChange>
          </w:rPr>
          <w:t>people?</w:t>
        </w:r>
      </w:ins>
    </w:p>
    <w:p w14:paraId="20F01A0C" w14:textId="77777777" w:rsidR="008D0F09" w:rsidRPr="008D0F09" w:rsidRDefault="008D0F09" w:rsidP="008D0F09">
      <w:pPr>
        <w:pStyle w:val="ListParagraph"/>
        <w:widowControl w:val="0"/>
        <w:numPr>
          <w:ilvl w:val="0"/>
          <w:numId w:val="4"/>
        </w:numPr>
        <w:tabs>
          <w:tab w:val="left" w:pos="3062"/>
        </w:tabs>
        <w:autoSpaceDE w:val="0"/>
        <w:autoSpaceDN w:val="0"/>
        <w:spacing w:before="86" w:after="0" w:line="240" w:lineRule="auto"/>
        <w:ind w:hanging="361"/>
        <w:contextualSpacing w:val="0"/>
        <w:rPr>
          <w:ins w:id="59" w:author="Moh Hasbullah Isnaini" w:date="2022-06-14T16:03:00Z"/>
          <w:u w:val="single"/>
          <w:rPrChange w:id="60" w:author="Moh Hasbullah Isnaini" w:date="2022-06-14T16:07:00Z">
            <w:rPr>
              <w:ins w:id="61" w:author="Moh Hasbullah Isnaini" w:date="2022-06-14T16:03:00Z"/>
            </w:rPr>
          </w:rPrChange>
        </w:rPr>
      </w:pPr>
      <w:ins w:id="62" w:author="Moh Hasbullah Isnaini" w:date="2022-06-14T16:03:00Z">
        <w:r w:rsidRPr="008D0F09">
          <w:rPr>
            <w:sz w:val="22"/>
            <w:u w:val="single"/>
            <w:rPrChange w:id="63" w:author="Moh Hasbullah Isnaini" w:date="2022-06-14T16:07:00Z">
              <w:rPr>
                <w:sz w:val="22"/>
              </w:rPr>
            </w:rPrChange>
          </w:rPr>
          <w:t>When</w:t>
        </w:r>
        <w:r w:rsidRPr="008D0F09">
          <w:rPr>
            <w:spacing w:val="-3"/>
            <w:sz w:val="22"/>
            <w:u w:val="single"/>
            <w:rPrChange w:id="64" w:author="Moh Hasbullah Isnaini" w:date="2022-06-14T16:07:00Z">
              <w:rPr>
                <w:spacing w:val="-3"/>
                <w:sz w:val="22"/>
              </w:rPr>
            </w:rPrChange>
          </w:rPr>
          <w:t xml:space="preserve"> </w:t>
        </w:r>
        <w:r w:rsidRPr="008D0F09">
          <w:rPr>
            <w:sz w:val="22"/>
            <w:u w:val="single"/>
            <w:rPrChange w:id="65" w:author="Moh Hasbullah Isnaini" w:date="2022-06-14T16:07:00Z">
              <w:rPr>
                <w:sz w:val="22"/>
              </w:rPr>
            </w:rPrChange>
          </w:rPr>
          <w:t>you</w:t>
        </w:r>
        <w:r w:rsidRPr="008D0F09">
          <w:rPr>
            <w:spacing w:val="-3"/>
            <w:sz w:val="22"/>
            <w:u w:val="single"/>
            <w:rPrChange w:id="66" w:author="Moh Hasbullah Isnaini" w:date="2022-06-14T16:07:00Z">
              <w:rPr>
                <w:spacing w:val="-3"/>
                <w:sz w:val="22"/>
              </w:rPr>
            </w:rPrChange>
          </w:rPr>
          <w:t xml:space="preserve"> </w:t>
        </w:r>
        <w:r w:rsidRPr="008D0F09">
          <w:rPr>
            <w:sz w:val="22"/>
            <w:u w:val="single"/>
            <w:rPrChange w:id="67" w:author="Moh Hasbullah Isnaini" w:date="2022-06-14T16:07:00Z">
              <w:rPr>
                <w:sz w:val="22"/>
              </w:rPr>
            </w:rPrChange>
          </w:rPr>
          <w:t>did</w:t>
        </w:r>
        <w:r w:rsidRPr="008D0F09">
          <w:rPr>
            <w:spacing w:val="-2"/>
            <w:sz w:val="22"/>
            <w:u w:val="single"/>
            <w:rPrChange w:id="68" w:author="Moh Hasbullah Isnaini" w:date="2022-06-14T16:07:00Z">
              <w:rPr>
                <w:spacing w:val="-2"/>
                <w:sz w:val="22"/>
              </w:rPr>
            </w:rPrChange>
          </w:rPr>
          <w:t xml:space="preserve"> </w:t>
        </w:r>
        <w:r w:rsidRPr="008D0F09">
          <w:rPr>
            <w:sz w:val="22"/>
            <w:u w:val="single"/>
            <w:rPrChange w:id="69" w:author="Moh Hasbullah Isnaini" w:date="2022-06-14T16:07:00Z">
              <w:rPr>
                <w:sz w:val="22"/>
              </w:rPr>
            </w:rPrChange>
          </w:rPr>
          <w:t>it?</w:t>
        </w:r>
      </w:ins>
    </w:p>
    <w:p w14:paraId="362406D1" w14:textId="77777777" w:rsidR="008D0F09" w:rsidRPr="008D0F09" w:rsidRDefault="008D0F09" w:rsidP="008D0F09">
      <w:pPr>
        <w:pStyle w:val="ListParagraph"/>
        <w:widowControl w:val="0"/>
        <w:numPr>
          <w:ilvl w:val="0"/>
          <w:numId w:val="4"/>
        </w:numPr>
        <w:tabs>
          <w:tab w:val="left" w:pos="3062"/>
        </w:tabs>
        <w:autoSpaceDE w:val="0"/>
        <w:autoSpaceDN w:val="0"/>
        <w:spacing w:before="83" w:after="0" w:line="240" w:lineRule="auto"/>
        <w:ind w:hanging="361"/>
        <w:contextualSpacing w:val="0"/>
        <w:rPr>
          <w:ins w:id="70" w:author="Moh Hasbullah Isnaini" w:date="2022-06-14T16:03:00Z"/>
          <w:u w:val="single"/>
          <w:rPrChange w:id="71" w:author="Moh Hasbullah Isnaini" w:date="2022-06-14T16:07:00Z">
            <w:rPr>
              <w:ins w:id="72" w:author="Moh Hasbullah Isnaini" w:date="2022-06-14T16:03:00Z"/>
            </w:rPr>
          </w:rPrChange>
        </w:rPr>
      </w:pPr>
      <w:ins w:id="73" w:author="Moh Hasbullah Isnaini" w:date="2022-06-14T16:03:00Z">
        <w:r w:rsidRPr="008D0F09">
          <w:rPr>
            <w:sz w:val="22"/>
            <w:u w:val="single"/>
            <w:rPrChange w:id="74" w:author="Moh Hasbullah Isnaini" w:date="2022-06-14T16:07:00Z">
              <w:rPr>
                <w:sz w:val="22"/>
              </w:rPr>
            </w:rPrChange>
          </w:rPr>
          <w:t>How</w:t>
        </w:r>
        <w:r w:rsidRPr="008D0F09">
          <w:rPr>
            <w:spacing w:val="-3"/>
            <w:sz w:val="22"/>
            <w:u w:val="single"/>
            <w:rPrChange w:id="75" w:author="Moh Hasbullah Isnaini" w:date="2022-06-14T16:07:00Z">
              <w:rPr>
                <w:spacing w:val="-3"/>
                <w:sz w:val="22"/>
              </w:rPr>
            </w:rPrChange>
          </w:rPr>
          <w:t xml:space="preserve"> </w:t>
        </w:r>
        <w:r w:rsidRPr="008D0F09">
          <w:rPr>
            <w:sz w:val="22"/>
            <w:u w:val="single"/>
            <w:rPrChange w:id="76" w:author="Moh Hasbullah Isnaini" w:date="2022-06-14T16:07:00Z">
              <w:rPr>
                <w:sz w:val="22"/>
              </w:rPr>
            </w:rPrChange>
          </w:rPr>
          <w:t>was</w:t>
        </w:r>
        <w:r w:rsidRPr="008D0F09">
          <w:rPr>
            <w:spacing w:val="-2"/>
            <w:sz w:val="22"/>
            <w:u w:val="single"/>
            <w:rPrChange w:id="77" w:author="Moh Hasbullah Isnaini" w:date="2022-06-14T16:07:00Z">
              <w:rPr>
                <w:spacing w:val="-2"/>
                <w:sz w:val="22"/>
              </w:rPr>
            </w:rPrChange>
          </w:rPr>
          <w:t xml:space="preserve"> </w:t>
        </w:r>
        <w:r w:rsidRPr="008D0F09">
          <w:rPr>
            <w:sz w:val="22"/>
            <w:u w:val="single"/>
            <w:rPrChange w:id="78" w:author="Moh Hasbullah Isnaini" w:date="2022-06-14T16:07:00Z">
              <w:rPr>
                <w:sz w:val="22"/>
              </w:rPr>
            </w:rPrChange>
          </w:rPr>
          <w:t>your</w:t>
        </w:r>
        <w:r w:rsidRPr="008D0F09">
          <w:rPr>
            <w:spacing w:val="-3"/>
            <w:sz w:val="22"/>
            <w:u w:val="single"/>
            <w:rPrChange w:id="79" w:author="Moh Hasbullah Isnaini" w:date="2022-06-14T16:07:00Z">
              <w:rPr>
                <w:spacing w:val="-3"/>
                <w:sz w:val="22"/>
              </w:rPr>
            </w:rPrChange>
          </w:rPr>
          <w:t xml:space="preserve"> </w:t>
        </w:r>
        <w:r w:rsidRPr="008D0F09">
          <w:rPr>
            <w:sz w:val="22"/>
            <w:u w:val="single"/>
            <w:rPrChange w:id="80" w:author="Moh Hasbullah Isnaini" w:date="2022-06-14T16:07:00Z">
              <w:rPr>
                <w:sz w:val="22"/>
              </w:rPr>
            </w:rPrChange>
          </w:rPr>
          <w:t>feeling?</w:t>
        </w:r>
      </w:ins>
    </w:p>
    <w:p w14:paraId="1F264C35" w14:textId="77777777" w:rsidR="008D0F09" w:rsidRPr="008D0F09" w:rsidRDefault="008D0F09" w:rsidP="008D0F09">
      <w:pPr>
        <w:pStyle w:val="ListParagraph"/>
        <w:widowControl w:val="0"/>
        <w:numPr>
          <w:ilvl w:val="0"/>
          <w:numId w:val="4"/>
        </w:numPr>
        <w:tabs>
          <w:tab w:val="left" w:pos="3062"/>
        </w:tabs>
        <w:autoSpaceDE w:val="0"/>
        <w:autoSpaceDN w:val="0"/>
        <w:spacing w:before="83" w:after="0" w:line="240" w:lineRule="auto"/>
        <w:ind w:hanging="361"/>
        <w:contextualSpacing w:val="0"/>
        <w:rPr>
          <w:ins w:id="81" w:author="Moh Hasbullah Isnaini" w:date="2022-06-14T16:03:00Z"/>
          <w:u w:val="single"/>
          <w:rPrChange w:id="82" w:author="Moh Hasbullah Isnaini" w:date="2022-06-14T16:07:00Z">
            <w:rPr>
              <w:ins w:id="83" w:author="Moh Hasbullah Isnaini" w:date="2022-06-14T16:03:00Z"/>
            </w:rPr>
          </w:rPrChange>
        </w:rPr>
      </w:pPr>
      <w:ins w:id="84" w:author="Moh Hasbullah Isnaini" w:date="2022-06-14T16:03:00Z">
        <w:r w:rsidRPr="008D0F09">
          <w:rPr>
            <w:sz w:val="22"/>
            <w:u w:val="single"/>
            <w:rPrChange w:id="85" w:author="Moh Hasbullah Isnaini" w:date="2022-06-14T16:07:00Z">
              <w:rPr>
                <w:sz w:val="22"/>
              </w:rPr>
            </w:rPrChange>
          </w:rPr>
          <w:t>What</w:t>
        </w:r>
        <w:r w:rsidRPr="008D0F09">
          <w:rPr>
            <w:spacing w:val="-6"/>
            <w:sz w:val="22"/>
            <w:u w:val="single"/>
            <w:rPrChange w:id="86" w:author="Moh Hasbullah Isnaini" w:date="2022-06-14T16:07:00Z">
              <w:rPr>
                <w:spacing w:val="-6"/>
                <w:sz w:val="22"/>
              </w:rPr>
            </w:rPrChange>
          </w:rPr>
          <w:t xml:space="preserve"> </w:t>
        </w:r>
        <w:r w:rsidRPr="008D0F09">
          <w:rPr>
            <w:sz w:val="22"/>
            <w:u w:val="single"/>
            <w:rPrChange w:id="87" w:author="Moh Hasbullah Isnaini" w:date="2022-06-14T16:07:00Z">
              <w:rPr>
                <w:sz w:val="22"/>
              </w:rPr>
            </w:rPrChange>
          </w:rPr>
          <w:t>were</w:t>
        </w:r>
        <w:r w:rsidRPr="008D0F09">
          <w:rPr>
            <w:spacing w:val="-2"/>
            <w:sz w:val="22"/>
            <w:u w:val="single"/>
            <w:rPrChange w:id="88" w:author="Moh Hasbullah Isnaini" w:date="2022-06-14T16:07:00Z">
              <w:rPr>
                <w:spacing w:val="-2"/>
                <w:sz w:val="22"/>
              </w:rPr>
            </w:rPrChange>
          </w:rPr>
          <w:t xml:space="preserve"> </w:t>
        </w:r>
        <w:r w:rsidRPr="008D0F09">
          <w:rPr>
            <w:sz w:val="22"/>
            <w:u w:val="single"/>
            <w:rPrChange w:id="89" w:author="Moh Hasbullah Isnaini" w:date="2022-06-14T16:07:00Z">
              <w:rPr>
                <w:sz w:val="22"/>
              </w:rPr>
            </w:rPrChange>
          </w:rPr>
          <w:t>your</w:t>
        </w:r>
        <w:r w:rsidRPr="008D0F09">
          <w:rPr>
            <w:spacing w:val="-2"/>
            <w:sz w:val="22"/>
            <w:u w:val="single"/>
            <w:rPrChange w:id="90" w:author="Moh Hasbullah Isnaini" w:date="2022-06-14T16:07:00Z">
              <w:rPr>
                <w:spacing w:val="-2"/>
                <w:sz w:val="22"/>
              </w:rPr>
            </w:rPrChange>
          </w:rPr>
          <w:t xml:space="preserve"> </w:t>
        </w:r>
        <w:r w:rsidRPr="008D0F09">
          <w:rPr>
            <w:sz w:val="22"/>
            <w:u w:val="single"/>
            <w:rPrChange w:id="91" w:author="Moh Hasbullah Isnaini" w:date="2022-06-14T16:07:00Z">
              <w:rPr>
                <w:sz w:val="22"/>
              </w:rPr>
            </w:rPrChange>
          </w:rPr>
          <w:t>aims</w:t>
        </w:r>
        <w:r w:rsidRPr="008D0F09">
          <w:rPr>
            <w:spacing w:val="-3"/>
            <w:sz w:val="22"/>
            <w:u w:val="single"/>
            <w:rPrChange w:id="92" w:author="Moh Hasbullah Isnaini" w:date="2022-06-14T16:07:00Z">
              <w:rPr>
                <w:spacing w:val="-3"/>
                <w:sz w:val="22"/>
              </w:rPr>
            </w:rPrChange>
          </w:rPr>
          <w:t xml:space="preserve"> </w:t>
        </w:r>
        <w:r w:rsidRPr="008D0F09">
          <w:rPr>
            <w:sz w:val="22"/>
            <w:u w:val="single"/>
            <w:rPrChange w:id="93" w:author="Moh Hasbullah Isnaini" w:date="2022-06-14T16:07:00Z">
              <w:rPr>
                <w:sz w:val="22"/>
              </w:rPr>
            </w:rPrChange>
          </w:rPr>
          <w:t>to</w:t>
        </w:r>
        <w:r w:rsidRPr="008D0F09">
          <w:rPr>
            <w:spacing w:val="-3"/>
            <w:sz w:val="22"/>
            <w:u w:val="single"/>
            <w:rPrChange w:id="94" w:author="Moh Hasbullah Isnaini" w:date="2022-06-14T16:07:00Z">
              <w:rPr>
                <w:spacing w:val="-3"/>
                <w:sz w:val="22"/>
              </w:rPr>
            </w:rPrChange>
          </w:rPr>
          <w:t xml:space="preserve"> </w:t>
        </w:r>
        <w:r w:rsidRPr="008D0F09">
          <w:rPr>
            <w:sz w:val="22"/>
            <w:u w:val="single"/>
            <w:rPrChange w:id="95" w:author="Moh Hasbullah Isnaini" w:date="2022-06-14T16:07:00Z">
              <w:rPr>
                <w:sz w:val="22"/>
              </w:rPr>
            </w:rPrChange>
          </w:rPr>
          <w:t>do</w:t>
        </w:r>
        <w:r w:rsidRPr="008D0F09">
          <w:rPr>
            <w:spacing w:val="1"/>
            <w:sz w:val="22"/>
            <w:u w:val="single"/>
            <w:rPrChange w:id="96" w:author="Moh Hasbullah Isnaini" w:date="2022-06-14T16:07:00Z">
              <w:rPr>
                <w:spacing w:val="1"/>
                <w:sz w:val="22"/>
              </w:rPr>
            </w:rPrChange>
          </w:rPr>
          <w:t xml:space="preserve"> </w:t>
        </w:r>
        <w:r w:rsidRPr="008D0F09">
          <w:rPr>
            <w:sz w:val="22"/>
            <w:u w:val="single"/>
            <w:rPrChange w:id="97" w:author="Moh Hasbullah Isnaini" w:date="2022-06-14T16:07:00Z">
              <w:rPr>
                <w:sz w:val="22"/>
              </w:rPr>
            </w:rPrChange>
          </w:rPr>
          <w:t>the</w:t>
        </w:r>
        <w:r w:rsidRPr="008D0F09">
          <w:rPr>
            <w:spacing w:val="-3"/>
            <w:sz w:val="22"/>
            <w:u w:val="single"/>
            <w:rPrChange w:id="98" w:author="Moh Hasbullah Isnaini" w:date="2022-06-14T16:07:00Z">
              <w:rPr>
                <w:spacing w:val="-3"/>
                <w:sz w:val="22"/>
              </w:rPr>
            </w:rPrChange>
          </w:rPr>
          <w:t xml:space="preserve"> </w:t>
        </w:r>
        <w:r w:rsidRPr="008D0F09">
          <w:rPr>
            <w:sz w:val="22"/>
            <w:u w:val="single"/>
            <w:rPrChange w:id="99" w:author="Moh Hasbullah Isnaini" w:date="2022-06-14T16:07:00Z">
              <w:rPr>
                <w:sz w:val="22"/>
              </w:rPr>
            </w:rPrChange>
          </w:rPr>
          <w:t>public</w:t>
        </w:r>
        <w:r w:rsidRPr="008D0F09">
          <w:rPr>
            <w:spacing w:val="-4"/>
            <w:sz w:val="22"/>
            <w:u w:val="single"/>
            <w:rPrChange w:id="100" w:author="Moh Hasbullah Isnaini" w:date="2022-06-14T16:07:00Z">
              <w:rPr>
                <w:spacing w:val="-4"/>
                <w:sz w:val="22"/>
              </w:rPr>
            </w:rPrChange>
          </w:rPr>
          <w:t xml:space="preserve"> </w:t>
        </w:r>
        <w:r w:rsidRPr="008D0F09">
          <w:rPr>
            <w:sz w:val="22"/>
            <w:u w:val="single"/>
            <w:rPrChange w:id="101" w:author="Moh Hasbullah Isnaini" w:date="2022-06-14T16:07:00Z">
              <w:rPr>
                <w:sz w:val="22"/>
              </w:rPr>
            </w:rPrChange>
          </w:rPr>
          <w:t>speaking</w:t>
        </w:r>
        <w:r w:rsidRPr="008D0F09">
          <w:rPr>
            <w:spacing w:val="-1"/>
            <w:sz w:val="22"/>
            <w:u w:val="single"/>
            <w:rPrChange w:id="102" w:author="Moh Hasbullah Isnaini" w:date="2022-06-14T16:07:00Z">
              <w:rPr>
                <w:spacing w:val="-1"/>
                <w:sz w:val="22"/>
              </w:rPr>
            </w:rPrChange>
          </w:rPr>
          <w:t xml:space="preserve"> </w:t>
        </w:r>
        <w:r w:rsidRPr="008D0F09">
          <w:rPr>
            <w:sz w:val="22"/>
            <w:u w:val="single"/>
            <w:rPrChange w:id="103" w:author="Moh Hasbullah Isnaini" w:date="2022-06-14T16:07:00Z">
              <w:rPr>
                <w:sz w:val="22"/>
              </w:rPr>
            </w:rPrChange>
          </w:rPr>
          <w:t>activity</w:t>
        </w:r>
        <w:r w:rsidRPr="008D0F09">
          <w:rPr>
            <w:spacing w:val="-3"/>
            <w:sz w:val="22"/>
            <w:u w:val="single"/>
            <w:rPrChange w:id="104" w:author="Moh Hasbullah Isnaini" w:date="2022-06-14T16:07:00Z">
              <w:rPr>
                <w:spacing w:val="-3"/>
                <w:sz w:val="22"/>
              </w:rPr>
            </w:rPrChange>
          </w:rPr>
          <w:t xml:space="preserve"> </w:t>
        </w:r>
        <w:r w:rsidRPr="008D0F09">
          <w:rPr>
            <w:sz w:val="22"/>
            <w:u w:val="single"/>
            <w:rPrChange w:id="105" w:author="Moh Hasbullah Isnaini" w:date="2022-06-14T16:07:00Z">
              <w:rPr>
                <w:sz w:val="22"/>
              </w:rPr>
            </w:rPrChange>
          </w:rPr>
          <w:t>like</w:t>
        </w:r>
        <w:r w:rsidRPr="008D0F09">
          <w:rPr>
            <w:spacing w:val="-2"/>
            <w:sz w:val="22"/>
            <w:u w:val="single"/>
            <w:rPrChange w:id="106" w:author="Moh Hasbullah Isnaini" w:date="2022-06-14T16:07:00Z">
              <w:rPr>
                <w:spacing w:val="-2"/>
                <w:sz w:val="22"/>
              </w:rPr>
            </w:rPrChange>
          </w:rPr>
          <w:t xml:space="preserve"> </w:t>
        </w:r>
        <w:r w:rsidRPr="008D0F09">
          <w:rPr>
            <w:sz w:val="22"/>
            <w:u w:val="single"/>
            <w:rPrChange w:id="107" w:author="Moh Hasbullah Isnaini" w:date="2022-06-14T16:07:00Z">
              <w:rPr>
                <w:sz w:val="22"/>
              </w:rPr>
            </w:rPrChange>
          </w:rPr>
          <w:t>that?</w:t>
        </w:r>
      </w:ins>
    </w:p>
    <w:p w14:paraId="1B463D49" w14:textId="77777777" w:rsidR="008D0F09" w:rsidRPr="008D0F09" w:rsidRDefault="008D0F09" w:rsidP="008D0F09">
      <w:pPr>
        <w:pStyle w:val="BodyText"/>
        <w:rPr>
          <w:ins w:id="108" w:author="Moh Hasbullah Isnaini" w:date="2022-06-14T16:03:00Z"/>
          <w:sz w:val="20"/>
          <w:u w:val="single"/>
          <w:rPrChange w:id="109" w:author="Moh Hasbullah Isnaini" w:date="2022-06-14T16:07:00Z">
            <w:rPr>
              <w:ins w:id="110" w:author="Moh Hasbullah Isnaini" w:date="2022-06-14T16:03:00Z"/>
              <w:sz w:val="20"/>
            </w:rPr>
          </w:rPrChange>
        </w:rPr>
      </w:pPr>
    </w:p>
    <w:p w14:paraId="70A9DD8D" w14:textId="77777777" w:rsidR="008D0F09" w:rsidRPr="008D0F09" w:rsidRDefault="008D0F09" w:rsidP="008D0F09">
      <w:pPr>
        <w:pStyle w:val="BodyText"/>
        <w:rPr>
          <w:ins w:id="111" w:author="Moh Hasbullah Isnaini" w:date="2022-06-14T16:03:00Z"/>
          <w:sz w:val="20"/>
          <w:u w:val="single"/>
          <w:rPrChange w:id="112" w:author="Moh Hasbullah Isnaini" w:date="2022-06-14T16:07:00Z">
            <w:rPr>
              <w:ins w:id="113" w:author="Moh Hasbullah Isnaini" w:date="2022-06-14T16:03:00Z"/>
              <w:sz w:val="20"/>
            </w:rPr>
          </w:rPrChange>
        </w:rPr>
      </w:pPr>
    </w:p>
    <w:p w14:paraId="3FA567BA" w14:textId="77777777" w:rsidR="008D0F09" w:rsidRPr="008D0F09" w:rsidRDefault="008D0F09" w:rsidP="008D0F09">
      <w:pPr>
        <w:pStyle w:val="BodyText"/>
        <w:rPr>
          <w:ins w:id="114" w:author="Moh Hasbullah Isnaini" w:date="2022-06-14T16:03:00Z"/>
          <w:sz w:val="20"/>
          <w:u w:val="single"/>
          <w:rPrChange w:id="115" w:author="Moh Hasbullah Isnaini" w:date="2022-06-14T16:07:00Z">
            <w:rPr>
              <w:ins w:id="116" w:author="Moh Hasbullah Isnaini" w:date="2022-06-14T16:03:00Z"/>
              <w:sz w:val="20"/>
            </w:rPr>
          </w:rPrChange>
        </w:rPr>
      </w:pPr>
    </w:p>
    <w:p w14:paraId="47892E00" w14:textId="4371A240" w:rsidR="008D0F09" w:rsidRPr="008D0F09" w:rsidRDefault="008D0F09" w:rsidP="008D0F09">
      <w:pPr>
        <w:pStyle w:val="BodyText"/>
        <w:spacing w:before="10"/>
        <w:rPr>
          <w:ins w:id="117" w:author="Moh Hasbullah Isnaini" w:date="2022-06-14T16:03:00Z"/>
          <w:sz w:val="20"/>
          <w:u w:val="single"/>
          <w:rPrChange w:id="118" w:author="Moh Hasbullah Isnaini" w:date="2022-06-14T16:07:00Z">
            <w:rPr>
              <w:ins w:id="119" w:author="Moh Hasbullah Isnaini" w:date="2022-06-14T16:03:00Z"/>
              <w:sz w:val="20"/>
            </w:rPr>
          </w:rPrChange>
        </w:rPr>
      </w:pPr>
      <w:ins w:id="120" w:author="Moh Hasbullah Isnaini" w:date="2022-06-14T16:03:00Z">
        <w:r w:rsidRPr="008D0F09">
          <w:rPr>
            <w:noProof/>
            <w:u w:val="single"/>
            <w:rPrChange w:id="121" w:author="Moh Hasbullah Isnaini" w:date="2022-06-14T16:07:00Z">
              <w:rPr>
                <w:noProof/>
              </w:rPr>
            </w:rPrChange>
          </w:rPr>
          <mc:AlternateContent>
            <mc:Choice Requires="wpg">
              <w:drawing>
                <wp:anchor distT="0" distB="0" distL="0" distR="0" simplePos="0" relativeHeight="251660288" behindDoc="1" locked="0" layoutInCell="1" allowOverlap="1" wp14:anchorId="6EE5CAF7" wp14:editId="54510675">
                  <wp:simplePos x="0" y="0"/>
                  <wp:positionH relativeFrom="page">
                    <wp:posOffset>866140</wp:posOffset>
                  </wp:positionH>
                  <wp:positionV relativeFrom="paragraph">
                    <wp:posOffset>186690</wp:posOffset>
                  </wp:positionV>
                  <wp:extent cx="6396355" cy="1069340"/>
                  <wp:effectExtent l="8890" t="635" r="5080" b="63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6355" cy="1069340"/>
                            <a:chOff x="1364" y="294"/>
                            <a:chExt cx="10073" cy="1684"/>
                          </a:xfrm>
                        </wpg:grpSpPr>
                        <wps:wsp>
                          <wps:cNvPr id="3" name="Freeform 3"/>
                          <wps:cNvSpPr>
                            <a:spLocks/>
                          </wps:cNvSpPr>
                          <wps:spPr bwMode="auto">
                            <a:xfrm>
                              <a:off x="1491" y="421"/>
                              <a:ext cx="9945" cy="1556"/>
                            </a:xfrm>
                            <a:custGeom>
                              <a:avLst/>
                              <a:gdLst>
                                <a:gd name="T0" fmla="+- 0 11242 1491"/>
                                <a:gd name="T1" fmla="*/ T0 w 9945"/>
                                <a:gd name="T2" fmla="+- 0 421 421"/>
                                <a:gd name="T3" fmla="*/ 421 h 1556"/>
                                <a:gd name="T4" fmla="+- 0 1686 1491"/>
                                <a:gd name="T5" fmla="*/ T4 w 9945"/>
                                <a:gd name="T6" fmla="+- 0 421 421"/>
                                <a:gd name="T7" fmla="*/ 421 h 1556"/>
                                <a:gd name="T8" fmla="+- 0 1610 1491"/>
                                <a:gd name="T9" fmla="*/ T8 w 9945"/>
                                <a:gd name="T10" fmla="+- 0 437 421"/>
                                <a:gd name="T11" fmla="*/ 437 h 1556"/>
                                <a:gd name="T12" fmla="+- 0 1548 1491"/>
                                <a:gd name="T13" fmla="*/ T12 w 9945"/>
                                <a:gd name="T14" fmla="+- 0 478 421"/>
                                <a:gd name="T15" fmla="*/ 478 h 1556"/>
                                <a:gd name="T16" fmla="+- 0 1506 1491"/>
                                <a:gd name="T17" fmla="*/ T16 w 9945"/>
                                <a:gd name="T18" fmla="+- 0 540 421"/>
                                <a:gd name="T19" fmla="*/ 540 h 1556"/>
                                <a:gd name="T20" fmla="+- 0 1491 1491"/>
                                <a:gd name="T21" fmla="*/ T20 w 9945"/>
                                <a:gd name="T22" fmla="+- 0 616 421"/>
                                <a:gd name="T23" fmla="*/ 616 h 1556"/>
                                <a:gd name="T24" fmla="+- 0 1491 1491"/>
                                <a:gd name="T25" fmla="*/ T24 w 9945"/>
                                <a:gd name="T26" fmla="+- 0 1783 421"/>
                                <a:gd name="T27" fmla="*/ 1783 h 1556"/>
                                <a:gd name="T28" fmla="+- 0 1506 1491"/>
                                <a:gd name="T29" fmla="*/ T28 w 9945"/>
                                <a:gd name="T30" fmla="+- 0 1858 421"/>
                                <a:gd name="T31" fmla="*/ 1858 h 1556"/>
                                <a:gd name="T32" fmla="+- 0 1548 1491"/>
                                <a:gd name="T33" fmla="*/ T32 w 9945"/>
                                <a:gd name="T34" fmla="+- 0 1920 421"/>
                                <a:gd name="T35" fmla="*/ 1920 h 1556"/>
                                <a:gd name="T36" fmla="+- 0 1610 1491"/>
                                <a:gd name="T37" fmla="*/ T36 w 9945"/>
                                <a:gd name="T38" fmla="+- 0 1962 421"/>
                                <a:gd name="T39" fmla="*/ 1962 h 1556"/>
                                <a:gd name="T40" fmla="+- 0 1686 1491"/>
                                <a:gd name="T41" fmla="*/ T40 w 9945"/>
                                <a:gd name="T42" fmla="+- 0 1977 421"/>
                                <a:gd name="T43" fmla="*/ 1977 h 1556"/>
                                <a:gd name="T44" fmla="+- 0 11242 1491"/>
                                <a:gd name="T45" fmla="*/ T44 w 9945"/>
                                <a:gd name="T46" fmla="+- 0 1977 421"/>
                                <a:gd name="T47" fmla="*/ 1977 h 1556"/>
                                <a:gd name="T48" fmla="+- 0 11317 1491"/>
                                <a:gd name="T49" fmla="*/ T48 w 9945"/>
                                <a:gd name="T50" fmla="+- 0 1962 421"/>
                                <a:gd name="T51" fmla="*/ 1962 h 1556"/>
                                <a:gd name="T52" fmla="+- 0 11379 1491"/>
                                <a:gd name="T53" fmla="*/ T52 w 9945"/>
                                <a:gd name="T54" fmla="+- 0 1920 421"/>
                                <a:gd name="T55" fmla="*/ 1920 h 1556"/>
                                <a:gd name="T56" fmla="+- 0 11421 1491"/>
                                <a:gd name="T57" fmla="*/ T56 w 9945"/>
                                <a:gd name="T58" fmla="+- 0 1858 421"/>
                                <a:gd name="T59" fmla="*/ 1858 h 1556"/>
                                <a:gd name="T60" fmla="+- 0 11436 1491"/>
                                <a:gd name="T61" fmla="*/ T60 w 9945"/>
                                <a:gd name="T62" fmla="+- 0 1783 421"/>
                                <a:gd name="T63" fmla="*/ 1783 h 1556"/>
                                <a:gd name="T64" fmla="+- 0 11436 1491"/>
                                <a:gd name="T65" fmla="*/ T64 w 9945"/>
                                <a:gd name="T66" fmla="+- 0 616 421"/>
                                <a:gd name="T67" fmla="*/ 616 h 1556"/>
                                <a:gd name="T68" fmla="+- 0 11421 1491"/>
                                <a:gd name="T69" fmla="*/ T68 w 9945"/>
                                <a:gd name="T70" fmla="+- 0 540 421"/>
                                <a:gd name="T71" fmla="*/ 540 h 1556"/>
                                <a:gd name="T72" fmla="+- 0 11379 1491"/>
                                <a:gd name="T73" fmla="*/ T72 w 9945"/>
                                <a:gd name="T74" fmla="+- 0 478 421"/>
                                <a:gd name="T75" fmla="*/ 478 h 1556"/>
                                <a:gd name="T76" fmla="+- 0 11317 1491"/>
                                <a:gd name="T77" fmla="*/ T76 w 9945"/>
                                <a:gd name="T78" fmla="+- 0 437 421"/>
                                <a:gd name="T79" fmla="*/ 437 h 1556"/>
                                <a:gd name="T80" fmla="+- 0 11242 1491"/>
                                <a:gd name="T81" fmla="*/ T80 w 9945"/>
                                <a:gd name="T82" fmla="+- 0 421 421"/>
                                <a:gd name="T83" fmla="*/ 421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45" h="1556">
                                  <a:moveTo>
                                    <a:pt x="9751" y="0"/>
                                  </a:moveTo>
                                  <a:lnTo>
                                    <a:pt x="195" y="0"/>
                                  </a:lnTo>
                                  <a:lnTo>
                                    <a:pt x="119" y="16"/>
                                  </a:lnTo>
                                  <a:lnTo>
                                    <a:pt x="57" y="57"/>
                                  </a:lnTo>
                                  <a:lnTo>
                                    <a:pt x="15" y="119"/>
                                  </a:lnTo>
                                  <a:lnTo>
                                    <a:pt x="0" y="195"/>
                                  </a:lnTo>
                                  <a:lnTo>
                                    <a:pt x="0" y="1362"/>
                                  </a:lnTo>
                                  <a:lnTo>
                                    <a:pt x="15" y="1437"/>
                                  </a:lnTo>
                                  <a:lnTo>
                                    <a:pt x="57" y="1499"/>
                                  </a:lnTo>
                                  <a:lnTo>
                                    <a:pt x="119" y="1541"/>
                                  </a:lnTo>
                                  <a:lnTo>
                                    <a:pt x="195" y="1556"/>
                                  </a:lnTo>
                                  <a:lnTo>
                                    <a:pt x="9751" y="1556"/>
                                  </a:lnTo>
                                  <a:lnTo>
                                    <a:pt x="9826" y="1541"/>
                                  </a:lnTo>
                                  <a:lnTo>
                                    <a:pt x="9888" y="1499"/>
                                  </a:lnTo>
                                  <a:lnTo>
                                    <a:pt x="9930" y="1437"/>
                                  </a:lnTo>
                                  <a:lnTo>
                                    <a:pt x="9945" y="1362"/>
                                  </a:lnTo>
                                  <a:lnTo>
                                    <a:pt x="9945" y="195"/>
                                  </a:lnTo>
                                  <a:lnTo>
                                    <a:pt x="9930" y="119"/>
                                  </a:lnTo>
                                  <a:lnTo>
                                    <a:pt x="9888" y="57"/>
                                  </a:lnTo>
                                  <a:lnTo>
                                    <a:pt x="9826" y="16"/>
                                  </a:lnTo>
                                  <a:lnTo>
                                    <a:pt x="9751" y="0"/>
                                  </a:lnTo>
                                  <a:close/>
                                </a:path>
                              </a:pathLst>
                            </a:custGeom>
                            <a:solidFill>
                              <a:srgbClr val="80808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1371" y="301"/>
                              <a:ext cx="9945" cy="1556"/>
                            </a:xfrm>
                            <a:custGeom>
                              <a:avLst/>
                              <a:gdLst>
                                <a:gd name="T0" fmla="+- 0 11122 1371"/>
                                <a:gd name="T1" fmla="*/ T0 w 9945"/>
                                <a:gd name="T2" fmla="+- 0 301 301"/>
                                <a:gd name="T3" fmla="*/ 301 h 1556"/>
                                <a:gd name="T4" fmla="+- 0 1566 1371"/>
                                <a:gd name="T5" fmla="*/ T4 w 9945"/>
                                <a:gd name="T6" fmla="+- 0 301 301"/>
                                <a:gd name="T7" fmla="*/ 301 h 1556"/>
                                <a:gd name="T8" fmla="+- 0 1490 1371"/>
                                <a:gd name="T9" fmla="*/ T8 w 9945"/>
                                <a:gd name="T10" fmla="+- 0 317 301"/>
                                <a:gd name="T11" fmla="*/ 317 h 1556"/>
                                <a:gd name="T12" fmla="+- 0 1428 1371"/>
                                <a:gd name="T13" fmla="*/ T12 w 9945"/>
                                <a:gd name="T14" fmla="+- 0 358 301"/>
                                <a:gd name="T15" fmla="*/ 358 h 1556"/>
                                <a:gd name="T16" fmla="+- 0 1386 1371"/>
                                <a:gd name="T17" fmla="*/ T16 w 9945"/>
                                <a:gd name="T18" fmla="+- 0 420 301"/>
                                <a:gd name="T19" fmla="*/ 420 h 1556"/>
                                <a:gd name="T20" fmla="+- 0 1371 1371"/>
                                <a:gd name="T21" fmla="*/ T20 w 9945"/>
                                <a:gd name="T22" fmla="+- 0 496 301"/>
                                <a:gd name="T23" fmla="*/ 496 h 1556"/>
                                <a:gd name="T24" fmla="+- 0 1371 1371"/>
                                <a:gd name="T25" fmla="*/ T24 w 9945"/>
                                <a:gd name="T26" fmla="+- 0 1663 301"/>
                                <a:gd name="T27" fmla="*/ 1663 h 1556"/>
                                <a:gd name="T28" fmla="+- 0 1386 1371"/>
                                <a:gd name="T29" fmla="*/ T28 w 9945"/>
                                <a:gd name="T30" fmla="+- 0 1738 301"/>
                                <a:gd name="T31" fmla="*/ 1738 h 1556"/>
                                <a:gd name="T32" fmla="+- 0 1428 1371"/>
                                <a:gd name="T33" fmla="*/ T32 w 9945"/>
                                <a:gd name="T34" fmla="+- 0 1800 301"/>
                                <a:gd name="T35" fmla="*/ 1800 h 1556"/>
                                <a:gd name="T36" fmla="+- 0 1490 1371"/>
                                <a:gd name="T37" fmla="*/ T36 w 9945"/>
                                <a:gd name="T38" fmla="+- 0 1842 301"/>
                                <a:gd name="T39" fmla="*/ 1842 h 1556"/>
                                <a:gd name="T40" fmla="+- 0 1566 1371"/>
                                <a:gd name="T41" fmla="*/ T40 w 9945"/>
                                <a:gd name="T42" fmla="+- 0 1857 301"/>
                                <a:gd name="T43" fmla="*/ 1857 h 1556"/>
                                <a:gd name="T44" fmla="+- 0 11122 1371"/>
                                <a:gd name="T45" fmla="*/ T44 w 9945"/>
                                <a:gd name="T46" fmla="+- 0 1857 301"/>
                                <a:gd name="T47" fmla="*/ 1857 h 1556"/>
                                <a:gd name="T48" fmla="+- 0 11197 1371"/>
                                <a:gd name="T49" fmla="*/ T48 w 9945"/>
                                <a:gd name="T50" fmla="+- 0 1842 301"/>
                                <a:gd name="T51" fmla="*/ 1842 h 1556"/>
                                <a:gd name="T52" fmla="+- 0 11259 1371"/>
                                <a:gd name="T53" fmla="*/ T52 w 9945"/>
                                <a:gd name="T54" fmla="+- 0 1800 301"/>
                                <a:gd name="T55" fmla="*/ 1800 h 1556"/>
                                <a:gd name="T56" fmla="+- 0 11301 1371"/>
                                <a:gd name="T57" fmla="*/ T56 w 9945"/>
                                <a:gd name="T58" fmla="+- 0 1738 301"/>
                                <a:gd name="T59" fmla="*/ 1738 h 1556"/>
                                <a:gd name="T60" fmla="+- 0 11316 1371"/>
                                <a:gd name="T61" fmla="*/ T60 w 9945"/>
                                <a:gd name="T62" fmla="+- 0 1663 301"/>
                                <a:gd name="T63" fmla="*/ 1663 h 1556"/>
                                <a:gd name="T64" fmla="+- 0 11316 1371"/>
                                <a:gd name="T65" fmla="*/ T64 w 9945"/>
                                <a:gd name="T66" fmla="+- 0 496 301"/>
                                <a:gd name="T67" fmla="*/ 496 h 1556"/>
                                <a:gd name="T68" fmla="+- 0 11301 1371"/>
                                <a:gd name="T69" fmla="*/ T68 w 9945"/>
                                <a:gd name="T70" fmla="+- 0 420 301"/>
                                <a:gd name="T71" fmla="*/ 420 h 1556"/>
                                <a:gd name="T72" fmla="+- 0 11259 1371"/>
                                <a:gd name="T73" fmla="*/ T72 w 9945"/>
                                <a:gd name="T74" fmla="+- 0 358 301"/>
                                <a:gd name="T75" fmla="*/ 358 h 1556"/>
                                <a:gd name="T76" fmla="+- 0 11197 1371"/>
                                <a:gd name="T77" fmla="*/ T76 w 9945"/>
                                <a:gd name="T78" fmla="+- 0 317 301"/>
                                <a:gd name="T79" fmla="*/ 317 h 1556"/>
                                <a:gd name="T80" fmla="+- 0 11122 1371"/>
                                <a:gd name="T81" fmla="*/ T80 w 9945"/>
                                <a:gd name="T82" fmla="+- 0 301 301"/>
                                <a:gd name="T83" fmla="*/ 301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45" h="1556">
                                  <a:moveTo>
                                    <a:pt x="9751" y="0"/>
                                  </a:moveTo>
                                  <a:lnTo>
                                    <a:pt x="195" y="0"/>
                                  </a:lnTo>
                                  <a:lnTo>
                                    <a:pt x="119" y="16"/>
                                  </a:lnTo>
                                  <a:lnTo>
                                    <a:pt x="57" y="57"/>
                                  </a:lnTo>
                                  <a:lnTo>
                                    <a:pt x="15" y="119"/>
                                  </a:lnTo>
                                  <a:lnTo>
                                    <a:pt x="0" y="195"/>
                                  </a:lnTo>
                                  <a:lnTo>
                                    <a:pt x="0" y="1362"/>
                                  </a:lnTo>
                                  <a:lnTo>
                                    <a:pt x="15" y="1437"/>
                                  </a:lnTo>
                                  <a:lnTo>
                                    <a:pt x="57" y="1499"/>
                                  </a:lnTo>
                                  <a:lnTo>
                                    <a:pt x="119" y="1541"/>
                                  </a:lnTo>
                                  <a:lnTo>
                                    <a:pt x="195" y="1556"/>
                                  </a:lnTo>
                                  <a:lnTo>
                                    <a:pt x="9751" y="1556"/>
                                  </a:lnTo>
                                  <a:lnTo>
                                    <a:pt x="9826" y="1541"/>
                                  </a:lnTo>
                                  <a:lnTo>
                                    <a:pt x="9888" y="1499"/>
                                  </a:lnTo>
                                  <a:lnTo>
                                    <a:pt x="9930" y="1437"/>
                                  </a:lnTo>
                                  <a:lnTo>
                                    <a:pt x="9945" y="1362"/>
                                  </a:lnTo>
                                  <a:lnTo>
                                    <a:pt x="9945" y="195"/>
                                  </a:lnTo>
                                  <a:lnTo>
                                    <a:pt x="9930" y="119"/>
                                  </a:lnTo>
                                  <a:lnTo>
                                    <a:pt x="9888" y="57"/>
                                  </a:lnTo>
                                  <a:lnTo>
                                    <a:pt x="9826" y="16"/>
                                  </a:lnTo>
                                  <a:lnTo>
                                    <a:pt x="9751" y="0"/>
                                  </a:lnTo>
                                  <a:close/>
                                </a:path>
                              </a:pathLst>
                            </a:custGeom>
                            <a:solidFill>
                              <a:srgbClr val="DB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1371" y="301"/>
                              <a:ext cx="9945" cy="1556"/>
                            </a:xfrm>
                            <a:custGeom>
                              <a:avLst/>
                              <a:gdLst>
                                <a:gd name="T0" fmla="+- 0 1566 1371"/>
                                <a:gd name="T1" fmla="*/ T0 w 9945"/>
                                <a:gd name="T2" fmla="+- 0 301 301"/>
                                <a:gd name="T3" fmla="*/ 301 h 1556"/>
                                <a:gd name="T4" fmla="+- 0 1490 1371"/>
                                <a:gd name="T5" fmla="*/ T4 w 9945"/>
                                <a:gd name="T6" fmla="+- 0 317 301"/>
                                <a:gd name="T7" fmla="*/ 317 h 1556"/>
                                <a:gd name="T8" fmla="+- 0 1428 1371"/>
                                <a:gd name="T9" fmla="*/ T8 w 9945"/>
                                <a:gd name="T10" fmla="+- 0 358 301"/>
                                <a:gd name="T11" fmla="*/ 358 h 1556"/>
                                <a:gd name="T12" fmla="+- 0 1386 1371"/>
                                <a:gd name="T13" fmla="*/ T12 w 9945"/>
                                <a:gd name="T14" fmla="+- 0 420 301"/>
                                <a:gd name="T15" fmla="*/ 420 h 1556"/>
                                <a:gd name="T16" fmla="+- 0 1371 1371"/>
                                <a:gd name="T17" fmla="*/ T16 w 9945"/>
                                <a:gd name="T18" fmla="+- 0 496 301"/>
                                <a:gd name="T19" fmla="*/ 496 h 1556"/>
                                <a:gd name="T20" fmla="+- 0 1371 1371"/>
                                <a:gd name="T21" fmla="*/ T20 w 9945"/>
                                <a:gd name="T22" fmla="+- 0 1663 301"/>
                                <a:gd name="T23" fmla="*/ 1663 h 1556"/>
                                <a:gd name="T24" fmla="+- 0 1386 1371"/>
                                <a:gd name="T25" fmla="*/ T24 w 9945"/>
                                <a:gd name="T26" fmla="+- 0 1738 301"/>
                                <a:gd name="T27" fmla="*/ 1738 h 1556"/>
                                <a:gd name="T28" fmla="+- 0 1428 1371"/>
                                <a:gd name="T29" fmla="*/ T28 w 9945"/>
                                <a:gd name="T30" fmla="+- 0 1800 301"/>
                                <a:gd name="T31" fmla="*/ 1800 h 1556"/>
                                <a:gd name="T32" fmla="+- 0 1490 1371"/>
                                <a:gd name="T33" fmla="*/ T32 w 9945"/>
                                <a:gd name="T34" fmla="+- 0 1842 301"/>
                                <a:gd name="T35" fmla="*/ 1842 h 1556"/>
                                <a:gd name="T36" fmla="+- 0 1566 1371"/>
                                <a:gd name="T37" fmla="*/ T36 w 9945"/>
                                <a:gd name="T38" fmla="+- 0 1857 301"/>
                                <a:gd name="T39" fmla="*/ 1857 h 1556"/>
                                <a:gd name="T40" fmla="+- 0 11122 1371"/>
                                <a:gd name="T41" fmla="*/ T40 w 9945"/>
                                <a:gd name="T42" fmla="+- 0 1857 301"/>
                                <a:gd name="T43" fmla="*/ 1857 h 1556"/>
                                <a:gd name="T44" fmla="+- 0 11197 1371"/>
                                <a:gd name="T45" fmla="*/ T44 w 9945"/>
                                <a:gd name="T46" fmla="+- 0 1842 301"/>
                                <a:gd name="T47" fmla="*/ 1842 h 1556"/>
                                <a:gd name="T48" fmla="+- 0 11259 1371"/>
                                <a:gd name="T49" fmla="*/ T48 w 9945"/>
                                <a:gd name="T50" fmla="+- 0 1800 301"/>
                                <a:gd name="T51" fmla="*/ 1800 h 1556"/>
                                <a:gd name="T52" fmla="+- 0 11301 1371"/>
                                <a:gd name="T53" fmla="*/ T52 w 9945"/>
                                <a:gd name="T54" fmla="+- 0 1738 301"/>
                                <a:gd name="T55" fmla="*/ 1738 h 1556"/>
                                <a:gd name="T56" fmla="+- 0 11316 1371"/>
                                <a:gd name="T57" fmla="*/ T56 w 9945"/>
                                <a:gd name="T58" fmla="+- 0 1663 301"/>
                                <a:gd name="T59" fmla="*/ 1663 h 1556"/>
                                <a:gd name="T60" fmla="+- 0 11316 1371"/>
                                <a:gd name="T61" fmla="*/ T60 w 9945"/>
                                <a:gd name="T62" fmla="+- 0 496 301"/>
                                <a:gd name="T63" fmla="*/ 496 h 1556"/>
                                <a:gd name="T64" fmla="+- 0 11301 1371"/>
                                <a:gd name="T65" fmla="*/ T64 w 9945"/>
                                <a:gd name="T66" fmla="+- 0 420 301"/>
                                <a:gd name="T67" fmla="*/ 420 h 1556"/>
                                <a:gd name="T68" fmla="+- 0 11259 1371"/>
                                <a:gd name="T69" fmla="*/ T68 w 9945"/>
                                <a:gd name="T70" fmla="+- 0 358 301"/>
                                <a:gd name="T71" fmla="*/ 358 h 1556"/>
                                <a:gd name="T72" fmla="+- 0 11197 1371"/>
                                <a:gd name="T73" fmla="*/ T72 w 9945"/>
                                <a:gd name="T74" fmla="+- 0 317 301"/>
                                <a:gd name="T75" fmla="*/ 317 h 1556"/>
                                <a:gd name="T76" fmla="+- 0 11122 1371"/>
                                <a:gd name="T77" fmla="*/ T76 w 9945"/>
                                <a:gd name="T78" fmla="+- 0 301 301"/>
                                <a:gd name="T79" fmla="*/ 301 h 1556"/>
                                <a:gd name="T80" fmla="+- 0 1566 1371"/>
                                <a:gd name="T81" fmla="*/ T80 w 9945"/>
                                <a:gd name="T82" fmla="+- 0 301 301"/>
                                <a:gd name="T83" fmla="*/ 301 h 1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45" h="1556">
                                  <a:moveTo>
                                    <a:pt x="195" y="0"/>
                                  </a:moveTo>
                                  <a:lnTo>
                                    <a:pt x="119" y="16"/>
                                  </a:lnTo>
                                  <a:lnTo>
                                    <a:pt x="57" y="57"/>
                                  </a:lnTo>
                                  <a:lnTo>
                                    <a:pt x="15" y="119"/>
                                  </a:lnTo>
                                  <a:lnTo>
                                    <a:pt x="0" y="195"/>
                                  </a:lnTo>
                                  <a:lnTo>
                                    <a:pt x="0" y="1362"/>
                                  </a:lnTo>
                                  <a:lnTo>
                                    <a:pt x="15" y="1437"/>
                                  </a:lnTo>
                                  <a:lnTo>
                                    <a:pt x="57" y="1499"/>
                                  </a:lnTo>
                                  <a:lnTo>
                                    <a:pt x="119" y="1541"/>
                                  </a:lnTo>
                                  <a:lnTo>
                                    <a:pt x="195" y="1556"/>
                                  </a:lnTo>
                                  <a:lnTo>
                                    <a:pt x="9751" y="1556"/>
                                  </a:lnTo>
                                  <a:lnTo>
                                    <a:pt x="9826" y="1541"/>
                                  </a:lnTo>
                                  <a:lnTo>
                                    <a:pt x="9888" y="1499"/>
                                  </a:lnTo>
                                  <a:lnTo>
                                    <a:pt x="9930" y="1437"/>
                                  </a:lnTo>
                                  <a:lnTo>
                                    <a:pt x="9945" y="1362"/>
                                  </a:lnTo>
                                  <a:lnTo>
                                    <a:pt x="9945" y="195"/>
                                  </a:lnTo>
                                  <a:lnTo>
                                    <a:pt x="9930" y="119"/>
                                  </a:lnTo>
                                  <a:lnTo>
                                    <a:pt x="9888" y="57"/>
                                  </a:lnTo>
                                  <a:lnTo>
                                    <a:pt x="9826" y="16"/>
                                  </a:lnTo>
                                  <a:lnTo>
                                    <a:pt x="9751" y="0"/>
                                  </a:lnTo>
                                  <a:lnTo>
                                    <a:pt x="19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6"/>
                          <wps:cNvSpPr txBox="1">
                            <a:spLocks noChangeArrowheads="1"/>
                          </wps:cNvSpPr>
                          <wps:spPr bwMode="auto">
                            <a:xfrm>
                              <a:off x="1363" y="293"/>
                              <a:ext cx="10073" cy="1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856E0" w14:textId="77777777" w:rsidR="008D0F09" w:rsidRDefault="008D0F09" w:rsidP="008D0F09">
                                <w:pPr>
                                  <w:spacing w:before="137" w:line="278" w:lineRule="auto"/>
                                  <w:ind w:left="211" w:right="208"/>
                                </w:pPr>
                                <w:r>
                                  <w:rPr>
                                    <w:b/>
                                    <w:color w:val="1F487C"/>
                                    <w:spacing w:val="-1"/>
                                    <w:sz w:val="36"/>
                                  </w:rPr>
                                  <w:t xml:space="preserve">Public speaking </w:t>
                                </w:r>
                                <w:r>
                                  <w:rPr>
                                    <w:sz w:val="22"/>
                                  </w:rPr>
                                  <w:t>is a process of designing and delivering a message to the audiences in a</w:t>
                                </w:r>
                                <w:r>
                                  <w:rPr>
                                    <w:spacing w:val="1"/>
                                    <w:sz w:val="22"/>
                                  </w:rPr>
                                  <w:t xml:space="preserve"> </w:t>
                                </w:r>
                                <w:r>
                                  <w:rPr>
                                    <w:sz w:val="22"/>
                                  </w:rPr>
                                  <w:t>structured</w:t>
                                </w:r>
                                <w:r>
                                  <w:rPr>
                                    <w:spacing w:val="-4"/>
                                    <w:sz w:val="22"/>
                                  </w:rPr>
                                  <w:t xml:space="preserve"> </w:t>
                                </w:r>
                                <w:r>
                                  <w:rPr>
                                    <w:sz w:val="22"/>
                                  </w:rPr>
                                  <w:t>and deliberate</w:t>
                                </w:r>
                                <w:r>
                                  <w:rPr>
                                    <w:spacing w:val="-3"/>
                                    <w:sz w:val="22"/>
                                  </w:rPr>
                                  <w:t xml:space="preserve"> </w:t>
                                </w:r>
                                <w:r>
                                  <w:rPr>
                                    <w:sz w:val="22"/>
                                  </w:rPr>
                                  <w:t>manner.</w:t>
                                </w:r>
                                <w:r>
                                  <w:rPr>
                                    <w:spacing w:val="-1"/>
                                    <w:sz w:val="22"/>
                                  </w:rPr>
                                  <w:t xml:space="preserve"> </w:t>
                                </w:r>
                                <w:r>
                                  <w:rPr>
                                    <w:sz w:val="22"/>
                                  </w:rPr>
                                  <w:t>The</w:t>
                                </w:r>
                                <w:r>
                                  <w:rPr>
                                    <w:spacing w:val="-3"/>
                                    <w:sz w:val="22"/>
                                  </w:rPr>
                                  <w:t xml:space="preserve"> </w:t>
                                </w:r>
                                <w:r>
                                  <w:rPr>
                                    <w:sz w:val="22"/>
                                  </w:rPr>
                                  <w:t>goals</w:t>
                                </w:r>
                                <w:r>
                                  <w:rPr>
                                    <w:spacing w:val="-3"/>
                                    <w:sz w:val="22"/>
                                  </w:rPr>
                                  <w:t xml:space="preserve"> </w:t>
                                </w:r>
                                <w:r>
                                  <w:rPr>
                                    <w:sz w:val="22"/>
                                  </w:rPr>
                                  <w:t>of</w:t>
                                </w:r>
                                <w:r>
                                  <w:rPr>
                                    <w:spacing w:val="-2"/>
                                    <w:sz w:val="22"/>
                                  </w:rPr>
                                  <w:t xml:space="preserve"> </w:t>
                                </w:r>
                                <w:r>
                                  <w:rPr>
                                    <w:sz w:val="22"/>
                                  </w:rPr>
                                  <w:t>the</w:t>
                                </w:r>
                                <w:r>
                                  <w:rPr>
                                    <w:spacing w:val="-3"/>
                                    <w:sz w:val="22"/>
                                  </w:rPr>
                                  <w:t xml:space="preserve"> </w:t>
                                </w:r>
                                <w:r>
                                  <w:rPr>
                                    <w:sz w:val="22"/>
                                  </w:rPr>
                                  <w:t>public</w:t>
                                </w:r>
                                <w:r>
                                  <w:rPr>
                                    <w:spacing w:val="-5"/>
                                    <w:sz w:val="22"/>
                                  </w:rPr>
                                  <w:t xml:space="preserve"> </w:t>
                                </w:r>
                                <w:r>
                                  <w:rPr>
                                    <w:sz w:val="22"/>
                                  </w:rPr>
                                  <w:t>speaking</w:t>
                                </w:r>
                                <w:r>
                                  <w:rPr>
                                    <w:spacing w:val="-2"/>
                                    <w:sz w:val="22"/>
                                  </w:rPr>
                                  <w:t xml:space="preserve"> </w:t>
                                </w:r>
                                <w:r>
                                  <w:rPr>
                                    <w:sz w:val="22"/>
                                  </w:rPr>
                                  <w:t>are</w:t>
                                </w:r>
                                <w:r>
                                  <w:rPr>
                                    <w:spacing w:val="-3"/>
                                    <w:sz w:val="22"/>
                                  </w:rPr>
                                  <w:t xml:space="preserve"> </w:t>
                                </w:r>
                                <w:r>
                                  <w:rPr>
                                    <w:sz w:val="22"/>
                                  </w:rPr>
                                  <w:t>informing,</w:t>
                                </w:r>
                                <w:r>
                                  <w:rPr>
                                    <w:spacing w:val="-5"/>
                                    <w:sz w:val="22"/>
                                  </w:rPr>
                                  <w:t xml:space="preserve"> </w:t>
                                </w:r>
                                <w:r>
                                  <w:rPr>
                                    <w:sz w:val="22"/>
                                  </w:rPr>
                                  <w:t>influencing,</w:t>
                                </w:r>
                                <w:r>
                                  <w:rPr>
                                    <w:spacing w:val="-6"/>
                                    <w:sz w:val="22"/>
                                  </w:rPr>
                                  <w:t xml:space="preserve"> </w:t>
                                </w:r>
                                <w:r>
                                  <w:rPr>
                                    <w:sz w:val="22"/>
                                  </w:rPr>
                                  <w:t>and</w:t>
                                </w:r>
                                <w:r>
                                  <w:rPr>
                                    <w:spacing w:val="-47"/>
                                    <w:sz w:val="22"/>
                                  </w:rPr>
                                  <w:t xml:space="preserve"> </w:t>
                                </w:r>
                                <w:r>
                                  <w:rPr>
                                    <w:sz w:val="22"/>
                                  </w:rPr>
                                  <w:t>entertaining</w:t>
                                </w:r>
                                <w:r>
                                  <w:rPr>
                                    <w:spacing w:val="-2"/>
                                    <w:sz w:val="22"/>
                                  </w:rPr>
                                  <w:t xml:space="preserve"> </w:t>
                                </w:r>
                                <w:r>
                                  <w:rPr>
                                    <w:sz w:val="22"/>
                                  </w:rPr>
                                  <w:t>the</w:t>
                                </w:r>
                                <w:r>
                                  <w:rPr>
                                    <w:spacing w:val="-2"/>
                                    <w:sz w:val="22"/>
                                  </w:rPr>
                                  <w:t xml:space="preserve"> </w:t>
                                </w:r>
                                <w:r>
                                  <w:rPr>
                                    <w:sz w:val="22"/>
                                  </w:rPr>
                                  <w:t>listening</w:t>
                                </w:r>
                                <w:r>
                                  <w:rPr>
                                    <w:spacing w:val="-1"/>
                                    <w:sz w:val="22"/>
                                  </w:rPr>
                                  <w:t xml:space="preserve"> </w:t>
                                </w:r>
                                <w:r>
                                  <w:rPr>
                                    <w:sz w:val="22"/>
                                  </w:rPr>
                                  <w:t>audiences.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E5CAF7" id="Group 2" o:spid="_x0000_s1026" style="position:absolute;margin-left:68.2pt;margin-top:14.7pt;width:503.65pt;height:84.2pt;z-index:-251656192;mso-wrap-distance-left:0;mso-wrap-distance-right:0;mso-position-horizontal-relative:page" coordorigin="1364,294" coordsize="10073,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">
                  <v:shape id="Freeform 3" o:spid="_x0000_s1027" style="position:absolute;left:1491;top:421;width:9945;height:1556;visibility:visible;mso-wrap-style:square;v-text-anchor:top" coordsize="9945,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" path="m9751,l195,,119,16,57,57,15,119,,195,,1362r15,75l57,1499r62,42l195,1556r9556,l9826,1541r62,-42l9930,1437r15,-75l9945,195r-15,-76l9888,57,9826,16,9751,xe" fillcolor="gray" stroked="f">
                    <v:fill opacity="32896f"/>
                    <v:path arrowok="t" o:connecttype="custom" o:connectlocs="9751,421;195,421;119,437;57,478;15,540;0,616;0,1783;15,1858;57,1920;119,1962;195,1977;9751,1977;9826,1962;9888,1920;9930,1858;9945,1783;9945,616;9930,540;9888,478;9826,437;9751,421" o:connectangles="0,0,0,0,0,0,0,0,0,0,0,0,0,0,0,0,0,0,0,0,0"/>
                  </v:shape>
                  <v:shape id="Freeform 4" o:spid="_x0000_s1028" style="position:absolute;left:1371;top:301;width:9945;height:1556;visibility:visible;mso-wrap-style:square;v-text-anchor:top" coordsize="9945,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" path="m9751,l195,,119,16,57,57,15,119,,195,,1362r15,75l57,1499r62,42l195,1556r9556,l9826,1541r62,-42l9930,1437r15,-75l9945,195r-15,-76l9888,57,9826,16,9751,xe" fillcolor="#dbe4f0" stroked="f">
                    <v:path arrowok="t" o:connecttype="custom" o:connectlocs="9751,301;195,301;119,317;57,358;15,420;0,496;0,1663;15,1738;57,1800;119,1842;195,1857;9751,1857;9826,1842;9888,1800;9930,1738;9945,1663;9945,496;9930,420;9888,358;9826,317;9751,301" o:connectangles="0,0,0,0,0,0,0,0,0,0,0,0,0,0,0,0,0,0,0,0,0"/>
                  </v:shape>
                  <v:shape id="Freeform 5" o:spid="_x0000_s1029" style="position:absolute;left:1371;top:301;width:9945;height:1556;visibility:visible;mso-wrap-style:square;v-text-anchor:top" coordsize="9945,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" path="m195,l119,16,57,57,15,119,,195,,1362r15,75l57,1499r62,42l195,1556r9556,l9826,1541r62,-42l9930,1437r15,-75l9945,195r-15,-76l9888,57,9826,16,9751,,195,xe" filled="f">
                    <v:path arrowok="t" o:connecttype="custom" o:connectlocs="195,301;119,317;57,358;15,420;0,496;0,1663;15,1738;57,1800;119,1842;195,1857;9751,1857;9826,1842;9888,1800;9930,1738;9945,1663;9945,496;9930,420;9888,358;9826,317;9751,301;195,301" o:connectangles="0,0,0,0,0,0,0,0,0,0,0,0,0,0,0,0,0,0,0,0,0"/>
                  </v:shape>
                  <v:shapetype id="_x0000_t202" coordsize="21600,21600" o:spt="202" path="m,l,21600r21600,l21600,xe">
                    <v:stroke joinstyle="miter"/>
                    <v:path gradientshapeok="t" o:connecttype="rect"/>
                  </v:shapetype>
                  <v:shape id="Text Box 6" o:spid="_x0000_s1030" type="#_x0000_t202" style="position:absolute;left:1363;top:293;width:10073;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0A856E0" w14:textId="77777777" w:rsidR="008D0F09" w:rsidRDefault="008D0F09" w:rsidP="008D0F09">
                          <w:pPr>
                            <w:spacing w:before="137" w:line="278" w:lineRule="auto"/>
                            <w:ind w:left="211" w:right="208"/>
                          </w:pPr>
                          <w:r>
                            <w:rPr>
                              <w:b/>
                              <w:color w:val="1F487C"/>
                              <w:spacing w:val="-1"/>
                              <w:sz w:val="36"/>
                            </w:rPr>
                            <w:t xml:space="preserve">Public speaking </w:t>
                          </w:r>
                          <w:r>
                            <w:rPr>
                              <w:sz w:val="22"/>
                            </w:rPr>
                            <w:t>is a process of designing and delivering a message to the audiences in a</w:t>
                          </w:r>
                          <w:r>
                            <w:rPr>
                              <w:spacing w:val="1"/>
                              <w:sz w:val="22"/>
                            </w:rPr>
                            <w:t xml:space="preserve"> </w:t>
                          </w:r>
                          <w:r>
                            <w:rPr>
                              <w:sz w:val="22"/>
                            </w:rPr>
                            <w:t>structured</w:t>
                          </w:r>
                          <w:r>
                            <w:rPr>
                              <w:spacing w:val="-4"/>
                              <w:sz w:val="22"/>
                            </w:rPr>
                            <w:t xml:space="preserve"> </w:t>
                          </w:r>
                          <w:r>
                            <w:rPr>
                              <w:sz w:val="22"/>
                            </w:rPr>
                            <w:t>and deliberate</w:t>
                          </w:r>
                          <w:r>
                            <w:rPr>
                              <w:spacing w:val="-3"/>
                              <w:sz w:val="22"/>
                            </w:rPr>
                            <w:t xml:space="preserve"> </w:t>
                          </w:r>
                          <w:r>
                            <w:rPr>
                              <w:sz w:val="22"/>
                            </w:rPr>
                            <w:t>manner.</w:t>
                          </w:r>
                          <w:r>
                            <w:rPr>
                              <w:spacing w:val="-1"/>
                              <w:sz w:val="22"/>
                            </w:rPr>
                            <w:t xml:space="preserve"> </w:t>
                          </w:r>
                          <w:r>
                            <w:rPr>
                              <w:sz w:val="22"/>
                            </w:rPr>
                            <w:t>The</w:t>
                          </w:r>
                          <w:r>
                            <w:rPr>
                              <w:spacing w:val="-3"/>
                              <w:sz w:val="22"/>
                            </w:rPr>
                            <w:t xml:space="preserve"> </w:t>
                          </w:r>
                          <w:r>
                            <w:rPr>
                              <w:sz w:val="22"/>
                            </w:rPr>
                            <w:t>goals</w:t>
                          </w:r>
                          <w:r>
                            <w:rPr>
                              <w:spacing w:val="-3"/>
                              <w:sz w:val="22"/>
                            </w:rPr>
                            <w:t xml:space="preserve"> </w:t>
                          </w:r>
                          <w:r>
                            <w:rPr>
                              <w:sz w:val="22"/>
                            </w:rPr>
                            <w:t>of</w:t>
                          </w:r>
                          <w:r>
                            <w:rPr>
                              <w:spacing w:val="-2"/>
                              <w:sz w:val="22"/>
                            </w:rPr>
                            <w:t xml:space="preserve"> </w:t>
                          </w:r>
                          <w:r>
                            <w:rPr>
                              <w:sz w:val="22"/>
                            </w:rPr>
                            <w:t>the</w:t>
                          </w:r>
                          <w:r>
                            <w:rPr>
                              <w:spacing w:val="-3"/>
                              <w:sz w:val="22"/>
                            </w:rPr>
                            <w:t xml:space="preserve"> </w:t>
                          </w:r>
                          <w:r>
                            <w:rPr>
                              <w:sz w:val="22"/>
                            </w:rPr>
                            <w:t>public</w:t>
                          </w:r>
                          <w:r>
                            <w:rPr>
                              <w:spacing w:val="-5"/>
                              <w:sz w:val="22"/>
                            </w:rPr>
                            <w:t xml:space="preserve"> </w:t>
                          </w:r>
                          <w:r>
                            <w:rPr>
                              <w:sz w:val="22"/>
                            </w:rPr>
                            <w:t>speaking</w:t>
                          </w:r>
                          <w:r>
                            <w:rPr>
                              <w:spacing w:val="-2"/>
                              <w:sz w:val="22"/>
                            </w:rPr>
                            <w:t xml:space="preserve"> </w:t>
                          </w:r>
                          <w:r>
                            <w:rPr>
                              <w:sz w:val="22"/>
                            </w:rPr>
                            <w:t>are</w:t>
                          </w:r>
                          <w:r>
                            <w:rPr>
                              <w:spacing w:val="-3"/>
                              <w:sz w:val="22"/>
                            </w:rPr>
                            <w:t xml:space="preserve"> </w:t>
                          </w:r>
                          <w:r>
                            <w:rPr>
                              <w:sz w:val="22"/>
                            </w:rPr>
                            <w:t>informing,</w:t>
                          </w:r>
                          <w:r>
                            <w:rPr>
                              <w:spacing w:val="-5"/>
                              <w:sz w:val="22"/>
                            </w:rPr>
                            <w:t xml:space="preserve"> </w:t>
                          </w:r>
                          <w:r>
                            <w:rPr>
                              <w:sz w:val="22"/>
                            </w:rPr>
                            <w:t>influencing,</w:t>
                          </w:r>
                          <w:r>
                            <w:rPr>
                              <w:spacing w:val="-6"/>
                              <w:sz w:val="22"/>
                            </w:rPr>
                            <w:t xml:space="preserve"> </w:t>
                          </w:r>
                          <w:r>
                            <w:rPr>
                              <w:sz w:val="22"/>
                            </w:rPr>
                            <w:t>and</w:t>
                          </w:r>
                          <w:r>
                            <w:rPr>
                              <w:spacing w:val="-47"/>
                              <w:sz w:val="22"/>
                            </w:rPr>
                            <w:t xml:space="preserve"> </w:t>
                          </w:r>
                          <w:r>
                            <w:rPr>
                              <w:sz w:val="22"/>
                            </w:rPr>
                            <w:t>entertaining</w:t>
                          </w:r>
                          <w:r>
                            <w:rPr>
                              <w:spacing w:val="-2"/>
                              <w:sz w:val="22"/>
                            </w:rPr>
                            <w:t xml:space="preserve"> </w:t>
                          </w:r>
                          <w:r>
                            <w:rPr>
                              <w:sz w:val="22"/>
                            </w:rPr>
                            <w:t>the</w:t>
                          </w:r>
                          <w:r>
                            <w:rPr>
                              <w:spacing w:val="-2"/>
                              <w:sz w:val="22"/>
                            </w:rPr>
                            <w:t xml:space="preserve"> </w:t>
                          </w:r>
                          <w:r>
                            <w:rPr>
                              <w:sz w:val="22"/>
                            </w:rPr>
                            <w:t>listening</w:t>
                          </w:r>
                          <w:r>
                            <w:rPr>
                              <w:spacing w:val="-1"/>
                              <w:sz w:val="22"/>
                            </w:rPr>
                            <w:t xml:space="preserve"> </w:t>
                          </w:r>
                          <w:r>
                            <w:rPr>
                              <w:sz w:val="22"/>
                            </w:rPr>
                            <w:t>audiences.</w:t>
                          </w:r>
                        </w:p>
                      </w:txbxContent>
                    </v:textbox>
                  </v:shape>
                  <w10:wrap type="topAndBottom" anchorx="page"/>
                </v:group>
              </w:pict>
            </mc:Fallback>
          </mc:AlternateContent>
        </w:r>
      </w:ins>
    </w:p>
    <w:p w14:paraId="74B69143" w14:textId="77777777" w:rsidR="008D0F09" w:rsidRPr="008D0F09" w:rsidRDefault="008D0F09" w:rsidP="008D0F09">
      <w:pPr>
        <w:pStyle w:val="BodyText"/>
        <w:rPr>
          <w:ins w:id="122" w:author="Moh Hasbullah Isnaini" w:date="2022-06-14T16:03:00Z"/>
          <w:sz w:val="9"/>
          <w:u w:val="single"/>
          <w:rPrChange w:id="123" w:author="Moh Hasbullah Isnaini" w:date="2022-06-14T16:07:00Z">
            <w:rPr>
              <w:ins w:id="124" w:author="Moh Hasbullah Isnaini" w:date="2022-06-14T16:03:00Z"/>
              <w:sz w:val="9"/>
            </w:rPr>
          </w:rPrChange>
        </w:rPr>
      </w:pPr>
    </w:p>
    <w:p w14:paraId="1AEF9A53" w14:textId="7A3046C3" w:rsidR="008D0F09" w:rsidRPr="008D0F09" w:rsidRDefault="008D0F09" w:rsidP="008D0F09">
      <w:pPr>
        <w:pStyle w:val="BodyText"/>
        <w:spacing w:before="57" w:line="360" w:lineRule="auto"/>
        <w:ind w:left="180" w:right="741" w:firstLine="720"/>
        <w:jc w:val="both"/>
        <w:rPr>
          <w:ins w:id="125" w:author="Moh Hasbullah Isnaini" w:date="2022-06-14T16:03:00Z"/>
          <w:u w:val="single"/>
          <w:rPrChange w:id="126" w:author="Moh Hasbullah Isnaini" w:date="2022-06-14T16:07:00Z">
            <w:rPr>
              <w:ins w:id="127" w:author="Moh Hasbullah Isnaini" w:date="2022-06-14T16:03:00Z"/>
            </w:rPr>
          </w:rPrChange>
        </w:rPr>
      </w:pPr>
      <w:ins w:id="128" w:author="Moh Hasbullah Isnaini" w:date="2022-06-14T16:03:00Z">
        <w:r w:rsidRPr="008D0F09">
          <w:rPr>
            <w:u w:val="single"/>
            <w:rPrChange w:id="129" w:author="Moh Hasbullah Isnaini" w:date="2022-06-14T16:07:00Z">
              <w:rPr/>
            </w:rPrChange>
          </w:rPr>
          <w:t>The distinctive characteristics of public speaking compared to another form of speaking activity</w:t>
        </w:r>
        <w:r w:rsidRPr="008D0F09">
          <w:rPr>
            <w:spacing w:val="1"/>
            <w:u w:val="single"/>
            <w:rPrChange w:id="130" w:author="Moh Hasbullah Isnaini" w:date="2022-06-14T16:07:00Z">
              <w:rPr>
                <w:spacing w:val="1"/>
              </w:rPr>
            </w:rPrChange>
          </w:rPr>
          <w:t xml:space="preserve"> </w:t>
        </w:r>
      </w:ins>
      <w:ins w:id="131" w:author="Moh Hasbullah Isnaini" w:date="2022-06-14T16:07:00Z">
        <w:r w:rsidR="00D76BE3">
          <w:rPr>
            <w:u w:val="single"/>
          </w:rPr>
          <w:t>are</w:t>
        </w:r>
      </w:ins>
      <w:ins w:id="132" w:author="Moh Hasbullah Isnaini" w:date="2022-06-14T16:03:00Z">
        <w:r w:rsidRPr="008D0F09">
          <w:rPr>
            <w:u w:val="single"/>
            <w:rPrChange w:id="133" w:author="Moh Hasbullah Isnaini" w:date="2022-06-14T16:07:00Z">
              <w:rPr/>
            </w:rPrChange>
          </w:rPr>
          <w:t xml:space="preserve"> more highly structured and requires more formal language. Slang, jargon, and bad </w:t>
        </w:r>
      </w:ins>
      <w:ins w:id="134" w:author="Moh Hasbullah Isnaini" w:date="2022-06-14T16:07:00Z">
        <w:r w:rsidR="00D76BE3">
          <w:rPr>
            <w:u w:val="single"/>
          </w:rPr>
          <w:t>grammar</w:t>
        </w:r>
      </w:ins>
      <w:ins w:id="135" w:author="Moh Hasbullah Isnaini" w:date="2022-06-14T16:03:00Z">
        <w:r w:rsidRPr="008D0F09">
          <w:rPr>
            <w:u w:val="single"/>
            <w:rPrChange w:id="136" w:author="Moh Hasbullah Isnaini" w:date="2022-06-14T16:07:00Z">
              <w:rPr/>
            </w:rPrChange>
          </w:rPr>
          <w:t xml:space="preserve"> have</w:t>
        </w:r>
        <w:r w:rsidRPr="008D0F09">
          <w:rPr>
            <w:spacing w:val="1"/>
            <w:u w:val="single"/>
            <w:rPrChange w:id="137" w:author="Moh Hasbullah Isnaini" w:date="2022-06-14T16:07:00Z">
              <w:rPr>
                <w:spacing w:val="1"/>
              </w:rPr>
            </w:rPrChange>
          </w:rPr>
          <w:t xml:space="preserve"> </w:t>
        </w:r>
        <w:r w:rsidRPr="008D0F09">
          <w:rPr>
            <w:u w:val="single"/>
            <w:rPrChange w:id="138" w:author="Moh Hasbullah Isnaini" w:date="2022-06-14T16:07:00Z">
              <w:rPr/>
            </w:rPrChange>
          </w:rPr>
          <w:t>fewer places in public speaking.</w:t>
        </w:r>
        <w:r w:rsidRPr="008D0F09">
          <w:rPr>
            <w:spacing w:val="1"/>
            <w:u w:val="single"/>
            <w:rPrChange w:id="139" w:author="Moh Hasbullah Isnaini" w:date="2022-06-14T16:07:00Z">
              <w:rPr>
                <w:spacing w:val="1"/>
              </w:rPr>
            </w:rPrChange>
          </w:rPr>
          <w:t xml:space="preserve"> </w:t>
        </w:r>
        <w:r w:rsidRPr="008D0F09">
          <w:rPr>
            <w:u w:val="single"/>
            <w:rPrChange w:id="140" w:author="Moh Hasbullah Isnaini" w:date="2022-06-14T16:07:00Z">
              <w:rPr/>
            </w:rPrChange>
          </w:rPr>
          <w:t>Lastly, public speaking demand different method of delivery.</w:t>
        </w:r>
        <w:r w:rsidRPr="008D0F09">
          <w:rPr>
            <w:spacing w:val="1"/>
            <w:u w:val="single"/>
            <w:rPrChange w:id="141" w:author="Moh Hasbullah Isnaini" w:date="2022-06-14T16:07:00Z">
              <w:rPr>
                <w:spacing w:val="1"/>
              </w:rPr>
            </w:rPrChange>
          </w:rPr>
          <w:t xml:space="preserve"> </w:t>
        </w:r>
        <w:r w:rsidRPr="008D0F09">
          <w:rPr>
            <w:u w:val="single"/>
            <w:rPrChange w:id="142" w:author="Moh Hasbullah Isnaini" w:date="2022-06-14T16:07:00Z">
              <w:rPr/>
            </w:rPrChange>
          </w:rPr>
          <w:t>For</w:t>
        </w:r>
        <w:r w:rsidRPr="008D0F09">
          <w:rPr>
            <w:spacing w:val="1"/>
            <w:u w:val="single"/>
            <w:rPrChange w:id="143" w:author="Moh Hasbullah Isnaini" w:date="2022-06-14T16:07:00Z">
              <w:rPr>
                <w:spacing w:val="1"/>
              </w:rPr>
            </w:rPrChange>
          </w:rPr>
          <w:t xml:space="preserve"> </w:t>
        </w:r>
        <w:r w:rsidRPr="008D0F09">
          <w:rPr>
            <w:u w:val="single"/>
            <w:rPrChange w:id="144" w:author="Moh Hasbullah Isnaini" w:date="2022-06-14T16:07:00Z">
              <w:rPr/>
            </w:rPrChange>
          </w:rPr>
          <w:t>example, in informal speaking the speaker can talk quietly, freely to use phrase “you know” and “like”,</w:t>
        </w:r>
        <w:r w:rsidRPr="008D0F09">
          <w:rPr>
            <w:spacing w:val="1"/>
            <w:u w:val="single"/>
            <w:rPrChange w:id="145" w:author="Moh Hasbullah Isnaini" w:date="2022-06-14T16:07:00Z">
              <w:rPr>
                <w:spacing w:val="1"/>
              </w:rPr>
            </w:rPrChange>
          </w:rPr>
          <w:t xml:space="preserve"> </w:t>
        </w:r>
        <w:r w:rsidRPr="008D0F09">
          <w:rPr>
            <w:u w:val="single"/>
            <w:rPrChange w:id="146" w:author="Moh Hasbullah Isnaini" w:date="2022-06-14T16:07:00Z">
              <w:rPr/>
            </w:rPrChange>
          </w:rPr>
          <w:t>and fillers, such as “uh”, “er”, and “um”. All the characteristics should be reckon</w:t>
        </w:r>
      </w:ins>
      <w:ins w:id="147" w:author="Moh Hasbullah Isnaini" w:date="2022-06-14T16:07:00Z">
        <w:r w:rsidR="00D76BE3">
          <w:rPr>
            <w:u w:val="single"/>
          </w:rPr>
          <w:t>ed</w:t>
        </w:r>
      </w:ins>
      <w:ins w:id="148" w:author="Moh Hasbullah Isnaini" w:date="2022-06-14T16:03:00Z">
        <w:r w:rsidRPr="008D0F09">
          <w:rPr>
            <w:u w:val="single"/>
            <w:rPrChange w:id="149" w:author="Moh Hasbullah Isnaini" w:date="2022-06-14T16:07:00Z">
              <w:rPr/>
            </w:rPrChange>
          </w:rPr>
          <w:t xml:space="preserve"> in order to give</w:t>
        </w:r>
        <w:r w:rsidRPr="008D0F09">
          <w:rPr>
            <w:spacing w:val="1"/>
            <w:u w:val="single"/>
            <w:rPrChange w:id="150" w:author="Moh Hasbullah Isnaini" w:date="2022-06-14T16:07:00Z">
              <w:rPr>
                <w:spacing w:val="1"/>
              </w:rPr>
            </w:rPrChange>
          </w:rPr>
          <w:t xml:space="preserve"> </w:t>
        </w:r>
        <w:r w:rsidRPr="008D0F09">
          <w:rPr>
            <w:u w:val="single"/>
            <w:rPrChange w:id="151" w:author="Moh Hasbullah Isnaini" w:date="2022-06-14T16:07:00Z">
              <w:rPr/>
            </w:rPrChange>
          </w:rPr>
          <w:t>effective</w:t>
        </w:r>
        <w:r w:rsidRPr="008D0F09">
          <w:rPr>
            <w:spacing w:val="-3"/>
            <w:u w:val="single"/>
            <w:rPrChange w:id="152" w:author="Moh Hasbullah Isnaini" w:date="2022-06-14T16:07:00Z">
              <w:rPr>
                <w:spacing w:val="-3"/>
              </w:rPr>
            </w:rPrChange>
          </w:rPr>
          <w:t xml:space="preserve"> </w:t>
        </w:r>
        <w:r w:rsidRPr="008D0F09">
          <w:rPr>
            <w:u w:val="single"/>
            <w:rPrChange w:id="153" w:author="Moh Hasbullah Isnaini" w:date="2022-06-14T16:07:00Z">
              <w:rPr/>
            </w:rPrChange>
          </w:rPr>
          <w:t>public</w:t>
        </w:r>
        <w:r w:rsidRPr="008D0F09">
          <w:rPr>
            <w:spacing w:val="-4"/>
            <w:u w:val="single"/>
            <w:rPrChange w:id="154" w:author="Moh Hasbullah Isnaini" w:date="2022-06-14T16:07:00Z">
              <w:rPr>
                <w:spacing w:val="-4"/>
              </w:rPr>
            </w:rPrChange>
          </w:rPr>
          <w:t xml:space="preserve"> </w:t>
        </w:r>
        <w:r w:rsidRPr="008D0F09">
          <w:rPr>
            <w:u w:val="single"/>
            <w:rPrChange w:id="155" w:author="Moh Hasbullah Isnaini" w:date="2022-06-14T16:07:00Z">
              <w:rPr/>
            </w:rPrChange>
          </w:rPr>
          <w:t>speaking.</w:t>
        </w:r>
      </w:ins>
    </w:p>
    <w:p w14:paraId="750013AD" w14:textId="518204C9" w:rsidR="008D0F09" w:rsidRPr="008D0F09" w:rsidRDefault="008D0F09" w:rsidP="008D0F09">
      <w:pPr>
        <w:pStyle w:val="BodyText"/>
        <w:spacing w:line="360" w:lineRule="auto"/>
        <w:ind w:left="180" w:right="742" w:firstLine="720"/>
        <w:jc w:val="both"/>
        <w:rPr>
          <w:ins w:id="156" w:author="Moh Hasbullah Isnaini" w:date="2022-06-14T16:03:00Z"/>
          <w:u w:val="single"/>
          <w:rPrChange w:id="157" w:author="Moh Hasbullah Isnaini" w:date="2022-06-14T16:07:00Z">
            <w:rPr>
              <w:ins w:id="158" w:author="Moh Hasbullah Isnaini" w:date="2022-06-14T16:03:00Z"/>
            </w:rPr>
          </w:rPrChange>
        </w:rPr>
      </w:pPr>
      <w:ins w:id="159" w:author="Moh Hasbullah Isnaini" w:date="2022-06-14T16:03:00Z">
        <w:r w:rsidRPr="008D0F09">
          <w:rPr>
            <w:u w:val="single"/>
            <w:rPrChange w:id="160" w:author="Moh Hasbullah Isnaini" w:date="2022-06-14T16:07:00Z">
              <w:rPr/>
            </w:rPrChange>
          </w:rPr>
          <w:t>The</w:t>
        </w:r>
        <w:r w:rsidRPr="008D0F09">
          <w:rPr>
            <w:spacing w:val="1"/>
            <w:u w:val="single"/>
            <w:rPrChange w:id="161" w:author="Moh Hasbullah Isnaini" w:date="2022-06-14T16:07:00Z">
              <w:rPr>
                <w:spacing w:val="1"/>
              </w:rPr>
            </w:rPrChange>
          </w:rPr>
          <w:t xml:space="preserve"> </w:t>
        </w:r>
        <w:r w:rsidRPr="008D0F09">
          <w:rPr>
            <w:u w:val="single"/>
            <w:rPrChange w:id="162" w:author="Moh Hasbullah Isnaini" w:date="2022-06-14T16:07:00Z">
              <w:rPr/>
            </w:rPrChange>
          </w:rPr>
          <w:t>effective</w:t>
        </w:r>
        <w:r w:rsidRPr="008D0F09">
          <w:rPr>
            <w:spacing w:val="1"/>
            <w:u w:val="single"/>
            <w:rPrChange w:id="163" w:author="Moh Hasbullah Isnaini" w:date="2022-06-14T16:07:00Z">
              <w:rPr>
                <w:spacing w:val="1"/>
              </w:rPr>
            </w:rPrChange>
          </w:rPr>
          <w:t xml:space="preserve"> </w:t>
        </w:r>
        <w:r w:rsidRPr="008D0F09">
          <w:rPr>
            <w:u w:val="single"/>
            <w:rPrChange w:id="164" w:author="Moh Hasbullah Isnaini" w:date="2022-06-14T16:07:00Z">
              <w:rPr/>
            </w:rPrChange>
          </w:rPr>
          <w:t>public</w:t>
        </w:r>
        <w:r w:rsidRPr="008D0F09">
          <w:rPr>
            <w:spacing w:val="1"/>
            <w:u w:val="single"/>
            <w:rPrChange w:id="165" w:author="Moh Hasbullah Isnaini" w:date="2022-06-14T16:07:00Z">
              <w:rPr>
                <w:spacing w:val="1"/>
              </w:rPr>
            </w:rPrChange>
          </w:rPr>
          <w:t xml:space="preserve"> </w:t>
        </w:r>
        <w:r w:rsidRPr="008D0F09">
          <w:rPr>
            <w:u w:val="single"/>
            <w:rPrChange w:id="166" w:author="Moh Hasbullah Isnaini" w:date="2022-06-14T16:07:00Z">
              <w:rPr/>
            </w:rPrChange>
          </w:rPr>
          <w:t>speaking</w:t>
        </w:r>
        <w:r w:rsidRPr="008D0F09">
          <w:rPr>
            <w:spacing w:val="1"/>
            <w:u w:val="single"/>
            <w:rPrChange w:id="167" w:author="Moh Hasbullah Isnaini" w:date="2022-06-14T16:07:00Z">
              <w:rPr>
                <w:spacing w:val="1"/>
              </w:rPr>
            </w:rPrChange>
          </w:rPr>
          <w:t xml:space="preserve"> </w:t>
        </w:r>
        <w:r w:rsidRPr="008D0F09">
          <w:rPr>
            <w:u w:val="single"/>
            <w:rPrChange w:id="168" w:author="Moh Hasbullah Isnaini" w:date="2022-06-14T16:07:00Z">
              <w:rPr/>
            </w:rPrChange>
          </w:rPr>
          <w:t>involves</w:t>
        </w:r>
        <w:r w:rsidRPr="008D0F09">
          <w:rPr>
            <w:spacing w:val="1"/>
            <w:u w:val="single"/>
            <w:rPrChange w:id="169" w:author="Moh Hasbullah Isnaini" w:date="2022-06-14T16:07:00Z">
              <w:rPr>
                <w:spacing w:val="1"/>
              </w:rPr>
            </w:rPrChange>
          </w:rPr>
          <w:t xml:space="preserve"> </w:t>
        </w:r>
        <w:r w:rsidRPr="008D0F09">
          <w:rPr>
            <w:u w:val="single"/>
            <w:rPrChange w:id="170" w:author="Moh Hasbullah Isnaini" w:date="2022-06-14T16:07:00Z">
              <w:rPr/>
            </w:rPrChange>
          </w:rPr>
          <w:t>the</w:t>
        </w:r>
        <w:r w:rsidRPr="008D0F09">
          <w:rPr>
            <w:spacing w:val="1"/>
            <w:u w:val="single"/>
            <w:rPrChange w:id="171" w:author="Moh Hasbullah Isnaini" w:date="2022-06-14T16:07:00Z">
              <w:rPr>
                <w:spacing w:val="1"/>
              </w:rPr>
            </w:rPrChange>
          </w:rPr>
          <w:t xml:space="preserve"> </w:t>
        </w:r>
        <w:r w:rsidRPr="008D0F09">
          <w:rPr>
            <w:u w:val="single"/>
            <w:rPrChange w:id="172" w:author="Moh Hasbullah Isnaini" w:date="2022-06-14T16:07:00Z">
              <w:rPr/>
            </w:rPrChange>
          </w:rPr>
          <w:t>audiences’</w:t>
        </w:r>
        <w:r w:rsidRPr="008D0F09">
          <w:rPr>
            <w:spacing w:val="1"/>
            <w:u w:val="single"/>
            <w:rPrChange w:id="173" w:author="Moh Hasbullah Isnaini" w:date="2022-06-14T16:07:00Z">
              <w:rPr>
                <w:spacing w:val="1"/>
              </w:rPr>
            </w:rPrChange>
          </w:rPr>
          <w:t xml:space="preserve"> </w:t>
        </w:r>
        <w:r w:rsidRPr="008D0F09">
          <w:rPr>
            <w:u w:val="single"/>
            <w:rPrChange w:id="174" w:author="Moh Hasbullah Isnaini" w:date="2022-06-14T16:07:00Z">
              <w:rPr/>
            </w:rPrChange>
          </w:rPr>
          <w:t>understanding</w:t>
        </w:r>
        <w:r w:rsidRPr="008D0F09">
          <w:rPr>
            <w:spacing w:val="1"/>
            <w:u w:val="single"/>
            <w:rPrChange w:id="175" w:author="Moh Hasbullah Isnaini" w:date="2022-06-14T16:07:00Z">
              <w:rPr>
                <w:spacing w:val="1"/>
              </w:rPr>
            </w:rPrChange>
          </w:rPr>
          <w:t xml:space="preserve"> </w:t>
        </w:r>
        <w:r w:rsidRPr="008D0F09">
          <w:rPr>
            <w:u w:val="single"/>
            <w:rPrChange w:id="176" w:author="Moh Hasbullah Isnaini" w:date="2022-06-14T16:07:00Z">
              <w:rPr/>
            </w:rPrChange>
          </w:rPr>
          <w:t>and</w:t>
        </w:r>
        <w:r w:rsidRPr="008D0F09">
          <w:rPr>
            <w:spacing w:val="1"/>
            <w:u w:val="single"/>
            <w:rPrChange w:id="177" w:author="Moh Hasbullah Isnaini" w:date="2022-06-14T16:07:00Z">
              <w:rPr>
                <w:spacing w:val="1"/>
              </w:rPr>
            </w:rPrChange>
          </w:rPr>
          <w:t xml:space="preserve"> </w:t>
        </w:r>
        <w:r w:rsidRPr="008D0F09">
          <w:rPr>
            <w:u w:val="single"/>
            <w:rPrChange w:id="178" w:author="Moh Hasbullah Isnaini" w:date="2022-06-14T16:07:00Z">
              <w:rPr/>
            </w:rPrChange>
          </w:rPr>
          <w:t>speaking</w:t>
        </w:r>
        <w:r w:rsidRPr="008D0F09">
          <w:rPr>
            <w:spacing w:val="1"/>
            <w:u w:val="single"/>
            <w:rPrChange w:id="179" w:author="Moh Hasbullah Isnaini" w:date="2022-06-14T16:07:00Z">
              <w:rPr>
                <w:spacing w:val="1"/>
              </w:rPr>
            </w:rPrChange>
          </w:rPr>
          <w:t xml:space="preserve"> </w:t>
        </w:r>
        <w:r w:rsidRPr="008D0F09">
          <w:rPr>
            <w:u w:val="single"/>
            <w:rPrChange w:id="180" w:author="Moh Hasbullah Isnaini" w:date="2022-06-14T16:07:00Z">
              <w:rPr/>
            </w:rPrChange>
          </w:rPr>
          <w:t>goals,</w:t>
        </w:r>
        <w:r w:rsidRPr="008D0F09">
          <w:rPr>
            <w:spacing w:val="1"/>
            <w:u w:val="single"/>
            <w:rPrChange w:id="181" w:author="Moh Hasbullah Isnaini" w:date="2022-06-14T16:07:00Z">
              <w:rPr>
                <w:spacing w:val="1"/>
              </w:rPr>
            </w:rPrChange>
          </w:rPr>
          <w:t xml:space="preserve"> </w:t>
        </w:r>
        <w:r w:rsidRPr="008D0F09">
          <w:rPr>
            <w:u w:val="single"/>
            <w:rPrChange w:id="182" w:author="Moh Hasbullah Isnaini" w:date="2022-06-14T16:07:00Z">
              <w:rPr/>
            </w:rPrChange>
          </w:rPr>
          <w:t xml:space="preserve">choosing a topic that will engage your audiences, and delivering your message skillful. </w:t>
        </w:r>
        <w:r w:rsidRPr="008D0F09">
          <w:rPr>
            <w:u w:val="single"/>
            <w:rPrChange w:id="183" w:author="Moh Hasbullah Isnaini" w:date="2022-06-14T16:07:00Z">
              <w:rPr/>
            </w:rPrChange>
          </w:rPr>
          <w:lastRenderedPageBreak/>
          <w:t>A good public</w:t>
        </w:r>
        <w:r w:rsidRPr="008D0F09">
          <w:rPr>
            <w:spacing w:val="1"/>
            <w:u w:val="single"/>
            <w:rPrChange w:id="184" w:author="Moh Hasbullah Isnaini" w:date="2022-06-14T16:07:00Z">
              <w:rPr>
                <w:spacing w:val="1"/>
              </w:rPr>
            </w:rPrChange>
          </w:rPr>
          <w:t xml:space="preserve"> </w:t>
        </w:r>
        <w:r w:rsidRPr="008D0F09">
          <w:rPr>
            <w:u w:val="single"/>
            <w:rPrChange w:id="185" w:author="Moh Hasbullah Isnaini" w:date="2022-06-14T16:07:00Z">
              <w:rPr/>
            </w:rPrChange>
          </w:rPr>
          <w:t>speaker</w:t>
        </w:r>
        <w:r w:rsidRPr="008D0F09">
          <w:rPr>
            <w:spacing w:val="-3"/>
            <w:u w:val="single"/>
            <w:rPrChange w:id="186" w:author="Moh Hasbullah Isnaini" w:date="2022-06-14T16:07:00Z">
              <w:rPr>
                <w:spacing w:val="-3"/>
              </w:rPr>
            </w:rPrChange>
          </w:rPr>
          <w:t xml:space="preserve"> </w:t>
        </w:r>
        <w:r w:rsidRPr="008D0F09">
          <w:rPr>
            <w:u w:val="single"/>
            <w:rPrChange w:id="187" w:author="Moh Hasbullah Isnaini" w:date="2022-06-14T16:07:00Z">
              <w:rPr/>
            </w:rPrChange>
          </w:rPr>
          <w:t>need</w:t>
        </w:r>
      </w:ins>
      <w:ins w:id="188" w:author="Moh Hasbullah Isnaini" w:date="2022-06-14T16:08:00Z">
        <w:r w:rsidR="00D76BE3">
          <w:rPr>
            <w:u w:val="single"/>
          </w:rPr>
          <w:t>s</w:t>
        </w:r>
      </w:ins>
      <w:ins w:id="189" w:author="Moh Hasbullah Isnaini" w:date="2022-06-14T16:03:00Z">
        <w:r w:rsidRPr="008D0F09">
          <w:rPr>
            <w:spacing w:val="-3"/>
            <w:u w:val="single"/>
            <w:rPrChange w:id="190" w:author="Moh Hasbullah Isnaini" w:date="2022-06-14T16:07:00Z">
              <w:rPr>
                <w:spacing w:val="-3"/>
              </w:rPr>
            </w:rPrChange>
          </w:rPr>
          <w:t xml:space="preserve"> </w:t>
        </w:r>
        <w:r w:rsidRPr="008D0F09">
          <w:rPr>
            <w:u w:val="single"/>
            <w:rPrChange w:id="191" w:author="Moh Hasbullah Isnaini" w:date="2022-06-14T16:07:00Z">
              <w:rPr/>
            </w:rPrChange>
          </w:rPr>
          <w:t>to</w:t>
        </w:r>
        <w:r w:rsidRPr="008D0F09">
          <w:rPr>
            <w:spacing w:val="-3"/>
            <w:u w:val="single"/>
            <w:rPrChange w:id="192" w:author="Moh Hasbullah Isnaini" w:date="2022-06-14T16:07:00Z">
              <w:rPr>
                <w:spacing w:val="-3"/>
              </w:rPr>
            </w:rPrChange>
          </w:rPr>
          <w:t xml:space="preserve"> </w:t>
        </w:r>
        <w:r w:rsidRPr="008D0F09">
          <w:rPr>
            <w:u w:val="single"/>
            <w:rPrChange w:id="193" w:author="Moh Hasbullah Isnaini" w:date="2022-06-14T16:07:00Z">
              <w:rPr/>
            </w:rPrChange>
          </w:rPr>
          <w:t>plan,</w:t>
        </w:r>
        <w:r w:rsidRPr="008D0F09">
          <w:rPr>
            <w:spacing w:val="-5"/>
            <w:u w:val="single"/>
            <w:rPrChange w:id="194" w:author="Moh Hasbullah Isnaini" w:date="2022-06-14T16:07:00Z">
              <w:rPr>
                <w:spacing w:val="-5"/>
              </w:rPr>
            </w:rPrChange>
          </w:rPr>
          <w:t xml:space="preserve"> </w:t>
        </w:r>
        <w:r w:rsidRPr="008D0F09">
          <w:rPr>
            <w:u w:val="single"/>
            <w:rPrChange w:id="195" w:author="Moh Hasbullah Isnaini" w:date="2022-06-14T16:07:00Z">
              <w:rPr/>
            </w:rPrChange>
          </w:rPr>
          <w:t>organize,</w:t>
        </w:r>
        <w:r w:rsidRPr="008D0F09">
          <w:rPr>
            <w:spacing w:val="-4"/>
            <w:u w:val="single"/>
            <w:rPrChange w:id="196" w:author="Moh Hasbullah Isnaini" w:date="2022-06-14T16:07:00Z">
              <w:rPr>
                <w:spacing w:val="-4"/>
              </w:rPr>
            </w:rPrChange>
          </w:rPr>
          <w:t xml:space="preserve"> </w:t>
        </w:r>
        <w:r w:rsidRPr="008D0F09">
          <w:rPr>
            <w:u w:val="single"/>
            <w:rPrChange w:id="197" w:author="Moh Hasbullah Isnaini" w:date="2022-06-14T16:07:00Z">
              <w:rPr/>
            </w:rPrChange>
          </w:rPr>
          <w:t>and</w:t>
        </w:r>
        <w:r w:rsidRPr="008D0F09">
          <w:rPr>
            <w:spacing w:val="1"/>
            <w:u w:val="single"/>
            <w:rPrChange w:id="198" w:author="Moh Hasbullah Isnaini" w:date="2022-06-14T16:07:00Z">
              <w:rPr>
                <w:spacing w:val="1"/>
              </w:rPr>
            </w:rPrChange>
          </w:rPr>
          <w:t xml:space="preserve"> </w:t>
        </w:r>
        <w:r w:rsidRPr="008D0F09">
          <w:rPr>
            <w:u w:val="single"/>
            <w:rPrChange w:id="199" w:author="Moh Hasbullah Isnaini" w:date="2022-06-14T16:07:00Z">
              <w:rPr/>
            </w:rPrChange>
          </w:rPr>
          <w:t>revise</w:t>
        </w:r>
        <w:r w:rsidRPr="008D0F09">
          <w:rPr>
            <w:spacing w:val="-2"/>
            <w:u w:val="single"/>
            <w:rPrChange w:id="200" w:author="Moh Hasbullah Isnaini" w:date="2022-06-14T16:07:00Z">
              <w:rPr>
                <w:spacing w:val="-2"/>
              </w:rPr>
            </w:rPrChange>
          </w:rPr>
          <w:t xml:space="preserve"> </w:t>
        </w:r>
        <w:r w:rsidRPr="008D0F09">
          <w:rPr>
            <w:u w:val="single"/>
            <w:rPrChange w:id="201" w:author="Moh Hasbullah Isnaini" w:date="2022-06-14T16:07:00Z">
              <w:rPr/>
            </w:rPrChange>
          </w:rPr>
          <w:t>the</w:t>
        </w:r>
        <w:r w:rsidRPr="008D0F09">
          <w:rPr>
            <w:spacing w:val="-2"/>
            <w:u w:val="single"/>
            <w:rPrChange w:id="202" w:author="Moh Hasbullah Isnaini" w:date="2022-06-14T16:07:00Z">
              <w:rPr>
                <w:spacing w:val="-2"/>
              </w:rPr>
            </w:rPrChange>
          </w:rPr>
          <w:t xml:space="preserve"> </w:t>
        </w:r>
        <w:r w:rsidRPr="008D0F09">
          <w:rPr>
            <w:u w:val="single"/>
            <w:rPrChange w:id="203" w:author="Moh Hasbullah Isnaini" w:date="2022-06-14T16:07:00Z">
              <w:rPr/>
            </w:rPrChange>
          </w:rPr>
          <w:t>materials</w:t>
        </w:r>
        <w:r w:rsidRPr="008D0F09">
          <w:rPr>
            <w:spacing w:val="-2"/>
            <w:u w:val="single"/>
            <w:rPrChange w:id="204" w:author="Moh Hasbullah Isnaini" w:date="2022-06-14T16:07:00Z">
              <w:rPr>
                <w:spacing w:val="-2"/>
              </w:rPr>
            </w:rPrChange>
          </w:rPr>
          <w:t xml:space="preserve"> </w:t>
        </w:r>
        <w:r w:rsidRPr="008D0F09">
          <w:rPr>
            <w:u w:val="single"/>
            <w:rPrChange w:id="205" w:author="Moh Hasbullah Isnaini" w:date="2022-06-14T16:07:00Z">
              <w:rPr/>
            </w:rPrChange>
          </w:rPr>
          <w:t>developed.</w:t>
        </w:r>
      </w:ins>
    </w:p>
    <w:p w14:paraId="44ABFF7D" w14:textId="2942874F" w:rsidR="008D0F09" w:rsidRPr="00D76BE3" w:rsidRDefault="008D0F09" w:rsidP="00D76BE3">
      <w:pPr>
        <w:pStyle w:val="BodyText"/>
        <w:spacing w:line="360" w:lineRule="auto"/>
        <w:ind w:left="180" w:right="730" w:firstLine="720"/>
        <w:jc w:val="both"/>
        <w:rPr>
          <w:u w:val="single"/>
          <w:rPrChange w:id="206" w:author="Moh Hasbullah Isnaini" w:date="2022-06-14T16:08:00Z">
            <w:rPr>
              <w:rFonts w:ascii="Minion Pro" w:hAnsi="Minion Pro"/>
            </w:rPr>
          </w:rPrChange>
        </w:rPr>
        <w:pPrChange w:id="207" w:author="Moh Hasbullah Isnaini" w:date="2022-06-14T16:08:00Z">
          <w:pPr>
            <w:pStyle w:val="ListParagraph"/>
            <w:numPr>
              <w:numId w:val="3"/>
            </w:numPr>
            <w:ind w:hanging="360"/>
          </w:pPr>
        </w:pPrChange>
      </w:pPr>
      <w:ins w:id="208" w:author="Moh Hasbullah Isnaini" w:date="2022-06-14T16:03:00Z">
        <w:r w:rsidRPr="008D0F09">
          <w:rPr>
            <w:u w:val="single"/>
            <w:rPrChange w:id="209" w:author="Moh Hasbullah Isnaini" w:date="2022-06-14T16:07:00Z">
              <w:rPr/>
            </w:rPrChange>
          </w:rPr>
          <w:t xml:space="preserve">There </w:t>
        </w:r>
      </w:ins>
      <w:ins w:id="210" w:author="Moh Hasbullah Isnaini" w:date="2022-06-14T16:08:00Z">
        <w:r w:rsidR="00D76BE3">
          <w:rPr>
            <w:u w:val="single"/>
          </w:rPr>
          <w:t>are</w:t>
        </w:r>
      </w:ins>
      <w:ins w:id="211" w:author="Moh Hasbullah Isnaini" w:date="2022-06-14T16:03:00Z">
        <w:r w:rsidRPr="008D0F09">
          <w:rPr>
            <w:u w:val="single"/>
            <w:rPrChange w:id="212" w:author="Moh Hasbullah Isnaini" w:date="2022-06-14T16:07:00Z">
              <w:rPr/>
            </w:rPrChange>
          </w:rPr>
          <w:t xml:space="preserve"> some common types of public speaking. The first is </w:t>
        </w:r>
        <w:r w:rsidRPr="008D0F09">
          <w:rPr>
            <w:b/>
            <w:sz w:val="24"/>
            <w:u w:val="single"/>
            <w:rPrChange w:id="213" w:author="Moh Hasbullah Isnaini" w:date="2022-06-14T16:07:00Z">
              <w:rPr>
                <w:b/>
              </w:rPr>
            </w:rPrChange>
          </w:rPr>
          <w:t xml:space="preserve">informative speaking </w:t>
        </w:r>
        <w:r w:rsidRPr="008D0F09">
          <w:rPr>
            <w:u w:val="single"/>
            <w:rPrChange w:id="214" w:author="Moh Hasbullah Isnaini" w:date="2022-06-14T16:07:00Z">
              <w:rPr/>
            </w:rPrChange>
          </w:rPr>
          <w:t>which is</w:t>
        </w:r>
        <w:r w:rsidRPr="008D0F09">
          <w:rPr>
            <w:spacing w:val="1"/>
            <w:u w:val="single"/>
            <w:rPrChange w:id="215" w:author="Moh Hasbullah Isnaini" w:date="2022-06-14T16:07:00Z">
              <w:rPr>
                <w:spacing w:val="1"/>
              </w:rPr>
            </w:rPrChange>
          </w:rPr>
          <w:t xml:space="preserve"> </w:t>
        </w:r>
        <w:r w:rsidRPr="008D0F09">
          <w:rPr>
            <w:u w:val="single"/>
            <w:rPrChange w:id="216" w:author="Moh Hasbullah Isnaini" w:date="2022-06-14T16:07:00Z">
              <w:rPr/>
            </w:rPrChange>
          </w:rPr>
          <w:t>primarily purposed to share knowledge to the audiences. For the example, a local community group</w:t>
        </w:r>
        <w:r w:rsidRPr="008D0F09">
          <w:rPr>
            <w:spacing w:val="1"/>
            <w:u w:val="single"/>
            <w:rPrChange w:id="217" w:author="Moh Hasbullah Isnaini" w:date="2022-06-14T16:07:00Z">
              <w:rPr>
                <w:spacing w:val="1"/>
              </w:rPr>
            </w:rPrChange>
          </w:rPr>
          <w:t xml:space="preserve"> </w:t>
        </w:r>
        <w:r w:rsidRPr="008D0F09">
          <w:rPr>
            <w:u w:val="single"/>
            <w:rPrChange w:id="218" w:author="Moh Hasbullah Isnaini" w:date="2022-06-14T16:07:00Z">
              <w:rPr/>
            </w:rPrChange>
          </w:rPr>
          <w:t>wants to hear about the Mediterranean cooking or your friend ask you to instruct other</w:t>
        </w:r>
        <w:r w:rsidRPr="008D0F09">
          <w:rPr>
            <w:spacing w:val="49"/>
            <w:u w:val="single"/>
            <w:rPrChange w:id="219" w:author="Moh Hasbullah Isnaini" w:date="2022-06-14T16:07:00Z">
              <w:rPr>
                <w:spacing w:val="49"/>
              </w:rPr>
            </w:rPrChange>
          </w:rPr>
          <w:t xml:space="preserve"> </w:t>
        </w:r>
        <w:r w:rsidRPr="008D0F09">
          <w:rPr>
            <w:u w:val="single"/>
            <w:rPrChange w:id="220" w:author="Moh Hasbullah Isnaini" w:date="2022-06-14T16:07:00Z">
              <w:rPr/>
            </w:rPrChange>
          </w:rPr>
          <w:t>students how</w:t>
        </w:r>
        <w:r w:rsidRPr="008D0F09">
          <w:rPr>
            <w:spacing w:val="1"/>
            <w:u w:val="single"/>
            <w:rPrChange w:id="221" w:author="Moh Hasbullah Isnaini" w:date="2022-06-14T16:07:00Z">
              <w:rPr>
                <w:spacing w:val="1"/>
              </w:rPr>
            </w:rPrChange>
          </w:rPr>
          <w:t xml:space="preserve"> </w:t>
        </w:r>
        <w:r w:rsidRPr="008D0F09">
          <w:rPr>
            <w:u w:val="single"/>
            <w:rPrChange w:id="222" w:author="Moh Hasbullah Isnaini" w:date="2022-06-14T16:07:00Z">
              <w:rPr/>
            </w:rPrChange>
          </w:rPr>
          <w:t>to make a report of the latest project coming along.</w:t>
        </w:r>
        <w:r w:rsidRPr="008D0F09">
          <w:rPr>
            <w:spacing w:val="1"/>
            <w:u w:val="single"/>
            <w:rPrChange w:id="223" w:author="Moh Hasbullah Isnaini" w:date="2022-06-14T16:07:00Z">
              <w:rPr>
                <w:spacing w:val="1"/>
              </w:rPr>
            </w:rPrChange>
          </w:rPr>
          <w:t xml:space="preserve"> </w:t>
        </w:r>
        <w:r w:rsidRPr="008D0F09">
          <w:rPr>
            <w:u w:val="single"/>
            <w:rPrChange w:id="224" w:author="Moh Hasbullah Isnaini" w:date="2022-06-14T16:07:00Z">
              <w:rPr/>
            </w:rPrChange>
          </w:rPr>
          <w:t xml:space="preserve">The second type is </w:t>
        </w:r>
        <w:r w:rsidRPr="008D0F09">
          <w:rPr>
            <w:b/>
            <w:sz w:val="24"/>
            <w:u w:val="single"/>
            <w:rPrChange w:id="225" w:author="Moh Hasbullah Isnaini" w:date="2022-06-14T16:07:00Z">
              <w:rPr>
                <w:b/>
              </w:rPr>
            </w:rPrChange>
          </w:rPr>
          <w:t xml:space="preserve">persuasive speaking </w:t>
        </w:r>
        <w:r w:rsidRPr="008D0F09">
          <w:rPr>
            <w:u w:val="single"/>
            <w:rPrChange w:id="226" w:author="Moh Hasbullah Isnaini" w:date="2022-06-14T16:07:00Z">
              <w:rPr/>
            </w:rPrChange>
          </w:rPr>
          <w:t>which</w:t>
        </w:r>
        <w:r w:rsidRPr="008D0F09">
          <w:rPr>
            <w:spacing w:val="1"/>
            <w:u w:val="single"/>
            <w:rPrChange w:id="227" w:author="Moh Hasbullah Isnaini" w:date="2022-06-14T16:07:00Z">
              <w:rPr>
                <w:spacing w:val="1"/>
              </w:rPr>
            </w:rPrChange>
          </w:rPr>
          <w:t xml:space="preserve"> </w:t>
        </w:r>
        <w:r w:rsidRPr="008D0F09">
          <w:rPr>
            <w:u w:val="single"/>
            <w:rPrChange w:id="228" w:author="Moh Hasbullah Isnaini" w:date="2022-06-14T16:07:00Z">
              <w:rPr/>
            </w:rPrChange>
          </w:rPr>
          <w:t>intends to convince, motivate, or persuade others to change their belief</w:t>
        </w:r>
      </w:ins>
      <w:ins w:id="229" w:author="Moh Hasbullah Isnaini" w:date="2022-06-14T16:08:00Z">
        <w:r w:rsidR="00D76BE3">
          <w:rPr>
            <w:u w:val="single"/>
          </w:rPr>
          <w:t>s</w:t>
        </w:r>
      </w:ins>
      <w:ins w:id="230" w:author="Moh Hasbullah Isnaini" w:date="2022-06-14T16:03:00Z">
        <w:r w:rsidRPr="008D0F09">
          <w:rPr>
            <w:u w:val="single"/>
            <w:rPrChange w:id="231" w:author="Moh Hasbullah Isnaini" w:date="2022-06-14T16:07:00Z">
              <w:rPr/>
            </w:rPrChange>
          </w:rPr>
          <w:t>, action</w:t>
        </w:r>
      </w:ins>
      <w:ins w:id="232" w:author="Moh Hasbullah Isnaini" w:date="2022-06-14T16:08:00Z">
        <w:r w:rsidR="00D76BE3">
          <w:rPr>
            <w:u w:val="single"/>
          </w:rPr>
          <w:t>s</w:t>
        </w:r>
      </w:ins>
      <w:ins w:id="233" w:author="Moh Hasbullah Isnaini" w:date="2022-06-14T16:03:00Z">
        <w:r w:rsidRPr="008D0F09">
          <w:rPr>
            <w:u w:val="single"/>
            <w:rPrChange w:id="234" w:author="Moh Hasbullah Isnaini" w:date="2022-06-14T16:07:00Z">
              <w:rPr/>
            </w:rPrChange>
          </w:rPr>
          <w:t>, or decision</w:t>
        </w:r>
      </w:ins>
      <w:ins w:id="235" w:author="Moh Hasbullah Isnaini" w:date="2022-06-14T16:08:00Z">
        <w:r w:rsidR="00D76BE3">
          <w:rPr>
            <w:u w:val="single"/>
          </w:rPr>
          <w:t>s</w:t>
        </w:r>
      </w:ins>
      <w:ins w:id="236" w:author="Moh Hasbullah Isnaini" w:date="2022-06-14T16:03:00Z">
        <w:r w:rsidRPr="008D0F09">
          <w:rPr>
            <w:u w:val="single"/>
            <w:rPrChange w:id="237" w:author="Moh Hasbullah Isnaini" w:date="2022-06-14T16:07:00Z">
              <w:rPr/>
            </w:rPrChange>
          </w:rPr>
          <w:t>. For the</w:t>
        </w:r>
        <w:r w:rsidRPr="008D0F09">
          <w:rPr>
            <w:spacing w:val="1"/>
            <w:u w:val="single"/>
            <w:rPrChange w:id="238" w:author="Moh Hasbullah Isnaini" w:date="2022-06-14T16:07:00Z">
              <w:rPr>
                <w:spacing w:val="1"/>
              </w:rPr>
            </w:rPrChange>
          </w:rPr>
          <w:t xml:space="preserve"> </w:t>
        </w:r>
        <w:r w:rsidRPr="008D0F09">
          <w:rPr>
            <w:u w:val="single"/>
            <w:rPrChange w:id="239" w:author="Moh Hasbullah Isnaini" w:date="2022-06-14T16:07:00Z">
              <w:rPr/>
            </w:rPrChange>
          </w:rPr>
          <w:t>example,</w:t>
        </w:r>
        <w:r w:rsidRPr="008D0F09">
          <w:rPr>
            <w:spacing w:val="-3"/>
            <w:u w:val="single"/>
            <w:rPrChange w:id="240" w:author="Moh Hasbullah Isnaini" w:date="2022-06-14T16:07:00Z">
              <w:rPr>
                <w:spacing w:val="-3"/>
              </w:rPr>
            </w:rPrChange>
          </w:rPr>
          <w:t xml:space="preserve"> </w:t>
        </w:r>
        <w:r w:rsidRPr="008D0F09">
          <w:rPr>
            <w:u w:val="single"/>
            <w:rPrChange w:id="241" w:author="Moh Hasbullah Isnaini" w:date="2022-06-14T16:07:00Z">
              <w:rPr/>
            </w:rPrChange>
          </w:rPr>
          <w:t>inspiring</w:t>
        </w:r>
        <w:r w:rsidRPr="008D0F09">
          <w:rPr>
            <w:spacing w:val="2"/>
            <w:u w:val="single"/>
            <w:rPrChange w:id="242" w:author="Moh Hasbullah Isnaini" w:date="2022-06-14T16:07:00Z">
              <w:rPr>
                <w:spacing w:val="2"/>
              </w:rPr>
            </w:rPrChange>
          </w:rPr>
          <w:t xml:space="preserve"> </w:t>
        </w:r>
        <w:r w:rsidRPr="008D0F09">
          <w:rPr>
            <w:u w:val="single"/>
            <w:rPrChange w:id="243" w:author="Moh Hasbullah Isnaini" w:date="2022-06-14T16:07:00Z">
              <w:rPr/>
            </w:rPrChange>
          </w:rPr>
          <w:t>high school</w:t>
        </w:r>
        <w:r w:rsidRPr="008D0F09">
          <w:rPr>
            <w:spacing w:val="1"/>
            <w:u w:val="single"/>
            <w:rPrChange w:id="244" w:author="Moh Hasbullah Isnaini" w:date="2022-06-14T16:07:00Z">
              <w:rPr>
                <w:spacing w:val="1"/>
              </w:rPr>
            </w:rPrChange>
          </w:rPr>
          <w:t xml:space="preserve"> </w:t>
        </w:r>
        <w:r w:rsidRPr="008D0F09">
          <w:rPr>
            <w:u w:val="single"/>
            <w:rPrChange w:id="245" w:author="Moh Hasbullah Isnaini" w:date="2022-06-14T16:07:00Z">
              <w:rPr/>
            </w:rPrChange>
          </w:rPr>
          <w:t>students to</w:t>
        </w:r>
        <w:r w:rsidRPr="008D0F09">
          <w:rPr>
            <w:spacing w:val="-1"/>
            <w:u w:val="single"/>
            <w:rPrChange w:id="246" w:author="Moh Hasbullah Isnaini" w:date="2022-06-14T16:07:00Z">
              <w:rPr>
                <w:spacing w:val="-1"/>
              </w:rPr>
            </w:rPrChange>
          </w:rPr>
          <w:t xml:space="preserve"> </w:t>
        </w:r>
        <w:r w:rsidRPr="008D0F09">
          <w:rPr>
            <w:u w:val="single"/>
            <w:rPrChange w:id="247" w:author="Moh Hasbullah Isnaini" w:date="2022-06-14T16:07:00Z">
              <w:rPr/>
            </w:rPrChange>
          </w:rPr>
          <w:t>attend</w:t>
        </w:r>
        <w:r w:rsidRPr="008D0F09">
          <w:rPr>
            <w:spacing w:val="-1"/>
            <w:u w:val="single"/>
            <w:rPrChange w:id="248" w:author="Moh Hasbullah Isnaini" w:date="2022-06-14T16:07:00Z">
              <w:rPr>
                <w:spacing w:val="-1"/>
              </w:rPr>
            </w:rPrChange>
          </w:rPr>
          <w:t xml:space="preserve"> </w:t>
        </w:r>
        <w:r w:rsidRPr="008D0F09">
          <w:rPr>
            <w:u w:val="single"/>
            <w:rPrChange w:id="249" w:author="Moh Hasbullah Isnaini" w:date="2022-06-14T16:07:00Z">
              <w:rPr/>
            </w:rPrChange>
          </w:rPr>
          <w:t>college or inspiring</w:t>
        </w:r>
        <w:r w:rsidRPr="008D0F09">
          <w:rPr>
            <w:spacing w:val="2"/>
            <w:u w:val="single"/>
            <w:rPrChange w:id="250" w:author="Moh Hasbullah Isnaini" w:date="2022-06-14T16:07:00Z">
              <w:rPr>
                <w:spacing w:val="2"/>
              </w:rPr>
            </w:rPrChange>
          </w:rPr>
          <w:t xml:space="preserve"> </w:t>
        </w:r>
        <w:r w:rsidRPr="008D0F09">
          <w:rPr>
            <w:u w:val="single"/>
            <w:rPrChange w:id="251" w:author="Moh Hasbullah Isnaini" w:date="2022-06-14T16:07:00Z">
              <w:rPr/>
            </w:rPrChange>
          </w:rPr>
          <w:t>varsity students to</w:t>
        </w:r>
        <w:r w:rsidRPr="008D0F09">
          <w:rPr>
            <w:spacing w:val="-1"/>
            <w:u w:val="single"/>
            <w:rPrChange w:id="252" w:author="Moh Hasbullah Isnaini" w:date="2022-06-14T16:07:00Z">
              <w:rPr>
                <w:spacing w:val="-1"/>
              </w:rPr>
            </w:rPrChange>
          </w:rPr>
          <w:t xml:space="preserve"> </w:t>
        </w:r>
        <w:r w:rsidRPr="008D0F09">
          <w:rPr>
            <w:u w:val="single"/>
            <w:rPrChange w:id="253" w:author="Moh Hasbullah Isnaini" w:date="2022-06-14T16:07:00Z">
              <w:rPr/>
            </w:rPrChange>
          </w:rPr>
          <w:t>learned English.</w:t>
        </w:r>
      </w:ins>
    </w:p>
    <w:tbl>
      <w:tblPr>
        <w:tblStyle w:val="TableGrid"/>
        <w:tblW w:w="0" w:type="auto"/>
        <w:tblLook w:val="0420" w:firstRow="1" w:lastRow="0" w:firstColumn="0" w:lastColumn="0" w:noHBand="0" w:noVBand="1"/>
      </w:tblPr>
      <w:tblGrid>
        <w:gridCol w:w="9017"/>
      </w:tblGrid>
      <w:tr w:rsidR="00125355" w:rsidRPr="008D0F09" w14:paraId="2C27398E" w14:textId="77777777" w:rsidTr="00821BA2">
        <w:tc>
          <w:tcPr>
            <w:tcW w:w="9350" w:type="dxa"/>
          </w:tcPr>
          <w:p w14:paraId="3B9530EA" w14:textId="77777777" w:rsidR="00125355" w:rsidRPr="008D0F09" w:rsidRDefault="00125355" w:rsidP="00821BA2">
            <w:pPr>
              <w:pStyle w:val="Heading3"/>
              <w:rPr>
                <w:rFonts w:ascii="Times New Roman" w:hAnsi="Times New Roman"/>
                <w:sz w:val="48"/>
                <w:u w:val="single"/>
                <w:rPrChange w:id="254" w:author="Moh Hasbullah Isnaini" w:date="2022-06-14T16:07:00Z">
                  <w:rPr>
                    <w:rFonts w:ascii="Times New Roman" w:hAnsi="Times New Roman"/>
                    <w:sz w:val="48"/>
                  </w:rPr>
                </w:rPrChange>
              </w:rPr>
            </w:pPr>
            <w:r w:rsidRPr="008D0F09">
              <w:rPr>
                <w:u w:val="single"/>
                <w:rPrChange w:id="255" w:author="Moh Hasbullah Isnaini" w:date="2022-06-14T16:07:00Z">
                  <w:rPr/>
                </w:rPrChange>
              </w:rPr>
              <w:lastRenderedPageBreak/>
              <w:t xml:space="preserve">Pembelajaran di Era "Revolusi Industri 4.0" bagi Anak Usia Dini </w:t>
            </w:r>
          </w:p>
          <w:p w14:paraId="65824604"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56"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57" w:author="Moh Hasbullah Isnaini" w:date="2022-06-14T16:07:00Z">
                  <w:rPr>
                    <w:rFonts w:ascii="Times New Roman" w:eastAsia="Times New Roman" w:hAnsi="Times New Roman" w:cs="Times New Roman"/>
                    <w:szCs w:val="24"/>
                  </w:rPr>
                </w:rPrChange>
              </w:rPr>
              <w:t>Oleh Kodar Akbar</w:t>
            </w:r>
          </w:p>
          <w:p w14:paraId="51C4EC75"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58"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59" w:author="Moh Hasbullah Isnaini" w:date="2022-06-14T16:07:00Z">
                  <w:rPr>
                    <w:rFonts w:ascii="Times New Roman" w:eastAsia="Times New Roman" w:hAnsi="Times New Roman" w:cs="Times New Roman"/>
                    <w:szCs w:val="24"/>
                  </w:rPr>
                </w:rPrChange>
              </w:rPr>
              <w:t>Pada zaman ini kita berada pada zona industri yang sangat extream. Industri yang tiap menit bahkan detik dia akan berubah semakin maju, yang sering kita sebut dengan revolusi industry 4.0. Istilah yang masih jarang kita dengar bahkan banyak yang masih awam.</w:t>
            </w:r>
          </w:p>
          <w:p w14:paraId="0AB018A7"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60"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61" w:author="Moh Hasbullah Isnaini" w:date="2022-06-14T16:07:00Z">
                  <w:rPr>
                    <w:rFonts w:ascii="Times New Roman" w:eastAsia="Times New Roman" w:hAnsi="Times New Roman" w:cs="Times New Roman"/>
                    <w:szCs w:val="24"/>
                  </w:rPr>
                </w:rPrChange>
              </w:rPr>
              <w:t>Bagi pendidik maupun peserta didik hari ini kita di siapkan untuk memasuki dunia kerja namun bukan lagi perkerja, tetapi kita di siapkan untuk membuat lapangan kerja baru yang belum tercipta, dengan menggunakan kemampuan teknologi dan ide kreatif kita.</w:t>
            </w:r>
          </w:p>
          <w:p w14:paraId="20AE7179"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62"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63" w:author="Moh Hasbullah Isnaini" w:date="2022-06-14T16:07:00Z">
                  <w:rPr>
                    <w:rFonts w:ascii="Times New Roman" w:eastAsia="Times New Roman" w:hAnsi="Times New Roman" w:cs="Times New Roman"/>
                    <w:szCs w:val="24"/>
                  </w:rPr>
                </w:rPrChange>
              </w:rPr>
              <w:t>Pendidikan 4.0 adalah suatu program yang di buat untuk mewujudkan pendidikan yang cerdas dan kreatif. Tujuan dari terciptanya pendidikan 4.0 ini adalah peningkatan dan pemerataan pendidikan, dengan cara memerluas akses dan memanfaatkan teknologi.</w:t>
            </w:r>
          </w:p>
          <w:p w14:paraId="5F43E847"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64"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65" w:author="Moh Hasbullah Isnaini" w:date="2022-06-14T16:07:00Z">
                  <w:rPr>
                    <w:rFonts w:ascii="Times New Roman" w:eastAsia="Times New Roman" w:hAnsi="Times New Roman" w:cs="Times New Roman"/>
                    <w:szCs w:val="24"/>
                  </w:rPr>
                </w:rPrChange>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4B32C3E9"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66"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67" w:author="Moh Hasbullah Isnaini" w:date="2022-06-14T16:07:00Z">
                  <w:rPr>
                    <w:rFonts w:ascii="Times New Roman" w:eastAsia="Times New Roman" w:hAnsi="Times New Roman" w:cs="Times New Roman"/>
                    <w:szCs w:val="24"/>
                  </w:rPr>
                </w:rPrChange>
              </w:rPr>
              <w:t>Karakteristik pendidikan 4.0</w:t>
            </w:r>
          </w:p>
          <w:p w14:paraId="75928C7F"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68"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69" w:author="Moh Hasbullah Isnaini" w:date="2022-06-14T16:07:00Z">
                  <w:rPr>
                    <w:rFonts w:ascii="Times New Roman" w:eastAsia="Times New Roman" w:hAnsi="Times New Roman" w:cs="Times New Roman"/>
                    <w:szCs w:val="24"/>
                  </w:rPr>
                </w:rPrChange>
              </w:rPr>
              <w:t>Tahapan belajar sesuai dengan kemampuan dan minat/kebutuhan siswa.</w:t>
            </w:r>
          </w:p>
          <w:p w14:paraId="1224CF96"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70"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71" w:author="Moh Hasbullah Isnaini" w:date="2022-06-14T16:07:00Z">
                  <w:rPr>
                    <w:rFonts w:ascii="Times New Roman" w:eastAsia="Times New Roman" w:hAnsi="Times New Roman" w:cs="Times New Roman"/>
                    <w:szCs w:val="24"/>
                  </w:rPr>
                </w:rPrChange>
              </w:rPr>
              <w:t>Pada tahab ini guru di tutut untuk merancang pembelajaran sesuai dengan minat dan bakat/kebutuhan siswa.</w:t>
            </w:r>
          </w:p>
          <w:p w14:paraId="293C7341"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72"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73" w:author="Moh Hasbullah Isnaini" w:date="2022-06-14T16:07:00Z">
                  <w:rPr>
                    <w:rFonts w:ascii="Times New Roman" w:eastAsia="Times New Roman" w:hAnsi="Times New Roman" w:cs="Times New Roman"/>
                    <w:szCs w:val="24"/>
                  </w:rPr>
                </w:rPrChange>
              </w:rPr>
              <w:t>Menggunakan penilaian formatif.</w:t>
            </w:r>
          </w:p>
          <w:p w14:paraId="0F1E3C37"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74"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75" w:author="Moh Hasbullah Isnaini" w:date="2022-06-14T16:07:00Z">
                  <w:rPr>
                    <w:rFonts w:ascii="Times New Roman" w:eastAsia="Times New Roman" w:hAnsi="Times New Roman" w:cs="Times New Roman"/>
                    <w:szCs w:val="24"/>
                  </w:rPr>
                </w:rPrChange>
              </w:rPr>
              <w:t>Yaitu guru di sini di tuntut untuk membantu siwa dalam mencari kemampuan dan bakat siswa.</w:t>
            </w:r>
          </w:p>
          <w:p w14:paraId="15F8B4EB"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76"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77" w:author="Moh Hasbullah Isnaini" w:date="2022-06-14T16:07:00Z">
                  <w:rPr>
                    <w:rFonts w:ascii="Times New Roman" w:eastAsia="Times New Roman" w:hAnsi="Times New Roman" w:cs="Times New Roman"/>
                    <w:szCs w:val="24"/>
                  </w:rPr>
                </w:rPrChange>
              </w:rPr>
              <w:t>Menempatkan guru sebagai mentor.</w:t>
            </w:r>
          </w:p>
          <w:p w14:paraId="014151EC"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78"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79" w:author="Moh Hasbullah Isnaini" w:date="2022-06-14T16:07:00Z">
                  <w:rPr>
                    <w:rFonts w:ascii="Times New Roman" w:eastAsia="Times New Roman" w:hAnsi="Times New Roman" w:cs="Times New Roman"/>
                    <w:szCs w:val="24"/>
                  </w:rPr>
                </w:rPrChange>
              </w:rPr>
              <w:t>Guri dilatih untuk mengembangkan kurikulum dan memberikan kebebasan untuk menentukan cara belajar mengajar siswa.</w:t>
            </w:r>
          </w:p>
          <w:p w14:paraId="41F08734"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80"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81" w:author="Moh Hasbullah Isnaini" w:date="2022-06-14T16:07:00Z">
                  <w:rPr>
                    <w:rFonts w:ascii="Times New Roman" w:eastAsia="Times New Roman" w:hAnsi="Times New Roman" w:cs="Times New Roman"/>
                    <w:szCs w:val="24"/>
                  </w:rPr>
                </w:rPrChange>
              </w:rPr>
              <w:t>Pengembangan profesi guru.</w:t>
            </w:r>
          </w:p>
          <w:p w14:paraId="437F9FC5" w14:textId="77777777" w:rsidR="00125355" w:rsidRPr="008D0F09"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u w:val="single"/>
                <w:rPrChange w:id="282"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83" w:author="Moh Hasbullah Isnaini" w:date="2022-06-14T16:07:00Z">
                  <w:rPr>
                    <w:rFonts w:ascii="Times New Roman" w:eastAsia="Times New Roman" w:hAnsi="Times New Roman" w:cs="Times New Roman"/>
                    <w:szCs w:val="24"/>
                  </w:rPr>
                </w:rPrChange>
              </w:rPr>
              <w:t>Dimana guru sebagai pendidik di era 4.0 maka guru tidak boleh menetap dengan satu strata, harus selalu berkembang agar dapat mengajarkan pendidikan sesuai dengan eranya.</w:t>
            </w:r>
          </w:p>
          <w:p w14:paraId="1221319E"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84"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85" w:author="Moh Hasbullah Isnaini" w:date="2022-06-14T16:07:00Z">
                  <w:rPr>
                    <w:rFonts w:ascii="Times New Roman" w:eastAsia="Times New Roman" w:hAnsi="Times New Roman" w:cs="Times New Roman"/>
                    <w:szCs w:val="24"/>
                  </w:rPr>
                </w:rPrChange>
              </w:rPr>
              <w:t> Di dalam pendidikan revolusi industri ini ada 5 aspek yang di tekankan pada proses pembelajaran yaitu:</w:t>
            </w:r>
          </w:p>
          <w:p w14:paraId="1E794734" w14:textId="77777777" w:rsidR="00125355" w:rsidRPr="008D0F09"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u w:val="single"/>
                <w:rPrChange w:id="286"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87" w:author="Moh Hasbullah Isnaini" w:date="2022-06-14T16:07:00Z">
                  <w:rPr>
                    <w:rFonts w:ascii="Times New Roman" w:eastAsia="Times New Roman" w:hAnsi="Times New Roman" w:cs="Times New Roman"/>
                    <w:szCs w:val="24"/>
                  </w:rPr>
                </w:rPrChange>
              </w:rPr>
              <w:t>Mengamati</w:t>
            </w:r>
          </w:p>
          <w:p w14:paraId="2DAD5056" w14:textId="77777777" w:rsidR="00125355" w:rsidRPr="008D0F09"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u w:val="single"/>
                <w:rPrChange w:id="288"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89" w:author="Moh Hasbullah Isnaini" w:date="2022-06-14T16:07:00Z">
                  <w:rPr>
                    <w:rFonts w:ascii="Times New Roman" w:eastAsia="Times New Roman" w:hAnsi="Times New Roman" w:cs="Times New Roman"/>
                    <w:szCs w:val="24"/>
                  </w:rPr>
                </w:rPrChange>
              </w:rPr>
              <w:t>Memahami</w:t>
            </w:r>
          </w:p>
          <w:p w14:paraId="6CEFC0CA" w14:textId="77777777" w:rsidR="00125355" w:rsidRPr="008D0F09"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u w:val="single"/>
                <w:rPrChange w:id="290"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91" w:author="Moh Hasbullah Isnaini" w:date="2022-06-14T16:07:00Z">
                  <w:rPr>
                    <w:rFonts w:ascii="Times New Roman" w:eastAsia="Times New Roman" w:hAnsi="Times New Roman" w:cs="Times New Roman"/>
                    <w:szCs w:val="24"/>
                  </w:rPr>
                </w:rPrChange>
              </w:rPr>
              <w:t>Mencoba</w:t>
            </w:r>
          </w:p>
          <w:p w14:paraId="44C40583" w14:textId="77777777" w:rsidR="00125355" w:rsidRPr="008D0F09"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u w:val="single"/>
                <w:rPrChange w:id="292"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93" w:author="Moh Hasbullah Isnaini" w:date="2022-06-14T16:07:00Z">
                  <w:rPr>
                    <w:rFonts w:ascii="Times New Roman" w:eastAsia="Times New Roman" w:hAnsi="Times New Roman" w:cs="Times New Roman"/>
                    <w:szCs w:val="24"/>
                  </w:rPr>
                </w:rPrChange>
              </w:rPr>
              <w:t>Mendiskusikan</w:t>
            </w:r>
          </w:p>
          <w:p w14:paraId="2F143D72" w14:textId="77777777" w:rsidR="00125355" w:rsidRPr="008D0F09"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u w:val="single"/>
                <w:rPrChange w:id="294"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95" w:author="Moh Hasbullah Isnaini" w:date="2022-06-14T16:07:00Z">
                  <w:rPr>
                    <w:rFonts w:ascii="Times New Roman" w:eastAsia="Times New Roman" w:hAnsi="Times New Roman" w:cs="Times New Roman"/>
                    <w:szCs w:val="24"/>
                  </w:rPr>
                </w:rPrChange>
              </w:rPr>
              <w:t>Penelitian</w:t>
            </w:r>
          </w:p>
          <w:p w14:paraId="36860380"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96"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297" w:author="Moh Hasbullah Isnaini" w:date="2022-06-14T16:07:00Z">
                  <w:rPr>
                    <w:rFonts w:ascii="Times New Roman" w:eastAsia="Times New Roman" w:hAnsi="Times New Roman" w:cs="Times New Roman"/>
                    <w:szCs w:val="24"/>
                  </w:rPr>
                </w:rPrChange>
              </w:rPr>
              <w:t xml:space="preserve">Pada dasarnya kita bisa lihat proses mengamati dan memahami ini sebenarnya jadi satu kesatuan, pada proses mengamati dan memahami kita bisa memiliki pikiran yang kritis. </w:t>
            </w:r>
            <w:r w:rsidRPr="008D0F09">
              <w:rPr>
                <w:rFonts w:ascii="Times New Roman" w:eastAsia="Times New Roman" w:hAnsi="Times New Roman" w:cs="Times New Roman"/>
                <w:szCs w:val="24"/>
                <w:u w:val="single"/>
                <w:rPrChange w:id="298" w:author="Moh Hasbullah Isnaini" w:date="2022-06-14T16:07:00Z">
                  <w:rPr>
                    <w:rFonts w:ascii="Times New Roman" w:eastAsia="Times New Roman" w:hAnsi="Times New Roman" w:cs="Times New Roman"/>
                    <w:szCs w:val="24"/>
                  </w:rPr>
                </w:rPrChange>
              </w:rPr>
              <w:lastRenderedPageBreak/>
              <w:t>Pikiran kritis sangat di butuhkan karena dengan pikiran yang kritis maka akan timbul sebuah ide atau gagasan.</w:t>
            </w:r>
          </w:p>
          <w:p w14:paraId="4E410B1C"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299"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300" w:author="Moh Hasbullah Isnaini" w:date="2022-06-14T16:07:00Z">
                  <w:rPr>
                    <w:rFonts w:ascii="Times New Roman" w:eastAsia="Times New Roman" w:hAnsi="Times New Roman" w:cs="Times New Roman"/>
                    <w:szCs w:val="24"/>
                  </w:rPr>
                </w:rPrChange>
              </w:rPr>
              <w:t>Dari gagasan yang mucul dari pemikiran kritis tadi maka proses selanjutnya yaitu mencoba/ pengaplikasian. Pada revolusi 4.0 ini lebih banyak praktek karena lebih menyiapkan anak pada bagaimana kita menumbuhkan ide baru atau gagasan.</w:t>
            </w:r>
          </w:p>
          <w:p w14:paraId="30540132"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301"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302" w:author="Moh Hasbullah Isnaini" w:date="2022-06-14T16:07:00Z">
                  <w:rPr>
                    <w:rFonts w:ascii="Times New Roman" w:eastAsia="Times New Roman" w:hAnsi="Times New Roman" w:cs="Times New Roman"/>
                    <w:szCs w:val="24"/>
                  </w:rPr>
                </w:rPrChange>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21BEB4B5" w14:textId="77777777" w:rsidR="00125355" w:rsidRPr="008D0F09" w:rsidRDefault="00125355" w:rsidP="00821BA2">
            <w:pPr>
              <w:spacing w:before="100" w:beforeAutospacing="1" w:after="100" w:afterAutospacing="1" w:line="240" w:lineRule="auto"/>
              <w:contextualSpacing w:val="0"/>
              <w:rPr>
                <w:rFonts w:ascii="Times New Roman" w:eastAsia="Times New Roman" w:hAnsi="Times New Roman" w:cs="Times New Roman"/>
                <w:szCs w:val="24"/>
                <w:u w:val="single"/>
                <w:rPrChange w:id="303" w:author="Moh Hasbullah Isnaini" w:date="2022-06-14T16:07:00Z">
                  <w:rPr>
                    <w:rFonts w:ascii="Times New Roman" w:eastAsia="Times New Roman" w:hAnsi="Times New Roman" w:cs="Times New Roman"/>
                    <w:szCs w:val="24"/>
                  </w:rPr>
                </w:rPrChange>
              </w:rPr>
            </w:pPr>
            <w:r w:rsidRPr="008D0F09">
              <w:rPr>
                <w:rFonts w:ascii="Times New Roman" w:eastAsia="Times New Roman" w:hAnsi="Times New Roman" w:cs="Times New Roman"/>
                <w:szCs w:val="24"/>
                <w:u w:val="single"/>
                <w:rPrChange w:id="304" w:author="Moh Hasbullah Isnaini" w:date="2022-06-14T16:07:00Z">
                  <w:rPr>
                    <w:rFonts w:ascii="Times New Roman" w:eastAsia="Times New Roman" w:hAnsi="Times New Roman" w:cs="Times New Roman"/>
                    <w:szCs w:val="24"/>
                  </w:rPr>
                </w:rPrChange>
              </w:rPr>
              <w:t>Yang terahir adalah melakukan penelitian, tuntutan 4.0 ini adalah kreatif dan inovatif. Dengan melakukan penelitian kita bisa lihat proses kreatif dan inovatif kita. </w:t>
            </w:r>
          </w:p>
        </w:tc>
      </w:tr>
    </w:tbl>
    <w:p w14:paraId="77D7C018" w14:textId="77777777" w:rsidR="00924DF5" w:rsidRPr="008D0F09" w:rsidRDefault="00924DF5">
      <w:pPr>
        <w:rPr>
          <w:u w:val="single"/>
          <w:rPrChange w:id="305" w:author="Moh Hasbullah Isnaini" w:date="2022-06-14T16:07:00Z">
            <w:rPr/>
          </w:rPrChange>
        </w:rPr>
      </w:pPr>
    </w:p>
    <w:sectPr w:rsidR="00924DF5" w:rsidRPr="008D0F09"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F0461"/>
    <w:multiLevelType w:val="hybridMultilevel"/>
    <w:tmpl w:val="4C4C7FE4"/>
    <w:lvl w:ilvl="0" w:tplc="E2E04CFC">
      <w:start w:val="1"/>
      <w:numFmt w:val="decimal"/>
      <w:lvlText w:val="%1."/>
      <w:lvlJc w:val="left"/>
      <w:pPr>
        <w:ind w:left="3061" w:hanging="360"/>
        <w:jc w:val="left"/>
      </w:pPr>
      <w:rPr>
        <w:rFonts w:ascii="Calibri" w:eastAsia="Calibri" w:hAnsi="Calibri" w:cs="Calibri" w:hint="default"/>
        <w:b/>
        <w:bCs/>
        <w:spacing w:val="-1"/>
        <w:w w:val="99"/>
        <w:sz w:val="40"/>
        <w:szCs w:val="40"/>
        <w:lang w:val="en-US" w:eastAsia="en-US" w:bidi="ar-SA"/>
      </w:rPr>
    </w:lvl>
    <w:lvl w:ilvl="1" w:tplc="E61093FA">
      <w:numFmt w:val="bullet"/>
      <w:lvlText w:val="•"/>
      <w:lvlJc w:val="left"/>
      <w:pPr>
        <w:ind w:left="3782" w:hanging="360"/>
      </w:pPr>
      <w:rPr>
        <w:rFonts w:hint="default"/>
        <w:lang w:val="en-US" w:eastAsia="en-US" w:bidi="ar-SA"/>
      </w:rPr>
    </w:lvl>
    <w:lvl w:ilvl="2" w:tplc="6504BE0E">
      <w:numFmt w:val="bullet"/>
      <w:lvlText w:val="•"/>
      <w:lvlJc w:val="left"/>
      <w:pPr>
        <w:ind w:left="4504" w:hanging="360"/>
      </w:pPr>
      <w:rPr>
        <w:rFonts w:hint="default"/>
        <w:lang w:val="en-US" w:eastAsia="en-US" w:bidi="ar-SA"/>
      </w:rPr>
    </w:lvl>
    <w:lvl w:ilvl="3" w:tplc="C06EAEAE">
      <w:numFmt w:val="bullet"/>
      <w:lvlText w:val="•"/>
      <w:lvlJc w:val="left"/>
      <w:pPr>
        <w:ind w:left="5226" w:hanging="360"/>
      </w:pPr>
      <w:rPr>
        <w:rFonts w:hint="default"/>
        <w:lang w:val="en-US" w:eastAsia="en-US" w:bidi="ar-SA"/>
      </w:rPr>
    </w:lvl>
    <w:lvl w:ilvl="4" w:tplc="E014207A">
      <w:numFmt w:val="bullet"/>
      <w:lvlText w:val="•"/>
      <w:lvlJc w:val="left"/>
      <w:pPr>
        <w:ind w:left="5948" w:hanging="360"/>
      </w:pPr>
      <w:rPr>
        <w:rFonts w:hint="default"/>
        <w:lang w:val="en-US" w:eastAsia="en-US" w:bidi="ar-SA"/>
      </w:rPr>
    </w:lvl>
    <w:lvl w:ilvl="5" w:tplc="5C361B98">
      <w:numFmt w:val="bullet"/>
      <w:lvlText w:val="•"/>
      <w:lvlJc w:val="left"/>
      <w:pPr>
        <w:ind w:left="6670" w:hanging="360"/>
      </w:pPr>
      <w:rPr>
        <w:rFonts w:hint="default"/>
        <w:lang w:val="en-US" w:eastAsia="en-US" w:bidi="ar-SA"/>
      </w:rPr>
    </w:lvl>
    <w:lvl w:ilvl="6" w:tplc="F3C2E286">
      <w:numFmt w:val="bullet"/>
      <w:lvlText w:val="•"/>
      <w:lvlJc w:val="left"/>
      <w:pPr>
        <w:ind w:left="7392" w:hanging="360"/>
      </w:pPr>
      <w:rPr>
        <w:rFonts w:hint="default"/>
        <w:lang w:val="en-US" w:eastAsia="en-US" w:bidi="ar-SA"/>
      </w:rPr>
    </w:lvl>
    <w:lvl w:ilvl="7" w:tplc="E5160FDC">
      <w:numFmt w:val="bullet"/>
      <w:lvlText w:val="•"/>
      <w:lvlJc w:val="left"/>
      <w:pPr>
        <w:ind w:left="8114" w:hanging="360"/>
      </w:pPr>
      <w:rPr>
        <w:rFonts w:hint="default"/>
        <w:lang w:val="en-US" w:eastAsia="en-US" w:bidi="ar-SA"/>
      </w:rPr>
    </w:lvl>
    <w:lvl w:ilvl="8" w:tplc="EE2230A0">
      <w:numFmt w:val="bullet"/>
      <w:lvlText w:val="•"/>
      <w:lvlJc w:val="left"/>
      <w:pPr>
        <w:ind w:left="8836" w:hanging="360"/>
      </w:pPr>
      <w:rPr>
        <w:rFonts w:hint="default"/>
        <w:lang w:val="en-US" w:eastAsia="en-US" w:bidi="ar-SA"/>
      </w:rPr>
    </w:lvl>
  </w:abstractNum>
  <w:num w:numId="1" w16cid:durableId="424762608">
    <w:abstractNumId w:val="1"/>
  </w:num>
  <w:num w:numId="2" w16cid:durableId="1067995583">
    <w:abstractNumId w:val="0"/>
  </w:num>
  <w:num w:numId="3" w16cid:durableId="282422615">
    <w:abstractNumId w:val="2"/>
  </w:num>
  <w:num w:numId="4" w16cid:durableId="19868128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Hasbullah Isnaini">
    <w15:presenceInfo w15:providerId="Windows Live" w15:userId="d1231a94fc6d07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756113"/>
    <w:rsid w:val="008D0F09"/>
    <w:rsid w:val="00924DF5"/>
    <w:rsid w:val="00D7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1E0B"/>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25355"/>
    <w:pPr>
      <w:ind w:left="720"/>
    </w:pPr>
  </w:style>
  <w:style w:type="paragraph" w:styleId="Revision">
    <w:name w:val="Revision"/>
    <w:hidden/>
    <w:uiPriority w:val="99"/>
    <w:semiHidden/>
    <w:rsid w:val="00756113"/>
    <w:rPr>
      <w:rFonts w:ascii="Arial" w:hAnsi="Arial"/>
      <w:sz w:val="24"/>
    </w:rPr>
  </w:style>
  <w:style w:type="paragraph" w:styleId="BodyText">
    <w:name w:val="Body Text"/>
    <w:basedOn w:val="Normal"/>
    <w:link w:val="BodyTextChar"/>
    <w:uiPriority w:val="1"/>
    <w:qFormat/>
    <w:rsid w:val="008D0F09"/>
    <w:pPr>
      <w:widowControl w:val="0"/>
      <w:autoSpaceDE w:val="0"/>
      <w:autoSpaceDN w:val="0"/>
      <w:spacing w:after="0" w:line="240" w:lineRule="auto"/>
      <w:contextualSpacing w:val="0"/>
    </w:pPr>
    <w:rPr>
      <w:rFonts w:ascii="Calibri" w:eastAsia="Calibri" w:hAnsi="Calibri" w:cs="Calibri"/>
      <w:sz w:val="22"/>
    </w:rPr>
  </w:style>
  <w:style w:type="character" w:customStyle="1" w:styleId="BodyTextChar">
    <w:name w:val="Body Text Char"/>
    <w:basedOn w:val="DefaultParagraphFont"/>
    <w:link w:val="BodyText"/>
    <w:uiPriority w:val="1"/>
    <w:rsid w:val="008D0F09"/>
    <w:rPr>
      <w:rFonts w:ascii="Calibri" w:eastAsia="Calibri" w:hAnsi="Calibri" w:cs="Calibri"/>
    </w:rPr>
  </w:style>
  <w:style w:type="paragraph" w:styleId="Title">
    <w:name w:val="Title"/>
    <w:basedOn w:val="Normal"/>
    <w:link w:val="TitleChar"/>
    <w:uiPriority w:val="10"/>
    <w:qFormat/>
    <w:rsid w:val="008D0F09"/>
    <w:pPr>
      <w:widowControl w:val="0"/>
      <w:autoSpaceDE w:val="0"/>
      <w:autoSpaceDN w:val="0"/>
      <w:spacing w:before="18" w:after="0" w:line="240" w:lineRule="auto"/>
      <w:ind w:left="2139"/>
      <w:contextualSpacing w:val="0"/>
    </w:pPr>
    <w:rPr>
      <w:rFonts w:ascii="Calibri" w:eastAsia="Calibri" w:hAnsi="Calibri" w:cs="Calibri"/>
      <w:b/>
      <w:bCs/>
      <w:sz w:val="40"/>
      <w:szCs w:val="40"/>
    </w:rPr>
  </w:style>
  <w:style w:type="character" w:customStyle="1" w:styleId="TitleChar">
    <w:name w:val="Title Char"/>
    <w:basedOn w:val="DefaultParagraphFont"/>
    <w:link w:val="Title"/>
    <w:uiPriority w:val="10"/>
    <w:rsid w:val="008D0F09"/>
    <w:rPr>
      <w:rFonts w:ascii="Calibri" w:eastAsia="Calibri" w:hAnsi="Calibri" w:cs="Calibri"/>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Moh Hasbullah Isnaini</cp:lastModifiedBy>
  <cp:revision>4</cp:revision>
  <dcterms:created xsi:type="dcterms:W3CDTF">2020-08-26T22:03:00Z</dcterms:created>
  <dcterms:modified xsi:type="dcterms:W3CDTF">2022-06-14T09:09:00Z</dcterms:modified>
</cp:coreProperties>
</file>