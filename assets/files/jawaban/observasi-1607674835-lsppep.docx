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057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FFEAC8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82E514D" w14:textId="77777777" w:rsidR="00927764" w:rsidRDefault="00927764" w:rsidP="00927764">
      <w:pPr>
        <w:jc w:val="center"/>
        <w:rPr>
          <w:rFonts w:ascii="Cambria" w:hAnsi="Cambria" w:cs="Times New Roman"/>
          <w:sz w:val="24"/>
          <w:szCs w:val="24"/>
        </w:rPr>
      </w:pPr>
    </w:p>
    <w:p w14:paraId="43F1BF47"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C43EB80" w14:textId="77777777" w:rsidR="00927764" w:rsidRPr="0094076B" w:rsidRDefault="00927764" w:rsidP="00927764">
      <w:pPr>
        <w:rPr>
          <w:rFonts w:ascii="Cambria" w:hAnsi="Cambria"/>
        </w:rPr>
      </w:pPr>
    </w:p>
    <w:p w14:paraId="44AE45C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CB7803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6BE9C2A"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098E024" wp14:editId="23DB839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979DD88"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334A84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628D8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del w:id="0" w:author="dian yosi arinawati" w:date="2020-12-11T15:12:00Z">
        <w:r w:rsidRPr="00C50A1E" w:rsidDel="00F325F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kemasan putih yang aromanya aduhai menggoda ind</w:t>
      </w:r>
      <w:del w:id="1" w:author="dian yosi arinawati" w:date="2020-12-11T15:08:00Z">
        <w:r w:rsidRPr="00C50A1E" w:rsidDel="00F325F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 kala hujan?</w:t>
      </w:r>
    </w:p>
    <w:p w14:paraId="3800DAC0" w14:textId="62CD8B5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ins w:id="2" w:author="dian yosi arinawati" w:date="2020-12-11T15:13:00Z">
        <w:r w:rsidR="00F325F6">
          <w:rPr>
            <w:rFonts w:ascii="Times New Roman" w:eastAsia="Times New Roman" w:hAnsi="Times New Roman" w:cs="Times New Roman"/>
            <w:sz w:val="24"/>
            <w:szCs w:val="24"/>
          </w:rPr>
          <w:t xml:space="preserve"> s.d </w:t>
        </w:r>
      </w:ins>
      <w:del w:id="3" w:author="dian yosi arinawati" w:date="2020-12-11T15:13:00Z">
        <w:r w:rsidDel="00F325F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hujan benar-benar datang seperti perkiraan. </w:t>
      </w:r>
      <w:del w:id="4" w:author="dian yosi arinawati" w:date="2020-12-11T15:13:00Z">
        <w:r w:rsidRPr="00C50A1E" w:rsidDel="00F325F6">
          <w:rPr>
            <w:rFonts w:ascii="Times New Roman" w:eastAsia="Times New Roman" w:hAnsi="Times New Roman" w:cs="Times New Roman"/>
            <w:sz w:val="24"/>
            <w:szCs w:val="24"/>
          </w:rPr>
          <w:delText xml:space="preserve">Sudah </w:delText>
        </w:r>
      </w:del>
      <w:ins w:id="5" w:author="dian yosi arinawati" w:date="2020-12-11T15:13:00Z">
        <w:r w:rsidR="00F325F6">
          <w:rPr>
            <w:rFonts w:ascii="Times New Roman" w:eastAsia="Times New Roman" w:hAnsi="Times New Roman" w:cs="Times New Roman"/>
            <w:sz w:val="24"/>
            <w:szCs w:val="24"/>
          </w:rPr>
          <w:t>S</w:t>
        </w:r>
      </w:ins>
      <w:del w:id="6" w:author="dian yosi arinawati" w:date="2020-12-11T15:13:00Z">
        <w:r w:rsidRPr="00C50A1E" w:rsidDel="00F325F6">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angat terasa apalagi sejak awal tahun baru kita.</w:t>
      </w:r>
    </w:p>
    <w:p w14:paraId="13D4D15E" w14:textId="7DFC86F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7" w:author="dian yosi arinawati" w:date="2020-12-11T15:13:00Z">
        <w:r w:rsidR="00F325F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w:t>
      </w:r>
      <w:ins w:id="8" w:author="dian yosi arinawati" w:date="2020-12-11T15:19:00Z">
        <w:r w:rsidR="002C1716">
          <w:rPr>
            <w:rFonts w:ascii="Times New Roman" w:eastAsia="Times New Roman" w:hAnsi="Times New Roman" w:cs="Times New Roman"/>
            <w:sz w:val="24"/>
            <w:szCs w:val="24"/>
          </w:rPr>
          <w:t>“</w:t>
        </w:r>
      </w:ins>
      <w:r w:rsidRPr="002C1716">
        <w:rPr>
          <w:rFonts w:ascii="Times New Roman" w:eastAsia="Times New Roman" w:hAnsi="Times New Roman" w:cs="Times New Roman"/>
          <w:sz w:val="24"/>
          <w:szCs w:val="24"/>
        </w:rPr>
        <w:t>ambyar</w:t>
      </w:r>
      <w:ins w:id="9" w:author="dian yosi arinawati" w:date="2020-12-11T15:19:00Z">
        <w:r w:rsidR="002C1716">
          <w:rPr>
            <w:rFonts w:ascii="Times New Roman" w:eastAsia="Times New Roman" w:hAnsi="Times New Roman" w:cs="Times New Roman"/>
            <w:sz w:val="24"/>
            <w:szCs w:val="24"/>
          </w:rPr>
          <w:t>”</w:t>
        </w:r>
      </w:ins>
      <w:bookmarkStart w:id="10" w:name="_GoBack"/>
      <w:bookmarkEnd w:id="10"/>
      <w:r w:rsidRPr="00C50A1E">
        <w:rPr>
          <w:rFonts w:ascii="Times New Roman" w:eastAsia="Times New Roman" w:hAnsi="Times New Roman" w:cs="Times New Roman"/>
          <w:sz w:val="24"/>
          <w:szCs w:val="24"/>
        </w:rPr>
        <w:t>, pun perilaku kita yang lain. Soal makan. Ya, hujan yang membuat kita jadi sering lapar. Kok bisa ya?</w:t>
      </w:r>
      <w:ins w:id="11" w:author="dian yosi arinawati" w:date="2020-12-11T15:14:00Z">
        <w:r w:rsidR="00F325F6">
          <w:rPr>
            <w:rFonts w:ascii="Times New Roman" w:eastAsia="Times New Roman" w:hAnsi="Times New Roman" w:cs="Times New Roman"/>
            <w:sz w:val="24"/>
            <w:szCs w:val="24"/>
          </w:rPr>
          <w:t>.</w:t>
        </w:r>
      </w:ins>
    </w:p>
    <w:p w14:paraId="6670BFEA" w14:textId="6E77843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12" w:author="dian yosi arinawati" w:date="2020-12-11T15:14:00Z">
        <w:r w:rsidR="00F325F6">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3" w:author="dian yosi arinawati" w:date="2020-12-11T15:14:00Z">
        <w:r w:rsidR="00F325F6">
          <w:rPr>
            <w:rFonts w:ascii="Times New Roman" w:eastAsia="Times New Roman" w:hAnsi="Times New Roman" w:cs="Times New Roman"/>
            <w:sz w:val="24"/>
            <w:szCs w:val="24"/>
          </w:rPr>
          <w:t>f</w:t>
        </w:r>
      </w:ins>
      <w:del w:id="14" w:author="dian yosi arinawati" w:date="2020-12-11T15:14:00Z">
        <w:r w:rsidDel="00F325F6">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0E7F59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6A35AF1" w14:textId="787602B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ins w:id="15" w:author="dian yosi arinawati" w:date="2020-12-11T15:14:00Z">
        <w:r w:rsidR="00F325F6">
          <w:rPr>
            <w:rFonts w:ascii="Times New Roman" w:eastAsia="Times New Roman" w:hAnsi="Times New Roman" w:cs="Times New Roman"/>
            <w:sz w:val="24"/>
            <w:szCs w:val="24"/>
          </w:rPr>
          <w:t>empat</w:t>
        </w:r>
      </w:ins>
      <w:del w:id="16" w:author="dian yosi arinawati" w:date="2020-12-11T15:14:00Z">
        <w:r w:rsidRPr="00C50A1E" w:rsidDel="00F325F6">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 habis sekali duduk. Belum cukup, tambah lagi gorengannya, satu-dua biji eh kok jadi lima?</w:t>
      </w:r>
    </w:p>
    <w:p w14:paraId="03E4A5DF" w14:textId="4C06149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w:t>
      </w:r>
      <w:ins w:id="17" w:author="dian yosi arinawati" w:date="2020-12-11T15:15:00Z">
        <w:r w:rsidR="00F325F6">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 xml:space="preserve">jadi salah satu pencetus mengapa kita </w:t>
      </w:r>
      <w:ins w:id="18" w:author="dian yosi arinawati" w:date="2020-12-11T15:15:00Z">
        <w:r w:rsidR="00F325F6">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suka makan. </w:t>
      </w:r>
    </w:p>
    <w:p w14:paraId="75BC19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C1AEF87" w14:textId="20514C7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9" w:author="dian yosi arinawati" w:date="2020-12-11T15:15:00Z">
        <w:r w:rsidR="00F325F6">
          <w:rPr>
            <w:rFonts w:ascii="Times New Roman" w:eastAsia="Times New Roman" w:hAnsi="Times New Roman" w:cs="Times New Roman"/>
            <w:sz w:val="24"/>
            <w:szCs w:val="24"/>
          </w:rPr>
          <w:t>.</w:t>
        </w:r>
      </w:ins>
    </w:p>
    <w:p w14:paraId="4063F1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5280AB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20" w:author="dian yosi arinawati" w:date="2020-12-11T15:16:00Z">
        <w:r w:rsidRPr="00C50A1E" w:rsidDel="00F325F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C30C1C2" w14:textId="5FFDC6D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21" w:author="dian yosi arinawati" w:date="2020-12-11T15:16:00Z">
        <w:r w:rsidDel="00F325F6">
          <w:rPr>
            <w:rFonts w:ascii="Times New Roman" w:eastAsia="Times New Roman" w:hAnsi="Times New Roman" w:cs="Times New Roman"/>
            <w:sz w:val="24"/>
            <w:szCs w:val="24"/>
          </w:rPr>
          <w:delText>almari</w:delText>
        </w:r>
        <w:r w:rsidRPr="00C50A1E" w:rsidDel="00F325F6">
          <w:rPr>
            <w:rFonts w:ascii="Times New Roman" w:eastAsia="Times New Roman" w:hAnsi="Times New Roman" w:cs="Times New Roman"/>
            <w:sz w:val="24"/>
            <w:szCs w:val="24"/>
          </w:rPr>
          <w:delText xml:space="preserve"> </w:delText>
        </w:r>
      </w:del>
      <w:ins w:id="22" w:author="dian yosi arinawati" w:date="2020-12-11T15:16:00Z">
        <w:r w:rsidR="00F325F6">
          <w:rPr>
            <w:rFonts w:ascii="Times New Roman" w:eastAsia="Times New Roman" w:hAnsi="Times New Roman" w:cs="Times New Roman"/>
            <w:sz w:val="24"/>
            <w:szCs w:val="24"/>
          </w:rPr>
          <w:t>lemari</w:t>
        </w:r>
        <w:r w:rsidR="00F325F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75862C27" w14:textId="25C1810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23" w:author="dian yosi arinawati" w:date="2020-12-11T15:16:00Z">
        <w:r w:rsidR="00F325F6">
          <w:rPr>
            <w:rFonts w:ascii="Times New Roman" w:eastAsia="Times New Roman" w:hAnsi="Times New Roman" w:cs="Times New Roman"/>
            <w:sz w:val="24"/>
            <w:szCs w:val="24"/>
          </w:rPr>
          <w:t>.</w:t>
        </w:r>
      </w:ins>
    </w:p>
    <w:p w14:paraId="3758DDF6" w14:textId="2C8993C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w:t>
      </w:r>
      <w:del w:id="24" w:author="dian yosi arinawati" w:date="2020-12-11T15:17:00Z">
        <w:r w:rsidRPr="00C50A1E" w:rsidDel="00DB1F76">
          <w:rPr>
            <w:rFonts w:ascii="Times New Roman" w:eastAsia="Times New Roman" w:hAnsi="Times New Roman" w:cs="Times New Roman"/>
            <w:sz w:val="24"/>
            <w:szCs w:val="24"/>
          </w:rPr>
          <w:delText>hangat-</w:delText>
        </w:r>
      </w:del>
      <w:r w:rsidRPr="00C50A1E">
        <w:rPr>
          <w:rFonts w:ascii="Times New Roman" w:eastAsia="Times New Roman" w:hAnsi="Times New Roman" w:cs="Times New Roman"/>
          <w:sz w:val="24"/>
          <w:szCs w:val="24"/>
        </w:rPr>
        <w:t>hangat, takar gulanya jangan kelebihan. Sebab kamu sudah terlalu manis, kata dia </w:t>
      </w:r>
      <w:r w:rsidRPr="00C50A1E">
        <w:rPr>
          <w:rFonts w:ascii="Times New Roman" w:eastAsia="Times New Roman" w:hAnsi="Times New Roman" w:cs="Times New Roman"/>
          <w:i/>
          <w:iCs/>
          <w:sz w:val="24"/>
          <w:szCs w:val="24"/>
        </w:rPr>
        <w:t>gitu khan.</w:t>
      </w:r>
    </w:p>
    <w:p w14:paraId="674801B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DB1F76">
        <w:rPr>
          <w:rFonts w:ascii="Times New Roman" w:eastAsia="Times New Roman" w:hAnsi="Times New Roman" w:cs="Times New Roman"/>
          <w:i/>
          <w:sz w:val="24"/>
          <w:szCs w:val="24"/>
          <w:rPrChange w:id="25" w:author="dian yosi arinawati" w:date="2020-12-11T15:17: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50764057" w14:textId="2524345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ins w:id="26" w:author="dian yosi arinawati" w:date="2020-12-11T15:18:00Z">
        <w:r w:rsidR="00DB1F76">
          <w:rPr>
            <w:rFonts w:ascii="Times New Roman" w:eastAsia="Times New Roman" w:hAnsi="Times New Roman" w:cs="Times New Roman"/>
            <w:sz w:val="24"/>
            <w:szCs w:val="24"/>
          </w:rPr>
          <w:t>“</w:t>
        </w:r>
      </w:ins>
      <w:r w:rsidRPr="00DB1F76">
        <w:rPr>
          <w:rFonts w:ascii="Times New Roman" w:eastAsia="Times New Roman" w:hAnsi="Times New Roman" w:cs="Times New Roman"/>
          <w:sz w:val="24"/>
          <w:szCs w:val="24"/>
        </w:rPr>
        <w:t>mager</w:t>
      </w:r>
      <w:ins w:id="27" w:author="dian yosi arinawati" w:date="2020-12-11T15:18:00Z">
        <w:r w:rsidR="00DB1F7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638F1D4C" w14:textId="2B7C3B9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w:t>
      </w:r>
      <w:ins w:id="28" w:author="dian yosi arinawati" w:date="2020-12-11T15:18:00Z">
        <w:r w:rsidR="00DB1F7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tergelincir</w:t>
      </w:r>
      <w:ins w:id="29" w:author="dian yosi arinawati" w:date="2020-12-11T15:18:00Z">
        <w:r w:rsidR="00DB1F7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makin ke</w:t>
      </w:r>
      <w:r w:rsidRPr="00C50A1E">
        <w:rPr>
          <w:rFonts w:ascii="Times New Roman" w:eastAsia="Times New Roman" w:hAnsi="Times New Roman" w:cs="Times New Roman"/>
          <w:sz w:val="24"/>
          <w:szCs w:val="24"/>
        </w:rPr>
        <w:t>kanan di saat hujan. Coba ingat-ingat apa yang kamu makan saat hujan?</w:t>
      </w:r>
    </w:p>
    <w:p w14:paraId="0463E8B2" w14:textId="5807024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30" w:author="dian yosi arinawati" w:date="2020-12-11T15:18:00Z">
        <w:r w:rsidRPr="00C50A1E" w:rsidDel="00DB1F7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w:t>
      </w:r>
      <w:ins w:id="31" w:author="dian yosi arinawati" w:date="2020-12-11T15:18:00Z">
        <w:r w:rsidR="00DB1F7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bisalah lebih dari 500 kalori. HAHA. </w:t>
      </w:r>
    </w:p>
    <w:p w14:paraId="07E2A05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1C2E4C34" w14:textId="77777777" w:rsidR="00927764" w:rsidRPr="00C50A1E" w:rsidRDefault="00927764" w:rsidP="00927764"/>
    <w:p w14:paraId="372E2083" w14:textId="77777777" w:rsidR="00927764" w:rsidRPr="005A045A" w:rsidRDefault="00927764" w:rsidP="00927764">
      <w:pPr>
        <w:rPr>
          <w:i/>
        </w:rPr>
      </w:pPr>
    </w:p>
    <w:p w14:paraId="7FA20F3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72E91B7"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02268" w14:textId="77777777" w:rsidR="00F65587" w:rsidRDefault="00F65587">
      <w:r>
        <w:separator/>
      </w:r>
    </w:p>
  </w:endnote>
  <w:endnote w:type="continuationSeparator" w:id="0">
    <w:p w14:paraId="3B7D80E1" w14:textId="77777777" w:rsidR="00F65587" w:rsidRDefault="00F6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CBC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C290CDF" w14:textId="77777777" w:rsidR="00941E77" w:rsidRDefault="00F65587">
    <w:pPr>
      <w:pStyle w:val="Footer"/>
    </w:pPr>
  </w:p>
  <w:p w14:paraId="7DDFABB6" w14:textId="77777777" w:rsidR="00941E77" w:rsidRDefault="00F6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5249" w14:textId="77777777" w:rsidR="00F65587" w:rsidRDefault="00F65587">
      <w:r>
        <w:separator/>
      </w:r>
    </w:p>
  </w:footnote>
  <w:footnote w:type="continuationSeparator" w:id="0">
    <w:p w14:paraId="1BE2106E" w14:textId="77777777" w:rsidR="00F65587" w:rsidRDefault="00F65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 yosi arinawati">
    <w15:presenceInfo w15:providerId="AD" w15:userId="S::dianyosi@umy.ac.id::2be16e8d-13ed-44c8-9c0b-01785da18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C1716"/>
    <w:rsid w:val="0042167F"/>
    <w:rsid w:val="00924DF5"/>
    <w:rsid w:val="00927764"/>
    <w:rsid w:val="00DB1F76"/>
    <w:rsid w:val="00F325F6"/>
    <w:rsid w:val="00F6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BD3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F325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25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dian yosi arinawati</cp:lastModifiedBy>
  <cp:revision>3</cp:revision>
  <dcterms:created xsi:type="dcterms:W3CDTF">2020-07-24T23:46:00Z</dcterms:created>
  <dcterms:modified xsi:type="dcterms:W3CDTF">2020-12-11T08:19:00Z</dcterms:modified>
</cp:coreProperties>
</file>