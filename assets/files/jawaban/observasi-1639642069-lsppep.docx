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038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712C1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B4C84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F74B49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B4112C5" w14:textId="77777777" w:rsidR="00927764" w:rsidRPr="0094076B" w:rsidRDefault="00927764" w:rsidP="00927764">
      <w:pPr>
        <w:rPr>
          <w:rFonts w:ascii="Cambria" w:hAnsi="Cambria"/>
        </w:rPr>
      </w:pPr>
    </w:p>
    <w:p w14:paraId="6A79EA7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2244AA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50620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71C972" wp14:editId="124A10A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6D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8907B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9E912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89D5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14BB">
        <w:rPr>
          <w:rFonts w:ascii="Times New Roman" w:eastAsia="Times New Roman" w:hAnsi="Times New Roman" w:cs="Times New Roman"/>
          <w:strike/>
          <w:sz w:val="24"/>
          <w:szCs w:val="24"/>
          <w:rPrChange w:id="0" w:author="user" w:date="2021-12-16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2DF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E5BF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4214BB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0184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5356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930E1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43C2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13B0">
        <w:rPr>
          <w:rFonts w:ascii="Times New Roman" w:eastAsia="Times New Roman" w:hAnsi="Times New Roman" w:cs="Times New Roman"/>
          <w:strike/>
          <w:sz w:val="24"/>
          <w:szCs w:val="24"/>
          <w:rPrChange w:id="2" w:author="user" w:date="2021-12-16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8A588F" w14:textId="2EF113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ins w:id="3" w:author="user" w:date="2021-12-16T14:50:00Z">
        <w:r w:rsidR="001B13B0">
          <w:rPr>
            <w:rFonts w:ascii="Times New Roman" w:eastAsia="Times New Roman" w:hAnsi="Times New Roman" w:cs="Times New Roman"/>
            <w:sz w:val="24"/>
            <w:szCs w:val="24"/>
          </w:rPr>
          <w:t xml:space="preserve"> (.)</w:t>
        </w:r>
      </w:ins>
    </w:p>
    <w:p w14:paraId="7B7443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4FB397" w14:textId="24A092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ins w:id="4" w:author="user" w:date="2021-12-16T14:51:00Z">
        <w:r w:rsidR="001B13B0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="001B13B0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1B13B0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A973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DF4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90B91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0186C55" w14:textId="2F477A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ins w:id="5" w:author="user" w:date="2021-12-16T14:53:00Z">
        <w:r w:rsidR="00BE6CFC">
          <w:rPr>
            <w:rFonts w:ascii="Times New Roman" w:eastAsia="Times New Roman" w:hAnsi="Times New Roman" w:cs="Times New Roman"/>
            <w:sz w:val="24"/>
            <w:szCs w:val="24"/>
          </w:rPr>
          <w:t>(</w:t>
        </w:r>
        <w:proofErr w:type="gramEnd"/>
        <w:r w:rsidR="00BE6CFC" w:rsidRPr="00BE6CFC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6" w:author="user" w:date="2021-12-16T14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  <w:r w:rsidR="00BE6CF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00EA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7" w:author="user" w:date="2021-12-16T15:02:00Z">
        <w:r w:rsidRPr="00C50A1E" w:rsidDel="00B512F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2388522" w14:textId="6240B2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del w:id="8" w:author="user" w:date="2021-12-16T15:02:00Z">
        <w:r w:rsidRPr="00C50A1E" w:rsidDel="00B512F0">
          <w:rPr>
            <w:rFonts w:ascii="Times New Roman" w:eastAsia="Times New Roman" w:hAnsi="Times New Roman" w:cs="Times New Roman"/>
            <w:sz w:val="24"/>
            <w:szCs w:val="24"/>
          </w:rPr>
          <w:delText xml:space="preserve">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del w:id="9" w:author="user" w:date="2021-12-16T15:03:00Z">
        <w:r w:rsidRPr="00C50A1E" w:rsidDel="00B512F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" w:author="user" w:date="2021-12-16T15:03:00Z">
        <w:r w:rsidR="00B512F0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1" w:author="user" w:date="2021-12-16T15:03:00Z">
        <w:r w:rsidRPr="00C50A1E" w:rsidDel="00B512F0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5834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BDD5A1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5D594FF" w14:textId="77777777" w:rsidR="00927764" w:rsidRPr="00C50A1E" w:rsidRDefault="00927764" w:rsidP="00927764"/>
    <w:p w14:paraId="2DC1CB69" w14:textId="77777777" w:rsidR="00927764" w:rsidRPr="005A045A" w:rsidRDefault="00927764" w:rsidP="00927764">
      <w:pPr>
        <w:rPr>
          <w:i/>
        </w:rPr>
      </w:pPr>
    </w:p>
    <w:p w14:paraId="7EA54DA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A065E5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1-12-16T14:47:00Z" w:initials="u">
    <w:p w14:paraId="72B0310F" w14:textId="5EF6E50E" w:rsidR="004214BB" w:rsidRDefault="004214BB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031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CFE4" w16cex:dateUtc="2021-12-16T07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0310F" w16cid:durableId="2565CF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6736" w14:textId="77777777" w:rsidR="00091365" w:rsidRDefault="00091365">
      <w:r>
        <w:separator/>
      </w:r>
    </w:p>
  </w:endnote>
  <w:endnote w:type="continuationSeparator" w:id="0">
    <w:p w14:paraId="2B18936D" w14:textId="77777777" w:rsidR="00091365" w:rsidRDefault="0009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43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268AC6" w14:textId="77777777" w:rsidR="00941E77" w:rsidRDefault="00091365">
    <w:pPr>
      <w:pStyle w:val="Footer"/>
    </w:pPr>
  </w:p>
  <w:p w14:paraId="07A6B928" w14:textId="77777777" w:rsidR="00941E77" w:rsidRDefault="00091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4768" w14:textId="77777777" w:rsidR="00091365" w:rsidRDefault="00091365">
      <w:r>
        <w:separator/>
      </w:r>
    </w:p>
  </w:footnote>
  <w:footnote w:type="continuationSeparator" w:id="0">
    <w:p w14:paraId="07434136" w14:textId="77777777" w:rsidR="00091365" w:rsidRDefault="00091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91365"/>
    <w:rsid w:val="0012251A"/>
    <w:rsid w:val="001B13B0"/>
    <w:rsid w:val="004214BB"/>
    <w:rsid w:val="0042167F"/>
    <w:rsid w:val="005C525A"/>
    <w:rsid w:val="00924DF5"/>
    <w:rsid w:val="00927764"/>
    <w:rsid w:val="00B512F0"/>
    <w:rsid w:val="00B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B72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214BB"/>
  </w:style>
  <w:style w:type="character" w:styleId="CommentReference">
    <w:name w:val="annotation reference"/>
    <w:basedOn w:val="DefaultParagraphFont"/>
    <w:uiPriority w:val="99"/>
    <w:semiHidden/>
    <w:unhideWhenUsed/>
    <w:rsid w:val="00421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4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4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4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4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2020-07-24T23:46:00Z</dcterms:created>
  <dcterms:modified xsi:type="dcterms:W3CDTF">2021-12-16T08:03:00Z</dcterms:modified>
</cp:coreProperties>
</file>