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F50776" w:rsidRDefault="00D80F46" w:rsidP="008D1AF7">
            <w:pPr>
              <w:spacing w:line="312" w:lineRule="auto"/>
              <w:jc w:val="both"/>
              <w:rPr>
                <w:ins w:id="0" w:author="Windows User" w:date="2021-02-10T12:28:00Z"/>
                <w:rFonts w:ascii="Times New Roman" w:hAnsi="Times New Roman" w:cs="Times New Roman"/>
                <w:sz w:val="24"/>
                <w:szCs w:val="24"/>
                <w:lang w:val="en-ID"/>
              </w:rPr>
            </w:pPr>
            <w:r w:rsidRPr="00A16D9B">
              <w:rPr>
                <w:rFonts w:ascii="Times New Roman" w:hAnsi="Times New Roman" w:cs="Times New Roman"/>
                <w:sz w:val="24"/>
                <w:szCs w:val="24"/>
              </w:rPr>
              <w:t xml:space="preserve">Alhamdulillah, </w:t>
            </w:r>
            <w:proofErr w:type="spellStart"/>
            <w:ins w:id="1" w:author="Windows User" w:date="2021-02-10T12:17:00Z">
              <w:r w:rsidR="006163A1">
                <w:rPr>
                  <w:rFonts w:ascii="Times New Roman" w:hAnsi="Times New Roman" w:cs="Times New Roman"/>
                  <w:sz w:val="24"/>
                  <w:szCs w:val="24"/>
                  <w:lang w:val="en-ID"/>
                </w:rPr>
                <w:t>semoga</w:t>
              </w:r>
              <w:proofErr w:type="spellEnd"/>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buku</w:t>
              </w:r>
              <w:proofErr w:type="spellEnd"/>
              <w:r w:rsidR="006163A1">
                <w:rPr>
                  <w:rFonts w:ascii="Times New Roman" w:hAnsi="Times New Roman" w:cs="Times New Roman"/>
                  <w:sz w:val="24"/>
                  <w:szCs w:val="24"/>
                  <w:lang w:val="en-ID"/>
                </w:rPr>
                <w:t xml:space="preserve"> </w:t>
              </w:r>
            </w:ins>
            <w:ins w:id="2" w:author="Windows User" w:date="2021-02-10T12:25:00Z">
              <w:r w:rsidR="00F50776">
                <w:rPr>
                  <w:rFonts w:ascii="Times New Roman" w:hAnsi="Times New Roman" w:cs="Times New Roman"/>
                  <w:sz w:val="24"/>
                  <w:szCs w:val="24"/>
                  <w:lang w:val="en-ID"/>
                </w:rPr>
                <w:t xml:space="preserve">yang </w:t>
              </w:r>
              <w:proofErr w:type="spellStart"/>
              <w:r w:rsidR="00F50776">
                <w:rPr>
                  <w:rFonts w:ascii="Times New Roman" w:hAnsi="Times New Roman" w:cs="Times New Roman"/>
                  <w:sz w:val="24"/>
                  <w:szCs w:val="24"/>
                  <w:lang w:val="en-ID"/>
                </w:rPr>
                <w:t>berjudul</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pratikum</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Jaringan</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Komputer</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dapat</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selesai</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tepat</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waktu</w:t>
              </w:r>
              <w:proofErr w:type="spellEnd"/>
              <w:r w:rsidR="00F50776">
                <w:rPr>
                  <w:rFonts w:ascii="Times New Roman" w:hAnsi="Times New Roman" w:cs="Times New Roman"/>
                  <w:sz w:val="24"/>
                  <w:szCs w:val="24"/>
                  <w:lang w:val="en-ID"/>
                </w:rPr>
                <w:t xml:space="preserve"> </w:t>
              </w:r>
            </w:ins>
            <w:proofErr w:type="spellStart"/>
            <w:ins w:id="3" w:author="Windows User" w:date="2021-02-10T12:26:00Z">
              <w:r w:rsidR="00F50776">
                <w:rPr>
                  <w:rFonts w:ascii="Times New Roman" w:hAnsi="Times New Roman" w:cs="Times New Roman"/>
                  <w:sz w:val="24"/>
                  <w:szCs w:val="24"/>
                  <w:lang w:val="en-ID"/>
                </w:rPr>
                <w:t>sehingga</w:t>
              </w:r>
            </w:ins>
            <w:proofErr w:type="spellEnd"/>
            <w:ins w:id="4" w:author="Windows User" w:date="2021-02-10T12:17:00Z">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sangat</w:t>
              </w:r>
              <w:proofErr w:type="spellEnd"/>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bermanfaat</w:t>
              </w:r>
              <w:proofErr w:type="spellEnd"/>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bagi</w:t>
              </w:r>
              <w:proofErr w:type="spellEnd"/>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mahasiswa</w:t>
              </w:r>
              <w:proofErr w:type="spellEnd"/>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dan</w:t>
              </w:r>
              <w:proofErr w:type="spellEnd"/>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pembaca</w:t>
              </w:r>
            </w:ins>
            <w:ins w:id="5" w:author="Windows User" w:date="2021-02-10T12:20:00Z">
              <w:r w:rsidR="00F50776">
                <w:rPr>
                  <w:rFonts w:ascii="Times New Roman" w:hAnsi="Times New Roman" w:cs="Times New Roman"/>
                  <w:sz w:val="24"/>
                  <w:szCs w:val="24"/>
                  <w:lang w:val="en-ID"/>
                </w:rPr>
                <w:t>nya</w:t>
              </w:r>
            </w:ins>
            <w:proofErr w:type="spellEnd"/>
            <w:ins w:id="6" w:author="Windows User" w:date="2021-02-10T12:17:00Z">
              <w:r w:rsidR="006163A1">
                <w:rPr>
                  <w:rFonts w:ascii="Times New Roman" w:hAnsi="Times New Roman" w:cs="Times New Roman"/>
                  <w:sz w:val="24"/>
                  <w:szCs w:val="24"/>
                  <w:lang w:val="en-ID"/>
                </w:rPr>
                <w:t xml:space="preserve">, </w:t>
              </w:r>
              <w:proofErr w:type="spellStart"/>
              <w:r w:rsidR="006163A1">
                <w:rPr>
                  <w:rFonts w:ascii="Times New Roman" w:hAnsi="Times New Roman" w:cs="Times New Roman"/>
                  <w:sz w:val="24"/>
                  <w:szCs w:val="24"/>
                  <w:lang w:val="en-ID"/>
                </w:rPr>
                <w:t>seh</w:t>
              </w:r>
            </w:ins>
            <w:ins w:id="7" w:author="Windows User" w:date="2021-02-10T12:19:00Z">
              <w:r w:rsidR="006163A1">
                <w:rPr>
                  <w:rFonts w:ascii="Times New Roman" w:hAnsi="Times New Roman" w:cs="Times New Roman"/>
                  <w:sz w:val="24"/>
                  <w:szCs w:val="24"/>
                  <w:lang w:val="en-ID"/>
                </w:rPr>
                <w:t>i</w:t>
              </w:r>
            </w:ins>
            <w:ins w:id="8" w:author="Windows User" w:date="2021-02-10T12:17:00Z">
              <w:r w:rsidR="006163A1">
                <w:rPr>
                  <w:rFonts w:ascii="Times New Roman" w:hAnsi="Times New Roman" w:cs="Times New Roman"/>
                  <w:sz w:val="24"/>
                  <w:szCs w:val="24"/>
                  <w:lang w:val="en-ID"/>
                </w:rPr>
                <w:t>ngg</w:t>
              </w:r>
            </w:ins>
            <w:ins w:id="9" w:author="Windows User" w:date="2021-02-10T12:19:00Z">
              <w:r w:rsidR="006163A1">
                <w:rPr>
                  <w:rFonts w:ascii="Times New Roman" w:hAnsi="Times New Roman" w:cs="Times New Roman"/>
                  <w:sz w:val="24"/>
                  <w:szCs w:val="24"/>
                  <w:lang w:val="en-ID"/>
                </w:rPr>
                <w:t>a</w:t>
              </w:r>
              <w:proofErr w:type="spellEnd"/>
              <w:r w:rsidR="006163A1">
                <w:rPr>
                  <w:rFonts w:ascii="Times New Roman" w:hAnsi="Times New Roman" w:cs="Times New Roman"/>
                  <w:sz w:val="24"/>
                  <w:szCs w:val="24"/>
                  <w:lang w:val="en-ID"/>
                </w:rPr>
                <w:t xml:space="preserve"> </w:t>
              </w:r>
            </w:ins>
            <w:proofErr w:type="spellStart"/>
            <w:ins w:id="10" w:author="Windows User" w:date="2021-02-10T12:20:00Z">
              <w:r w:rsidR="00F50776">
                <w:rPr>
                  <w:rFonts w:ascii="Times New Roman" w:hAnsi="Times New Roman" w:cs="Times New Roman"/>
                  <w:sz w:val="24"/>
                  <w:szCs w:val="24"/>
                  <w:lang w:val="en-ID"/>
                </w:rPr>
                <w:t>isi</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dari</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buku</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ini</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menambah</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pengetahuan</w:t>
              </w:r>
            </w:ins>
            <w:proofErr w:type="spellEnd"/>
            <w:ins w:id="11" w:author="Windows User" w:date="2021-02-10T12:26:00Z">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bagi</w:t>
              </w:r>
              <w:proofErr w:type="spellEnd"/>
              <w:r w:rsidR="00F50776">
                <w:rPr>
                  <w:rFonts w:ascii="Times New Roman" w:hAnsi="Times New Roman" w:cs="Times New Roman"/>
                  <w:sz w:val="24"/>
                  <w:szCs w:val="24"/>
                  <w:lang w:val="en-ID"/>
                </w:rPr>
                <w:t xml:space="preserve"> </w:t>
              </w:r>
              <w:proofErr w:type="spellStart"/>
              <w:r w:rsidR="00F50776">
                <w:rPr>
                  <w:rFonts w:ascii="Times New Roman" w:hAnsi="Times New Roman" w:cs="Times New Roman"/>
                  <w:sz w:val="24"/>
                  <w:szCs w:val="24"/>
                  <w:lang w:val="en-ID"/>
                </w:rPr>
                <w:t>pembacanya</w:t>
              </w:r>
              <w:proofErr w:type="spellEnd"/>
              <w:r w:rsidR="00F50776">
                <w:rPr>
                  <w:rFonts w:ascii="Times New Roman" w:hAnsi="Times New Roman" w:cs="Times New Roman"/>
                  <w:sz w:val="24"/>
                  <w:szCs w:val="24"/>
                  <w:lang w:val="en-ID"/>
                </w:rPr>
                <w:t>.</w:t>
              </w:r>
            </w:ins>
          </w:p>
          <w:p w:rsidR="00D80F46" w:rsidRPr="00A16D9B" w:rsidDel="00F50776" w:rsidRDefault="00F50776" w:rsidP="008D1AF7">
            <w:pPr>
              <w:spacing w:line="312" w:lineRule="auto"/>
              <w:jc w:val="both"/>
              <w:rPr>
                <w:del w:id="12" w:author="Windows User" w:date="2021-02-10T12:28:00Z"/>
                <w:rFonts w:ascii="Times New Roman" w:hAnsi="Times New Roman" w:cs="Times New Roman"/>
                <w:sz w:val="24"/>
                <w:szCs w:val="24"/>
              </w:rPr>
            </w:pPr>
            <w:ins w:id="13" w:author="Windows User" w:date="2021-02-10T12:24:00Z">
              <w:r>
                <w:rPr>
                  <w:rFonts w:ascii="Times New Roman" w:hAnsi="Times New Roman" w:cs="Times New Roman"/>
                  <w:sz w:val="24"/>
                  <w:szCs w:val="24"/>
                  <w:lang w:val="en-ID"/>
                </w:rPr>
                <w:t xml:space="preserve"> </w:t>
              </w:r>
            </w:ins>
            <w:r w:rsidR="00D80F46" w:rsidRPr="00A16D9B">
              <w:rPr>
                <w:rFonts w:ascii="Times New Roman" w:hAnsi="Times New Roman" w:cs="Times New Roman"/>
                <w:sz w:val="24"/>
                <w:szCs w:val="24"/>
              </w:rPr>
              <w:t xml:space="preserve"> </w:t>
            </w:r>
            <w:del w:id="14" w:author="Windows User" w:date="2021-02-10T12:28:00Z">
              <w:r w:rsidR="00D80F46" w:rsidRPr="00A16D9B" w:rsidDel="00F50776">
                <w:rPr>
                  <w:rFonts w:ascii="Times New Roman" w:hAnsi="Times New Roman" w:cs="Times New Roman"/>
                  <w:sz w:val="24"/>
                  <w:szCs w:val="24"/>
                </w:rPr>
                <w:delText xml:space="preserve">segala  puji  bagi  Allah  yang  telah  memberikan  segala  bimbingan-Nya  kepada penulis untuk menyelesaikan buku praktikum Jaringan Komputer ini. </w:delText>
              </w:r>
            </w:del>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w:t>
            </w:r>
            <w:bookmarkStart w:id="15" w:name="_GoBack"/>
            <w:bookmarkEnd w:id="15"/>
            <w:r w:rsidRPr="00A16D9B">
              <w:rPr>
                <w:rFonts w:ascii="Times New Roman" w:hAnsi="Times New Roman" w:cs="Times New Roman"/>
                <w:sz w:val="24"/>
                <w:szCs w:val="24"/>
              </w:rPr>
              <w:t xml:space="preserve">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147" w:rsidRDefault="00027147" w:rsidP="00D80F46">
      <w:r>
        <w:separator/>
      </w:r>
    </w:p>
  </w:endnote>
  <w:endnote w:type="continuationSeparator" w:id="0">
    <w:p w:rsidR="00027147" w:rsidRDefault="0002714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147" w:rsidRDefault="00027147" w:rsidP="00D80F46">
      <w:r>
        <w:separator/>
      </w:r>
    </w:p>
  </w:footnote>
  <w:footnote w:type="continuationSeparator" w:id="0">
    <w:p w:rsidR="00027147" w:rsidRDefault="00027147"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27147"/>
    <w:rsid w:val="0012251A"/>
    <w:rsid w:val="00184E03"/>
    <w:rsid w:val="002D5B47"/>
    <w:rsid w:val="00327783"/>
    <w:rsid w:val="0042167F"/>
    <w:rsid w:val="0046485C"/>
    <w:rsid w:val="004F5D73"/>
    <w:rsid w:val="006163A1"/>
    <w:rsid w:val="00771E9D"/>
    <w:rsid w:val="008D1AF7"/>
    <w:rsid w:val="00924DF5"/>
    <w:rsid w:val="0096435C"/>
    <w:rsid w:val="00A16D9B"/>
    <w:rsid w:val="00A86167"/>
    <w:rsid w:val="00AF28E1"/>
    <w:rsid w:val="00C618F0"/>
    <w:rsid w:val="00D80F46"/>
    <w:rsid w:val="00F5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335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3</cp:revision>
  <dcterms:created xsi:type="dcterms:W3CDTF">2021-02-10T04:58:00Z</dcterms:created>
  <dcterms:modified xsi:type="dcterms:W3CDTF">2021-02-10T05:29:00Z</dcterms:modified>
</cp:coreProperties>
</file>