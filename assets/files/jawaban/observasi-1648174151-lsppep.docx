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F104E" w14:textId="77777777" w:rsidR="00927764" w:rsidRPr="004E0B14" w:rsidRDefault="000728F3" w:rsidP="00927764">
      <w:pPr>
        <w:spacing w:line="360" w:lineRule="auto"/>
        <w:jc w:val="center"/>
        <w:rPr>
          <w:rFonts w:cstheme="minorHAnsi"/>
          <w:b/>
          <w:sz w:val="28"/>
          <w:szCs w:val="28"/>
          <w:rPrChange w:id="0" w:author="Iman Harymawan" w:date="2022-03-25T09:06:00Z">
            <w:rPr>
              <w:rFonts w:ascii="Bookman Old Style" w:hAnsi="Bookman Old Style"/>
              <w:b/>
              <w:sz w:val="28"/>
              <w:szCs w:val="28"/>
            </w:rPr>
          </w:rPrChange>
        </w:rPr>
      </w:pPr>
      <w:r w:rsidRPr="004E0B14">
        <w:rPr>
          <w:rFonts w:cstheme="minorHAnsi"/>
          <w:b/>
          <w:sz w:val="28"/>
          <w:szCs w:val="28"/>
          <w:rPrChange w:id="1" w:author="Iman Harymawan" w:date="2022-03-25T09:06:00Z">
            <w:rPr>
              <w:rFonts w:ascii="Bookman Old Style" w:hAnsi="Bookman Old Style"/>
              <w:b/>
              <w:sz w:val="28"/>
              <w:szCs w:val="28"/>
            </w:rPr>
          </w:rPrChange>
        </w:rPr>
        <w:t>TUGAS OBSERVASI 6</w:t>
      </w:r>
    </w:p>
    <w:p w14:paraId="3DC14592" w14:textId="77777777" w:rsidR="00927764" w:rsidRPr="004E0B14" w:rsidRDefault="00927764" w:rsidP="00927764">
      <w:pPr>
        <w:jc w:val="center"/>
        <w:rPr>
          <w:rFonts w:cstheme="minorHAnsi"/>
          <w:b/>
          <w:sz w:val="28"/>
          <w:szCs w:val="28"/>
          <w:rPrChange w:id="2" w:author="Iman Harymawan" w:date="2022-03-25T09:06:00Z">
            <w:rPr>
              <w:rFonts w:ascii="Bookman Old Style" w:hAnsi="Bookman Old Style"/>
              <w:b/>
              <w:sz w:val="28"/>
              <w:szCs w:val="28"/>
            </w:rPr>
          </w:rPrChange>
        </w:rPr>
      </w:pPr>
      <w:r w:rsidRPr="004E0B14">
        <w:rPr>
          <w:rFonts w:cstheme="minorHAnsi"/>
          <w:b/>
          <w:sz w:val="28"/>
          <w:szCs w:val="28"/>
          <w:rPrChange w:id="3" w:author="Iman Harymawan" w:date="2022-03-25T09:06:00Z">
            <w:rPr>
              <w:rFonts w:ascii="Bookman Old Style" w:hAnsi="Bookman Old Style"/>
              <w:b/>
              <w:sz w:val="28"/>
              <w:szCs w:val="28"/>
            </w:rPr>
          </w:rPrChange>
        </w:rPr>
        <w:t>SKEMA PENYUNTINGAN NASKAH</w:t>
      </w:r>
    </w:p>
    <w:p w14:paraId="3A96C596" w14:textId="77777777" w:rsidR="00927764" w:rsidRPr="004E0B14" w:rsidRDefault="00927764" w:rsidP="00927764">
      <w:pPr>
        <w:jc w:val="center"/>
        <w:rPr>
          <w:rFonts w:cstheme="minorHAnsi"/>
          <w:sz w:val="24"/>
          <w:szCs w:val="24"/>
          <w:rPrChange w:id="4" w:author="Iman Harymawan" w:date="2022-03-25T09:06:00Z">
            <w:rPr>
              <w:rFonts w:ascii="Cambria" w:hAnsi="Cambria" w:cs="Times New Roman"/>
              <w:sz w:val="24"/>
              <w:szCs w:val="24"/>
            </w:rPr>
          </w:rPrChange>
        </w:rPr>
      </w:pPr>
    </w:p>
    <w:p w14:paraId="4526D346" w14:textId="77777777" w:rsidR="00927764" w:rsidRPr="004E0B14" w:rsidRDefault="00927764" w:rsidP="00C20908">
      <w:pPr>
        <w:pStyle w:val="ListParagraph"/>
        <w:numPr>
          <w:ilvl w:val="0"/>
          <w:numId w:val="3"/>
        </w:numPr>
        <w:rPr>
          <w:rFonts w:cstheme="minorHAnsi"/>
          <w:rPrChange w:id="5" w:author="Iman Harymawan" w:date="2022-03-25T09:06:00Z">
            <w:rPr>
              <w:rFonts w:ascii="Cambria" w:hAnsi="Cambria"/>
            </w:rPr>
          </w:rPrChange>
        </w:rPr>
      </w:pPr>
      <w:proofErr w:type="spellStart"/>
      <w:r w:rsidRPr="004E0B14">
        <w:rPr>
          <w:rFonts w:cstheme="minorHAnsi"/>
          <w:sz w:val="24"/>
          <w:szCs w:val="24"/>
          <w:rPrChange w:id="6" w:author="Iman Harymawan" w:date="2022-03-25T09:06:00Z">
            <w:rPr>
              <w:rFonts w:ascii="Cambria" w:hAnsi="Cambria" w:cs="Times New Roman"/>
              <w:sz w:val="24"/>
              <w:szCs w:val="24"/>
            </w:rPr>
          </w:rPrChange>
        </w:rPr>
        <w:t>Suntinglah</w:t>
      </w:r>
      <w:proofErr w:type="spellEnd"/>
      <w:r w:rsidRPr="004E0B14">
        <w:rPr>
          <w:rFonts w:cstheme="minorHAnsi"/>
          <w:sz w:val="24"/>
          <w:szCs w:val="24"/>
          <w:rPrChange w:id="7" w:author="Iman Harymawan" w:date="2022-03-25T09:06:00Z">
            <w:rPr>
              <w:rFonts w:ascii="Cambria" w:hAnsi="Cambria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cstheme="minorHAnsi"/>
          <w:sz w:val="24"/>
          <w:szCs w:val="24"/>
          <w:rPrChange w:id="8" w:author="Iman Harymawan" w:date="2022-03-25T09:06:00Z">
            <w:rPr>
              <w:rFonts w:ascii="Cambria" w:hAnsi="Cambria" w:cs="Times New Roman"/>
              <w:sz w:val="24"/>
              <w:szCs w:val="24"/>
            </w:rPr>
          </w:rPrChange>
        </w:rPr>
        <w:t>artikel</w:t>
      </w:r>
      <w:proofErr w:type="spellEnd"/>
      <w:r w:rsidRPr="004E0B14">
        <w:rPr>
          <w:rFonts w:cstheme="minorHAnsi"/>
          <w:sz w:val="24"/>
          <w:szCs w:val="24"/>
          <w:rPrChange w:id="9" w:author="Iman Harymawan" w:date="2022-03-25T09:06:00Z">
            <w:rPr>
              <w:rFonts w:ascii="Cambria" w:hAnsi="Cambria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cstheme="minorHAnsi"/>
          <w:sz w:val="24"/>
          <w:szCs w:val="24"/>
          <w:rPrChange w:id="10" w:author="Iman Harymawan" w:date="2022-03-25T09:06:00Z">
            <w:rPr>
              <w:rFonts w:ascii="Cambria" w:hAnsi="Cambria" w:cs="Times New Roman"/>
              <w:sz w:val="24"/>
              <w:szCs w:val="24"/>
            </w:rPr>
          </w:rPrChange>
        </w:rPr>
        <w:t>berikut</w:t>
      </w:r>
      <w:proofErr w:type="spellEnd"/>
      <w:r w:rsidRPr="004E0B14">
        <w:rPr>
          <w:rFonts w:cstheme="minorHAnsi"/>
          <w:sz w:val="24"/>
          <w:szCs w:val="24"/>
          <w:rPrChange w:id="11" w:author="Iman Harymawan" w:date="2022-03-25T09:06:00Z">
            <w:rPr>
              <w:rFonts w:ascii="Cambria" w:hAnsi="Cambria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cstheme="minorHAnsi"/>
          <w:sz w:val="24"/>
          <w:szCs w:val="24"/>
          <w:rPrChange w:id="12" w:author="Iman Harymawan" w:date="2022-03-25T09:06:00Z">
            <w:rPr>
              <w:rFonts w:ascii="Cambria" w:hAnsi="Cambria" w:cs="Times New Roman"/>
              <w:sz w:val="24"/>
              <w:szCs w:val="24"/>
            </w:rPr>
          </w:rPrChange>
        </w:rPr>
        <w:t>ini</w:t>
      </w:r>
      <w:proofErr w:type="spellEnd"/>
      <w:r w:rsidRPr="004E0B14">
        <w:rPr>
          <w:rFonts w:cstheme="minorHAnsi"/>
          <w:sz w:val="24"/>
          <w:szCs w:val="24"/>
          <w:rPrChange w:id="13" w:author="Iman Harymawan" w:date="2022-03-25T09:06:00Z">
            <w:rPr>
              <w:rFonts w:ascii="Cambria" w:hAnsi="Cambria" w:cs="Times New Roman"/>
              <w:sz w:val="24"/>
              <w:szCs w:val="24"/>
            </w:rPr>
          </w:rPrChange>
        </w:rPr>
        <w:t xml:space="preserve"> </w:t>
      </w:r>
      <w:proofErr w:type="spellStart"/>
      <w:r w:rsidR="00C20908" w:rsidRPr="004E0B14">
        <w:rPr>
          <w:rFonts w:cstheme="minorHAnsi"/>
          <w:sz w:val="24"/>
          <w:szCs w:val="24"/>
          <w:rPrChange w:id="14" w:author="Iman Harymawan" w:date="2022-03-25T09:06:00Z">
            <w:rPr>
              <w:rFonts w:ascii="Cambria" w:hAnsi="Cambria" w:cs="Times New Roman"/>
              <w:sz w:val="24"/>
              <w:szCs w:val="24"/>
            </w:rPr>
          </w:rPrChange>
        </w:rPr>
        <w:t>secara</w:t>
      </w:r>
      <w:proofErr w:type="spellEnd"/>
      <w:r w:rsidR="00C20908" w:rsidRPr="004E0B14">
        <w:rPr>
          <w:rFonts w:cstheme="minorHAnsi"/>
          <w:sz w:val="24"/>
          <w:szCs w:val="24"/>
          <w:rPrChange w:id="15" w:author="Iman Harymawan" w:date="2022-03-25T09:06:00Z">
            <w:rPr>
              <w:rFonts w:ascii="Cambria" w:hAnsi="Cambria" w:cs="Times New Roman"/>
              <w:sz w:val="24"/>
              <w:szCs w:val="24"/>
            </w:rPr>
          </w:rPrChange>
        </w:rPr>
        <w:t xml:space="preserve"> digital!</w:t>
      </w:r>
    </w:p>
    <w:p w14:paraId="7D83FEB7" w14:textId="77777777" w:rsidR="00927764" w:rsidRPr="004E0B14" w:rsidRDefault="00927764" w:rsidP="00927764">
      <w:pPr>
        <w:shd w:val="clear" w:color="auto" w:fill="F5F5F5"/>
        <w:spacing w:before="300" w:line="690" w:lineRule="atLeast"/>
        <w:outlineLvl w:val="0"/>
        <w:rPr>
          <w:rFonts w:eastAsia="Times New Roman" w:cstheme="minorHAnsi"/>
          <w:kern w:val="36"/>
          <w:sz w:val="54"/>
          <w:szCs w:val="54"/>
          <w:rPrChange w:id="16" w:author="Iman Harymawan" w:date="2022-03-25T09:0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</w:pPr>
      <w:proofErr w:type="spellStart"/>
      <w:r w:rsidRPr="004E0B14">
        <w:rPr>
          <w:rFonts w:eastAsia="Times New Roman" w:cstheme="minorHAnsi"/>
          <w:kern w:val="36"/>
          <w:sz w:val="54"/>
          <w:szCs w:val="54"/>
          <w:rPrChange w:id="17" w:author="Iman Harymawan" w:date="2022-03-25T09:0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Hujan</w:t>
      </w:r>
      <w:proofErr w:type="spellEnd"/>
      <w:r w:rsidRPr="004E0B14">
        <w:rPr>
          <w:rFonts w:eastAsia="Times New Roman" w:cstheme="minorHAnsi"/>
          <w:kern w:val="36"/>
          <w:sz w:val="54"/>
          <w:szCs w:val="54"/>
          <w:rPrChange w:id="18" w:author="Iman Harymawan" w:date="2022-03-25T09:0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kern w:val="36"/>
          <w:sz w:val="54"/>
          <w:szCs w:val="54"/>
          <w:rPrChange w:id="19" w:author="Iman Harymawan" w:date="2022-03-25T09:0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Turun</w:t>
      </w:r>
      <w:proofErr w:type="spellEnd"/>
      <w:r w:rsidRPr="004E0B14">
        <w:rPr>
          <w:rFonts w:eastAsia="Times New Roman" w:cstheme="minorHAnsi"/>
          <w:kern w:val="36"/>
          <w:sz w:val="54"/>
          <w:szCs w:val="54"/>
          <w:rPrChange w:id="20" w:author="Iman Harymawan" w:date="2022-03-25T09:0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, </w:t>
      </w:r>
      <w:proofErr w:type="spellStart"/>
      <w:r w:rsidRPr="004E0B14">
        <w:rPr>
          <w:rFonts w:eastAsia="Times New Roman" w:cstheme="minorHAnsi"/>
          <w:kern w:val="36"/>
          <w:sz w:val="54"/>
          <w:szCs w:val="54"/>
          <w:rPrChange w:id="21" w:author="Iman Harymawan" w:date="2022-03-25T09:0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Berat</w:t>
      </w:r>
      <w:proofErr w:type="spellEnd"/>
      <w:r w:rsidRPr="004E0B14">
        <w:rPr>
          <w:rFonts w:eastAsia="Times New Roman" w:cstheme="minorHAnsi"/>
          <w:kern w:val="36"/>
          <w:sz w:val="54"/>
          <w:szCs w:val="54"/>
          <w:rPrChange w:id="22" w:author="Iman Harymawan" w:date="2022-03-25T09:0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Badan Naik</w:t>
      </w:r>
    </w:p>
    <w:p w14:paraId="4BCFADF6" w14:textId="77777777" w:rsidR="00927764" w:rsidRPr="004E0B14" w:rsidRDefault="00927764" w:rsidP="00927764">
      <w:pPr>
        <w:shd w:val="clear" w:color="auto" w:fill="F5F5F5"/>
        <w:spacing w:line="270" w:lineRule="atLeast"/>
        <w:rPr>
          <w:rFonts w:eastAsia="Times New Roman" w:cstheme="minorHAnsi"/>
          <w:sz w:val="17"/>
          <w:szCs w:val="17"/>
          <w:rPrChange w:id="23" w:author="Iman Harymawan" w:date="2022-03-25T09:06:00Z">
            <w:rPr>
              <w:rFonts w:ascii="Roboto" w:eastAsia="Times New Roman" w:hAnsi="Roboto" w:cs="Times New Roman"/>
              <w:sz w:val="17"/>
              <w:szCs w:val="17"/>
            </w:rPr>
          </w:rPrChange>
        </w:rPr>
      </w:pPr>
      <w:r w:rsidRPr="004E0B14">
        <w:rPr>
          <w:rFonts w:eastAsia="Times New Roman" w:cstheme="minorHAnsi"/>
          <w:sz w:val="17"/>
          <w:szCs w:val="17"/>
          <w:rPrChange w:id="24" w:author="Iman Harymawan" w:date="2022-03-25T09:06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5 </w:t>
      </w:r>
      <w:proofErr w:type="spellStart"/>
      <w:r w:rsidRPr="004E0B14">
        <w:rPr>
          <w:rFonts w:eastAsia="Times New Roman" w:cstheme="minorHAnsi"/>
          <w:sz w:val="17"/>
          <w:szCs w:val="17"/>
          <w:rPrChange w:id="25" w:author="Iman Harymawan" w:date="2022-03-25T09:06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Januari</w:t>
      </w:r>
      <w:proofErr w:type="spellEnd"/>
      <w:r w:rsidRPr="004E0B14">
        <w:rPr>
          <w:rFonts w:eastAsia="Times New Roman" w:cstheme="minorHAnsi"/>
          <w:sz w:val="17"/>
          <w:szCs w:val="17"/>
          <w:rPrChange w:id="26" w:author="Iman Harymawan" w:date="2022-03-25T09:06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 2020   20:48 </w:t>
      </w:r>
      <w:proofErr w:type="spellStart"/>
      <w:r w:rsidRPr="004E0B14">
        <w:rPr>
          <w:rFonts w:eastAsia="Times New Roman" w:cstheme="minorHAnsi"/>
          <w:sz w:val="17"/>
          <w:szCs w:val="17"/>
          <w:rPrChange w:id="27" w:author="Iman Harymawan" w:date="2022-03-25T09:06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Diperbarui</w:t>
      </w:r>
      <w:proofErr w:type="spellEnd"/>
      <w:r w:rsidRPr="004E0B14">
        <w:rPr>
          <w:rFonts w:eastAsia="Times New Roman" w:cstheme="minorHAnsi"/>
          <w:sz w:val="17"/>
          <w:szCs w:val="17"/>
          <w:rPrChange w:id="28" w:author="Iman Harymawan" w:date="2022-03-25T09:06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: 6 </w:t>
      </w:r>
      <w:proofErr w:type="spellStart"/>
      <w:r w:rsidRPr="004E0B14">
        <w:rPr>
          <w:rFonts w:eastAsia="Times New Roman" w:cstheme="minorHAnsi"/>
          <w:sz w:val="17"/>
          <w:szCs w:val="17"/>
          <w:rPrChange w:id="29" w:author="Iman Harymawan" w:date="2022-03-25T09:06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Januari</w:t>
      </w:r>
      <w:proofErr w:type="spellEnd"/>
      <w:r w:rsidRPr="004E0B14">
        <w:rPr>
          <w:rFonts w:eastAsia="Times New Roman" w:cstheme="minorHAnsi"/>
          <w:sz w:val="17"/>
          <w:szCs w:val="17"/>
          <w:rPrChange w:id="30" w:author="Iman Harymawan" w:date="2022-03-25T09:06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 2020   </w:t>
      </w:r>
      <w:proofErr w:type="gramStart"/>
      <w:r w:rsidRPr="004E0B14">
        <w:rPr>
          <w:rFonts w:eastAsia="Times New Roman" w:cstheme="minorHAnsi"/>
          <w:sz w:val="17"/>
          <w:szCs w:val="17"/>
          <w:rPrChange w:id="31" w:author="Iman Harymawan" w:date="2022-03-25T09:06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05:43  61</w:t>
      </w:r>
      <w:proofErr w:type="gramEnd"/>
      <w:r w:rsidRPr="004E0B14">
        <w:rPr>
          <w:rFonts w:eastAsia="Times New Roman" w:cstheme="minorHAnsi"/>
          <w:sz w:val="17"/>
          <w:szCs w:val="17"/>
          <w:rPrChange w:id="32" w:author="Iman Harymawan" w:date="2022-03-25T09:06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  10 3</w:t>
      </w:r>
    </w:p>
    <w:p w14:paraId="79519D64" w14:textId="77777777" w:rsidR="00927764" w:rsidRPr="004E0B14" w:rsidRDefault="00927764" w:rsidP="00927764">
      <w:pPr>
        <w:shd w:val="clear" w:color="auto" w:fill="F5F5F5"/>
        <w:jc w:val="center"/>
        <w:rPr>
          <w:rFonts w:eastAsia="Times New Roman" w:cstheme="minorHAnsi"/>
          <w:sz w:val="21"/>
          <w:szCs w:val="21"/>
          <w:rPrChange w:id="33" w:author="Iman Harymawan" w:date="2022-03-25T09:06:00Z">
            <w:rPr>
              <w:rFonts w:ascii="Times New Roman" w:eastAsia="Times New Roman" w:hAnsi="Times New Roman" w:cs="Times New Roman"/>
              <w:sz w:val="21"/>
              <w:szCs w:val="21"/>
            </w:rPr>
          </w:rPrChange>
        </w:rPr>
      </w:pPr>
      <w:r w:rsidRPr="004E0B14">
        <w:rPr>
          <w:rFonts w:eastAsia="Times New Roman" w:cstheme="minorHAnsi"/>
          <w:noProof/>
          <w:sz w:val="21"/>
          <w:szCs w:val="21"/>
          <w:rPrChange w:id="34" w:author="Iman Harymawan" w:date="2022-03-25T09:06:00Z">
            <w:rPr>
              <w:rFonts w:ascii="Times New Roman" w:eastAsia="Times New Roman" w:hAnsi="Times New Roman" w:cs="Times New Roman"/>
              <w:noProof/>
              <w:sz w:val="21"/>
              <w:szCs w:val="21"/>
            </w:rPr>
          </w:rPrChange>
        </w:rPr>
        <w:drawing>
          <wp:inline distT="0" distB="0" distL="0" distR="0" wp14:anchorId="145BDD5B" wp14:editId="2347B6E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FC2A" w14:textId="77777777" w:rsidR="00927764" w:rsidRPr="004E0B14" w:rsidRDefault="00927764" w:rsidP="00927764">
      <w:pPr>
        <w:spacing w:line="270" w:lineRule="atLeast"/>
        <w:jc w:val="center"/>
        <w:rPr>
          <w:rFonts w:eastAsia="Times New Roman" w:cstheme="minorHAnsi"/>
          <w:sz w:val="18"/>
          <w:szCs w:val="18"/>
          <w:rPrChange w:id="35" w:author="Iman Harymawan" w:date="2022-03-25T09:06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</w:pPr>
      <w:proofErr w:type="spellStart"/>
      <w:r w:rsidRPr="004E0B14">
        <w:rPr>
          <w:rFonts w:eastAsia="Times New Roman" w:cstheme="minorHAnsi"/>
          <w:sz w:val="18"/>
          <w:szCs w:val="18"/>
          <w:rPrChange w:id="36" w:author="Iman Harymawan" w:date="2022-03-25T09:06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  <w:t>Ilustrasi</w:t>
      </w:r>
      <w:proofErr w:type="spellEnd"/>
      <w:r w:rsidRPr="004E0B14">
        <w:rPr>
          <w:rFonts w:eastAsia="Times New Roman" w:cstheme="minorHAnsi"/>
          <w:sz w:val="18"/>
          <w:szCs w:val="18"/>
          <w:rPrChange w:id="37" w:author="Iman Harymawan" w:date="2022-03-25T09:06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  <w:t xml:space="preserve"> | unsplash.com</w:t>
      </w:r>
    </w:p>
    <w:p w14:paraId="3F49B465" w14:textId="243D50C3" w:rsidR="00927764" w:rsidRDefault="00927764" w:rsidP="004E0B14">
      <w:pPr>
        <w:pStyle w:val="Heading1"/>
        <w:rPr>
          <w:ins w:id="38" w:author="Iman Harymawan" w:date="2022-03-25T09:06:00Z"/>
          <w:rFonts w:asciiTheme="minorHAnsi" w:eastAsia="Times New Roman" w:hAnsiTheme="minorHAnsi" w:cstheme="minorHAnsi"/>
        </w:rPr>
      </w:pPr>
      <w:proofErr w:type="spellStart"/>
      <w:r w:rsidRPr="004E0B14">
        <w:rPr>
          <w:rFonts w:asciiTheme="minorHAnsi" w:eastAsia="Times New Roman" w:hAnsiTheme="minorHAnsi" w:cstheme="minorHAnsi"/>
          <w:rPrChange w:id="39" w:author="Iman Harymawan" w:date="2022-03-25T09:06:00Z">
            <w:rPr>
              <w:rFonts w:eastAsia="Times New Roman"/>
            </w:rPr>
          </w:rPrChange>
        </w:rPr>
        <w:t>Hujan</w:t>
      </w:r>
      <w:proofErr w:type="spellEnd"/>
      <w:r w:rsidRPr="004E0B14">
        <w:rPr>
          <w:rFonts w:asciiTheme="minorHAnsi" w:eastAsia="Times New Roman" w:hAnsiTheme="minorHAnsi" w:cstheme="minorHAnsi"/>
          <w:rPrChange w:id="40" w:author="Iman Harymawan" w:date="2022-03-25T09:06:00Z">
            <w:rPr>
              <w:rFonts w:eastAsia="Times New Roman"/>
            </w:rPr>
          </w:rPrChange>
        </w:rPr>
        <w:t xml:space="preserve"> </w:t>
      </w:r>
      <w:proofErr w:type="spellStart"/>
      <w:r w:rsidRPr="004E0B14">
        <w:rPr>
          <w:rFonts w:asciiTheme="minorHAnsi" w:eastAsia="Times New Roman" w:hAnsiTheme="minorHAnsi" w:cstheme="minorHAnsi"/>
          <w:rPrChange w:id="41" w:author="Iman Harymawan" w:date="2022-03-25T09:06:00Z">
            <w:rPr>
              <w:rFonts w:eastAsia="Times New Roman"/>
            </w:rPr>
          </w:rPrChange>
        </w:rPr>
        <w:t>turun</w:t>
      </w:r>
      <w:proofErr w:type="spellEnd"/>
      <w:r w:rsidRPr="004E0B14">
        <w:rPr>
          <w:rFonts w:asciiTheme="minorHAnsi" w:eastAsia="Times New Roman" w:hAnsiTheme="minorHAnsi" w:cstheme="minorHAnsi"/>
          <w:rPrChange w:id="42" w:author="Iman Harymawan" w:date="2022-03-25T09:06:00Z">
            <w:rPr>
              <w:rFonts w:eastAsia="Times New Roman"/>
            </w:rPr>
          </w:rPrChange>
        </w:rPr>
        <w:t xml:space="preserve">, </w:t>
      </w:r>
      <w:proofErr w:type="spellStart"/>
      <w:r w:rsidRPr="004E0B14">
        <w:rPr>
          <w:rFonts w:asciiTheme="minorHAnsi" w:eastAsia="Times New Roman" w:hAnsiTheme="minorHAnsi" w:cstheme="minorHAnsi"/>
          <w:rPrChange w:id="43" w:author="Iman Harymawan" w:date="2022-03-25T09:06:00Z">
            <w:rPr>
              <w:rFonts w:eastAsia="Times New Roman"/>
            </w:rPr>
          </w:rPrChange>
        </w:rPr>
        <w:t>berat</w:t>
      </w:r>
      <w:proofErr w:type="spellEnd"/>
      <w:r w:rsidRPr="004E0B14">
        <w:rPr>
          <w:rFonts w:asciiTheme="minorHAnsi" w:eastAsia="Times New Roman" w:hAnsiTheme="minorHAnsi" w:cstheme="minorHAnsi"/>
          <w:rPrChange w:id="44" w:author="Iman Harymawan" w:date="2022-03-25T09:06:00Z">
            <w:rPr>
              <w:rFonts w:eastAsia="Times New Roman"/>
            </w:rPr>
          </w:rPrChange>
        </w:rPr>
        <w:t xml:space="preserve"> badan naik, </w:t>
      </w:r>
      <w:proofErr w:type="spellStart"/>
      <w:r w:rsidRPr="004E0B14">
        <w:rPr>
          <w:rFonts w:asciiTheme="minorHAnsi" w:eastAsia="Times New Roman" w:hAnsiTheme="minorHAnsi" w:cstheme="minorHAnsi"/>
          <w:rPrChange w:id="45" w:author="Iman Harymawan" w:date="2022-03-25T09:06:00Z">
            <w:rPr>
              <w:rFonts w:eastAsia="Times New Roman"/>
            </w:rPr>
          </w:rPrChange>
        </w:rPr>
        <w:t>hubungan</w:t>
      </w:r>
      <w:proofErr w:type="spellEnd"/>
      <w:r w:rsidRPr="004E0B14">
        <w:rPr>
          <w:rFonts w:asciiTheme="minorHAnsi" w:eastAsia="Times New Roman" w:hAnsiTheme="minorHAnsi" w:cstheme="minorHAnsi"/>
          <w:rPrChange w:id="46" w:author="Iman Harymawan" w:date="2022-03-25T09:06:00Z">
            <w:rPr>
              <w:rFonts w:eastAsia="Times New Roman"/>
            </w:rPr>
          </w:rPrChange>
        </w:rPr>
        <w:t xml:space="preserve"> </w:t>
      </w:r>
      <w:proofErr w:type="spellStart"/>
      <w:r w:rsidRPr="004E0B14">
        <w:rPr>
          <w:rFonts w:asciiTheme="minorHAnsi" w:eastAsia="Times New Roman" w:hAnsiTheme="minorHAnsi" w:cstheme="minorHAnsi"/>
          <w:rPrChange w:id="47" w:author="Iman Harymawan" w:date="2022-03-25T09:06:00Z">
            <w:rPr>
              <w:rFonts w:eastAsia="Times New Roman"/>
            </w:rPr>
          </w:rPrChange>
        </w:rPr>
        <w:t>sama</w:t>
      </w:r>
      <w:proofErr w:type="spellEnd"/>
      <w:r w:rsidRPr="004E0B14">
        <w:rPr>
          <w:rFonts w:asciiTheme="minorHAnsi" w:eastAsia="Times New Roman" w:hAnsiTheme="minorHAnsi" w:cstheme="minorHAnsi"/>
          <w:rPrChange w:id="48" w:author="Iman Harymawan" w:date="2022-03-25T09:06:00Z">
            <w:rPr>
              <w:rFonts w:eastAsia="Times New Roman"/>
            </w:rPr>
          </w:rPrChange>
        </w:rPr>
        <w:t xml:space="preserve"> </w:t>
      </w:r>
      <w:proofErr w:type="spellStart"/>
      <w:r w:rsidRPr="004E0B14">
        <w:rPr>
          <w:rFonts w:asciiTheme="minorHAnsi" w:eastAsia="Times New Roman" w:hAnsiTheme="minorHAnsi" w:cstheme="minorHAnsi"/>
          <w:rPrChange w:id="49" w:author="Iman Harymawan" w:date="2022-03-25T09:06:00Z">
            <w:rPr>
              <w:rFonts w:eastAsia="Times New Roman"/>
            </w:rPr>
          </w:rPrChange>
        </w:rPr>
        <w:t>dia</w:t>
      </w:r>
      <w:proofErr w:type="spellEnd"/>
      <w:r w:rsidRPr="004E0B14">
        <w:rPr>
          <w:rFonts w:asciiTheme="minorHAnsi" w:eastAsia="Times New Roman" w:hAnsiTheme="minorHAnsi" w:cstheme="minorHAnsi"/>
          <w:rPrChange w:id="50" w:author="Iman Harymawan" w:date="2022-03-25T09:06:00Z">
            <w:rPr>
              <w:rFonts w:eastAsia="Times New Roman"/>
            </w:rPr>
          </w:rPrChange>
        </w:rPr>
        <w:t xml:space="preserve"> </w:t>
      </w:r>
      <w:proofErr w:type="spellStart"/>
      <w:r w:rsidRPr="004E0B14">
        <w:rPr>
          <w:rFonts w:asciiTheme="minorHAnsi" w:eastAsia="Times New Roman" w:hAnsiTheme="minorHAnsi" w:cstheme="minorHAnsi"/>
          <w:rPrChange w:id="51" w:author="Iman Harymawan" w:date="2022-03-25T09:06:00Z">
            <w:rPr>
              <w:rFonts w:eastAsia="Times New Roman"/>
            </w:rPr>
          </w:rPrChange>
        </w:rPr>
        <w:t>tetep</w:t>
      </w:r>
      <w:proofErr w:type="spellEnd"/>
      <w:r w:rsidRPr="004E0B14">
        <w:rPr>
          <w:rFonts w:asciiTheme="minorHAnsi" w:eastAsia="Times New Roman" w:hAnsiTheme="minorHAnsi" w:cstheme="minorHAnsi"/>
          <w:rPrChange w:id="52" w:author="Iman Harymawan" w:date="2022-03-25T09:06:00Z">
            <w:rPr>
              <w:rFonts w:eastAsia="Times New Roman"/>
            </w:rPr>
          </w:rPrChange>
        </w:rPr>
        <w:t xml:space="preserve"> </w:t>
      </w:r>
      <w:proofErr w:type="spellStart"/>
      <w:r w:rsidRPr="004E0B14">
        <w:rPr>
          <w:rFonts w:asciiTheme="minorHAnsi" w:eastAsia="Times New Roman" w:hAnsiTheme="minorHAnsi" w:cstheme="minorHAnsi"/>
          <w:rPrChange w:id="53" w:author="Iman Harymawan" w:date="2022-03-25T09:06:00Z">
            <w:rPr>
              <w:rFonts w:eastAsia="Times New Roman"/>
            </w:rPr>
          </w:rPrChange>
        </w:rPr>
        <w:t>temenan</w:t>
      </w:r>
      <w:proofErr w:type="spellEnd"/>
      <w:r w:rsidRPr="004E0B14">
        <w:rPr>
          <w:rFonts w:asciiTheme="minorHAnsi" w:eastAsia="Times New Roman" w:hAnsiTheme="minorHAnsi" w:cstheme="minorHAnsi"/>
          <w:rPrChange w:id="54" w:author="Iman Harymawan" w:date="2022-03-25T09:06:00Z">
            <w:rPr>
              <w:rFonts w:eastAsia="Times New Roman"/>
            </w:rPr>
          </w:rPrChange>
        </w:rPr>
        <w:t xml:space="preserve"> </w:t>
      </w:r>
      <w:proofErr w:type="spellStart"/>
      <w:r w:rsidRPr="004E0B14">
        <w:rPr>
          <w:rFonts w:asciiTheme="minorHAnsi" w:eastAsia="Times New Roman" w:hAnsiTheme="minorHAnsi" w:cstheme="minorHAnsi"/>
          <w:rPrChange w:id="55" w:author="Iman Harymawan" w:date="2022-03-25T09:06:00Z">
            <w:rPr>
              <w:rFonts w:eastAsia="Times New Roman"/>
            </w:rPr>
          </w:rPrChange>
        </w:rPr>
        <w:t>aja</w:t>
      </w:r>
      <w:proofErr w:type="spellEnd"/>
      <w:r w:rsidRPr="004E0B14">
        <w:rPr>
          <w:rFonts w:asciiTheme="minorHAnsi" w:eastAsia="Times New Roman" w:hAnsiTheme="minorHAnsi" w:cstheme="minorHAnsi"/>
          <w:rPrChange w:id="56" w:author="Iman Harymawan" w:date="2022-03-25T09:06:00Z">
            <w:rPr>
              <w:rFonts w:eastAsia="Times New Roman"/>
            </w:rPr>
          </w:rPrChange>
        </w:rPr>
        <w:t xml:space="preserve">. </w:t>
      </w:r>
      <w:proofErr w:type="spellStart"/>
      <w:r w:rsidRPr="004E0B14">
        <w:rPr>
          <w:rFonts w:asciiTheme="minorHAnsi" w:eastAsia="Times New Roman" w:hAnsiTheme="minorHAnsi" w:cstheme="minorHAnsi"/>
          <w:rPrChange w:id="57" w:author="Iman Harymawan" w:date="2022-03-25T09:06:00Z">
            <w:rPr>
              <w:rFonts w:eastAsia="Times New Roman"/>
            </w:rPr>
          </w:rPrChange>
        </w:rPr>
        <w:t>Huft</w:t>
      </w:r>
      <w:proofErr w:type="spellEnd"/>
      <w:r w:rsidRPr="004E0B14">
        <w:rPr>
          <w:rFonts w:asciiTheme="minorHAnsi" w:eastAsia="Times New Roman" w:hAnsiTheme="minorHAnsi" w:cstheme="minorHAnsi"/>
          <w:rPrChange w:id="58" w:author="Iman Harymawan" w:date="2022-03-25T09:06:00Z">
            <w:rPr>
              <w:rFonts w:eastAsia="Times New Roman"/>
            </w:rPr>
          </w:rPrChange>
        </w:rPr>
        <w:t>.</w:t>
      </w:r>
    </w:p>
    <w:p w14:paraId="5F4FFDD0" w14:textId="77777777" w:rsidR="004E0B14" w:rsidRPr="004E0B14" w:rsidRDefault="004E0B14" w:rsidP="004E0B14">
      <w:pPr>
        <w:pPrChange w:id="59" w:author="Iman Harymawan" w:date="2022-03-25T09:06:00Z">
          <w:pPr>
            <w:shd w:val="clear" w:color="auto" w:fill="F5F5F5"/>
            <w:spacing w:after="375"/>
          </w:pPr>
        </w:pPrChange>
      </w:pPr>
    </w:p>
    <w:p w14:paraId="099A5811" w14:textId="77777777" w:rsidR="00927764" w:rsidRPr="004E0B14" w:rsidRDefault="00927764" w:rsidP="00927764">
      <w:pPr>
        <w:shd w:val="clear" w:color="auto" w:fill="F5F5F5"/>
        <w:spacing w:after="375"/>
        <w:rPr>
          <w:rFonts w:eastAsia="Times New Roman" w:cstheme="minorHAnsi"/>
          <w:sz w:val="24"/>
          <w:szCs w:val="24"/>
          <w:rPrChange w:id="6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4E0B14">
        <w:rPr>
          <w:rFonts w:eastAsia="Times New Roman" w:cstheme="minorHAnsi"/>
          <w:sz w:val="24"/>
          <w:szCs w:val="24"/>
          <w:rPrChange w:id="6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</w:t>
      </w:r>
      <w:proofErr w:type="spellEnd"/>
      <w:r w:rsidRPr="004E0B14">
        <w:rPr>
          <w:rFonts w:eastAsia="Times New Roman" w:cstheme="minorHAnsi"/>
          <w:sz w:val="24"/>
          <w:szCs w:val="24"/>
          <w:rPrChange w:id="6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4E0B14">
        <w:rPr>
          <w:rFonts w:eastAsia="Times New Roman" w:cstheme="minorHAnsi"/>
          <w:sz w:val="24"/>
          <w:szCs w:val="24"/>
          <w:rPrChange w:id="6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4E0B14">
        <w:rPr>
          <w:rFonts w:eastAsia="Times New Roman" w:cstheme="minorHAnsi"/>
          <w:sz w:val="24"/>
          <w:szCs w:val="24"/>
          <w:rPrChange w:id="6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romantis</w:t>
      </w:r>
      <w:proofErr w:type="spellEnd"/>
      <w:r w:rsidRPr="004E0B14">
        <w:rPr>
          <w:rFonts w:eastAsia="Times New Roman" w:cstheme="minorHAnsi"/>
          <w:sz w:val="24"/>
          <w:szCs w:val="24"/>
          <w:rPrChange w:id="6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4E0B14">
        <w:rPr>
          <w:rFonts w:eastAsia="Times New Roman" w:cstheme="minorHAnsi"/>
          <w:sz w:val="24"/>
          <w:szCs w:val="24"/>
          <w:rPrChange w:id="6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sepiring</w:t>
      </w:r>
      <w:proofErr w:type="spellEnd"/>
      <w:r w:rsidRPr="004E0B14">
        <w:rPr>
          <w:rFonts w:eastAsia="Times New Roman" w:cstheme="minorHAnsi"/>
          <w:sz w:val="24"/>
          <w:szCs w:val="24"/>
          <w:rPrChange w:id="7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proofErr w:type="spellEnd"/>
      <w:r w:rsidRPr="004E0B14">
        <w:rPr>
          <w:rFonts w:eastAsia="Times New Roman" w:cstheme="minorHAnsi"/>
          <w:sz w:val="24"/>
          <w:szCs w:val="24"/>
          <w:rPrChange w:id="7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instan</w:t>
      </w:r>
      <w:proofErr w:type="spellEnd"/>
      <w:r w:rsidRPr="004E0B14">
        <w:rPr>
          <w:rFonts w:eastAsia="Times New Roman" w:cstheme="minorHAnsi"/>
          <w:sz w:val="24"/>
          <w:szCs w:val="24"/>
          <w:rPrChange w:id="7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4E0B14">
        <w:rPr>
          <w:rFonts w:eastAsia="Times New Roman" w:cstheme="minorHAnsi"/>
          <w:sz w:val="24"/>
          <w:szCs w:val="24"/>
          <w:rPrChange w:id="7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putih</w:t>
      </w:r>
      <w:proofErr w:type="spellEnd"/>
      <w:r w:rsidRPr="004E0B14">
        <w:rPr>
          <w:rFonts w:eastAsia="Times New Roman" w:cstheme="minorHAnsi"/>
          <w:sz w:val="24"/>
          <w:szCs w:val="24"/>
          <w:rPrChange w:id="7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4E0B14">
        <w:rPr>
          <w:rFonts w:eastAsia="Times New Roman" w:cstheme="minorHAnsi"/>
          <w:sz w:val="24"/>
          <w:szCs w:val="24"/>
          <w:rPrChange w:id="7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aromanya</w:t>
      </w:r>
      <w:proofErr w:type="spellEnd"/>
      <w:r w:rsidRPr="004E0B14">
        <w:rPr>
          <w:rFonts w:eastAsia="Times New Roman" w:cstheme="minorHAnsi"/>
          <w:sz w:val="24"/>
          <w:szCs w:val="24"/>
          <w:rPrChange w:id="8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aduhai</w:t>
      </w:r>
      <w:proofErr w:type="spellEnd"/>
      <w:r w:rsidRPr="004E0B14">
        <w:rPr>
          <w:rFonts w:eastAsia="Times New Roman" w:cstheme="minorHAnsi"/>
          <w:sz w:val="24"/>
          <w:szCs w:val="24"/>
          <w:rPrChange w:id="8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menggoda</w:t>
      </w:r>
      <w:proofErr w:type="spellEnd"/>
      <w:r w:rsidRPr="004E0B14">
        <w:rPr>
          <w:rFonts w:eastAsia="Times New Roman" w:cstheme="minorHAnsi"/>
          <w:sz w:val="24"/>
          <w:szCs w:val="24"/>
          <w:rPrChange w:id="8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indera</w:t>
      </w:r>
      <w:proofErr w:type="spellEnd"/>
      <w:r w:rsidRPr="004E0B14">
        <w:rPr>
          <w:rFonts w:eastAsia="Times New Roman" w:cstheme="minorHAnsi"/>
          <w:sz w:val="24"/>
          <w:szCs w:val="24"/>
          <w:rPrChange w:id="8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penciuman</w:t>
      </w:r>
      <w:proofErr w:type="spellEnd"/>
      <w:r w:rsidRPr="004E0B14">
        <w:rPr>
          <w:rFonts w:eastAsia="Times New Roman" w:cstheme="minorHAnsi"/>
          <w:sz w:val="24"/>
          <w:szCs w:val="24"/>
          <w:rPrChange w:id="8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itu</w:t>
      </w:r>
      <w:proofErr w:type="spellEnd"/>
      <w:r w:rsidRPr="004E0B14">
        <w:rPr>
          <w:rFonts w:eastAsia="Times New Roman" w:cstheme="minorHAnsi"/>
          <w:sz w:val="24"/>
          <w:szCs w:val="24"/>
          <w:rPrChange w:id="9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9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</w:t>
      </w:r>
      <w:proofErr w:type="spellEnd"/>
      <w:r w:rsidRPr="004E0B14">
        <w:rPr>
          <w:rFonts w:eastAsia="Times New Roman" w:cstheme="minorHAnsi"/>
          <w:sz w:val="24"/>
          <w:szCs w:val="24"/>
          <w:rPrChange w:id="9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9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bakwan</w:t>
      </w:r>
      <w:proofErr w:type="spellEnd"/>
      <w:r w:rsidRPr="004E0B14">
        <w:rPr>
          <w:rFonts w:eastAsia="Times New Roman" w:cstheme="minorHAnsi"/>
          <w:sz w:val="24"/>
          <w:szCs w:val="24"/>
          <w:rPrChange w:id="9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4E0B14">
        <w:rPr>
          <w:rFonts w:eastAsia="Times New Roman" w:cstheme="minorHAnsi"/>
          <w:sz w:val="24"/>
          <w:szCs w:val="24"/>
          <w:rPrChange w:id="9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baru</w:t>
      </w:r>
      <w:proofErr w:type="spellEnd"/>
      <w:r w:rsidRPr="004E0B14">
        <w:rPr>
          <w:rFonts w:eastAsia="Times New Roman" w:cstheme="minorHAnsi"/>
          <w:sz w:val="24"/>
          <w:szCs w:val="24"/>
          <w:rPrChange w:id="9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9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diangkat</w:t>
      </w:r>
      <w:proofErr w:type="spellEnd"/>
      <w:r w:rsidRPr="004E0B14">
        <w:rPr>
          <w:rFonts w:eastAsia="Times New Roman" w:cstheme="minorHAnsi"/>
          <w:sz w:val="24"/>
          <w:szCs w:val="24"/>
          <w:rPrChange w:id="9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9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4E0B14">
        <w:rPr>
          <w:rFonts w:eastAsia="Times New Roman" w:cstheme="minorHAnsi"/>
          <w:sz w:val="24"/>
          <w:szCs w:val="24"/>
          <w:rPrChange w:id="10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10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penggorengan</w:t>
      </w:r>
      <w:proofErr w:type="spellEnd"/>
      <w:r w:rsidRPr="004E0B14">
        <w:rPr>
          <w:rFonts w:eastAsia="Times New Roman" w:cstheme="minorHAnsi"/>
          <w:sz w:val="24"/>
          <w:szCs w:val="24"/>
          <w:rPrChange w:id="10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kala </w:t>
      </w:r>
      <w:proofErr w:type="spellStart"/>
      <w:r w:rsidRPr="004E0B14">
        <w:rPr>
          <w:rFonts w:eastAsia="Times New Roman" w:cstheme="minorHAnsi"/>
          <w:sz w:val="24"/>
          <w:szCs w:val="24"/>
          <w:rPrChange w:id="10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4E0B14">
        <w:rPr>
          <w:rFonts w:eastAsia="Times New Roman" w:cstheme="minorHAnsi"/>
          <w:sz w:val="24"/>
          <w:szCs w:val="24"/>
          <w:rPrChange w:id="10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013141B2" w14:textId="77777777" w:rsidR="00927764" w:rsidRPr="004E0B14" w:rsidRDefault="00927764" w:rsidP="00927764">
      <w:pPr>
        <w:shd w:val="clear" w:color="auto" w:fill="F5F5F5"/>
        <w:spacing w:after="375"/>
        <w:rPr>
          <w:rFonts w:eastAsia="Times New Roman" w:cstheme="minorHAnsi"/>
          <w:sz w:val="24"/>
          <w:szCs w:val="24"/>
          <w:rPrChange w:id="10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4E0B14">
        <w:rPr>
          <w:rFonts w:eastAsia="Times New Roman" w:cstheme="minorHAnsi"/>
          <w:sz w:val="24"/>
          <w:szCs w:val="24"/>
          <w:rPrChange w:id="10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Januari</w:t>
      </w:r>
      <w:proofErr w:type="spellEnd"/>
      <w:r w:rsidRPr="004E0B14">
        <w:rPr>
          <w:rFonts w:eastAsia="Times New Roman" w:cstheme="minorHAnsi"/>
          <w:sz w:val="24"/>
          <w:szCs w:val="24"/>
          <w:rPrChange w:id="10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4E0B14">
        <w:rPr>
          <w:rFonts w:eastAsia="Times New Roman" w:cstheme="minorHAnsi"/>
          <w:sz w:val="24"/>
          <w:szCs w:val="24"/>
          <w:rPrChange w:id="10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4E0B14">
        <w:rPr>
          <w:rFonts w:eastAsia="Times New Roman" w:cstheme="minorHAnsi"/>
          <w:sz w:val="24"/>
          <w:szCs w:val="24"/>
          <w:rPrChange w:id="10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11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sehari-hari</w:t>
      </w:r>
      <w:proofErr w:type="spellEnd"/>
      <w:r w:rsidRPr="004E0B14">
        <w:rPr>
          <w:rFonts w:eastAsia="Times New Roman" w:cstheme="minorHAnsi"/>
          <w:sz w:val="24"/>
          <w:szCs w:val="24"/>
          <w:rPrChange w:id="11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4E0B14">
        <w:rPr>
          <w:rFonts w:eastAsia="Times New Roman" w:cstheme="minorHAnsi"/>
          <w:sz w:val="24"/>
          <w:szCs w:val="24"/>
          <w:rPrChange w:id="11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begitu</w:t>
      </w:r>
      <w:proofErr w:type="spellEnd"/>
      <w:r w:rsidRPr="004E0B14">
        <w:rPr>
          <w:rFonts w:eastAsia="Times New Roman" w:cstheme="minorHAnsi"/>
          <w:sz w:val="24"/>
          <w:szCs w:val="24"/>
          <w:rPrChange w:id="11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kata orang </w:t>
      </w:r>
      <w:proofErr w:type="spellStart"/>
      <w:r w:rsidRPr="004E0B14">
        <w:rPr>
          <w:rFonts w:eastAsia="Times New Roman" w:cstheme="minorHAnsi"/>
          <w:sz w:val="24"/>
          <w:szCs w:val="24"/>
          <w:rPrChange w:id="11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4E0B14">
        <w:rPr>
          <w:rFonts w:eastAsia="Times New Roman" w:cstheme="minorHAnsi"/>
          <w:sz w:val="24"/>
          <w:szCs w:val="24"/>
          <w:rPrChange w:id="11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11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mengartikannya</w:t>
      </w:r>
      <w:proofErr w:type="spellEnd"/>
      <w:r w:rsidRPr="004E0B14">
        <w:rPr>
          <w:rFonts w:eastAsia="Times New Roman" w:cstheme="minorHAnsi"/>
          <w:sz w:val="24"/>
          <w:szCs w:val="24"/>
          <w:rPrChange w:id="11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4E0B14">
        <w:rPr>
          <w:rFonts w:eastAsia="Times New Roman" w:cstheme="minorHAnsi"/>
          <w:sz w:val="24"/>
          <w:szCs w:val="24"/>
          <w:rPrChange w:id="11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Benar</w:t>
      </w:r>
      <w:proofErr w:type="spellEnd"/>
      <w:r w:rsidRPr="004E0B14">
        <w:rPr>
          <w:rFonts w:eastAsia="Times New Roman" w:cstheme="minorHAnsi"/>
          <w:sz w:val="24"/>
          <w:szCs w:val="24"/>
          <w:rPrChange w:id="11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12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4E0B14">
        <w:rPr>
          <w:rFonts w:eastAsia="Times New Roman" w:cstheme="minorHAnsi"/>
          <w:sz w:val="24"/>
          <w:szCs w:val="24"/>
          <w:rPrChange w:id="12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4E0B14">
        <w:rPr>
          <w:rFonts w:eastAsia="Times New Roman" w:cstheme="minorHAnsi"/>
          <w:sz w:val="24"/>
          <w:szCs w:val="24"/>
          <w:rPrChange w:id="12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Meski</w:t>
      </w:r>
      <w:proofErr w:type="spellEnd"/>
      <w:r w:rsidRPr="004E0B14">
        <w:rPr>
          <w:rFonts w:eastAsia="Times New Roman" w:cstheme="minorHAnsi"/>
          <w:sz w:val="24"/>
          <w:szCs w:val="24"/>
          <w:rPrChange w:id="12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4E0B14">
        <w:rPr>
          <w:rFonts w:eastAsia="Times New Roman" w:cstheme="minorHAnsi"/>
          <w:sz w:val="24"/>
          <w:szCs w:val="24"/>
          <w:rPrChange w:id="12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tahun</w:t>
      </w:r>
      <w:proofErr w:type="spellEnd"/>
      <w:r w:rsidRPr="004E0B14">
        <w:rPr>
          <w:rFonts w:eastAsia="Times New Roman" w:cstheme="minorHAnsi"/>
          <w:sz w:val="24"/>
          <w:szCs w:val="24"/>
          <w:rPrChange w:id="12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12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r w:rsidRPr="004E0B14">
        <w:rPr>
          <w:rFonts w:eastAsia="Times New Roman" w:cstheme="minorHAnsi"/>
          <w:sz w:val="24"/>
          <w:szCs w:val="24"/>
          <w:rPrChange w:id="12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12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awal</w:t>
      </w:r>
      <w:proofErr w:type="spellEnd"/>
      <w:r w:rsidRPr="004E0B14">
        <w:rPr>
          <w:rFonts w:eastAsia="Times New Roman" w:cstheme="minorHAnsi"/>
          <w:sz w:val="24"/>
          <w:szCs w:val="24"/>
          <w:rPrChange w:id="12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13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musim</w:t>
      </w:r>
      <w:proofErr w:type="spellEnd"/>
      <w:r w:rsidRPr="004E0B14">
        <w:rPr>
          <w:rFonts w:eastAsia="Times New Roman" w:cstheme="minorHAnsi"/>
          <w:sz w:val="24"/>
          <w:szCs w:val="24"/>
          <w:rPrChange w:id="13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13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4E0B14">
        <w:rPr>
          <w:rFonts w:eastAsia="Times New Roman" w:cstheme="minorHAnsi"/>
          <w:sz w:val="24"/>
          <w:szCs w:val="24"/>
          <w:rPrChange w:id="13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Indonesia </w:t>
      </w:r>
      <w:proofErr w:type="spellStart"/>
      <w:r w:rsidRPr="004E0B14">
        <w:rPr>
          <w:rFonts w:eastAsia="Times New Roman" w:cstheme="minorHAnsi"/>
          <w:sz w:val="24"/>
          <w:szCs w:val="24"/>
          <w:rPrChange w:id="13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mundur</w:t>
      </w:r>
      <w:proofErr w:type="spellEnd"/>
      <w:r w:rsidRPr="004E0B14">
        <w:rPr>
          <w:rFonts w:eastAsia="Times New Roman" w:cstheme="minorHAnsi"/>
          <w:sz w:val="24"/>
          <w:szCs w:val="24"/>
          <w:rPrChange w:id="13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4E0B14">
        <w:rPr>
          <w:rFonts w:eastAsia="Times New Roman" w:cstheme="minorHAnsi"/>
          <w:sz w:val="24"/>
          <w:szCs w:val="24"/>
          <w:rPrChange w:id="13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antara</w:t>
      </w:r>
      <w:proofErr w:type="spellEnd"/>
      <w:r w:rsidRPr="004E0B14">
        <w:rPr>
          <w:rFonts w:eastAsia="Times New Roman" w:cstheme="minorHAnsi"/>
          <w:sz w:val="24"/>
          <w:szCs w:val="24"/>
          <w:rPrChange w:id="13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Bulan November-</w:t>
      </w:r>
      <w:proofErr w:type="spellStart"/>
      <w:r w:rsidRPr="004E0B14">
        <w:rPr>
          <w:rFonts w:eastAsia="Times New Roman" w:cstheme="minorHAnsi"/>
          <w:sz w:val="24"/>
          <w:szCs w:val="24"/>
          <w:rPrChange w:id="13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Desember</w:t>
      </w:r>
      <w:proofErr w:type="spellEnd"/>
      <w:r w:rsidRPr="004E0B14">
        <w:rPr>
          <w:rFonts w:eastAsia="Times New Roman" w:cstheme="minorHAnsi"/>
          <w:sz w:val="24"/>
          <w:szCs w:val="24"/>
          <w:rPrChange w:id="13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2019, </w:t>
      </w:r>
      <w:proofErr w:type="spellStart"/>
      <w:r w:rsidRPr="004E0B14">
        <w:rPr>
          <w:rFonts w:eastAsia="Times New Roman" w:cstheme="minorHAnsi"/>
          <w:sz w:val="24"/>
          <w:szCs w:val="24"/>
          <w:rPrChange w:id="14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4E0B14">
        <w:rPr>
          <w:rFonts w:eastAsia="Times New Roman" w:cstheme="minorHAnsi"/>
          <w:sz w:val="24"/>
          <w:szCs w:val="24"/>
          <w:rPrChange w:id="14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14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benar-benar</w:t>
      </w:r>
      <w:proofErr w:type="spellEnd"/>
      <w:r w:rsidRPr="004E0B14">
        <w:rPr>
          <w:rFonts w:eastAsia="Times New Roman" w:cstheme="minorHAnsi"/>
          <w:sz w:val="24"/>
          <w:szCs w:val="24"/>
          <w:rPrChange w:id="14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14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datang</w:t>
      </w:r>
      <w:proofErr w:type="spellEnd"/>
      <w:r w:rsidRPr="004E0B14">
        <w:rPr>
          <w:rFonts w:eastAsia="Times New Roman" w:cstheme="minorHAnsi"/>
          <w:sz w:val="24"/>
          <w:szCs w:val="24"/>
          <w:rPrChange w:id="14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14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seperti</w:t>
      </w:r>
      <w:proofErr w:type="spellEnd"/>
      <w:r w:rsidRPr="004E0B14">
        <w:rPr>
          <w:rFonts w:eastAsia="Times New Roman" w:cstheme="minorHAnsi"/>
          <w:sz w:val="24"/>
          <w:szCs w:val="24"/>
          <w:rPrChange w:id="14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14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perkiraan</w:t>
      </w:r>
      <w:proofErr w:type="spellEnd"/>
      <w:r w:rsidRPr="004E0B14">
        <w:rPr>
          <w:rFonts w:eastAsia="Times New Roman" w:cstheme="minorHAnsi"/>
          <w:sz w:val="24"/>
          <w:szCs w:val="24"/>
          <w:rPrChange w:id="14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Sudah sangat </w:t>
      </w:r>
      <w:proofErr w:type="spellStart"/>
      <w:r w:rsidRPr="004E0B14">
        <w:rPr>
          <w:rFonts w:eastAsia="Times New Roman" w:cstheme="minorHAnsi"/>
          <w:sz w:val="24"/>
          <w:szCs w:val="24"/>
          <w:rPrChange w:id="15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terasa</w:t>
      </w:r>
      <w:proofErr w:type="spellEnd"/>
      <w:r w:rsidRPr="004E0B14">
        <w:rPr>
          <w:rFonts w:eastAsia="Times New Roman" w:cstheme="minorHAnsi"/>
          <w:sz w:val="24"/>
          <w:szCs w:val="24"/>
          <w:rPrChange w:id="15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15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apalagi</w:t>
      </w:r>
      <w:proofErr w:type="spellEnd"/>
      <w:r w:rsidRPr="004E0B14">
        <w:rPr>
          <w:rFonts w:eastAsia="Times New Roman" w:cstheme="minorHAnsi"/>
          <w:sz w:val="24"/>
          <w:szCs w:val="24"/>
          <w:rPrChange w:id="15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15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sejak</w:t>
      </w:r>
      <w:proofErr w:type="spellEnd"/>
      <w:r w:rsidRPr="004E0B14">
        <w:rPr>
          <w:rFonts w:eastAsia="Times New Roman" w:cstheme="minorHAnsi"/>
          <w:sz w:val="24"/>
          <w:szCs w:val="24"/>
          <w:rPrChange w:id="15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15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awal</w:t>
      </w:r>
      <w:proofErr w:type="spellEnd"/>
      <w:r w:rsidRPr="004E0B14">
        <w:rPr>
          <w:rFonts w:eastAsia="Times New Roman" w:cstheme="minorHAnsi"/>
          <w:sz w:val="24"/>
          <w:szCs w:val="24"/>
          <w:rPrChange w:id="15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15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tahun</w:t>
      </w:r>
      <w:proofErr w:type="spellEnd"/>
      <w:r w:rsidRPr="004E0B14">
        <w:rPr>
          <w:rFonts w:eastAsia="Times New Roman" w:cstheme="minorHAnsi"/>
          <w:sz w:val="24"/>
          <w:szCs w:val="24"/>
          <w:rPrChange w:id="15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16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baru</w:t>
      </w:r>
      <w:proofErr w:type="spellEnd"/>
      <w:r w:rsidRPr="004E0B14">
        <w:rPr>
          <w:rFonts w:eastAsia="Times New Roman" w:cstheme="minorHAnsi"/>
          <w:sz w:val="24"/>
          <w:szCs w:val="24"/>
          <w:rPrChange w:id="16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16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4E0B14">
        <w:rPr>
          <w:rFonts w:eastAsia="Times New Roman" w:cstheme="minorHAnsi"/>
          <w:sz w:val="24"/>
          <w:szCs w:val="24"/>
          <w:rPrChange w:id="16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14:paraId="59B20202" w14:textId="77777777" w:rsidR="00927764" w:rsidRPr="004E0B14" w:rsidRDefault="00927764" w:rsidP="00927764">
      <w:pPr>
        <w:shd w:val="clear" w:color="auto" w:fill="F5F5F5"/>
        <w:spacing w:after="375"/>
        <w:rPr>
          <w:rFonts w:eastAsia="Times New Roman" w:cstheme="minorHAnsi"/>
          <w:sz w:val="24"/>
          <w:szCs w:val="24"/>
          <w:rPrChange w:id="16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4E0B14">
        <w:rPr>
          <w:rFonts w:eastAsia="Times New Roman" w:cstheme="minorHAnsi"/>
          <w:sz w:val="24"/>
          <w:szCs w:val="24"/>
          <w:rPrChange w:id="16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4E0B14">
        <w:rPr>
          <w:rFonts w:eastAsia="Times New Roman" w:cstheme="minorHAnsi"/>
          <w:sz w:val="24"/>
          <w:szCs w:val="24"/>
          <w:rPrChange w:id="16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4E0B14">
        <w:rPr>
          <w:rFonts w:eastAsia="Times New Roman" w:cstheme="minorHAnsi"/>
          <w:sz w:val="24"/>
          <w:szCs w:val="24"/>
          <w:rPrChange w:id="16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4E0B14">
        <w:rPr>
          <w:rFonts w:eastAsia="Times New Roman" w:cstheme="minorHAnsi"/>
          <w:sz w:val="24"/>
          <w:szCs w:val="24"/>
          <w:rPrChange w:id="16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16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disalahkan</w:t>
      </w:r>
      <w:proofErr w:type="spellEnd"/>
      <w:r w:rsidRPr="004E0B14">
        <w:rPr>
          <w:rFonts w:eastAsia="Times New Roman" w:cstheme="minorHAnsi"/>
          <w:sz w:val="24"/>
          <w:szCs w:val="24"/>
          <w:rPrChange w:id="17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17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karena</w:t>
      </w:r>
      <w:proofErr w:type="spellEnd"/>
      <w:r w:rsidRPr="004E0B14">
        <w:rPr>
          <w:rFonts w:eastAsia="Times New Roman" w:cstheme="minorHAnsi"/>
          <w:sz w:val="24"/>
          <w:szCs w:val="24"/>
          <w:rPrChange w:id="17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17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mengundang</w:t>
      </w:r>
      <w:proofErr w:type="spellEnd"/>
      <w:r w:rsidRPr="004E0B14">
        <w:rPr>
          <w:rFonts w:eastAsia="Times New Roman" w:cstheme="minorHAnsi"/>
          <w:sz w:val="24"/>
          <w:szCs w:val="24"/>
          <w:rPrChange w:id="17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17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kenangan</w:t>
      </w:r>
      <w:proofErr w:type="spellEnd"/>
      <w:r w:rsidRPr="004E0B14">
        <w:rPr>
          <w:rFonts w:eastAsia="Times New Roman" w:cstheme="minorHAnsi"/>
          <w:sz w:val="24"/>
          <w:szCs w:val="24"/>
          <w:rPrChange w:id="17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17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ternyata</w:t>
      </w:r>
      <w:proofErr w:type="spellEnd"/>
      <w:r w:rsidRPr="004E0B14">
        <w:rPr>
          <w:rFonts w:eastAsia="Times New Roman" w:cstheme="minorHAnsi"/>
          <w:sz w:val="24"/>
          <w:szCs w:val="24"/>
          <w:rPrChange w:id="17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17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tak</w:t>
      </w:r>
      <w:proofErr w:type="spellEnd"/>
      <w:r w:rsidRPr="004E0B14">
        <w:rPr>
          <w:rFonts w:eastAsia="Times New Roman" w:cstheme="minorHAnsi"/>
          <w:sz w:val="24"/>
          <w:szCs w:val="24"/>
          <w:rPrChange w:id="18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18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hanya</w:t>
      </w:r>
      <w:proofErr w:type="spellEnd"/>
      <w:r w:rsidRPr="004E0B14">
        <w:rPr>
          <w:rFonts w:eastAsia="Times New Roman" w:cstheme="minorHAnsi"/>
          <w:sz w:val="24"/>
          <w:szCs w:val="24"/>
          <w:rPrChange w:id="18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18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pandai</w:t>
      </w:r>
      <w:proofErr w:type="spellEnd"/>
      <w:r w:rsidRPr="004E0B14">
        <w:rPr>
          <w:rFonts w:eastAsia="Times New Roman" w:cstheme="minorHAnsi"/>
          <w:sz w:val="24"/>
          <w:szCs w:val="24"/>
          <w:rPrChange w:id="18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18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4E0B14">
        <w:rPr>
          <w:rFonts w:eastAsia="Times New Roman" w:cstheme="minorHAnsi"/>
          <w:sz w:val="24"/>
          <w:szCs w:val="24"/>
          <w:rPrChange w:id="18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18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perasaan</w:t>
      </w:r>
      <w:proofErr w:type="spellEnd"/>
      <w:r w:rsidRPr="004E0B14">
        <w:rPr>
          <w:rFonts w:eastAsia="Times New Roman" w:cstheme="minorHAnsi"/>
          <w:sz w:val="24"/>
          <w:szCs w:val="24"/>
          <w:rPrChange w:id="18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18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hatimu</w:t>
      </w:r>
      <w:proofErr w:type="spellEnd"/>
      <w:r w:rsidRPr="004E0B14">
        <w:rPr>
          <w:rFonts w:eastAsia="Times New Roman" w:cstheme="minorHAnsi"/>
          <w:sz w:val="24"/>
          <w:szCs w:val="24"/>
          <w:rPrChange w:id="19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4E0B14">
        <w:rPr>
          <w:rFonts w:eastAsia="Times New Roman" w:cstheme="minorHAnsi"/>
          <w:sz w:val="24"/>
          <w:szCs w:val="24"/>
          <w:rPrChange w:id="19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4E0B14">
        <w:rPr>
          <w:rFonts w:eastAsia="Times New Roman" w:cstheme="minorHAnsi"/>
          <w:sz w:val="24"/>
          <w:szCs w:val="24"/>
          <w:rPrChange w:id="19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pun </w:t>
      </w:r>
      <w:proofErr w:type="spellStart"/>
      <w:r w:rsidRPr="004E0B14">
        <w:rPr>
          <w:rFonts w:eastAsia="Times New Roman" w:cstheme="minorHAnsi"/>
          <w:sz w:val="24"/>
          <w:szCs w:val="24"/>
          <w:rPrChange w:id="19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perilaku</w:t>
      </w:r>
      <w:proofErr w:type="spellEnd"/>
      <w:r w:rsidRPr="004E0B14">
        <w:rPr>
          <w:rFonts w:eastAsia="Times New Roman" w:cstheme="minorHAnsi"/>
          <w:sz w:val="24"/>
          <w:szCs w:val="24"/>
          <w:rPrChange w:id="19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19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4E0B14">
        <w:rPr>
          <w:rFonts w:eastAsia="Times New Roman" w:cstheme="minorHAnsi"/>
          <w:sz w:val="24"/>
          <w:szCs w:val="24"/>
          <w:rPrChange w:id="19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lain. </w:t>
      </w:r>
      <w:proofErr w:type="spellStart"/>
      <w:r w:rsidRPr="004E0B14">
        <w:rPr>
          <w:rFonts w:eastAsia="Times New Roman" w:cstheme="minorHAnsi"/>
          <w:sz w:val="24"/>
          <w:szCs w:val="24"/>
          <w:rPrChange w:id="19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Soal</w:t>
      </w:r>
      <w:proofErr w:type="spellEnd"/>
      <w:r w:rsidRPr="004E0B14">
        <w:rPr>
          <w:rFonts w:eastAsia="Times New Roman" w:cstheme="minorHAnsi"/>
          <w:sz w:val="24"/>
          <w:szCs w:val="24"/>
          <w:rPrChange w:id="19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19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4E0B14">
        <w:rPr>
          <w:rFonts w:eastAsia="Times New Roman" w:cstheme="minorHAnsi"/>
          <w:sz w:val="24"/>
          <w:szCs w:val="24"/>
          <w:rPrChange w:id="20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4E0B14">
        <w:rPr>
          <w:rFonts w:eastAsia="Times New Roman" w:cstheme="minorHAnsi"/>
          <w:sz w:val="24"/>
          <w:szCs w:val="24"/>
          <w:rPrChange w:id="20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4E0B14">
        <w:rPr>
          <w:rFonts w:eastAsia="Times New Roman" w:cstheme="minorHAnsi"/>
          <w:sz w:val="24"/>
          <w:szCs w:val="24"/>
          <w:rPrChange w:id="20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4E0B14">
        <w:rPr>
          <w:rFonts w:eastAsia="Times New Roman" w:cstheme="minorHAnsi"/>
          <w:sz w:val="24"/>
          <w:szCs w:val="24"/>
          <w:rPrChange w:id="20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4E0B14">
        <w:rPr>
          <w:rFonts w:eastAsia="Times New Roman" w:cstheme="minorHAnsi"/>
          <w:sz w:val="24"/>
          <w:szCs w:val="24"/>
          <w:rPrChange w:id="20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4E0B14">
        <w:rPr>
          <w:rFonts w:eastAsia="Times New Roman" w:cstheme="minorHAnsi"/>
          <w:sz w:val="24"/>
          <w:szCs w:val="24"/>
          <w:rPrChange w:id="20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4E0B14">
        <w:rPr>
          <w:rFonts w:eastAsia="Times New Roman" w:cstheme="minorHAnsi"/>
          <w:sz w:val="24"/>
          <w:szCs w:val="24"/>
          <w:rPrChange w:id="20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20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4E0B14">
        <w:rPr>
          <w:rFonts w:eastAsia="Times New Roman" w:cstheme="minorHAnsi"/>
          <w:sz w:val="24"/>
          <w:szCs w:val="24"/>
          <w:rPrChange w:id="20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20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4E0B14">
        <w:rPr>
          <w:rFonts w:eastAsia="Times New Roman" w:cstheme="minorHAnsi"/>
          <w:sz w:val="24"/>
          <w:szCs w:val="24"/>
          <w:rPrChange w:id="21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21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4E0B14">
        <w:rPr>
          <w:rFonts w:eastAsia="Times New Roman" w:cstheme="minorHAnsi"/>
          <w:sz w:val="24"/>
          <w:szCs w:val="24"/>
          <w:rPrChange w:id="21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21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lapar</w:t>
      </w:r>
      <w:proofErr w:type="spellEnd"/>
      <w:r w:rsidRPr="004E0B14">
        <w:rPr>
          <w:rFonts w:eastAsia="Times New Roman" w:cstheme="minorHAnsi"/>
          <w:sz w:val="24"/>
          <w:szCs w:val="24"/>
          <w:rPrChange w:id="21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Kok </w:t>
      </w:r>
      <w:proofErr w:type="spellStart"/>
      <w:r w:rsidRPr="004E0B14">
        <w:rPr>
          <w:rFonts w:eastAsia="Times New Roman" w:cstheme="minorHAnsi"/>
          <w:sz w:val="24"/>
          <w:szCs w:val="24"/>
          <w:rPrChange w:id="21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4E0B14">
        <w:rPr>
          <w:rFonts w:eastAsia="Times New Roman" w:cstheme="minorHAnsi"/>
          <w:sz w:val="24"/>
          <w:szCs w:val="24"/>
          <w:rPrChange w:id="21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21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4E0B14">
        <w:rPr>
          <w:rFonts w:eastAsia="Times New Roman" w:cstheme="minorHAnsi"/>
          <w:sz w:val="24"/>
          <w:szCs w:val="24"/>
          <w:rPrChange w:id="21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7FB795C2" w14:textId="77777777" w:rsidR="004E0B14" w:rsidRPr="004E0B14" w:rsidRDefault="00927764" w:rsidP="004E0B14">
      <w:pPr>
        <w:pStyle w:val="Heading2"/>
        <w:rPr>
          <w:ins w:id="219" w:author="Iman Harymawan" w:date="2022-03-25T09:06:00Z"/>
          <w:rFonts w:asciiTheme="minorHAnsi" w:eastAsia="Times New Roman" w:hAnsiTheme="minorHAnsi" w:cstheme="minorHAnsi"/>
          <w:b/>
          <w:bCs/>
          <w:rPrChange w:id="220" w:author="Iman Harymawan" w:date="2022-03-25T09:06:00Z">
            <w:rPr>
              <w:ins w:id="221" w:author="Iman Harymawan" w:date="2022-03-25T09:06:00Z"/>
              <w:rFonts w:eastAsia="Times New Roman"/>
              <w:b/>
              <w:bCs/>
            </w:rPr>
          </w:rPrChange>
        </w:rPr>
      </w:pPr>
      <w:proofErr w:type="spellStart"/>
      <w:r w:rsidRPr="004E0B14">
        <w:rPr>
          <w:rFonts w:asciiTheme="minorHAnsi" w:eastAsia="Times New Roman" w:hAnsiTheme="minorHAnsi" w:cstheme="minorHAnsi"/>
          <w:b/>
          <w:bCs/>
          <w:rPrChange w:id="222" w:author="Iman Harymawan" w:date="2022-03-25T09:06:00Z">
            <w:rPr>
              <w:rFonts w:eastAsia="Times New Roman"/>
              <w:b/>
              <w:bCs/>
            </w:rPr>
          </w:rPrChange>
        </w:rPr>
        <w:t>Mengapa</w:t>
      </w:r>
      <w:proofErr w:type="spellEnd"/>
      <w:r w:rsidRPr="004E0B14">
        <w:rPr>
          <w:rFonts w:asciiTheme="minorHAnsi" w:eastAsia="Times New Roman" w:hAnsiTheme="minorHAnsi" w:cstheme="minorHAnsi"/>
          <w:b/>
          <w:bCs/>
          <w:rPrChange w:id="223" w:author="Iman Harymawan" w:date="2022-03-25T09:06:00Z">
            <w:rPr>
              <w:rFonts w:eastAsia="Times New Roman"/>
              <w:b/>
              <w:bCs/>
            </w:rPr>
          </w:rPrChange>
        </w:rPr>
        <w:t xml:space="preserve"> Kita </w:t>
      </w:r>
      <w:proofErr w:type="spellStart"/>
      <w:r w:rsidRPr="004E0B14">
        <w:rPr>
          <w:rFonts w:asciiTheme="minorHAnsi" w:eastAsia="Times New Roman" w:hAnsiTheme="minorHAnsi" w:cstheme="minorHAnsi"/>
          <w:b/>
          <w:bCs/>
          <w:rPrChange w:id="224" w:author="Iman Harymawan" w:date="2022-03-25T09:06:00Z">
            <w:rPr>
              <w:rFonts w:eastAsia="Times New Roman"/>
              <w:b/>
              <w:bCs/>
            </w:rPr>
          </w:rPrChange>
        </w:rPr>
        <w:t>Merasa</w:t>
      </w:r>
      <w:proofErr w:type="spellEnd"/>
      <w:r w:rsidRPr="004E0B14">
        <w:rPr>
          <w:rFonts w:asciiTheme="minorHAnsi" w:eastAsia="Times New Roman" w:hAnsiTheme="minorHAnsi" w:cstheme="minorHAnsi"/>
          <w:b/>
          <w:bCs/>
          <w:rPrChange w:id="225" w:author="Iman Harymawan" w:date="2022-03-25T09:06:00Z">
            <w:rPr>
              <w:rFonts w:eastAsia="Times New Roman"/>
              <w:b/>
              <w:bCs/>
            </w:rPr>
          </w:rPrChange>
        </w:rPr>
        <w:t xml:space="preserve"> </w:t>
      </w:r>
      <w:proofErr w:type="spellStart"/>
      <w:r w:rsidRPr="004E0B14">
        <w:rPr>
          <w:rFonts w:asciiTheme="minorHAnsi" w:eastAsia="Times New Roman" w:hAnsiTheme="minorHAnsi" w:cstheme="minorHAnsi"/>
          <w:b/>
          <w:bCs/>
          <w:rPrChange w:id="226" w:author="Iman Harymawan" w:date="2022-03-25T09:06:00Z">
            <w:rPr>
              <w:rFonts w:eastAsia="Times New Roman"/>
              <w:b/>
              <w:bCs/>
            </w:rPr>
          </w:rPrChange>
        </w:rPr>
        <w:t>Lapar</w:t>
      </w:r>
      <w:proofErr w:type="spellEnd"/>
      <w:r w:rsidRPr="004E0B14">
        <w:rPr>
          <w:rFonts w:asciiTheme="minorHAnsi" w:eastAsia="Times New Roman" w:hAnsiTheme="minorHAnsi" w:cstheme="minorHAnsi"/>
          <w:b/>
          <w:bCs/>
          <w:rPrChange w:id="227" w:author="Iman Harymawan" w:date="2022-03-25T09:06:00Z">
            <w:rPr>
              <w:rFonts w:eastAsia="Times New Roman"/>
              <w:b/>
              <w:bCs/>
            </w:rPr>
          </w:rPrChange>
        </w:rPr>
        <w:t xml:space="preserve"> Ketika </w:t>
      </w:r>
      <w:proofErr w:type="spellStart"/>
      <w:r w:rsidRPr="004E0B14">
        <w:rPr>
          <w:rFonts w:asciiTheme="minorHAnsi" w:eastAsia="Times New Roman" w:hAnsiTheme="minorHAnsi" w:cstheme="minorHAnsi"/>
          <w:b/>
          <w:bCs/>
          <w:rPrChange w:id="228" w:author="Iman Harymawan" w:date="2022-03-25T09:06:00Z">
            <w:rPr>
              <w:rFonts w:eastAsia="Times New Roman"/>
              <w:b/>
              <w:bCs/>
            </w:rPr>
          </w:rPrChange>
        </w:rPr>
        <w:t>Hujan</w:t>
      </w:r>
      <w:proofErr w:type="spellEnd"/>
    </w:p>
    <w:p w14:paraId="1D03F759" w14:textId="6E56B734" w:rsidR="00927764" w:rsidRPr="004E0B14" w:rsidDel="004E0B14" w:rsidRDefault="00927764" w:rsidP="004E0B14">
      <w:pPr>
        <w:rPr>
          <w:del w:id="229" w:author="Iman Harymawan" w:date="2022-03-25T09:06:00Z"/>
          <w:rFonts w:cstheme="minorHAnsi"/>
          <w:sz w:val="24"/>
          <w:szCs w:val="24"/>
          <w:rPrChange w:id="230" w:author="Iman Harymawan" w:date="2022-03-25T09:06:00Z">
            <w:rPr>
              <w:del w:id="231" w:author="Iman Harymawan" w:date="2022-03-25T09:06:00Z"/>
            </w:rPr>
          </w:rPrChange>
        </w:rPr>
        <w:pPrChange w:id="232" w:author="Iman Harymawan" w:date="2022-03-25T09:06:00Z">
          <w:pPr>
            <w:shd w:val="clear" w:color="auto" w:fill="F5F5F5"/>
            <w:spacing w:after="375"/>
          </w:pPr>
        </w:pPrChange>
      </w:pPr>
      <w:r w:rsidRPr="004E0B14">
        <w:rPr>
          <w:rFonts w:cstheme="minorHAnsi"/>
        </w:rPr>
        <w:br/>
      </w:r>
      <w:proofErr w:type="spellStart"/>
      <w:r w:rsidRPr="004E0B14">
        <w:rPr>
          <w:rFonts w:cstheme="minorHAnsi"/>
          <w:sz w:val="24"/>
          <w:szCs w:val="24"/>
          <w:rPrChange w:id="233" w:author="Iman Harymawan" w:date="2022-03-25T09:06:00Z">
            <w:rPr>
              <w:rFonts w:cstheme="minorHAnsi"/>
            </w:rPr>
          </w:rPrChange>
        </w:rPr>
        <w:t>Siapa</w:t>
      </w:r>
      <w:proofErr w:type="spellEnd"/>
      <w:r w:rsidRPr="004E0B14">
        <w:rPr>
          <w:rFonts w:cstheme="minorHAnsi"/>
          <w:sz w:val="24"/>
          <w:szCs w:val="24"/>
          <w:rPrChange w:id="234" w:author="Iman Harymawan" w:date="2022-03-25T09:06:00Z">
            <w:rPr>
              <w:rFonts w:cstheme="minorHAnsi"/>
            </w:rPr>
          </w:rPrChange>
        </w:rPr>
        <w:t xml:space="preserve"> yang </w:t>
      </w:r>
      <w:proofErr w:type="spellStart"/>
      <w:r w:rsidRPr="004E0B14">
        <w:rPr>
          <w:rFonts w:cstheme="minorHAnsi"/>
          <w:sz w:val="24"/>
          <w:szCs w:val="24"/>
          <w:rPrChange w:id="235" w:author="Iman Harymawan" w:date="2022-03-25T09:06:00Z">
            <w:rPr/>
          </w:rPrChange>
        </w:rPr>
        <w:t>suka</w:t>
      </w:r>
      <w:proofErr w:type="spellEnd"/>
      <w:r w:rsidRPr="004E0B14">
        <w:rPr>
          <w:rFonts w:cstheme="minorHAnsi"/>
          <w:sz w:val="24"/>
          <w:szCs w:val="24"/>
          <w:rPrChange w:id="236" w:author="Iman Harymawan" w:date="2022-03-25T09:06:00Z">
            <w:rPr/>
          </w:rPrChange>
        </w:rPr>
        <w:t xml:space="preserve"> </w:t>
      </w:r>
      <w:proofErr w:type="spellStart"/>
      <w:r w:rsidRPr="004E0B14">
        <w:rPr>
          <w:rFonts w:cstheme="minorHAnsi"/>
          <w:sz w:val="24"/>
          <w:szCs w:val="24"/>
          <w:rPrChange w:id="237" w:author="Iman Harymawan" w:date="2022-03-25T09:06:00Z">
            <w:rPr/>
          </w:rPrChange>
        </w:rPr>
        <w:t>merasa</w:t>
      </w:r>
      <w:proofErr w:type="spellEnd"/>
      <w:r w:rsidRPr="004E0B14">
        <w:rPr>
          <w:rFonts w:cstheme="minorHAnsi"/>
          <w:sz w:val="24"/>
          <w:szCs w:val="24"/>
          <w:rPrChange w:id="238" w:author="Iman Harymawan" w:date="2022-03-25T09:06:00Z">
            <w:rPr/>
          </w:rPrChange>
        </w:rPr>
        <w:t xml:space="preserve"> </w:t>
      </w:r>
      <w:proofErr w:type="spellStart"/>
      <w:r w:rsidRPr="004E0B14">
        <w:rPr>
          <w:rFonts w:cstheme="minorHAnsi"/>
          <w:sz w:val="24"/>
          <w:szCs w:val="24"/>
          <w:rPrChange w:id="239" w:author="Iman Harymawan" w:date="2022-03-25T09:06:00Z">
            <w:rPr/>
          </w:rPrChange>
        </w:rPr>
        <w:t>bahwa</w:t>
      </w:r>
      <w:proofErr w:type="spellEnd"/>
      <w:r w:rsidRPr="004E0B14">
        <w:rPr>
          <w:rFonts w:cstheme="minorHAnsi"/>
          <w:sz w:val="24"/>
          <w:szCs w:val="24"/>
          <w:rPrChange w:id="240" w:author="Iman Harymawan" w:date="2022-03-25T09:06:00Z">
            <w:rPr/>
          </w:rPrChange>
        </w:rPr>
        <w:t xml:space="preserve"> </w:t>
      </w:r>
      <w:proofErr w:type="spellStart"/>
      <w:r w:rsidRPr="004E0B14">
        <w:rPr>
          <w:rFonts w:cstheme="minorHAnsi"/>
          <w:sz w:val="24"/>
          <w:szCs w:val="24"/>
          <w:rPrChange w:id="241" w:author="Iman Harymawan" w:date="2022-03-25T09:06:00Z">
            <w:rPr/>
          </w:rPrChange>
        </w:rPr>
        <w:t>hujan</w:t>
      </w:r>
      <w:proofErr w:type="spellEnd"/>
      <w:r w:rsidRPr="004E0B14">
        <w:rPr>
          <w:rFonts w:cstheme="minorHAnsi"/>
          <w:sz w:val="24"/>
          <w:szCs w:val="24"/>
          <w:rPrChange w:id="242" w:author="Iman Harymawan" w:date="2022-03-25T09:06:00Z">
            <w:rPr/>
          </w:rPrChange>
        </w:rPr>
        <w:t xml:space="preserve"> </w:t>
      </w:r>
      <w:proofErr w:type="spellStart"/>
      <w:r w:rsidRPr="004E0B14">
        <w:rPr>
          <w:rFonts w:cstheme="minorHAnsi"/>
          <w:sz w:val="24"/>
          <w:szCs w:val="24"/>
          <w:rPrChange w:id="243" w:author="Iman Harymawan" w:date="2022-03-25T09:06:00Z">
            <w:rPr/>
          </w:rPrChange>
        </w:rPr>
        <w:t>datang</w:t>
      </w:r>
      <w:proofErr w:type="spellEnd"/>
      <w:r w:rsidRPr="004E0B14">
        <w:rPr>
          <w:rFonts w:cstheme="minorHAnsi"/>
          <w:sz w:val="24"/>
          <w:szCs w:val="24"/>
          <w:rPrChange w:id="244" w:author="Iman Harymawan" w:date="2022-03-25T09:06:00Z">
            <w:rPr/>
          </w:rPrChange>
        </w:rPr>
        <w:t xml:space="preserve"> </w:t>
      </w:r>
      <w:proofErr w:type="spellStart"/>
      <w:r w:rsidRPr="004E0B14">
        <w:rPr>
          <w:rFonts w:cstheme="minorHAnsi"/>
          <w:sz w:val="24"/>
          <w:szCs w:val="24"/>
          <w:rPrChange w:id="245" w:author="Iman Harymawan" w:date="2022-03-25T09:06:00Z">
            <w:rPr/>
          </w:rPrChange>
        </w:rPr>
        <w:t>bersama</w:t>
      </w:r>
      <w:proofErr w:type="spellEnd"/>
      <w:r w:rsidRPr="004E0B14">
        <w:rPr>
          <w:rFonts w:cstheme="minorHAnsi"/>
          <w:sz w:val="24"/>
          <w:szCs w:val="24"/>
          <w:rPrChange w:id="246" w:author="Iman Harymawan" w:date="2022-03-25T09:06:00Z">
            <w:rPr/>
          </w:rPrChange>
        </w:rPr>
        <w:t xml:space="preserve"> </w:t>
      </w:r>
      <w:proofErr w:type="spellStart"/>
      <w:r w:rsidRPr="004E0B14">
        <w:rPr>
          <w:rFonts w:cstheme="minorHAnsi"/>
          <w:sz w:val="24"/>
          <w:szCs w:val="24"/>
          <w:rPrChange w:id="247" w:author="Iman Harymawan" w:date="2022-03-25T09:06:00Z">
            <w:rPr/>
          </w:rPrChange>
        </w:rPr>
        <w:t>napsu</w:t>
      </w:r>
      <w:proofErr w:type="spellEnd"/>
      <w:r w:rsidRPr="004E0B14">
        <w:rPr>
          <w:rFonts w:cstheme="minorHAnsi"/>
          <w:sz w:val="24"/>
          <w:szCs w:val="24"/>
          <w:rPrChange w:id="248" w:author="Iman Harymawan" w:date="2022-03-25T09:06:00Z">
            <w:rPr/>
          </w:rPrChange>
        </w:rPr>
        <w:t xml:space="preserve"> </w:t>
      </w:r>
      <w:proofErr w:type="spellStart"/>
      <w:r w:rsidRPr="004E0B14">
        <w:rPr>
          <w:rFonts w:cstheme="minorHAnsi"/>
          <w:sz w:val="24"/>
          <w:szCs w:val="24"/>
          <w:rPrChange w:id="249" w:author="Iman Harymawan" w:date="2022-03-25T09:06:00Z">
            <w:rPr/>
          </w:rPrChange>
        </w:rPr>
        <w:t>makan</w:t>
      </w:r>
      <w:proofErr w:type="spellEnd"/>
      <w:r w:rsidRPr="004E0B14">
        <w:rPr>
          <w:rFonts w:cstheme="minorHAnsi"/>
          <w:sz w:val="24"/>
          <w:szCs w:val="24"/>
          <w:rPrChange w:id="250" w:author="Iman Harymawan" w:date="2022-03-25T09:06:00Z">
            <w:rPr/>
          </w:rPrChange>
        </w:rPr>
        <w:t xml:space="preserve"> yang </w:t>
      </w:r>
      <w:proofErr w:type="spellStart"/>
      <w:r w:rsidRPr="004E0B14">
        <w:rPr>
          <w:rFonts w:cstheme="minorHAnsi"/>
          <w:sz w:val="24"/>
          <w:szCs w:val="24"/>
          <w:rPrChange w:id="251" w:author="Iman Harymawan" w:date="2022-03-25T09:06:00Z">
            <w:rPr/>
          </w:rPrChange>
        </w:rPr>
        <w:t>tiba-tiba</w:t>
      </w:r>
      <w:proofErr w:type="spellEnd"/>
      <w:r w:rsidRPr="004E0B14">
        <w:rPr>
          <w:rFonts w:cstheme="minorHAnsi"/>
          <w:sz w:val="24"/>
          <w:szCs w:val="24"/>
          <w:rPrChange w:id="252" w:author="Iman Harymawan" w:date="2022-03-25T09:06:00Z">
            <w:rPr/>
          </w:rPrChange>
        </w:rPr>
        <w:t xml:space="preserve"> </w:t>
      </w:r>
      <w:proofErr w:type="spellStart"/>
      <w:r w:rsidRPr="004E0B14">
        <w:rPr>
          <w:rFonts w:cstheme="minorHAnsi"/>
          <w:sz w:val="24"/>
          <w:szCs w:val="24"/>
          <w:rPrChange w:id="253" w:author="Iman Harymawan" w:date="2022-03-25T09:06:00Z">
            <w:rPr/>
          </w:rPrChange>
        </w:rPr>
        <w:t>ikut</w:t>
      </w:r>
      <w:proofErr w:type="spellEnd"/>
      <w:r w:rsidRPr="004E0B14">
        <w:rPr>
          <w:rFonts w:cstheme="minorHAnsi"/>
          <w:sz w:val="24"/>
          <w:szCs w:val="24"/>
          <w:rPrChange w:id="254" w:author="Iman Harymawan" w:date="2022-03-25T09:06:00Z">
            <w:rPr/>
          </w:rPrChange>
        </w:rPr>
        <w:t xml:space="preserve"> </w:t>
      </w:r>
      <w:proofErr w:type="spellStart"/>
      <w:r w:rsidRPr="004E0B14">
        <w:rPr>
          <w:rFonts w:cstheme="minorHAnsi"/>
          <w:sz w:val="24"/>
          <w:szCs w:val="24"/>
          <w:rPrChange w:id="255" w:author="Iman Harymawan" w:date="2022-03-25T09:06:00Z">
            <w:rPr/>
          </w:rPrChange>
        </w:rPr>
        <w:t>meningkat</w:t>
      </w:r>
      <w:proofErr w:type="spellEnd"/>
      <w:r w:rsidRPr="004E0B14">
        <w:rPr>
          <w:rFonts w:cstheme="minorHAnsi"/>
          <w:sz w:val="24"/>
          <w:szCs w:val="24"/>
          <w:rPrChange w:id="256" w:author="Iman Harymawan" w:date="2022-03-25T09:06:00Z">
            <w:rPr/>
          </w:rPrChange>
        </w:rPr>
        <w:t>?</w:t>
      </w:r>
      <w:ins w:id="257" w:author="Iman Harymawan" w:date="2022-03-25T09:06:00Z">
        <w:r w:rsidR="004E0B14">
          <w:rPr>
            <w:rFonts w:cstheme="minorHAnsi"/>
            <w:sz w:val="24"/>
            <w:szCs w:val="24"/>
          </w:rPr>
          <w:t xml:space="preserve"> </w:t>
        </w:r>
      </w:ins>
    </w:p>
    <w:p w14:paraId="3C34D07F" w14:textId="77777777" w:rsidR="00927764" w:rsidRPr="004E0B14" w:rsidRDefault="00927764" w:rsidP="004E0B14">
      <w:pPr>
        <w:rPr>
          <w:rFonts w:eastAsia="Times New Roman" w:cstheme="minorHAnsi"/>
          <w:sz w:val="24"/>
          <w:szCs w:val="24"/>
          <w:rPrChange w:id="25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59" w:author="Iman Harymawan" w:date="2022-03-25T09:06:00Z">
          <w:pPr>
            <w:shd w:val="clear" w:color="auto" w:fill="F5F5F5"/>
            <w:spacing w:after="375"/>
          </w:pPr>
        </w:pPrChange>
      </w:pPr>
      <w:proofErr w:type="spellStart"/>
      <w:r w:rsidRPr="004E0B14">
        <w:rPr>
          <w:rFonts w:eastAsia="Times New Roman" w:cstheme="minorHAnsi"/>
          <w:sz w:val="24"/>
          <w:szCs w:val="24"/>
          <w:rPrChange w:id="26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Selain</w:t>
      </w:r>
      <w:proofErr w:type="spellEnd"/>
      <w:r w:rsidRPr="004E0B14">
        <w:rPr>
          <w:rFonts w:eastAsia="Times New Roman" w:cstheme="minorHAnsi"/>
          <w:sz w:val="24"/>
          <w:szCs w:val="24"/>
          <w:rPrChange w:id="26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26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mengenang</w:t>
      </w:r>
      <w:proofErr w:type="spellEnd"/>
      <w:r w:rsidRPr="004E0B14">
        <w:rPr>
          <w:rFonts w:eastAsia="Times New Roman" w:cstheme="minorHAnsi"/>
          <w:sz w:val="24"/>
          <w:szCs w:val="24"/>
          <w:rPrChange w:id="26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26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dia</w:t>
      </w:r>
      <w:proofErr w:type="spellEnd"/>
      <w:r w:rsidRPr="004E0B14">
        <w:rPr>
          <w:rFonts w:eastAsia="Times New Roman" w:cstheme="minorHAnsi"/>
          <w:sz w:val="24"/>
          <w:szCs w:val="24"/>
          <w:rPrChange w:id="26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4E0B14">
        <w:rPr>
          <w:rFonts w:eastAsia="Times New Roman" w:cstheme="minorHAnsi"/>
          <w:sz w:val="24"/>
          <w:szCs w:val="24"/>
          <w:rPrChange w:id="26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kegiatan</w:t>
      </w:r>
      <w:proofErr w:type="spellEnd"/>
      <w:r w:rsidRPr="004E0B14">
        <w:rPr>
          <w:rFonts w:eastAsia="Times New Roman" w:cstheme="minorHAnsi"/>
          <w:sz w:val="24"/>
          <w:szCs w:val="24"/>
          <w:rPrChange w:id="26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paling </w:t>
      </w:r>
      <w:proofErr w:type="spellStart"/>
      <w:r w:rsidRPr="004E0B14">
        <w:rPr>
          <w:rFonts w:eastAsia="Times New Roman" w:cstheme="minorHAnsi"/>
          <w:sz w:val="24"/>
          <w:szCs w:val="24"/>
          <w:rPrChange w:id="26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asyik</w:t>
      </w:r>
      <w:proofErr w:type="spellEnd"/>
      <w:r w:rsidRPr="004E0B14">
        <w:rPr>
          <w:rFonts w:eastAsia="Times New Roman" w:cstheme="minorHAnsi"/>
          <w:sz w:val="24"/>
          <w:szCs w:val="24"/>
          <w:rPrChange w:id="26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4E0B14">
        <w:rPr>
          <w:rFonts w:eastAsia="Times New Roman" w:cstheme="minorHAnsi"/>
          <w:sz w:val="24"/>
          <w:szCs w:val="24"/>
          <w:rPrChange w:id="27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4E0B14">
        <w:rPr>
          <w:rFonts w:eastAsia="Times New Roman" w:cstheme="minorHAnsi"/>
          <w:sz w:val="24"/>
          <w:szCs w:val="24"/>
          <w:rPrChange w:id="27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27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4E0B14">
        <w:rPr>
          <w:rFonts w:eastAsia="Times New Roman" w:cstheme="minorHAnsi"/>
          <w:sz w:val="24"/>
          <w:szCs w:val="24"/>
          <w:rPrChange w:id="27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27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turun</w:t>
      </w:r>
      <w:proofErr w:type="spellEnd"/>
      <w:r w:rsidRPr="004E0B14">
        <w:rPr>
          <w:rFonts w:eastAsia="Times New Roman" w:cstheme="minorHAnsi"/>
          <w:sz w:val="24"/>
          <w:szCs w:val="24"/>
          <w:rPrChange w:id="27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27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adalah</w:t>
      </w:r>
      <w:proofErr w:type="spellEnd"/>
      <w:r w:rsidRPr="004E0B14">
        <w:rPr>
          <w:rFonts w:eastAsia="Times New Roman" w:cstheme="minorHAnsi"/>
          <w:sz w:val="24"/>
          <w:szCs w:val="24"/>
          <w:rPrChange w:id="27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27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4E0B14">
        <w:rPr>
          <w:rFonts w:eastAsia="Times New Roman" w:cstheme="minorHAnsi"/>
          <w:sz w:val="24"/>
          <w:szCs w:val="24"/>
          <w:rPrChange w:id="27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4E0B14">
        <w:rPr>
          <w:rFonts w:eastAsia="Times New Roman" w:cstheme="minorHAnsi"/>
          <w:sz w:val="24"/>
          <w:szCs w:val="24"/>
          <w:rPrChange w:id="28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4E0B14">
        <w:rPr>
          <w:rFonts w:eastAsia="Times New Roman" w:cstheme="minorHAnsi"/>
          <w:sz w:val="24"/>
          <w:szCs w:val="24"/>
          <w:rPrChange w:id="28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28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disebut</w:t>
      </w:r>
      <w:proofErr w:type="spellEnd"/>
      <w:r w:rsidRPr="004E0B14">
        <w:rPr>
          <w:rFonts w:eastAsia="Times New Roman" w:cstheme="minorHAnsi"/>
          <w:sz w:val="24"/>
          <w:szCs w:val="24"/>
          <w:rPrChange w:id="28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28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cuma</w:t>
      </w:r>
      <w:proofErr w:type="spellEnd"/>
      <w:r w:rsidRPr="004E0B14">
        <w:rPr>
          <w:rFonts w:eastAsia="Times New Roman" w:cstheme="minorHAnsi"/>
          <w:sz w:val="24"/>
          <w:szCs w:val="24"/>
          <w:rPrChange w:id="28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28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camilan</w:t>
      </w:r>
      <w:proofErr w:type="spellEnd"/>
      <w:r w:rsidRPr="004E0B14">
        <w:rPr>
          <w:rFonts w:eastAsia="Times New Roman" w:cstheme="minorHAnsi"/>
          <w:sz w:val="24"/>
          <w:szCs w:val="24"/>
          <w:rPrChange w:id="28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4E0B14">
        <w:rPr>
          <w:rFonts w:eastAsia="Times New Roman" w:cstheme="minorHAnsi"/>
          <w:sz w:val="24"/>
          <w:szCs w:val="24"/>
          <w:rPrChange w:id="28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tapi</w:t>
      </w:r>
      <w:proofErr w:type="spellEnd"/>
      <w:r w:rsidRPr="004E0B14">
        <w:rPr>
          <w:rFonts w:eastAsia="Times New Roman" w:cstheme="minorHAnsi"/>
          <w:sz w:val="24"/>
          <w:szCs w:val="24"/>
          <w:rPrChange w:id="28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29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jumlah</w:t>
      </w:r>
      <w:proofErr w:type="spellEnd"/>
      <w:r w:rsidRPr="004E0B14">
        <w:rPr>
          <w:rFonts w:eastAsia="Times New Roman" w:cstheme="minorHAnsi"/>
          <w:sz w:val="24"/>
          <w:szCs w:val="24"/>
          <w:rPrChange w:id="29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29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kalorinya</w:t>
      </w:r>
      <w:proofErr w:type="spellEnd"/>
      <w:r w:rsidRPr="004E0B14">
        <w:rPr>
          <w:rFonts w:eastAsia="Times New Roman" w:cstheme="minorHAnsi"/>
          <w:sz w:val="24"/>
          <w:szCs w:val="24"/>
          <w:rPrChange w:id="29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29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nyaris</w:t>
      </w:r>
      <w:proofErr w:type="spellEnd"/>
      <w:r w:rsidRPr="004E0B14">
        <w:rPr>
          <w:rFonts w:eastAsia="Times New Roman" w:cstheme="minorHAnsi"/>
          <w:sz w:val="24"/>
          <w:szCs w:val="24"/>
          <w:rPrChange w:id="29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29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melebihi</w:t>
      </w:r>
      <w:proofErr w:type="spellEnd"/>
      <w:r w:rsidRPr="004E0B14">
        <w:rPr>
          <w:rFonts w:eastAsia="Times New Roman" w:cstheme="minorHAnsi"/>
          <w:sz w:val="24"/>
          <w:szCs w:val="24"/>
          <w:rPrChange w:id="29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29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4E0B14">
        <w:rPr>
          <w:rFonts w:eastAsia="Times New Roman" w:cstheme="minorHAnsi"/>
          <w:sz w:val="24"/>
          <w:szCs w:val="24"/>
          <w:rPrChange w:id="29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30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berat</w:t>
      </w:r>
      <w:proofErr w:type="spellEnd"/>
      <w:r w:rsidRPr="004E0B14">
        <w:rPr>
          <w:rFonts w:eastAsia="Times New Roman" w:cstheme="minorHAnsi"/>
          <w:sz w:val="24"/>
          <w:szCs w:val="24"/>
          <w:rPrChange w:id="30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14:paraId="512F76B2" w14:textId="77777777" w:rsidR="00927764" w:rsidRPr="004E0B14" w:rsidRDefault="00927764" w:rsidP="00927764">
      <w:pPr>
        <w:shd w:val="clear" w:color="auto" w:fill="F5F5F5"/>
        <w:spacing w:after="375"/>
        <w:rPr>
          <w:rFonts w:eastAsia="Times New Roman" w:cstheme="minorHAnsi"/>
          <w:sz w:val="24"/>
          <w:szCs w:val="24"/>
          <w:rPrChange w:id="30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4E0B14">
        <w:rPr>
          <w:rFonts w:eastAsia="Times New Roman" w:cstheme="minorHAnsi"/>
          <w:sz w:val="24"/>
          <w:szCs w:val="24"/>
          <w:rPrChange w:id="30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lastRenderedPageBreak/>
        <w:t>Sebungkus</w:t>
      </w:r>
      <w:proofErr w:type="spellEnd"/>
      <w:r w:rsidRPr="004E0B14">
        <w:rPr>
          <w:rFonts w:eastAsia="Times New Roman" w:cstheme="minorHAnsi"/>
          <w:sz w:val="24"/>
          <w:szCs w:val="24"/>
          <w:rPrChange w:id="30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30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keripik</w:t>
      </w:r>
      <w:proofErr w:type="spellEnd"/>
      <w:r w:rsidRPr="004E0B14">
        <w:rPr>
          <w:rFonts w:eastAsia="Times New Roman" w:cstheme="minorHAnsi"/>
          <w:sz w:val="24"/>
          <w:szCs w:val="24"/>
          <w:rPrChange w:id="30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4E0B14">
        <w:rPr>
          <w:rFonts w:eastAsia="Times New Roman" w:cstheme="minorHAnsi"/>
          <w:sz w:val="24"/>
          <w:szCs w:val="24"/>
          <w:rPrChange w:id="30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4E0B14">
        <w:rPr>
          <w:rFonts w:eastAsia="Times New Roman" w:cstheme="minorHAnsi"/>
          <w:sz w:val="24"/>
          <w:szCs w:val="24"/>
          <w:rPrChange w:id="30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30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4E0B14">
        <w:rPr>
          <w:rFonts w:eastAsia="Times New Roman" w:cstheme="minorHAnsi"/>
          <w:sz w:val="24"/>
          <w:szCs w:val="24"/>
          <w:rPrChange w:id="31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31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4E0B14">
        <w:rPr>
          <w:rFonts w:eastAsia="Times New Roman" w:cstheme="minorHAnsi"/>
          <w:sz w:val="24"/>
          <w:szCs w:val="24"/>
          <w:rPrChange w:id="31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31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dikonsumsi</w:t>
      </w:r>
      <w:proofErr w:type="spellEnd"/>
      <w:r w:rsidRPr="004E0B14">
        <w:rPr>
          <w:rFonts w:eastAsia="Times New Roman" w:cstheme="minorHAnsi"/>
          <w:sz w:val="24"/>
          <w:szCs w:val="24"/>
          <w:rPrChange w:id="31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4 </w:t>
      </w:r>
      <w:proofErr w:type="spellStart"/>
      <w:r w:rsidRPr="004E0B14">
        <w:rPr>
          <w:rFonts w:eastAsia="Times New Roman" w:cstheme="minorHAnsi"/>
          <w:sz w:val="24"/>
          <w:szCs w:val="24"/>
          <w:rPrChange w:id="31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porsi</w:t>
      </w:r>
      <w:proofErr w:type="spellEnd"/>
      <w:r w:rsidRPr="004E0B14">
        <w:rPr>
          <w:rFonts w:eastAsia="Times New Roman" w:cstheme="minorHAnsi"/>
          <w:sz w:val="24"/>
          <w:szCs w:val="24"/>
          <w:rPrChange w:id="31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31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habis</w:t>
      </w:r>
      <w:proofErr w:type="spellEnd"/>
      <w:r w:rsidRPr="004E0B14">
        <w:rPr>
          <w:rFonts w:eastAsia="Times New Roman" w:cstheme="minorHAnsi"/>
          <w:sz w:val="24"/>
          <w:szCs w:val="24"/>
          <w:rPrChange w:id="31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31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sekali</w:t>
      </w:r>
      <w:proofErr w:type="spellEnd"/>
      <w:r w:rsidRPr="004E0B14">
        <w:rPr>
          <w:rFonts w:eastAsia="Times New Roman" w:cstheme="minorHAnsi"/>
          <w:sz w:val="24"/>
          <w:szCs w:val="24"/>
          <w:rPrChange w:id="32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duduk. Belum </w:t>
      </w:r>
      <w:proofErr w:type="spellStart"/>
      <w:r w:rsidRPr="004E0B14">
        <w:rPr>
          <w:rFonts w:eastAsia="Times New Roman" w:cstheme="minorHAnsi"/>
          <w:sz w:val="24"/>
          <w:szCs w:val="24"/>
          <w:rPrChange w:id="32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cukup</w:t>
      </w:r>
      <w:proofErr w:type="spellEnd"/>
      <w:r w:rsidRPr="004E0B14">
        <w:rPr>
          <w:rFonts w:eastAsia="Times New Roman" w:cstheme="minorHAnsi"/>
          <w:sz w:val="24"/>
          <w:szCs w:val="24"/>
          <w:rPrChange w:id="32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4E0B14">
        <w:rPr>
          <w:rFonts w:eastAsia="Times New Roman" w:cstheme="minorHAnsi"/>
          <w:sz w:val="24"/>
          <w:szCs w:val="24"/>
          <w:rPrChange w:id="32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tambah</w:t>
      </w:r>
      <w:proofErr w:type="spellEnd"/>
      <w:r w:rsidRPr="004E0B14">
        <w:rPr>
          <w:rFonts w:eastAsia="Times New Roman" w:cstheme="minorHAnsi"/>
          <w:sz w:val="24"/>
          <w:szCs w:val="24"/>
          <w:rPrChange w:id="32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32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lagi</w:t>
      </w:r>
      <w:proofErr w:type="spellEnd"/>
      <w:r w:rsidRPr="004E0B14">
        <w:rPr>
          <w:rFonts w:eastAsia="Times New Roman" w:cstheme="minorHAnsi"/>
          <w:sz w:val="24"/>
          <w:szCs w:val="24"/>
          <w:rPrChange w:id="32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32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gorengannya</w:t>
      </w:r>
      <w:proofErr w:type="spellEnd"/>
      <w:r w:rsidRPr="004E0B14">
        <w:rPr>
          <w:rFonts w:eastAsia="Times New Roman" w:cstheme="minorHAnsi"/>
          <w:sz w:val="24"/>
          <w:szCs w:val="24"/>
          <w:rPrChange w:id="32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4E0B14">
        <w:rPr>
          <w:rFonts w:eastAsia="Times New Roman" w:cstheme="minorHAnsi"/>
          <w:sz w:val="24"/>
          <w:szCs w:val="24"/>
          <w:rPrChange w:id="32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satu-dua</w:t>
      </w:r>
      <w:proofErr w:type="spellEnd"/>
      <w:r w:rsidRPr="004E0B14">
        <w:rPr>
          <w:rFonts w:eastAsia="Times New Roman" w:cstheme="minorHAnsi"/>
          <w:sz w:val="24"/>
          <w:szCs w:val="24"/>
          <w:rPrChange w:id="33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33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biji</w:t>
      </w:r>
      <w:proofErr w:type="spellEnd"/>
      <w:r w:rsidRPr="004E0B14">
        <w:rPr>
          <w:rFonts w:eastAsia="Times New Roman" w:cstheme="minorHAnsi"/>
          <w:sz w:val="24"/>
          <w:szCs w:val="24"/>
          <w:rPrChange w:id="33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eh kok </w:t>
      </w:r>
      <w:proofErr w:type="spellStart"/>
      <w:r w:rsidRPr="004E0B14">
        <w:rPr>
          <w:rFonts w:eastAsia="Times New Roman" w:cstheme="minorHAnsi"/>
          <w:sz w:val="24"/>
          <w:szCs w:val="24"/>
          <w:rPrChange w:id="33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4E0B14">
        <w:rPr>
          <w:rFonts w:eastAsia="Times New Roman" w:cstheme="minorHAnsi"/>
          <w:sz w:val="24"/>
          <w:szCs w:val="24"/>
          <w:rPrChange w:id="33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lima?</w:t>
      </w:r>
    </w:p>
    <w:p w14:paraId="24E96D59" w14:textId="77777777" w:rsidR="00927764" w:rsidRPr="004E0B14" w:rsidRDefault="00927764" w:rsidP="00927764">
      <w:pPr>
        <w:shd w:val="clear" w:color="auto" w:fill="F5F5F5"/>
        <w:spacing w:after="375"/>
        <w:rPr>
          <w:rFonts w:eastAsia="Times New Roman" w:cstheme="minorHAnsi"/>
          <w:sz w:val="24"/>
          <w:szCs w:val="24"/>
          <w:rPrChange w:id="33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4E0B14">
        <w:rPr>
          <w:rFonts w:eastAsia="Times New Roman" w:cstheme="minorHAnsi"/>
          <w:sz w:val="24"/>
          <w:szCs w:val="24"/>
          <w:rPrChange w:id="33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4E0B14">
        <w:rPr>
          <w:rFonts w:eastAsia="Times New Roman" w:cstheme="minorHAnsi"/>
          <w:sz w:val="24"/>
          <w:szCs w:val="24"/>
          <w:rPrChange w:id="33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4E0B14">
        <w:rPr>
          <w:rFonts w:eastAsia="Times New Roman" w:cstheme="minorHAnsi"/>
          <w:sz w:val="24"/>
          <w:szCs w:val="24"/>
          <w:rPrChange w:id="33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4E0B14">
        <w:rPr>
          <w:rFonts w:eastAsia="Times New Roman" w:cstheme="minorHAnsi"/>
          <w:sz w:val="24"/>
          <w:szCs w:val="24"/>
          <w:rPrChange w:id="33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34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suasana</w:t>
      </w:r>
      <w:proofErr w:type="spellEnd"/>
      <w:r w:rsidRPr="004E0B14">
        <w:rPr>
          <w:rFonts w:eastAsia="Times New Roman" w:cstheme="minorHAnsi"/>
          <w:sz w:val="24"/>
          <w:szCs w:val="24"/>
          <w:rPrChange w:id="34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34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4E0B14">
        <w:rPr>
          <w:rFonts w:eastAsia="Times New Roman" w:cstheme="minorHAnsi"/>
          <w:sz w:val="24"/>
          <w:szCs w:val="24"/>
          <w:rPrChange w:id="34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34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4E0B14">
        <w:rPr>
          <w:rFonts w:eastAsia="Times New Roman" w:cstheme="minorHAnsi"/>
          <w:sz w:val="24"/>
          <w:szCs w:val="24"/>
          <w:rPrChange w:id="34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34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dingin</w:t>
      </w:r>
      <w:proofErr w:type="spellEnd"/>
      <w:r w:rsidRPr="004E0B14">
        <w:rPr>
          <w:rFonts w:eastAsia="Times New Roman" w:cstheme="minorHAnsi"/>
          <w:sz w:val="24"/>
          <w:szCs w:val="24"/>
          <w:rPrChange w:id="34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348" w:author="Iman Harymawan" w:date="2022-03-25T09:07:00Z">
        <w:r w:rsidRPr="004E0B14" w:rsidDel="004E0B14">
          <w:rPr>
            <w:rFonts w:eastAsia="Times New Roman" w:cstheme="minorHAnsi"/>
            <w:sz w:val="24"/>
            <w:szCs w:val="24"/>
            <w:rPrChange w:id="349" w:author="Iman Harymawan" w:date="2022-03-25T09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-</w:delText>
        </w:r>
      </w:del>
      <w:proofErr w:type="spellStart"/>
      <w:r w:rsidRPr="004E0B14">
        <w:rPr>
          <w:rFonts w:eastAsia="Times New Roman" w:cstheme="minorHAnsi"/>
          <w:strike/>
          <w:sz w:val="24"/>
          <w:szCs w:val="24"/>
          <w:rPrChange w:id="350" w:author="Iman Harymawan" w:date="2022-03-25T09:0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4E0B14">
        <w:rPr>
          <w:rFonts w:eastAsia="Times New Roman" w:cstheme="minorHAnsi"/>
          <w:strike/>
          <w:sz w:val="24"/>
          <w:szCs w:val="24"/>
          <w:rPrChange w:id="351" w:author="Iman Harymawan" w:date="2022-03-25T09:0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trike/>
          <w:sz w:val="24"/>
          <w:szCs w:val="24"/>
          <w:rPrChange w:id="352" w:author="Iman Harymawan" w:date="2022-03-25T09:0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4E0B14">
        <w:rPr>
          <w:rFonts w:eastAsia="Times New Roman" w:cstheme="minorHAnsi"/>
          <w:strike/>
          <w:sz w:val="24"/>
          <w:szCs w:val="24"/>
          <w:rPrChange w:id="353" w:author="Iman Harymawan" w:date="2022-03-25T09:0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trike/>
          <w:sz w:val="24"/>
          <w:szCs w:val="24"/>
          <w:rPrChange w:id="354" w:author="Iman Harymawan" w:date="2022-03-25T09:0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4E0B14">
        <w:rPr>
          <w:rFonts w:eastAsia="Times New Roman" w:cstheme="minorHAnsi"/>
          <w:sz w:val="24"/>
          <w:szCs w:val="24"/>
          <w:rPrChange w:id="35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4E0B14">
        <w:rPr>
          <w:rFonts w:eastAsia="Times New Roman" w:cstheme="minorHAnsi"/>
          <w:sz w:val="24"/>
          <w:szCs w:val="24"/>
          <w:rPrChange w:id="35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memang</w:t>
      </w:r>
      <w:proofErr w:type="spellEnd"/>
      <w:r w:rsidRPr="004E0B14">
        <w:rPr>
          <w:rFonts w:eastAsia="Times New Roman" w:cstheme="minorHAnsi"/>
          <w:sz w:val="24"/>
          <w:szCs w:val="24"/>
          <w:rPrChange w:id="35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35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4E0B14">
        <w:rPr>
          <w:rFonts w:eastAsia="Times New Roman" w:cstheme="minorHAnsi"/>
          <w:sz w:val="24"/>
          <w:szCs w:val="24"/>
          <w:rPrChange w:id="35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36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4E0B14">
        <w:rPr>
          <w:rFonts w:eastAsia="Times New Roman" w:cstheme="minorHAnsi"/>
          <w:sz w:val="24"/>
          <w:szCs w:val="24"/>
          <w:rPrChange w:id="36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salah </w:t>
      </w:r>
      <w:proofErr w:type="spellStart"/>
      <w:r w:rsidRPr="004E0B14">
        <w:rPr>
          <w:rFonts w:eastAsia="Times New Roman" w:cstheme="minorHAnsi"/>
          <w:sz w:val="24"/>
          <w:szCs w:val="24"/>
          <w:rPrChange w:id="36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satu</w:t>
      </w:r>
      <w:proofErr w:type="spellEnd"/>
      <w:r w:rsidRPr="004E0B14">
        <w:rPr>
          <w:rFonts w:eastAsia="Times New Roman" w:cstheme="minorHAnsi"/>
          <w:sz w:val="24"/>
          <w:szCs w:val="24"/>
          <w:rPrChange w:id="36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36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pencetus</w:t>
      </w:r>
      <w:proofErr w:type="spellEnd"/>
      <w:r w:rsidRPr="004E0B14">
        <w:rPr>
          <w:rFonts w:eastAsia="Times New Roman" w:cstheme="minorHAnsi"/>
          <w:sz w:val="24"/>
          <w:szCs w:val="24"/>
          <w:rPrChange w:id="36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36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mengapa</w:t>
      </w:r>
      <w:proofErr w:type="spellEnd"/>
      <w:r w:rsidRPr="004E0B14">
        <w:rPr>
          <w:rFonts w:eastAsia="Times New Roman" w:cstheme="minorHAnsi"/>
          <w:sz w:val="24"/>
          <w:szCs w:val="24"/>
          <w:rPrChange w:id="36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36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4E0B14">
        <w:rPr>
          <w:rFonts w:eastAsia="Times New Roman" w:cstheme="minorHAnsi"/>
          <w:sz w:val="24"/>
          <w:szCs w:val="24"/>
          <w:rPrChange w:id="36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37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4E0B14">
        <w:rPr>
          <w:rFonts w:eastAsia="Times New Roman" w:cstheme="minorHAnsi"/>
          <w:sz w:val="24"/>
          <w:szCs w:val="24"/>
          <w:rPrChange w:id="37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37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4E0B14">
        <w:rPr>
          <w:rFonts w:eastAsia="Times New Roman" w:cstheme="minorHAnsi"/>
          <w:sz w:val="24"/>
          <w:szCs w:val="24"/>
          <w:rPrChange w:id="37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37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4E0B14">
        <w:rPr>
          <w:rFonts w:eastAsia="Times New Roman" w:cstheme="minorHAnsi"/>
          <w:sz w:val="24"/>
          <w:szCs w:val="24"/>
          <w:rPrChange w:id="37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</w:p>
    <w:p w14:paraId="2A14AB47" w14:textId="77777777" w:rsidR="00927764" w:rsidRPr="004E0B14" w:rsidRDefault="00927764" w:rsidP="00927764">
      <w:pPr>
        <w:shd w:val="clear" w:color="auto" w:fill="F5F5F5"/>
        <w:spacing w:after="375"/>
        <w:rPr>
          <w:rFonts w:eastAsia="Times New Roman" w:cstheme="minorHAnsi"/>
          <w:sz w:val="24"/>
          <w:szCs w:val="24"/>
          <w:rPrChange w:id="37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4E0B14">
        <w:rPr>
          <w:rFonts w:eastAsia="Times New Roman" w:cstheme="minorHAnsi"/>
          <w:sz w:val="24"/>
          <w:szCs w:val="24"/>
          <w:rPrChange w:id="37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Terutama</w:t>
      </w:r>
      <w:proofErr w:type="spellEnd"/>
      <w:r w:rsidRPr="004E0B14">
        <w:rPr>
          <w:rFonts w:eastAsia="Times New Roman" w:cstheme="minorHAnsi"/>
          <w:sz w:val="24"/>
          <w:szCs w:val="24"/>
          <w:rPrChange w:id="37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37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4E0B14">
        <w:rPr>
          <w:rFonts w:eastAsia="Times New Roman" w:cstheme="minorHAnsi"/>
          <w:sz w:val="24"/>
          <w:szCs w:val="24"/>
          <w:rPrChange w:id="38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4E0B14">
        <w:rPr>
          <w:rFonts w:eastAsia="Times New Roman" w:cstheme="minorHAnsi"/>
          <w:sz w:val="24"/>
          <w:szCs w:val="24"/>
          <w:rPrChange w:id="38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seperti</w:t>
      </w:r>
      <w:proofErr w:type="spellEnd"/>
      <w:r w:rsidRPr="004E0B14">
        <w:rPr>
          <w:rFonts w:eastAsia="Times New Roman" w:cstheme="minorHAnsi"/>
          <w:sz w:val="24"/>
          <w:szCs w:val="24"/>
          <w:rPrChange w:id="38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38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</w:t>
      </w:r>
      <w:proofErr w:type="spellEnd"/>
      <w:r w:rsidRPr="004E0B14">
        <w:rPr>
          <w:rFonts w:eastAsia="Times New Roman" w:cstheme="minorHAnsi"/>
          <w:sz w:val="24"/>
          <w:szCs w:val="24"/>
          <w:rPrChange w:id="38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38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bulat</w:t>
      </w:r>
      <w:proofErr w:type="spellEnd"/>
      <w:r w:rsidRPr="004E0B14">
        <w:rPr>
          <w:rFonts w:eastAsia="Times New Roman" w:cstheme="minorHAnsi"/>
          <w:sz w:val="24"/>
          <w:szCs w:val="24"/>
          <w:rPrChange w:id="38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38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digoreng</w:t>
      </w:r>
      <w:proofErr w:type="spellEnd"/>
      <w:r w:rsidRPr="004E0B14">
        <w:rPr>
          <w:rFonts w:eastAsia="Times New Roman" w:cstheme="minorHAnsi"/>
          <w:sz w:val="24"/>
          <w:szCs w:val="24"/>
          <w:rPrChange w:id="38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38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dadakan</w:t>
      </w:r>
      <w:proofErr w:type="spellEnd"/>
      <w:r w:rsidRPr="004E0B14">
        <w:rPr>
          <w:rFonts w:eastAsia="Times New Roman" w:cstheme="minorHAnsi"/>
          <w:sz w:val="24"/>
          <w:szCs w:val="24"/>
          <w:rPrChange w:id="39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alias yang </w:t>
      </w:r>
      <w:proofErr w:type="spellStart"/>
      <w:r w:rsidRPr="004E0B14">
        <w:rPr>
          <w:rFonts w:eastAsia="Times New Roman" w:cstheme="minorHAnsi"/>
          <w:sz w:val="24"/>
          <w:szCs w:val="24"/>
          <w:rPrChange w:id="39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masih</w:t>
      </w:r>
      <w:proofErr w:type="spellEnd"/>
      <w:r w:rsidRPr="004E0B14">
        <w:rPr>
          <w:rFonts w:eastAsia="Times New Roman" w:cstheme="minorHAnsi"/>
          <w:sz w:val="24"/>
          <w:szCs w:val="24"/>
          <w:rPrChange w:id="39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39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hangat</w:t>
      </w:r>
      <w:proofErr w:type="spellEnd"/>
      <w:r w:rsidRPr="004E0B14">
        <w:rPr>
          <w:rFonts w:eastAsia="Times New Roman" w:cstheme="minorHAnsi"/>
          <w:sz w:val="24"/>
          <w:szCs w:val="24"/>
          <w:rPrChange w:id="39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4E0B14">
        <w:rPr>
          <w:rFonts w:eastAsia="Times New Roman" w:cstheme="minorHAnsi"/>
          <w:sz w:val="24"/>
          <w:szCs w:val="24"/>
          <w:rPrChange w:id="39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Apalagi</w:t>
      </w:r>
      <w:proofErr w:type="spellEnd"/>
      <w:r w:rsidRPr="004E0B14">
        <w:rPr>
          <w:rFonts w:eastAsia="Times New Roman" w:cstheme="minorHAnsi"/>
          <w:sz w:val="24"/>
          <w:szCs w:val="24"/>
          <w:rPrChange w:id="39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39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dengan</w:t>
      </w:r>
      <w:proofErr w:type="spellEnd"/>
      <w:r w:rsidRPr="004E0B14">
        <w:rPr>
          <w:rFonts w:eastAsia="Times New Roman" w:cstheme="minorHAnsi"/>
          <w:sz w:val="24"/>
          <w:szCs w:val="24"/>
          <w:rPrChange w:id="39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39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4E0B14">
        <w:rPr>
          <w:rFonts w:eastAsia="Times New Roman" w:cstheme="minorHAnsi"/>
          <w:sz w:val="24"/>
          <w:szCs w:val="24"/>
          <w:rPrChange w:id="40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4E0B14">
        <w:rPr>
          <w:rFonts w:eastAsia="Times New Roman" w:cstheme="minorHAnsi"/>
          <w:sz w:val="24"/>
          <w:szCs w:val="24"/>
          <w:rPrChange w:id="40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</w:t>
      </w:r>
      <w:proofErr w:type="spellEnd"/>
      <w:r w:rsidRPr="004E0B14">
        <w:rPr>
          <w:rFonts w:eastAsia="Times New Roman" w:cstheme="minorHAnsi"/>
          <w:sz w:val="24"/>
          <w:szCs w:val="24"/>
          <w:rPrChange w:id="40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0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akan</w:t>
      </w:r>
      <w:proofErr w:type="spellEnd"/>
      <w:r w:rsidRPr="004E0B14">
        <w:rPr>
          <w:rFonts w:eastAsia="Times New Roman" w:cstheme="minorHAnsi"/>
          <w:sz w:val="24"/>
          <w:szCs w:val="24"/>
          <w:rPrChange w:id="40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0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mendapat</w:t>
      </w:r>
      <w:proofErr w:type="spellEnd"/>
      <w:r w:rsidRPr="004E0B14">
        <w:rPr>
          <w:rFonts w:eastAsia="Times New Roman" w:cstheme="minorHAnsi"/>
          <w:sz w:val="24"/>
          <w:szCs w:val="24"/>
          <w:rPrChange w:id="40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"</w:t>
      </w:r>
      <w:proofErr w:type="spellStart"/>
      <w:r w:rsidRPr="004E0B14">
        <w:rPr>
          <w:rFonts w:eastAsia="Times New Roman" w:cstheme="minorHAnsi"/>
          <w:sz w:val="24"/>
          <w:szCs w:val="24"/>
          <w:rPrChange w:id="40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panas</w:t>
      </w:r>
      <w:proofErr w:type="spellEnd"/>
      <w:r w:rsidRPr="004E0B14">
        <w:rPr>
          <w:rFonts w:eastAsia="Times New Roman" w:cstheme="minorHAnsi"/>
          <w:sz w:val="24"/>
          <w:szCs w:val="24"/>
          <w:rPrChange w:id="40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" </w:t>
      </w:r>
      <w:proofErr w:type="spellStart"/>
      <w:r w:rsidRPr="004E0B14">
        <w:rPr>
          <w:rFonts w:eastAsia="Times New Roman" w:cstheme="minorHAnsi"/>
          <w:sz w:val="24"/>
          <w:szCs w:val="24"/>
          <w:rPrChange w:id="40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akibat</w:t>
      </w:r>
      <w:proofErr w:type="spellEnd"/>
      <w:r w:rsidRPr="004E0B14">
        <w:rPr>
          <w:rFonts w:eastAsia="Times New Roman" w:cstheme="minorHAnsi"/>
          <w:sz w:val="24"/>
          <w:szCs w:val="24"/>
          <w:rPrChange w:id="41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1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terjadinya</w:t>
      </w:r>
      <w:proofErr w:type="spellEnd"/>
      <w:r w:rsidRPr="004E0B14">
        <w:rPr>
          <w:rFonts w:eastAsia="Times New Roman" w:cstheme="minorHAnsi"/>
          <w:sz w:val="24"/>
          <w:szCs w:val="24"/>
          <w:rPrChange w:id="41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1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peningkatan</w:t>
      </w:r>
      <w:proofErr w:type="spellEnd"/>
      <w:r w:rsidRPr="004E0B14">
        <w:rPr>
          <w:rFonts w:eastAsia="Times New Roman" w:cstheme="minorHAnsi"/>
          <w:sz w:val="24"/>
          <w:szCs w:val="24"/>
          <w:rPrChange w:id="41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1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metabolisme</w:t>
      </w:r>
      <w:proofErr w:type="spellEnd"/>
      <w:r w:rsidRPr="004E0B14">
        <w:rPr>
          <w:rFonts w:eastAsia="Times New Roman" w:cstheme="minorHAnsi"/>
          <w:sz w:val="24"/>
          <w:szCs w:val="24"/>
          <w:rPrChange w:id="41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1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4E0B14">
        <w:rPr>
          <w:rFonts w:eastAsia="Times New Roman" w:cstheme="minorHAnsi"/>
          <w:sz w:val="24"/>
          <w:szCs w:val="24"/>
          <w:rPrChange w:id="41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1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</w:t>
      </w:r>
      <w:proofErr w:type="spellEnd"/>
      <w:r w:rsidRPr="004E0B14">
        <w:rPr>
          <w:rFonts w:eastAsia="Times New Roman" w:cstheme="minorHAnsi"/>
          <w:sz w:val="24"/>
          <w:szCs w:val="24"/>
          <w:rPrChange w:id="42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</w:p>
    <w:p w14:paraId="75FB8241" w14:textId="77777777" w:rsidR="00927764" w:rsidRPr="004E0B14" w:rsidRDefault="00927764" w:rsidP="00927764">
      <w:pPr>
        <w:shd w:val="clear" w:color="auto" w:fill="F5F5F5"/>
        <w:spacing w:after="375"/>
        <w:rPr>
          <w:rFonts w:eastAsia="Times New Roman" w:cstheme="minorHAnsi"/>
          <w:sz w:val="24"/>
          <w:szCs w:val="24"/>
          <w:rPrChange w:id="42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4E0B14">
        <w:rPr>
          <w:rFonts w:eastAsia="Times New Roman" w:cstheme="minorHAnsi"/>
          <w:sz w:val="24"/>
          <w:szCs w:val="24"/>
          <w:rPrChange w:id="42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Padahal</w:t>
      </w:r>
      <w:proofErr w:type="spellEnd"/>
      <w:r w:rsidRPr="004E0B14">
        <w:rPr>
          <w:rFonts w:eastAsia="Times New Roman" w:cstheme="minorHAnsi"/>
          <w:sz w:val="24"/>
          <w:szCs w:val="24"/>
          <w:rPrChange w:id="42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2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kenyataannya</w:t>
      </w:r>
      <w:proofErr w:type="spellEnd"/>
      <w:r w:rsidRPr="004E0B14">
        <w:rPr>
          <w:rFonts w:eastAsia="Times New Roman" w:cstheme="minorHAnsi"/>
          <w:sz w:val="24"/>
          <w:szCs w:val="24"/>
          <w:rPrChange w:id="42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4E0B14">
        <w:rPr>
          <w:rFonts w:eastAsia="Times New Roman" w:cstheme="minorHAnsi"/>
          <w:sz w:val="24"/>
          <w:szCs w:val="24"/>
          <w:rPrChange w:id="42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dingin</w:t>
      </w:r>
      <w:proofErr w:type="spellEnd"/>
      <w:r w:rsidRPr="004E0B14">
        <w:rPr>
          <w:rFonts w:eastAsia="Times New Roman" w:cstheme="minorHAnsi"/>
          <w:sz w:val="24"/>
          <w:szCs w:val="24"/>
          <w:rPrChange w:id="42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4E0B14">
        <w:rPr>
          <w:rFonts w:eastAsia="Times New Roman" w:cstheme="minorHAnsi"/>
          <w:sz w:val="24"/>
          <w:szCs w:val="24"/>
          <w:rPrChange w:id="42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terjadi</w:t>
      </w:r>
      <w:proofErr w:type="spellEnd"/>
      <w:r w:rsidRPr="004E0B14">
        <w:rPr>
          <w:rFonts w:eastAsia="Times New Roman" w:cstheme="minorHAnsi"/>
          <w:sz w:val="24"/>
          <w:szCs w:val="24"/>
          <w:rPrChange w:id="42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3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akibat</w:t>
      </w:r>
      <w:proofErr w:type="spellEnd"/>
      <w:r w:rsidRPr="004E0B14">
        <w:rPr>
          <w:rFonts w:eastAsia="Times New Roman" w:cstheme="minorHAnsi"/>
          <w:sz w:val="24"/>
          <w:szCs w:val="24"/>
          <w:rPrChange w:id="43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3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4E0B14">
        <w:rPr>
          <w:rFonts w:eastAsia="Times New Roman" w:cstheme="minorHAnsi"/>
          <w:sz w:val="24"/>
          <w:szCs w:val="24"/>
          <w:rPrChange w:id="43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3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4E0B14">
        <w:rPr>
          <w:rFonts w:eastAsia="Times New Roman" w:cstheme="minorHAnsi"/>
          <w:sz w:val="24"/>
          <w:szCs w:val="24"/>
          <w:rPrChange w:id="43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3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benar-benar</w:t>
      </w:r>
      <w:proofErr w:type="spellEnd"/>
      <w:r w:rsidRPr="004E0B14">
        <w:rPr>
          <w:rFonts w:eastAsia="Times New Roman" w:cstheme="minorHAnsi"/>
          <w:sz w:val="24"/>
          <w:szCs w:val="24"/>
          <w:rPrChange w:id="43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3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4E0B14">
        <w:rPr>
          <w:rFonts w:eastAsia="Times New Roman" w:cstheme="minorHAnsi"/>
          <w:sz w:val="24"/>
          <w:szCs w:val="24"/>
          <w:rPrChange w:id="43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4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</w:t>
      </w:r>
      <w:proofErr w:type="spellEnd"/>
      <w:r w:rsidRPr="004E0B14">
        <w:rPr>
          <w:rFonts w:eastAsia="Times New Roman" w:cstheme="minorHAnsi"/>
          <w:sz w:val="24"/>
          <w:szCs w:val="24"/>
          <w:rPrChange w:id="44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4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memerlukan</w:t>
      </w:r>
      <w:proofErr w:type="spellEnd"/>
      <w:r w:rsidRPr="004E0B14">
        <w:rPr>
          <w:rFonts w:eastAsia="Times New Roman" w:cstheme="minorHAnsi"/>
          <w:sz w:val="24"/>
          <w:szCs w:val="24"/>
          <w:rPrChange w:id="44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4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</w:t>
      </w:r>
      <w:proofErr w:type="spellEnd"/>
      <w:r w:rsidRPr="004E0B14">
        <w:rPr>
          <w:rFonts w:eastAsia="Times New Roman" w:cstheme="minorHAnsi"/>
          <w:sz w:val="24"/>
          <w:szCs w:val="24"/>
          <w:rPrChange w:id="44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4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tambahan</w:t>
      </w:r>
      <w:proofErr w:type="spellEnd"/>
      <w:r w:rsidRPr="004E0B14">
        <w:rPr>
          <w:rFonts w:eastAsia="Times New Roman" w:cstheme="minorHAnsi"/>
          <w:sz w:val="24"/>
          <w:szCs w:val="24"/>
          <w:rPrChange w:id="44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4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4E0B14">
        <w:rPr>
          <w:rFonts w:eastAsia="Times New Roman" w:cstheme="minorHAnsi"/>
          <w:sz w:val="24"/>
          <w:szCs w:val="24"/>
          <w:rPrChange w:id="44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5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makananmu</w:t>
      </w:r>
      <w:proofErr w:type="spellEnd"/>
      <w:r w:rsidRPr="004E0B14">
        <w:rPr>
          <w:rFonts w:eastAsia="Times New Roman" w:cstheme="minorHAnsi"/>
          <w:sz w:val="24"/>
          <w:szCs w:val="24"/>
          <w:rPrChange w:id="45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4E0B14">
        <w:rPr>
          <w:rFonts w:eastAsia="Times New Roman" w:cstheme="minorHAnsi"/>
          <w:sz w:val="24"/>
          <w:szCs w:val="24"/>
          <w:rPrChange w:id="45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4E0B14">
        <w:rPr>
          <w:rFonts w:eastAsia="Times New Roman" w:cstheme="minorHAnsi"/>
          <w:sz w:val="24"/>
          <w:szCs w:val="24"/>
          <w:rPrChange w:id="45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4E0B14">
        <w:rPr>
          <w:rFonts w:eastAsia="Times New Roman" w:cstheme="minorHAnsi"/>
          <w:sz w:val="24"/>
          <w:szCs w:val="24"/>
          <w:rPrChange w:id="45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Dingin</w:t>
      </w:r>
      <w:proofErr w:type="spellEnd"/>
      <w:r w:rsidRPr="004E0B14">
        <w:rPr>
          <w:rFonts w:eastAsia="Times New Roman" w:cstheme="minorHAnsi"/>
          <w:sz w:val="24"/>
          <w:szCs w:val="24"/>
          <w:rPrChange w:id="45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4E0B14">
        <w:rPr>
          <w:rFonts w:eastAsia="Times New Roman" w:cstheme="minorHAnsi"/>
          <w:sz w:val="24"/>
          <w:szCs w:val="24"/>
          <w:rPrChange w:id="45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4E0B14">
        <w:rPr>
          <w:rFonts w:eastAsia="Times New Roman" w:cstheme="minorHAnsi"/>
          <w:sz w:val="24"/>
          <w:szCs w:val="24"/>
          <w:rPrChange w:id="45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5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kira</w:t>
      </w:r>
      <w:proofErr w:type="spellEnd"/>
      <w:r w:rsidRPr="004E0B14">
        <w:rPr>
          <w:rFonts w:eastAsia="Times New Roman" w:cstheme="minorHAnsi"/>
          <w:sz w:val="24"/>
          <w:szCs w:val="24"/>
          <w:rPrChange w:id="45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6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ternyata</w:t>
      </w:r>
      <w:proofErr w:type="spellEnd"/>
      <w:r w:rsidRPr="004E0B14">
        <w:rPr>
          <w:rFonts w:eastAsia="Times New Roman" w:cstheme="minorHAnsi"/>
          <w:sz w:val="24"/>
          <w:szCs w:val="24"/>
          <w:rPrChange w:id="46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6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4E0B14">
        <w:rPr>
          <w:rFonts w:eastAsia="Times New Roman" w:cstheme="minorHAnsi"/>
          <w:sz w:val="24"/>
          <w:szCs w:val="24"/>
          <w:rPrChange w:id="46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6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sedingin</w:t>
      </w:r>
      <w:proofErr w:type="spellEnd"/>
      <w:r w:rsidRPr="004E0B14">
        <w:rPr>
          <w:rFonts w:eastAsia="Times New Roman" w:cstheme="minorHAnsi"/>
          <w:sz w:val="24"/>
          <w:szCs w:val="24"/>
          <w:rPrChange w:id="46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6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kenyataannya</w:t>
      </w:r>
      <w:proofErr w:type="spellEnd"/>
      <w:r w:rsidRPr="004E0B14">
        <w:rPr>
          <w:rFonts w:eastAsia="Times New Roman" w:cstheme="minorHAnsi"/>
          <w:sz w:val="24"/>
          <w:szCs w:val="24"/>
          <w:rPrChange w:id="46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 kok~</w:t>
      </w:r>
    </w:p>
    <w:p w14:paraId="37587F65" w14:textId="77777777" w:rsidR="004E0B14" w:rsidRDefault="00927764" w:rsidP="004E0B14">
      <w:pPr>
        <w:pStyle w:val="Heading2"/>
        <w:rPr>
          <w:ins w:id="468" w:author="Iman Harymawan" w:date="2022-03-25T09:07:00Z"/>
          <w:rFonts w:eastAsia="Times New Roman"/>
        </w:rPr>
        <w:pPrChange w:id="469" w:author="Iman Harymawan" w:date="2022-03-25T09:07:00Z">
          <w:pPr>
            <w:shd w:val="clear" w:color="auto" w:fill="F5F5F5"/>
            <w:spacing w:after="375"/>
          </w:pPr>
        </w:pPrChange>
      </w:pPr>
      <w:proofErr w:type="spellStart"/>
      <w:r w:rsidRPr="004E0B14">
        <w:rPr>
          <w:rFonts w:eastAsia="Times New Roman"/>
          <w:rPrChange w:id="470" w:author="Iman Harymawan" w:date="2022-03-25T09:0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Ternyata</w:t>
      </w:r>
      <w:proofErr w:type="spellEnd"/>
      <w:r w:rsidRPr="004E0B14">
        <w:rPr>
          <w:rFonts w:eastAsia="Times New Roman"/>
          <w:rPrChange w:id="471" w:author="Iman Harymawan" w:date="2022-03-25T09:0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/>
          <w:rPrChange w:id="472" w:author="Iman Harymawan" w:date="2022-03-25T09:0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Ini</w:t>
      </w:r>
      <w:proofErr w:type="spellEnd"/>
      <w:r w:rsidRPr="004E0B14">
        <w:rPr>
          <w:rFonts w:eastAsia="Times New Roman"/>
          <w:rPrChange w:id="473" w:author="Iman Harymawan" w:date="2022-03-25T09:0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yang Bisa Jadi </w:t>
      </w:r>
      <w:proofErr w:type="spellStart"/>
      <w:r w:rsidRPr="004E0B14">
        <w:rPr>
          <w:rFonts w:eastAsia="Times New Roman"/>
          <w:rPrChange w:id="474" w:author="Iman Harymawan" w:date="2022-03-25T09:0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Sebabnya</w:t>
      </w:r>
      <w:proofErr w:type="spellEnd"/>
      <w:r w:rsidRPr="004E0B14">
        <w:rPr>
          <w:rFonts w:eastAsia="Times New Roman"/>
          <w:rPrChange w:id="475" w:author="Iman Harymawan" w:date="2022-03-25T09:0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...</w:t>
      </w:r>
    </w:p>
    <w:p w14:paraId="4CC0F20C" w14:textId="0FBF4220" w:rsidR="00927764" w:rsidRPr="004E0B14" w:rsidRDefault="00927764" w:rsidP="00927764">
      <w:pPr>
        <w:shd w:val="clear" w:color="auto" w:fill="F5F5F5"/>
        <w:spacing w:after="375"/>
        <w:rPr>
          <w:rFonts w:eastAsia="Times New Roman" w:cstheme="minorHAnsi"/>
          <w:sz w:val="24"/>
          <w:szCs w:val="24"/>
          <w:rPrChange w:id="47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4E0B14">
        <w:rPr>
          <w:rFonts w:eastAsia="Times New Roman" w:cstheme="minorHAnsi"/>
          <w:sz w:val="24"/>
          <w:szCs w:val="24"/>
          <w:rPrChange w:id="47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br/>
      </w:r>
      <w:proofErr w:type="spellStart"/>
      <w:r w:rsidRPr="004E0B14">
        <w:rPr>
          <w:rFonts w:eastAsia="Times New Roman" w:cstheme="minorHAnsi"/>
          <w:sz w:val="24"/>
          <w:szCs w:val="24"/>
          <w:rPrChange w:id="47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Selama</w:t>
      </w:r>
      <w:proofErr w:type="spellEnd"/>
      <w:r w:rsidRPr="004E0B14">
        <w:rPr>
          <w:rFonts w:eastAsia="Times New Roman" w:cstheme="minorHAnsi"/>
          <w:sz w:val="24"/>
          <w:szCs w:val="24"/>
          <w:rPrChange w:id="47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8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4E0B14">
        <w:rPr>
          <w:rFonts w:eastAsia="Times New Roman" w:cstheme="minorHAnsi"/>
          <w:sz w:val="24"/>
          <w:szCs w:val="24"/>
          <w:rPrChange w:id="48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8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datang</w:t>
      </w:r>
      <w:proofErr w:type="spellEnd"/>
      <w:r w:rsidRPr="004E0B14">
        <w:rPr>
          <w:rFonts w:eastAsia="Times New Roman" w:cstheme="minorHAnsi"/>
          <w:sz w:val="24"/>
          <w:szCs w:val="24"/>
          <w:rPrChange w:id="48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4E0B14">
        <w:rPr>
          <w:rFonts w:eastAsia="Times New Roman" w:cstheme="minorHAnsi"/>
          <w:sz w:val="24"/>
          <w:szCs w:val="24"/>
          <w:rPrChange w:id="48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tentu</w:t>
      </w:r>
      <w:proofErr w:type="spellEnd"/>
      <w:r w:rsidRPr="004E0B14">
        <w:rPr>
          <w:rFonts w:eastAsia="Times New Roman" w:cstheme="minorHAnsi"/>
          <w:sz w:val="24"/>
          <w:szCs w:val="24"/>
          <w:rPrChange w:id="48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8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4E0B14">
        <w:rPr>
          <w:rFonts w:eastAsia="Times New Roman" w:cstheme="minorHAnsi"/>
          <w:sz w:val="24"/>
          <w:szCs w:val="24"/>
          <w:rPrChange w:id="48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8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akan</w:t>
      </w:r>
      <w:proofErr w:type="spellEnd"/>
      <w:r w:rsidRPr="004E0B14">
        <w:rPr>
          <w:rFonts w:eastAsia="Times New Roman" w:cstheme="minorHAnsi"/>
          <w:sz w:val="24"/>
          <w:szCs w:val="24"/>
          <w:rPrChange w:id="48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9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4E0B14">
        <w:rPr>
          <w:rFonts w:eastAsia="Times New Roman" w:cstheme="minorHAnsi"/>
          <w:sz w:val="24"/>
          <w:szCs w:val="24"/>
          <w:rPrChange w:id="49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9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4E0B14">
        <w:rPr>
          <w:rFonts w:eastAsia="Times New Roman" w:cstheme="minorHAnsi"/>
          <w:sz w:val="24"/>
          <w:szCs w:val="24"/>
          <w:rPrChange w:id="49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9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berlindung</w:t>
      </w:r>
      <w:proofErr w:type="spellEnd"/>
      <w:r w:rsidRPr="004E0B14">
        <w:rPr>
          <w:rFonts w:eastAsia="Times New Roman" w:cstheme="minorHAnsi"/>
          <w:sz w:val="24"/>
          <w:szCs w:val="24"/>
          <w:rPrChange w:id="49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9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4E0B14">
        <w:rPr>
          <w:rFonts w:eastAsia="Times New Roman" w:cstheme="minorHAnsi"/>
          <w:sz w:val="24"/>
          <w:szCs w:val="24"/>
          <w:rPrChange w:id="49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49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ruangan</w:t>
      </w:r>
      <w:proofErr w:type="spellEnd"/>
      <w:r w:rsidRPr="004E0B14">
        <w:rPr>
          <w:rFonts w:eastAsia="Times New Roman" w:cstheme="minorHAnsi"/>
          <w:sz w:val="24"/>
          <w:szCs w:val="24"/>
          <w:rPrChange w:id="49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0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4E0B14">
        <w:rPr>
          <w:rFonts w:eastAsia="Times New Roman" w:cstheme="minorHAnsi"/>
          <w:sz w:val="24"/>
          <w:szCs w:val="24"/>
          <w:rPrChange w:id="50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4E0B14">
        <w:rPr>
          <w:rFonts w:eastAsia="Times New Roman" w:cstheme="minorHAnsi"/>
          <w:sz w:val="24"/>
          <w:szCs w:val="24"/>
          <w:rPrChange w:id="50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Ruangan</w:t>
      </w:r>
      <w:proofErr w:type="spellEnd"/>
      <w:r w:rsidRPr="004E0B14">
        <w:rPr>
          <w:rFonts w:eastAsia="Times New Roman" w:cstheme="minorHAnsi"/>
          <w:sz w:val="24"/>
          <w:szCs w:val="24"/>
          <w:rPrChange w:id="50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4E0B14">
        <w:rPr>
          <w:rFonts w:eastAsia="Times New Roman" w:cstheme="minorHAnsi"/>
          <w:sz w:val="24"/>
          <w:szCs w:val="24"/>
          <w:rPrChange w:id="50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4E0B14">
        <w:rPr>
          <w:rFonts w:eastAsia="Times New Roman" w:cstheme="minorHAnsi"/>
          <w:sz w:val="24"/>
          <w:szCs w:val="24"/>
          <w:rPrChange w:id="50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0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jarak</w:t>
      </w:r>
      <w:proofErr w:type="spellEnd"/>
      <w:r w:rsidRPr="004E0B14">
        <w:rPr>
          <w:rFonts w:eastAsia="Times New Roman" w:cstheme="minorHAnsi"/>
          <w:sz w:val="24"/>
          <w:szCs w:val="24"/>
          <w:rPrChange w:id="50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0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4E0B14">
        <w:rPr>
          <w:rFonts w:eastAsia="Times New Roman" w:cstheme="minorHAnsi"/>
          <w:sz w:val="24"/>
          <w:szCs w:val="24"/>
          <w:rPrChange w:id="50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1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dengan</w:t>
      </w:r>
      <w:proofErr w:type="spellEnd"/>
      <w:r w:rsidRPr="004E0B14">
        <w:rPr>
          <w:rFonts w:eastAsia="Times New Roman" w:cstheme="minorHAnsi"/>
          <w:sz w:val="24"/>
          <w:szCs w:val="24"/>
          <w:rPrChange w:id="51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1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4E0B14">
        <w:rPr>
          <w:rFonts w:eastAsia="Times New Roman" w:cstheme="minorHAnsi"/>
          <w:sz w:val="24"/>
          <w:szCs w:val="24"/>
          <w:rPrChange w:id="51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1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makin</w:t>
      </w:r>
      <w:proofErr w:type="spellEnd"/>
      <w:r w:rsidRPr="004E0B14">
        <w:rPr>
          <w:rFonts w:eastAsia="Times New Roman" w:cstheme="minorHAnsi"/>
          <w:sz w:val="24"/>
          <w:szCs w:val="24"/>
          <w:rPrChange w:id="51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1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dekat</w:t>
      </w:r>
      <w:proofErr w:type="spellEnd"/>
      <w:r w:rsidRPr="004E0B14">
        <w:rPr>
          <w:rFonts w:eastAsia="Times New Roman" w:cstheme="minorHAnsi"/>
          <w:sz w:val="24"/>
          <w:szCs w:val="24"/>
          <w:rPrChange w:id="51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1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4E0B14">
        <w:rPr>
          <w:rFonts w:eastAsia="Times New Roman" w:cstheme="minorHAnsi"/>
          <w:sz w:val="24"/>
          <w:szCs w:val="24"/>
          <w:rPrChange w:id="51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4E0B14">
        <w:rPr>
          <w:rFonts w:eastAsia="Times New Roman" w:cstheme="minorHAnsi"/>
          <w:sz w:val="24"/>
          <w:szCs w:val="24"/>
          <w:rPrChange w:id="52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4E0B14">
        <w:rPr>
          <w:rFonts w:eastAsia="Times New Roman" w:cstheme="minorHAnsi"/>
          <w:sz w:val="24"/>
          <w:szCs w:val="24"/>
          <w:rPrChange w:id="52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4E0B14">
        <w:rPr>
          <w:rFonts w:eastAsia="Times New Roman" w:cstheme="minorHAnsi"/>
          <w:sz w:val="24"/>
          <w:szCs w:val="24"/>
          <w:rPrChange w:id="52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r w:rsidRPr="004E0B14">
        <w:rPr>
          <w:rFonts w:eastAsia="Times New Roman" w:cstheme="minorHAnsi"/>
          <w:sz w:val="24"/>
          <w:szCs w:val="24"/>
          <w:rPrChange w:id="52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2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soal</w:t>
      </w:r>
      <w:proofErr w:type="spellEnd"/>
      <w:r w:rsidRPr="004E0B14">
        <w:rPr>
          <w:rFonts w:eastAsia="Times New Roman" w:cstheme="minorHAnsi"/>
          <w:sz w:val="24"/>
          <w:szCs w:val="24"/>
          <w:rPrChange w:id="52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2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akses</w:t>
      </w:r>
      <w:proofErr w:type="spellEnd"/>
      <w:r w:rsidRPr="004E0B14">
        <w:rPr>
          <w:rFonts w:eastAsia="Times New Roman" w:cstheme="minorHAnsi"/>
          <w:sz w:val="24"/>
          <w:szCs w:val="24"/>
          <w:rPrChange w:id="52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2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4E0B14">
        <w:rPr>
          <w:rFonts w:eastAsia="Times New Roman" w:cstheme="minorHAnsi"/>
          <w:sz w:val="24"/>
          <w:szCs w:val="24"/>
          <w:rPrChange w:id="52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4E0B14">
        <w:rPr>
          <w:rFonts w:eastAsia="Times New Roman" w:cstheme="minorHAnsi"/>
          <w:sz w:val="24"/>
          <w:szCs w:val="24"/>
          <w:rPrChange w:id="53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4E0B14">
        <w:rPr>
          <w:rFonts w:eastAsia="Times New Roman" w:cstheme="minorHAnsi"/>
          <w:sz w:val="24"/>
          <w:szCs w:val="24"/>
          <w:rPrChange w:id="53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3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tak</w:t>
      </w:r>
      <w:proofErr w:type="spellEnd"/>
      <w:r w:rsidRPr="004E0B14">
        <w:rPr>
          <w:rFonts w:eastAsia="Times New Roman" w:cstheme="minorHAnsi"/>
          <w:sz w:val="24"/>
          <w:szCs w:val="24"/>
          <w:rPrChange w:id="53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3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lagi</w:t>
      </w:r>
      <w:proofErr w:type="spellEnd"/>
      <w:r w:rsidRPr="004E0B14">
        <w:rPr>
          <w:rFonts w:eastAsia="Times New Roman" w:cstheme="minorHAnsi"/>
          <w:sz w:val="24"/>
          <w:szCs w:val="24"/>
          <w:rPrChange w:id="53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3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berjarak</w:t>
      </w:r>
      <w:proofErr w:type="spellEnd"/>
      <w:r w:rsidRPr="004E0B14">
        <w:rPr>
          <w:rFonts w:eastAsia="Times New Roman" w:cstheme="minorHAnsi"/>
          <w:sz w:val="24"/>
          <w:szCs w:val="24"/>
          <w:rPrChange w:id="53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4E0B14">
        <w:rPr>
          <w:rFonts w:eastAsia="Times New Roman" w:cstheme="minorHAnsi"/>
          <w:sz w:val="24"/>
          <w:szCs w:val="24"/>
          <w:rPrChange w:id="53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4E0B14">
        <w:rPr>
          <w:rFonts w:eastAsia="Times New Roman" w:cstheme="minorHAnsi"/>
          <w:sz w:val="24"/>
          <w:szCs w:val="24"/>
          <w:rPrChange w:id="53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14:paraId="211288B5" w14:textId="591C2141" w:rsidR="00927764" w:rsidRPr="004E0B14" w:rsidDel="004E0B14" w:rsidRDefault="00927764" w:rsidP="00927764">
      <w:pPr>
        <w:shd w:val="clear" w:color="auto" w:fill="F5F5F5"/>
        <w:spacing w:after="375"/>
        <w:rPr>
          <w:del w:id="540" w:author="Iman Harymawan" w:date="2022-03-25T09:07:00Z"/>
          <w:rFonts w:eastAsia="Times New Roman" w:cstheme="minorHAnsi"/>
          <w:sz w:val="24"/>
          <w:szCs w:val="24"/>
          <w:rPrChange w:id="541" w:author="Iman Harymawan" w:date="2022-03-25T09:06:00Z">
            <w:rPr>
              <w:del w:id="542" w:author="Iman Harymawan" w:date="2022-03-25T09:07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4E0B14">
        <w:rPr>
          <w:rFonts w:eastAsia="Times New Roman" w:cstheme="minorHAnsi"/>
          <w:sz w:val="24"/>
          <w:szCs w:val="24"/>
          <w:rPrChange w:id="54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Mulai</w:t>
      </w:r>
      <w:proofErr w:type="spellEnd"/>
      <w:r w:rsidRPr="004E0B14">
        <w:rPr>
          <w:rFonts w:eastAsia="Times New Roman" w:cstheme="minorHAnsi"/>
          <w:sz w:val="24"/>
          <w:szCs w:val="24"/>
          <w:rPrChange w:id="54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4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4E0B14">
        <w:rPr>
          <w:rFonts w:eastAsia="Times New Roman" w:cstheme="minorHAnsi"/>
          <w:sz w:val="24"/>
          <w:szCs w:val="24"/>
          <w:rPrChange w:id="54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4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segala</w:t>
      </w:r>
      <w:proofErr w:type="spellEnd"/>
      <w:r w:rsidRPr="004E0B14">
        <w:rPr>
          <w:rFonts w:eastAsia="Times New Roman" w:cstheme="minorHAnsi"/>
          <w:sz w:val="24"/>
          <w:szCs w:val="24"/>
          <w:rPrChange w:id="54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4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jenis</w:t>
      </w:r>
      <w:proofErr w:type="spellEnd"/>
      <w:r w:rsidRPr="004E0B14">
        <w:rPr>
          <w:rFonts w:eastAsia="Times New Roman" w:cstheme="minorHAnsi"/>
          <w:sz w:val="24"/>
          <w:szCs w:val="24"/>
          <w:rPrChange w:id="55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5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masakan</w:t>
      </w:r>
      <w:proofErr w:type="spellEnd"/>
      <w:r w:rsidRPr="004E0B14">
        <w:rPr>
          <w:rFonts w:eastAsia="Times New Roman" w:cstheme="minorHAnsi"/>
          <w:sz w:val="24"/>
          <w:szCs w:val="24"/>
          <w:rPrChange w:id="55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5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4E0B14">
        <w:rPr>
          <w:rFonts w:eastAsia="Times New Roman" w:cstheme="minorHAnsi"/>
          <w:sz w:val="24"/>
          <w:szCs w:val="24"/>
          <w:rPrChange w:id="55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5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bentuk</w:t>
      </w:r>
      <w:proofErr w:type="spellEnd"/>
      <w:r w:rsidRPr="004E0B14">
        <w:rPr>
          <w:rFonts w:eastAsia="Times New Roman" w:cstheme="minorHAnsi"/>
          <w:sz w:val="24"/>
          <w:szCs w:val="24"/>
          <w:rPrChange w:id="55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5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proofErr w:type="spellEnd"/>
      <w:r w:rsidRPr="004E0B14">
        <w:rPr>
          <w:rFonts w:eastAsia="Times New Roman" w:cstheme="minorHAnsi"/>
          <w:sz w:val="24"/>
          <w:szCs w:val="24"/>
          <w:rPrChange w:id="55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5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instan</w:t>
      </w:r>
      <w:proofErr w:type="spellEnd"/>
      <w:r w:rsidRPr="004E0B14">
        <w:rPr>
          <w:rFonts w:eastAsia="Times New Roman" w:cstheme="minorHAnsi"/>
          <w:sz w:val="24"/>
          <w:szCs w:val="24"/>
          <w:rPrChange w:id="56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4E0B14">
        <w:rPr>
          <w:rFonts w:eastAsia="Times New Roman" w:cstheme="minorHAnsi"/>
          <w:sz w:val="24"/>
          <w:szCs w:val="24"/>
          <w:rPrChange w:id="56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biskuit-biskuit</w:t>
      </w:r>
      <w:proofErr w:type="spellEnd"/>
      <w:r w:rsidRPr="004E0B14">
        <w:rPr>
          <w:rFonts w:eastAsia="Times New Roman" w:cstheme="minorHAnsi"/>
          <w:sz w:val="24"/>
          <w:szCs w:val="24"/>
          <w:rPrChange w:id="56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di tata </w:t>
      </w:r>
      <w:proofErr w:type="spellStart"/>
      <w:r w:rsidRPr="004E0B14">
        <w:rPr>
          <w:rFonts w:eastAsia="Times New Roman" w:cstheme="minorHAnsi"/>
          <w:sz w:val="24"/>
          <w:szCs w:val="24"/>
          <w:rPrChange w:id="56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4E0B14">
        <w:rPr>
          <w:rFonts w:eastAsia="Times New Roman" w:cstheme="minorHAnsi"/>
          <w:sz w:val="24"/>
          <w:szCs w:val="24"/>
          <w:rPrChange w:id="56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6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toples</w:t>
      </w:r>
      <w:proofErr w:type="spellEnd"/>
      <w:r w:rsidRPr="004E0B14">
        <w:rPr>
          <w:rFonts w:eastAsia="Times New Roman" w:cstheme="minorHAnsi"/>
          <w:sz w:val="24"/>
          <w:szCs w:val="24"/>
          <w:rPrChange w:id="56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6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cantik</w:t>
      </w:r>
      <w:proofErr w:type="spellEnd"/>
      <w:r w:rsidRPr="004E0B14">
        <w:rPr>
          <w:rFonts w:eastAsia="Times New Roman" w:cstheme="minorHAnsi"/>
          <w:sz w:val="24"/>
          <w:szCs w:val="24"/>
          <w:rPrChange w:id="56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4E0B14">
        <w:rPr>
          <w:rFonts w:eastAsia="Times New Roman" w:cstheme="minorHAnsi"/>
          <w:sz w:val="24"/>
          <w:szCs w:val="24"/>
          <w:rPrChange w:id="56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</w:t>
      </w:r>
      <w:proofErr w:type="spellEnd"/>
      <w:r w:rsidRPr="004E0B14">
        <w:rPr>
          <w:rFonts w:eastAsia="Times New Roman" w:cstheme="minorHAnsi"/>
          <w:sz w:val="24"/>
          <w:szCs w:val="24"/>
          <w:rPrChange w:id="57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7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bubuk-bubuk</w:t>
      </w:r>
      <w:proofErr w:type="spellEnd"/>
      <w:r w:rsidRPr="004E0B14">
        <w:rPr>
          <w:rFonts w:eastAsia="Times New Roman" w:cstheme="minorHAnsi"/>
          <w:sz w:val="24"/>
          <w:szCs w:val="24"/>
          <w:rPrChange w:id="57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7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minuman</w:t>
      </w:r>
      <w:proofErr w:type="spellEnd"/>
      <w:r w:rsidRPr="004E0B14">
        <w:rPr>
          <w:rFonts w:eastAsia="Times New Roman" w:cstheme="minorHAnsi"/>
          <w:sz w:val="24"/>
          <w:szCs w:val="24"/>
          <w:rPrChange w:id="57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7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manis</w:t>
      </w:r>
      <w:proofErr w:type="spellEnd"/>
      <w:r w:rsidRPr="004E0B14">
        <w:rPr>
          <w:rFonts w:eastAsia="Times New Roman" w:cstheme="minorHAnsi"/>
          <w:sz w:val="24"/>
          <w:szCs w:val="24"/>
          <w:rPrChange w:id="57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7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4E0B14">
        <w:rPr>
          <w:rFonts w:eastAsia="Times New Roman" w:cstheme="minorHAnsi"/>
          <w:sz w:val="24"/>
          <w:szCs w:val="24"/>
          <w:rPrChange w:id="57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7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4E0B14">
        <w:rPr>
          <w:rFonts w:eastAsia="Times New Roman" w:cstheme="minorHAnsi"/>
          <w:sz w:val="24"/>
          <w:szCs w:val="24"/>
          <w:rPrChange w:id="58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8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ekonomis</w:t>
      </w:r>
      <w:proofErr w:type="spellEnd"/>
      <w:r w:rsidRPr="004E0B14">
        <w:rPr>
          <w:rFonts w:eastAsia="Times New Roman" w:cstheme="minorHAnsi"/>
          <w:sz w:val="24"/>
          <w:szCs w:val="24"/>
          <w:rPrChange w:id="58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  <w:proofErr w:type="spellStart"/>
    </w:p>
    <w:p w14:paraId="5F135321" w14:textId="77777777" w:rsidR="00927764" w:rsidRPr="004E0B14" w:rsidRDefault="00927764" w:rsidP="00927764">
      <w:pPr>
        <w:shd w:val="clear" w:color="auto" w:fill="F5F5F5"/>
        <w:spacing w:after="375"/>
        <w:rPr>
          <w:rFonts w:eastAsia="Times New Roman" w:cstheme="minorHAnsi"/>
          <w:sz w:val="24"/>
          <w:szCs w:val="24"/>
          <w:rPrChange w:id="58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4E0B14">
        <w:rPr>
          <w:rFonts w:eastAsia="Times New Roman" w:cstheme="minorHAnsi"/>
          <w:sz w:val="24"/>
          <w:szCs w:val="24"/>
          <w:rPrChange w:id="58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Semua</w:t>
      </w:r>
      <w:proofErr w:type="spellEnd"/>
      <w:r w:rsidRPr="004E0B14">
        <w:rPr>
          <w:rFonts w:eastAsia="Times New Roman" w:cstheme="minorHAnsi"/>
          <w:sz w:val="24"/>
          <w:szCs w:val="24"/>
          <w:rPrChange w:id="58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8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harus</w:t>
      </w:r>
      <w:proofErr w:type="spellEnd"/>
      <w:r w:rsidRPr="004E0B14">
        <w:rPr>
          <w:rFonts w:eastAsia="Times New Roman" w:cstheme="minorHAnsi"/>
          <w:sz w:val="24"/>
          <w:szCs w:val="24"/>
          <w:rPrChange w:id="58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8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4E0B14">
        <w:rPr>
          <w:rFonts w:eastAsia="Times New Roman" w:cstheme="minorHAnsi"/>
          <w:sz w:val="24"/>
          <w:szCs w:val="24"/>
          <w:rPrChange w:id="58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4E0B14">
        <w:rPr>
          <w:rFonts w:eastAsia="Times New Roman" w:cstheme="minorHAnsi"/>
          <w:sz w:val="24"/>
          <w:szCs w:val="24"/>
          <w:rPrChange w:id="59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almari</w:t>
      </w:r>
      <w:proofErr w:type="spellEnd"/>
      <w:r w:rsidRPr="004E0B14">
        <w:rPr>
          <w:rFonts w:eastAsia="Times New Roman" w:cstheme="minorHAnsi"/>
          <w:sz w:val="24"/>
          <w:szCs w:val="24"/>
          <w:rPrChange w:id="59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9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penyimpanan</w:t>
      </w:r>
      <w:proofErr w:type="spellEnd"/>
      <w:r w:rsidRPr="004E0B14">
        <w:rPr>
          <w:rFonts w:eastAsia="Times New Roman" w:cstheme="minorHAnsi"/>
          <w:sz w:val="24"/>
          <w:szCs w:val="24"/>
          <w:rPrChange w:id="59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4E0B14">
        <w:rPr>
          <w:rFonts w:eastAsia="Times New Roman" w:cstheme="minorHAnsi"/>
          <w:sz w:val="24"/>
          <w:szCs w:val="24"/>
          <w:rPrChange w:id="59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Sebagai</w:t>
      </w:r>
      <w:proofErr w:type="spellEnd"/>
      <w:r w:rsidRPr="004E0B14">
        <w:rPr>
          <w:rFonts w:eastAsia="Times New Roman" w:cstheme="minorHAnsi"/>
          <w:sz w:val="24"/>
          <w:szCs w:val="24"/>
          <w:rPrChange w:id="59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9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bahan</w:t>
      </w:r>
      <w:proofErr w:type="spellEnd"/>
      <w:r w:rsidRPr="004E0B14">
        <w:rPr>
          <w:rFonts w:eastAsia="Times New Roman" w:cstheme="minorHAnsi"/>
          <w:sz w:val="24"/>
          <w:szCs w:val="24"/>
          <w:rPrChange w:id="59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59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persediaan</w:t>
      </w:r>
      <w:proofErr w:type="spellEnd"/>
      <w:r w:rsidRPr="004E0B14">
        <w:rPr>
          <w:rFonts w:eastAsia="Times New Roman" w:cstheme="minorHAnsi"/>
          <w:sz w:val="24"/>
          <w:szCs w:val="24"/>
          <w:rPrChange w:id="59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0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karena</w:t>
      </w:r>
      <w:proofErr w:type="spellEnd"/>
      <w:r w:rsidRPr="004E0B14">
        <w:rPr>
          <w:rFonts w:eastAsia="Times New Roman" w:cstheme="minorHAnsi"/>
          <w:sz w:val="24"/>
          <w:szCs w:val="24"/>
          <w:rPrChange w:id="60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0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mau</w:t>
      </w:r>
      <w:proofErr w:type="spellEnd"/>
      <w:r w:rsidRPr="004E0B14">
        <w:rPr>
          <w:rFonts w:eastAsia="Times New Roman" w:cstheme="minorHAnsi"/>
          <w:sz w:val="24"/>
          <w:szCs w:val="24"/>
          <w:rPrChange w:id="60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0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keluar</w:t>
      </w:r>
      <w:proofErr w:type="spellEnd"/>
      <w:r w:rsidRPr="004E0B14">
        <w:rPr>
          <w:rFonts w:eastAsia="Times New Roman" w:cstheme="minorHAnsi"/>
          <w:sz w:val="24"/>
          <w:szCs w:val="24"/>
          <w:rPrChange w:id="60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4E0B14">
        <w:rPr>
          <w:rFonts w:eastAsia="Times New Roman" w:cstheme="minorHAnsi"/>
          <w:sz w:val="24"/>
          <w:szCs w:val="24"/>
          <w:rPrChange w:id="60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waktu</w:t>
      </w:r>
      <w:proofErr w:type="spellEnd"/>
      <w:r w:rsidRPr="004E0B14">
        <w:rPr>
          <w:rFonts w:eastAsia="Times New Roman" w:cstheme="minorHAnsi"/>
          <w:sz w:val="24"/>
          <w:szCs w:val="24"/>
          <w:rPrChange w:id="60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0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4E0B14">
        <w:rPr>
          <w:rFonts w:eastAsia="Times New Roman" w:cstheme="minorHAnsi"/>
          <w:sz w:val="24"/>
          <w:szCs w:val="24"/>
          <w:rPrChange w:id="60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1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itu</w:t>
      </w:r>
      <w:proofErr w:type="spellEnd"/>
      <w:r w:rsidRPr="004E0B14">
        <w:rPr>
          <w:rFonts w:eastAsia="Times New Roman" w:cstheme="minorHAnsi"/>
          <w:sz w:val="24"/>
          <w:szCs w:val="24"/>
          <w:rPrChange w:id="61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1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4E0B14">
        <w:rPr>
          <w:rFonts w:eastAsia="Times New Roman" w:cstheme="minorHAnsi"/>
          <w:sz w:val="24"/>
          <w:szCs w:val="24"/>
          <w:rPrChange w:id="61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1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4E0B14">
        <w:rPr>
          <w:rFonts w:eastAsia="Times New Roman" w:cstheme="minorHAnsi"/>
          <w:sz w:val="24"/>
          <w:szCs w:val="24"/>
          <w:rPrChange w:id="61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1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berpikir</w:t>
      </w:r>
      <w:proofErr w:type="spellEnd"/>
      <w:r w:rsidRPr="004E0B14">
        <w:rPr>
          <w:rFonts w:eastAsia="Times New Roman" w:cstheme="minorHAnsi"/>
          <w:sz w:val="24"/>
          <w:szCs w:val="24"/>
          <w:rPrChange w:id="61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1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berkali</w:t>
      </w:r>
      <w:proofErr w:type="spellEnd"/>
      <w:r w:rsidRPr="004E0B14">
        <w:rPr>
          <w:rFonts w:eastAsia="Times New Roman" w:cstheme="minorHAnsi"/>
          <w:sz w:val="24"/>
          <w:szCs w:val="24"/>
          <w:rPrChange w:id="61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-kali. Akan </w:t>
      </w:r>
      <w:proofErr w:type="spellStart"/>
      <w:r w:rsidRPr="004E0B14">
        <w:rPr>
          <w:rFonts w:eastAsia="Times New Roman" w:cstheme="minorHAnsi"/>
          <w:sz w:val="24"/>
          <w:szCs w:val="24"/>
          <w:rPrChange w:id="62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merepotkan</w:t>
      </w:r>
      <w:proofErr w:type="spellEnd"/>
      <w:r w:rsidRPr="004E0B14">
        <w:rPr>
          <w:rFonts w:eastAsia="Times New Roman" w:cstheme="minorHAnsi"/>
          <w:sz w:val="24"/>
          <w:szCs w:val="24"/>
          <w:rPrChange w:id="62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14:paraId="03690EDB" w14:textId="77777777" w:rsidR="00927764" w:rsidRPr="004E0B14" w:rsidRDefault="00927764" w:rsidP="00927764">
      <w:pPr>
        <w:shd w:val="clear" w:color="auto" w:fill="F5F5F5"/>
        <w:spacing w:after="375"/>
        <w:rPr>
          <w:rFonts w:eastAsia="Times New Roman" w:cstheme="minorHAnsi"/>
          <w:sz w:val="24"/>
          <w:szCs w:val="24"/>
          <w:rPrChange w:id="62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4E0B14">
        <w:rPr>
          <w:rFonts w:eastAsia="Times New Roman" w:cstheme="minorHAnsi"/>
          <w:sz w:val="24"/>
          <w:szCs w:val="24"/>
          <w:rPrChange w:id="62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4E0B14">
        <w:rPr>
          <w:rFonts w:eastAsia="Times New Roman" w:cstheme="minorHAnsi"/>
          <w:sz w:val="24"/>
          <w:szCs w:val="24"/>
          <w:rPrChange w:id="62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2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4E0B14">
        <w:rPr>
          <w:rFonts w:eastAsia="Times New Roman" w:cstheme="minorHAnsi"/>
          <w:sz w:val="24"/>
          <w:szCs w:val="24"/>
          <w:rPrChange w:id="62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2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salahnya</w:t>
      </w:r>
      <w:proofErr w:type="spellEnd"/>
      <w:r w:rsidRPr="004E0B14">
        <w:rPr>
          <w:rFonts w:eastAsia="Times New Roman" w:cstheme="minorHAnsi"/>
          <w:sz w:val="24"/>
          <w:szCs w:val="24"/>
          <w:rPrChange w:id="62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2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4E0B14">
        <w:rPr>
          <w:rFonts w:eastAsia="Times New Roman" w:cstheme="minorHAnsi"/>
          <w:sz w:val="24"/>
          <w:szCs w:val="24"/>
          <w:rPrChange w:id="63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3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4E0B14">
        <w:rPr>
          <w:rFonts w:eastAsia="Times New Roman" w:cstheme="minorHAnsi"/>
          <w:sz w:val="24"/>
          <w:szCs w:val="24"/>
          <w:rPrChange w:id="63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3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4E0B14">
        <w:rPr>
          <w:rFonts w:eastAsia="Times New Roman" w:cstheme="minorHAnsi"/>
          <w:sz w:val="24"/>
          <w:szCs w:val="24"/>
          <w:rPrChange w:id="63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Yang </w:t>
      </w:r>
      <w:proofErr w:type="spellStart"/>
      <w:r w:rsidRPr="004E0B14">
        <w:rPr>
          <w:rFonts w:eastAsia="Times New Roman" w:cstheme="minorHAnsi"/>
          <w:sz w:val="24"/>
          <w:szCs w:val="24"/>
          <w:rPrChange w:id="63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4E0B14">
        <w:rPr>
          <w:rFonts w:eastAsia="Times New Roman" w:cstheme="minorHAnsi"/>
          <w:sz w:val="24"/>
          <w:szCs w:val="24"/>
          <w:rPrChange w:id="63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3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membuatnya</w:t>
      </w:r>
      <w:proofErr w:type="spellEnd"/>
      <w:r w:rsidRPr="004E0B14">
        <w:rPr>
          <w:rFonts w:eastAsia="Times New Roman" w:cstheme="minorHAnsi"/>
          <w:sz w:val="24"/>
          <w:szCs w:val="24"/>
          <w:rPrChange w:id="63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salah </w:t>
      </w:r>
      <w:proofErr w:type="spellStart"/>
      <w:r w:rsidRPr="004E0B14">
        <w:rPr>
          <w:rFonts w:eastAsia="Times New Roman" w:cstheme="minorHAnsi"/>
          <w:sz w:val="24"/>
          <w:szCs w:val="24"/>
          <w:rPrChange w:id="63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adalah</w:t>
      </w:r>
      <w:proofErr w:type="spellEnd"/>
      <w:r w:rsidRPr="004E0B14">
        <w:rPr>
          <w:rFonts w:eastAsia="Times New Roman" w:cstheme="minorHAnsi"/>
          <w:sz w:val="24"/>
          <w:szCs w:val="24"/>
          <w:rPrChange w:id="64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4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pemilihan</w:t>
      </w:r>
      <w:proofErr w:type="spellEnd"/>
      <w:r w:rsidRPr="004E0B14">
        <w:rPr>
          <w:rFonts w:eastAsia="Times New Roman" w:cstheme="minorHAnsi"/>
          <w:sz w:val="24"/>
          <w:szCs w:val="24"/>
          <w:rPrChange w:id="64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4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4E0B14">
        <w:rPr>
          <w:rFonts w:eastAsia="Times New Roman" w:cstheme="minorHAnsi"/>
          <w:sz w:val="24"/>
          <w:szCs w:val="24"/>
          <w:rPrChange w:id="64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4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4E0B14">
        <w:rPr>
          <w:rFonts w:eastAsia="Times New Roman" w:cstheme="minorHAnsi"/>
          <w:sz w:val="24"/>
          <w:szCs w:val="24"/>
          <w:rPrChange w:id="64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4E0B14">
        <w:rPr>
          <w:rFonts w:eastAsia="Times New Roman" w:cstheme="minorHAnsi"/>
          <w:sz w:val="24"/>
          <w:szCs w:val="24"/>
          <w:rPrChange w:id="64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4E0B14">
        <w:rPr>
          <w:rFonts w:eastAsia="Times New Roman" w:cstheme="minorHAnsi"/>
          <w:sz w:val="24"/>
          <w:szCs w:val="24"/>
          <w:rPrChange w:id="64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4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</w:t>
      </w:r>
      <w:proofErr w:type="spellEnd"/>
      <w:r w:rsidRPr="004E0B14">
        <w:rPr>
          <w:rFonts w:eastAsia="Times New Roman" w:cstheme="minorHAnsi"/>
          <w:sz w:val="24"/>
          <w:szCs w:val="24"/>
          <w:rPrChange w:id="65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5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diri</w:t>
      </w:r>
      <w:proofErr w:type="spellEnd"/>
      <w:r w:rsidRPr="004E0B14">
        <w:rPr>
          <w:rFonts w:eastAsia="Times New Roman" w:cstheme="minorHAnsi"/>
          <w:sz w:val="24"/>
          <w:szCs w:val="24"/>
          <w:rPrChange w:id="65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Yang </w:t>
      </w:r>
      <w:proofErr w:type="spellStart"/>
      <w:r w:rsidRPr="004E0B14">
        <w:rPr>
          <w:rFonts w:eastAsia="Times New Roman" w:cstheme="minorHAnsi"/>
          <w:sz w:val="24"/>
          <w:szCs w:val="24"/>
          <w:rPrChange w:id="65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penting</w:t>
      </w:r>
      <w:proofErr w:type="spellEnd"/>
      <w:r w:rsidRPr="004E0B14">
        <w:rPr>
          <w:rFonts w:eastAsia="Times New Roman" w:cstheme="minorHAnsi"/>
          <w:sz w:val="24"/>
          <w:szCs w:val="24"/>
          <w:rPrChange w:id="65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5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enak</w:t>
      </w:r>
      <w:proofErr w:type="spellEnd"/>
      <w:r w:rsidRPr="004E0B14">
        <w:rPr>
          <w:rFonts w:eastAsia="Times New Roman" w:cstheme="minorHAnsi"/>
          <w:sz w:val="24"/>
          <w:szCs w:val="24"/>
          <w:rPrChange w:id="65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4E0B14">
        <w:rPr>
          <w:rFonts w:eastAsia="Times New Roman" w:cstheme="minorHAnsi"/>
          <w:sz w:val="24"/>
          <w:szCs w:val="24"/>
          <w:rPrChange w:id="65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</w:t>
      </w:r>
      <w:proofErr w:type="spellEnd"/>
      <w:r w:rsidRPr="004E0B14">
        <w:rPr>
          <w:rFonts w:eastAsia="Times New Roman" w:cstheme="minorHAnsi"/>
          <w:sz w:val="24"/>
          <w:szCs w:val="24"/>
          <w:rPrChange w:id="65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5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belakangan</w:t>
      </w:r>
      <w:proofErr w:type="spellEnd"/>
      <w:r w:rsidRPr="004E0B14">
        <w:rPr>
          <w:rFonts w:eastAsia="Times New Roman" w:cstheme="minorHAnsi"/>
          <w:sz w:val="24"/>
          <w:szCs w:val="24"/>
          <w:rPrChange w:id="66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706B9051" w14:textId="12D09C3F" w:rsidR="00927764" w:rsidRPr="004E0B14" w:rsidRDefault="00927764" w:rsidP="00927764">
      <w:pPr>
        <w:shd w:val="clear" w:color="auto" w:fill="F5F5F5"/>
        <w:spacing w:after="375"/>
        <w:rPr>
          <w:rFonts w:eastAsia="Times New Roman" w:cstheme="minorHAnsi"/>
          <w:sz w:val="24"/>
          <w:szCs w:val="24"/>
          <w:rPrChange w:id="66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4E0B14">
        <w:rPr>
          <w:rFonts w:eastAsia="Times New Roman" w:cstheme="minorHAnsi"/>
          <w:sz w:val="24"/>
          <w:szCs w:val="24"/>
          <w:rPrChange w:id="66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Coba</w:t>
      </w:r>
      <w:proofErr w:type="spellEnd"/>
      <w:r w:rsidRPr="004E0B14">
        <w:rPr>
          <w:rFonts w:eastAsia="Times New Roman" w:cstheme="minorHAnsi"/>
          <w:sz w:val="24"/>
          <w:szCs w:val="24"/>
          <w:rPrChange w:id="66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6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4E0B14">
        <w:rPr>
          <w:rFonts w:eastAsia="Times New Roman" w:cstheme="minorHAnsi"/>
          <w:sz w:val="24"/>
          <w:szCs w:val="24"/>
          <w:rPrChange w:id="66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4E0B14">
        <w:rPr>
          <w:rFonts w:eastAsia="Times New Roman" w:cstheme="minorHAnsi"/>
          <w:sz w:val="24"/>
          <w:szCs w:val="24"/>
          <w:rPrChange w:id="66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mulai</w:t>
      </w:r>
      <w:proofErr w:type="spellEnd"/>
      <w:r w:rsidRPr="004E0B14">
        <w:rPr>
          <w:rFonts w:eastAsia="Times New Roman" w:cstheme="minorHAnsi"/>
          <w:sz w:val="24"/>
          <w:szCs w:val="24"/>
          <w:rPrChange w:id="66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6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aja</w:t>
      </w:r>
      <w:proofErr w:type="spellEnd"/>
      <w:r w:rsidRPr="004E0B14">
        <w:rPr>
          <w:rFonts w:eastAsia="Times New Roman" w:cstheme="minorHAnsi"/>
          <w:sz w:val="24"/>
          <w:szCs w:val="24"/>
          <w:rPrChange w:id="66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7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dulu</w:t>
      </w:r>
      <w:proofErr w:type="spellEnd"/>
      <w:r w:rsidRPr="004E0B14">
        <w:rPr>
          <w:rFonts w:eastAsia="Times New Roman" w:cstheme="minorHAnsi"/>
          <w:sz w:val="24"/>
          <w:szCs w:val="24"/>
          <w:rPrChange w:id="67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7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dengan</w:t>
      </w:r>
      <w:proofErr w:type="spellEnd"/>
      <w:r w:rsidRPr="004E0B14">
        <w:rPr>
          <w:rFonts w:eastAsia="Times New Roman" w:cstheme="minorHAnsi"/>
          <w:sz w:val="24"/>
          <w:szCs w:val="24"/>
          <w:rPrChange w:id="67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7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memperhatikan</w:t>
      </w:r>
      <w:proofErr w:type="spellEnd"/>
      <w:r w:rsidRPr="004E0B14">
        <w:rPr>
          <w:rFonts w:eastAsia="Times New Roman" w:cstheme="minorHAnsi"/>
          <w:sz w:val="24"/>
          <w:szCs w:val="24"/>
          <w:rPrChange w:id="67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label </w:t>
      </w:r>
      <w:proofErr w:type="spellStart"/>
      <w:r w:rsidRPr="004E0B14">
        <w:rPr>
          <w:rFonts w:eastAsia="Times New Roman" w:cstheme="minorHAnsi"/>
          <w:sz w:val="24"/>
          <w:szCs w:val="24"/>
          <w:rPrChange w:id="67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informasi</w:t>
      </w:r>
      <w:proofErr w:type="spellEnd"/>
      <w:r w:rsidRPr="004E0B14">
        <w:rPr>
          <w:rFonts w:eastAsia="Times New Roman" w:cstheme="minorHAnsi"/>
          <w:sz w:val="24"/>
          <w:szCs w:val="24"/>
          <w:rPrChange w:id="67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7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gizi</w:t>
      </w:r>
      <w:proofErr w:type="spellEnd"/>
      <w:r w:rsidRPr="004E0B14">
        <w:rPr>
          <w:rFonts w:eastAsia="Times New Roman" w:cstheme="minorHAnsi"/>
          <w:sz w:val="24"/>
          <w:szCs w:val="24"/>
          <w:rPrChange w:id="67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8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ketika</w:t>
      </w:r>
      <w:proofErr w:type="spellEnd"/>
      <w:r w:rsidRPr="004E0B14">
        <w:rPr>
          <w:rFonts w:eastAsia="Times New Roman" w:cstheme="minorHAnsi"/>
          <w:sz w:val="24"/>
          <w:szCs w:val="24"/>
          <w:rPrChange w:id="68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8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4E0B14">
        <w:rPr>
          <w:rFonts w:eastAsia="Times New Roman" w:cstheme="minorHAnsi"/>
          <w:sz w:val="24"/>
          <w:szCs w:val="24"/>
          <w:rPrChange w:id="68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8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memakan</w:t>
      </w:r>
      <w:proofErr w:type="spellEnd"/>
      <w:r w:rsidRPr="004E0B14">
        <w:rPr>
          <w:rFonts w:eastAsia="Times New Roman" w:cstheme="minorHAnsi"/>
          <w:sz w:val="24"/>
          <w:szCs w:val="24"/>
          <w:rPrChange w:id="68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8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4E0B14">
        <w:rPr>
          <w:rFonts w:eastAsia="Times New Roman" w:cstheme="minorHAnsi"/>
          <w:sz w:val="24"/>
          <w:szCs w:val="24"/>
          <w:rPrChange w:id="68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8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4E0B14">
        <w:rPr>
          <w:rFonts w:eastAsia="Times New Roman" w:cstheme="minorHAnsi"/>
          <w:sz w:val="24"/>
          <w:szCs w:val="24"/>
          <w:rPrChange w:id="68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4E0B14">
        <w:rPr>
          <w:rFonts w:eastAsia="Times New Roman" w:cstheme="minorHAnsi"/>
          <w:sz w:val="24"/>
          <w:szCs w:val="24"/>
          <w:rPrChange w:id="69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</w:t>
      </w:r>
      <w:proofErr w:type="spellEnd"/>
      <w:r w:rsidRPr="004E0B14">
        <w:rPr>
          <w:rFonts w:eastAsia="Times New Roman" w:cstheme="minorHAnsi"/>
          <w:sz w:val="24"/>
          <w:szCs w:val="24"/>
          <w:rPrChange w:id="69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9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jika</w:t>
      </w:r>
      <w:proofErr w:type="spellEnd"/>
      <w:r w:rsidRPr="004E0B14">
        <w:rPr>
          <w:rFonts w:eastAsia="Times New Roman" w:cstheme="minorHAnsi"/>
          <w:sz w:val="24"/>
          <w:szCs w:val="24"/>
          <w:rPrChange w:id="69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9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ingin</w:t>
      </w:r>
      <w:proofErr w:type="spellEnd"/>
      <w:r w:rsidRPr="004E0B14">
        <w:rPr>
          <w:rFonts w:eastAsia="Times New Roman" w:cstheme="minorHAnsi"/>
          <w:sz w:val="24"/>
          <w:szCs w:val="24"/>
          <w:rPrChange w:id="69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69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minum</w:t>
      </w:r>
      <w:proofErr w:type="spellEnd"/>
      <w:r w:rsidRPr="004E0B14">
        <w:rPr>
          <w:rFonts w:eastAsia="Times New Roman" w:cstheme="minorHAnsi"/>
          <w:sz w:val="24"/>
          <w:szCs w:val="24"/>
          <w:rPrChange w:id="69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4E0B14">
        <w:rPr>
          <w:rFonts w:eastAsia="Times New Roman" w:cstheme="minorHAnsi"/>
          <w:sz w:val="24"/>
          <w:szCs w:val="24"/>
          <w:rPrChange w:id="69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hangat-hangat</w:t>
      </w:r>
      <w:proofErr w:type="spellEnd"/>
      <w:r w:rsidRPr="004E0B14">
        <w:rPr>
          <w:rFonts w:eastAsia="Times New Roman" w:cstheme="minorHAnsi"/>
          <w:sz w:val="24"/>
          <w:szCs w:val="24"/>
          <w:rPrChange w:id="69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4E0B14">
        <w:rPr>
          <w:rFonts w:eastAsia="Times New Roman" w:cstheme="minorHAnsi"/>
          <w:sz w:val="24"/>
          <w:szCs w:val="24"/>
          <w:rPrChange w:id="70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takar</w:t>
      </w:r>
      <w:proofErr w:type="spellEnd"/>
      <w:r w:rsidRPr="004E0B14">
        <w:rPr>
          <w:rFonts w:eastAsia="Times New Roman" w:cstheme="minorHAnsi"/>
          <w:sz w:val="24"/>
          <w:szCs w:val="24"/>
          <w:rPrChange w:id="70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0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gulanya</w:t>
      </w:r>
      <w:proofErr w:type="spellEnd"/>
      <w:r w:rsidRPr="004E0B14">
        <w:rPr>
          <w:rFonts w:eastAsia="Times New Roman" w:cstheme="minorHAnsi"/>
          <w:sz w:val="24"/>
          <w:szCs w:val="24"/>
          <w:rPrChange w:id="70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0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jangan</w:t>
      </w:r>
      <w:proofErr w:type="spellEnd"/>
      <w:r w:rsidRPr="004E0B14">
        <w:rPr>
          <w:rFonts w:eastAsia="Times New Roman" w:cstheme="minorHAnsi"/>
          <w:sz w:val="24"/>
          <w:szCs w:val="24"/>
          <w:rPrChange w:id="70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0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kelebihan</w:t>
      </w:r>
      <w:proofErr w:type="spellEnd"/>
      <w:r w:rsidRPr="004E0B14">
        <w:rPr>
          <w:rFonts w:eastAsia="Times New Roman" w:cstheme="minorHAnsi"/>
          <w:sz w:val="24"/>
          <w:szCs w:val="24"/>
          <w:rPrChange w:id="70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4E0B14">
        <w:rPr>
          <w:rFonts w:eastAsia="Times New Roman" w:cstheme="minorHAnsi"/>
          <w:sz w:val="24"/>
          <w:szCs w:val="24"/>
          <w:rPrChange w:id="70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Sebab</w:t>
      </w:r>
      <w:proofErr w:type="spellEnd"/>
      <w:r w:rsidRPr="004E0B14">
        <w:rPr>
          <w:rFonts w:eastAsia="Times New Roman" w:cstheme="minorHAnsi"/>
          <w:sz w:val="24"/>
          <w:szCs w:val="24"/>
          <w:rPrChange w:id="70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1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4E0B14">
        <w:rPr>
          <w:rFonts w:eastAsia="Times New Roman" w:cstheme="minorHAnsi"/>
          <w:sz w:val="24"/>
          <w:szCs w:val="24"/>
          <w:rPrChange w:id="71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sudah </w:t>
      </w:r>
      <w:proofErr w:type="spellStart"/>
      <w:r w:rsidRPr="004E0B14">
        <w:rPr>
          <w:rFonts w:eastAsia="Times New Roman" w:cstheme="minorHAnsi"/>
          <w:sz w:val="24"/>
          <w:szCs w:val="24"/>
          <w:rPrChange w:id="71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terlalu</w:t>
      </w:r>
      <w:proofErr w:type="spellEnd"/>
      <w:r w:rsidRPr="004E0B14">
        <w:rPr>
          <w:rFonts w:eastAsia="Times New Roman" w:cstheme="minorHAnsi"/>
          <w:sz w:val="24"/>
          <w:szCs w:val="24"/>
          <w:rPrChange w:id="71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1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manis</w:t>
      </w:r>
      <w:proofErr w:type="spellEnd"/>
      <w:r w:rsidRPr="004E0B14">
        <w:rPr>
          <w:rFonts w:eastAsia="Times New Roman" w:cstheme="minorHAnsi"/>
          <w:sz w:val="24"/>
          <w:szCs w:val="24"/>
          <w:rPrChange w:id="71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kata </w:t>
      </w:r>
      <w:proofErr w:type="spellStart"/>
      <w:r w:rsidRPr="004E0B14">
        <w:rPr>
          <w:rFonts w:eastAsia="Times New Roman" w:cstheme="minorHAnsi"/>
          <w:sz w:val="24"/>
          <w:szCs w:val="24"/>
          <w:rPrChange w:id="71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dia</w:t>
      </w:r>
      <w:proofErr w:type="spellEnd"/>
      <w:r w:rsidRPr="004E0B14">
        <w:rPr>
          <w:rFonts w:eastAsia="Times New Roman" w:cstheme="minorHAnsi"/>
          <w:sz w:val="24"/>
          <w:szCs w:val="24"/>
          <w:rPrChange w:id="71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 </w:t>
      </w:r>
      <w:ins w:id="718" w:author="Iman Harymawan" w:date="2022-03-25T09:08:00Z">
        <w:r w:rsidR="00AB44FD">
          <w:rPr>
            <w:rFonts w:eastAsia="Times New Roman" w:cstheme="minorHAnsi"/>
            <w:sz w:val="24"/>
            <w:szCs w:val="24"/>
          </w:rPr>
          <w:t>“</w:t>
        </w:r>
      </w:ins>
      <w:proofErr w:type="spellStart"/>
      <w:r w:rsidRPr="004E0B14">
        <w:rPr>
          <w:rFonts w:eastAsia="Times New Roman" w:cstheme="minorHAnsi"/>
          <w:i/>
          <w:iCs/>
          <w:sz w:val="24"/>
          <w:szCs w:val="24"/>
          <w:rPrChange w:id="719" w:author="Iman Harymawan" w:date="2022-03-25T09:0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r w:rsidRPr="004E0B14">
        <w:rPr>
          <w:rFonts w:eastAsia="Times New Roman" w:cstheme="minorHAnsi"/>
          <w:i/>
          <w:iCs/>
          <w:sz w:val="24"/>
          <w:szCs w:val="24"/>
          <w:rPrChange w:id="720" w:author="Iman Harymawan" w:date="2022-03-25T09:0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khan</w:t>
      </w:r>
      <w:ins w:id="721" w:author="Iman Harymawan" w:date="2022-03-25T09:08:00Z">
        <w:r w:rsidR="00AB44FD">
          <w:rPr>
            <w:rFonts w:eastAsia="Times New Roman" w:cstheme="minorHAnsi"/>
            <w:i/>
            <w:iCs/>
            <w:sz w:val="24"/>
            <w:szCs w:val="24"/>
          </w:rPr>
          <w:t>”</w:t>
        </w:r>
      </w:ins>
      <w:r w:rsidRPr="004E0B14">
        <w:rPr>
          <w:rFonts w:eastAsia="Times New Roman" w:cstheme="minorHAnsi"/>
          <w:i/>
          <w:iCs/>
          <w:sz w:val="24"/>
          <w:szCs w:val="24"/>
          <w:rPrChange w:id="722" w:author="Iman Harymawan" w:date="2022-03-25T09:0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.</w:t>
      </w:r>
    </w:p>
    <w:p w14:paraId="698C6C6F" w14:textId="77777777" w:rsidR="00927764" w:rsidRPr="004E0B14" w:rsidRDefault="00927764" w:rsidP="00927764">
      <w:pPr>
        <w:shd w:val="clear" w:color="auto" w:fill="F5F5F5"/>
        <w:spacing w:after="375"/>
        <w:rPr>
          <w:rFonts w:eastAsia="Times New Roman" w:cstheme="minorHAnsi"/>
          <w:sz w:val="24"/>
          <w:szCs w:val="24"/>
          <w:rPrChange w:id="72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4E0B14">
        <w:rPr>
          <w:rFonts w:eastAsia="Times New Roman" w:cstheme="minorHAnsi"/>
          <w:sz w:val="24"/>
          <w:szCs w:val="24"/>
          <w:rPrChange w:id="72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Di </w:t>
      </w:r>
      <w:proofErr w:type="spellStart"/>
      <w:r w:rsidRPr="004E0B14">
        <w:rPr>
          <w:rFonts w:eastAsia="Times New Roman" w:cstheme="minorHAnsi"/>
          <w:sz w:val="24"/>
          <w:szCs w:val="24"/>
          <w:rPrChange w:id="72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musim</w:t>
      </w:r>
      <w:proofErr w:type="spellEnd"/>
      <w:r w:rsidRPr="004E0B14">
        <w:rPr>
          <w:rFonts w:eastAsia="Times New Roman" w:cstheme="minorHAnsi"/>
          <w:sz w:val="24"/>
          <w:szCs w:val="24"/>
          <w:rPrChange w:id="72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2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4E0B14">
        <w:rPr>
          <w:rFonts w:eastAsia="Times New Roman" w:cstheme="minorHAnsi"/>
          <w:sz w:val="24"/>
          <w:szCs w:val="24"/>
          <w:rPrChange w:id="72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rasa malas </w:t>
      </w:r>
      <w:proofErr w:type="spellStart"/>
      <w:r w:rsidRPr="004E0B14">
        <w:rPr>
          <w:rFonts w:eastAsia="Times New Roman" w:cstheme="minorHAnsi"/>
          <w:sz w:val="24"/>
          <w:szCs w:val="24"/>
          <w:rPrChange w:id="72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bergerak</w:t>
      </w:r>
      <w:proofErr w:type="spellEnd"/>
      <w:r w:rsidRPr="004E0B14">
        <w:rPr>
          <w:rFonts w:eastAsia="Times New Roman" w:cstheme="minorHAnsi"/>
          <w:sz w:val="24"/>
          <w:szCs w:val="24"/>
          <w:rPrChange w:id="73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juga </w:t>
      </w:r>
      <w:proofErr w:type="spellStart"/>
      <w:r w:rsidRPr="004E0B14">
        <w:rPr>
          <w:rFonts w:eastAsia="Times New Roman" w:cstheme="minorHAnsi"/>
          <w:sz w:val="24"/>
          <w:szCs w:val="24"/>
          <w:rPrChange w:id="73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4E0B14">
        <w:rPr>
          <w:rFonts w:eastAsia="Times New Roman" w:cstheme="minorHAnsi"/>
          <w:sz w:val="24"/>
          <w:szCs w:val="24"/>
          <w:rPrChange w:id="73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3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4E0B14">
        <w:rPr>
          <w:rFonts w:eastAsia="Times New Roman" w:cstheme="minorHAnsi"/>
          <w:sz w:val="24"/>
          <w:szCs w:val="24"/>
          <w:rPrChange w:id="73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3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biang</w:t>
      </w:r>
      <w:proofErr w:type="spellEnd"/>
      <w:r w:rsidRPr="004E0B14">
        <w:rPr>
          <w:rFonts w:eastAsia="Times New Roman" w:cstheme="minorHAnsi"/>
          <w:sz w:val="24"/>
          <w:szCs w:val="24"/>
          <w:rPrChange w:id="73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3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berat</w:t>
      </w:r>
      <w:proofErr w:type="spellEnd"/>
      <w:r w:rsidRPr="004E0B14">
        <w:rPr>
          <w:rFonts w:eastAsia="Times New Roman" w:cstheme="minorHAnsi"/>
          <w:sz w:val="24"/>
          <w:szCs w:val="24"/>
          <w:rPrChange w:id="73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badan yang </w:t>
      </w:r>
      <w:proofErr w:type="spellStart"/>
      <w:r w:rsidRPr="004E0B14">
        <w:rPr>
          <w:rFonts w:eastAsia="Times New Roman" w:cstheme="minorHAnsi"/>
          <w:sz w:val="24"/>
          <w:szCs w:val="24"/>
          <w:rPrChange w:id="73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4E0B14">
        <w:rPr>
          <w:rFonts w:eastAsia="Times New Roman" w:cstheme="minorHAnsi"/>
          <w:sz w:val="24"/>
          <w:szCs w:val="24"/>
          <w:rPrChange w:id="74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4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4E0B14">
        <w:rPr>
          <w:rFonts w:eastAsia="Times New Roman" w:cstheme="minorHAnsi"/>
          <w:sz w:val="24"/>
          <w:szCs w:val="24"/>
          <w:rPrChange w:id="74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4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naiknya</w:t>
      </w:r>
      <w:proofErr w:type="spellEnd"/>
      <w:r w:rsidRPr="004E0B14">
        <w:rPr>
          <w:rFonts w:eastAsia="Times New Roman" w:cstheme="minorHAnsi"/>
          <w:sz w:val="24"/>
          <w:szCs w:val="24"/>
          <w:rPrChange w:id="74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4E0B14">
        <w:rPr>
          <w:rFonts w:eastAsia="Times New Roman" w:cstheme="minorHAnsi"/>
          <w:sz w:val="24"/>
          <w:szCs w:val="24"/>
          <w:rPrChange w:id="74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Apalagi</w:t>
      </w:r>
      <w:proofErr w:type="spellEnd"/>
      <w:r w:rsidRPr="004E0B14">
        <w:rPr>
          <w:rFonts w:eastAsia="Times New Roman" w:cstheme="minorHAnsi"/>
          <w:sz w:val="24"/>
          <w:szCs w:val="24"/>
          <w:rPrChange w:id="74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4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munculnya</w:t>
      </w:r>
      <w:proofErr w:type="spellEnd"/>
      <w:r w:rsidRPr="004E0B14">
        <w:rPr>
          <w:rFonts w:eastAsia="Times New Roman" w:cstheme="minorHAnsi"/>
          <w:sz w:val="24"/>
          <w:szCs w:val="24"/>
          <w:rPrChange w:id="74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4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kaum-kaum</w:t>
      </w:r>
      <w:proofErr w:type="spellEnd"/>
      <w:r w:rsidRPr="004E0B14">
        <w:rPr>
          <w:rFonts w:eastAsia="Times New Roman" w:cstheme="minorHAnsi"/>
          <w:sz w:val="24"/>
          <w:szCs w:val="24"/>
          <w:rPrChange w:id="75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5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rebahan</w:t>
      </w:r>
      <w:proofErr w:type="spellEnd"/>
      <w:r w:rsidRPr="004E0B14">
        <w:rPr>
          <w:rFonts w:eastAsia="Times New Roman" w:cstheme="minorHAnsi"/>
          <w:sz w:val="24"/>
          <w:szCs w:val="24"/>
          <w:rPrChange w:id="75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4E0B14">
        <w:rPr>
          <w:rFonts w:eastAsia="Times New Roman" w:cstheme="minorHAnsi"/>
          <w:sz w:val="24"/>
          <w:szCs w:val="24"/>
          <w:rPrChange w:id="75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kerjaannya</w:t>
      </w:r>
      <w:proofErr w:type="spellEnd"/>
      <w:r w:rsidRPr="004E0B14">
        <w:rPr>
          <w:rFonts w:eastAsia="Times New Roman" w:cstheme="minorHAnsi"/>
          <w:sz w:val="24"/>
          <w:szCs w:val="24"/>
          <w:rPrChange w:id="75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5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tiduran</w:t>
      </w:r>
      <w:proofErr w:type="spellEnd"/>
      <w:r w:rsidRPr="004E0B14">
        <w:rPr>
          <w:rFonts w:eastAsia="Times New Roman" w:cstheme="minorHAnsi"/>
          <w:sz w:val="24"/>
          <w:szCs w:val="24"/>
          <w:rPrChange w:id="75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dan </w:t>
      </w:r>
      <w:proofErr w:type="spellStart"/>
      <w:r w:rsidRPr="004E0B14">
        <w:rPr>
          <w:rFonts w:eastAsia="Times New Roman" w:cstheme="minorHAnsi"/>
          <w:sz w:val="24"/>
          <w:szCs w:val="24"/>
          <w:rPrChange w:id="75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hanya</w:t>
      </w:r>
      <w:proofErr w:type="spellEnd"/>
      <w:r w:rsidRPr="004E0B14">
        <w:rPr>
          <w:rFonts w:eastAsia="Times New Roman" w:cstheme="minorHAnsi"/>
          <w:sz w:val="24"/>
          <w:szCs w:val="24"/>
          <w:rPrChange w:id="75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5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buka</w:t>
      </w:r>
      <w:proofErr w:type="spellEnd"/>
      <w:r w:rsidRPr="004E0B14">
        <w:rPr>
          <w:rFonts w:eastAsia="Times New Roman" w:cstheme="minorHAnsi"/>
          <w:sz w:val="24"/>
          <w:szCs w:val="24"/>
          <w:rPrChange w:id="76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6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tutup</w:t>
      </w:r>
      <w:proofErr w:type="spellEnd"/>
      <w:r w:rsidRPr="004E0B14">
        <w:rPr>
          <w:rFonts w:eastAsia="Times New Roman" w:cstheme="minorHAnsi"/>
          <w:sz w:val="24"/>
          <w:szCs w:val="24"/>
          <w:rPrChange w:id="76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media </w:t>
      </w:r>
      <w:proofErr w:type="spellStart"/>
      <w:r w:rsidRPr="004E0B14">
        <w:rPr>
          <w:rFonts w:eastAsia="Times New Roman" w:cstheme="minorHAnsi"/>
          <w:sz w:val="24"/>
          <w:szCs w:val="24"/>
          <w:rPrChange w:id="76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sosial</w:t>
      </w:r>
      <w:proofErr w:type="spellEnd"/>
      <w:r w:rsidRPr="004E0B14">
        <w:rPr>
          <w:rFonts w:eastAsia="Times New Roman" w:cstheme="minorHAnsi"/>
          <w:sz w:val="24"/>
          <w:szCs w:val="24"/>
          <w:rPrChange w:id="76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6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</w:t>
      </w:r>
      <w:proofErr w:type="spellEnd"/>
      <w:r w:rsidRPr="004E0B14">
        <w:rPr>
          <w:rFonts w:eastAsia="Times New Roman" w:cstheme="minorHAnsi"/>
          <w:sz w:val="24"/>
          <w:szCs w:val="24"/>
          <w:rPrChange w:id="76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6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pura-pura</w:t>
      </w:r>
      <w:proofErr w:type="spellEnd"/>
      <w:r w:rsidRPr="004E0B14">
        <w:rPr>
          <w:rFonts w:eastAsia="Times New Roman" w:cstheme="minorHAnsi"/>
          <w:sz w:val="24"/>
          <w:szCs w:val="24"/>
          <w:rPrChange w:id="76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6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sibuk</w:t>
      </w:r>
      <w:proofErr w:type="spellEnd"/>
      <w:r w:rsidRPr="004E0B14">
        <w:rPr>
          <w:rFonts w:eastAsia="Times New Roman" w:cstheme="minorHAnsi"/>
          <w:sz w:val="24"/>
          <w:szCs w:val="24"/>
          <w:rPrChange w:id="77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7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padahal</w:t>
      </w:r>
      <w:proofErr w:type="spellEnd"/>
      <w:r w:rsidRPr="004E0B14">
        <w:rPr>
          <w:rFonts w:eastAsia="Times New Roman" w:cstheme="minorHAnsi"/>
          <w:sz w:val="24"/>
          <w:szCs w:val="24"/>
          <w:rPrChange w:id="77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7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4E0B14">
        <w:rPr>
          <w:rFonts w:eastAsia="Times New Roman" w:cstheme="minorHAnsi"/>
          <w:sz w:val="24"/>
          <w:szCs w:val="24"/>
          <w:rPrChange w:id="77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7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4E0B14">
        <w:rPr>
          <w:rFonts w:eastAsia="Times New Roman" w:cstheme="minorHAnsi"/>
          <w:sz w:val="24"/>
          <w:szCs w:val="24"/>
          <w:rPrChange w:id="77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4E0B14">
        <w:rPr>
          <w:rFonts w:eastAsia="Times New Roman" w:cstheme="minorHAnsi"/>
          <w:sz w:val="24"/>
          <w:szCs w:val="24"/>
          <w:rPrChange w:id="77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4E0B14">
        <w:rPr>
          <w:rFonts w:eastAsia="Times New Roman" w:cstheme="minorHAnsi"/>
          <w:sz w:val="24"/>
          <w:szCs w:val="24"/>
          <w:rPrChange w:id="77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</w:t>
      </w:r>
      <w:r w:rsidRPr="00AB44FD">
        <w:rPr>
          <w:rFonts w:eastAsia="Times New Roman" w:cstheme="minorHAnsi"/>
          <w:i/>
          <w:iCs/>
          <w:sz w:val="24"/>
          <w:szCs w:val="24"/>
          <w:rPrChange w:id="779" w:author="Iman Harymawan" w:date="2022-03-25T09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chat.</w:t>
      </w:r>
      <w:r w:rsidRPr="004E0B14">
        <w:rPr>
          <w:rFonts w:eastAsia="Times New Roman" w:cstheme="minorHAnsi"/>
          <w:sz w:val="24"/>
          <w:szCs w:val="24"/>
          <w:rPrChange w:id="78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 </w:t>
      </w:r>
    </w:p>
    <w:p w14:paraId="4B28C5A6" w14:textId="77777777" w:rsidR="00927764" w:rsidRPr="004E0B14" w:rsidRDefault="00927764" w:rsidP="00927764">
      <w:pPr>
        <w:shd w:val="clear" w:color="auto" w:fill="F5F5F5"/>
        <w:spacing w:after="375"/>
        <w:rPr>
          <w:rFonts w:eastAsia="Times New Roman" w:cstheme="minorHAnsi"/>
          <w:sz w:val="24"/>
          <w:szCs w:val="24"/>
          <w:rPrChange w:id="78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4E0B14">
        <w:rPr>
          <w:rFonts w:eastAsia="Times New Roman" w:cstheme="minorHAnsi"/>
          <w:sz w:val="24"/>
          <w:szCs w:val="24"/>
          <w:rPrChange w:id="78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Kegiatan</w:t>
      </w:r>
      <w:proofErr w:type="spellEnd"/>
      <w:r w:rsidRPr="004E0B14">
        <w:rPr>
          <w:rFonts w:eastAsia="Times New Roman" w:cstheme="minorHAnsi"/>
          <w:sz w:val="24"/>
          <w:szCs w:val="24"/>
          <w:rPrChange w:id="78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8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seperti</w:t>
      </w:r>
      <w:proofErr w:type="spellEnd"/>
      <w:r w:rsidRPr="004E0B14">
        <w:rPr>
          <w:rFonts w:eastAsia="Times New Roman" w:cstheme="minorHAnsi"/>
          <w:sz w:val="24"/>
          <w:szCs w:val="24"/>
          <w:rPrChange w:id="78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8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inilah</w:t>
      </w:r>
      <w:proofErr w:type="spellEnd"/>
      <w:r w:rsidRPr="004E0B14">
        <w:rPr>
          <w:rFonts w:eastAsia="Times New Roman" w:cstheme="minorHAnsi"/>
          <w:sz w:val="24"/>
          <w:szCs w:val="24"/>
          <w:rPrChange w:id="78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4E0B14">
        <w:rPr>
          <w:rFonts w:eastAsia="Times New Roman" w:cstheme="minorHAnsi"/>
          <w:sz w:val="24"/>
          <w:szCs w:val="24"/>
          <w:rPrChange w:id="78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4E0B14">
        <w:rPr>
          <w:rFonts w:eastAsia="Times New Roman" w:cstheme="minorHAnsi"/>
          <w:sz w:val="24"/>
          <w:szCs w:val="24"/>
          <w:rPrChange w:id="78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lemak-lemak yang </w:t>
      </w:r>
      <w:proofErr w:type="spellStart"/>
      <w:r w:rsidRPr="004E0B14">
        <w:rPr>
          <w:rFonts w:eastAsia="Times New Roman" w:cstheme="minorHAnsi"/>
          <w:sz w:val="24"/>
          <w:szCs w:val="24"/>
          <w:rPrChange w:id="79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seharusnya</w:t>
      </w:r>
      <w:proofErr w:type="spellEnd"/>
      <w:r w:rsidRPr="004E0B14">
        <w:rPr>
          <w:rFonts w:eastAsia="Times New Roman" w:cstheme="minorHAnsi"/>
          <w:sz w:val="24"/>
          <w:szCs w:val="24"/>
          <w:rPrChange w:id="79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9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dibakar</w:t>
      </w:r>
      <w:proofErr w:type="spellEnd"/>
      <w:r w:rsidRPr="004E0B14">
        <w:rPr>
          <w:rFonts w:eastAsia="Times New Roman" w:cstheme="minorHAnsi"/>
          <w:sz w:val="24"/>
          <w:szCs w:val="24"/>
          <w:rPrChange w:id="79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9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4E0B14">
        <w:rPr>
          <w:rFonts w:eastAsia="Times New Roman" w:cstheme="minorHAnsi"/>
          <w:sz w:val="24"/>
          <w:szCs w:val="24"/>
          <w:rPrChange w:id="79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9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memilih</w:t>
      </w:r>
      <w:proofErr w:type="spellEnd"/>
      <w:r w:rsidRPr="004E0B14">
        <w:rPr>
          <w:rFonts w:eastAsia="Times New Roman" w:cstheme="minorHAnsi"/>
          <w:sz w:val="24"/>
          <w:szCs w:val="24"/>
          <w:rPrChange w:id="79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79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ikutan</w:t>
      </w:r>
      <w:proofErr w:type="spellEnd"/>
      <w:r w:rsidRPr="004E0B14">
        <w:rPr>
          <w:rFonts w:eastAsia="Times New Roman" w:cstheme="minorHAnsi"/>
          <w:sz w:val="24"/>
          <w:szCs w:val="24"/>
          <w:rPrChange w:id="79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0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 w:rsidRPr="004E0B14">
        <w:rPr>
          <w:rFonts w:eastAsia="Times New Roman" w:cstheme="minorHAnsi"/>
          <w:sz w:val="24"/>
          <w:szCs w:val="24"/>
          <w:rPrChange w:id="80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0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4E0B14">
        <w:rPr>
          <w:rFonts w:eastAsia="Times New Roman" w:cstheme="minorHAnsi"/>
          <w:sz w:val="24"/>
          <w:szCs w:val="24"/>
          <w:rPrChange w:id="80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Jadi </w:t>
      </w:r>
      <w:proofErr w:type="spellStart"/>
      <w:r w:rsidRPr="004E0B14">
        <w:rPr>
          <w:rFonts w:eastAsia="Times New Roman" w:cstheme="minorHAnsi"/>
          <w:sz w:val="24"/>
          <w:szCs w:val="24"/>
          <w:rPrChange w:id="80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simpanan</w:t>
      </w:r>
      <w:proofErr w:type="spellEnd"/>
      <w:r w:rsidRPr="004E0B14">
        <w:rPr>
          <w:rFonts w:eastAsia="Times New Roman" w:cstheme="minorHAnsi"/>
          <w:sz w:val="24"/>
          <w:szCs w:val="24"/>
          <w:rPrChange w:id="80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0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ditubuhmu</w:t>
      </w:r>
      <w:proofErr w:type="spellEnd"/>
      <w:r w:rsidRPr="004E0B14">
        <w:rPr>
          <w:rFonts w:eastAsia="Times New Roman" w:cstheme="minorHAnsi"/>
          <w:sz w:val="24"/>
          <w:szCs w:val="24"/>
          <w:rPrChange w:id="80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4E0B14">
        <w:rPr>
          <w:rFonts w:eastAsia="Times New Roman" w:cstheme="minorHAnsi"/>
          <w:sz w:val="24"/>
          <w:szCs w:val="24"/>
          <w:rPrChange w:id="80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dimana</w:t>
      </w:r>
      <w:proofErr w:type="spellEnd"/>
      <w:r w:rsidRPr="004E0B14">
        <w:rPr>
          <w:rFonts w:eastAsia="Times New Roman" w:cstheme="minorHAnsi"/>
          <w:sz w:val="24"/>
          <w:szCs w:val="24"/>
          <w:rPrChange w:id="80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-mana.</w:t>
      </w:r>
    </w:p>
    <w:p w14:paraId="76335DA6" w14:textId="77777777" w:rsidR="00927764" w:rsidRPr="004E0B14" w:rsidRDefault="00927764" w:rsidP="00927764">
      <w:pPr>
        <w:shd w:val="clear" w:color="auto" w:fill="F5F5F5"/>
        <w:spacing w:after="375"/>
        <w:rPr>
          <w:rFonts w:eastAsia="Times New Roman" w:cstheme="minorHAnsi"/>
          <w:sz w:val="24"/>
          <w:szCs w:val="24"/>
          <w:rPrChange w:id="81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4E0B14">
        <w:rPr>
          <w:rFonts w:eastAsia="Times New Roman" w:cstheme="minorHAnsi"/>
          <w:sz w:val="24"/>
          <w:szCs w:val="24"/>
          <w:rPrChange w:id="81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Jadi, </w:t>
      </w:r>
      <w:proofErr w:type="spellStart"/>
      <w:r w:rsidRPr="004E0B14">
        <w:rPr>
          <w:rFonts w:eastAsia="Times New Roman" w:cstheme="minorHAnsi"/>
          <w:sz w:val="24"/>
          <w:szCs w:val="24"/>
          <w:rPrChange w:id="81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jangan</w:t>
      </w:r>
      <w:proofErr w:type="spellEnd"/>
      <w:r w:rsidRPr="004E0B14">
        <w:rPr>
          <w:rFonts w:eastAsia="Times New Roman" w:cstheme="minorHAnsi"/>
          <w:sz w:val="24"/>
          <w:szCs w:val="24"/>
          <w:rPrChange w:id="81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1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salahkan</w:t>
      </w:r>
      <w:proofErr w:type="spellEnd"/>
      <w:r w:rsidRPr="004E0B14">
        <w:rPr>
          <w:rFonts w:eastAsia="Times New Roman" w:cstheme="minorHAnsi"/>
          <w:sz w:val="24"/>
          <w:szCs w:val="24"/>
          <w:rPrChange w:id="81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1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hujannya</w:t>
      </w:r>
      <w:proofErr w:type="spellEnd"/>
      <w:r w:rsidRPr="004E0B14">
        <w:rPr>
          <w:rFonts w:eastAsia="Times New Roman" w:cstheme="minorHAnsi"/>
          <w:sz w:val="24"/>
          <w:szCs w:val="24"/>
          <w:rPrChange w:id="81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4E0B14">
        <w:rPr>
          <w:rFonts w:eastAsia="Times New Roman" w:cstheme="minorHAnsi"/>
          <w:sz w:val="24"/>
          <w:szCs w:val="24"/>
          <w:rPrChange w:id="81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Soal</w:t>
      </w:r>
      <w:proofErr w:type="spellEnd"/>
      <w:r w:rsidRPr="004E0B14">
        <w:rPr>
          <w:rFonts w:eastAsia="Times New Roman" w:cstheme="minorHAnsi"/>
          <w:sz w:val="24"/>
          <w:szCs w:val="24"/>
          <w:rPrChange w:id="81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2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nafsu</w:t>
      </w:r>
      <w:proofErr w:type="spellEnd"/>
      <w:r w:rsidRPr="004E0B14">
        <w:rPr>
          <w:rFonts w:eastAsia="Times New Roman" w:cstheme="minorHAnsi"/>
          <w:sz w:val="24"/>
          <w:szCs w:val="24"/>
          <w:rPrChange w:id="82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2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4E0B14">
        <w:rPr>
          <w:rFonts w:eastAsia="Times New Roman" w:cstheme="minorHAnsi"/>
          <w:sz w:val="24"/>
          <w:szCs w:val="24"/>
          <w:rPrChange w:id="82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2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r w:rsidRPr="004E0B14">
        <w:rPr>
          <w:rFonts w:eastAsia="Times New Roman" w:cstheme="minorHAnsi"/>
          <w:sz w:val="24"/>
          <w:szCs w:val="24"/>
          <w:rPrChange w:id="82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2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4E0B14">
        <w:rPr>
          <w:rFonts w:eastAsia="Times New Roman" w:cstheme="minorHAnsi"/>
          <w:sz w:val="24"/>
          <w:szCs w:val="24"/>
          <w:rPrChange w:id="82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2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banyak</w:t>
      </w:r>
      <w:proofErr w:type="spellEnd"/>
      <w:r w:rsidRPr="004E0B14">
        <w:rPr>
          <w:rFonts w:eastAsia="Times New Roman" w:cstheme="minorHAnsi"/>
          <w:sz w:val="24"/>
          <w:szCs w:val="24"/>
          <w:rPrChange w:id="82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3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salahnya</w:t>
      </w:r>
      <w:proofErr w:type="spellEnd"/>
      <w:r w:rsidRPr="004E0B14">
        <w:rPr>
          <w:rFonts w:eastAsia="Times New Roman" w:cstheme="minorHAnsi"/>
          <w:sz w:val="24"/>
          <w:szCs w:val="24"/>
          <w:rPrChange w:id="83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4E0B14">
        <w:rPr>
          <w:rFonts w:eastAsia="Times New Roman" w:cstheme="minorHAnsi"/>
          <w:sz w:val="24"/>
          <w:szCs w:val="24"/>
          <w:rPrChange w:id="83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4E0B14">
        <w:rPr>
          <w:rFonts w:eastAsia="Times New Roman" w:cstheme="minorHAnsi"/>
          <w:sz w:val="24"/>
          <w:szCs w:val="24"/>
          <w:rPrChange w:id="83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4E0B14">
        <w:rPr>
          <w:rFonts w:eastAsia="Times New Roman" w:cstheme="minorHAnsi"/>
          <w:sz w:val="24"/>
          <w:szCs w:val="24"/>
          <w:rPrChange w:id="83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4E0B14">
        <w:rPr>
          <w:rFonts w:eastAsia="Times New Roman" w:cstheme="minorHAnsi"/>
          <w:sz w:val="24"/>
          <w:szCs w:val="24"/>
          <w:rPrChange w:id="83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4E0B14">
        <w:rPr>
          <w:rFonts w:eastAsia="Times New Roman" w:cstheme="minorHAnsi"/>
          <w:sz w:val="24"/>
          <w:szCs w:val="24"/>
          <w:rPrChange w:id="83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4E0B14">
        <w:rPr>
          <w:rFonts w:eastAsia="Times New Roman" w:cstheme="minorHAnsi"/>
          <w:sz w:val="24"/>
          <w:szCs w:val="24"/>
          <w:rPrChange w:id="83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3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4E0B14">
        <w:rPr>
          <w:rFonts w:eastAsia="Times New Roman" w:cstheme="minorHAnsi"/>
          <w:sz w:val="24"/>
          <w:szCs w:val="24"/>
          <w:rPrChange w:id="83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4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mengendalikan</w:t>
      </w:r>
      <w:proofErr w:type="spellEnd"/>
      <w:r w:rsidRPr="004E0B14">
        <w:rPr>
          <w:rFonts w:eastAsia="Times New Roman" w:cstheme="minorHAnsi"/>
          <w:sz w:val="24"/>
          <w:szCs w:val="24"/>
          <w:rPrChange w:id="84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4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diri</w:t>
      </w:r>
      <w:proofErr w:type="spellEnd"/>
      <w:r w:rsidRPr="004E0B14">
        <w:rPr>
          <w:rFonts w:eastAsia="Times New Roman" w:cstheme="minorHAnsi"/>
          <w:sz w:val="24"/>
          <w:szCs w:val="24"/>
          <w:rPrChange w:id="84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4E0B14">
        <w:rPr>
          <w:rFonts w:eastAsia="Times New Roman" w:cstheme="minorHAnsi"/>
          <w:sz w:val="24"/>
          <w:szCs w:val="24"/>
          <w:rPrChange w:id="84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Kalau</w:t>
      </w:r>
      <w:proofErr w:type="spellEnd"/>
      <w:r w:rsidRPr="004E0B14">
        <w:rPr>
          <w:rFonts w:eastAsia="Times New Roman" w:cstheme="minorHAnsi"/>
          <w:sz w:val="24"/>
          <w:szCs w:val="24"/>
          <w:rPrChange w:id="84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4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tiba-tiba</w:t>
      </w:r>
      <w:proofErr w:type="spellEnd"/>
      <w:r w:rsidRPr="004E0B14">
        <w:rPr>
          <w:rFonts w:eastAsia="Times New Roman" w:cstheme="minorHAnsi"/>
          <w:sz w:val="24"/>
          <w:szCs w:val="24"/>
          <w:rPrChange w:id="84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4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berat</w:t>
      </w:r>
      <w:proofErr w:type="spellEnd"/>
      <w:r w:rsidRPr="004E0B14">
        <w:rPr>
          <w:rFonts w:eastAsia="Times New Roman" w:cstheme="minorHAnsi"/>
          <w:sz w:val="24"/>
          <w:szCs w:val="24"/>
          <w:rPrChange w:id="84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badan </w:t>
      </w:r>
      <w:proofErr w:type="spellStart"/>
      <w:r w:rsidRPr="004E0B14">
        <w:rPr>
          <w:rFonts w:eastAsia="Times New Roman" w:cstheme="minorHAnsi"/>
          <w:sz w:val="24"/>
          <w:szCs w:val="24"/>
          <w:rPrChange w:id="85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</w:t>
      </w:r>
      <w:proofErr w:type="spellEnd"/>
      <w:r w:rsidRPr="004E0B14">
        <w:rPr>
          <w:rFonts w:eastAsia="Times New Roman" w:cstheme="minorHAnsi"/>
          <w:sz w:val="24"/>
          <w:szCs w:val="24"/>
          <w:rPrChange w:id="85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5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tergelincir</w:t>
      </w:r>
      <w:proofErr w:type="spellEnd"/>
      <w:r w:rsidRPr="004E0B14">
        <w:rPr>
          <w:rFonts w:eastAsia="Times New Roman" w:cstheme="minorHAnsi"/>
          <w:sz w:val="24"/>
          <w:szCs w:val="24"/>
          <w:rPrChange w:id="85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5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makin</w:t>
      </w:r>
      <w:proofErr w:type="spellEnd"/>
      <w:r w:rsidRPr="004E0B14">
        <w:rPr>
          <w:rFonts w:eastAsia="Times New Roman" w:cstheme="minorHAnsi"/>
          <w:sz w:val="24"/>
          <w:szCs w:val="24"/>
          <w:rPrChange w:id="85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5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kekanan</w:t>
      </w:r>
      <w:proofErr w:type="spellEnd"/>
      <w:r w:rsidRPr="004E0B14">
        <w:rPr>
          <w:rFonts w:eastAsia="Times New Roman" w:cstheme="minorHAnsi"/>
          <w:sz w:val="24"/>
          <w:szCs w:val="24"/>
          <w:rPrChange w:id="85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4E0B14">
        <w:rPr>
          <w:rFonts w:eastAsia="Times New Roman" w:cstheme="minorHAnsi"/>
          <w:sz w:val="24"/>
          <w:szCs w:val="24"/>
          <w:rPrChange w:id="85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4E0B14">
        <w:rPr>
          <w:rFonts w:eastAsia="Times New Roman" w:cstheme="minorHAnsi"/>
          <w:sz w:val="24"/>
          <w:szCs w:val="24"/>
          <w:rPrChange w:id="85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6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4E0B14">
        <w:rPr>
          <w:rFonts w:eastAsia="Times New Roman" w:cstheme="minorHAnsi"/>
          <w:sz w:val="24"/>
          <w:szCs w:val="24"/>
          <w:rPrChange w:id="86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  <w:proofErr w:type="spellStart"/>
      <w:r w:rsidRPr="004E0B14">
        <w:rPr>
          <w:rFonts w:eastAsia="Times New Roman" w:cstheme="minorHAnsi"/>
          <w:sz w:val="24"/>
          <w:szCs w:val="24"/>
          <w:rPrChange w:id="86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Coba</w:t>
      </w:r>
      <w:proofErr w:type="spellEnd"/>
      <w:r w:rsidRPr="004E0B14">
        <w:rPr>
          <w:rFonts w:eastAsia="Times New Roman" w:cstheme="minorHAnsi"/>
          <w:sz w:val="24"/>
          <w:szCs w:val="24"/>
          <w:rPrChange w:id="86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6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ingat-ingat</w:t>
      </w:r>
      <w:proofErr w:type="spellEnd"/>
      <w:r w:rsidRPr="004E0B14">
        <w:rPr>
          <w:rFonts w:eastAsia="Times New Roman" w:cstheme="minorHAnsi"/>
          <w:sz w:val="24"/>
          <w:szCs w:val="24"/>
          <w:rPrChange w:id="86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6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</w:t>
      </w:r>
      <w:proofErr w:type="spellEnd"/>
      <w:r w:rsidRPr="004E0B14">
        <w:rPr>
          <w:rFonts w:eastAsia="Times New Roman" w:cstheme="minorHAnsi"/>
          <w:sz w:val="24"/>
          <w:szCs w:val="24"/>
          <w:rPrChange w:id="86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4E0B14">
        <w:rPr>
          <w:rFonts w:eastAsia="Times New Roman" w:cstheme="minorHAnsi"/>
          <w:sz w:val="24"/>
          <w:szCs w:val="24"/>
          <w:rPrChange w:id="86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4E0B14">
        <w:rPr>
          <w:rFonts w:eastAsia="Times New Roman" w:cstheme="minorHAnsi"/>
          <w:sz w:val="24"/>
          <w:szCs w:val="24"/>
          <w:rPrChange w:id="86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7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4E0B14">
        <w:rPr>
          <w:rFonts w:eastAsia="Times New Roman" w:cstheme="minorHAnsi"/>
          <w:sz w:val="24"/>
          <w:szCs w:val="24"/>
          <w:rPrChange w:id="87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7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4E0B14">
        <w:rPr>
          <w:rFonts w:eastAsia="Times New Roman" w:cstheme="minorHAnsi"/>
          <w:sz w:val="24"/>
          <w:szCs w:val="24"/>
          <w:rPrChange w:id="87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7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4E0B14">
        <w:rPr>
          <w:rFonts w:eastAsia="Times New Roman" w:cstheme="minorHAnsi"/>
          <w:sz w:val="24"/>
          <w:szCs w:val="24"/>
          <w:rPrChange w:id="87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2B9C9C2C" w14:textId="77777777" w:rsidR="00927764" w:rsidRPr="004E0B14" w:rsidRDefault="00927764" w:rsidP="00927764">
      <w:pPr>
        <w:shd w:val="clear" w:color="auto" w:fill="F5F5F5"/>
        <w:spacing w:after="375"/>
        <w:rPr>
          <w:rFonts w:eastAsia="Times New Roman" w:cstheme="minorHAnsi"/>
          <w:sz w:val="24"/>
          <w:szCs w:val="24"/>
          <w:rPrChange w:id="87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4E0B14">
        <w:rPr>
          <w:rFonts w:eastAsia="Times New Roman" w:cstheme="minorHAnsi"/>
          <w:sz w:val="24"/>
          <w:szCs w:val="24"/>
          <w:rPrChange w:id="87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lastRenderedPageBreak/>
        <w:t xml:space="preserve">Mie rebus </w:t>
      </w:r>
      <w:proofErr w:type="spellStart"/>
      <w:r w:rsidRPr="004E0B14">
        <w:rPr>
          <w:rFonts w:eastAsia="Times New Roman" w:cstheme="minorHAnsi"/>
          <w:sz w:val="24"/>
          <w:szCs w:val="24"/>
          <w:rPrChange w:id="87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kuah</w:t>
      </w:r>
      <w:proofErr w:type="spellEnd"/>
      <w:r w:rsidRPr="004E0B14">
        <w:rPr>
          <w:rFonts w:eastAsia="Times New Roman" w:cstheme="minorHAnsi"/>
          <w:sz w:val="24"/>
          <w:szCs w:val="24"/>
          <w:rPrChange w:id="87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susu </w:t>
      </w:r>
      <w:proofErr w:type="spellStart"/>
      <w:r w:rsidRPr="004E0B14">
        <w:rPr>
          <w:rFonts w:eastAsia="Times New Roman" w:cstheme="minorHAnsi"/>
          <w:sz w:val="24"/>
          <w:szCs w:val="24"/>
          <w:rPrChange w:id="88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ditambah</w:t>
      </w:r>
      <w:proofErr w:type="spellEnd"/>
      <w:r w:rsidRPr="004E0B14">
        <w:rPr>
          <w:rFonts w:eastAsia="Times New Roman" w:cstheme="minorHAnsi"/>
          <w:sz w:val="24"/>
          <w:szCs w:val="24"/>
          <w:rPrChange w:id="88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8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telur</w:t>
      </w:r>
      <w:proofErr w:type="spellEnd"/>
      <w:r w:rsidRPr="004E0B14">
        <w:rPr>
          <w:rFonts w:eastAsia="Times New Roman" w:cstheme="minorHAnsi"/>
          <w:sz w:val="24"/>
          <w:szCs w:val="24"/>
          <w:rPrChange w:id="88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4E0B14">
        <w:rPr>
          <w:rFonts w:eastAsia="Times New Roman" w:cstheme="minorHAnsi"/>
          <w:sz w:val="24"/>
          <w:szCs w:val="24"/>
          <w:rPrChange w:id="88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4E0B14">
        <w:rPr>
          <w:rFonts w:eastAsia="Times New Roman" w:cstheme="minorHAnsi"/>
          <w:sz w:val="24"/>
          <w:szCs w:val="24"/>
          <w:rPrChange w:id="88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8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bisalah</w:t>
      </w:r>
      <w:proofErr w:type="spellEnd"/>
      <w:r w:rsidRPr="004E0B14">
        <w:rPr>
          <w:rFonts w:eastAsia="Times New Roman" w:cstheme="minorHAnsi"/>
          <w:sz w:val="24"/>
          <w:szCs w:val="24"/>
          <w:rPrChange w:id="88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8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4E0B14">
        <w:rPr>
          <w:rFonts w:eastAsia="Times New Roman" w:cstheme="minorHAnsi"/>
          <w:sz w:val="24"/>
          <w:szCs w:val="24"/>
          <w:rPrChange w:id="889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4E0B14">
        <w:rPr>
          <w:rFonts w:eastAsia="Times New Roman" w:cstheme="minorHAnsi"/>
          <w:sz w:val="24"/>
          <w:szCs w:val="24"/>
          <w:rPrChange w:id="890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4E0B14">
        <w:rPr>
          <w:rFonts w:eastAsia="Times New Roman" w:cstheme="minorHAnsi"/>
          <w:sz w:val="24"/>
          <w:szCs w:val="24"/>
          <w:rPrChange w:id="891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500 </w:t>
      </w:r>
      <w:proofErr w:type="spellStart"/>
      <w:r w:rsidRPr="004E0B14">
        <w:rPr>
          <w:rFonts w:eastAsia="Times New Roman" w:cstheme="minorHAnsi"/>
          <w:sz w:val="24"/>
          <w:szCs w:val="24"/>
          <w:rPrChange w:id="892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</w:t>
      </w:r>
      <w:proofErr w:type="spellEnd"/>
      <w:r w:rsidRPr="004E0B14">
        <w:rPr>
          <w:rFonts w:eastAsia="Times New Roman" w:cstheme="minorHAnsi"/>
          <w:sz w:val="24"/>
          <w:szCs w:val="24"/>
          <w:rPrChange w:id="893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 HAHA. </w:t>
      </w:r>
    </w:p>
    <w:p w14:paraId="322008FF" w14:textId="77777777" w:rsidR="00927764" w:rsidRPr="004E0B14" w:rsidRDefault="00927764" w:rsidP="00927764">
      <w:pPr>
        <w:shd w:val="clear" w:color="auto" w:fill="F5F5F5"/>
        <w:rPr>
          <w:rFonts w:eastAsia="Times New Roman" w:cstheme="minorHAnsi"/>
          <w:sz w:val="24"/>
          <w:szCs w:val="24"/>
          <w:rPrChange w:id="894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4E0B14">
        <w:rPr>
          <w:rFonts w:eastAsia="Times New Roman" w:cstheme="minorHAnsi"/>
          <w:sz w:val="24"/>
          <w:szCs w:val="24"/>
          <w:rPrChange w:id="895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Salam,</w:t>
      </w:r>
      <w:r w:rsidRPr="004E0B14">
        <w:rPr>
          <w:rFonts w:eastAsia="Times New Roman" w:cstheme="minorHAnsi"/>
          <w:sz w:val="24"/>
          <w:szCs w:val="24"/>
          <w:rPrChange w:id="896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br/>
      </w:r>
      <w:proofErr w:type="spellStart"/>
      <w:r w:rsidRPr="004E0B14">
        <w:rPr>
          <w:rFonts w:eastAsia="Times New Roman" w:cstheme="minorHAnsi"/>
          <w:sz w:val="24"/>
          <w:szCs w:val="24"/>
          <w:rPrChange w:id="897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Listhia</w:t>
      </w:r>
      <w:proofErr w:type="spellEnd"/>
      <w:r w:rsidRPr="004E0B14">
        <w:rPr>
          <w:rFonts w:eastAsia="Times New Roman" w:cstheme="minorHAnsi"/>
          <w:sz w:val="24"/>
          <w:szCs w:val="24"/>
          <w:rPrChange w:id="898" w:author="Iman Harymawan" w:date="2022-03-25T09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H. Rahman</w:t>
      </w:r>
    </w:p>
    <w:p w14:paraId="1205DD48" w14:textId="77777777" w:rsidR="00927764" w:rsidRPr="004E0B14" w:rsidRDefault="00927764" w:rsidP="00927764">
      <w:pPr>
        <w:rPr>
          <w:rFonts w:cstheme="minorHAnsi"/>
        </w:rPr>
      </w:pPr>
    </w:p>
    <w:p w14:paraId="0606C0F1" w14:textId="77777777" w:rsidR="00927764" w:rsidRPr="004E0B14" w:rsidRDefault="00927764" w:rsidP="00927764">
      <w:pPr>
        <w:rPr>
          <w:rFonts w:cstheme="minorHAnsi"/>
          <w:i/>
          <w:rPrChange w:id="899" w:author="Iman Harymawan" w:date="2022-03-25T09:06:00Z">
            <w:rPr>
              <w:i/>
            </w:rPr>
          </w:rPrChange>
        </w:rPr>
      </w:pPr>
    </w:p>
    <w:p w14:paraId="4C24905A" w14:textId="77777777" w:rsidR="00927764" w:rsidRPr="004E0B14" w:rsidRDefault="00927764" w:rsidP="00927764">
      <w:pPr>
        <w:rPr>
          <w:rFonts w:cstheme="minorHAnsi"/>
          <w:i/>
          <w:sz w:val="18"/>
          <w:szCs w:val="18"/>
          <w:rPrChange w:id="900" w:author="Iman Harymawan" w:date="2022-03-25T09:06:00Z">
            <w:rPr>
              <w:rFonts w:ascii="Cambria" w:hAnsi="Cambria"/>
              <w:i/>
              <w:sz w:val="18"/>
              <w:szCs w:val="18"/>
            </w:rPr>
          </w:rPrChange>
        </w:rPr>
      </w:pPr>
      <w:proofErr w:type="spellStart"/>
      <w:r w:rsidRPr="004E0B14">
        <w:rPr>
          <w:rFonts w:cstheme="minorHAnsi"/>
          <w:i/>
          <w:sz w:val="18"/>
          <w:szCs w:val="18"/>
          <w:rPrChange w:id="901" w:author="Iman Harymawan" w:date="2022-03-25T09:06:00Z">
            <w:rPr>
              <w:rFonts w:ascii="Cambria" w:hAnsi="Cambria"/>
              <w:i/>
              <w:sz w:val="18"/>
              <w:szCs w:val="18"/>
            </w:rPr>
          </w:rPrChange>
        </w:rPr>
        <w:t>Sumber</w:t>
      </w:r>
      <w:proofErr w:type="spellEnd"/>
      <w:r w:rsidRPr="004E0B14">
        <w:rPr>
          <w:rFonts w:cstheme="minorHAnsi"/>
          <w:i/>
          <w:sz w:val="18"/>
          <w:szCs w:val="18"/>
          <w:rPrChange w:id="902" w:author="Iman Harymawan" w:date="2022-03-25T09:06:00Z">
            <w:rPr>
              <w:rFonts w:ascii="Cambria" w:hAnsi="Cambria"/>
              <w:i/>
              <w:sz w:val="18"/>
              <w:szCs w:val="18"/>
            </w:rPr>
          </w:rPrChange>
        </w:rPr>
        <w:t xml:space="preserve">: </w:t>
      </w:r>
      <w:r w:rsidR="00A74632" w:rsidRPr="004E0B14">
        <w:rPr>
          <w:rFonts w:cstheme="minorHAnsi"/>
        </w:rPr>
        <w:fldChar w:fldCharType="begin"/>
      </w:r>
      <w:r w:rsidR="00A74632" w:rsidRPr="004E0B14">
        <w:rPr>
          <w:rFonts w:cstheme="minorHAnsi"/>
          <w:rPrChange w:id="903" w:author="Iman Harymawan" w:date="2022-03-25T09:06:00Z">
            <w:rPr/>
          </w:rPrChange>
        </w:rPr>
        <w:instrText xml:space="preserve"> HYPERLINK "https://www.kompasiana.com/listhiahr/5e11e59a097f367b4a413222/hujan-turun-berat-badan-naik?page=all" \l "section1" </w:instrText>
      </w:r>
      <w:r w:rsidR="00A74632" w:rsidRPr="004E0B14">
        <w:rPr>
          <w:rFonts w:cstheme="minorHAnsi"/>
          <w:rPrChange w:id="904" w:author="Iman Harymawan" w:date="2022-03-25T09:06:00Z">
            <w:rPr/>
          </w:rPrChange>
        </w:rPr>
        <w:fldChar w:fldCharType="separate"/>
      </w:r>
      <w:r w:rsidRPr="004E0B14">
        <w:rPr>
          <w:rStyle w:val="Hyperlink"/>
          <w:rFonts w:cstheme="minorHAnsi"/>
          <w:i/>
          <w:sz w:val="18"/>
          <w:szCs w:val="18"/>
          <w:rPrChange w:id="905" w:author="Iman Harymawan" w:date="2022-03-25T09:06:00Z">
            <w:rPr>
              <w:rStyle w:val="Hyperlink"/>
              <w:rFonts w:ascii="Cambria" w:hAnsi="Cambria"/>
              <w:i/>
              <w:sz w:val="18"/>
              <w:szCs w:val="18"/>
            </w:rPr>
          </w:rPrChange>
        </w:rPr>
        <w:t>https://www.kompasiana.com/listhiahr/5e11e59a097f367b4a413222/hujan-turun-berat-badan-naik?page=all#section1</w:t>
      </w:r>
      <w:r w:rsidR="00A74632" w:rsidRPr="004E0B14">
        <w:rPr>
          <w:rStyle w:val="Hyperlink"/>
          <w:rFonts w:cstheme="minorHAnsi"/>
          <w:i/>
          <w:sz w:val="18"/>
          <w:szCs w:val="18"/>
          <w:rPrChange w:id="906" w:author="Iman Harymawan" w:date="2022-03-25T09:06:00Z">
            <w:rPr>
              <w:rStyle w:val="Hyperlink"/>
              <w:rFonts w:ascii="Cambria" w:hAnsi="Cambria"/>
              <w:i/>
              <w:sz w:val="18"/>
              <w:szCs w:val="18"/>
            </w:rPr>
          </w:rPrChange>
        </w:rPr>
        <w:fldChar w:fldCharType="end"/>
      </w:r>
    </w:p>
    <w:p w14:paraId="31C2AC61" w14:textId="77777777" w:rsidR="00924DF5" w:rsidRPr="004E0B14" w:rsidRDefault="00924DF5">
      <w:pPr>
        <w:rPr>
          <w:rFonts w:cstheme="minorHAnsi"/>
        </w:rPr>
      </w:pPr>
    </w:p>
    <w:sectPr w:rsidR="00924DF5" w:rsidRPr="004E0B14" w:rsidSect="00927764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81C3A" w14:textId="77777777" w:rsidR="00A74632" w:rsidRDefault="00A74632">
      <w:r>
        <w:separator/>
      </w:r>
    </w:p>
  </w:endnote>
  <w:endnote w:type="continuationSeparator" w:id="0">
    <w:p w14:paraId="6EE4A043" w14:textId="77777777" w:rsidR="00A74632" w:rsidRDefault="00A7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4C6E6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05F3EF2" w14:textId="77777777" w:rsidR="00941E77" w:rsidRDefault="00A74632">
    <w:pPr>
      <w:pStyle w:val="Footer"/>
    </w:pPr>
  </w:p>
  <w:p w14:paraId="20FE9824" w14:textId="77777777" w:rsidR="00941E77" w:rsidRDefault="00A74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CF2BA" w14:textId="77777777" w:rsidR="00A74632" w:rsidRDefault="00A74632">
      <w:r>
        <w:separator/>
      </w:r>
    </w:p>
  </w:footnote>
  <w:footnote w:type="continuationSeparator" w:id="0">
    <w:p w14:paraId="4789676B" w14:textId="77777777" w:rsidR="00A74632" w:rsidRDefault="00A7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man Harymawan">
    <w15:presenceInfo w15:providerId="Windows Live" w15:userId="cd4fda4e88acbb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4E0B14"/>
    <w:rsid w:val="00924DF5"/>
    <w:rsid w:val="00927764"/>
    <w:rsid w:val="00A74632"/>
    <w:rsid w:val="00AB44FD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4011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paragraph" w:styleId="Heading1">
    <w:name w:val="heading 1"/>
    <w:basedOn w:val="Normal"/>
    <w:next w:val="Normal"/>
    <w:link w:val="Heading1Char"/>
    <w:uiPriority w:val="9"/>
    <w:qFormat/>
    <w:rsid w:val="004E0B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B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customStyle="1" w:styleId="Heading1Char">
    <w:name w:val="Heading 1 Char"/>
    <w:basedOn w:val="DefaultParagraphFont"/>
    <w:link w:val="Heading1"/>
    <w:uiPriority w:val="9"/>
    <w:rsid w:val="004E0B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0B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Iman Harymawan</cp:lastModifiedBy>
  <cp:revision>4</cp:revision>
  <dcterms:created xsi:type="dcterms:W3CDTF">2020-08-26T21:16:00Z</dcterms:created>
  <dcterms:modified xsi:type="dcterms:W3CDTF">2022-03-25T02:09:00Z</dcterms:modified>
</cp:coreProperties>
</file>