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D023D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8BBC0EB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5E4BA47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62CB3DDC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6188A47F" w14:textId="77777777" w:rsidTr="00821BA2">
        <w:tc>
          <w:tcPr>
            <w:tcW w:w="9350" w:type="dxa"/>
          </w:tcPr>
          <w:p w14:paraId="2A111BBB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6D61A39B" w14:textId="38402000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ins w:id="0" w:author="Bealni Sutanty" w:date="2021-08-03T10:40:00Z">
              <w:r w:rsidR="00031F6E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55CE66DF" w14:textId="3C1670B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" w:author="Bealni Sutanty" w:date="2021-08-03T10:40:00Z">
              <w:r w:rsidR="00031F6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ins w:id="2" w:author="Bealni Sutanty" w:date="2021-08-03T10:42:00Z">
              <w:r w:rsidR="00031F6E">
                <w:rPr>
                  <w:rFonts w:ascii="Times New Roman" w:eastAsia="Times New Roman" w:hAnsi="Times New Roman" w:cs="Times New Roman"/>
                  <w:szCs w:val="24"/>
                </w:rPr>
                <w:t>kstrim</w:t>
              </w:r>
            </w:ins>
            <w:proofErr w:type="spellEnd"/>
            <w:del w:id="3" w:author="Bealni Sutanty" w:date="2021-08-03T10:42:00Z">
              <w:r w:rsidRPr="00EC6F38" w:rsidDel="00031F6E">
                <w:rPr>
                  <w:rFonts w:ascii="Times New Roman" w:eastAsia="Times New Roman" w:hAnsi="Times New Roman" w:cs="Times New Roman"/>
                  <w:szCs w:val="24"/>
                </w:rPr>
                <w:delText>xtre</w:delText>
              </w:r>
            </w:del>
            <w:del w:id="4" w:author="Bealni Sutanty" w:date="2021-08-03T10:41:00Z">
              <w:r w:rsidRPr="00EC6F38" w:rsidDel="00031F6E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del w:id="5" w:author="Bealni Sutanty" w:date="2021-08-03T10:42:00Z">
              <w:r w:rsidRPr="00EC6F38" w:rsidDel="00031F6E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" w:author="Bealni Sutanty" w:date="2021-08-03T10:43:00Z">
              <w:r w:rsidRPr="00EC6F38" w:rsidDel="00031F6E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del w:id="7" w:author="Bealni Sutanty" w:date="2021-08-03T10:43:00Z">
              <w:r w:rsidRPr="00EC6F38" w:rsidDel="00031F6E">
                <w:rPr>
                  <w:rFonts w:ascii="Times New Roman" w:eastAsia="Times New Roman" w:hAnsi="Times New Roman" w:cs="Times New Roman"/>
                  <w:szCs w:val="24"/>
                </w:rPr>
                <w:delText xml:space="preserve"> dia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del w:id="8" w:author="Bealni Sutanty" w:date="2021-08-03T10:44:00Z">
              <w:r w:rsidRPr="00EC6F38" w:rsidDel="00031F6E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yang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A4D52B3" w14:textId="0580A21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9" w:author="Bealni Sutanty" w:date="2021-08-03T10:44:00Z">
              <w:r w:rsidR="00031F6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0" w:author="Bealni Sutanty" w:date="2021-08-03T10:44:00Z">
              <w:r w:rsidRPr="00EC6F38" w:rsidDel="00031F6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11" w:author="Bealni Sutanty" w:date="2021-08-03T10:45:00Z">
              <w:r w:rsidR="00031F6E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2" w:author="Bealni Sutanty" w:date="2021-08-03T10:45:00Z">
              <w:r w:rsidR="00031F6E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del w:id="13" w:author="Bealni Sutanty" w:date="2021-08-03T10:45:00Z">
              <w:r w:rsidRPr="00EC6F38" w:rsidDel="00031F6E">
                <w:rPr>
                  <w:rFonts w:ascii="Times New Roman" w:eastAsia="Times New Roman" w:hAnsi="Times New Roman" w:cs="Times New Roman"/>
                  <w:szCs w:val="24"/>
                </w:rPr>
                <w:delText>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amun</w:t>
            </w:r>
            <w:proofErr w:type="spellEnd"/>
            <w:ins w:id="14" w:author="Bealni Sutanty" w:date="2021-08-03T10:45:00Z">
              <w:r w:rsidR="00031F6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5" w:author="Bealni Sutanty" w:date="2021-08-03T10:45:00Z">
              <w:r w:rsidRPr="00EC6F38" w:rsidDel="00031F6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del w:id="16" w:author="Bealni Sutanty" w:date="2021-08-03T10:45:00Z">
              <w:r w:rsidRPr="00EC6F38" w:rsidDel="00031F6E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36A872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7" w:author="Bealni Sutanty" w:date="2021-08-03T10:46:00Z">
              <w:r w:rsidRPr="00EC6F38" w:rsidDel="00031F6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del w:id="18" w:author="Bealni Sutanty" w:date="2021-08-03T10:46:00Z">
              <w:r w:rsidRPr="00EC6F38" w:rsidDel="00031F6E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8CEB842" w14:textId="56052F2F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19" w:author="Bealni Sutanty" w:date="2021-08-03T10:46:00Z">
              <w:r w:rsidR="00031F6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0" w:author="Bealni Sutanty" w:date="2021-08-03T10:46:00Z">
              <w:r w:rsidRPr="00EC6F38" w:rsidDel="00031F6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21" w:author="Bealni Sutanty" w:date="2021-08-03T10:46:00Z">
              <w:r w:rsidR="00031F6E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2" w:author="Bealni Sutanty" w:date="2021-08-03T10:47:00Z">
              <w:r w:rsidRPr="00EC6F38" w:rsidDel="00031F6E">
                <w:rPr>
                  <w:rFonts w:ascii="Times New Roman" w:eastAsia="Times New Roman" w:hAnsi="Times New Roman" w:cs="Times New Roman"/>
                  <w:szCs w:val="24"/>
                </w:rPr>
                <w:delText>demikian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3" w:author="Bealni Sutanty" w:date="2021-08-03T10:47:00Z">
              <w:r w:rsidRPr="00EC6F38" w:rsidDel="00031F6E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ins w:id="24" w:author="Bealni Sutanty" w:date="2021-08-03T10:47:00Z">
              <w:r w:rsidR="00031F6E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del w:id="25" w:author="Bealni Sutanty" w:date="2021-08-03T10:47:00Z">
              <w:r w:rsidRPr="00EC6F38" w:rsidDel="00031F6E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4D7F8974" w14:textId="1FEFEEE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26" w:author="Bealni Sutanty" w:date="2021-08-03T10:47:00Z">
              <w:r w:rsidR="00031F6E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</w:p>
          <w:p w14:paraId="30C8F9F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del w:id="27" w:author="Bealni Sutanty" w:date="2021-08-03T10:51:00Z">
              <w:r w:rsidRPr="00EC6F38" w:rsidDel="0092273C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29293B04" w14:textId="388DA9C4" w:rsidR="00125355" w:rsidRPr="00EC6F38" w:rsidRDefault="00125355" w:rsidP="0092273C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28" w:author="Bealni Sutanty" w:date="2021-08-03T10:51:00Z">
              <w:r w:rsidR="0092273C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29" w:author="Bealni Sutanty" w:date="2021-08-03T10:51:00Z">
              <w:r w:rsidRPr="00EC6F38" w:rsidDel="0092273C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0" w:author="Bealni Sutanty" w:date="2021-08-03T10:51:00Z">
              <w:r w:rsidRPr="00EC6F38" w:rsidDel="0092273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ins w:id="31" w:author="Bealni Sutanty" w:date="2021-08-03T10:51:00Z">
              <w:r w:rsidR="0092273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2273C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92273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2" w:author="Bealni Sutanty" w:date="2021-08-03T10:51:00Z">
              <w:r w:rsidRPr="00EC6F38" w:rsidDel="0092273C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DC9BF3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del w:id="33" w:author="Bealni Sutanty" w:date="2021-08-03T10:51:00Z">
              <w:r w:rsidRPr="00EC6F38" w:rsidDel="0092273C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2FB9E572" w14:textId="5FB74617" w:rsidR="00125355" w:rsidRPr="00EC6F38" w:rsidRDefault="00125355" w:rsidP="0092273C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4" w:author="Bealni Sutanty" w:date="2021-08-03T10:51:00Z">
              <w:r w:rsidRPr="00EC6F38" w:rsidDel="0092273C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ins w:id="35" w:author="Bealni Sutanty" w:date="2021-08-03T10:51:00Z">
              <w:r w:rsidR="0092273C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36" w:author="Bealni Sutanty" w:date="2021-08-03T10:51:00Z">
              <w:r w:rsidRPr="00EC6F38" w:rsidDel="0092273C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uru</w:t>
            </w:r>
            <w:del w:id="37" w:author="Bealni Sutanty" w:date="2021-08-03T10:52:00Z">
              <w:r w:rsidRPr="00EC6F38" w:rsidDel="0092273C">
                <w:rPr>
                  <w:rFonts w:ascii="Times New Roman" w:eastAsia="Times New Roman" w:hAnsi="Times New Roman" w:cs="Times New Roman"/>
                  <w:szCs w:val="24"/>
                </w:rPr>
                <w:delText xml:space="preserve"> di sini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8" w:author="Bealni Sutanty" w:date="2021-08-03T10:52:00Z">
              <w:r w:rsidRPr="00EC6F38" w:rsidDel="0092273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9A403E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</w:t>
            </w:r>
            <w:del w:id="39" w:author="Bealni Sutanty" w:date="2021-08-03T10:52:00Z">
              <w:r w:rsidRPr="00EC6F38" w:rsidDel="0092273C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7437A02B" w14:textId="1508C570" w:rsidR="00125355" w:rsidRPr="00EC6F38" w:rsidRDefault="00125355" w:rsidP="0092273C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40" w:author="Bealni Sutanty" w:date="2021-08-03T10:52:00Z">
              <w:r w:rsidR="0092273C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41" w:author="Bealni Sutanty" w:date="2021-08-03T10:52:00Z">
              <w:r w:rsidRPr="00EC6F38" w:rsidDel="0092273C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508823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</w:t>
            </w:r>
            <w:del w:id="42" w:author="Bealni Sutanty" w:date="2021-08-03T10:52:00Z">
              <w:r w:rsidRPr="00EC6F38" w:rsidDel="0092273C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0279384E" w14:textId="40DCA0DE" w:rsidR="00125355" w:rsidRPr="00EC6F38" w:rsidRDefault="00125355" w:rsidP="0092273C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3" w:author="Bealni Sutanty" w:date="2021-08-03T10:52:00Z">
              <w:r w:rsidRPr="00EC6F38" w:rsidDel="0092273C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</w:delText>
              </w:r>
            </w:del>
            <w:ins w:id="44" w:author="Bealni Sutanty" w:date="2021-08-03T10:52:00Z">
              <w:r w:rsidR="0092273C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45" w:author="Bealni Sutanty" w:date="2021-08-03T10:52:00Z">
              <w:r w:rsidRPr="00EC6F38" w:rsidDel="0092273C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uru s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del w:id="46" w:author="Bealni Sutanty" w:date="2021-08-03T10:52:00Z">
              <w:r w:rsidRPr="00EC6F38" w:rsidDel="0092273C">
                <w:rPr>
                  <w:rFonts w:ascii="Times New Roman" w:eastAsia="Times New Roman" w:hAnsi="Times New Roman" w:cs="Times New Roman"/>
                  <w:szCs w:val="24"/>
                </w:rPr>
                <w:delText xml:space="preserve">maka guru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F71A927" w14:textId="6B14414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7" w:author="Bealni Sutanty" w:date="2021-08-03T10:53:00Z">
              <w:r w:rsidRPr="00EC6F38" w:rsidDel="0092273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8" w:author="Bealni Sutanty" w:date="2021-08-03T10:53:00Z">
              <w:r w:rsidRPr="00EC6F38" w:rsidDel="0092273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46732C70" w14:textId="11DE3CF3" w:rsidR="00125355" w:rsidRPr="00EC6F38" w:rsidRDefault="0092273C" w:rsidP="0092273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49" w:author="Bealni Sutanty" w:date="2021-08-03T10:53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50" w:author="Bealni Sutanty" w:date="2021-08-03T10:53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51" w:author="Bealni Sutanty" w:date="2021-08-03T10:53:00Z">
              <w:r w:rsidR="00125355" w:rsidRPr="00EC6F38" w:rsidDel="0092273C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engamati</w:t>
            </w:r>
            <w:proofErr w:type="spellEnd"/>
            <w:ins w:id="52" w:author="Bealni Sutanty" w:date="2021-08-03T10:53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14:paraId="4B7CAB6A" w14:textId="23BC66ED" w:rsidR="00125355" w:rsidRPr="00EC6F38" w:rsidRDefault="0092273C" w:rsidP="0092273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53" w:author="Bealni Sutanty" w:date="2021-08-03T10:53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54" w:author="Bealni Sutanty" w:date="2021-08-03T10:53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55" w:author="Bealni Sutanty" w:date="2021-08-03T10:53:00Z">
              <w:r w:rsidR="00125355" w:rsidRPr="00EC6F38" w:rsidDel="0092273C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emahami</w:t>
            </w:r>
            <w:proofErr w:type="spellEnd"/>
            <w:ins w:id="56" w:author="Bealni Sutanty" w:date="2021-08-03T10:53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14:paraId="08C8DC79" w14:textId="667D8DE1" w:rsidR="00125355" w:rsidRPr="00EC6F38" w:rsidRDefault="0092273C" w:rsidP="0092273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57" w:author="Bealni Sutanty" w:date="2021-08-03T10:53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58" w:author="Bealni Sutanty" w:date="2021-08-03T10:53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59" w:author="Bealni Sutanty" w:date="2021-08-03T10:53:00Z">
              <w:r w:rsidR="00125355" w:rsidRPr="00EC6F38" w:rsidDel="0092273C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encoba</w:t>
            </w:r>
            <w:proofErr w:type="spellEnd"/>
            <w:ins w:id="60" w:author="Bealni Sutanty" w:date="2021-08-03T10:53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14:paraId="1CBED511" w14:textId="2209211C" w:rsidR="00125355" w:rsidRPr="00EC6F38" w:rsidRDefault="0092273C" w:rsidP="0092273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61" w:author="Bealni Sutanty" w:date="2021-08-03T10:53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62" w:author="Bealni Sutanty" w:date="2021-08-03T10:53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63" w:author="Bealni Sutanty" w:date="2021-08-03T10:53:00Z">
              <w:r w:rsidR="00125355" w:rsidRPr="00EC6F38" w:rsidDel="0092273C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endiskusikan</w:t>
            </w:r>
            <w:proofErr w:type="spellEnd"/>
            <w:ins w:id="64" w:author="Bealni Sutanty" w:date="2021-08-03T10:53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ins w:id="65" w:author="Bealni Sutanty" w:date="2021-08-03T10:54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dan</w:t>
              </w:r>
            </w:ins>
          </w:p>
          <w:p w14:paraId="6000AF1C" w14:textId="69D1B39B" w:rsidR="00125355" w:rsidRPr="00EC6F38" w:rsidRDefault="0092273C" w:rsidP="0092273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66" w:author="Bealni Sutanty" w:date="2021-08-03T10:53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67" w:author="Bealni Sutanty" w:date="2021-08-03T10:54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68" w:author="Bealni Sutanty" w:date="2021-08-03T10:54:00Z">
              <w:r w:rsidR="00125355" w:rsidRPr="00EC6F38" w:rsidDel="0092273C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eneliti</w:t>
            </w:r>
            <w:proofErr w:type="spellEnd"/>
            <w:ins w:id="69" w:author="Bealni Sutanty" w:date="2021-08-03T10:54:00Z">
              <w:r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70" w:author="Bealni Sutanty" w:date="2021-08-03T10:54:00Z">
              <w:r w:rsidR="00125355" w:rsidRPr="00EC6F38" w:rsidDel="0092273C">
                <w:rPr>
                  <w:rFonts w:ascii="Times New Roman" w:eastAsia="Times New Roman" w:hAnsi="Times New Roman" w:cs="Times New Roman"/>
                  <w:szCs w:val="24"/>
                </w:rPr>
                <w:delText>an</w:delText>
              </w:r>
            </w:del>
          </w:p>
          <w:p w14:paraId="154ABF62" w14:textId="33C1FE9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ins w:id="71" w:author="Bealni Sutanty" w:date="2021-08-03T10:54:00Z">
              <w:r w:rsidR="0092273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72" w:author="Bealni Sutanty" w:date="2021-08-03T10:54:00Z">
              <w:r w:rsidR="0092273C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73" w:author="Bealni Sutanty" w:date="2021-08-03T10:54:00Z">
              <w:r w:rsidRPr="00EC6F38" w:rsidDel="0092273C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4" w:author="Bealni Sutanty" w:date="2021-08-03T10:54:00Z">
              <w:r w:rsidRPr="00EC6F38" w:rsidDel="0092273C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ins w:id="75" w:author="Bealni Sutanty" w:date="2021-08-03T10:54:00Z">
              <w:r w:rsidR="0092273C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76" w:author="Bealni Sutanty" w:date="2021-08-03T10:54:00Z">
              <w:r w:rsidR="0092273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77" w:author="Bealni Sutanty" w:date="2021-08-03T10:54:00Z">
              <w:r w:rsidRPr="00EC6F38" w:rsidDel="0092273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8" w:author="Bealni Sutanty" w:date="2021-08-03T10:55:00Z">
              <w:r w:rsidRPr="00EC6F38" w:rsidDel="0092273C">
                <w:rPr>
                  <w:rFonts w:ascii="Times New Roman" w:eastAsia="Times New Roman" w:hAnsi="Times New Roman" w:cs="Times New Roman"/>
                  <w:szCs w:val="24"/>
                </w:rPr>
                <w:delText xml:space="preserve">maka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F9CCFE4" w14:textId="79ECB3E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ins w:id="79" w:author="Bealni Sutanty" w:date="2021-08-03T10:55:00Z">
              <w:r w:rsidR="0092273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80" w:author="Bealni Sutanty" w:date="2021-08-03T10:55:00Z">
              <w:r w:rsidR="0092273C">
                <w:rPr>
                  <w:rFonts w:ascii="Times New Roman" w:eastAsia="Times New Roman" w:hAnsi="Times New Roman" w:cs="Times New Roman"/>
                  <w:szCs w:val="24"/>
                </w:rPr>
                <w:t xml:space="preserve"> dan</w:t>
              </w:r>
            </w:ins>
            <w:del w:id="81" w:author="Bealni Sutanty" w:date="2021-08-03T10:55:00Z">
              <w:r w:rsidRPr="00EC6F38" w:rsidDel="0092273C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2" w:author="Bealni Sutanty" w:date="2021-08-03T10:55:00Z">
              <w:r w:rsidR="0092273C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83" w:author="Bealni Sutanty" w:date="2021-08-03T10:55:00Z">
              <w:r w:rsidRPr="00EC6F38" w:rsidDel="0092273C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engaplikasi</w:t>
            </w:r>
            <w:ins w:id="84" w:author="Bealni Sutanty" w:date="2021-08-03T10:55:00Z">
              <w:r w:rsidR="0092273C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5" w:author="Bealni Sutanty" w:date="2021-08-03T10:56:00Z">
              <w:r w:rsidR="0092273C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  <w:proofErr w:type="spellEnd"/>
              <w:r w:rsidR="0092273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2273C">
                <w:rPr>
                  <w:rFonts w:ascii="Times New Roman" w:eastAsia="Times New Roman" w:hAnsi="Times New Roman" w:cs="Times New Roman"/>
                  <w:szCs w:val="24"/>
                </w:rPr>
                <w:t>hal</w:t>
              </w:r>
              <w:proofErr w:type="spellEnd"/>
              <w:r w:rsidR="0092273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86" w:author="Bealni Sutanty" w:date="2021-08-03T10:56:00Z">
              <w:r w:rsidRPr="00EC6F38" w:rsidDel="0092273C">
                <w:rPr>
                  <w:rFonts w:ascii="Times New Roman" w:eastAsia="Times New Roman" w:hAnsi="Times New Roman" w:cs="Times New Roman"/>
                  <w:szCs w:val="24"/>
                </w:rPr>
                <w:delText xml:space="preserve">pada bagaimana kita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DE04DFE" w14:textId="378A44DF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87" w:author="Bealni Sutanty" w:date="2021-08-03T10:56:00Z">
              <w:r w:rsidR="0092273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8" w:author="Bealni Sutanty" w:date="2021-08-03T10:56:00Z">
              <w:r w:rsidR="0092273C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 w:rsidR="0092273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89" w:author="Bealni Sutanty" w:date="2021-08-03T10:56:00Z">
              <w:r w:rsidRPr="00EC6F38" w:rsidDel="0092273C">
                <w:rPr>
                  <w:rFonts w:ascii="Times New Roman" w:eastAsia="Times New Roman" w:hAnsi="Times New Roman" w:cs="Times New Roman"/>
                  <w:szCs w:val="24"/>
                </w:rPr>
                <w:delText>yaitu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90" w:author="Bealni Sutanty" w:date="2021-08-03T10:56:00Z">
              <w:r w:rsidRPr="00EC6F38" w:rsidDel="0092273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91" w:author="Bealni Sutanty" w:date="2021-08-03T10:56:00Z">
              <w:r w:rsidR="0092273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</w:t>
            </w:r>
            <w:ins w:id="92" w:author="Bealni Sutanty" w:date="2021-08-03T10:56:00Z">
              <w:r w:rsidR="0092273C">
                <w:rPr>
                  <w:rFonts w:ascii="Times New Roman" w:eastAsia="Times New Roman" w:hAnsi="Times New Roman" w:cs="Times New Roman"/>
                  <w:szCs w:val="24"/>
                </w:rPr>
                <w:t>et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3" w:author="Bealni Sutanty" w:date="2021-08-03T10:56:00Z">
              <w:r w:rsidRPr="00EC6F38" w:rsidDel="0092273C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94" w:author="Bealni Sutanty" w:date="2021-08-03T10:57:00Z">
              <w:r w:rsidR="0092273C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</w:t>
            </w:r>
            <w:del w:id="95" w:author="Bealni Sutanty" w:date="2021-08-03T10:57:00Z">
              <w:r w:rsidRPr="00EC6F38" w:rsidDel="0092273C">
                <w:rPr>
                  <w:rFonts w:ascii="Times New Roman" w:eastAsia="Times New Roman" w:hAnsi="Times New Roman" w:cs="Times New Roman"/>
                  <w:szCs w:val="24"/>
                </w:rPr>
                <w:delText xml:space="preserve"> yang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ins w:id="96" w:author="Bealni Sutanty" w:date="2021-08-03T10:57:00Z">
              <w:r w:rsidR="0092273C">
                <w:rPr>
                  <w:rFonts w:ascii="Times New Roman" w:eastAsia="Times New Roman" w:hAnsi="Times New Roman" w:cs="Times New Roman"/>
                  <w:szCs w:val="24"/>
                </w:rPr>
                <w:t xml:space="preserve"> yang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11D0654" w14:textId="72DD620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97" w:author="Bealni Sutanty" w:date="2021-08-03T10:57:00Z">
              <w:r w:rsidRPr="00EC6F38" w:rsidDel="0092273C">
                <w:rPr>
                  <w:rFonts w:ascii="Times New Roman" w:eastAsia="Times New Roman" w:hAnsi="Times New Roman" w:cs="Times New Roman"/>
                  <w:szCs w:val="24"/>
                </w:rPr>
                <w:delText>Yang t</w:delText>
              </w:r>
            </w:del>
            <w:proofErr w:type="spellStart"/>
            <w:ins w:id="98" w:author="Bealni Sutanty" w:date="2021-08-03T10:57:00Z">
              <w:r w:rsidR="0092273C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erah</w:t>
            </w:r>
            <w:ins w:id="99" w:author="Bealni Sutanty" w:date="2021-08-03T10:58:00Z">
              <w:r w:rsidR="0092273C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100" w:author="Bealni Sutanty" w:date="2021-08-03T10:58:00Z">
              <w:r w:rsidR="0092273C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01" w:author="Bealni Sutanty" w:date="2021-08-03T10:58:00Z">
              <w:r w:rsidRPr="00EC6F38" w:rsidDel="0092273C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02" w:author="Bealni Sutanty" w:date="2021-08-03T10:58:00Z">
              <w:r w:rsidR="0092273C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103" w:author="Bealni Sutanty" w:date="2021-08-03T10:58:00Z">
              <w:r w:rsidRPr="00EC6F38" w:rsidDel="0092273C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del w:id="104" w:author="Bealni Sutanty" w:date="2021-08-03T10:58:00Z">
              <w:r w:rsidRPr="00EC6F38" w:rsidDel="0092273C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  <w:ins w:id="105" w:author="Bealni Sutanty" w:date="2021-08-03T10:58:00Z">
              <w:r w:rsidR="0092273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2273C">
                <w:rPr>
                  <w:rFonts w:ascii="Times New Roman" w:eastAsia="Times New Roman" w:hAnsi="Times New Roman" w:cs="Times New Roman"/>
                  <w:szCs w:val="24"/>
                </w:rPr>
                <w:t>sehingga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6" w:author="Bealni Sutanty" w:date="2021-08-03T10:58:00Z">
              <w:r w:rsidRPr="00EC6F38" w:rsidDel="0092273C">
                <w:rPr>
                  <w:rFonts w:ascii="Times New Roman" w:eastAsia="Times New Roman" w:hAnsi="Times New Roman" w:cs="Times New Roman"/>
                  <w:szCs w:val="24"/>
                </w:rPr>
                <w:delText>D</w:delText>
              </w:r>
            </w:del>
            <w:proofErr w:type="spellStart"/>
            <w:ins w:id="107" w:author="Bealni Sutanty" w:date="2021-08-03T10:58:00Z">
              <w:r w:rsidR="0092273C">
                <w:rPr>
                  <w:rFonts w:ascii="Times New Roman" w:eastAsia="Times New Roman" w:hAnsi="Times New Roman" w:cs="Times New Roman"/>
                  <w:szCs w:val="24"/>
                </w:rPr>
                <w:t>d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92273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2273C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108" w:author="Bealni Sutanty" w:date="2021-08-03T10:59:00Z">
              <w:r w:rsidR="0092273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3742E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742E3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b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09" w:author="Bealni Sutanty" w:date="2021-08-03T10:58:00Z">
              <w:r w:rsidR="0092273C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ins w:id="110" w:author="Bealni Sutanty" w:date="2021-08-03T11:00:00Z">
              <w:r w:rsidR="003742E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742E3">
                <w:rPr>
                  <w:rFonts w:ascii="Times New Roman" w:eastAsia="Times New Roman" w:hAnsi="Times New Roman" w:cs="Times New Roman"/>
                  <w:szCs w:val="24"/>
                </w:rPr>
                <w:t>sendiri</w:t>
              </w:r>
            </w:ins>
            <w:proofErr w:type="spellEnd"/>
            <w:del w:id="111" w:author="Bealni Sutanty" w:date="2021-08-03T11:00:00Z">
              <w:r w:rsidRPr="00EC6F38" w:rsidDel="003742E3">
                <w:rPr>
                  <w:rFonts w:ascii="Times New Roman" w:eastAsia="Times New Roman" w:hAnsi="Times New Roman" w:cs="Times New Roman"/>
                  <w:szCs w:val="24"/>
                </w:rPr>
                <w:delText xml:space="preserve"> 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521B9020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10494"/>
    <w:multiLevelType w:val="multilevel"/>
    <w:tmpl w:val="C2F02A6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F5A4B"/>
    <w:multiLevelType w:val="multilevel"/>
    <w:tmpl w:val="5BECD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ealni Sutanty">
    <w15:presenceInfo w15:providerId="Windows Live" w15:userId="4ffa7d2d3858bb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31F6E"/>
    <w:rsid w:val="0012251A"/>
    <w:rsid w:val="00125355"/>
    <w:rsid w:val="001D038C"/>
    <w:rsid w:val="00240407"/>
    <w:rsid w:val="003742E3"/>
    <w:rsid w:val="0042167F"/>
    <w:rsid w:val="0092273C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21C01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1F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F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Bealni Sutanty</cp:lastModifiedBy>
  <cp:revision>2</cp:revision>
  <dcterms:created xsi:type="dcterms:W3CDTF">2021-08-03T04:00:00Z</dcterms:created>
  <dcterms:modified xsi:type="dcterms:W3CDTF">2021-08-03T04:00:00Z</dcterms:modified>
</cp:coreProperties>
</file>