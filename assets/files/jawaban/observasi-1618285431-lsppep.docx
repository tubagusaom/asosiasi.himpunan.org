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6C0E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3D3837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4661C8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C6153C3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0AD36AB" w14:textId="77777777" w:rsidTr="00821BA2">
        <w:tc>
          <w:tcPr>
            <w:tcW w:w="9350" w:type="dxa"/>
          </w:tcPr>
          <w:p w14:paraId="6CD74F2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B0594E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02EC2EE" w14:textId="424C498B" w:rsidR="00125355" w:rsidRPr="00EC6F38" w:rsidRDefault="00615936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0" w:author="Think" w:date="2021-04-13T10:28:00Z">
              <w:r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</w:ins>
            <w:proofErr w:type="spellEnd"/>
            <w:del w:id="1" w:author="Think" w:date="2021-04-13T10:28:00Z">
              <w:r w:rsidR="00125355"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>Pada zaman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extr</w:t>
            </w:r>
            <w:ins w:id="2" w:author="Think" w:date="2021-04-13T10:19:00Z">
              <w:r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3" w:author="Think" w:date="2021-04-13T10:19:00Z">
              <w:r w:rsidR="00125355"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del w:id="4" w:author="Think" w:date="2021-04-13T10:20:00Z">
              <w:r w:rsidR="00125355"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ins w:id="5" w:author="Think" w:date="2021-04-13T10:30:00Z"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>Perubahan</w:t>
              </w:r>
            </w:ins>
            <w:proofErr w:type="spellEnd"/>
            <w:ins w:id="6" w:author="Think" w:date="2021-04-13T10:31:00Z"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 xml:space="preserve"> dunia </w:t>
              </w:r>
            </w:ins>
            <w:del w:id="7" w:author="Think" w:date="2021-04-13T10:31:00Z">
              <w:r w:rsidR="00125355" w:rsidRPr="00EC6F38" w:rsidDel="00EE68E7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proofErr w:type="spellStart"/>
            <w:ins w:id="8" w:author="Think" w:date="2021-04-13T10:31:00Z"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" w:author="Think" w:date="2021-04-13T10:31:00Z"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>terjadi</w:t>
              </w:r>
              <w:proofErr w:type="spellEnd"/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>hitungan</w:t>
              </w:r>
            </w:ins>
            <w:proofErr w:type="spellEnd"/>
            <w:del w:id="10" w:author="Think" w:date="2021-04-13T10:31:00Z">
              <w:r w:rsidR="00125355" w:rsidRPr="00EC6F38" w:rsidDel="00EE68E7">
                <w:rPr>
                  <w:rFonts w:ascii="Times New Roman" w:eastAsia="Times New Roman" w:hAnsi="Times New Roman" w:cs="Times New Roman"/>
                  <w:szCs w:val="24"/>
                </w:rPr>
                <w:delText>yang tiap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Think" w:date="2021-04-13T10:20:00Z">
              <w:r w:rsidR="00125355"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del w:id="12" w:author="Think" w:date="2021-04-13T10:32:00Z">
              <w:r w:rsidR="00125355" w:rsidRPr="00EC6F38" w:rsidDel="00EE68E7">
                <w:rPr>
                  <w:rFonts w:ascii="Times New Roman" w:eastAsia="Times New Roman" w:hAnsi="Times New Roman" w:cs="Times New Roman"/>
                  <w:szCs w:val="24"/>
                </w:rPr>
                <w:delText>akan berubah</w:delText>
              </w:r>
            </w:del>
            <w:ins w:id="13" w:author="Think" w:date="2021-04-13T10:32:00Z"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 xml:space="preserve"> kea rah yang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Think" w:date="2021-04-13T10:33:00Z">
              <w:r w:rsidR="00125355" w:rsidRPr="00EC6F38" w:rsidDel="00EE68E7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" w:author="Think" w:date="2021-04-13T10:33:00Z"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" w:author="Think" w:date="2021-04-13T10:32:00Z"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del w:id="17" w:author="Think" w:date="2021-04-13T10:32:00Z">
              <w:r w:rsidR="00125355" w:rsidRPr="00EC6F38" w:rsidDel="00EE68E7">
                <w:rPr>
                  <w:rFonts w:ascii="Times New Roman" w:eastAsia="Times New Roman" w:hAnsi="Times New Roman" w:cs="Times New Roman"/>
                  <w:szCs w:val="24"/>
                </w:rPr>
                <w:delText>dengan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18" w:author="Think" w:date="2021-04-13T10:20:00Z">
              <w:r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9" w:author="Think" w:date="2021-04-13T10:20:00Z">
              <w:r w:rsidR="00125355"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ins w:id="20" w:author="Think" w:date="2021-04-13T10:33:00Z"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del w:id="21" w:author="Think" w:date="2021-04-13T10:33:00Z">
              <w:r w:rsidR="00125355" w:rsidRPr="00EC6F38" w:rsidDel="00EE68E7">
                <w:rPr>
                  <w:rFonts w:ascii="Times New Roman" w:eastAsia="Times New Roman" w:hAnsi="Times New Roman" w:cs="Times New Roman"/>
                  <w:szCs w:val="24"/>
                </w:rPr>
                <w:delText xml:space="preserve"> yang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2" w:author="Think" w:date="2021-04-13T10:33:00Z"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F8E9D8" w14:textId="03C1800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3" w:author="Think" w:date="2021-04-13T10:34:00Z"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del w:id="24" w:author="Think" w:date="2021-04-13T10:34:00Z">
              <w:r w:rsidRPr="00EC6F38" w:rsidDel="00EE68E7">
                <w:rPr>
                  <w:rFonts w:ascii="Times New Roman" w:eastAsia="Times New Roman" w:hAnsi="Times New Roman" w:cs="Times New Roman"/>
                  <w:szCs w:val="24"/>
                </w:rPr>
                <w:delText>maupun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25" w:author="Think" w:date="2021-04-13T10:36:00Z"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6" w:author="Think" w:date="2021-04-13T10:36:00Z"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7" w:author="Think" w:date="2021-04-13T10:20:00Z">
              <w:r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del w:id="28" w:author="Think" w:date="2021-04-13T10:37:00Z">
              <w:r w:rsidRPr="00EC6F38" w:rsidDel="00EE68E7">
                <w:rPr>
                  <w:rFonts w:ascii="Times New Roman" w:eastAsia="Times New Roman" w:hAnsi="Times New Roman" w:cs="Times New Roman"/>
                  <w:szCs w:val="24"/>
                </w:rPr>
                <w:delText xml:space="preserve"> namun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9" w:author="Think" w:date="2021-04-13T10:37:00Z">
              <w:r w:rsidRPr="00EC6F38" w:rsidDel="00EE68E7">
                <w:rPr>
                  <w:rFonts w:ascii="Times New Roman" w:eastAsia="Times New Roman" w:hAnsi="Times New Roman" w:cs="Times New Roman"/>
                  <w:szCs w:val="24"/>
                </w:rPr>
                <w:delText>bukan</w:delText>
              </w:r>
            </w:del>
            <w:proofErr w:type="spellStart"/>
            <w:ins w:id="30" w:author="Think" w:date="2021-04-13T10:37:00Z"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  <w:proofErr w:type="spellEnd"/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>lagi</w:t>
              </w:r>
              <w:proofErr w:type="spellEnd"/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>dipersiapakan</w:t>
              </w:r>
              <w:proofErr w:type="spellEnd"/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1" w:author="Think" w:date="2021-04-13T10:37:00Z">
              <w:r w:rsidRPr="00EC6F38" w:rsidDel="00EE68E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2" w:author="Think" w:date="2021-04-13T10:37:00Z"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3" w:author="Think" w:date="2021-04-13T10:21:00Z">
              <w:r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42FE4F3" w14:textId="5D6578B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4" w:author="Think" w:date="2021-04-13T10:21:00Z">
              <w:r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5" w:author="Think" w:date="2021-04-13T10:38:00Z"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EE68E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6F242E" w14:textId="534EDB2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6" w:author="Think" w:date="2021-04-13T10:21:00Z">
              <w:r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37" w:author="Think" w:date="2021-04-13T10:22:00Z">
              <w:r w:rsidR="00615936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38" w:author="Think" w:date="2021-04-13T10:39:00Z">
              <w:r w:rsidR="00585E67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9" w:author="Think" w:date="2021-04-13T10:40:00Z">
              <w:r w:rsidR="00585E67">
                <w:rPr>
                  <w:rFonts w:ascii="Times New Roman" w:eastAsia="Times New Roman" w:hAnsi="Times New Roman" w:cs="Times New Roman"/>
                  <w:szCs w:val="24"/>
                </w:rPr>
                <w:t xml:space="preserve">Program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0" w:author="Think" w:date="2021-04-13T10:40:00Z">
              <w:r w:rsidRPr="00EC6F38" w:rsidDel="00585E67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1" w:author="Think" w:date="2021-04-13T10:22:00Z">
              <w:r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42" w:author="Think" w:date="2021-04-13T10:22:00Z">
              <w:r w:rsidR="00615936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del w:id="43" w:author="Think" w:date="2021-04-13T10:22:00Z">
              <w:r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ECBD3BF" w14:textId="4A704D9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4" w:author="Think" w:date="2021-04-13T10:41:00Z">
              <w:r w:rsidR="00585E6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585E67">
                <w:rPr>
                  <w:rFonts w:ascii="Times New Roman" w:eastAsia="Times New Roman" w:hAnsi="Times New Roman" w:cs="Times New Roman"/>
                  <w:szCs w:val="24"/>
                </w:rPr>
                <w:t>antara</w:t>
              </w:r>
              <w:proofErr w:type="spellEnd"/>
              <w:r w:rsidR="00585E67">
                <w:rPr>
                  <w:rFonts w:ascii="Times New Roman" w:eastAsia="Times New Roman" w:hAnsi="Times New Roman" w:cs="Times New Roman"/>
                  <w:szCs w:val="24"/>
                </w:rPr>
                <w:t xml:space="preserve"> lain:</w:t>
              </w:r>
            </w:ins>
          </w:p>
          <w:p w14:paraId="4C873AD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AE894D4" w14:textId="20101B93" w:rsidR="00125355" w:rsidRPr="00EC6F38" w:rsidRDefault="00125355" w:rsidP="00585E67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5" w:author="Think" w:date="2021-04-13T10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46" w:author="Think" w:date="2021-04-13T10:22:00Z">
              <w:r w:rsidR="0061593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47" w:author="Think" w:date="2021-04-13T10:22:00Z">
              <w:r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8" w:author="Think" w:date="2021-04-13T10:23:00Z">
              <w:r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49" w:author="Think" w:date="2021-04-13T10:23:00Z">
              <w:r w:rsidR="00615936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50" w:author="Think" w:date="2021-04-13T10:23:00Z">
              <w:r w:rsidR="0061593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51" w:author="Think" w:date="2021-04-13T10:23:00Z">
              <w:r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 xml:space="preserve"> dan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52" w:author="Think" w:date="2021-04-13T10:23:00Z">
              <w:r w:rsidR="00615936">
                <w:rPr>
                  <w:rFonts w:ascii="Times New Roman" w:eastAsia="Times New Roman" w:hAnsi="Times New Roman" w:cs="Times New Roman"/>
                  <w:szCs w:val="24"/>
                </w:rPr>
                <w:t>, dan</w:t>
              </w:r>
            </w:ins>
            <w:del w:id="53" w:author="Think" w:date="2021-04-13T10:23:00Z">
              <w:r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ins w:id="54" w:author="Think" w:date="2021-04-13T10:23:00Z">
              <w:r w:rsidR="0061593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A2839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9F64B7" w14:textId="7D2EEF85" w:rsidR="00125355" w:rsidRPr="00EC6F38" w:rsidRDefault="00125355" w:rsidP="00585E67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5" w:author="Think" w:date="2021-04-13T10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56" w:author="Think" w:date="2021-04-13T10:42:00Z">
              <w:r w:rsidRPr="00EC6F38" w:rsidDel="00585E67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57" w:author="Think" w:date="2021-04-13T10:42:00Z">
              <w:r w:rsidR="00585E6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8" w:author="Think" w:date="2021-04-13T10:24:00Z">
              <w:r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E79C0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95A2A7C" w14:textId="416750F6" w:rsidR="00125355" w:rsidRPr="00EC6F38" w:rsidRDefault="00125355" w:rsidP="00585E67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9" w:author="Think" w:date="2021-04-13T10:4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60" w:author="Think" w:date="2021-04-13T10:24:00Z">
              <w:r w:rsidR="00615936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61" w:author="Think" w:date="2021-04-13T10:24:00Z">
              <w:r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2" w:author="Think" w:date="2021-04-13T10:24:00Z">
              <w:r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 xml:space="preserve">mengajar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1CC4B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1B483DD" w14:textId="77777777" w:rsidR="00125355" w:rsidRPr="00EC6F38" w:rsidRDefault="00125355" w:rsidP="00585E67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3" w:author="Think" w:date="2021-04-13T10:4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33A322" w14:textId="3399B21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4" w:author="Think" w:date="2021-04-13T10:25:00Z">
              <w:r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9060DC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84AFDC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FF7AD5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0BC2A76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59D9D9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AB3B55F" w14:textId="7263D39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5" w:author="Think" w:date="2021-04-13T10:25:00Z">
              <w:r w:rsidR="00615936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6" w:author="Think" w:date="2021-04-13T10:25:00Z">
              <w:r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7" w:author="Think" w:date="2021-04-13T10:25:00Z">
              <w:r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41DF97" w14:textId="2B732BD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del w:id="68" w:author="Think" w:date="2021-04-13T10:26:00Z">
              <w:r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 xml:space="preserve">baru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69" w:author="Think" w:date="2021-04-13T10:26:00Z">
              <w:r w:rsidR="0061593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15936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2B9B24" w14:textId="3F799B4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0" w:author="Think" w:date="2021-04-13T10:27:00Z">
              <w:r w:rsidRPr="00EC6F38" w:rsidDel="00615936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1" w:author="Think" w:date="2021-04-13T10:27:00Z">
              <w:r w:rsidR="00615936"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2" w:author="Think" w:date="2021-04-13T10:44:00Z">
              <w:r w:rsidR="00585E67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3" w:author="Think" w:date="2021-04-13T10:44:00Z">
              <w:r w:rsidR="00585E67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  <w:proofErr w:type="spellStart"/>
              <w:r w:rsidR="00585E67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4" w:author="Think" w:date="2021-04-13T10:44:00Z">
              <w:r w:rsidR="00585E67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585E6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bookmarkStart w:id="75" w:name="_GoBack"/>
            <w:bookmarkEnd w:id="7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EB948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016DFE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ink">
    <w15:presenceInfo w15:providerId="None" w15:userId="Thin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3NTc1tjA2MzSzMDRQ0lEKTi0uzszPAykwrAUA7Kd0YSwAAAA="/>
  </w:docVars>
  <w:rsids>
    <w:rsidRoot w:val="00125355"/>
    <w:rsid w:val="0012251A"/>
    <w:rsid w:val="00125355"/>
    <w:rsid w:val="001D038C"/>
    <w:rsid w:val="00240407"/>
    <w:rsid w:val="0042167F"/>
    <w:rsid w:val="00585E67"/>
    <w:rsid w:val="00615936"/>
    <w:rsid w:val="00924DF5"/>
    <w:rsid w:val="00E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A04E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E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Think</cp:lastModifiedBy>
  <cp:revision>4</cp:revision>
  <dcterms:created xsi:type="dcterms:W3CDTF">2020-08-26T22:03:00Z</dcterms:created>
  <dcterms:modified xsi:type="dcterms:W3CDTF">2021-04-13T03:45:00Z</dcterms:modified>
</cp:coreProperties>
</file>