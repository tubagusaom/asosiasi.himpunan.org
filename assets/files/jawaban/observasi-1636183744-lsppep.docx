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980E77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Nurlaily" w:date="2021-11-06T14:05:00Z">
        <w:r w:rsidRPr="00C50A1E" w:rsidDel="00980E77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" w:author="Nurlaily" w:date="2021-11-06T14:05:00Z">
        <w:r w:rsidR="00980E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  <w:r w:rsidR="00980E7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2" w:author="Nurlaily" w:date="2021-11-06T14:09:00Z">
        <w:r w:rsidR="00980E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Nurlaily" w:date="2021-11-06T14:19:00Z">
        <w:r w:rsidDel="00D549C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D549C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4" w:author="Nurlaily" w:date="2021-11-06T14:19:00Z">
        <w:r w:rsidR="00D549C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nafsu</w:t>
        </w:r>
        <w:r w:rsidR="00D549C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Nurlaily" w:date="2021-11-06T14:17:00Z">
        <w:r w:rsidRPr="00C50A1E" w:rsidDel="00D549C2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6" w:author="Nurlaily" w:date="2021-11-06T14:17:00Z">
        <w:r w:rsidR="00D549C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  <w:r w:rsidR="00D549C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Nurlaily" w:date="2021-11-06T14:08:00Z">
        <w:r w:rsidRPr="00C50A1E" w:rsidDel="00980E77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8" w:author="Nurlaily" w:date="2021-11-06T14:08:00Z">
        <w:r w:rsidR="00980E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  <w:r w:rsidR="00980E7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80383">
        <w:rPr>
          <w:rFonts w:ascii="Times New Roman" w:eastAsia="Times New Roman" w:hAnsi="Times New Roman" w:cs="Times New Roman"/>
          <w:iCs/>
          <w:sz w:val="24"/>
          <w:szCs w:val="24"/>
          <w:rPrChange w:id="9" w:author="Nurlaily" w:date="2021-11-06T14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780383">
        <w:rPr>
          <w:rFonts w:ascii="Times New Roman" w:eastAsia="Times New Roman" w:hAnsi="Times New Roman" w:cs="Times New Roman"/>
          <w:iCs/>
          <w:sz w:val="24"/>
          <w:szCs w:val="24"/>
          <w:rPrChange w:id="10" w:author="Nurlaily" w:date="2021-11-06T14:3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bookmarkStart w:id="11" w:name="_GoBack"/>
      <w:bookmarkEnd w:id="11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Nurlaily" w:date="2021-11-06T14:06:00Z">
        <w:r w:rsidDel="00980E77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980E77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ins w:id="13" w:author="Nurlaily" w:date="2021-11-06T14:06:00Z">
        <w:r w:rsidR="00980E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 tubuhmu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4" w:author="Nurlaily" w:date="2021-11-06T14:06:00Z">
        <w:r w:rsidRPr="00C50A1E" w:rsidDel="00980E77">
          <w:rPr>
            <w:rFonts w:ascii="Times New Roman" w:eastAsia="Times New Roman" w:hAnsi="Times New Roman" w:cs="Times New Roman"/>
            <w:sz w:val="24"/>
            <w:szCs w:val="24"/>
          </w:rPr>
          <w:delText>dimana-mana</w:delText>
        </w:r>
      </w:del>
      <w:ins w:id="15" w:author="Nurlaily" w:date="2021-11-06T14:06:00Z">
        <w:r w:rsidR="00980E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 mana-mana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Nurlaily" w:date="2021-11-06T14:06:00Z">
        <w:r w:rsidDel="00980E77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980E77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17" w:author="Nurlaily" w:date="2021-11-06T14:06:00Z">
        <w:r w:rsidR="00980E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 kanan</w:t>
        </w:r>
        <w:r w:rsidR="00980E7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F52" w:rsidRDefault="00801F52">
      <w:r>
        <w:separator/>
      </w:r>
    </w:p>
  </w:endnote>
  <w:endnote w:type="continuationSeparator" w:id="0">
    <w:p w:rsidR="00801F52" w:rsidRDefault="0080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01F52">
    <w:pPr>
      <w:pStyle w:val="Footer"/>
    </w:pPr>
  </w:p>
  <w:p w:rsidR="00941E77" w:rsidRDefault="00801F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F52" w:rsidRDefault="00801F52">
      <w:r>
        <w:separator/>
      </w:r>
    </w:p>
  </w:footnote>
  <w:footnote w:type="continuationSeparator" w:id="0">
    <w:p w:rsidR="00801F52" w:rsidRDefault="0080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780383"/>
    <w:rsid w:val="00801F52"/>
    <w:rsid w:val="00924DF5"/>
    <w:rsid w:val="00927764"/>
    <w:rsid w:val="00980E77"/>
    <w:rsid w:val="009F4D1F"/>
    <w:rsid w:val="00D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8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8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Nurlaily</cp:lastModifiedBy>
  <cp:revision>2</cp:revision>
  <dcterms:created xsi:type="dcterms:W3CDTF">2020-07-24T23:46:00Z</dcterms:created>
  <dcterms:modified xsi:type="dcterms:W3CDTF">2021-11-06T07:33:00Z</dcterms:modified>
</cp:coreProperties>
</file>