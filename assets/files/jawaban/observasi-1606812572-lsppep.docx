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09A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58D051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E093BFE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34F43A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2B282AE" w14:textId="77777777" w:rsidTr="00821BA2">
        <w:tc>
          <w:tcPr>
            <w:tcW w:w="9350" w:type="dxa"/>
          </w:tcPr>
          <w:p w14:paraId="02E46433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EE4A0E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3FE072D" w14:textId="25A0FC8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user" w:date="2020-12-01T15:30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user" w:date="2020-12-01T15:30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user" w:date="2020-12-01T15:32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3" w:author="user" w:date="2020-12-01T15:32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industri</w:t>
              </w:r>
              <w:r w:rsidR="005913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6635D7" w14:textId="468907B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4" w:author="user" w:date="2020-12-01T15:32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del w:id="5" w:author="user" w:date="2020-12-01T15:32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user" w:date="2020-12-01T15:33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2C79E9" w14:textId="11F9328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</w:t>
            </w:r>
            <w:ins w:id="7" w:author="user" w:date="2020-12-01T15:33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C4D9C6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8764DE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D973DA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252C59" w14:textId="5FDAF1F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ins w:id="8" w:author="user" w:date="2020-12-01T15:34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9" w:author="user" w:date="2020-12-01T15:34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ins w:id="10" w:author="user" w:date="2020-12-01T15:34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tut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2335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D2551A" w14:textId="6D80848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user" w:date="2020-12-01T15:34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12" w:author="user" w:date="2020-12-01T15:34:00Z">
              <w:r w:rsidR="0059137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17A96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ECB926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2BCC1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E659DD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650C2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user" w:date="2020-12-01T15:34:00Z">
              <w:r w:rsidRPr="00EC6F38" w:rsidDel="005913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E91413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57FA2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C7CEE5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FCF50B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F58A4F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6BE91A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E72E7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EDF01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211F1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  <w:bookmarkStart w:id="14" w:name="_GoBack"/>
        <w:bookmarkEnd w:id="14"/>
      </w:tr>
    </w:tbl>
    <w:p w14:paraId="454C386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36CDF"/>
    <w:rsid w:val="0059137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3FC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436CDF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2020-12-01T08:36:00Z</dcterms:created>
  <dcterms:modified xsi:type="dcterms:W3CDTF">2020-12-01T08:38:00Z</dcterms:modified>
</cp:coreProperties>
</file>