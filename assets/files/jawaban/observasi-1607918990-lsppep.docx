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F456C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4C721DE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66B0F2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430116B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3192B10" w14:textId="77777777" w:rsidR="00927764" w:rsidRPr="007A7EC0" w:rsidRDefault="00927764" w:rsidP="00927764">
      <w:pPr>
        <w:shd w:val="clear" w:color="auto" w:fill="F5F5F5"/>
        <w:spacing w:before="300" w:line="690" w:lineRule="atLeast"/>
        <w:outlineLvl w:val="0"/>
        <w:rPr>
          <w:rFonts w:ascii="Arial" w:eastAsia="Times New Roman" w:hAnsi="Arial" w:cs="Arial"/>
          <w:kern w:val="36"/>
          <w:sz w:val="48"/>
          <w:szCs w:val="48"/>
          <w:rPrChange w:id="0" w:author="DONNY SEFTYANTO" w:date="2020-12-14T10:53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</w:pPr>
      <w:proofErr w:type="spellStart"/>
      <w:r w:rsidRPr="007A7EC0">
        <w:rPr>
          <w:rFonts w:ascii="Arial" w:eastAsia="Times New Roman" w:hAnsi="Arial" w:cs="Arial"/>
          <w:kern w:val="36"/>
          <w:sz w:val="48"/>
          <w:szCs w:val="48"/>
          <w:rPrChange w:id="1" w:author="DONNY SEFTYANTO" w:date="2020-12-14T10:53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Hujan</w:t>
      </w:r>
      <w:proofErr w:type="spellEnd"/>
      <w:r w:rsidRPr="007A7EC0">
        <w:rPr>
          <w:rFonts w:ascii="Arial" w:eastAsia="Times New Roman" w:hAnsi="Arial" w:cs="Arial"/>
          <w:kern w:val="36"/>
          <w:sz w:val="48"/>
          <w:szCs w:val="48"/>
          <w:rPrChange w:id="2" w:author="DONNY SEFTYANTO" w:date="2020-12-14T10:53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kern w:val="36"/>
          <w:sz w:val="48"/>
          <w:szCs w:val="48"/>
          <w:rPrChange w:id="3" w:author="DONNY SEFTYANTO" w:date="2020-12-14T10:53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Turun</w:t>
      </w:r>
      <w:proofErr w:type="spellEnd"/>
      <w:r w:rsidRPr="007A7EC0">
        <w:rPr>
          <w:rFonts w:ascii="Arial" w:eastAsia="Times New Roman" w:hAnsi="Arial" w:cs="Arial"/>
          <w:kern w:val="36"/>
          <w:sz w:val="48"/>
          <w:szCs w:val="48"/>
          <w:rPrChange w:id="4" w:author="DONNY SEFTYANTO" w:date="2020-12-14T10:53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, </w:t>
      </w:r>
      <w:proofErr w:type="spellStart"/>
      <w:r w:rsidRPr="007A7EC0">
        <w:rPr>
          <w:rFonts w:ascii="Arial" w:eastAsia="Times New Roman" w:hAnsi="Arial" w:cs="Arial"/>
          <w:kern w:val="36"/>
          <w:sz w:val="48"/>
          <w:szCs w:val="48"/>
          <w:rPrChange w:id="5" w:author="DONNY SEFTYANTO" w:date="2020-12-14T10:53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Berat</w:t>
      </w:r>
      <w:proofErr w:type="spellEnd"/>
      <w:r w:rsidRPr="007A7EC0">
        <w:rPr>
          <w:rFonts w:ascii="Arial" w:eastAsia="Times New Roman" w:hAnsi="Arial" w:cs="Arial"/>
          <w:kern w:val="36"/>
          <w:sz w:val="48"/>
          <w:szCs w:val="48"/>
          <w:rPrChange w:id="6" w:author="DONNY SEFTYANTO" w:date="2020-12-14T10:53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Badan Naik</w:t>
      </w:r>
    </w:p>
    <w:p w14:paraId="6C07EBB8" w14:textId="77777777" w:rsidR="007A7EC0" w:rsidRDefault="007A7EC0" w:rsidP="00927764">
      <w:pPr>
        <w:shd w:val="clear" w:color="auto" w:fill="F5F5F5"/>
        <w:spacing w:line="270" w:lineRule="atLeast"/>
        <w:rPr>
          <w:ins w:id="7" w:author="DONNY SEFTYANTO" w:date="2020-12-14T10:54:00Z"/>
          <w:rFonts w:ascii="Arial" w:eastAsia="Times New Roman" w:hAnsi="Arial" w:cs="Arial"/>
          <w:sz w:val="24"/>
          <w:szCs w:val="24"/>
        </w:rPr>
      </w:pPr>
    </w:p>
    <w:p w14:paraId="1795BB96" w14:textId="2A5DD02C" w:rsidR="00927764" w:rsidRPr="007A7EC0" w:rsidRDefault="00927764" w:rsidP="00927764">
      <w:pPr>
        <w:shd w:val="clear" w:color="auto" w:fill="F5F5F5"/>
        <w:spacing w:line="270" w:lineRule="atLeast"/>
        <w:rPr>
          <w:rFonts w:ascii="Arial" w:eastAsia="Times New Roman" w:hAnsi="Arial" w:cs="Arial"/>
          <w:sz w:val="24"/>
          <w:szCs w:val="24"/>
          <w:rPrChange w:id="8" w:author="DONNY SEFTYANTO" w:date="2020-12-14T10:53:00Z">
            <w:rPr>
              <w:rFonts w:ascii="Roboto" w:eastAsia="Times New Roman" w:hAnsi="Roboto" w:cs="Times New Roman"/>
              <w:sz w:val="17"/>
              <w:szCs w:val="17"/>
            </w:rPr>
          </w:rPrChange>
        </w:rPr>
      </w:pPr>
      <w:r w:rsidRPr="007A7EC0">
        <w:rPr>
          <w:rFonts w:ascii="Arial" w:eastAsia="Times New Roman" w:hAnsi="Arial" w:cs="Arial"/>
          <w:sz w:val="24"/>
          <w:szCs w:val="24"/>
          <w:rPrChange w:id="9" w:author="DONNY SEFTYANTO" w:date="2020-12-14T10:5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5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10" w:author="DONNY SEFTYANTO" w:date="2020-12-14T10:5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Januari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11" w:author="DONNY SEFTYANTO" w:date="2020-12-14T10:5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 2020   20:48 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12" w:author="DONNY SEFTYANTO" w:date="2020-12-14T10:5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Diperbarui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13" w:author="DONNY SEFTYANTO" w:date="2020-12-14T10:5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: 6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14" w:author="DONNY SEFTYANTO" w:date="2020-12-14T10:5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Januari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15" w:author="DONNY SEFTYANTO" w:date="2020-12-14T10:5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 xml:space="preserve"> 2020   </w:t>
      </w:r>
      <w:proofErr w:type="gramStart"/>
      <w:r w:rsidRPr="007A7EC0">
        <w:rPr>
          <w:rFonts w:ascii="Arial" w:eastAsia="Times New Roman" w:hAnsi="Arial" w:cs="Arial"/>
          <w:sz w:val="24"/>
          <w:szCs w:val="24"/>
          <w:rPrChange w:id="16" w:author="DONNY SEFTYANTO" w:date="2020-12-14T10:5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05:43  61</w:t>
      </w:r>
      <w:proofErr w:type="gramEnd"/>
      <w:r w:rsidRPr="007A7EC0">
        <w:rPr>
          <w:rFonts w:ascii="Arial" w:eastAsia="Times New Roman" w:hAnsi="Arial" w:cs="Arial"/>
          <w:sz w:val="24"/>
          <w:szCs w:val="24"/>
          <w:rPrChange w:id="17" w:author="DONNY SEFTYANTO" w:date="2020-12-14T10:53:00Z">
            <w:rPr>
              <w:rFonts w:ascii="Roboto" w:eastAsia="Times New Roman" w:hAnsi="Roboto" w:cs="Times New Roman"/>
              <w:sz w:val="17"/>
              <w:szCs w:val="17"/>
            </w:rPr>
          </w:rPrChange>
        </w:rPr>
        <w:t>  10 3</w:t>
      </w:r>
    </w:p>
    <w:p w14:paraId="664A3ADD" w14:textId="77777777" w:rsidR="00927764" w:rsidRPr="007A7EC0" w:rsidRDefault="00927764" w:rsidP="00927764">
      <w:pPr>
        <w:shd w:val="clear" w:color="auto" w:fill="F5F5F5"/>
        <w:jc w:val="center"/>
        <w:rPr>
          <w:rFonts w:ascii="Arial" w:eastAsia="Times New Roman" w:hAnsi="Arial" w:cs="Arial"/>
          <w:sz w:val="24"/>
          <w:szCs w:val="24"/>
          <w:rPrChange w:id="18" w:author="DONNY SEFTYANTO" w:date="2020-12-14T10:53:00Z">
            <w:rPr>
              <w:rFonts w:ascii="Times New Roman" w:eastAsia="Times New Roman" w:hAnsi="Times New Roman" w:cs="Times New Roman"/>
              <w:sz w:val="21"/>
              <w:szCs w:val="21"/>
            </w:rPr>
          </w:rPrChange>
        </w:rPr>
      </w:pPr>
      <w:r w:rsidRPr="007A7EC0">
        <w:rPr>
          <w:rFonts w:ascii="Arial" w:eastAsia="Times New Roman" w:hAnsi="Arial" w:cs="Arial"/>
          <w:noProof/>
          <w:sz w:val="24"/>
          <w:szCs w:val="24"/>
          <w:rPrChange w:id="19" w:author="DONNY SEFTYANTO" w:date="2020-12-14T10:53:00Z">
            <w:rPr>
              <w:rFonts w:ascii="Times New Roman" w:eastAsia="Times New Roman" w:hAnsi="Times New Roman" w:cs="Times New Roman"/>
              <w:noProof/>
              <w:sz w:val="21"/>
              <w:szCs w:val="21"/>
            </w:rPr>
          </w:rPrChange>
        </w:rPr>
        <w:drawing>
          <wp:inline distT="0" distB="0" distL="0" distR="0" wp14:anchorId="6911A1E2" wp14:editId="647C398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142A" w14:textId="4940A927" w:rsidR="00927764" w:rsidRPr="007A7EC0" w:rsidRDefault="00927764" w:rsidP="00927764">
      <w:pPr>
        <w:spacing w:line="270" w:lineRule="atLeast"/>
        <w:jc w:val="center"/>
        <w:rPr>
          <w:rFonts w:ascii="Arial" w:eastAsia="Times New Roman" w:hAnsi="Arial" w:cs="Arial"/>
          <w:sz w:val="24"/>
          <w:szCs w:val="24"/>
          <w:rPrChange w:id="20" w:author="DONNY SEFTYANTO" w:date="2020-12-14T10:53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</w:pPr>
      <w:del w:id="21" w:author="DONNY SEFTYANTO" w:date="2020-12-14T10:52:00Z">
        <w:r w:rsidRPr="007A7EC0" w:rsidDel="007A7EC0">
          <w:rPr>
            <w:rFonts w:ascii="Arial" w:eastAsia="Times New Roman" w:hAnsi="Arial" w:cs="Arial"/>
            <w:sz w:val="24"/>
            <w:szCs w:val="24"/>
            <w:rPrChange w:id="22" w:author="DONNY SEFTYANTO" w:date="2020-12-14T10:53:00Z">
              <w:rPr>
                <w:rFonts w:ascii="Times New Roman" w:eastAsia="Times New Roman" w:hAnsi="Times New Roman" w:cs="Times New Roman"/>
                <w:sz w:val="18"/>
                <w:szCs w:val="18"/>
              </w:rPr>
            </w:rPrChange>
          </w:rPr>
          <w:delText>Ilustrasi |</w:delText>
        </w:r>
      </w:del>
      <w:proofErr w:type="spellStart"/>
      <w:ins w:id="23" w:author="DONNY SEFTYANTO" w:date="2020-12-14T10:52:00Z">
        <w:r w:rsidR="007A7EC0" w:rsidRPr="007A7EC0">
          <w:rPr>
            <w:rFonts w:ascii="Arial" w:eastAsia="Times New Roman" w:hAnsi="Arial" w:cs="Arial"/>
            <w:sz w:val="24"/>
            <w:szCs w:val="24"/>
            <w:rPrChange w:id="24" w:author="DONNY SEFTYANTO" w:date="2020-12-14T10:53:00Z">
              <w:rPr>
                <w:rFonts w:ascii="Times New Roman" w:eastAsia="Times New Roman" w:hAnsi="Times New Roman" w:cs="Times New Roman"/>
                <w:sz w:val="18"/>
                <w:szCs w:val="18"/>
              </w:rPr>
            </w:rPrChange>
          </w:rPr>
          <w:t>Sumber</w:t>
        </w:r>
        <w:proofErr w:type="spellEnd"/>
        <w:r w:rsidR="007A7EC0" w:rsidRPr="007A7EC0">
          <w:rPr>
            <w:rFonts w:ascii="Arial" w:eastAsia="Times New Roman" w:hAnsi="Arial" w:cs="Arial"/>
            <w:sz w:val="24"/>
            <w:szCs w:val="24"/>
            <w:rPrChange w:id="25" w:author="DONNY SEFTYANTO" w:date="2020-12-14T10:53:00Z">
              <w:rPr>
                <w:rFonts w:ascii="Times New Roman" w:eastAsia="Times New Roman" w:hAnsi="Times New Roman" w:cs="Times New Roman"/>
                <w:sz w:val="18"/>
                <w:szCs w:val="18"/>
              </w:rPr>
            </w:rPrChange>
          </w:rPr>
          <w:t>:</w:t>
        </w:r>
      </w:ins>
      <w:r w:rsidRPr="007A7EC0">
        <w:rPr>
          <w:rFonts w:ascii="Arial" w:eastAsia="Times New Roman" w:hAnsi="Arial" w:cs="Arial"/>
          <w:sz w:val="24"/>
          <w:szCs w:val="24"/>
          <w:rPrChange w:id="26" w:author="DONNY SEFTYANTO" w:date="2020-12-14T10:53:00Z">
            <w:rPr>
              <w:rFonts w:ascii="Times New Roman" w:eastAsia="Times New Roman" w:hAnsi="Times New Roman" w:cs="Times New Roman"/>
              <w:sz w:val="18"/>
              <w:szCs w:val="18"/>
            </w:rPr>
          </w:rPrChange>
        </w:rPr>
        <w:t xml:space="preserve"> unsplash.com</w:t>
      </w:r>
    </w:p>
    <w:p w14:paraId="105F12B8" w14:textId="77777777" w:rsidR="007A7EC0" w:rsidRDefault="007A7EC0" w:rsidP="00927764">
      <w:pPr>
        <w:shd w:val="clear" w:color="auto" w:fill="F5F5F5"/>
        <w:spacing w:after="375"/>
        <w:rPr>
          <w:ins w:id="27" w:author="DONNY SEFTYANTO" w:date="2020-12-14T10:53:00Z"/>
          <w:rFonts w:ascii="Arial" w:eastAsia="Times New Roman" w:hAnsi="Arial" w:cs="Arial"/>
          <w:i/>
          <w:iCs/>
          <w:sz w:val="24"/>
          <w:szCs w:val="24"/>
        </w:rPr>
      </w:pPr>
    </w:p>
    <w:p w14:paraId="322F6DF8" w14:textId="12318244" w:rsidR="00927764" w:rsidRPr="007A7EC0" w:rsidRDefault="00927764" w:rsidP="007A7EC0">
      <w:pPr>
        <w:shd w:val="clear" w:color="auto" w:fill="F5F5F5"/>
        <w:spacing w:after="375"/>
        <w:jc w:val="both"/>
        <w:rPr>
          <w:rFonts w:ascii="Arial" w:eastAsia="Times New Roman" w:hAnsi="Arial" w:cs="Arial"/>
          <w:sz w:val="24"/>
          <w:szCs w:val="24"/>
          <w:rPrChange w:id="2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9" w:author="DONNY SEFTYANTO" w:date="2020-12-14T10:57:00Z">
          <w:pPr>
            <w:shd w:val="clear" w:color="auto" w:fill="F5F5F5"/>
            <w:spacing w:after="375"/>
          </w:pPr>
        </w:pPrChange>
      </w:pPr>
      <w:proofErr w:type="spellStart"/>
      <w:r w:rsidRPr="007A7EC0">
        <w:rPr>
          <w:rFonts w:ascii="Arial" w:eastAsia="Times New Roman" w:hAnsi="Arial" w:cs="Arial"/>
          <w:i/>
          <w:iCs/>
          <w:sz w:val="24"/>
          <w:szCs w:val="24"/>
          <w:rPrChange w:id="30" w:author="DONNY SEFTYANTO" w:date="2020-12-14T10:5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7A7EC0">
        <w:rPr>
          <w:rFonts w:ascii="Arial" w:eastAsia="Times New Roman" w:hAnsi="Arial" w:cs="Arial"/>
          <w:i/>
          <w:iCs/>
          <w:sz w:val="24"/>
          <w:szCs w:val="24"/>
          <w:rPrChange w:id="31" w:author="DONNY SEFTYANTO" w:date="2020-12-14T10:5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i/>
          <w:iCs/>
          <w:sz w:val="24"/>
          <w:szCs w:val="24"/>
          <w:rPrChange w:id="32" w:author="DONNY SEFTYANTO" w:date="2020-12-14T10:5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7A7EC0">
        <w:rPr>
          <w:rFonts w:ascii="Arial" w:eastAsia="Times New Roman" w:hAnsi="Arial" w:cs="Arial"/>
          <w:i/>
          <w:iCs/>
          <w:sz w:val="24"/>
          <w:szCs w:val="24"/>
          <w:rPrChange w:id="33" w:author="DONNY SEFTYANTO" w:date="2020-12-14T10:5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7A7EC0">
        <w:rPr>
          <w:rFonts w:ascii="Arial" w:eastAsia="Times New Roman" w:hAnsi="Arial" w:cs="Arial"/>
          <w:i/>
          <w:iCs/>
          <w:sz w:val="24"/>
          <w:szCs w:val="24"/>
          <w:rPrChange w:id="34" w:author="DONNY SEFTYANTO" w:date="2020-12-14T10:5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7A7EC0">
        <w:rPr>
          <w:rFonts w:ascii="Arial" w:eastAsia="Times New Roman" w:hAnsi="Arial" w:cs="Arial"/>
          <w:i/>
          <w:iCs/>
          <w:sz w:val="24"/>
          <w:szCs w:val="24"/>
          <w:rPrChange w:id="35" w:author="DONNY SEFTYANTO" w:date="2020-12-14T10:5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badan naik, </w:t>
      </w:r>
      <w:proofErr w:type="spellStart"/>
      <w:r w:rsidRPr="007A7EC0">
        <w:rPr>
          <w:rFonts w:ascii="Arial" w:eastAsia="Times New Roman" w:hAnsi="Arial" w:cs="Arial"/>
          <w:i/>
          <w:iCs/>
          <w:sz w:val="24"/>
          <w:szCs w:val="24"/>
          <w:rPrChange w:id="36" w:author="DONNY SEFTYANTO" w:date="2020-12-14T10:5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7A7EC0">
        <w:rPr>
          <w:rFonts w:ascii="Arial" w:eastAsia="Times New Roman" w:hAnsi="Arial" w:cs="Arial"/>
          <w:i/>
          <w:iCs/>
          <w:sz w:val="24"/>
          <w:szCs w:val="24"/>
          <w:rPrChange w:id="37" w:author="DONNY SEFTYANTO" w:date="2020-12-14T10:5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i/>
          <w:iCs/>
          <w:sz w:val="24"/>
          <w:szCs w:val="24"/>
          <w:rPrChange w:id="38" w:author="DONNY SEFTYANTO" w:date="2020-12-14T10:5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sama</w:t>
      </w:r>
      <w:proofErr w:type="spellEnd"/>
      <w:r w:rsidRPr="007A7EC0">
        <w:rPr>
          <w:rFonts w:ascii="Arial" w:eastAsia="Times New Roman" w:hAnsi="Arial" w:cs="Arial"/>
          <w:i/>
          <w:iCs/>
          <w:sz w:val="24"/>
          <w:szCs w:val="24"/>
          <w:rPrChange w:id="39" w:author="DONNY SEFTYANTO" w:date="2020-12-14T10:5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i/>
          <w:iCs/>
          <w:sz w:val="24"/>
          <w:szCs w:val="24"/>
          <w:rPrChange w:id="40" w:author="DONNY SEFTYANTO" w:date="2020-12-14T10:5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dia</w:t>
      </w:r>
      <w:proofErr w:type="spellEnd"/>
      <w:r w:rsidRPr="007A7EC0">
        <w:rPr>
          <w:rFonts w:ascii="Arial" w:eastAsia="Times New Roman" w:hAnsi="Arial" w:cs="Arial"/>
          <w:i/>
          <w:iCs/>
          <w:sz w:val="24"/>
          <w:szCs w:val="24"/>
          <w:rPrChange w:id="41" w:author="DONNY SEFTYANTO" w:date="2020-12-14T10:5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i/>
          <w:iCs/>
          <w:sz w:val="24"/>
          <w:szCs w:val="24"/>
          <w:rPrChange w:id="42" w:author="DONNY SEFTYANTO" w:date="2020-12-14T10:5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tetep</w:t>
      </w:r>
      <w:proofErr w:type="spellEnd"/>
      <w:r w:rsidRPr="007A7EC0">
        <w:rPr>
          <w:rFonts w:ascii="Arial" w:eastAsia="Times New Roman" w:hAnsi="Arial" w:cs="Arial"/>
          <w:i/>
          <w:iCs/>
          <w:sz w:val="24"/>
          <w:szCs w:val="24"/>
          <w:rPrChange w:id="43" w:author="DONNY SEFTYANTO" w:date="2020-12-14T10:5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i/>
          <w:iCs/>
          <w:sz w:val="24"/>
          <w:szCs w:val="24"/>
          <w:rPrChange w:id="44" w:author="DONNY SEFTYANTO" w:date="2020-12-14T10:5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temenan</w:t>
      </w:r>
      <w:proofErr w:type="spellEnd"/>
      <w:r w:rsidRPr="007A7EC0">
        <w:rPr>
          <w:rFonts w:ascii="Arial" w:eastAsia="Times New Roman" w:hAnsi="Arial" w:cs="Arial"/>
          <w:i/>
          <w:iCs/>
          <w:sz w:val="24"/>
          <w:szCs w:val="24"/>
          <w:rPrChange w:id="45" w:author="DONNY SEFTYANTO" w:date="2020-12-14T10:5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i/>
          <w:iCs/>
          <w:sz w:val="24"/>
          <w:szCs w:val="24"/>
          <w:rPrChange w:id="46" w:author="DONNY SEFTYANTO" w:date="2020-12-14T10:5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aja</w:t>
      </w:r>
      <w:proofErr w:type="spellEnd"/>
      <w:r w:rsidRPr="007A7EC0">
        <w:rPr>
          <w:rFonts w:ascii="Arial" w:eastAsia="Times New Roman" w:hAnsi="Arial" w:cs="Arial"/>
          <w:i/>
          <w:iCs/>
          <w:sz w:val="24"/>
          <w:szCs w:val="24"/>
          <w:rPrChange w:id="47" w:author="DONNY SEFTYANTO" w:date="2020-12-14T10:5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. </w:t>
      </w:r>
      <w:proofErr w:type="spellStart"/>
      <w:r w:rsidRPr="007A7EC0">
        <w:rPr>
          <w:rFonts w:ascii="Arial" w:eastAsia="Times New Roman" w:hAnsi="Arial" w:cs="Arial"/>
          <w:i/>
          <w:iCs/>
          <w:sz w:val="24"/>
          <w:szCs w:val="24"/>
          <w:rPrChange w:id="48" w:author="DONNY SEFTYANTO" w:date="2020-12-14T10:5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Huft</w:t>
      </w:r>
      <w:proofErr w:type="spellEnd"/>
      <w:r w:rsidRPr="007A7EC0">
        <w:rPr>
          <w:rFonts w:ascii="Arial" w:eastAsia="Times New Roman" w:hAnsi="Arial" w:cs="Arial"/>
          <w:i/>
          <w:iCs/>
          <w:sz w:val="24"/>
          <w:szCs w:val="24"/>
          <w:rPrChange w:id="49" w:author="DONNY SEFTYANTO" w:date="2020-12-14T10:5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</w:p>
    <w:p w14:paraId="609A8D59" w14:textId="039ACC51" w:rsidR="00927764" w:rsidRPr="007A7EC0" w:rsidRDefault="00927764" w:rsidP="007A7EC0">
      <w:pPr>
        <w:shd w:val="clear" w:color="auto" w:fill="F5F5F5"/>
        <w:spacing w:after="375"/>
        <w:jc w:val="both"/>
        <w:rPr>
          <w:rFonts w:ascii="Arial" w:eastAsia="Times New Roman" w:hAnsi="Arial" w:cs="Arial"/>
          <w:sz w:val="24"/>
          <w:szCs w:val="24"/>
          <w:rPrChange w:id="5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51" w:author="DONNY SEFTYANTO" w:date="2020-12-14T10:57:00Z">
          <w:pPr>
            <w:shd w:val="clear" w:color="auto" w:fill="F5F5F5"/>
            <w:spacing w:after="375"/>
          </w:pPr>
        </w:pPrChange>
      </w:pPr>
      <w:proofErr w:type="spellStart"/>
      <w:r w:rsidRPr="007A7EC0">
        <w:rPr>
          <w:rFonts w:ascii="Arial" w:eastAsia="Times New Roman" w:hAnsi="Arial" w:cs="Arial"/>
          <w:sz w:val="24"/>
          <w:szCs w:val="24"/>
          <w:rPrChange w:id="5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</w:t>
      </w:r>
      <w:ins w:id="53" w:author="DONNY SEFTYANTO" w:date="2020-12-14T10:57:00Z">
        <w:r w:rsidR="007A7EC0">
          <w:rPr>
            <w:rFonts w:ascii="Arial" w:eastAsia="Times New Roman" w:hAnsi="Arial" w:cs="Arial"/>
            <w:sz w:val="24"/>
            <w:szCs w:val="24"/>
          </w:rPr>
          <w:t>kah</w:t>
        </w:r>
      </w:ins>
      <w:proofErr w:type="spellEnd"/>
      <w:r w:rsidRPr="007A7EC0">
        <w:rPr>
          <w:rFonts w:ascii="Arial" w:eastAsia="Times New Roman" w:hAnsi="Arial" w:cs="Arial"/>
          <w:sz w:val="24"/>
          <w:szCs w:val="24"/>
          <w:rPrChange w:id="5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romantis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sepiring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putih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aromanya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73" w:author="DONNY SEFTYANTO" w:date="2020-12-14T10:56:00Z">
        <w:r w:rsidRPr="007A7EC0" w:rsidDel="007A7EC0">
          <w:rPr>
            <w:rFonts w:ascii="Arial" w:eastAsia="Times New Roman" w:hAnsi="Arial" w:cs="Arial"/>
            <w:sz w:val="24"/>
            <w:szCs w:val="24"/>
            <w:rPrChange w:id="74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aduhai </w:delText>
        </w:r>
      </w:del>
      <w:proofErr w:type="spellStart"/>
      <w:ins w:id="75" w:author="DONNY SEFTYANTO" w:date="2020-12-14T10:56:00Z">
        <w:r w:rsidR="007A7EC0">
          <w:rPr>
            <w:rFonts w:ascii="Arial" w:eastAsia="Times New Roman" w:hAnsi="Arial" w:cs="Arial"/>
            <w:sz w:val="24"/>
            <w:szCs w:val="24"/>
          </w:rPr>
          <w:t>sangat</w:t>
        </w:r>
        <w:proofErr w:type="spellEnd"/>
        <w:r w:rsidR="007A7EC0" w:rsidRPr="007A7EC0">
          <w:rPr>
            <w:rFonts w:ascii="Arial" w:eastAsia="Times New Roman" w:hAnsi="Arial" w:cs="Arial"/>
            <w:sz w:val="24"/>
            <w:szCs w:val="24"/>
            <w:rPrChange w:id="76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7A7EC0">
        <w:rPr>
          <w:rFonts w:ascii="Arial" w:eastAsia="Times New Roman" w:hAnsi="Arial" w:cs="Arial"/>
          <w:sz w:val="24"/>
          <w:szCs w:val="24"/>
          <w:rPrChange w:id="7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menggoda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indera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penciuman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bakwan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baru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diangkat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penggorengan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kala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242D6966" w14:textId="376494BD" w:rsidR="00927764" w:rsidRPr="007A7EC0" w:rsidRDefault="007A7EC0" w:rsidP="007A7EC0">
      <w:pPr>
        <w:shd w:val="clear" w:color="auto" w:fill="F5F5F5"/>
        <w:spacing w:after="375"/>
        <w:jc w:val="both"/>
        <w:rPr>
          <w:rFonts w:ascii="Arial" w:eastAsia="Times New Roman" w:hAnsi="Arial" w:cs="Arial"/>
          <w:sz w:val="24"/>
          <w:szCs w:val="24"/>
          <w:rPrChange w:id="9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00" w:author="DONNY SEFTYANTO" w:date="2020-12-14T10:57:00Z">
          <w:pPr>
            <w:shd w:val="clear" w:color="auto" w:fill="F5F5F5"/>
            <w:spacing w:after="375"/>
          </w:pPr>
        </w:pPrChange>
      </w:pPr>
      <w:ins w:id="101" w:author="DONNY SEFTYANTO" w:date="2020-12-14T10:59:00Z">
        <w:r>
          <w:rPr>
            <w:rFonts w:ascii="Arial" w:eastAsia="Times New Roman" w:hAnsi="Arial" w:cs="Arial"/>
            <w:sz w:val="24"/>
            <w:szCs w:val="24"/>
          </w:rPr>
          <w:t>“</w:t>
        </w:r>
      </w:ins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0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Januari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0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0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0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0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sehari-hari</w:t>
      </w:r>
      <w:proofErr w:type="spellEnd"/>
      <w:ins w:id="107" w:author="DONNY SEFTYANTO" w:date="2020-12-14T10:59:00Z">
        <w:r>
          <w:rPr>
            <w:rFonts w:ascii="Arial" w:eastAsia="Times New Roman" w:hAnsi="Arial" w:cs="Arial"/>
            <w:sz w:val="24"/>
            <w:szCs w:val="24"/>
          </w:rPr>
          <w:t>”</w:t>
        </w:r>
      </w:ins>
      <w:r w:rsidR="00927764" w:rsidRPr="007A7EC0">
        <w:rPr>
          <w:rFonts w:ascii="Arial" w:eastAsia="Times New Roman" w:hAnsi="Arial" w:cs="Arial"/>
          <w:sz w:val="24"/>
          <w:szCs w:val="24"/>
          <w:rPrChange w:id="10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0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begitu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1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kata orang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1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1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1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mengartikannya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1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1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1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1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ins w:id="118" w:author="DONNY SEFTYANTO" w:date="2020-12-14T11:00:00Z">
        <w:r w:rsidR="009911A2">
          <w:rPr>
            <w:rFonts w:ascii="Arial" w:eastAsia="Times New Roman" w:hAnsi="Arial" w:cs="Arial"/>
            <w:sz w:val="24"/>
            <w:szCs w:val="24"/>
          </w:rPr>
          <w:t>,</w:t>
        </w:r>
      </w:ins>
      <w:del w:id="119" w:author="DONNY SEFTYANTO" w:date="2020-12-14T11:00:00Z">
        <w:r w:rsidR="00927764" w:rsidRPr="007A7EC0" w:rsidDel="009911A2">
          <w:rPr>
            <w:rFonts w:ascii="Arial" w:eastAsia="Times New Roman" w:hAnsi="Arial" w:cs="Arial"/>
            <w:sz w:val="24"/>
            <w:szCs w:val="24"/>
            <w:rPrChange w:id="120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.</w:delText>
        </w:r>
      </w:del>
      <w:r w:rsidR="00927764" w:rsidRPr="007A7EC0">
        <w:rPr>
          <w:rFonts w:ascii="Arial" w:eastAsia="Times New Roman" w:hAnsi="Arial" w:cs="Arial"/>
          <w:sz w:val="24"/>
          <w:szCs w:val="24"/>
          <w:rPrChange w:id="12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122" w:author="DONNY SEFTYANTO" w:date="2020-12-14T11:00:00Z">
        <w:r w:rsidR="00927764" w:rsidRPr="007A7EC0" w:rsidDel="009911A2">
          <w:rPr>
            <w:rFonts w:ascii="Arial" w:eastAsia="Times New Roman" w:hAnsi="Arial" w:cs="Arial"/>
            <w:sz w:val="24"/>
            <w:szCs w:val="24"/>
            <w:rPrChange w:id="123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Meski </w:delText>
        </w:r>
      </w:del>
      <w:proofErr w:type="spellStart"/>
      <w:ins w:id="124" w:author="DONNY SEFTYANTO" w:date="2020-12-14T11:00:00Z">
        <w:r w:rsidR="009911A2">
          <w:rPr>
            <w:rFonts w:ascii="Arial" w:eastAsia="Times New Roman" w:hAnsi="Arial" w:cs="Arial"/>
            <w:sz w:val="24"/>
            <w:szCs w:val="24"/>
          </w:rPr>
          <w:t>m</w:t>
        </w:r>
        <w:r w:rsidR="009911A2" w:rsidRPr="007A7EC0">
          <w:rPr>
            <w:rFonts w:ascii="Arial" w:eastAsia="Times New Roman" w:hAnsi="Arial" w:cs="Arial"/>
            <w:sz w:val="24"/>
            <w:szCs w:val="24"/>
            <w:rPrChange w:id="125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eski</w:t>
        </w:r>
        <w:proofErr w:type="spellEnd"/>
        <w:r w:rsidR="009911A2" w:rsidRPr="007A7EC0">
          <w:rPr>
            <w:rFonts w:ascii="Arial" w:eastAsia="Times New Roman" w:hAnsi="Arial" w:cs="Arial"/>
            <w:sz w:val="24"/>
            <w:szCs w:val="24"/>
            <w:rPrChange w:id="126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r w:rsidR="00927764" w:rsidRPr="007A7EC0">
        <w:rPr>
          <w:rFonts w:ascii="Arial" w:eastAsia="Times New Roman" w:hAnsi="Arial" w:cs="Arial"/>
          <w:sz w:val="24"/>
          <w:szCs w:val="24"/>
          <w:rPrChange w:id="12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2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tahun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2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3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3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3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awal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3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3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musim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3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3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3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Indonesia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3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mundur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3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4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antara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4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4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Bulan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4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November-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4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Desember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4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2019,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4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4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4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benar-benar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4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5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5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5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5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5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perkiraan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5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5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Sudah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5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5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sangat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5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6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terasa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6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6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6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6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sejak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6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6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awal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6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6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tahun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6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7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baru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7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="00927764" w:rsidRPr="007A7EC0">
        <w:rPr>
          <w:rFonts w:ascii="Arial" w:eastAsia="Times New Roman" w:hAnsi="Arial" w:cs="Arial"/>
          <w:sz w:val="24"/>
          <w:szCs w:val="24"/>
          <w:rPrChange w:id="17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="00927764" w:rsidRPr="007A7EC0">
        <w:rPr>
          <w:rFonts w:ascii="Arial" w:eastAsia="Times New Roman" w:hAnsi="Arial" w:cs="Arial"/>
          <w:sz w:val="24"/>
          <w:szCs w:val="24"/>
          <w:rPrChange w:id="17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7D312E44" w14:textId="3BDDD3AE" w:rsidR="00927764" w:rsidRPr="007A7EC0" w:rsidRDefault="00927764" w:rsidP="007A7EC0">
      <w:pPr>
        <w:shd w:val="clear" w:color="auto" w:fill="F5F5F5"/>
        <w:spacing w:after="375"/>
        <w:jc w:val="both"/>
        <w:rPr>
          <w:rFonts w:ascii="Arial" w:eastAsia="Times New Roman" w:hAnsi="Arial" w:cs="Arial"/>
          <w:sz w:val="24"/>
          <w:szCs w:val="24"/>
          <w:rPrChange w:id="17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75" w:author="DONNY SEFTYANTO" w:date="2020-12-14T10:57:00Z">
          <w:pPr>
            <w:shd w:val="clear" w:color="auto" w:fill="F5F5F5"/>
            <w:spacing w:after="375"/>
          </w:pPr>
        </w:pPrChange>
      </w:pPr>
      <w:proofErr w:type="spellStart"/>
      <w:r w:rsidRPr="007A7EC0">
        <w:rPr>
          <w:rFonts w:ascii="Arial" w:eastAsia="Times New Roman" w:hAnsi="Arial" w:cs="Arial"/>
          <w:sz w:val="24"/>
          <w:szCs w:val="24"/>
          <w:rPrChange w:id="17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17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17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17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18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disalahkan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18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18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karena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18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18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mengundang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18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18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kenangan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18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18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ternyata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18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del w:id="190" w:author="DONNY SEFTYANTO" w:date="2020-12-14T11:02:00Z">
        <w:r w:rsidRPr="007A7EC0" w:rsidDel="009911A2">
          <w:rPr>
            <w:rFonts w:ascii="Arial" w:eastAsia="Times New Roman" w:hAnsi="Arial" w:cs="Arial"/>
            <w:sz w:val="24"/>
            <w:szCs w:val="24"/>
            <w:rPrChange w:id="191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tak </w:delText>
        </w:r>
      </w:del>
      <w:proofErr w:type="spellStart"/>
      <w:ins w:id="192" w:author="DONNY SEFTYANTO" w:date="2020-12-14T11:02:00Z">
        <w:r w:rsidR="009911A2">
          <w:rPr>
            <w:rFonts w:ascii="Arial" w:eastAsia="Times New Roman" w:hAnsi="Arial" w:cs="Arial"/>
            <w:sz w:val="24"/>
            <w:szCs w:val="24"/>
          </w:rPr>
          <w:t>tidak</w:t>
        </w:r>
        <w:proofErr w:type="spellEnd"/>
        <w:r w:rsidR="009911A2" w:rsidRPr="007A7EC0">
          <w:rPr>
            <w:rFonts w:ascii="Arial" w:eastAsia="Times New Roman" w:hAnsi="Arial" w:cs="Arial"/>
            <w:sz w:val="24"/>
            <w:szCs w:val="24"/>
            <w:rPrChange w:id="193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7A7EC0">
        <w:rPr>
          <w:rFonts w:ascii="Arial" w:eastAsia="Times New Roman" w:hAnsi="Arial" w:cs="Arial"/>
          <w:sz w:val="24"/>
          <w:szCs w:val="24"/>
          <w:rPrChange w:id="19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hanya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19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19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pandai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19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19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19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0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perasaan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0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0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hatimu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0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del w:id="204" w:author="DONNY SEFTYANTO" w:date="2020-12-14T11:02:00Z">
        <w:r w:rsidRPr="007A7EC0" w:rsidDel="009911A2">
          <w:rPr>
            <w:rFonts w:ascii="Arial" w:eastAsia="Times New Roman" w:hAnsi="Arial" w:cs="Arial"/>
            <w:sz w:val="24"/>
            <w:szCs w:val="24"/>
            <w:rPrChange w:id="205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ambyar</w:delText>
        </w:r>
      </w:del>
      <w:proofErr w:type="spellStart"/>
      <w:ins w:id="206" w:author="DONNY SEFTYANTO" w:date="2020-12-14T11:02:00Z">
        <w:r w:rsidR="009911A2">
          <w:rPr>
            <w:rFonts w:ascii="Arial" w:eastAsia="Times New Roman" w:hAnsi="Arial" w:cs="Arial"/>
            <w:sz w:val="24"/>
            <w:szCs w:val="24"/>
          </w:rPr>
          <w:t>kacau</w:t>
        </w:r>
      </w:ins>
      <w:proofErr w:type="spellEnd"/>
      <w:r w:rsidRPr="007A7EC0">
        <w:rPr>
          <w:rFonts w:ascii="Arial" w:eastAsia="Times New Roman" w:hAnsi="Arial" w:cs="Arial"/>
          <w:sz w:val="24"/>
          <w:szCs w:val="24"/>
          <w:rPrChange w:id="20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del w:id="208" w:author="DONNY SEFTYANTO" w:date="2020-12-14T11:02:00Z">
        <w:r w:rsidRPr="007A7EC0" w:rsidDel="009911A2">
          <w:rPr>
            <w:rFonts w:ascii="Arial" w:eastAsia="Times New Roman" w:hAnsi="Arial" w:cs="Arial"/>
            <w:sz w:val="24"/>
            <w:szCs w:val="24"/>
            <w:rPrChange w:id="209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pun </w:delText>
        </w:r>
      </w:del>
      <w:proofErr w:type="spellStart"/>
      <w:ins w:id="210" w:author="DONNY SEFTYANTO" w:date="2020-12-14T11:02:00Z">
        <w:r w:rsidR="009911A2">
          <w:rPr>
            <w:rFonts w:ascii="Arial" w:eastAsia="Times New Roman" w:hAnsi="Arial" w:cs="Arial"/>
            <w:sz w:val="24"/>
            <w:szCs w:val="24"/>
          </w:rPr>
          <w:t>begitu</w:t>
        </w:r>
        <w:proofErr w:type="spellEnd"/>
        <w:r w:rsidR="009911A2">
          <w:rPr>
            <w:rFonts w:ascii="Arial" w:eastAsia="Times New Roman" w:hAnsi="Arial" w:cs="Arial"/>
            <w:sz w:val="24"/>
            <w:szCs w:val="24"/>
          </w:rPr>
          <w:t xml:space="preserve"> juga</w:t>
        </w:r>
        <w:r w:rsidR="009911A2" w:rsidRPr="007A7EC0">
          <w:rPr>
            <w:rFonts w:ascii="Arial" w:eastAsia="Times New Roman" w:hAnsi="Arial" w:cs="Arial"/>
            <w:sz w:val="24"/>
            <w:szCs w:val="24"/>
            <w:rPrChange w:id="211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7A7EC0">
        <w:rPr>
          <w:rFonts w:ascii="Arial" w:eastAsia="Times New Roman" w:hAnsi="Arial" w:cs="Arial"/>
          <w:sz w:val="24"/>
          <w:szCs w:val="24"/>
          <w:rPrChange w:id="21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perilaku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1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1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1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lain.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1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1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1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1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2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2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2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2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2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2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2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2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2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2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3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3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3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lapar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3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del w:id="234" w:author="DONNY SEFTYANTO" w:date="2020-12-14T11:03:00Z">
        <w:r w:rsidRPr="007A7EC0" w:rsidDel="009911A2">
          <w:rPr>
            <w:rFonts w:ascii="Arial" w:eastAsia="Times New Roman" w:hAnsi="Arial" w:cs="Arial"/>
            <w:sz w:val="24"/>
            <w:szCs w:val="24"/>
            <w:rPrChange w:id="235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Kok </w:delText>
        </w:r>
      </w:del>
      <w:proofErr w:type="spellStart"/>
      <w:ins w:id="236" w:author="DONNY SEFTYANTO" w:date="2020-12-14T11:03:00Z">
        <w:r w:rsidR="009911A2" w:rsidRPr="007A7EC0">
          <w:rPr>
            <w:rFonts w:ascii="Arial" w:eastAsia="Times New Roman" w:hAnsi="Arial" w:cs="Arial"/>
            <w:sz w:val="24"/>
            <w:szCs w:val="24"/>
            <w:rPrChange w:id="237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K</w:t>
        </w:r>
        <w:r w:rsidR="009911A2">
          <w:rPr>
            <w:rFonts w:ascii="Arial" w:eastAsia="Times New Roman" w:hAnsi="Arial" w:cs="Arial"/>
            <w:sz w:val="24"/>
            <w:szCs w:val="24"/>
          </w:rPr>
          <w:t>enapa</w:t>
        </w:r>
        <w:proofErr w:type="spellEnd"/>
        <w:r w:rsidR="009911A2" w:rsidRPr="007A7EC0">
          <w:rPr>
            <w:rFonts w:ascii="Arial" w:eastAsia="Times New Roman" w:hAnsi="Arial" w:cs="Arial"/>
            <w:sz w:val="24"/>
            <w:szCs w:val="24"/>
            <w:rPrChange w:id="238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7A7EC0">
        <w:rPr>
          <w:rFonts w:ascii="Arial" w:eastAsia="Times New Roman" w:hAnsi="Arial" w:cs="Arial"/>
          <w:sz w:val="24"/>
          <w:szCs w:val="24"/>
          <w:rPrChange w:id="23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4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4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4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4EB85C4C" w14:textId="77777777" w:rsidR="009911A2" w:rsidRDefault="00927764" w:rsidP="009911A2">
      <w:pPr>
        <w:shd w:val="clear" w:color="auto" w:fill="F5F5F5"/>
        <w:spacing w:after="375"/>
        <w:rPr>
          <w:ins w:id="243" w:author="DONNY SEFTYANTO" w:date="2020-12-14T11:06:00Z"/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7A7EC0">
        <w:rPr>
          <w:rFonts w:ascii="Arial" w:eastAsia="Times New Roman" w:hAnsi="Arial" w:cs="Arial"/>
          <w:b/>
          <w:bCs/>
          <w:sz w:val="24"/>
          <w:szCs w:val="24"/>
          <w:rPrChange w:id="244" w:author="DONNY SEFTYANTO" w:date="2020-12-14T10:5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Mengapa</w:t>
      </w:r>
      <w:proofErr w:type="spellEnd"/>
      <w:r w:rsidRPr="007A7EC0">
        <w:rPr>
          <w:rFonts w:ascii="Arial" w:eastAsia="Times New Roman" w:hAnsi="Arial" w:cs="Arial"/>
          <w:b/>
          <w:bCs/>
          <w:sz w:val="24"/>
          <w:szCs w:val="24"/>
          <w:rPrChange w:id="245" w:author="DONNY SEFTYANTO" w:date="2020-12-14T10:5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Kita </w:t>
      </w:r>
      <w:proofErr w:type="spellStart"/>
      <w:r w:rsidRPr="007A7EC0">
        <w:rPr>
          <w:rFonts w:ascii="Arial" w:eastAsia="Times New Roman" w:hAnsi="Arial" w:cs="Arial"/>
          <w:b/>
          <w:bCs/>
          <w:sz w:val="24"/>
          <w:szCs w:val="24"/>
          <w:rPrChange w:id="246" w:author="DONNY SEFTYANTO" w:date="2020-12-14T10:5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Merasa</w:t>
      </w:r>
      <w:proofErr w:type="spellEnd"/>
      <w:r w:rsidRPr="007A7EC0">
        <w:rPr>
          <w:rFonts w:ascii="Arial" w:eastAsia="Times New Roman" w:hAnsi="Arial" w:cs="Arial"/>
          <w:b/>
          <w:bCs/>
          <w:sz w:val="24"/>
          <w:szCs w:val="24"/>
          <w:rPrChange w:id="247" w:author="DONNY SEFTYANTO" w:date="2020-12-14T10:5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b/>
          <w:bCs/>
          <w:sz w:val="24"/>
          <w:szCs w:val="24"/>
          <w:rPrChange w:id="248" w:author="DONNY SEFTYANTO" w:date="2020-12-14T10:5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Lapar</w:t>
      </w:r>
      <w:proofErr w:type="spellEnd"/>
      <w:r w:rsidRPr="007A7EC0">
        <w:rPr>
          <w:rFonts w:ascii="Arial" w:eastAsia="Times New Roman" w:hAnsi="Arial" w:cs="Arial"/>
          <w:b/>
          <w:bCs/>
          <w:sz w:val="24"/>
          <w:szCs w:val="24"/>
          <w:rPrChange w:id="249" w:author="DONNY SEFTYANTO" w:date="2020-12-14T10:5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b/>
          <w:bCs/>
          <w:sz w:val="24"/>
          <w:szCs w:val="24"/>
          <w:rPrChange w:id="250" w:author="DONNY SEFTYANTO" w:date="2020-12-14T10:5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Ketika</w:t>
      </w:r>
      <w:proofErr w:type="spellEnd"/>
      <w:r w:rsidRPr="007A7EC0">
        <w:rPr>
          <w:rFonts w:ascii="Arial" w:eastAsia="Times New Roman" w:hAnsi="Arial" w:cs="Arial"/>
          <w:b/>
          <w:bCs/>
          <w:sz w:val="24"/>
          <w:szCs w:val="24"/>
          <w:rPrChange w:id="251" w:author="DONNY SEFTYANTO" w:date="2020-12-14T10:5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b/>
          <w:bCs/>
          <w:sz w:val="24"/>
          <w:szCs w:val="24"/>
          <w:rPrChange w:id="252" w:author="DONNY SEFTYANTO" w:date="2020-12-14T10:5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Hujan</w:t>
      </w:r>
      <w:proofErr w:type="spellEnd"/>
    </w:p>
    <w:p w14:paraId="62C8DA17" w14:textId="4FA6D7F9" w:rsidR="00927764" w:rsidRPr="009911A2" w:rsidRDefault="00927764" w:rsidP="009911A2">
      <w:pPr>
        <w:shd w:val="clear" w:color="auto" w:fill="F5F5F5"/>
        <w:spacing w:after="375"/>
        <w:rPr>
          <w:rFonts w:ascii="Arial" w:eastAsia="Times New Roman" w:hAnsi="Arial" w:cs="Arial"/>
          <w:sz w:val="24"/>
          <w:szCs w:val="24"/>
          <w:rPrChange w:id="253" w:author="DONNY SEFTYANTO" w:date="2020-12-14T11:0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del w:id="254" w:author="DONNY SEFTYANTO" w:date="2020-12-14T11:01:00Z">
        <w:r w:rsidRPr="007A7EC0" w:rsidDel="009911A2">
          <w:rPr>
            <w:rFonts w:ascii="Arial" w:eastAsia="Times New Roman" w:hAnsi="Arial" w:cs="Arial"/>
            <w:sz w:val="24"/>
            <w:szCs w:val="24"/>
            <w:rPrChange w:id="255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br/>
        </w:r>
      </w:del>
      <w:proofErr w:type="spellStart"/>
      <w:r w:rsidRPr="007A7EC0">
        <w:rPr>
          <w:rFonts w:ascii="Arial" w:eastAsia="Times New Roman" w:hAnsi="Arial" w:cs="Arial"/>
          <w:sz w:val="24"/>
          <w:szCs w:val="24"/>
          <w:rPrChange w:id="25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Siapa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5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5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5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6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merasa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6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6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bahwa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6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6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6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6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6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6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bersama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6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7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napsu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7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7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7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7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tiba-tiba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7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7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7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7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meningkat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7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4E639A11" w14:textId="77777777" w:rsidR="00927764" w:rsidRPr="007A7EC0" w:rsidRDefault="00927764" w:rsidP="007A7EC0">
      <w:pPr>
        <w:shd w:val="clear" w:color="auto" w:fill="F5F5F5"/>
        <w:spacing w:after="375"/>
        <w:jc w:val="both"/>
        <w:rPr>
          <w:rFonts w:ascii="Arial" w:eastAsia="Times New Roman" w:hAnsi="Arial" w:cs="Arial"/>
          <w:sz w:val="24"/>
          <w:szCs w:val="24"/>
          <w:rPrChange w:id="28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281" w:author="DONNY SEFTYANTO" w:date="2020-12-14T10:57:00Z">
          <w:pPr>
            <w:shd w:val="clear" w:color="auto" w:fill="F5F5F5"/>
            <w:spacing w:after="375"/>
          </w:pPr>
        </w:pPrChange>
      </w:pPr>
      <w:proofErr w:type="spellStart"/>
      <w:r w:rsidRPr="007A7EC0">
        <w:rPr>
          <w:rFonts w:ascii="Arial" w:eastAsia="Times New Roman" w:hAnsi="Arial" w:cs="Arial"/>
          <w:sz w:val="24"/>
          <w:szCs w:val="24"/>
          <w:rPrChange w:id="28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>Selain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8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8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mengenang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8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8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8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8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kegiatan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8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paling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9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asyik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9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9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9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9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9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9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turun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9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29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adalah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29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0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0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0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0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0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disebut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0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0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cuma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0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0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camilan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0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1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tapi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1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1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jumlah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1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1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kalorinya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1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1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nyaris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1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1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melebihi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1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2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2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2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2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5E1A65BA" w14:textId="77777777" w:rsidR="00927764" w:rsidRPr="007A7EC0" w:rsidRDefault="00927764" w:rsidP="007A7EC0">
      <w:pPr>
        <w:shd w:val="clear" w:color="auto" w:fill="F5F5F5"/>
        <w:spacing w:after="375"/>
        <w:jc w:val="both"/>
        <w:rPr>
          <w:rFonts w:ascii="Arial" w:eastAsia="Times New Roman" w:hAnsi="Arial" w:cs="Arial"/>
          <w:sz w:val="24"/>
          <w:szCs w:val="24"/>
          <w:rPrChange w:id="32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25" w:author="DONNY SEFTYANTO" w:date="2020-12-14T10:57:00Z">
          <w:pPr>
            <w:shd w:val="clear" w:color="auto" w:fill="F5F5F5"/>
            <w:spacing w:after="375"/>
          </w:pPr>
        </w:pPrChange>
      </w:pPr>
      <w:proofErr w:type="spellStart"/>
      <w:r w:rsidRPr="007A7EC0">
        <w:rPr>
          <w:rFonts w:ascii="Arial" w:eastAsia="Times New Roman" w:hAnsi="Arial" w:cs="Arial"/>
          <w:sz w:val="24"/>
          <w:szCs w:val="24"/>
          <w:rPrChange w:id="32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Sebungkus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2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2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keripik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2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3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3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3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3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3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3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3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dikonsumsi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3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4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3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porsi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3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4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habis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4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4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sekali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4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duduk.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4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Belum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4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4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cukup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4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4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tambah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4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5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lagi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5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5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gorengannya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5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5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satu-dua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5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5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biji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5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eh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5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5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6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6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lima?</w:t>
      </w:r>
    </w:p>
    <w:p w14:paraId="35BD6B76" w14:textId="093E6CD4" w:rsidR="00927764" w:rsidRPr="007A7EC0" w:rsidRDefault="00927764" w:rsidP="007A7EC0">
      <w:pPr>
        <w:shd w:val="clear" w:color="auto" w:fill="F5F5F5"/>
        <w:spacing w:after="375"/>
        <w:jc w:val="both"/>
        <w:rPr>
          <w:rFonts w:ascii="Arial" w:eastAsia="Times New Roman" w:hAnsi="Arial" w:cs="Arial"/>
          <w:sz w:val="24"/>
          <w:szCs w:val="24"/>
          <w:rPrChange w:id="36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363" w:author="DONNY SEFTYANTO" w:date="2020-12-14T10:57:00Z">
          <w:pPr>
            <w:shd w:val="clear" w:color="auto" w:fill="F5F5F5"/>
            <w:spacing w:after="375"/>
          </w:pPr>
        </w:pPrChange>
      </w:pPr>
      <w:proofErr w:type="spellStart"/>
      <w:r w:rsidRPr="007A7EC0">
        <w:rPr>
          <w:rFonts w:ascii="Arial" w:eastAsia="Times New Roman" w:hAnsi="Arial" w:cs="Arial"/>
          <w:sz w:val="24"/>
          <w:szCs w:val="24"/>
          <w:rPrChange w:id="36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6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6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6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6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suasana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6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7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7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7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7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7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del w:id="375" w:author="DONNY SEFTYANTO" w:date="2020-12-14T11:04:00Z">
        <w:r w:rsidRPr="007A7EC0" w:rsidDel="009911A2">
          <w:rPr>
            <w:rFonts w:ascii="Arial" w:eastAsia="Times New Roman" w:hAnsi="Arial" w:cs="Arial"/>
            <w:sz w:val="24"/>
            <w:szCs w:val="24"/>
            <w:rPrChange w:id="376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-</w:delText>
        </w:r>
        <w:r w:rsidRPr="007A7EC0" w:rsidDel="009911A2">
          <w:rPr>
            <w:rFonts w:ascii="Arial" w:eastAsia="Times New Roman" w:hAnsi="Arial" w:cs="Arial"/>
            <w:strike/>
            <w:sz w:val="24"/>
            <w:szCs w:val="24"/>
            <w:rPrChange w:id="377" w:author="DONNY SEFTYANTO" w:date="2020-12-14T10:53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seperti sikapnya padamu</w:delText>
        </w:r>
      </w:del>
      <w:r w:rsidRPr="007A7EC0">
        <w:rPr>
          <w:rFonts w:ascii="Arial" w:eastAsia="Times New Roman" w:hAnsi="Arial" w:cs="Arial"/>
          <w:sz w:val="24"/>
          <w:szCs w:val="24"/>
          <w:rPrChange w:id="37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7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memang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8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8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8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8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8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salah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8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satu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8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8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pencetus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8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8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mengapa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9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9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9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ins w:id="393" w:author="DONNY SEFTYANTO" w:date="2020-12-14T11:04:00Z">
        <w:r w:rsidR="009911A2">
          <w:rPr>
            <w:rFonts w:ascii="Arial" w:eastAsia="Times New Roman" w:hAnsi="Arial" w:cs="Arial"/>
            <w:sz w:val="24"/>
            <w:szCs w:val="24"/>
          </w:rPr>
          <w:t>men</w:t>
        </w:r>
      </w:ins>
      <w:r w:rsidRPr="007A7EC0">
        <w:rPr>
          <w:rFonts w:ascii="Arial" w:eastAsia="Times New Roman" w:hAnsi="Arial" w:cs="Arial"/>
          <w:sz w:val="24"/>
          <w:szCs w:val="24"/>
          <w:rPrChange w:id="39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9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9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9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39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39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14:paraId="3ED04E02" w14:textId="77777777" w:rsidR="00927764" w:rsidRPr="007A7EC0" w:rsidRDefault="00927764" w:rsidP="007A7EC0">
      <w:pPr>
        <w:shd w:val="clear" w:color="auto" w:fill="F5F5F5"/>
        <w:spacing w:after="375"/>
        <w:jc w:val="both"/>
        <w:rPr>
          <w:rFonts w:ascii="Arial" w:eastAsia="Times New Roman" w:hAnsi="Arial" w:cs="Arial"/>
          <w:sz w:val="24"/>
          <w:szCs w:val="24"/>
          <w:rPrChange w:id="40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401" w:author="DONNY SEFTYANTO" w:date="2020-12-14T10:57:00Z">
          <w:pPr>
            <w:shd w:val="clear" w:color="auto" w:fill="F5F5F5"/>
            <w:spacing w:after="375"/>
          </w:pPr>
        </w:pPrChange>
      </w:pPr>
      <w:proofErr w:type="spellStart"/>
      <w:r w:rsidRPr="007A7EC0">
        <w:rPr>
          <w:rFonts w:ascii="Arial" w:eastAsia="Times New Roman" w:hAnsi="Arial" w:cs="Arial"/>
          <w:sz w:val="24"/>
          <w:szCs w:val="24"/>
          <w:rPrChange w:id="40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Terutama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0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0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0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0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0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0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0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1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bulat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1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1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digoreng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1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1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dadakan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1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alias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1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masih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1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1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hangat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1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2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2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2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2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2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2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2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2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2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2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3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mendapat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3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"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3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panas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3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"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3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akibat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3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3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terjadinya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3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3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peningkatan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3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4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metabolisme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4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4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4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4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4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14:paraId="584D68C9" w14:textId="3AE1AF40" w:rsidR="00927764" w:rsidRPr="007A7EC0" w:rsidRDefault="00927764" w:rsidP="007A7EC0">
      <w:pPr>
        <w:shd w:val="clear" w:color="auto" w:fill="F5F5F5"/>
        <w:spacing w:after="375"/>
        <w:jc w:val="both"/>
        <w:rPr>
          <w:rFonts w:ascii="Arial" w:eastAsia="Times New Roman" w:hAnsi="Arial" w:cs="Arial"/>
          <w:sz w:val="24"/>
          <w:szCs w:val="24"/>
          <w:rPrChange w:id="44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447" w:author="DONNY SEFTYANTO" w:date="2020-12-14T10:57:00Z">
          <w:pPr>
            <w:shd w:val="clear" w:color="auto" w:fill="F5F5F5"/>
            <w:spacing w:after="375"/>
          </w:pPr>
        </w:pPrChange>
      </w:pPr>
      <w:proofErr w:type="spellStart"/>
      <w:r w:rsidRPr="007A7EC0">
        <w:rPr>
          <w:rFonts w:ascii="Arial" w:eastAsia="Times New Roman" w:hAnsi="Arial" w:cs="Arial"/>
          <w:sz w:val="24"/>
          <w:szCs w:val="24"/>
          <w:rPrChange w:id="44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Padahal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4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5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kenyataannya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5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5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5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5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terjadi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5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5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akibat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5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5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5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6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6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6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benar-benar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6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6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6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6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tubuh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6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6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memerlukan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6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7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7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7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tambahan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7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7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7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7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makananmu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7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7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7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8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Dingin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8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8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8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8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kira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8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8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ternyata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8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8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8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9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sedingin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9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9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kenyataannya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49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49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ins w:id="495" w:author="DONNY SEFTYANTO" w:date="2020-12-14T11:05:00Z">
        <w:r w:rsidR="009911A2">
          <w:rPr>
            <w:rFonts w:ascii="Arial" w:eastAsia="Times New Roman" w:hAnsi="Arial" w:cs="Arial"/>
            <w:sz w:val="24"/>
            <w:szCs w:val="24"/>
          </w:rPr>
          <w:t>.</w:t>
        </w:r>
      </w:ins>
      <w:del w:id="496" w:author="DONNY SEFTYANTO" w:date="2020-12-14T11:05:00Z">
        <w:r w:rsidRPr="007A7EC0" w:rsidDel="009911A2">
          <w:rPr>
            <w:rFonts w:ascii="Arial" w:eastAsia="Times New Roman" w:hAnsi="Arial" w:cs="Arial"/>
            <w:sz w:val="24"/>
            <w:szCs w:val="24"/>
            <w:rPrChange w:id="497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~</w:delText>
        </w:r>
      </w:del>
    </w:p>
    <w:p w14:paraId="39AB89D7" w14:textId="77777777" w:rsidR="009911A2" w:rsidRDefault="00927764" w:rsidP="009911A2">
      <w:pPr>
        <w:shd w:val="clear" w:color="auto" w:fill="F5F5F5"/>
        <w:spacing w:after="375"/>
        <w:jc w:val="both"/>
        <w:rPr>
          <w:ins w:id="498" w:author="DONNY SEFTYANTO" w:date="2020-12-14T11:06:00Z"/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7A7EC0">
        <w:rPr>
          <w:rFonts w:ascii="Arial" w:eastAsia="Times New Roman" w:hAnsi="Arial" w:cs="Arial"/>
          <w:b/>
          <w:bCs/>
          <w:sz w:val="24"/>
          <w:szCs w:val="24"/>
          <w:rPrChange w:id="499" w:author="DONNY SEFTYANTO" w:date="2020-12-14T10:5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Ternyata</w:t>
      </w:r>
      <w:proofErr w:type="spellEnd"/>
      <w:r w:rsidRPr="007A7EC0">
        <w:rPr>
          <w:rFonts w:ascii="Arial" w:eastAsia="Times New Roman" w:hAnsi="Arial" w:cs="Arial"/>
          <w:b/>
          <w:bCs/>
          <w:sz w:val="24"/>
          <w:szCs w:val="24"/>
          <w:rPrChange w:id="500" w:author="DONNY SEFTYANTO" w:date="2020-12-14T10:5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b/>
          <w:bCs/>
          <w:sz w:val="24"/>
          <w:szCs w:val="24"/>
          <w:rPrChange w:id="501" w:author="DONNY SEFTYANTO" w:date="2020-12-14T10:5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Ini</w:t>
      </w:r>
      <w:proofErr w:type="spellEnd"/>
      <w:r w:rsidRPr="007A7EC0">
        <w:rPr>
          <w:rFonts w:ascii="Arial" w:eastAsia="Times New Roman" w:hAnsi="Arial" w:cs="Arial"/>
          <w:b/>
          <w:bCs/>
          <w:sz w:val="24"/>
          <w:szCs w:val="24"/>
          <w:rPrChange w:id="502" w:author="DONNY SEFTYANTO" w:date="2020-12-14T10:5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yang </w:t>
      </w:r>
      <w:proofErr w:type="spellStart"/>
      <w:r w:rsidRPr="007A7EC0">
        <w:rPr>
          <w:rFonts w:ascii="Arial" w:eastAsia="Times New Roman" w:hAnsi="Arial" w:cs="Arial"/>
          <w:b/>
          <w:bCs/>
          <w:sz w:val="24"/>
          <w:szCs w:val="24"/>
          <w:rPrChange w:id="503" w:author="DONNY SEFTYANTO" w:date="2020-12-14T10:5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Bisa</w:t>
      </w:r>
      <w:proofErr w:type="spellEnd"/>
      <w:r w:rsidRPr="007A7EC0">
        <w:rPr>
          <w:rFonts w:ascii="Arial" w:eastAsia="Times New Roman" w:hAnsi="Arial" w:cs="Arial"/>
          <w:b/>
          <w:bCs/>
          <w:sz w:val="24"/>
          <w:szCs w:val="24"/>
          <w:rPrChange w:id="504" w:author="DONNY SEFTYANTO" w:date="2020-12-14T10:5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b/>
          <w:bCs/>
          <w:sz w:val="24"/>
          <w:szCs w:val="24"/>
          <w:rPrChange w:id="505" w:author="DONNY SEFTYANTO" w:date="2020-12-14T10:5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Jadi</w:t>
      </w:r>
      <w:proofErr w:type="spellEnd"/>
      <w:r w:rsidRPr="007A7EC0">
        <w:rPr>
          <w:rFonts w:ascii="Arial" w:eastAsia="Times New Roman" w:hAnsi="Arial" w:cs="Arial"/>
          <w:b/>
          <w:bCs/>
          <w:sz w:val="24"/>
          <w:szCs w:val="24"/>
          <w:rPrChange w:id="506" w:author="DONNY SEFTYANTO" w:date="2020-12-14T10:5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b/>
          <w:bCs/>
          <w:sz w:val="24"/>
          <w:szCs w:val="24"/>
          <w:rPrChange w:id="507" w:author="DONNY SEFTYANTO" w:date="2020-12-14T10:5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Sebabnya</w:t>
      </w:r>
      <w:proofErr w:type="spellEnd"/>
      <w:r w:rsidRPr="007A7EC0">
        <w:rPr>
          <w:rFonts w:ascii="Arial" w:eastAsia="Times New Roman" w:hAnsi="Arial" w:cs="Arial"/>
          <w:b/>
          <w:bCs/>
          <w:sz w:val="24"/>
          <w:szCs w:val="24"/>
          <w:rPrChange w:id="508" w:author="DONNY SEFTYANTO" w:date="2020-12-14T10:53:00Z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rPrChange>
        </w:rPr>
        <w:t>...</w:t>
      </w:r>
    </w:p>
    <w:p w14:paraId="2CB9BA7E" w14:textId="4DCD14E1" w:rsidR="00927764" w:rsidRPr="009911A2" w:rsidRDefault="00927764" w:rsidP="009911A2">
      <w:pPr>
        <w:shd w:val="clear" w:color="auto" w:fill="F5F5F5"/>
        <w:spacing w:after="375"/>
        <w:jc w:val="both"/>
        <w:rPr>
          <w:rFonts w:ascii="Arial" w:eastAsia="Times New Roman" w:hAnsi="Arial" w:cs="Arial"/>
          <w:b/>
          <w:bCs/>
          <w:sz w:val="24"/>
          <w:szCs w:val="24"/>
          <w:rPrChange w:id="509" w:author="DONNY SEFTYANTO" w:date="2020-12-14T11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510" w:author="DONNY SEFTYANTO" w:date="2020-12-14T11:05:00Z">
          <w:pPr>
            <w:shd w:val="clear" w:color="auto" w:fill="F5F5F5"/>
            <w:spacing w:after="375"/>
          </w:pPr>
        </w:pPrChange>
      </w:pPr>
      <w:del w:id="511" w:author="DONNY SEFTYANTO" w:date="2020-12-14T11:05:00Z">
        <w:r w:rsidRPr="007A7EC0" w:rsidDel="009911A2">
          <w:rPr>
            <w:rFonts w:ascii="Arial" w:eastAsia="Times New Roman" w:hAnsi="Arial" w:cs="Arial"/>
            <w:sz w:val="24"/>
            <w:szCs w:val="24"/>
            <w:rPrChange w:id="512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br/>
        </w:r>
      </w:del>
      <w:proofErr w:type="spellStart"/>
      <w:r w:rsidRPr="007A7EC0">
        <w:rPr>
          <w:rFonts w:ascii="Arial" w:eastAsia="Times New Roman" w:hAnsi="Arial" w:cs="Arial"/>
          <w:sz w:val="24"/>
          <w:szCs w:val="24"/>
          <w:rPrChange w:id="51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Selama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1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1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1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1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datang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1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1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tentu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2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2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2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2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2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2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2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2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2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2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berlindung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3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3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3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3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ruangan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3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3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3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3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Ruangan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3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3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4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4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jarak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4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4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4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4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4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4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4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4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makin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5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5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dekat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5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5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5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5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5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5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5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5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6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6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akses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6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6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6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6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6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6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6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6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lagi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7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7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berjarak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7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7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7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6C343496" w14:textId="77777777" w:rsidR="00927764" w:rsidRPr="007A7EC0" w:rsidRDefault="00927764" w:rsidP="009911A2">
      <w:pPr>
        <w:shd w:val="clear" w:color="auto" w:fill="F5F5F5"/>
        <w:spacing w:after="375"/>
        <w:jc w:val="both"/>
        <w:rPr>
          <w:rFonts w:ascii="Arial" w:eastAsia="Times New Roman" w:hAnsi="Arial" w:cs="Arial"/>
          <w:sz w:val="24"/>
          <w:szCs w:val="24"/>
          <w:rPrChange w:id="57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576" w:author="DONNY SEFTYANTO" w:date="2020-12-14T11:05:00Z">
          <w:pPr>
            <w:shd w:val="clear" w:color="auto" w:fill="F5F5F5"/>
            <w:spacing w:after="375"/>
          </w:pPr>
        </w:pPrChange>
      </w:pPr>
      <w:proofErr w:type="spellStart"/>
      <w:r w:rsidRPr="007A7EC0">
        <w:rPr>
          <w:rFonts w:ascii="Arial" w:eastAsia="Times New Roman" w:hAnsi="Arial" w:cs="Arial"/>
          <w:sz w:val="24"/>
          <w:szCs w:val="24"/>
          <w:rPrChange w:id="57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Mulai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7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7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8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8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segala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8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8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jenis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8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8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masakan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8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8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8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8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bentuk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9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9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9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9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9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9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biskuit-biskuit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59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59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</w:t>
      </w:r>
      <w:del w:id="598" w:author="DONNY SEFTYANTO" w:date="2020-12-14T11:07:00Z">
        <w:r w:rsidRPr="007A7EC0" w:rsidDel="009911A2">
          <w:rPr>
            <w:rFonts w:ascii="Arial" w:eastAsia="Times New Roman" w:hAnsi="Arial" w:cs="Arial"/>
            <w:sz w:val="24"/>
            <w:szCs w:val="24"/>
            <w:rPrChange w:id="599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Pr="007A7EC0">
        <w:rPr>
          <w:rFonts w:ascii="Arial" w:eastAsia="Times New Roman" w:hAnsi="Arial" w:cs="Arial"/>
          <w:sz w:val="24"/>
          <w:szCs w:val="24"/>
          <w:rPrChange w:id="60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tata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0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0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0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0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toples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0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0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cantik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0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0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0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1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bubuk-bubuk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1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1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minuman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1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1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manis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1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1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dalam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1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1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1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2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ekonomis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2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</w:p>
    <w:p w14:paraId="29D23CE7" w14:textId="59F64B05" w:rsidR="00927764" w:rsidRPr="007A7EC0" w:rsidRDefault="00927764" w:rsidP="009911A2">
      <w:pPr>
        <w:shd w:val="clear" w:color="auto" w:fill="F5F5F5"/>
        <w:spacing w:after="375"/>
        <w:jc w:val="both"/>
        <w:rPr>
          <w:rFonts w:ascii="Arial" w:eastAsia="Times New Roman" w:hAnsi="Arial" w:cs="Arial"/>
          <w:sz w:val="24"/>
          <w:szCs w:val="24"/>
          <w:rPrChange w:id="62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623" w:author="DONNY SEFTYANTO" w:date="2020-12-14T11:05:00Z">
          <w:pPr>
            <w:shd w:val="clear" w:color="auto" w:fill="F5F5F5"/>
            <w:spacing w:after="375"/>
          </w:pPr>
        </w:pPrChange>
      </w:pPr>
      <w:proofErr w:type="spellStart"/>
      <w:r w:rsidRPr="007A7EC0">
        <w:rPr>
          <w:rFonts w:ascii="Arial" w:eastAsia="Times New Roman" w:hAnsi="Arial" w:cs="Arial"/>
          <w:sz w:val="24"/>
          <w:szCs w:val="24"/>
          <w:rPrChange w:id="62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Semua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2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2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harus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2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2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2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3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almari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3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3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penyimpanan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3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3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Sebagai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3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3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bahan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3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3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persediaan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3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4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karena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4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4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4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4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keluar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4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4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waktu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4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4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4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5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5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5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5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5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5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5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berpikir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5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5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berkali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5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-kali. </w:t>
      </w:r>
      <w:proofErr w:type="spellStart"/>
      <w:ins w:id="660" w:author="DONNY SEFTYANTO" w:date="2020-12-14T11:07:00Z">
        <w:r w:rsidR="00335A7C">
          <w:rPr>
            <w:rFonts w:ascii="Arial" w:eastAsia="Times New Roman" w:hAnsi="Arial" w:cs="Arial"/>
            <w:sz w:val="24"/>
            <w:szCs w:val="24"/>
          </w:rPr>
          <w:t>Itu</w:t>
        </w:r>
        <w:proofErr w:type="spellEnd"/>
        <w:r w:rsidR="00335A7C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del w:id="661" w:author="DONNY SEFTYANTO" w:date="2020-12-14T11:07:00Z">
        <w:r w:rsidRPr="007A7EC0" w:rsidDel="00335A7C">
          <w:rPr>
            <w:rFonts w:ascii="Arial" w:eastAsia="Times New Roman" w:hAnsi="Arial" w:cs="Arial"/>
            <w:sz w:val="24"/>
            <w:szCs w:val="24"/>
            <w:rPrChange w:id="662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A</w:delText>
        </w:r>
      </w:del>
      <w:proofErr w:type="spellStart"/>
      <w:ins w:id="663" w:author="DONNY SEFTYANTO" w:date="2020-12-14T11:07:00Z">
        <w:r w:rsidR="00335A7C">
          <w:rPr>
            <w:rFonts w:ascii="Arial" w:eastAsia="Times New Roman" w:hAnsi="Arial" w:cs="Arial"/>
            <w:sz w:val="24"/>
            <w:szCs w:val="24"/>
          </w:rPr>
          <w:t>a</w:t>
        </w:r>
      </w:ins>
      <w:r w:rsidRPr="007A7EC0">
        <w:rPr>
          <w:rFonts w:ascii="Arial" w:eastAsia="Times New Roman" w:hAnsi="Arial" w:cs="Arial"/>
          <w:sz w:val="24"/>
          <w:szCs w:val="24"/>
          <w:rPrChange w:id="66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6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6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merepotkan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6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01773EAA" w14:textId="4216FB2A" w:rsidR="00927764" w:rsidRPr="007A7EC0" w:rsidRDefault="00927764" w:rsidP="009911A2">
      <w:pPr>
        <w:shd w:val="clear" w:color="auto" w:fill="F5F5F5"/>
        <w:spacing w:after="375"/>
        <w:jc w:val="both"/>
        <w:rPr>
          <w:rFonts w:ascii="Arial" w:eastAsia="Times New Roman" w:hAnsi="Arial" w:cs="Arial"/>
          <w:sz w:val="24"/>
          <w:szCs w:val="24"/>
          <w:rPrChange w:id="66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669" w:author="DONNY SEFTYANTO" w:date="2020-12-14T11:05:00Z">
          <w:pPr>
            <w:shd w:val="clear" w:color="auto" w:fill="F5F5F5"/>
            <w:spacing w:after="375"/>
          </w:pPr>
        </w:pPrChange>
      </w:pPr>
      <w:proofErr w:type="spellStart"/>
      <w:r w:rsidRPr="007A7EC0">
        <w:rPr>
          <w:rFonts w:ascii="Arial" w:eastAsia="Times New Roman" w:hAnsi="Arial" w:cs="Arial"/>
          <w:sz w:val="24"/>
          <w:szCs w:val="24"/>
          <w:rPrChange w:id="67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7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7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7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7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salahnya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7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7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7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7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7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8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8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ins w:id="682" w:author="DONNY SEFTYANTO" w:date="2020-12-14T11:07:00Z">
        <w:r w:rsidR="00335A7C">
          <w:rPr>
            <w:rFonts w:ascii="Arial" w:eastAsia="Times New Roman" w:hAnsi="Arial" w:cs="Arial"/>
            <w:sz w:val="24"/>
            <w:szCs w:val="24"/>
          </w:rPr>
          <w:t xml:space="preserve">Hal </w:t>
        </w:r>
      </w:ins>
      <w:del w:id="683" w:author="DONNY SEFTYANTO" w:date="2020-12-14T11:07:00Z">
        <w:r w:rsidRPr="007A7EC0" w:rsidDel="00335A7C">
          <w:rPr>
            <w:rFonts w:ascii="Arial" w:eastAsia="Times New Roman" w:hAnsi="Arial" w:cs="Arial"/>
            <w:sz w:val="24"/>
            <w:szCs w:val="24"/>
            <w:rPrChange w:id="684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Y</w:delText>
        </w:r>
      </w:del>
      <w:ins w:id="685" w:author="DONNY SEFTYANTO" w:date="2020-12-14T11:07:00Z">
        <w:r w:rsidR="00335A7C">
          <w:rPr>
            <w:rFonts w:ascii="Arial" w:eastAsia="Times New Roman" w:hAnsi="Arial" w:cs="Arial"/>
            <w:sz w:val="24"/>
            <w:szCs w:val="24"/>
          </w:rPr>
          <w:t>y</w:t>
        </w:r>
      </w:ins>
      <w:r w:rsidRPr="007A7EC0">
        <w:rPr>
          <w:rFonts w:ascii="Arial" w:eastAsia="Times New Roman" w:hAnsi="Arial" w:cs="Arial"/>
          <w:sz w:val="24"/>
          <w:szCs w:val="24"/>
          <w:rPrChange w:id="68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8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8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8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membuatnya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9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salah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9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adalah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9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9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pemilihan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9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9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9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9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69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69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0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0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0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0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diri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0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ins w:id="705" w:author="DONNY SEFTYANTO" w:date="2020-12-14T11:08:00Z">
        <w:r w:rsidR="00335A7C">
          <w:rPr>
            <w:rFonts w:ascii="Arial" w:eastAsia="Times New Roman" w:hAnsi="Arial" w:cs="Arial"/>
            <w:sz w:val="24"/>
            <w:szCs w:val="24"/>
          </w:rPr>
          <w:t>Apakah</w:t>
        </w:r>
        <w:proofErr w:type="spellEnd"/>
        <w:r w:rsidR="00335A7C">
          <w:rPr>
            <w:rFonts w:ascii="Arial" w:eastAsia="Times New Roman" w:hAnsi="Arial" w:cs="Arial"/>
            <w:sz w:val="24"/>
            <w:szCs w:val="24"/>
          </w:rPr>
          <w:t xml:space="preserve"> </w:t>
        </w:r>
      </w:ins>
      <w:del w:id="706" w:author="DONNY SEFTYANTO" w:date="2020-12-14T11:08:00Z">
        <w:r w:rsidRPr="007A7EC0" w:rsidDel="00335A7C">
          <w:rPr>
            <w:rFonts w:ascii="Arial" w:eastAsia="Times New Roman" w:hAnsi="Arial" w:cs="Arial"/>
            <w:sz w:val="24"/>
            <w:szCs w:val="24"/>
            <w:rPrChange w:id="707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Y</w:delText>
        </w:r>
      </w:del>
      <w:ins w:id="708" w:author="DONNY SEFTYANTO" w:date="2020-12-14T11:08:00Z">
        <w:r w:rsidR="00335A7C">
          <w:rPr>
            <w:rFonts w:ascii="Arial" w:eastAsia="Times New Roman" w:hAnsi="Arial" w:cs="Arial"/>
            <w:sz w:val="24"/>
            <w:szCs w:val="24"/>
          </w:rPr>
          <w:t>y</w:t>
        </w:r>
      </w:ins>
      <w:r w:rsidRPr="007A7EC0">
        <w:rPr>
          <w:rFonts w:ascii="Arial" w:eastAsia="Times New Roman" w:hAnsi="Arial" w:cs="Arial"/>
          <w:sz w:val="24"/>
          <w:szCs w:val="24"/>
          <w:rPrChange w:id="70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1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penting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1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1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enak</w:t>
      </w:r>
      <w:proofErr w:type="spellEnd"/>
      <w:ins w:id="713" w:author="DONNY SEFTYANTO" w:date="2020-12-14T11:08:00Z">
        <w:r w:rsidR="00335A7C">
          <w:rPr>
            <w:rFonts w:ascii="Arial" w:eastAsia="Times New Roman" w:hAnsi="Arial" w:cs="Arial"/>
            <w:sz w:val="24"/>
            <w:szCs w:val="24"/>
          </w:rPr>
          <w:t xml:space="preserve"> dan</w:t>
        </w:r>
      </w:ins>
      <w:del w:id="714" w:author="DONNY SEFTYANTO" w:date="2020-12-14T11:08:00Z">
        <w:r w:rsidRPr="007A7EC0" w:rsidDel="00335A7C">
          <w:rPr>
            <w:rFonts w:ascii="Arial" w:eastAsia="Times New Roman" w:hAnsi="Arial" w:cs="Arial"/>
            <w:sz w:val="24"/>
            <w:szCs w:val="24"/>
            <w:rPrChange w:id="715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,</w:delText>
        </w:r>
      </w:del>
      <w:r w:rsidRPr="007A7EC0">
        <w:rPr>
          <w:rFonts w:ascii="Arial" w:eastAsia="Times New Roman" w:hAnsi="Arial" w:cs="Arial"/>
          <w:sz w:val="24"/>
          <w:szCs w:val="24"/>
          <w:rPrChange w:id="71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k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1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alori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1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1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belakangan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2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56ABC3F1" w14:textId="23D787B4" w:rsidR="00927764" w:rsidRPr="007A7EC0" w:rsidRDefault="00927764" w:rsidP="009911A2">
      <w:pPr>
        <w:shd w:val="clear" w:color="auto" w:fill="F5F5F5"/>
        <w:spacing w:after="375"/>
        <w:jc w:val="both"/>
        <w:rPr>
          <w:rFonts w:ascii="Arial" w:eastAsia="Times New Roman" w:hAnsi="Arial" w:cs="Arial"/>
          <w:sz w:val="24"/>
          <w:szCs w:val="24"/>
          <w:rPrChange w:id="72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722" w:author="DONNY SEFTYANTO" w:date="2020-12-14T11:05:00Z">
          <w:pPr>
            <w:shd w:val="clear" w:color="auto" w:fill="F5F5F5"/>
            <w:spacing w:after="375"/>
          </w:pPr>
        </w:pPrChange>
      </w:pPr>
      <w:proofErr w:type="spellStart"/>
      <w:r w:rsidRPr="007A7EC0">
        <w:rPr>
          <w:rFonts w:ascii="Arial" w:eastAsia="Times New Roman" w:hAnsi="Arial" w:cs="Arial"/>
          <w:sz w:val="24"/>
          <w:szCs w:val="24"/>
          <w:rPrChange w:id="72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Coba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2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2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2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2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mulai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2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2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aja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3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3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dulu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3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3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dengan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3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3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memperhatikan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3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label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3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informasi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3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3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gizi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4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4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ketika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4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4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4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4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memakan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4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4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4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4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kemasan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5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5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5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5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jika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5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5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ingin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5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5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minum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5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5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hangat-hangat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6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6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takar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6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6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gulanya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6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6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jangan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6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6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kelebihan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6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6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Sebab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7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7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7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7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sudah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7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7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terlalu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7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7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manis</w:t>
      </w:r>
      <w:proofErr w:type="spellEnd"/>
      <w:del w:id="778" w:author="DONNY SEFTYANTO" w:date="2020-12-14T11:08:00Z">
        <w:r w:rsidRPr="007A7EC0" w:rsidDel="00335A7C">
          <w:rPr>
            <w:rFonts w:ascii="Arial" w:eastAsia="Times New Roman" w:hAnsi="Arial" w:cs="Arial"/>
            <w:sz w:val="24"/>
            <w:szCs w:val="24"/>
            <w:rPrChange w:id="779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, kata </w:delText>
        </w:r>
        <w:r w:rsidRPr="00335A7C" w:rsidDel="00335A7C">
          <w:rPr>
            <w:rFonts w:ascii="Arial" w:eastAsia="Times New Roman" w:hAnsi="Arial" w:cs="Arial"/>
            <w:sz w:val="24"/>
            <w:szCs w:val="24"/>
            <w:rPrChange w:id="780" w:author="DONNY SEFTYANTO" w:date="2020-12-14T11:0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dia </w:delText>
        </w:r>
        <w:r w:rsidRPr="00335A7C" w:rsidDel="00335A7C">
          <w:rPr>
            <w:rFonts w:ascii="Arial" w:eastAsia="Times New Roman" w:hAnsi="Arial" w:cs="Arial"/>
            <w:sz w:val="24"/>
            <w:szCs w:val="24"/>
            <w:rPrChange w:id="781" w:author="DONNY SEFTYANTO" w:date="2020-12-14T11:08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gitu khan</w:delText>
        </w:r>
      </w:del>
      <w:r w:rsidRPr="007A7EC0">
        <w:rPr>
          <w:rFonts w:ascii="Arial" w:eastAsia="Times New Roman" w:hAnsi="Arial" w:cs="Arial"/>
          <w:i/>
          <w:iCs/>
          <w:sz w:val="24"/>
          <w:szCs w:val="24"/>
          <w:rPrChange w:id="782" w:author="DONNY SEFTYANTO" w:date="2020-12-14T10:53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</w:p>
    <w:p w14:paraId="1688D9A2" w14:textId="108F9BBD" w:rsidR="00927764" w:rsidRPr="007A7EC0" w:rsidRDefault="00927764" w:rsidP="009911A2">
      <w:pPr>
        <w:shd w:val="clear" w:color="auto" w:fill="F5F5F5"/>
        <w:spacing w:after="375"/>
        <w:jc w:val="both"/>
        <w:rPr>
          <w:rFonts w:ascii="Arial" w:eastAsia="Times New Roman" w:hAnsi="Arial" w:cs="Arial"/>
          <w:sz w:val="24"/>
          <w:szCs w:val="24"/>
          <w:rPrChange w:id="78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784" w:author="DONNY SEFTYANTO" w:date="2020-12-14T11:05:00Z">
          <w:pPr>
            <w:shd w:val="clear" w:color="auto" w:fill="F5F5F5"/>
            <w:spacing w:after="375"/>
          </w:pPr>
        </w:pPrChange>
      </w:pPr>
      <w:del w:id="785" w:author="DONNY SEFTYANTO" w:date="2020-12-14T11:09:00Z">
        <w:r w:rsidRPr="007A7EC0" w:rsidDel="00335A7C">
          <w:rPr>
            <w:rFonts w:ascii="Arial" w:eastAsia="Times New Roman" w:hAnsi="Arial" w:cs="Arial"/>
            <w:sz w:val="24"/>
            <w:szCs w:val="24"/>
            <w:rPrChange w:id="786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Di </w:delText>
        </w:r>
      </w:del>
      <w:ins w:id="787" w:author="DONNY SEFTYANTO" w:date="2020-12-14T11:09:00Z">
        <w:r w:rsidR="00335A7C">
          <w:rPr>
            <w:rFonts w:ascii="Arial" w:eastAsia="Times New Roman" w:hAnsi="Arial" w:cs="Arial"/>
            <w:sz w:val="24"/>
            <w:szCs w:val="24"/>
          </w:rPr>
          <w:t>Pada</w:t>
        </w:r>
        <w:r w:rsidR="00335A7C" w:rsidRPr="007A7EC0">
          <w:rPr>
            <w:rFonts w:ascii="Arial" w:eastAsia="Times New Roman" w:hAnsi="Arial" w:cs="Arial"/>
            <w:sz w:val="24"/>
            <w:szCs w:val="24"/>
            <w:rPrChange w:id="788" w:author="DONNY SEFTYANTO" w:date="2020-12-14T10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proofErr w:type="spellStart"/>
      <w:r w:rsidRPr="007A7EC0">
        <w:rPr>
          <w:rFonts w:ascii="Arial" w:eastAsia="Times New Roman" w:hAnsi="Arial" w:cs="Arial"/>
          <w:sz w:val="24"/>
          <w:szCs w:val="24"/>
          <w:rPrChange w:id="78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musim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9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9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9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rasa malas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9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bergerak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9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juga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9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9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9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79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79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biang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0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0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0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badan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0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0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0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suka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0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0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naiknya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0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0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Apalagi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1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1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munculnya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1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1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kaum-kaum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1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1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rebahan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1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1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kerjaannya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1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1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tiduran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2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dan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2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hanya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2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2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buka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2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2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tutup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2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media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2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sosial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2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2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atau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3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3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pura-pura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3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3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sibuk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3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3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padahal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3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3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3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3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4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4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4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-chat. </w:t>
      </w:r>
    </w:p>
    <w:p w14:paraId="1B11DC11" w14:textId="77777777" w:rsidR="00927764" w:rsidRPr="007A7EC0" w:rsidRDefault="00927764" w:rsidP="009911A2">
      <w:pPr>
        <w:shd w:val="clear" w:color="auto" w:fill="F5F5F5"/>
        <w:spacing w:after="375"/>
        <w:jc w:val="both"/>
        <w:rPr>
          <w:rFonts w:ascii="Arial" w:eastAsia="Times New Roman" w:hAnsi="Arial" w:cs="Arial"/>
          <w:sz w:val="24"/>
          <w:szCs w:val="24"/>
          <w:rPrChange w:id="84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844" w:author="DONNY SEFTYANTO" w:date="2020-12-14T11:05:00Z">
          <w:pPr>
            <w:shd w:val="clear" w:color="auto" w:fill="F5F5F5"/>
            <w:spacing w:after="375"/>
          </w:pPr>
        </w:pPrChange>
      </w:pPr>
      <w:proofErr w:type="spellStart"/>
      <w:r w:rsidRPr="007A7EC0">
        <w:rPr>
          <w:rFonts w:ascii="Arial" w:eastAsia="Times New Roman" w:hAnsi="Arial" w:cs="Arial"/>
          <w:sz w:val="24"/>
          <w:szCs w:val="24"/>
          <w:rPrChange w:id="84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Kegiatan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4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4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seperti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4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4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inilah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5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5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5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lemak-lemak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5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seharusnya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5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5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dibakar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5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5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5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5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memilih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6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6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6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6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6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6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6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6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6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6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simpanan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7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7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ditubuhmu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7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7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dimana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7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-mana.</w:t>
      </w:r>
    </w:p>
    <w:p w14:paraId="17344534" w14:textId="77777777" w:rsidR="00927764" w:rsidRPr="007A7EC0" w:rsidRDefault="00927764" w:rsidP="009911A2">
      <w:pPr>
        <w:shd w:val="clear" w:color="auto" w:fill="F5F5F5"/>
        <w:spacing w:after="375"/>
        <w:jc w:val="both"/>
        <w:rPr>
          <w:rFonts w:ascii="Arial" w:eastAsia="Times New Roman" w:hAnsi="Arial" w:cs="Arial"/>
          <w:sz w:val="24"/>
          <w:szCs w:val="24"/>
          <w:rPrChange w:id="87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876" w:author="DONNY SEFTYANTO" w:date="2020-12-14T11:05:00Z">
          <w:pPr>
            <w:shd w:val="clear" w:color="auto" w:fill="F5F5F5"/>
            <w:spacing w:after="375"/>
          </w:pPr>
        </w:pPrChange>
      </w:pPr>
      <w:proofErr w:type="spellStart"/>
      <w:r w:rsidRPr="007A7EC0">
        <w:rPr>
          <w:rFonts w:ascii="Arial" w:eastAsia="Times New Roman" w:hAnsi="Arial" w:cs="Arial"/>
          <w:sz w:val="24"/>
          <w:szCs w:val="24"/>
          <w:rPrChange w:id="87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lastRenderedPageBreak/>
        <w:t>Jadi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7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7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jangan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8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8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salahkan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8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8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hujannya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8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8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Soal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8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8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nafsu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8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8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9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9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9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9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9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9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banyak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9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9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salahnya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89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89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0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0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0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0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0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0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0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0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mengendalikan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0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0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diri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1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1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Kalau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1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1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tiba-tiba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1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1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1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badan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1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1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1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tergelincir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2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2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makin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2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2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kekanan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2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2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2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2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2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 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2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Coba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3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3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ingat-i</w:t>
      </w:r>
      <w:bookmarkStart w:id="932" w:name="_GoBack"/>
      <w:bookmarkEnd w:id="932"/>
      <w:r w:rsidRPr="007A7EC0">
        <w:rPr>
          <w:rFonts w:ascii="Arial" w:eastAsia="Times New Roman" w:hAnsi="Arial" w:cs="Arial"/>
          <w:sz w:val="24"/>
          <w:szCs w:val="24"/>
          <w:rPrChange w:id="93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3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3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apa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3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3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3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3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4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4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4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4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4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4B4FAB3D" w14:textId="77777777" w:rsidR="00927764" w:rsidRPr="007A7EC0" w:rsidRDefault="00927764" w:rsidP="009911A2">
      <w:pPr>
        <w:shd w:val="clear" w:color="auto" w:fill="F5F5F5"/>
        <w:spacing w:after="375"/>
        <w:jc w:val="both"/>
        <w:rPr>
          <w:rFonts w:ascii="Arial" w:eastAsia="Times New Roman" w:hAnsi="Arial" w:cs="Arial"/>
          <w:sz w:val="24"/>
          <w:szCs w:val="24"/>
          <w:rPrChange w:id="94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946" w:author="DONNY SEFTYANTO" w:date="2020-12-14T11:05:00Z">
          <w:pPr>
            <w:shd w:val="clear" w:color="auto" w:fill="F5F5F5"/>
            <w:spacing w:after="375"/>
          </w:pPr>
        </w:pPrChange>
      </w:pPr>
      <w:r w:rsidRPr="007A7EC0">
        <w:rPr>
          <w:rFonts w:ascii="Arial" w:eastAsia="Times New Roman" w:hAnsi="Arial" w:cs="Arial"/>
          <w:sz w:val="24"/>
          <w:szCs w:val="24"/>
          <w:rPrChange w:id="94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Mie rebus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4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kuah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4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susu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5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ditambah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5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5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telur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5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5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55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5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bisalah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5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5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5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60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dari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61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500 </w:t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62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63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 HAHA. </w:t>
      </w:r>
    </w:p>
    <w:p w14:paraId="4A692AB6" w14:textId="77777777" w:rsidR="00927764" w:rsidRPr="007A7EC0" w:rsidRDefault="00927764" w:rsidP="007A7EC0">
      <w:pPr>
        <w:shd w:val="clear" w:color="auto" w:fill="F5F5F5"/>
        <w:jc w:val="both"/>
        <w:rPr>
          <w:rFonts w:ascii="Arial" w:eastAsia="Times New Roman" w:hAnsi="Arial" w:cs="Arial"/>
          <w:sz w:val="24"/>
          <w:szCs w:val="24"/>
          <w:rPrChange w:id="964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965" w:author="DONNY SEFTYANTO" w:date="2020-12-14T10:57:00Z">
          <w:pPr>
            <w:shd w:val="clear" w:color="auto" w:fill="F5F5F5"/>
          </w:pPr>
        </w:pPrChange>
      </w:pPr>
      <w:r w:rsidRPr="007A7EC0">
        <w:rPr>
          <w:rFonts w:ascii="Arial" w:eastAsia="Times New Roman" w:hAnsi="Arial" w:cs="Arial"/>
          <w:sz w:val="24"/>
          <w:szCs w:val="24"/>
          <w:rPrChange w:id="966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Salam,</w:t>
      </w:r>
      <w:r w:rsidRPr="007A7EC0">
        <w:rPr>
          <w:rFonts w:ascii="Arial" w:eastAsia="Times New Roman" w:hAnsi="Arial" w:cs="Arial"/>
          <w:sz w:val="24"/>
          <w:szCs w:val="24"/>
          <w:rPrChange w:id="967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br/>
      </w:r>
      <w:proofErr w:type="spellStart"/>
      <w:r w:rsidRPr="007A7EC0">
        <w:rPr>
          <w:rFonts w:ascii="Arial" w:eastAsia="Times New Roman" w:hAnsi="Arial" w:cs="Arial"/>
          <w:sz w:val="24"/>
          <w:szCs w:val="24"/>
          <w:rPrChange w:id="968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Listhia</w:t>
      </w:r>
      <w:proofErr w:type="spellEnd"/>
      <w:r w:rsidRPr="007A7EC0">
        <w:rPr>
          <w:rFonts w:ascii="Arial" w:eastAsia="Times New Roman" w:hAnsi="Arial" w:cs="Arial"/>
          <w:sz w:val="24"/>
          <w:szCs w:val="24"/>
          <w:rPrChange w:id="969" w:author="DONNY SEFTYANTO" w:date="2020-12-1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H. Rahman</w:t>
      </w:r>
    </w:p>
    <w:p w14:paraId="3F986301" w14:textId="77777777" w:rsidR="00927764" w:rsidRPr="007A7EC0" w:rsidRDefault="00927764" w:rsidP="007A7EC0">
      <w:pPr>
        <w:jc w:val="both"/>
        <w:rPr>
          <w:rFonts w:ascii="Arial" w:hAnsi="Arial" w:cs="Arial"/>
          <w:sz w:val="24"/>
          <w:szCs w:val="24"/>
          <w:rPrChange w:id="970" w:author="DONNY SEFTYANTO" w:date="2020-12-14T10:53:00Z">
            <w:rPr/>
          </w:rPrChange>
        </w:rPr>
        <w:pPrChange w:id="971" w:author="DONNY SEFTYANTO" w:date="2020-12-14T10:57:00Z">
          <w:pPr/>
        </w:pPrChange>
      </w:pPr>
    </w:p>
    <w:p w14:paraId="541B03DD" w14:textId="77777777" w:rsidR="00927764" w:rsidRPr="007A7EC0" w:rsidRDefault="00927764" w:rsidP="007A7EC0">
      <w:pPr>
        <w:jc w:val="both"/>
        <w:rPr>
          <w:rFonts w:ascii="Arial" w:hAnsi="Arial" w:cs="Arial"/>
          <w:i/>
          <w:sz w:val="24"/>
          <w:szCs w:val="24"/>
          <w:rPrChange w:id="972" w:author="DONNY SEFTYANTO" w:date="2020-12-14T10:53:00Z">
            <w:rPr>
              <w:i/>
            </w:rPr>
          </w:rPrChange>
        </w:rPr>
        <w:pPrChange w:id="973" w:author="DONNY SEFTYANTO" w:date="2020-12-14T10:57:00Z">
          <w:pPr/>
        </w:pPrChange>
      </w:pPr>
    </w:p>
    <w:p w14:paraId="2B7021B5" w14:textId="77777777" w:rsidR="00927764" w:rsidRPr="007A7EC0" w:rsidRDefault="00927764" w:rsidP="007A7EC0">
      <w:pPr>
        <w:jc w:val="both"/>
        <w:rPr>
          <w:rFonts w:ascii="Arial" w:hAnsi="Arial" w:cs="Arial"/>
          <w:i/>
          <w:sz w:val="24"/>
          <w:szCs w:val="24"/>
          <w:rPrChange w:id="974" w:author="DONNY SEFTYANTO" w:date="2020-12-14T10:53:00Z">
            <w:rPr>
              <w:rFonts w:ascii="Cambria" w:hAnsi="Cambria"/>
              <w:i/>
              <w:sz w:val="18"/>
              <w:szCs w:val="18"/>
            </w:rPr>
          </w:rPrChange>
        </w:rPr>
        <w:pPrChange w:id="975" w:author="DONNY SEFTYANTO" w:date="2020-12-14T10:57:00Z">
          <w:pPr/>
        </w:pPrChange>
      </w:pPr>
      <w:proofErr w:type="spellStart"/>
      <w:r w:rsidRPr="007A7EC0">
        <w:rPr>
          <w:rFonts w:ascii="Arial" w:hAnsi="Arial" w:cs="Arial"/>
          <w:i/>
          <w:sz w:val="24"/>
          <w:szCs w:val="24"/>
          <w:rPrChange w:id="976" w:author="DONNY SEFTYANTO" w:date="2020-12-14T10:53:00Z">
            <w:rPr>
              <w:rFonts w:ascii="Cambria" w:hAnsi="Cambria"/>
              <w:i/>
              <w:sz w:val="18"/>
              <w:szCs w:val="18"/>
            </w:rPr>
          </w:rPrChange>
        </w:rPr>
        <w:t>Sumber</w:t>
      </w:r>
      <w:proofErr w:type="spellEnd"/>
      <w:r w:rsidRPr="007A7EC0">
        <w:rPr>
          <w:rFonts w:ascii="Arial" w:hAnsi="Arial" w:cs="Arial"/>
          <w:i/>
          <w:sz w:val="24"/>
          <w:szCs w:val="24"/>
          <w:rPrChange w:id="977" w:author="DONNY SEFTYANTO" w:date="2020-12-14T10:53:00Z">
            <w:rPr>
              <w:rFonts w:ascii="Cambria" w:hAnsi="Cambria"/>
              <w:i/>
              <w:sz w:val="18"/>
              <w:szCs w:val="18"/>
            </w:rPr>
          </w:rPrChange>
        </w:rPr>
        <w:t xml:space="preserve">: </w:t>
      </w:r>
      <w:r w:rsidR="001E57E2" w:rsidRPr="007A7EC0">
        <w:rPr>
          <w:rFonts w:ascii="Arial" w:hAnsi="Arial" w:cs="Arial"/>
          <w:sz w:val="24"/>
          <w:szCs w:val="24"/>
          <w:rPrChange w:id="978" w:author="DONNY SEFTYANTO" w:date="2020-12-14T10:53:00Z">
            <w:rPr/>
          </w:rPrChange>
        </w:rPr>
        <w:fldChar w:fldCharType="begin"/>
      </w:r>
      <w:r w:rsidR="001E57E2" w:rsidRPr="007A7EC0">
        <w:rPr>
          <w:rFonts w:ascii="Arial" w:hAnsi="Arial" w:cs="Arial"/>
          <w:sz w:val="24"/>
          <w:szCs w:val="24"/>
          <w:rPrChange w:id="979" w:author="DONNY SEFTYANTO" w:date="2020-12-14T10:53:00Z">
            <w:rPr/>
          </w:rPrChange>
        </w:rPr>
        <w:instrText xml:space="preserve"> HYPERLINK "https://www.kompasiana.com/listhiahr/5e11e59a097f367b4a413222/hujan-turun-berat-badan-naik?page=all" \l "section1" </w:instrText>
      </w:r>
      <w:r w:rsidR="001E57E2" w:rsidRPr="007A7EC0">
        <w:rPr>
          <w:rFonts w:ascii="Arial" w:hAnsi="Arial" w:cs="Arial"/>
          <w:sz w:val="24"/>
          <w:szCs w:val="24"/>
          <w:rPrChange w:id="980" w:author="DONNY SEFTYANTO" w:date="2020-12-14T10:53:00Z">
            <w:rPr/>
          </w:rPrChange>
        </w:rPr>
        <w:fldChar w:fldCharType="separate"/>
      </w:r>
      <w:r w:rsidRPr="007A7EC0">
        <w:rPr>
          <w:rStyle w:val="Hyperlink"/>
          <w:rFonts w:ascii="Arial" w:hAnsi="Arial" w:cs="Arial"/>
          <w:i/>
          <w:sz w:val="24"/>
          <w:szCs w:val="24"/>
          <w:rPrChange w:id="981" w:author="DONNY SEFTYANTO" w:date="2020-12-14T10:53:00Z">
            <w:rPr>
              <w:rStyle w:val="Hyperlink"/>
              <w:rFonts w:ascii="Cambria" w:hAnsi="Cambria"/>
              <w:i/>
              <w:sz w:val="18"/>
              <w:szCs w:val="18"/>
            </w:rPr>
          </w:rPrChange>
        </w:rPr>
        <w:t>https://www.kompasiana.com/listhiahr/5e11e59a097f367b4a413222/hujan-turun-berat-badan-naik?page=all#section1</w:t>
      </w:r>
      <w:r w:rsidR="001E57E2" w:rsidRPr="007A7EC0">
        <w:rPr>
          <w:rStyle w:val="Hyperlink"/>
          <w:rFonts w:ascii="Arial" w:hAnsi="Arial" w:cs="Arial"/>
          <w:i/>
          <w:sz w:val="24"/>
          <w:szCs w:val="24"/>
          <w:rPrChange w:id="982" w:author="DONNY SEFTYANTO" w:date="2020-12-14T10:53:00Z">
            <w:rPr>
              <w:rStyle w:val="Hyperlink"/>
              <w:rFonts w:ascii="Cambria" w:hAnsi="Cambria"/>
              <w:i/>
              <w:sz w:val="18"/>
              <w:szCs w:val="18"/>
            </w:rPr>
          </w:rPrChange>
        </w:rPr>
        <w:fldChar w:fldCharType="end"/>
      </w:r>
    </w:p>
    <w:p w14:paraId="07C9F03A" w14:textId="77777777" w:rsidR="00924DF5" w:rsidRPr="007A7EC0" w:rsidRDefault="00924DF5">
      <w:pPr>
        <w:rPr>
          <w:rFonts w:ascii="Arial" w:hAnsi="Arial" w:cs="Arial"/>
          <w:rPrChange w:id="983" w:author="DONNY SEFTYANTO" w:date="2020-12-14T10:53:00Z">
            <w:rPr/>
          </w:rPrChange>
        </w:rPr>
      </w:pPr>
    </w:p>
    <w:sectPr w:rsidR="00924DF5" w:rsidRPr="007A7EC0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0FBF8" w14:textId="77777777" w:rsidR="001E57E2" w:rsidRDefault="001E57E2">
      <w:r>
        <w:separator/>
      </w:r>
    </w:p>
  </w:endnote>
  <w:endnote w:type="continuationSeparator" w:id="0">
    <w:p w14:paraId="17F60CB3" w14:textId="77777777" w:rsidR="001E57E2" w:rsidRDefault="001E5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DFF5A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729FA10" w14:textId="77777777" w:rsidR="00941E77" w:rsidRDefault="001E57E2">
    <w:pPr>
      <w:pStyle w:val="Footer"/>
    </w:pPr>
  </w:p>
  <w:p w14:paraId="706AED89" w14:textId="77777777" w:rsidR="00941E77" w:rsidRDefault="001E5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E950F" w14:textId="77777777" w:rsidR="001E57E2" w:rsidRDefault="001E57E2">
      <w:r>
        <w:separator/>
      </w:r>
    </w:p>
  </w:footnote>
  <w:footnote w:type="continuationSeparator" w:id="0">
    <w:p w14:paraId="7E2CB0ED" w14:textId="77777777" w:rsidR="001E57E2" w:rsidRDefault="001E5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NNY SEFTYANTO">
    <w15:presenceInfo w15:providerId="AD" w15:userId="S::donny.seftyanto@bssn.go.id::18b2cd81-a211-427e-8005-d04bb6ecdd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E57E2"/>
    <w:rsid w:val="002318A3"/>
    <w:rsid w:val="00335A7C"/>
    <w:rsid w:val="0042167F"/>
    <w:rsid w:val="007A7EC0"/>
    <w:rsid w:val="00924DF5"/>
    <w:rsid w:val="00927764"/>
    <w:rsid w:val="009911A2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695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A7E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C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7E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C0ADD-1AEE-4900-B2E6-9CADF04D0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DONNY SEFTYANTO</cp:lastModifiedBy>
  <cp:revision>5</cp:revision>
  <dcterms:created xsi:type="dcterms:W3CDTF">2020-08-26T21:16:00Z</dcterms:created>
  <dcterms:modified xsi:type="dcterms:W3CDTF">2020-12-14T04:09:00Z</dcterms:modified>
</cp:coreProperties>
</file>