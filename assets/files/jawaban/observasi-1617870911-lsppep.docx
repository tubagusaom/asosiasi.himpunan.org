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1DBBA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16475F0A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B15CEC2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1EA9D74C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4EF3A2DE" w14:textId="77777777" w:rsidTr="00821BA2">
        <w:tc>
          <w:tcPr>
            <w:tcW w:w="9350" w:type="dxa"/>
          </w:tcPr>
          <w:p w14:paraId="74B54AE2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 xml:space="preserve">Pembelajaran di Era "Revolusi Industri 4.0" bagi Anak Usia Dini </w:t>
            </w:r>
          </w:p>
          <w:p w14:paraId="6A06BCDB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 Kodar Akbar</w:t>
            </w:r>
          </w:p>
          <w:p w14:paraId="1F880809" w14:textId="090995E0" w:rsidR="00125355" w:rsidRPr="00EC6F38" w:rsidRDefault="00125355" w:rsidP="00341A6B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0" w:author="Renni Anggraini" w:date="2021-04-08T15:2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ini kita berada pada zona industri yang sangat </w:t>
            </w:r>
            <w:del w:id="1" w:author="Renni Anggraini" w:date="2021-04-08T15:18:00Z">
              <w:r w:rsidRPr="00EC6F38" w:rsidDel="00E520B1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ins w:id="2" w:author="Renni Anggraini" w:date="2021-04-08T15:18:00Z">
              <w:r w:rsidR="00E520B1">
                <w:rPr>
                  <w:rFonts w:ascii="Times New Roman" w:eastAsia="Times New Roman" w:hAnsi="Times New Roman" w:cs="Times New Roman"/>
                  <w:szCs w:val="24"/>
                </w:rPr>
                <w:t>ekstrim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Industri yang tiap menit bahkan detik </w:t>
            </w:r>
            <w:del w:id="3" w:author="Renni Anggraini" w:date="2021-04-08T15:22:00Z">
              <w:r w:rsidRPr="00EC6F38" w:rsidDel="00341A6B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akan berubah semakin maju, yang sering kita sebut dengan revolusi industry 4.0. Istilah yang masih jarang kita dengar</w:t>
            </w:r>
            <w:ins w:id="4" w:author="Renni Anggraini" w:date="2021-04-08T15:22:00Z">
              <w:r w:rsidR="00341A6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bahkan banyak yang masih awam</w:t>
            </w:r>
            <w:ins w:id="5" w:author="Renni Anggraini" w:date="2021-04-08T15:22:00Z">
              <w:r w:rsidR="00341A6B">
                <w:rPr>
                  <w:rFonts w:ascii="Times New Roman" w:eastAsia="Times New Roman" w:hAnsi="Times New Roman" w:cs="Times New Roman"/>
                  <w:szCs w:val="24"/>
                </w:rPr>
                <w:t xml:space="preserve"> dengan istilah tersebut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0A8F904" w14:textId="35B7AD5C" w:rsidR="00125355" w:rsidRPr="00EC6F38" w:rsidRDefault="00125355" w:rsidP="00341A6B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" w:author="Renni Anggraini" w:date="2021-04-08T15:2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Bagi pendidik maupun peserta didik</w:t>
            </w:r>
            <w:ins w:id="7" w:author="Renni Anggraini" w:date="2021-04-08T15:20:00Z">
              <w:r w:rsidR="00341A6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hari ini kita </w:t>
            </w:r>
            <w:del w:id="8" w:author="Renni Anggraini" w:date="2021-04-08T15:22:00Z">
              <w:r w:rsidRPr="00EC6F38" w:rsidDel="00341A6B">
                <w:rPr>
                  <w:rFonts w:ascii="Times New Roman" w:eastAsia="Times New Roman" w:hAnsi="Times New Roman" w:cs="Times New Roman"/>
                  <w:szCs w:val="24"/>
                </w:rPr>
                <w:delText>di</w:delText>
              </w:r>
            </w:del>
            <w:del w:id="9" w:author="Renni Anggraini" w:date="2021-04-08T15:20:00Z">
              <w:r w:rsidRPr="00EC6F38" w:rsidDel="00341A6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del w:id="10" w:author="Renni Anggraini" w:date="2021-04-08T15:22:00Z">
              <w:r w:rsidRPr="00EC6F38" w:rsidDel="00341A6B">
                <w:rPr>
                  <w:rFonts w:ascii="Times New Roman" w:eastAsia="Times New Roman" w:hAnsi="Times New Roman" w:cs="Times New Roman"/>
                  <w:szCs w:val="24"/>
                </w:rPr>
                <w:delText>siapkan</w:delText>
              </w:r>
            </w:del>
            <w:ins w:id="11" w:author="Renni Anggraini" w:date="2021-04-08T15:22:00Z">
              <w:r w:rsidR="00341A6B">
                <w:rPr>
                  <w:rFonts w:ascii="Times New Roman" w:eastAsia="Times New Roman" w:hAnsi="Times New Roman" w:cs="Times New Roman"/>
                  <w:szCs w:val="24"/>
                </w:rPr>
                <w:t>disiapkan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memasuki dunia kerja</w:t>
            </w:r>
            <w:ins w:id="12" w:author="Renni Anggraini" w:date="2021-04-08T15:20:00Z">
              <w:r w:rsidR="00341A6B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3" w:author="Renni Anggraini" w:date="2021-04-08T15:21:00Z">
              <w:r w:rsidRPr="00EC6F38" w:rsidDel="00341A6B">
                <w:rPr>
                  <w:rFonts w:ascii="Times New Roman" w:eastAsia="Times New Roman" w:hAnsi="Times New Roman" w:cs="Times New Roman"/>
                  <w:szCs w:val="24"/>
                </w:rPr>
                <w:delText xml:space="preserve">namun </w:delText>
              </w:r>
            </w:del>
            <w:ins w:id="14" w:author="Renni Anggraini" w:date="2021-04-08T15:21:00Z">
              <w:r w:rsidR="00341A6B">
                <w:rPr>
                  <w:rFonts w:ascii="Times New Roman" w:eastAsia="Times New Roman" w:hAnsi="Times New Roman" w:cs="Times New Roman"/>
                  <w:szCs w:val="24"/>
                </w:rPr>
                <w:t>Namun</w:t>
              </w:r>
              <w:r w:rsidR="00341A6B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bukan lagi </w:t>
            </w:r>
            <w:ins w:id="15" w:author="Renni Anggraini" w:date="2021-04-08T15:21:00Z">
              <w:r w:rsidR="00341A6B">
                <w:rPr>
                  <w:rFonts w:ascii="Times New Roman" w:eastAsia="Times New Roman" w:hAnsi="Times New Roman" w:cs="Times New Roman"/>
                  <w:szCs w:val="24"/>
                </w:rPr>
                <w:t xml:space="preserve">sebagai </w:t>
              </w:r>
            </w:ins>
            <w:del w:id="16" w:author="Renni Anggraini" w:date="2021-04-08T15:20:00Z">
              <w:r w:rsidRPr="00EC6F38" w:rsidDel="00341A6B">
                <w:rPr>
                  <w:rFonts w:ascii="Times New Roman" w:eastAsia="Times New Roman" w:hAnsi="Times New Roman" w:cs="Times New Roman"/>
                  <w:szCs w:val="24"/>
                </w:rPr>
                <w:delText>perkerja</w:delText>
              </w:r>
            </w:del>
            <w:ins w:id="17" w:author="Renni Anggraini" w:date="2021-04-08T15:20:00Z">
              <w:r w:rsidR="00341A6B">
                <w:rPr>
                  <w:rFonts w:ascii="Times New Roman" w:eastAsia="Times New Roman" w:hAnsi="Times New Roman" w:cs="Times New Roman"/>
                  <w:szCs w:val="24"/>
                </w:rPr>
                <w:t>pekerja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del w:id="18" w:author="Renni Anggraini" w:date="2021-04-08T15:21:00Z">
              <w:r w:rsidRPr="00EC6F38" w:rsidDel="00341A6B">
                <w:rPr>
                  <w:rFonts w:ascii="Times New Roman" w:eastAsia="Times New Roman" w:hAnsi="Times New Roman" w:cs="Times New Roman"/>
                  <w:szCs w:val="24"/>
                </w:rPr>
                <w:delText xml:space="preserve">tetapi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kita di siapkan untuk membuat lapangan kerja baru yang belum tercipta</w:t>
            </w:r>
            <w:del w:id="19" w:author="Renni Anggraini" w:date="2021-04-08T15:21:00Z">
              <w:r w:rsidRPr="00EC6F38" w:rsidDel="00341A6B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dengan menggunakan kemampuan teknologi dan ide kreatif kita.</w:t>
            </w:r>
          </w:p>
          <w:p w14:paraId="2D65EDB0" w14:textId="3394CDCA" w:rsidR="00125355" w:rsidRPr="00EC6F38" w:rsidRDefault="00125355" w:rsidP="00341A6B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0" w:author="Renni Anggraini" w:date="2021-04-08T15:2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adalah suatu program yang </w:t>
            </w:r>
            <w:del w:id="21" w:author="Renni Anggraini" w:date="2021-04-08T15:22:00Z">
              <w:r w:rsidRPr="00EC6F38" w:rsidDel="00341A6B">
                <w:rPr>
                  <w:rFonts w:ascii="Times New Roman" w:eastAsia="Times New Roman" w:hAnsi="Times New Roman" w:cs="Times New Roman"/>
                  <w:szCs w:val="24"/>
                </w:rPr>
                <w:delText>di buat</w:delText>
              </w:r>
            </w:del>
            <w:ins w:id="22" w:author="Renni Anggraini" w:date="2021-04-08T15:22:00Z">
              <w:r w:rsidR="00341A6B">
                <w:rPr>
                  <w:rFonts w:ascii="Times New Roman" w:eastAsia="Times New Roman" w:hAnsi="Times New Roman" w:cs="Times New Roman"/>
                  <w:szCs w:val="24"/>
                </w:rPr>
                <w:t>dibuat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mewujudkan pendidikan yang cerdas dan kreatif. Tujuan dari terciptanya pendidikan 4.0 ini adalah peningkatan dan pemerataan pendidikan, dengan cara memerluas akses dan memanfaatkan teknologi.</w:t>
            </w:r>
          </w:p>
          <w:p w14:paraId="3A5C4D9B" w14:textId="024DEEB3" w:rsidR="00125355" w:rsidRPr="00EC6F38" w:rsidRDefault="00125355" w:rsidP="00341A6B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3" w:author="Renni Anggraini" w:date="2021-04-08T15:2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Tidak hanya itu pendidikan 4.0 menghasilkan 4 aspek yang sangat </w:t>
            </w:r>
            <w:del w:id="24" w:author="Renni Anggraini" w:date="2021-04-08T15:23:00Z">
              <w:r w:rsidRPr="00EC6F38" w:rsidDel="00341A6B">
                <w:rPr>
                  <w:rFonts w:ascii="Times New Roman" w:eastAsia="Times New Roman" w:hAnsi="Times New Roman" w:cs="Times New Roman"/>
                  <w:szCs w:val="24"/>
                </w:rPr>
                <w:delText>di butuhkan</w:delText>
              </w:r>
            </w:del>
            <w:ins w:id="25" w:author="Renni Anggraini" w:date="2021-04-08T15:23:00Z">
              <w:r w:rsidR="00341A6B">
                <w:rPr>
                  <w:rFonts w:ascii="Times New Roman" w:eastAsia="Times New Roman" w:hAnsi="Times New Roman" w:cs="Times New Roman"/>
                  <w:szCs w:val="24"/>
                </w:rPr>
                <w:t>dibutuhkan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milenial ini yaitu kolaboratif, komunikatif, berfikir kritis,</w:t>
            </w:r>
            <w:ins w:id="26" w:author="Renni Anggraini" w:date="2021-04-08T15:23:00Z">
              <w:r w:rsidR="00341A6B">
                <w:rPr>
                  <w:rFonts w:ascii="Times New Roman" w:eastAsia="Times New Roman" w:hAnsi="Times New Roman" w:cs="Times New Roman"/>
                  <w:szCs w:val="24"/>
                </w:rPr>
                <w:t xml:space="preserve"> dan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kreatif. Mengapa demikian</w:t>
            </w:r>
            <w:ins w:id="27" w:author="Renni Anggraini" w:date="2021-04-08T15:24:00Z">
              <w:r w:rsidR="00341A6B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8" w:author="Renni Anggraini" w:date="2021-04-08T15:24:00Z">
              <w:r w:rsidRPr="00EC6F38" w:rsidDel="00341A6B">
                <w:rPr>
                  <w:rFonts w:ascii="Times New Roman" w:eastAsia="Times New Roman" w:hAnsi="Times New Roman" w:cs="Times New Roman"/>
                  <w:szCs w:val="24"/>
                </w:rPr>
                <w:delText xml:space="preserve">pendidikan </w:delText>
              </w:r>
            </w:del>
            <w:ins w:id="29" w:author="Renni Anggraini" w:date="2021-04-08T15:24:00Z">
              <w:r w:rsidR="00341A6B">
                <w:rPr>
                  <w:rFonts w:ascii="Times New Roman" w:eastAsia="Times New Roman" w:hAnsi="Times New Roman" w:cs="Times New Roman"/>
                  <w:szCs w:val="24"/>
                </w:rPr>
                <w:t>Pendidikan</w:t>
              </w:r>
              <w:r w:rsidR="00341A6B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ini </w:t>
            </w:r>
            <w:del w:id="30" w:author="Renni Anggraini" w:date="2021-04-08T15:24:00Z">
              <w:r w:rsidRPr="00EC6F38" w:rsidDel="00341A6B">
                <w:rPr>
                  <w:rFonts w:ascii="Times New Roman" w:eastAsia="Times New Roman" w:hAnsi="Times New Roman" w:cs="Times New Roman"/>
                  <w:szCs w:val="24"/>
                </w:rPr>
                <w:delText xml:space="preserve">hari ini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sedang gencar-gencarnya di publis, karena di era ini </w:t>
            </w:r>
            <w:del w:id="31" w:author="Renni Anggraini" w:date="2021-04-08T15:25:00Z">
              <w:r w:rsidRPr="00EC6F38" w:rsidDel="00341A6B">
                <w:rPr>
                  <w:rFonts w:ascii="Times New Roman" w:eastAsia="Times New Roman" w:hAnsi="Times New Roman" w:cs="Times New Roman"/>
                  <w:szCs w:val="24"/>
                </w:rPr>
                <w:delText>kita</w:delText>
              </w:r>
            </w:del>
            <w:ins w:id="32" w:author="Renni Anggraini" w:date="2021-04-08T15:24:00Z">
              <w:r w:rsidR="00341A6B">
                <w:rPr>
                  <w:rFonts w:ascii="Times New Roman" w:eastAsia="Times New Roman" w:hAnsi="Times New Roman" w:cs="Times New Roman"/>
                  <w:szCs w:val="24"/>
                </w:rPr>
                <w:t>generasi muda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harus mempersiapkan diri </w:t>
            </w:r>
            <w:del w:id="33" w:author="Renni Anggraini" w:date="2021-04-08T15:25:00Z">
              <w:r w:rsidRPr="00EC6F38" w:rsidDel="00341A6B">
                <w:rPr>
                  <w:rFonts w:ascii="Times New Roman" w:eastAsia="Times New Roman" w:hAnsi="Times New Roman" w:cs="Times New Roman"/>
                  <w:szCs w:val="24"/>
                </w:rPr>
                <w:delText xml:space="preserve">atau generasi muda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untuk memasuki dunia </w:t>
            </w:r>
            <w:del w:id="34" w:author="Renni Anggraini" w:date="2021-04-08T15:25:00Z">
              <w:r w:rsidRPr="00EC6F38" w:rsidDel="00341A6B">
                <w:rPr>
                  <w:rFonts w:ascii="Times New Roman" w:eastAsia="Times New Roman" w:hAnsi="Times New Roman" w:cs="Times New Roman"/>
                  <w:szCs w:val="24"/>
                </w:rPr>
                <w:delText xml:space="preserve">revolusi </w:delText>
              </w:r>
            </w:del>
            <w:ins w:id="35" w:author="Renni Anggraini" w:date="2021-04-08T15:25:00Z">
              <w:r w:rsidR="00341A6B">
                <w:rPr>
                  <w:rFonts w:ascii="Times New Roman" w:eastAsia="Times New Roman" w:hAnsi="Times New Roman" w:cs="Times New Roman"/>
                  <w:szCs w:val="24"/>
                </w:rPr>
                <w:t>Revolusi</w:t>
              </w:r>
              <w:r w:rsidR="00341A6B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6" w:author="Renni Anggraini" w:date="2021-04-08T15:25:00Z">
              <w:r w:rsidRPr="00EC6F38" w:rsidDel="00341A6B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industri </w:delText>
              </w:r>
            </w:del>
            <w:ins w:id="37" w:author="Renni Anggraini" w:date="2021-04-08T15:25:00Z">
              <w:r w:rsidR="00341A6B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r w:rsidR="00341A6B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4.0.</w:t>
            </w:r>
          </w:p>
          <w:p w14:paraId="021A16E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 pendidikan 4.0</w:t>
            </w:r>
          </w:p>
          <w:p w14:paraId="3DECEBAA" w14:textId="4F99A613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 belajar sesuai dengan kemampuan dan minat/kebutuhan siswa</w:t>
            </w:r>
            <w:del w:id="38" w:author="Renni Anggraini" w:date="2021-04-08T15:26:00Z">
              <w:r w:rsidRPr="00EC6F38" w:rsidDel="00341A6B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  <w:ins w:id="39" w:author="Renni Anggraini" w:date="2021-04-08T15:26:00Z">
              <w:r w:rsidR="00341A6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14:paraId="4519B380" w14:textId="391FF47A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0" w:author="Renni Anggraini" w:date="2021-04-08T15:29:00Z">
              <w:r w:rsidRPr="00EC6F38" w:rsidDel="00341A6B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del w:id="41" w:author="Renni Anggraini" w:date="2021-04-08T15:26:00Z">
              <w:r w:rsidRPr="00EC6F38" w:rsidDel="00341A6B">
                <w:rPr>
                  <w:rFonts w:ascii="Times New Roman" w:eastAsia="Times New Roman" w:hAnsi="Times New Roman" w:cs="Times New Roman"/>
                  <w:szCs w:val="24"/>
                </w:rPr>
                <w:delText xml:space="preserve">tahab </w:delText>
              </w:r>
            </w:del>
            <w:del w:id="42" w:author="Renni Anggraini" w:date="2021-04-08T15:29:00Z">
              <w:r w:rsidRPr="00EC6F38" w:rsidDel="00341A6B">
                <w:rPr>
                  <w:rFonts w:ascii="Times New Roman" w:eastAsia="Times New Roman" w:hAnsi="Times New Roman" w:cs="Times New Roman"/>
                  <w:szCs w:val="24"/>
                </w:rPr>
                <w:delText xml:space="preserve">ini guru </w:delText>
              </w:r>
            </w:del>
            <w:ins w:id="43" w:author="Renni Anggraini" w:date="2021-04-08T15:29:00Z">
              <w:r w:rsidR="00341A6B">
                <w:rPr>
                  <w:rFonts w:ascii="Times New Roman" w:eastAsia="Times New Roman" w:hAnsi="Times New Roman" w:cs="Times New Roman"/>
                  <w:szCs w:val="24"/>
                </w:rPr>
                <w:t>Guru</w:t>
              </w:r>
              <w:r w:rsidR="00341A6B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44" w:author="Renni Anggraini" w:date="2021-04-08T15:30:00Z">
              <w:r w:rsidRPr="00EC6F38" w:rsidDel="006C4B96">
                <w:rPr>
                  <w:rFonts w:ascii="Times New Roman" w:eastAsia="Times New Roman" w:hAnsi="Times New Roman" w:cs="Times New Roman"/>
                  <w:szCs w:val="24"/>
                </w:rPr>
                <w:delText xml:space="preserve">di </w:delText>
              </w:r>
            </w:del>
            <w:del w:id="45" w:author="Renni Anggraini" w:date="2021-04-08T15:26:00Z">
              <w:r w:rsidRPr="00EC6F38" w:rsidDel="00341A6B">
                <w:rPr>
                  <w:rFonts w:ascii="Times New Roman" w:eastAsia="Times New Roman" w:hAnsi="Times New Roman" w:cs="Times New Roman"/>
                  <w:szCs w:val="24"/>
                </w:rPr>
                <w:delText xml:space="preserve">tutut </w:delText>
              </w:r>
            </w:del>
            <w:ins w:id="46" w:author="Renni Anggraini" w:date="2021-04-08T15:30:00Z">
              <w:r w:rsidR="006C4B96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</w:ins>
            <w:ins w:id="47" w:author="Renni Anggraini" w:date="2021-04-08T15:26:00Z">
              <w:r w:rsidR="00341A6B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untuk merancang pembelajaran sesuai dengan minat dan bakat/kebutuhan siswa</w:t>
            </w:r>
            <w:ins w:id="48" w:author="Renni Anggraini" w:date="2021-04-08T15:26:00Z">
              <w:r w:rsidR="00341A6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del w:id="49" w:author="Renni Anggraini" w:date="2021-04-08T15:26:00Z">
              <w:r w:rsidRPr="00EC6F38" w:rsidDel="00341A6B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0607FEB5" w14:textId="1BD71505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 penilaian formatif</w:t>
            </w:r>
            <w:del w:id="50" w:author="Renni Anggraini" w:date="2021-04-08T15:26:00Z">
              <w:r w:rsidRPr="00EC6F38" w:rsidDel="00341A6B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  <w:ins w:id="51" w:author="Renni Anggraini" w:date="2021-04-08T15:26:00Z">
              <w:r w:rsidR="00341A6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14:paraId="7BC32AFC" w14:textId="1C3DF112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52" w:author="Renni Anggraini" w:date="2021-04-08T15:26:00Z">
              <w:r w:rsidRPr="00EC6F38" w:rsidDel="00341A6B">
                <w:rPr>
                  <w:rFonts w:ascii="Times New Roman" w:eastAsia="Times New Roman" w:hAnsi="Times New Roman" w:cs="Times New Roman"/>
                  <w:szCs w:val="24"/>
                </w:rPr>
                <w:delText xml:space="preserve">Yaitu guru </w:delText>
              </w:r>
            </w:del>
            <w:ins w:id="53" w:author="Renni Anggraini" w:date="2021-04-08T15:26:00Z">
              <w:r w:rsidR="00341A6B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  <w:r w:rsidR="00341A6B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uru </w:t>
              </w:r>
            </w:ins>
            <w:del w:id="54" w:author="Renni Anggraini" w:date="2021-04-08T15:27:00Z">
              <w:r w:rsidRPr="00EC6F38" w:rsidDel="00341A6B">
                <w:rPr>
                  <w:rFonts w:ascii="Times New Roman" w:eastAsia="Times New Roman" w:hAnsi="Times New Roman" w:cs="Times New Roman"/>
                  <w:szCs w:val="24"/>
                </w:rPr>
                <w:delText>di sini di tuntut</w:delText>
              </w:r>
            </w:del>
            <w:ins w:id="55" w:author="Renni Anggraini" w:date="2021-04-08T15:27:00Z">
              <w:r w:rsidR="00341A6B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membantu </w:t>
            </w:r>
            <w:del w:id="56" w:author="Renni Anggraini" w:date="2021-04-08T15:27:00Z">
              <w:r w:rsidRPr="00EC6F38" w:rsidDel="00341A6B">
                <w:rPr>
                  <w:rFonts w:ascii="Times New Roman" w:eastAsia="Times New Roman" w:hAnsi="Times New Roman" w:cs="Times New Roman"/>
                  <w:szCs w:val="24"/>
                </w:rPr>
                <w:delText xml:space="preserve">siwa </w:delText>
              </w:r>
            </w:del>
            <w:ins w:id="57" w:author="Renni Anggraini" w:date="2021-04-08T15:27:00Z">
              <w:r w:rsidR="00341A6B">
                <w:rPr>
                  <w:rFonts w:ascii="Times New Roman" w:eastAsia="Times New Roman" w:hAnsi="Times New Roman" w:cs="Times New Roman"/>
                  <w:szCs w:val="24"/>
                </w:rPr>
                <w:t>siswa</w:t>
              </w:r>
              <w:r w:rsidR="00341A6B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dalam mencari kemampuan dan bakat siswa</w:t>
            </w:r>
            <w:ins w:id="58" w:author="Renni Anggraini" w:date="2021-04-08T15:27:00Z">
              <w:r w:rsidR="00341A6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del w:id="59" w:author="Renni Anggraini" w:date="2021-04-08T15:27:00Z">
              <w:r w:rsidRPr="00EC6F38" w:rsidDel="00341A6B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0954FF75" w14:textId="0F55FC4F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</w:t>
            </w:r>
            <w:ins w:id="60" w:author="Renni Anggraini" w:date="2021-04-08T15:27:00Z">
              <w:r w:rsidR="00341A6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del w:id="61" w:author="Renni Anggraini" w:date="2021-04-08T15:27:00Z">
              <w:r w:rsidRPr="00EC6F38" w:rsidDel="00341A6B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1CD8F35D" w14:textId="738F47A5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62" w:author="Renni Anggraini" w:date="2021-04-08T15:27:00Z">
              <w:r w:rsidRPr="00EC6F38" w:rsidDel="00341A6B">
                <w:rPr>
                  <w:rFonts w:ascii="Times New Roman" w:eastAsia="Times New Roman" w:hAnsi="Times New Roman" w:cs="Times New Roman"/>
                  <w:szCs w:val="24"/>
                </w:rPr>
                <w:delText xml:space="preserve">Guri </w:delText>
              </w:r>
            </w:del>
            <w:ins w:id="63" w:author="Renni Anggraini" w:date="2021-04-08T15:27:00Z">
              <w:r w:rsidR="00341A6B">
                <w:rPr>
                  <w:rFonts w:ascii="Times New Roman" w:eastAsia="Times New Roman" w:hAnsi="Times New Roman" w:cs="Times New Roman"/>
                  <w:szCs w:val="24"/>
                </w:rPr>
                <w:t>Gu</w:t>
              </w:r>
            </w:ins>
            <w:ins w:id="64" w:author="Renni Anggraini" w:date="2021-04-08T15:28:00Z">
              <w:r w:rsidR="00341A6B">
                <w:rPr>
                  <w:rFonts w:ascii="Times New Roman" w:eastAsia="Times New Roman" w:hAnsi="Times New Roman" w:cs="Times New Roman"/>
                  <w:szCs w:val="24"/>
                </w:rPr>
                <w:t>ru</w:t>
              </w:r>
            </w:ins>
            <w:ins w:id="65" w:author="Renni Anggraini" w:date="2021-04-08T15:27:00Z">
              <w:r w:rsidR="00341A6B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 untuk mengembangkan kurikulum dan memberikan kebebasan untuk menentukan cara belajar mengajar siswa</w:t>
            </w:r>
            <w:ins w:id="66" w:author="Renni Anggraini" w:date="2021-04-08T15:28:00Z">
              <w:r w:rsidR="00341A6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del w:id="67" w:author="Renni Anggraini" w:date="2021-04-08T15:28:00Z">
              <w:r w:rsidRPr="00EC6F38" w:rsidDel="00341A6B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49FCF1AE" w14:textId="56917238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68" w:author="Renni Anggraini" w:date="2021-04-08T15:30:00Z">
              <w:r w:rsidRPr="00EC6F38" w:rsidDel="006C4B96">
                <w:rPr>
                  <w:rFonts w:ascii="Times New Roman" w:eastAsia="Times New Roman" w:hAnsi="Times New Roman" w:cs="Times New Roman"/>
                  <w:szCs w:val="24"/>
                </w:rPr>
                <w:delText xml:space="preserve">Pengembangan </w:delText>
              </w:r>
            </w:del>
            <w:ins w:id="69" w:author="Renni Anggraini" w:date="2021-04-08T15:30:00Z">
              <w:r w:rsidR="006C4B96">
                <w:rPr>
                  <w:rFonts w:ascii="Times New Roman" w:eastAsia="Times New Roman" w:hAnsi="Times New Roman" w:cs="Times New Roman"/>
                  <w:szCs w:val="24"/>
                </w:rPr>
                <w:t>Mengembangkan</w:t>
              </w:r>
              <w:r w:rsidR="006C4B9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 guru</w:t>
            </w:r>
            <w:del w:id="70" w:author="Renni Anggraini" w:date="2021-04-08T15:30:00Z">
              <w:r w:rsidRPr="00EC6F38" w:rsidDel="006C4B96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  <w:ins w:id="71" w:author="Renni Anggraini" w:date="2021-04-08T15:30:00Z">
              <w:r w:rsidR="006C4B9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</w:p>
          <w:p w14:paraId="07D07136" w14:textId="29C9F896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72" w:author="Renni Anggraini" w:date="2021-04-08T15:30:00Z">
              <w:r w:rsidRPr="00EC6F38" w:rsidDel="006C4B96">
                <w:rPr>
                  <w:rFonts w:ascii="Times New Roman" w:eastAsia="Times New Roman" w:hAnsi="Times New Roman" w:cs="Times New Roman"/>
                  <w:szCs w:val="24"/>
                </w:rPr>
                <w:delText xml:space="preserve">Dimana guru sebagai </w:delText>
              </w:r>
            </w:del>
            <w:ins w:id="73" w:author="Renni Anggraini" w:date="2021-04-08T15:30:00Z">
              <w:r w:rsidR="006C4B96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r w:rsidR="006C4B9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 di era 4.0</w:t>
            </w:r>
            <w:ins w:id="74" w:author="Renni Anggraini" w:date="2021-04-08T15:31:00Z">
              <w:r w:rsidR="006C4B9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5" w:author="Renni Anggraini" w:date="2021-04-08T15:31:00Z">
              <w:r w:rsidRPr="00EC6F38" w:rsidDel="006C4B96">
                <w:rPr>
                  <w:rFonts w:ascii="Times New Roman" w:eastAsia="Times New Roman" w:hAnsi="Times New Roman" w:cs="Times New Roman"/>
                  <w:szCs w:val="24"/>
                </w:rPr>
                <w:delText xml:space="preserve">maka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guru tidak boleh menetap dengan satu strata, harus selalu berkembang agar dapat mengajarkan pendidikan sesuai dengan eranya.</w:t>
            </w:r>
          </w:p>
          <w:p w14:paraId="6293E5A7" w14:textId="109451F4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dalam pendidikan revolusi industri ini ada 5 aspek yang </w:t>
            </w:r>
            <w:del w:id="76" w:author="Renni Anggraini" w:date="2021-04-08T15:31:00Z">
              <w:r w:rsidRPr="00EC6F38" w:rsidDel="006C4B96">
                <w:rPr>
                  <w:rFonts w:ascii="Times New Roman" w:eastAsia="Times New Roman" w:hAnsi="Times New Roman" w:cs="Times New Roman"/>
                  <w:szCs w:val="24"/>
                </w:rPr>
                <w:delText>di tekankan</w:delText>
              </w:r>
            </w:del>
            <w:ins w:id="77" w:author="Renni Anggraini" w:date="2021-04-08T15:31:00Z">
              <w:r w:rsidR="006C4B96">
                <w:rPr>
                  <w:rFonts w:ascii="Times New Roman" w:eastAsia="Times New Roman" w:hAnsi="Times New Roman" w:cs="Times New Roman"/>
                  <w:szCs w:val="24"/>
                </w:rPr>
                <w:t>ditekankan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pembelajaran yaitu:</w:t>
            </w:r>
          </w:p>
          <w:p w14:paraId="5EDE2AF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14:paraId="0C23CDE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14:paraId="549FE8C5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14:paraId="15B1A815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</w:p>
          <w:p w14:paraId="5B89F14A" w14:textId="79D114E8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78" w:author="Renni Anggraini" w:date="2021-04-08T15:31:00Z">
              <w:r w:rsidRPr="00EC6F38" w:rsidDel="006C4B96">
                <w:rPr>
                  <w:rFonts w:ascii="Times New Roman" w:eastAsia="Times New Roman" w:hAnsi="Times New Roman" w:cs="Times New Roman"/>
                  <w:szCs w:val="24"/>
                </w:rPr>
                <w:lastRenderedPageBreak/>
                <w:delText>Penelitian</w:delText>
              </w:r>
            </w:del>
            <w:ins w:id="79" w:author="Renni Anggraini" w:date="2021-04-08T15:31:00Z">
              <w:r w:rsidR="006C4B96">
                <w:rPr>
                  <w:rFonts w:ascii="Times New Roman" w:eastAsia="Times New Roman" w:hAnsi="Times New Roman" w:cs="Times New Roman"/>
                  <w:szCs w:val="24"/>
                </w:rPr>
                <w:t>Meneliti</w:t>
              </w:r>
            </w:ins>
          </w:p>
          <w:p w14:paraId="55FA7E8C" w14:textId="4E32C7B5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dasarnya </w:t>
            </w:r>
            <w:del w:id="80" w:author="Renni Anggraini" w:date="2021-04-08T15:32:00Z">
              <w:r w:rsidRPr="00EC6F38" w:rsidDel="006C4B96">
                <w:rPr>
                  <w:rFonts w:ascii="Times New Roman" w:eastAsia="Times New Roman" w:hAnsi="Times New Roman" w:cs="Times New Roman"/>
                  <w:szCs w:val="24"/>
                </w:rPr>
                <w:delText xml:space="preserve">kita bisa lihat </w:delText>
              </w:r>
            </w:del>
            <w:ins w:id="81" w:author="Renni Anggraini" w:date="2021-04-08T15:32:00Z">
              <w:r w:rsidR="006C4B9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 mengamati dan memahami ini sebenarnya jadi satu kesatuan</w:t>
            </w:r>
            <w:del w:id="82" w:author="Renni Anggraini" w:date="2021-04-08T15:32:00Z">
              <w:r w:rsidRPr="00EC6F38" w:rsidDel="006C4B96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83" w:author="Renni Anggraini" w:date="2021-04-08T15:32:00Z">
              <w:r w:rsidR="006C4B96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  <w:r w:rsidR="006C4B9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84" w:author="Renni Anggraini" w:date="2021-04-08T15:32:00Z">
              <w:r w:rsidRPr="00EC6F38" w:rsidDel="006C4B96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ins w:id="85" w:author="Renni Anggraini" w:date="2021-04-08T15:32:00Z">
              <w:r w:rsidR="006C4B96">
                <w:rPr>
                  <w:rFonts w:ascii="Times New Roman" w:eastAsia="Times New Roman" w:hAnsi="Times New Roman" w:cs="Times New Roman"/>
                  <w:szCs w:val="24"/>
                </w:rPr>
                <w:t>Pada</w:t>
              </w:r>
              <w:r w:rsidR="006C4B9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del w:id="86" w:author="Renni Anggraini" w:date="2021-04-08T15:33:00Z">
              <w:r w:rsidRPr="00EC6F38" w:rsidDel="006C4B96">
                <w:rPr>
                  <w:rFonts w:ascii="Times New Roman" w:eastAsia="Times New Roman" w:hAnsi="Times New Roman" w:cs="Times New Roman"/>
                  <w:szCs w:val="24"/>
                </w:rPr>
                <w:delText>mengamati dan memahami</w:delText>
              </w:r>
            </w:del>
            <w:ins w:id="87" w:author="Renni Anggraini" w:date="2021-04-08T15:33:00Z">
              <w:r w:rsidR="006C4B96">
                <w:rPr>
                  <w:rFonts w:ascii="Times New Roman" w:eastAsia="Times New Roman" w:hAnsi="Times New Roman" w:cs="Times New Roman"/>
                  <w:szCs w:val="24"/>
                </w:rPr>
                <w:t>tersebut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kita bisa memiliki pikiran yang kritis. Pikiran kritis sangat di butuhkan karena dengan pikiran yang kritis </w:t>
            </w:r>
            <w:del w:id="88" w:author="Renni Anggraini" w:date="2021-04-08T15:33:00Z">
              <w:r w:rsidRPr="00EC6F38" w:rsidDel="006C4B96">
                <w:rPr>
                  <w:rFonts w:ascii="Times New Roman" w:eastAsia="Times New Roman" w:hAnsi="Times New Roman" w:cs="Times New Roman"/>
                  <w:szCs w:val="24"/>
                </w:rPr>
                <w:delText xml:space="preserve">maka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akan timbul sebuah ide atau gagasan.</w:t>
            </w:r>
          </w:p>
          <w:p w14:paraId="05D59276" w14:textId="6B53413E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Dari gagasan yang mucul dari pemikiran kritis tadi</w:t>
            </w:r>
            <w:ins w:id="89" w:author="Renni Anggraini" w:date="2021-04-08T15:33:00Z">
              <w:r w:rsidR="006C4B9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0" w:author="Renni Anggraini" w:date="2021-04-08T15:33:00Z">
              <w:r w:rsidRPr="00EC6F38" w:rsidDel="006C4B96">
                <w:rPr>
                  <w:rFonts w:ascii="Times New Roman" w:eastAsia="Times New Roman" w:hAnsi="Times New Roman" w:cs="Times New Roman"/>
                  <w:szCs w:val="24"/>
                </w:rPr>
                <w:delText xml:space="preserve">maka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 selanjutnya yaitu mencoba/</w:t>
            </w:r>
            <w:del w:id="91" w:author="Renni Anggraini" w:date="2021-04-08T15:34:00Z">
              <w:r w:rsidRPr="00EC6F38" w:rsidDel="006C4B96">
                <w:rPr>
                  <w:rFonts w:ascii="Times New Roman" w:eastAsia="Times New Roman" w:hAnsi="Times New Roman" w:cs="Times New Roman"/>
                  <w:szCs w:val="24"/>
                </w:rPr>
                <w:delText xml:space="preserve"> pengaplikasian</w:delText>
              </w:r>
            </w:del>
            <w:ins w:id="92" w:author="Renni Anggraini" w:date="2021-04-08T15:34:00Z">
              <w:r w:rsidR="006C4B96">
                <w:rPr>
                  <w:rFonts w:ascii="Times New Roman" w:eastAsia="Times New Roman" w:hAnsi="Times New Roman" w:cs="Times New Roman"/>
                  <w:szCs w:val="24"/>
                </w:rPr>
                <w:t>mengaplikasikan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. Pada revolusi 4.0 ini lebih banyak praktek karena lebih menyiapkan anak pada bagaimana kita menumbuhkan ide baru atau gagasan.</w:t>
            </w:r>
          </w:p>
          <w:p w14:paraId="6D6064EC" w14:textId="73FACE1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 proses mencoba</w:t>
            </w:r>
            <w:ins w:id="93" w:author="Renni Anggraini" w:date="2021-04-08T15:34:00Z">
              <w:r w:rsidR="006C4B9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selanjutnya yaitu mendiskusikan. Mendiskusikan di sini bukan hanya satu atau dua orang tapi banyak kolaborasi komunikasi dengan banyak orang. Hal ini dilakukan karena banyak pandangan yang berbeda atau ide-ide yang baru akan muncul.</w:t>
            </w:r>
          </w:p>
          <w:p w14:paraId="260CAA72" w14:textId="3265EC8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94" w:author="Renni Anggraini" w:date="2021-04-08T15:34:00Z">
              <w:r w:rsidRPr="00EC6F38" w:rsidDel="006C4B96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ins w:id="95" w:author="Renni Anggraini" w:date="2021-04-08T15:34:00Z">
              <w:r w:rsidR="006C4B96">
                <w:rPr>
                  <w:rFonts w:ascii="Times New Roman" w:eastAsia="Times New Roman" w:hAnsi="Times New Roman" w:cs="Times New Roman"/>
                  <w:szCs w:val="24"/>
                </w:rPr>
                <w:t>Bagian</w:t>
              </w:r>
              <w:r w:rsidR="006C4B9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96" w:author="Renni Anggraini" w:date="2021-04-08T15:34:00Z">
              <w:r w:rsidRPr="00EC6F38" w:rsidDel="006C4B96">
                <w:rPr>
                  <w:rFonts w:ascii="Times New Roman" w:eastAsia="Times New Roman" w:hAnsi="Times New Roman" w:cs="Times New Roman"/>
                  <w:szCs w:val="24"/>
                </w:rPr>
                <w:delText xml:space="preserve">terahir </w:delText>
              </w:r>
            </w:del>
            <w:ins w:id="97" w:author="Renni Anggraini" w:date="2021-04-08T15:34:00Z">
              <w:r w:rsidR="006C4B96">
                <w:rPr>
                  <w:rFonts w:ascii="Times New Roman" w:eastAsia="Times New Roman" w:hAnsi="Times New Roman" w:cs="Times New Roman"/>
                  <w:szCs w:val="24"/>
                </w:rPr>
                <w:t>terakhir</w:t>
              </w:r>
              <w:r w:rsidR="006C4B9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adalah melakukan penelitian, </w:t>
            </w:r>
            <w:del w:id="98" w:author="Renni Anggraini" w:date="2021-04-08T15:35:00Z">
              <w:r w:rsidRPr="00EC6F38" w:rsidDel="006C4B96">
                <w:rPr>
                  <w:rFonts w:ascii="Times New Roman" w:eastAsia="Times New Roman" w:hAnsi="Times New Roman" w:cs="Times New Roman"/>
                  <w:szCs w:val="24"/>
                </w:rPr>
                <w:delText xml:space="preserve">tuntutan </w:delText>
              </w:r>
            </w:del>
            <w:ins w:id="99" w:author="Renni Anggraini" w:date="2021-04-08T15:35:00Z">
              <w:r w:rsidR="006C4B96">
                <w:rPr>
                  <w:rFonts w:ascii="Times New Roman" w:eastAsia="Times New Roman" w:hAnsi="Times New Roman" w:cs="Times New Roman"/>
                  <w:szCs w:val="24"/>
                </w:rPr>
                <w:t xml:space="preserve">dimana </w:t>
              </w:r>
              <w:r w:rsidR="006C4B9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r w:rsidR="006C4B96">
                <w:rPr>
                  <w:rFonts w:ascii="Times New Roman" w:eastAsia="Times New Roman" w:hAnsi="Times New Roman" w:cs="Times New Roman"/>
                  <w:szCs w:val="24"/>
                </w:rPr>
                <w:t xml:space="preserve">pada Pendidikan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ini </w:t>
            </w:r>
            <w:del w:id="100" w:author="Renni Anggraini" w:date="2021-04-08T15:35:00Z">
              <w:r w:rsidRPr="00EC6F38" w:rsidDel="006C4B96">
                <w:rPr>
                  <w:rFonts w:ascii="Times New Roman" w:eastAsia="Times New Roman" w:hAnsi="Times New Roman" w:cs="Times New Roman"/>
                  <w:szCs w:val="24"/>
                </w:rPr>
                <w:delText xml:space="preserve">adalah </w:delText>
              </w:r>
            </w:del>
            <w:ins w:id="101" w:author="Renni Anggraini" w:date="2021-04-08T15:35:00Z">
              <w:r w:rsidR="006C4B96">
                <w:rPr>
                  <w:rFonts w:ascii="Times New Roman" w:eastAsia="Times New Roman" w:hAnsi="Times New Roman" w:cs="Times New Roman"/>
                  <w:szCs w:val="24"/>
                </w:rPr>
                <w:t>dituntut untuk</w:t>
              </w:r>
              <w:r w:rsidR="006C4B9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kreatif dan inovatif. Dengan melakukan penelitian kita bisa </w:t>
            </w:r>
            <w:del w:id="102" w:author="Renni Anggraini" w:date="2021-04-08T15:35:00Z">
              <w:r w:rsidRPr="00EC6F38" w:rsidDel="006C4B96">
                <w:rPr>
                  <w:rFonts w:ascii="Times New Roman" w:eastAsia="Times New Roman" w:hAnsi="Times New Roman" w:cs="Times New Roman"/>
                  <w:szCs w:val="24"/>
                </w:rPr>
                <w:delText xml:space="preserve">lihat </w:delText>
              </w:r>
            </w:del>
            <w:ins w:id="103" w:author="Renni Anggraini" w:date="2021-04-08T15:35:00Z">
              <w:r w:rsidR="006C4B96">
                <w:rPr>
                  <w:rFonts w:ascii="Times New Roman" w:eastAsia="Times New Roman" w:hAnsi="Times New Roman" w:cs="Times New Roman"/>
                  <w:szCs w:val="24"/>
                </w:rPr>
                <w:t>melihat</w:t>
              </w:r>
              <w:r w:rsidR="006C4B9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 kreatif dan inovatif kita. </w:t>
            </w:r>
          </w:p>
        </w:tc>
      </w:tr>
    </w:tbl>
    <w:p w14:paraId="73BBF51D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enni Anggraini">
    <w15:presenceInfo w15:providerId="Windows Live" w15:userId="f1e43ec1bab86f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341A6B"/>
    <w:rsid w:val="0042167F"/>
    <w:rsid w:val="006C4B96"/>
    <w:rsid w:val="00924DF5"/>
    <w:rsid w:val="00E5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5303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Renni Anggraini</cp:lastModifiedBy>
  <cp:revision>3</cp:revision>
  <dcterms:created xsi:type="dcterms:W3CDTF">2021-04-08T08:19:00Z</dcterms:created>
  <dcterms:modified xsi:type="dcterms:W3CDTF">2021-04-08T08:35:00Z</dcterms:modified>
</cp:coreProperties>
</file>