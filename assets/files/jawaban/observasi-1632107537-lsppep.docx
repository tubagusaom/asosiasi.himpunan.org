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Del="008A43B5" w:rsidRDefault="00927764" w:rsidP="00436632">
      <w:pPr>
        <w:shd w:val="clear" w:color="auto" w:fill="F5F5F5"/>
        <w:spacing w:after="375"/>
        <w:rPr>
          <w:del w:id="0" w:author="Labor IT" w:date="2021-09-20T10:1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del w:id="1" w:author="Labor IT" w:date="2021-09-20T09:35:00Z">
        <w:r w:rsidRPr="00C50A1E" w:rsidDel="0043663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ins w:id="2" w:author="Labor IT" w:date="2021-09-20T09:35:00Z">
        <w:r w:rsidR="0043663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3" w:author="Labor IT" w:date="2021-09-20T09:36:00Z">
        <w:r w:rsidR="0043663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del w:id="4" w:author="Labor IT" w:date="2021-09-20T09:36:00Z">
        <w:r w:rsidRPr="00C50A1E" w:rsidDel="0043663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Huft.</w:delText>
        </w:r>
      </w:del>
    </w:p>
    <w:p w:rsidR="00927764" w:rsidRPr="00C50A1E" w:rsidRDefault="00927764" w:rsidP="008A43B5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" w:author="Labor IT" w:date="2021-09-20T09:36:00Z">
        <w:r w:rsidR="00436632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4366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Labor IT" w:date="2021-09-20T09:37:00Z">
        <w:r w:rsidRPr="00C50A1E" w:rsidDel="00436632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Labor IT" w:date="2021-09-20T09:37:00Z">
        <w:r w:rsidRPr="00C50A1E" w:rsidDel="00436632">
          <w:rPr>
            <w:rFonts w:ascii="Times New Roman" w:eastAsia="Times New Roman" w:hAnsi="Times New Roman" w:cs="Times New Roman"/>
            <w:sz w:val="24"/>
            <w:szCs w:val="24"/>
          </w:rPr>
          <w:delText>di kala</w:delText>
        </w:r>
      </w:del>
      <w:proofErr w:type="spellStart"/>
      <w:ins w:id="8" w:author="Labor IT" w:date="2021-09-20T09:37:00Z">
        <w:r w:rsidR="00436632"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8A43B5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9" w:author="Labor IT" w:date="2021-09-20T10:1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Labor IT" w:date="2021-09-20T09:37:00Z">
        <w:r w:rsidDel="00436632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ins w:id="11" w:author="Labor IT" w:date="2021-09-20T09:37:00Z">
        <w:r w:rsidR="00436632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2" w:author="Labor IT" w:date="2021-09-20T09:38:00Z">
        <w:r w:rsidRPr="00C50A1E" w:rsidDel="00436632">
          <w:rPr>
            <w:rFonts w:ascii="Times New Roman" w:eastAsia="Times New Roman" w:hAnsi="Times New Roman" w:cs="Times New Roman"/>
            <w:sz w:val="24"/>
            <w:szCs w:val="24"/>
          </w:rPr>
          <w:delText>Sudah s</w:delText>
        </w:r>
      </w:del>
      <w:proofErr w:type="spellStart"/>
      <w:ins w:id="13" w:author="Labor IT" w:date="2021-09-20T09:38:00Z">
        <w:r w:rsidR="00436632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Labor IT" w:date="2021-09-20T09:38:00Z">
        <w:r w:rsidRPr="00C50A1E" w:rsidDel="00436632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8A43B5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15" w:author="Labor IT" w:date="2021-09-20T10:1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Labor IT" w:date="2021-09-20T09:38:00Z">
        <w:r w:rsidRPr="00C50A1E" w:rsidDel="0043663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7" w:author="Labor IT" w:date="2021-09-20T09:38:00Z">
        <w:r w:rsidR="0043663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18" w:author="Labor IT" w:date="2021-09-20T09:38:00Z">
        <w:r w:rsidR="00436632">
          <w:rPr>
            <w:rFonts w:ascii="Times New Roman" w:eastAsia="Times New Roman" w:hAnsi="Times New Roman" w:cs="Times New Roman"/>
            <w:sz w:val="24"/>
            <w:szCs w:val="24"/>
          </w:rPr>
          <w:t>id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A43B5" w:rsidRDefault="00927764" w:rsidP="00927764">
      <w:pPr>
        <w:shd w:val="clear" w:color="auto" w:fill="F5F5F5"/>
        <w:spacing w:after="375"/>
        <w:rPr>
          <w:ins w:id="19" w:author="Labor IT" w:date="2021-09-20T10:11:00Z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:rsidR="00927764" w:rsidRPr="00C50A1E" w:rsidDel="008A43B5" w:rsidRDefault="00927764" w:rsidP="008A43B5">
      <w:pPr>
        <w:shd w:val="clear" w:color="auto" w:fill="F5F5F5"/>
        <w:spacing w:after="375"/>
        <w:jc w:val="both"/>
        <w:rPr>
          <w:del w:id="20" w:author="Labor IT" w:date="2021-09-20T10:12:00Z"/>
          <w:rFonts w:ascii="Times New Roman" w:eastAsia="Times New Roman" w:hAnsi="Times New Roman" w:cs="Times New Roman"/>
          <w:sz w:val="24"/>
          <w:szCs w:val="24"/>
        </w:rPr>
        <w:pPrChange w:id="21" w:author="Labor IT" w:date="2021-09-20T10:12:00Z">
          <w:pPr>
            <w:shd w:val="clear" w:color="auto" w:fill="F5F5F5"/>
            <w:spacing w:after="375"/>
          </w:pPr>
        </w:pPrChange>
      </w:pPr>
      <w:del w:id="22" w:author="Labor IT" w:date="2021-09-20T10:11:00Z">
        <w:r w:rsidRPr="00C50A1E" w:rsidDel="008A43B5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Del="008A43B5" w:rsidRDefault="008A43B5" w:rsidP="008A43B5">
      <w:pPr>
        <w:shd w:val="clear" w:color="auto" w:fill="F5F5F5"/>
        <w:spacing w:after="375"/>
        <w:jc w:val="both"/>
        <w:rPr>
          <w:del w:id="23" w:author="Labor IT" w:date="2021-09-20T10:12:00Z"/>
          <w:rFonts w:ascii="Times New Roman" w:eastAsia="Times New Roman" w:hAnsi="Times New Roman" w:cs="Times New Roman"/>
          <w:sz w:val="24"/>
          <w:szCs w:val="24"/>
        </w:rPr>
        <w:pPrChange w:id="24" w:author="Labor IT" w:date="2021-09-20T10:12:00Z">
          <w:pPr>
            <w:shd w:val="clear" w:color="auto" w:fill="F5F5F5"/>
            <w:spacing w:after="375"/>
          </w:pPr>
        </w:pPrChange>
      </w:pPr>
      <w:ins w:id="25" w:author="Labor IT" w:date="2021-09-20T10:1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</w:p>
    <w:p w:rsidR="00927764" w:rsidRPr="00C50A1E" w:rsidRDefault="00927764" w:rsidP="008A43B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6" w:author="Labor IT" w:date="2021-09-20T10:1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7" w:author="Labor IT" w:date="2021-09-20T09:39:00Z">
        <w:r w:rsidR="00436632">
          <w:rPr>
            <w:rFonts w:ascii="Times New Roman" w:eastAsia="Times New Roman" w:hAnsi="Times New Roman" w:cs="Times New Roman"/>
            <w:sz w:val="24"/>
            <w:szCs w:val="24"/>
          </w:rPr>
          <w:t>tentu</w:t>
        </w:r>
        <w:proofErr w:type="spellEnd"/>
        <w:r w:rsidR="004366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Labor IT" w:date="2021-09-20T09:39:00Z">
        <w:r w:rsidRPr="00C50A1E" w:rsidDel="00436632">
          <w:rPr>
            <w:rFonts w:ascii="Times New Roman" w:eastAsia="Times New Roman" w:hAnsi="Times New Roman" w:cs="Times New Roman"/>
            <w:sz w:val="24"/>
            <w:szCs w:val="24"/>
          </w:rPr>
          <w:delText xml:space="preserve">eh </w:delText>
        </w:r>
      </w:del>
      <w:proofErr w:type="spellStart"/>
      <w:ins w:id="29" w:author="Labor IT" w:date="2021-09-20T09:39:00Z">
        <w:r w:rsidR="00436632">
          <w:rPr>
            <w:rFonts w:ascii="Times New Roman" w:eastAsia="Times New Roman" w:hAnsi="Times New Roman" w:cs="Times New Roman"/>
            <w:sz w:val="24"/>
            <w:szCs w:val="24"/>
          </w:rPr>
          <w:t>malah</w:t>
        </w:r>
        <w:proofErr w:type="spellEnd"/>
        <w:r w:rsidR="0043663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0" w:author="Labor IT" w:date="2021-09-20T09:39:00Z">
        <w:r w:rsidRPr="00C50A1E" w:rsidDel="00436632">
          <w:rPr>
            <w:rFonts w:ascii="Times New Roman" w:eastAsia="Times New Roman" w:hAnsi="Times New Roman" w:cs="Times New Roman"/>
            <w:sz w:val="24"/>
            <w:szCs w:val="24"/>
          </w:rPr>
          <w:delText xml:space="preserve">kok </w:delText>
        </w:r>
      </w:del>
      <w:proofErr w:type="spellStart"/>
      <w:ins w:id="31" w:author="Labor IT" w:date="2021-09-20T09:39:00Z">
        <w:r w:rsidR="00436632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43663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8A43B5" w:rsidRDefault="008A43B5" w:rsidP="00436632">
      <w:pPr>
        <w:shd w:val="clear" w:color="auto" w:fill="F5F5F5"/>
        <w:spacing w:after="375"/>
        <w:rPr>
          <w:ins w:id="32" w:author="Labor IT" w:date="2021-09-20T10:12:00Z"/>
          <w:rFonts w:ascii="Times New Roman" w:eastAsia="Times New Roman" w:hAnsi="Times New Roman" w:cs="Times New Roman"/>
          <w:sz w:val="24"/>
          <w:szCs w:val="24"/>
        </w:rPr>
        <w:pPrChange w:id="33" w:author="Labor IT" w:date="2021-09-20T09:40:00Z">
          <w:pPr>
            <w:shd w:val="clear" w:color="auto" w:fill="F5F5F5"/>
            <w:spacing w:after="375"/>
          </w:pPr>
        </w:pPrChange>
      </w:pPr>
    </w:p>
    <w:p w:rsidR="00927764" w:rsidRPr="00C50A1E" w:rsidDel="008A43B5" w:rsidRDefault="00927764" w:rsidP="008A43B5">
      <w:pPr>
        <w:shd w:val="clear" w:color="auto" w:fill="F5F5F5"/>
        <w:spacing w:after="375"/>
        <w:ind w:firstLine="720"/>
        <w:jc w:val="both"/>
        <w:rPr>
          <w:del w:id="34" w:author="Labor IT" w:date="2021-09-20T10:13:00Z"/>
          <w:rFonts w:ascii="Times New Roman" w:eastAsia="Times New Roman" w:hAnsi="Times New Roman" w:cs="Times New Roman"/>
          <w:sz w:val="24"/>
          <w:szCs w:val="24"/>
        </w:rPr>
        <w:pPrChange w:id="35" w:author="Labor IT" w:date="2021-09-20T10:1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36" w:author="Labor IT" w:date="2021-09-20T09:40:00Z">
        <w:r w:rsidRPr="00C50A1E" w:rsidDel="00436632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436632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:rsidR="00927764" w:rsidRPr="00C50A1E" w:rsidRDefault="00927764" w:rsidP="008A43B5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7" w:author="Labor IT" w:date="2021-09-20T10:13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8A43B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8" w:author="Labor IT" w:date="2021-09-20T10:1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39" w:author="Labor IT" w:date="2021-09-20T09:40:00Z">
        <w:r w:rsidRPr="00C50A1E" w:rsidDel="00436632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ins w:id="40" w:author="Labor IT" w:date="2021-09-20T09:41:00Z">
        <w:r w:rsidR="0043663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41" w:author="Labor IT" w:date="2021-09-20T09:41:00Z">
        <w:r w:rsidR="0043663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2" w:author="Labor IT" w:date="2021-09-20T09:41:00Z">
        <w:r w:rsidRPr="00C50A1E" w:rsidDel="00436632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3" w:author="Labor IT" w:date="2021-09-20T09:41:00Z">
        <w:r w:rsidRPr="00C50A1E" w:rsidDel="00436632">
          <w:rPr>
            <w:rFonts w:ascii="Times New Roman" w:eastAsia="Times New Roman" w:hAnsi="Times New Roman" w:cs="Times New Roman"/>
            <w:sz w:val="24"/>
            <w:szCs w:val="24"/>
          </w:rPr>
          <w:delText>kok~</w:delText>
        </w:r>
      </w:del>
    </w:p>
    <w:p w:rsidR="008A43B5" w:rsidRDefault="00927764" w:rsidP="00927764">
      <w:pPr>
        <w:shd w:val="clear" w:color="auto" w:fill="F5F5F5"/>
        <w:spacing w:after="375"/>
        <w:rPr>
          <w:ins w:id="44" w:author="Labor IT" w:date="2021-09-20T10:14:00Z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927764" w:rsidRPr="00C50A1E" w:rsidDel="008A43B5" w:rsidRDefault="00927764" w:rsidP="008A43B5">
      <w:pPr>
        <w:shd w:val="clear" w:color="auto" w:fill="F5F5F5"/>
        <w:spacing w:after="375"/>
        <w:jc w:val="both"/>
        <w:rPr>
          <w:del w:id="45" w:author="Labor IT" w:date="2021-09-20T10:14:00Z"/>
          <w:rFonts w:ascii="Times New Roman" w:eastAsia="Times New Roman" w:hAnsi="Times New Roman" w:cs="Times New Roman"/>
          <w:sz w:val="24"/>
          <w:szCs w:val="24"/>
        </w:rPr>
        <w:pPrChange w:id="46" w:author="Labor IT" w:date="2021-09-20T10:14:00Z">
          <w:pPr>
            <w:shd w:val="clear" w:color="auto" w:fill="F5F5F5"/>
            <w:spacing w:after="375"/>
          </w:pPr>
        </w:pPrChange>
      </w:pPr>
      <w:del w:id="47" w:author="Labor IT" w:date="2021-09-20T10:14:00Z">
        <w:r w:rsidRPr="00C50A1E" w:rsidDel="008A43B5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8" w:author="Labor IT" w:date="2021-09-20T10:14:00Z">
        <w:r w:rsidRPr="00C50A1E" w:rsidDel="008A43B5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:rsidR="00927764" w:rsidRPr="00C50A1E" w:rsidRDefault="00927764" w:rsidP="008A43B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9" w:author="Labor IT" w:date="2021-09-20T10:1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Del="008A43B5" w:rsidRDefault="00927764" w:rsidP="008A43B5">
      <w:pPr>
        <w:shd w:val="clear" w:color="auto" w:fill="F5F5F5"/>
        <w:spacing w:after="375"/>
        <w:ind w:firstLine="720"/>
        <w:jc w:val="both"/>
        <w:rPr>
          <w:del w:id="50" w:author="Labor IT" w:date="2021-09-20T10:14:00Z"/>
          <w:rFonts w:ascii="Times New Roman" w:eastAsia="Times New Roman" w:hAnsi="Times New Roman" w:cs="Times New Roman"/>
          <w:sz w:val="24"/>
          <w:szCs w:val="24"/>
        </w:rPr>
        <w:pPrChange w:id="51" w:author="Labor IT" w:date="2021-09-20T10:1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52" w:author="Labor IT" w:date="2021-09-20T09:41:00Z">
        <w:r w:rsidDel="00436632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43663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53" w:author="Labor IT" w:date="2021-09-20T09:41:00Z">
        <w:r w:rsidR="00436632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43663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del w:id="54" w:author="Labor IT" w:date="2021-09-20T09:42:00Z">
        <w:r w:rsidRPr="00C50A1E" w:rsidDel="00436632">
          <w:rPr>
            <w:rFonts w:ascii="Times New Roman" w:eastAsia="Times New Roman" w:hAnsi="Times New Roman" w:cs="Times New Roman"/>
            <w:sz w:val="24"/>
            <w:szCs w:val="24"/>
          </w:rPr>
          <w:delText>. Akan</w:delText>
        </w:r>
      </w:del>
      <w:ins w:id="55" w:author="Labor IT" w:date="2021-09-20T09:42:00Z">
        <w:r w:rsidR="004366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36632">
          <w:rPr>
            <w:rFonts w:ascii="Times New Roman" w:eastAsia="Times New Roman" w:hAnsi="Times New Roman" w:cs="Times New Roman"/>
            <w:sz w:val="24"/>
            <w:szCs w:val="24"/>
          </w:rPr>
          <w:t>tentunya</w:t>
        </w:r>
        <w:proofErr w:type="spellEnd"/>
        <w:r w:rsidR="004366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36632">
          <w:rPr>
            <w:rFonts w:ascii="Times New Roman" w:eastAsia="Times New Roman" w:hAnsi="Times New Roman" w:cs="Times New Roman"/>
            <w:sz w:val="24"/>
            <w:szCs w:val="24"/>
          </w:rPr>
          <w:t>akan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56" w:author="Labor IT" w:date="2021-09-20T10:14:00Z">
        <w:r w:rsidR="008A43B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927764" w:rsidRPr="00C50A1E" w:rsidRDefault="00927764" w:rsidP="008A43B5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7" w:author="Labor IT" w:date="2021-09-20T10:1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58" w:author="Labor IT" w:date="2021-09-20T09:42:00Z">
        <w:r w:rsidRPr="00C50A1E" w:rsidDel="0043663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59" w:author="Labor IT" w:date="2021-09-20T09:42:00Z">
        <w:r w:rsidR="004366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0" w:author="Labor IT" w:date="2021-09-20T09:42:00Z">
        <w:r w:rsidRPr="00C50A1E" w:rsidDel="00436632">
          <w:rPr>
            <w:rFonts w:ascii="Times New Roman" w:eastAsia="Times New Roman" w:hAnsi="Times New Roman" w:cs="Times New Roman"/>
            <w:sz w:val="24"/>
            <w:szCs w:val="24"/>
          </w:rPr>
          <w:delText xml:space="preserve"> Y</w:delText>
        </w:r>
      </w:del>
      <w:ins w:id="61" w:author="Labor IT" w:date="2021-09-20T09:42:00Z">
        <w:r w:rsidR="00436632">
          <w:rPr>
            <w:rFonts w:ascii="Times New Roman" w:eastAsia="Times New Roman" w:hAnsi="Times New Roman" w:cs="Times New Roman"/>
            <w:sz w:val="24"/>
            <w:szCs w:val="24"/>
          </w:rPr>
          <w:t>, 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2" w:author="Labor IT" w:date="2021-09-20T09:42:00Z">
        <w:r w:rsidRPr="00C50A1E" w:rsidDel="00436632">
          <w:rPr>
            <w:rFonts w:ascii="Times New Roman" w:eastAsia="Times New Roman" w:hAnsi="Times New Roman" w:cs="Times New Roman"/>
            <w:sz w:val="24"/>
            <w:szCs w:val="24"/>
          </w:rPr>
          <w:delText>Yang p</w:delText>
        </w:r>
      </w:del>
      <w:proofErr w:type="spellStart"/>
      <w:ins w:id="63" w:author="Labor IT" w:date="2021-09-20T09:42:00Z">
        <w:r w:rsidR="00436632"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64" w:author="Labor IT" w:date="2021-09-20T09:42:00Z">
        <w:r w:rsidR="0043663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5" w:author="Labor IT" w:date="2021-09-20T09:42:00Z">
        <w:r w:rsidRPr="00C50A1E" w:rsidDel="00436632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927764" w:rsidP="008A43B5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  <w:pPrChange w:id="66" w:author="Labor IT" w:date="2021-09-20T10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7" w:author="Labor IT" w:date="2021-09-20T10:15:00Z">
        <w:r w:rsidRPr="00C50A1E" w:rsidDel="008A43B5">
          <w:rPr>
            <w:rFonts w:ascii="Times New Roman" w:eastAsia="Times New Roman" w:hAnsi="Times New Roman" w:cs="Times New Roman"/>
            <w:sz w:val="24"/>
            <w:szCs w:val="24"/>
          </w:rPr>
          <w:delText>deh</w:delText>
        </w:r>
      </w:del>
      <w:proofErr w:type="spellStart"/>
      <w:ins w:id="68" w:author="Labor IT" w:date="2021-09-20T10:15:00Z">
        <w:r w:rsidR="008A43B5">
          <w:rPr>
            <w:rFonts w:ascii="Times New Roman" w:eastAsia="Times New Roman" w:hAnsi="Times New Roman" w:cs="Times New Roman"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9" w:author="Labor IT" w:date="2021-09-20T10:15:00Z">
        <w:r w:rsidR="008A43B5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bookmarkStart w:id="70" w:name="_GoBack"/>
      <w:bookmarkEnd w:id="70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71" w:author="Labor IT" w:date="2021-09-20T09:43:00Z">
        <w:r w:rsidR="0043663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2" w:author="Labor IT" w:date="2021-09-20T09:43:00Z">
        <w:r w:rsidRPr="00C50A1E" w:rsidDel="00436632">
          <w:rPr>
            <w:rFonts w:ascii="Times New Roman" w:eastAsia="Times New Roman" w:hAnsi="Times New Roman" w:cs="Times New Roman"/>
            <w:sz w:val="24"/>
            <w:szCs w:val="24"/>
          </w:rPr>
          <w:delText>. At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ins w:id="73" w:author="Labor IT" w:date="2021-09-20T09:43:00Z">
        <w:r w:rsidR="00436632">
          <w:rPr>
            <w:rFonts w:ascii="Times New Roman" w:eastAsia="Times New Roman" w:hAnsi="Times New Roman" w:cs="Times New Roman"/>
            <w:sz w:val="24"/>
            <w:szCs w:val="24"/>
          </w:rPr>
          <w:t>ta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ins w:id="74" w:author="Labor IT" w:date="2021-09-20T09:44:00Z">
        <w:r w:rsidR="0043663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F08" w:rsidRDefault="00F54F08">
      <w:r>
        <w:separator/>
      </w:r>
    </w:p>
  </w:endnote>
  <w:endnote w:type="continuationSeparator" w:id="0">
    <w:p w:rsidR="00F54F08" w:rsidRDefault="00F54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54F08">
    <w:pPr>
      <w:pStyle w:val="Footer"/>
    </w:pPr>
  </w:p>
  <w:p w:rsidR="00941E77" w:rsidRDefault="00F54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F08" w:rsidRDefault="00F54F08">
      <w:r>
        <w:separator/>
      </w:r>
    </w:p>
  </w:footnote>
  <w:footnote w:type="continuationSeparator" w:id="0">
    <w:p w:rsidR="00F54F08" w:rsidRDefault="00F54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bor IT">
    <w15:presenceInfo w15:providerId="None" w15:userId="Labor I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0A46BE"/>
    <w:rsid w:val="0012251A"/>
    <w:rsid w:val="002318A3"/>
    <w:rsid w:val="0042167F"/>
    <w:rsid w:val="00436632"/>
    <w:rsid w:val="00564F33"/>
    <w:rsid w:val="008A43B5"/>
    <w:rsid w:val="00924DF5"/>
    <w:rsid w:val="00927764"/>
    <w:rsid w:val="00C20908"/>
    <w:rsid w:val="00F5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D29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Labor IT</cp:lastModifiedBy>
  <cp:revision>3</cp:revision>
  <dcterms:created xsi:type="dcterms:W3CDTF">2021-09-20T02:45:00Z</dcterms:created>
  <dcterms:modified xsi:type="dcterms:W3CDTF">2021-09-20T03:15:00Z</dcterms:modified>
</cp:coreProperties>
</file>