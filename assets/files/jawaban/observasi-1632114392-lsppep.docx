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16C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5A712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B3E83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5E07A4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FBF7F4E" w14:textId="77777777" w:rsidR="00927764" w:rsidRPr="0094076B" w:rsidRDefault="00927764" w:rsidP="00927764">
      <w:pPr>
        <w:rPr>
          <w:rFonts w:ascii="Cambria" w:hAnsi="Cambria"/>
        </w:rPr>
      </w:pPr>
    </w:p>
    <w:p w14:paraId="7083D628" w14:textId="77777777" w:rsidR="00927764" w:rsidRPr="00C50A1E" w:rsidRDefault="00927764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SONY" w:date="2021-09-20T11:40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CBBC26E" w14:textId="77777777" w:rsidR="00927764" w:rsidRPr="00C50A1E" w:rsidRDefault="00927764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SONY" w:date="2021-09-20T11:40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A1EC03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7B9960" wp14:editId="13B7AA9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D80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92D0494" w14:textId="77777777" w:rsidR="00927764" w:rsidRPr="00C50A1E" w:rsidRDefault="00927764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2" w:author="SONY" w:date="2021-09-20T11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F15486E" w14:textId="5412D6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SONY" w:date="2021-09-20T11:41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>kemasan putih yang</w:delText>
        </w:r>
      </w:del>
      <w:proofErr w:type="spellStart"/>
      <w:ins w:id="4" w:author="SONY" w:date="2021-09-20T11:41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" w:author="SONY" w:date="2021-09-20T11:41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SONY" w:date="2021-09-20T11:42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menggoda indera penciuman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887350" w14:textId="0807E7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7" w:author="SONY" w:date="2021-09-20T11:43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B1F18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</w:ins>
      <w:del w:id="8" w:author="SONY" w:date="2021-09-20T11:43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ins w:id="9" w:author="SONY" w:date="2021-09-20T11:44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10" w:author="SONY" w:date="2021-09-20T11:44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1" w:author="SONY" w:date="2021-09-20T11:44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SONY" w:date="2021-09-20T11:44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SONY" w:date="2021-09-20T11:44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4" w:author="SONY" w:date="2021-09-20T11:44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5" w:author="SONY" w:date="2021-09-20T11:46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r w:rsidR="007B1F1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SONY" w:date="2021-09-20T11:46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7" w:author="SONY" w:date="2021-09-20T11:46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del w:id="18" w:author="SONY" w:date="2021-09-20T11:46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C8541" w14:textId="7B97BF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9" w:author="SONY" w:date="2021-09-20T11:47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0" w:author="SONY" w:date="2021-09-20T11:47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SONY" w:date="2021-09-20T11:47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2" w:author="SONY" w:date="2021-09-20T11:47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3" w:author="SONY" w:date="2021-09-20T11:47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4" w:author="SONY" w:date="2021-09-20T11:48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5" w:author="SONY" w:date="2021-09-20T11:48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ins w:id="26" w:author="SONY" w:date="2021-09-20T11:48:00Z">
        <w:r w:rsidR="007B1F18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SONY" w:date="2021-09-20T11:48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50C324" w14:textId="078954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SONY" w:date="2021-09-20T11:49:00Z">
        <w:r w:rsidRPr="00C50A1E" w:rsidDel="007B1F1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AFC38" w14:textId="09EA04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9" w:author="SONY" w:date="2021-09-20T11:50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30" w:author="SONY" w:date="2021-09-20T11:50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r w:rsidR="00264A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4AD1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="00264A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SONY" w:date="2021-09-20T11:50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jumlah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32" w:author="SONY" w:date="2021-09-20T11:50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AB667" w14:textId="53391A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SONY" w:date="2021-09-20T11:52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yang dalam kemasan bisa dikonsumsi</w:delText>
        </w:r>
      </w:del>
      <w:proofErr w:type="spellStart"/>
      <w:ins w:id="34" w:author="SONY" w:date="2021-09-20T11:52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5" w:author="SONY" w:date="2021-09-20T11:52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 xml:space="preserve"> juga. </w:t>
        </w:r>
      </w:ins>
      <w:del w:id="36" w:author="SONY" w:date="2021-09-20T11:52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, tambah lagi gorengannya, satu-dua biji eh kok jadi lima?</w:delText>
        </w:r>
      </w:del>
    </w:p>
    <w:p w14:paraId="048460E4" w14:textId="7B40021A" w:rsidR="00927764" w:rsidRPr="00C50A1E" w:rsidDel="00264AD1" w:rsidRDefault="00927764" w:rsidP="00927764">
      <w:pPr>
        <w:shd w:val="clear" w:color="auto" w:fill="F5F5F5"/>
        <w:spacing w:after="375"/>
        <w:rPr>
          <w:del w:id="37" w:author="SONY" w:date="2021-09-20T11:5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8" w:author="SONY" w:date="2021-09-20T11:55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SONY" w:date="2021-09-20T11:55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6585CBA4" w14:textId="208A78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SONY" w:date="2021-09-20T11:54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seperti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SONY" w:date="2021-09-20T11:54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E230FD" w14:textId="7747E7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SONY" w:date="2021-09-20T11:56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akibat hujan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SONY" w:date="2021-09-20T11:56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4" w:author="SONY" w:date="2021-09-20T11:56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5" w:author="SONY" w:date="2021-09-20T11:56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6" w:author="SONY" w:date="2021-09-20T11:56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87E2EA7" w14:textId="1F8119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7" w:author="SONY" w:date="2021-09-20T11:57:00Z">
        <w:r w:rsidRPr="00C50A1E" w:rsidDel="00264AD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del w:id="48" w:author="SONY" w:date="2021-09-20T11:56:00Z">
        <w:r w:rsidRPr="00C50A1E" w:rsidDel="00264AD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9" w:author="SONY" w:date="2021-09-20T11:57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50" w:author="SONY" w:date="2021-09-20T11:57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1" w:author="SONY" w:date="2021-09-20T11:57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2" w:author="SONY" w:date="2021-09-20T11:58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Jadi,</w:t>
        </w:r>
      </w:ins>
      <w:del w:id="53" w:author="SONY" w:date="2021-09-20T11:57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SONY" w:date="2021-09-20T11:58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264AD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5" w:author="SONY" w:date="2021-09-20T11:57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1BD0A7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ABCE36" w14:textId="43B26C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SONY" w:date="2021-09-20T11:59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 xml:space="preserve">harus </w:delText>
        </w:r>
      </w:del>
      <w:proofErr w:type="spellStart"/>
      <w:ins w:id="57" w:author="SONY" w:date="2021-09-20T11:59:00Z">
        <w:r w:rsidR="00264AD1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264AD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58" w:author="SONY" w:date="2021-09-20T11:59:00Z">
        <w:r w:rsidRPr="00C50A1E" w:rsidDel="00264AD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9" w:author="SONY" w:date="2021-09-20T11:59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64AD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SONY" w:date="2021-09-20T11:59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bahan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SONY" w:date="2021-09-20T12:00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karena mau keluar di waktu hujan itu membuat kita berpikir berkali-kali. Akan merepotkan</w:delText>
        </w:r>
      </w:del>
      <w:proofErr w:type="spellStart"/>
      <w:ins w:id="62" w:author="SONY" w:date="2021-09-20T12:00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dimusim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2B04E" w14:textId="353155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del w:id="63" w:author="SONY" w:date="2021-09-20T12:00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4" w:author="SONY" w:date="2021-09-20T12:01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ins w:id="65" w:author="SONY" w:date="2021-09-20T12:01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6" w:author="SONY" w:date="2021-09-20T12:01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67" w:author="SONY" w:date="2021-09-20T12:01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8" w:author="SONY" w:date="2021-09-20T12:01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9" w:author="SONY" w:date="2021-09-20T12:01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8026D23" w14:textId="210D88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SONY" w:date="2021-09-20T12:02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ins w:id="71" w:author="SONY" w:date="2021-09-20T12:02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SONY" w:date="2021-09-20T12:02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dengan </w:delText>
        </w:r>
      </w:del>
      <w:proofErr w:type="spellStart"/>
      <w:ins w:id="73" w:author="SONY" w:date="2021-09-20T12:03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74" w:author="SONY" w:date="2021-09-20T12:03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SONY" w:date="2021-09-20T12:03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ketika kamu memakan</w:delText>
        </w:r>
      </w:del>
      <w:proofErr w:type="spellStart"/>
      <w:ins w:id="76" w:author="SONY" w:date="2021-09-20T12:03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77" w:author="SONY" w:date="2021-09-20T12:03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 kemasan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8" w:author="SONY" w:date="2021-09-20T12:04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9" w:author="SONY" w:date="2021-09-20T12:04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80" w:author="SONY" w:date="2021-09-20T12:04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SONY" w:date="2021-09-20T12:04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supaya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SONY" w:date="2021-09-20T12:04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3" w:author="SONY" w:date="2021-09-20T12:05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8E6FA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5021B886" w14:textId="3AB715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84" w:author="SONY" w:date="2021-09-20T12:05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85" w:author="SONY" w:date="2021-09-20T12:05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del w:id="86" w:author="SONY" w:date="2021-09-20T12:05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del w:id="87" w:author="SONY" w:date="2021-09-20T12:06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 xml:space="preserve"> ada yang 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B0BA3B" w14:textId="1A15C8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88" w:author="SONY" w:date="2021-09-20T12:06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ins w:id="89" w:author="SONY" w:date="2021-09-20T12:06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terbakar</w:t>
        </w:r>
      </w:ins>
      <w:proofErr w:type="spellEnd"/>
      <w:ins w:id="90" w:author="SONY" w:date="2021-09-20T12:07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disimpan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SONY" w:date="2021-09-20T12:07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yang seharusnya dibakar jadi memilih ikut</w:delText>
        </w:r>
        <w:r w:rsidDel="008E6FAA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6EE54332" w14:textId="405115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92" w:author="SONY" w:date="2021-09-20T12:07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3" w:author="SONY" w:date="2021-09-20T12:07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Soal n</w:delText>
        </w:r>
      </w:del>
      <w:proofErr w:type="spellStart"/>
      <w:ins w:id="94" w:author="SONY" w:date="2021-09-20T12:07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SONY" w:date="2021-09-20T12:07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ini lebih banyak salahnya di kamu</w:delText>
        </w:r>
      </w:del>
      <w:proofErr w:type="spellStart"/>
      <w:ins w:id="96" w:author="SONY" w:date="2021-09-20T12:07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utamanya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del w:id="97" w:author="SONY" w:date="2021-09-20T12:08:00Z">
        <w:r w:rsidDel="008E6FAA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kanan di saat hujan</w:delText>
        </w:r>
      </w:del>
      <w:ins w:id="98" w:author="SONY" w:date="2021-09-20T12:08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 xml:space="preserve">naik </w:t>
        </w:r>
        <w:proofErr w:type="spellStart"/>
        <w:r w:rsidR="008E6FAA">
          <w:rPr>
            <w:rFonts w:ascii="Times New Roman" w:eastAsia="Times New Roman" w:hAnsi="Times New Roman" w:cs="Times New Roman"/>
            <w:sz w:val="24"/>
            <w:szCs w:val="24"/>
          </w:rPr>
          <w:t>drastis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9" w:author="SONY" w:date="2021-09-20T12:08:00Z">
        <w:r w:rsidRPr="00C50A1E" w:rsidDel="008E6FAA">
          <w:rPr>
            <w:rFonts w:ascii="Times New Roman" w:eastAsia="Times New Roman" w:hAnsi="Times New Roman" w:cs="Times New Roman"/>
            <w:sz w:val="24"/>
            <w:szCs w:val="24"/>
          </w:rPr>
          <w:delText>ingat-ingat</w:delText>
        </w:r>
      </w:del>
      <w:proofErr w:type="spellStart"/>
      <w:ins w:id="100" w:author="SONY" w:date="2021-09-20T12:08:00Z">
        <w:r w:rsidR="008E6FAA">
          <w:rPr>
            <w:rFonts w:ascii="Times New Roman" w:eastAsia="Times New Roman" w:hAnsi="Times New Roman" w:cs="Times New Roman"/>
            <w:sz w:val="24"/>
            <w:szCs w:val="24"/>
          </w:rPr>
          <w:t>diingat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4FC63A" w14:textId="189730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1" w:author="SONY" w:date="2021-09-20T12:09:00Z">
        <w:r w:rsidRPr="00C50A1E" w:rsidDel="00F940B4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Mie rebus kuah susu ditambah telur. Ya bisalah lebih dari 500 kalori. HAHA.</w:delText>
        </w:r>
      </w:del>
      <w:bookmarkStart w:id="102" w:name="_GoBack"/>
      <w:bookmarkEnd w:id="102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74A30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49ECBB6" w14:textId="77777777" w:rsidR="00927764" w:rsidRPr="00C50A1E" w:rsidRDefault="00927764" w:rsidP="00927764"/>
    <w:p w14:paraId="6AF9D73C" w14:textId="77777777" w:rsidR="00927764" w:rsidRPr="005A045A" w:rsidRDefault="00927764" w:rsidP="00927764">
      <w:pPr>
        <w:rPr>
          <w:i/>
        </w:rPr>
      </w:pPr>
    </w:p>
    <w:p w14:paraId="0DC31C0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115E19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BB6F9" w14:textId="77777777" w:rsidR="004A05E2" w:rsidRDefault="004A05E2">
      <w:r>
        <w:separator/>
      </w:r>
    </w:p>
  </w:endnote>
  <w:endnote w:type="continuationSeparator" w:id="0">
    <w:p w14:paraId="5C8FF09C" w14:textId="77777777" w:rsidR="004A05E2" w:rsidRDefault="004A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8DCC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959D6E4" w14:textId="77777777" w:rsidR="00941E77" w:rsidRDefault="004A05E2">
    <w:pPr>
      <w:pStyle w:val="Footer"/>
    </w:pPr>
  </w:p>
  <w:p w14:paraId="6695CF8E" w14:textId="77777777" w:rsidR="00941E77" w:rsidRDefault="004A0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80C1A" w14:textId="77777777" w:rsidR="004A05E2" w:rsidRDefault="004A05E2">
      <w:r>
        <w:separator/>
      </w:r>
    </w:p>
  </w:footnote>
  <w:footnote w:type="continuationSeparator" w:id="0">
    <w:p w14:paraId="0BCFCA36" w14:textId="77777777" w:rsidR="004A05E2" w:rsidRDefault="004A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NY">
    <w15:presenceInfo w15:providerId="None" w15:userId="S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C3C1C"/>
    <w:rsid w:val="00264AD1"/>
    <w:rsid w:val="0042167F"/>
    <w:rsid w:val="004A05E2"/>
    <w:rsid w:val="007B1F18"/>
    <w:rsid w:val="008E6FAA"/>
    <w:rsid w:val="00924DF5"/>
    <w:rsid w:val="00927764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BCC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B1F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3</cp:revision>
  <dcterms:created xsi:type="dcterms:W3CDTF">2020-07-24T23:46:00Z</dcterms:created>
  <dcterms:modified xsi:type="dcterms:W3CDTF">2021-09-20T05:09:00Z</dcterms:modified>
</cp:coreProperties>
</file>