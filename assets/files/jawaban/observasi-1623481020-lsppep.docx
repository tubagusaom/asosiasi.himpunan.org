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r w:rsidRPr="00C20908">
        <w:rPr>
          <w:rFonts w:ascii="Cambria" w:hAnsi="Cambria" w:cs="Times New Roman"/>
          <w:sz w:val="24"/>
          <w:szCs w:val="24"/>
        </w:rPr>
        <w:t xml:space="preserve">Suntinglah artikel berikut ini </w:t>
      </w:r>
      <w:r w:rsidR="00C20908">
        <w:rPr>
          <w:rFonts w:ascii="Cambria" w:hAnsi="Cambria" w:cs="Times New Roman"/>
          <w:sz w:val="24"/>
          <w:szCs w:val="24"/>
        </w:rPr>
        <w:t>secara digital!</w:t>
      </w: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 Turun, Berat Badan Naik</w:t>
      </w:r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>5 Januari 2020   20:48 Diperbarui: 6 Januari 2020   05:43  61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C50A1E">
        <w:rPr>
          <w:rFonts w:ascii="Times New Roman" w:eastAsia="Times New Roman" w:hAnsi="Times New Roman" w:cs="Times New Roman"/>
          <w:sz w:val="18"/>
          <w:szCs w:val="18"/>
        </w:rPr>
        <w:t>Ilustrasi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 turun, berat badan naik, hubungan sama dia tetep temenan aja. Huft.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Apa yang lebih romantis dari sepiring mie instan kemasan putih yang aromanya aduhai menggoda indera penciuman itu atau bakwan yang baru diangkat dari penggorengan di kala hujan?</w:t>
      </w:r>
    </w:p>
    <w:p w:rsidR="00927764" w:rsidRPr="00C50A1E" w:rsidDel="007B27FA" w:rsidRDefault="00927764" w:rsidP="00927764">
      <w:pPr>
        <w:shd w:val="clear" w:color="auto" w:fill="F5F5F5"/>
        <w:spacing w:after="375"/>
        <w:rPr>
          <w:del w:id="0" w:author="Windows User" w:date="2021-06-12T10:23:00Z"/>
          <w:rFonts w:ascii="Times New Roman" w:eastAsia="Times New Roman" w:hAnsi="Times New Roman" w:cs="Times New Roman"/>
          <w:sz w:val="24"/>
          <w:szCs w:val="24"/>
        </w:rPr>
      </w:pPr>
      <w:del w:id="1" w:author="Windows User" w:date="2021-06-12T10:23:00Z">
        <w:r w:rsidRPr="00C50A1E" w:rsidDel="007B27FA">
          <w:rPr>
            <w:rFonts w:ascii="Times New Roman" w:eastAsia="Times New Roman" w:hAnsi="Times New Roman" w:cs="Times New Roman"/>
            <w:sz w:val="24"/>
            <w:szCs w:val="24"/>
          </w:rPr>
          <w:delText xml:space="preserve">Januari, hujan sehari-hari, begitu kata orang sering mengartikannya. Benar saja. </w:delText>
        </w:r>
        <w:r w:rsidRPr="007B27FA" w:rsidDel="007B27FA">
          <w:rPr>
            <w:rFonts w:ascii="Times New Roman" w:eastAsia="Times New Roman" w:hAnsi="Times New Roman" w:cs="Times New Roman"/>
            <w:sz w:val="24"/>
            <w:szCs w:val="24"/>
          </w:rPr>
          <w:delText>Meski di tahun ini awal musim hujan di Indonesia mundur di antara Bulan November-Desember 2019, hujan benar-benar datang seperti perkiraan. Sudah sangat terasa apalagi sejak awal tahun baru kita.</w:delText>
        </w:r>
      </w:del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Hujan </w:t>
      </w:r>
      <w:del w:id="2" w:author="Windows User" w:date="2021-06-12T10:25:00Z">
        <w:r w:rsidRPr="00C50A1E" w:rsidDel="007B27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sering disalahkan karena mengundang kenangan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ternyata tak hanya pandai membuat perasaan</w:t>
      </w:r>
      <w:ins w:id="3" w:author="Windows User" w:date="2021-06-12T10:24:00Z">
        <w:r w:rsidR="007B27FA">
          <w:rPr>
            <w:rFonts w:ascii="Times New Roman" w:eastAsia="Times New Roman" w:hAnsi="Times New Roman" w:cs="Times New Roman"/>
            <w:sz w:val="24"/>
            <w:szCs w:val="24"/>
          </w:rPr>
          <w:t>mu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Windows User" w:date="2021-06-12T10:24:00Z">
        <w:r w:rsidRPr="007B27FA" w:rsidDel="007B27FA">
          <w:rPr>
            <w:rFonts w:ascii="Times New Roman" w:eastAsia="Times New Roman" w:hAnsi="Times New Roman" w:cs="Times New Roman"/>
            <w:i/>
            <w:sz w:val="24"/>
            <w:szCs w:val="24"/>
            <w:rPrChange w:id="5" w:author="Windows User" w:date="2021-06-12T10:24:00Z">
              <w:rPr>
                <w:rFonts w:ascii="Times New Roman" w:eastAsia="Times New Roman" w:hAnsi="Times New Roman" w:cs="Times New Roman"/>
                <w:sz w:val="24"/>
                <w:szCs w:val="24"/>
              </w:rPr>
            </w:rPrChange>
          </w:rPr>
          <w:delText xml:space="preserve">hatimu yang </w:delText>
        </w:r>
      </w:del>
      <w:r w:rsidRPr="007B27FA">
        <w:rPr>
          <w:rFonts w:ascii="Times New Roman" w:eastAsia="Times New Roman" w:hAnsi="Times New Roman" w:cs="Times New Roman"/>
          <w:i/>
          <w:sz w:val="24"/>
          <w:szCs w:val="24"/>
          <w:rPrChange w:id="6" w:author="Windows User" w:date="2021-06-12T10:2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pun perilaku kita yang lain. Soal makan. Ya, hujan yang membuat kita jadi sering lapar. Kok bisa ya?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 Kita Merasa Lapar Ketika Hujan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Siapa yang suka meras</w:t>
      </w:r>
      <w:r>
        <w:rPr>
          <w:rFonts w:ascii="Times New Roman" w:eastAsia="Times New Roman" w:hAnsi="Times New Roman" w:cs="Times New Roman"/>
          <w:sz w:val="24"/>
          <w:szCs w:val="24"/>
        </w:rPr>
        <w:t>a bahwa hujan datang bersama na</w:t>
      </w:r>
      <w:ins w:id="7" w:author="Windows User" w:date="2021-06-12T10:25:00Z">
        <w:r w:rsidR="007B27FA">
          <w:rPr>
            <w:rFonts w:ascii="Times New Roman" w:eastAsia="Times New Roman" w:hAnsi="Times New Roman" w:cs="Times New Roman"/>
            <w:sz w:val="24"/>
            <w:szCs w:val="24"/>
          </w:rPr>
          <w:t>f</w:t>
        </w:r>
      </w:ins>
      <w:del w:id="8" w:author="Windows User" w:date="2021-06-12T10:25:00Z">
        <w:r w:rsidDel="007B27F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su makan yang tiba-tiba ikut meningkat?</w:t>
      </w:r>
    </w:p>
    <w:p w:rsidR="00927764" w:rsidRPr="00C50A1E" w:rsidDel="00E7171A" w:rsidRDefault="00927764" w:rsidP="00927764">
      <w:pPr>
        <w:shd w:val="clear" w:color="auto" w:fill="F5F5F5"/>
        <w:spacing w:after="375"/>
        <w:rPr>
          <w:del w:id="9" w:author="Windows User" w:date="2021-06-12T10:32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Selain mengenang dia, kegiatan yang paling asyik di saat hujan turun adalah makan. Sering disebut cuma camilan, tapi jumlah kalorinya nyaris melebihi makan berat.</w:t>
      </w:r>
      <w:ins w:id="10" w:author="Windows User" w:date="2021-06-12T10:32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bookmarkStart w:id="11" w:name="_GoBack"/>
      <w:bookmarkEnd w:id="11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Sebungkus keripik </w:t>
      </w:r>
      <w:del w:id="12" w:author="Windows User" w:date="2021-06-12T10:26:00Z">
        <w:r w:rsidRPr="00C50A1E" w:rsidDel="007B27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dalam kemasan bisa dikonsumsi 4 porsi habis sekali duduk. Belum cukup, tambah lagi gorengannya, satu-dua biji</w:t>
      </w:r>
      <w:ins w:id="13" w:author="Windows User" w:date="2021-06-12T10:26:00Z">
        <w:r w:rsidR="007B27FA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27FA">
        <w:rPr>
          <w:rFonts w:ascii="Times New Roman" w:eastAsia="Times New Roman" w:hAnsi="Times New Roman" w:cs="Times New Roman"/>
          <w:i/>
          <w:sz w:val="24"/>
          <w:szCs w:val="24"/>
          <w:rPrChange w:id="14" w:author="Windows User" w:date="2021-06-12T10:2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 kok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jadi lima?</w:t>
      </w:r>
    </w:p>
    <w:p w:rsidR="00927764" w:rsidRPr="00C50A1E" w:rsidDel="007B27FA" w:rsidRDefault="00927764" w:rsidP="00927764">
      <w:pPr>
        <w:shd w:val="clear" w:color="auto" w:fill="F5F5F5"/>
        <w:spacing w:after="375"/>
        <w:rPr>
          <w:del w:id="15" w:author="Windows User" w:date="2021-06-12T10:26:00Z"/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Hujan yang membuat suasana jadi lebih dingin -</w:t>
      </w:r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 sikapnya padamu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memang bisa jadi salah satu pencetus mengapa kita jadi suka makan.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Terutama makanan </w:t>
      </w:r>
      <w:del w:id="16" w:author="Windows User" w:date="2021-06-12T10:27:00Z">
        <w:r w:rsidRPr="00C50A1E" w:rsidDel="007B27FA">
          <w:rPr>
            <w:rFonts w:ascii="Times New Roman" w:eastAsia="Times New Roman" w:hAnsi="Times New Roman" w:cs="Times New Roman"/>
            <w:sz w:val="24"/>
            <w:szCs w:val="24"/>
          </w:rPr>
          <w:delText xml:space="preserve">yang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seperti tahu bulat digoreng dadakan alias yang masih hangat. Apalagi dengan makan, tubuh akan </w:t>
      </w:r>
      <w:del w:id="17" w:author="Windows User" w:date="2021-06-12T10:27:00Z">
        <w:r w:rsidRPr="00C50A1E" w:rsidDel="007B27FA">
          <w:rPr>
            <w:rFonts w:ascii="Times New Roman" w:eastAsia="Times New Roman" w:hAnsi="Times New Roman" w:cs="Times New Roman"/>
            <w:sz w:val="24"/>
            <w:szCs w:val="24"/>
          </w:rPr>
          <w:delText xml:space="preserve">mendapat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"panas" akibat terjadinya peningkatan metabolisme dalam tubuh.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Padahal kenyataannya, dingin yang terjadi akibat hujan tidak benar-benar membuat tubuh memerlukan kalori tambahan dari makananmu, </w:t>
      </w:r>
      <w:r w:rsidRPr="007B27FA">
        <w:rPr>
          <w:rFonts w:ascii="Times New Roman" w:eastAsia="Times New Roman" w:hAnsi="Times New Roman" w:cs="Times New Roman"/>
          <w:i/>
          <w:sz w:val="24"/>
          <w:szCs w:val="24"/>
          <w:rPrChange w:id="18" w:author="Windows User" w:date="2021-06-12T10:2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lho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 Dingin yang kita kira ternyata tidak sedingin kenyataannya, kok~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 Ini yang Bisa Jadi Sebabnya</w:t>
      </w:r>
      <w:del w:id="19" w:author="Windows User" w:date="2021-06-12T10:28:00Z">
        <w:r w:rsidRPr="00C50A1E" w:rsidDel="00E7171A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Selama hujan datang, tentu kita akan lebih suka berlindung dalam ruangan saja. Ruangan yang membuat jarak kita dengan makanan makin dekat</w:t>
      </w:r>
      <w:del w:id="20" w:author="Windows User" w:date="2021-06-12T10:28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 xml:space="preserve"> saja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Ya, ini soal akses makanan yang jadi tak lagi berjarak. </w:t>
      </w:r>
      <w:r w:rsidRPr="00E7171A">
        <w:rPr>
          <w:rFonts w:ascii="Times New Roman" w:eastAsia="Times New Roman" w:hAnsi="Times New Roman" w:cs="Times New Roman"/>
          <w:i/>
          <w:sz w:val="24"/>
          <w:szCs w:val="24"/>
          <w:rPrChange w:id="21" w:author="Windows User" w:date="2021-06-12T10:28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Mulai dari segala jenis masakan dalam bentuk mie instan, biskuit</w:t>
      </w:r>
      <w:del w:id="22" w:author="Windows User" w:date="2021-06-12T10:29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-biskuit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del w:id="23" w:author="Windows User" w:date="2021-06-12T10:29:00Z">
        <w:r w:rsidDel="00E7171A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tata dalam toples cantik, atau bubuk</w:t>
      </w:r>
      <w:del w:id="24" w:author="Windows User" w:date="2021-06-12T10:29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-bubuk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minuman manis dalam kemasan ekonomis.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Semua harus ada di </w:t>
      </w:r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penyimpanan</w:t>
      </w:r>
      <w:ins w:id="25" w:author="Windows User" w:date="2021-06-12T10:29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26" w:author="Windows User" w:date="2021-06-12T10:29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ebagai bahan persediaan karena mau keluar di waktu hujan itu membuat kita berpikir berkali-kali</w:t>
      </w:r>
      <w:ins w:id="27" w:author="Windows User" w:date="2021-06-12T10:30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 xml:space="preserve"> karena </w:t>
        </w:r>
      </w:ins>
      <w:del w:id="28" w:author="Windows User" w:date="2021-06-12T10:30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 xml:space="preserve">. Akan 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merepotkan.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Tidak ada salahnya makan saat hujan. Yang sering membuatnya salah adalah pemilihan makanan kita yang tidak tahu diri. Yang penting enak, kalori belakangan?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r w:rsidRPr="00E7171A">
        <w:rPr>
          <w:rFonts w:ascii="Times New Roman" w:eastAsia="Times New Roman" w:hAnsi="Times New Roman" w:cs="Times New Roman"/>
          <w:i/>
          <w:sz w:val="24"/>
          <w:szCs w:val="24"/>
          <w:rPrChange w:id="29" w:author="Windows User" w:date="2021-06-12T10:30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deh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, mulai aja dulu dengan memperhatikan label informasi gizi ketika kamu memakan makanan kemasan</w:t>
      </w:r>
      <w:ins w:id="30" w:author="Windows User" w:date="2021-06-12T10:30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 xml:space="preserve"> a</w:t>
        </w:r>
      </w:ins>
      <w:del w:id="31" w:author="Windows User" w:date="2021-06-12T10:30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. A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tau jika ingin minum yang hangat-hangat</w:t>
      </w:r>
      <w:ins w:id="32" w:author="Windows User" w:date="2021-06-12T10:30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>. T</w:t>
        </w:r>
      </w:ins>
      <w:del w:id="33" w:author="Windows User" w:date="2021-06-12T10:30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, t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akar gulanya jangan kelebihan</w:t>
      </w:r>
      <w:ins w:id="34" w:author="Windows User" w:date="2021-06-12T10:30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 xml:space="preserve"> s</w:t>
        </w:r>
      </w:ins>
      <w:del w:id="35" w:author="Windows User" w:date="2021-06-12T10:30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. S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ebab kamu sudah terlalu manis</w:t>
      </w:r>
      <w:ins w:id="36" w:author="Windows User" w:date="2021-06-12T10:30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>. K</w:t>
        </w:r>
      </w:ins>
      <w:del w:id="37" w:author="Windows User" w:date="2021-06-12T10:30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, k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ata dia </w:t>
      </w:r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 k</w:t>
      </w:r>
      <w:del w:id="38" w:author="Windows User" w:date="2021-06-12T10:31:00Z">
        <w:r w:rsidRPr="00C50A1E" w:rsidDel="00E7171A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h</w:delText>
        </w:r>
      </w:del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musim hujan, rasa malas bergerak juga bisa jadi biang berat badan </w:t>
      </w:r>
      <w:del w:id="39" w:author="Windows User" w:date="2021-06-12T10:31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yang lebih suka naiknya</w:delText>
        </w:r>
      </w:del>
      <w:ins w:id="40" w:author="Windows User" w:date="2021-06-12T10:31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>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 Apalagi munculnya kaum-kaum rebahan yang kerjaannya tiduran dan hanya buka tutup media sosial atau pura-pura sibuk padahal tidak ada yang nge-</w:t>
      </w:r>
      <w:r w:rsidRPr="00E7171A">
        <w:rPr>
          <w:rFonts w:ascii="Times New Roman" w:eastAsia="Times New Roman" w:hAnsi="Times New Roman" w:cs="Times New Roman"/>
          <w:i/>
          <w:sz w:val="24"/>
          <w:szCs w:val="24"/>
          <w:rPrChange w:id="41" w:author="Windows User" w:date="2021-06-12T10:31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Kegiatan seperti inilah yang membuat lemak-lemak yang seharusnya dibakar jadi memilih ikut</w:t>
      </w:r>
      <w:r>
        <w:rPr>
          <w:rFonts w:ascii="Times New Roman" w:eastAsia="Times New Roman" w:hAnsi="Times New Roman" w:cs="Times New Roman"/>
          <w:sz w:val="24"/>
          <w:szCs w:val="24"/>
        </w:rPr>
        <w:t>an mager saja. Jadi simpanan di</w:t>
      </w:r>
      <w:ins w:id="42" w:author="Windows User" w:date="2021-06-12T10:31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del w:id="43" w:author="Windows User" w:date="2021-06-12T10:31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,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dimana-mana.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jangan salahkan hujannya. Soal nafsu makan ini lebih banyak salahnya di kamu. Kamu yang tidak bisa mengendalikan diri. Kalau tiba-tiba berat </w:t>
      </w:r>
      <w:r>
        <w:rPr>
          <w:rFonts w:ascii="Times New Roman" w:eastAsia="Times New Roman" w:hAnsi="Times New Roman" w:cs="Times New Roman"/>
          <w:sz w:val="24"/>
          <w:szCs w:val="24"/>
        </w:rPr>
        <w:t>badan ikut tergelincir makin ke</w:t>
      </w:r>
      <w:ins w:id="44" w:author="Windows User" w:date="2021-06-12T10:31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kanan di saat hujan</w:t>
      </w:r>
      <w:ins w:id="45" w:author="Windows User" w:date="2021-06-12T10:31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>, c</w:t>
        </w:r>
      </w:ins>
      <w:del w:id="46" w:author="Windows User" w:date="2021-06-12T10:31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>. C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>oba ingat-ingat apa yang kamu makan saat hujan?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kuah susu ditambah telur. Ya bisalah lebih dari </w:t>
      </w:r>
      <w:del w:id="47" w:author="Windows User" w:date="2021-06-12T10:32:00Z">
        <w:r w:rsidRPr="00C50A1E" w:rsidDel="00E7171A">
          <w:rPr>
            <w:rFonts w:ascii="Times New Roman" w:eastAsia="Times New Roman" w:hAnsi="Times New Roman" w:cs="Times New Roman"/>
            <w:sz w:val="24"/>
            <w:szCs w:val="24"/>
          </w:rPr>
          <w:delText xml:space="preserve">500 </w:delText>
        </w:r>
      </w:del>
      <w:ins w:id="48" w:author="Windows User" w:date="2021-06-12T10:32:00Z">
        <w:r w:rsidR="00E7171A">
          <w:rPr>
            <w:rFonts w:ascii="Times New Roman" w:eastAsia="Times New Roman" w:hAnsi="Times New Roman" w:cs="Times New Roman"/>
            <w:sz w:val="24"/>
            <w:szCs w:val="24"/>
          </w:rPr>
          <w:t>lima ratus</w:t>
        </w:r>
        <w:r w:rsidR="00E7171A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kalori. </w:t>
      </w:r>
      <w:r w:rsidRPr="00E7171A">
        <w:rPr>
          <w:rFonts w:ascii="Times New Roman" w:eastAsia="Times New Roman" w:hAnsi="Times New Roman" w:cs="Times New Roman"/>
          <w:i/>
          <w:sz w:val="24"/>
          <w:szCs w:val="24"/>
          <w:rPrChange w:id="49" w:author="Windows User" w:date="2021-06-12T10:32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HAHA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  <w:t>Listhia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r w:rsidRPr="005A045A">
        <w:rPr>
          <w:rFonts w:ascii="Cambria" w:hAnsi="Cambria"/>
          <w:i/>
          <w:sz w:val="18"/>
          <w:szCs w:val="18"/>
        </w:rPr>
        <w:t xml:space="preserve">Sumber: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B98" w:rsidRDefault="00B31B98">
      <w:r>
        <w:separator/>
      </w:r>
    </w:p>
  </w:endnote>
  <w:endnote w:type="continuationSeparator" w:id="0">
    <w:p w:rsidR="00B31B98" w:rsidRDefault="00B31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E77" w:rsidRDefault="00927764" w:rsidP="00941E77">
    <w:pPr>
      <w:pStyle w:val="Footer"/>
    </w:pPr>
    <w:r w:rsidRPr="000D015E">
      <w:rPr>
        <w:rFonts w:ascii="Cambria" w:hAnsi="Cambria"/>
        <w:b/>
        <w:i/>
        <w:sz w:val="18"/>
        <w:szCs w:val="18"/>
      </w:rPr>
      <w:t>Tugas Observasi_</w:t>
    </w:r>
    <w:r>
      <w:rPr>
        <w:rFonts w:ascii="Cambria" w:hAnsi="Cambria"/>
        <w:b/>
        <w:i/>
        <w:sz w:val="18"/>
        <w:szCs w:val="18"/>
      </w:rPr>
      <w:t>Penyuntingan versi 6</w:t>
    </w:r>
  </w:p>
  <w:p w:rsidR="00941E77" w:rsidRDefault="00B31B98">
    <w:pPr>
      <w:pStyle w:val="Footer"/>
    </w:pPr>
  </w:p>
  <w:p w:rsidR="00941E77" w:rsidRDefault="00B31B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B98" w:rsidRDefault="00B31B98">
      <w:r>
        <w:separator/>
      </w:r>
    </w:p>
  </w:footnote>
  <w:footnote w:type="continuationSeparator" w:id="0">
    <w:p w:rsidR="00B31B98" w:rsidRDefault="00B31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764"/>
    <w:rsid w:val="000728F3"/>
    <w:rsid w:val="0012251A"/>
    <w:rsid w:val="002318A3"/>
    <w:rsid w:val="0042167F"/>
    <w:rsid w:val="007B27FA"/>
    <w:rsid w:val="00924DF5"/>
    <w:rsid w:val="00927764"/>
    <w:rsid w:val="00B31B98"/>
    <w:rsid w:val="00C20908"/>
    <w:rsid w:val="00E7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7B27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27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27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27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27F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F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3</cp:revision>
  <dcterms:created xsi:type="dcterms:W3CDTF">2021-06-12T03:28:00Z</dcterms:created>
  <dcterms:modified xsi:type="dcterms:W3CDTF">2021-06-12T03:32:00Z</dcterms:modified>
</cp:coreProperties>
</file>