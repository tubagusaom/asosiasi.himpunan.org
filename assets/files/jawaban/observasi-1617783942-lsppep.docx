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16DD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323F620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5A5FB4C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3BA66C00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158763C" w14:textId="77777777" w:rsidTr="00D810B0">
        <w:tc>
          <w:tcPr>
            <w:tcW w:w="9350" w:type="dxa"/>
          </w:tcPr>
          <w:p w14:paraId="7A8A0A3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71ED3" w14:textId="4D312146" w:rsidR="00D80F46" w:rsidRPr="009F07AD" w:rsidRDefault="009F07AD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trike/>
                <w:color w:val="FF0000"/>
                <w:sz w:val="24"/>
                <w:szCs w:val="24"/>
                <w:rPrChange w:id="0" w:author="Mintarti" w:date="2021-04-07T15:14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1" w:author="Mintarti" w:date="2021-04-07T15:14:00Z">
              <w:r w:rsidRPr="009F07AD">
                <w:rPr>
                  <w:rFonts w:ascii="Times New Roman" w:hAnsi="Times New Roman" w:cs="Times New Roman"/>
                  <w:b/>
                  <w:sz w:val="24"/>
                  <w:szCs w:val="24"/>
                  <w:lang w:val="en-ID"/>
                  <w:rPrChange w:id="2" w:author="Mintarti" w:date="2021-04-07T15:14:00Z">
                    <w:rPr>
                      <w:rFonts w:ascii="Times New Roman" w:hAnsi="Times New Roman" w:cs="Times New Roman"/>
                      <w:b/>
                      <w:strike/>
                      <w:color w:val="FF0000"/>
                      <w:sz w:val="24"/>
                      <w:szCs w:val="24"/>
                      <w:lang w:val="en-ID"/>
                    </w:rPr>
                  </w:rPrChange>
                </w:rPr>
                <w:t xml:space="preserve">PRAKATA </w:t>
              </w:r>
            </w:ins>
            <w:del w:id="3" w:author="Mintarti" w:date="2021-04-07T15:14:00Z">
              <w:r w:rsidR="00D80F46" w:rsidRPr="009F07AD" w:rsidDel="009F07AD">
                <w:rPr>
                  <w:rFonts w:ascii="Times New Roman" w:hAnsi="Times New Roman" w:cs="Times New Roman"/>
                  <w:b/>
                  <w:strike/>
                  <w:color w:val="FF0000"/>
                  <w:sz w:val="24"/>
                  <w:szCs w:val="24"/>
                  <w:rPrChange w:id="4" w:author="Mintarti" w:date="2021-04-07T15:14:00Z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rPrChange>
                </w:rPr>
                <w:delText>KATA PENGANTAR</w:delText>
              </w:r>
            </w:del>
          </w:p>
          <w:p w14:paraId="382650B5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2F13E" w14:textId="379D100A" w:rsidR="00D80F46" w:rsidRPr="00DC6F82" w:rsidRDefault="00DC6F82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rPrChange w:id="5" w:author="Mintarti" w:date="2021-04-07T15:0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6" w:author="Mintarti" w:date="2021-04-07T15:07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Meski dengan berbagai kendala dan kesulitan, buku praktikum </w:t>
              </w:r>
            </w:ins>
            <w:ins w:id="7" w:author="Mintarti" w:date="2021-04-07T15:08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Jaringan Komputer ini akhirnya dapat terselesaikan. Untuk itu</w:t>
              </w:r>
            </w:ins>
            <w:ins w:id="8" w:author="Mintarti" w:date="2021-04-07T15:09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, tiada kata yang lebih pantas utuk diucapkan selain puji syukur ke hadirat ilahi. </w:t>
              </w:r>
            </w:ins>
            <w:commentRangeStart w:id="9"/>
            <w:commentRangeStart w:id="10"/>
            <w:del w:id="11" w:author="Mintarti" w:date="2021-04-07T15:24:00Z">
              <w:r w:rsidR="00D80F46" w:rsidRPr="00DC6F82" w:rsidDel="001E08C9">
                <w:rPr>
                  <w:rFonts w:ascii="Times New Roman" w:hAnsi="Times New Roman" w:cs="Times New Roman"/>
                  <w:strike/>
                  <w:color w:val="FF0000"/>
                  <w:sz w:val="24"/>
                  <w:szCs w:val="24"/>
                  <w:rPrChange w:id="12" w:author="Mintarti" w:date="2021-04-07T15:08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Alhamdulillah,  segala  puji  bagi  Allah  yang  telah  </w:delText>
              </w:r>
              <w:commentRangeEnd w:id="9"/>
              <w:r w:rsidRPr="00DC6F82" w:rsidDel="001E08C9">
                <w:rPr>
                  <w:rStyle w:val="CommentReference"/>
                  <w:strike/>
                  <w:color w:val="FF0000"/>
                  <w:lang w:val="en-US"/>
                  <w:rPrChange w:id="13" w:author="Mintarti" w:date="2021-04-07T15:08:00Z">
                    <w:rPr>
                      <w:rStyle w:val="CommentReference"/>
                      <w:lang w:val="en-US"/>
                    </w:rPr>
                  </w:rPrChange>
                </w:rPr>
                <w:commentReference w:id="9"/>
              </w:r>
              <w:r w:rsidR="00D80F46" w:rsidRPr="00DC6F82" w:rsidDel="001E08C9">
                <w:rPr>
                  <w:rFonts w:ascii="Times New Roman" w:hAnsi="Times New Roman" w:cs="Times New Roman"/>
                  <w:strike/>
                  <w:color w:val="FF0000"/>
                  <w:sz w:val="24"/>
                  <w:szCs w:val="24"/>
                  <w:rPrChange w:id="14" w:author="Mintarti" w:date="2021-04-07T15:08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memberikan  segala  bimbingan-Nya  kepada penulis untuk menyelesaikan buku praktikum Jaringan Komputer ini. </w:delText>
              </w:r>
              <w:commentRangeEnd w:id="10"/>
              <w:r w:rsidRPr="00DC6F82" w:rsidDel="001E08C9">
                <w:rPr>
                  <w:rStyle w:val="CommentReference"/>
                  <w:strike/>
                  <w:color w:val="FF0000"/>
                  <w:lang w:val="en-US"/>
                  <w:rPrChange w:id="15" w:author="Mintarti" w:date="2021-04-07T15:08:00Z">
                    <w:rPr>
                      <w:rStyle w:val="CommentReference"/>
                      <w:lang w:val="en-US"/>
                    </w:rPr>
                  </w:rPrChange>
                </w:rPr>
                <w:commentReference w:id="10"/>
              </w:r>
            </w:del>
          </w:p>
          <w:p w14:paraId="731DA7E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FDEC0" w14:textId="1BDEA7D3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</w:t>
            </w:r>
            <w:del w:id="16" w:author="Mintarti" w:date="2021-04-07T15:24:00Z">
              <w:r w:rsidRPr="009F07AD" w:rsidDel="001E08C9">
                <w:rPr>
                  <w:rFonts w:ascii="Times New Roman" w:hAnsi="Times New Roman" w:cs="Times New Roman"/>
                  <w:strike/>
                  <w:color w:val="FF0000"/>
                  <w:sz w:val="24"/>
                  <w:szCs w:val="24"/>
                  <w:rPrChange w:id="17" w:author="Mintarti" w:date="2021-04-07T15:16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ajar</w:delText>
              </w:r>
              <w:r w:rsidRPr="00A16D9B" w:rsidDel="001E08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</w:t>
            </w:r>
            <w:ins w:id="18" w:author="Mintarti" w:date="2021-04-07T15:16:00Z">
              <w:r w:rsidR="009F07AD">
                <w:rPr>
                  <w:rFonts w:ascii="Times New Roman" w:hAnsi="Times New Roman" w:cs="Times New Roman"/>
                  <w:sz w:val="24"/>
                  <w:szCs w:val="24"/>
                </w:rPr>
                <w:t>mata kuliah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Jaringan  Komputer  </w:t>
            </w:r>
            <w:ins w:id="19" w:author="Mintarti" w:date="2021-04-07T15:17:00Z">
              <w:r w:rsidR="009F07A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pada P</w:t>
              </w:r>
            </w:ins>
            <w:del w:id="20" w:author="Mintarti" w:date="2021-04-07T15:17:00Z">
              <w:r w:rsidRPr="00A16D9B" w:rsidDel="009F07AD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rogram  D3/D4 </w:t>
            </w:r>
            <w:del w:id="21" w:author="Mintarti" w:date="2021-04-07T15:24:00Z">
              <w:r w:rsidRPr="009F07AD" w:rsidDel="001E08C9">
                <w:rPr>
                  <w:rFonts w:ascii="Times New Roman" w:hAnsi="Times New Roman" w:cs="Times New Roman"/>
                  <w:strike/>
                  <w:color w:val="FF0000"/>
                  <w:sz w:val="24"/>
                  <w:szCs w:val="24"/>
                  <w:rPrChange w:id="22" w:author="Mintarti" w:date="2021-04-07T15:17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di</w:delText>
              </w:r>
              <w:r w:rsidRPr="00A16D9B" w:rsidDel="001E08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Politeknik Elektronika Negeri Surabaya.</w:t>
            </w:r>
            <w:ins w:id="23" w:author="Mintarti" w:date="2021-04-07T15:10:00Z">
              <w:r w:rsidR="00DC6F8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ins w:id="24" w:author="Mintarti" w:date="2021-04-07T15:11:00Z">
              <w:r w:rsidR="00DC6F8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Tujuan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25" w:author="Mintarti" w:date="2021-04-07T15:24:00Z">
              <w:r w:rsidRPr="00DC6F82" w:rsidDel="001E08C9">
                <w:rPr>
                  <w:rFonts w:ascii="Times New Roman" w:hAnsi="Times New Roman" w:cs="Times New Roman"/>
                  <w:strike/>
                  <w:color w:val="FF0000"/>
                  <w:sz w:val="24"/>
                  <w:szCs w:val="24"/>
                  <w:rPrChange w:id="26" w:author="Mintarti" w:date="2021-04-07T15:10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Sasaran</w:delText>
              </w:r>
              <w:r w:rsidRPr="00A16D9B" w:rsidDel="001E08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dari praktikum Jaringan Komputer ini </w:t>
            </w:r>
            <w:del w:id="27" w:author="Mintarti" w:date="2021-04-07T15:11:00Z">
              <w:r w:rsidRPr="00A16D9B" w:rsidDel="00DC6F8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adalah </w:t>
            </w:r>
            <w:del w:id="28" w:author="Mintarti" w:date="2021-04-07T15:11:00Z">
              <w:r w:rsidRPr="00A16D9B" w:rsidDel="00DC6F8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memberikan </w:t>
            </w:r>
            <w:del w:id="29" w:author="Mintarti" w:date="2021-04-07T15:18:00Z">
              <w:r w:rsidRPr="00A16D9B" w:rsidDel="009F07A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pengetahuan </w:t>
            </w:r>
            <w:del w:id="30" w:author="Mintarti" w:date="2021-04-07T15:18:00Z">
              <w:r w:rsidRPr="00A16D9B" w:rsidDel="009F07A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</w:t>
            </w:r>
            <w:del w:id="31" w:author="Mintarti" w:date="2021-04-07T15:18:00Z">
              <w:r w:rsidRPr="00A16D9B" w:rsidDel="009F07A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 tentang  teknik  membangun  sistem  </w:t>
            </w:r>
            <w:ins w:id="32" w:author="Mintarti" w:date="2021-04-07T15:18:00Z">
              <w:r w:rsidR="009F07A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j</w:t>
              </w:r>
            </w:ins>
            <w:del w:id="33" w:author="Mintarti" w:date="2021-04-07T15:18:00Z">
              <w:r w:rsidRPr="00A16D9B" w:rsidDel="009F07AD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ins w:id="34" w:author="Mintarti" w:date="2021-04-07T15:18:00Z">
              <w:r w:rsidR="009F07A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k</w:t>
              </w:r>
            </w:ins>
            <w:del w:id="35" w:author="Mintarti" w:date="2021-04-07T15:18:00Z">
              <w:r w:rsidRPr="00A16D9B" w:rsidDel="009F07AD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</w:t>
            </w:r>
            <w:r w:rsidRPr="009F07AD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6" w:author="Mintarti" w:date="2021-04-07T15:1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Linux</w:t>
            </w:r>
            <w:ins w:id="37" w:author="Mintarti" w:date="2021-04-07T15:12:00Z">
              <w:r w:rsidR="00DC6F8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Pr="009F07AD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8" w:author="Mintarti" w:date="2021-04-07T15:1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Pr="00DC6F82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9" w:author="Mintarti" w:date="2021-04-07T15:1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DC6F82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0" w:author="Mintarti" w:date="2021-04-07T15:1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C6F82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1" w:author="Mintarti" w:date="2021-04-07T15:1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C6F82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2" w:author="Mintarti" w:date="2021-04-07T15:1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DC6F82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3" w:author="Mintarti" w:date="2021-04-07T15:1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</w:t>
            </w:r>
            <w:del w:id="44" w:author="Mintarti" w:date="2021-04-07T15:24:00Z">
              <w:r w:rsidRPr="00DC6F82" w:rsidDel="001E08C9">
                <w:rPr>
                  <w:rFonts w:ascii="Times New Roman" w:hAnsi="Times New Roman" w:cs="Times New Roman"/>
                  <w:strike/>
                  <w:color w:val="FF0000"/>
                  <w:sz w:val="24"/>
                  <w:szCs w:val="24"/>
                  <w:rPrChange w:id="45" w:author="Mintarti" w:date="2021-04-07T15:12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lain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sebagainya.  Selain  itu  buku  praktikum  Jaringan  Komputer  ini  dapat digunakan sebagai panduan bagi mahasiswa saat melaksanakan praktikum</w:t>
            </w:r>
            <w:del w:id="46" w:author="Mintarti" w:date="2021-04-07T15:24:00Z">
              <w:r w:rsidRPr="00A16D9B" w:rsidDel="001E08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  <w:r w:rsidRPr="00DC6F82" w:rsidDel="001E08C9">
                <w:rPr>
                  <w:rFonts w:ascii="Times New Roman" w:hAnsi="Times New Roman" w:cs="Times New Roman"/>
                  <w:strike/>
                  <w:color w:val="FF0000"/>
                  <w:sz w:val="24"/>
                  <w:szCs w:val="24"/>
                  <w:rPrChange w:id="47" w:author="Mintarti" w:date="2021-04-07T15:12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tersebut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2D159AD" w14:textId="2E4048E0" w:rsidR="00D80F46" w:rsidDel="009F07AD" w:rsidRDefault="00D80F46" w:rsidP="008D1AF7">
            <w:pPr>
              <w:spacing w:line="312" w:lineRule="auto"/>
              <w:jc w:val="both"/>
              <w:rPr>
                <w:del w:id="48" w:author="Mintarti" w:date="2021-04-07T15:21:00Z"/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33877A3" w14:textId="77777777" w:rsidR="009F07AD" w:rsidRPr="00A16D9B" w:rsidRDefault="009F07AD" w:rsidP="008D1AF7">
            <w:pPr>
              <w:spacing w:line="312" w:lineRule="auto"/>
              <w:jc w:val="both"/>
              <w:rPr>
                <w:ins w:id="49" w:author="Mintarti" w:date="2021-04-07T15:21:00Z"/>
                <w:rFonts w:ascii="Times New Roman" w:hAnsi="Times New Roman" w:cs="Times New Roman"/>
                <w:sz w:val="24"/>
                <w:szCs w:val="24"/>
              </w:rPr>
            </w:pPr>
          </w:p>
          <w:p w14:paraId="3469E0DE" w14:textId="3F94C536" w:rsidR="00D80F46" w:rsidRPr="00A16D9B" w:rsidRDefault="009F07AD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ins w:id="50" w:author="Mintarti" w:date="2021-04-07T15:22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Sebagai sebuah b</w:t>
              </w:r>
            </w:ins>
            <w:ins w:id="51" w:author="Mintarti" w:date="2021-04-07T15:21:00Z">
              <w:r w:rsidRPr="009F07AD">
                <w:rPr>
                  <w:rFonts w:ascii="Times New Roman" w:hAnsi="Times New Roman" w:cs="Times New Roman"/>
                  <w:sz w:val="24"/>
                  <w:szCs w:val="24"/>
                  <w:lang w:val="en-ID"/>
                  <w:rPrChange w:id="52" w:author="Mintarti" w:date="2021-04-07T15:21:00Z">
                    <w:rPr>
                      <w:rFonts w:ascii="Times New Roman" w:hAnsi="Times New Roman" w:cs="Times New Roman"/>
                      <w:strike/>
                      <w:color w:val="FF0000"/>
                      <w:sz w:val="24"/>
                      <w:szCs w:val="24"/>
                      <w:lang w:val="en-ID"/>
                    </w:rPr>
                  </w:rPrChange>
                </w:rPr>
                <w:t xml:space="preserve">uku </w:t>
              </w:r>
            </w:ins>
            <w:ins w:id="53" w:author="Mintarti" w:date="2021-04-07T15:22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panduan, buku ini telah cukup lengkap dan memadai. Meski </w:t>
              </w:r>
            </w:ins>
            <w:ins w:id="54" w:author="Mintarti" w:date="2021-04-07T15:23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begitu, pekembangan di dunia </w:t>
              </w:r>
              <w:r w:rsidR="001E08C9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teknologi </w:t>
              </w:r>
            </w:ins>
            <w:ins w:id="55" w:author="Mintarti" w:date="2021-04-07T15:24:00Z">
              <w:r w:rsidR="001E08C9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komputer</w:t>
              </w:r>
            </w:ins>
            <w:ins w:id="56" w:author="Mintarti" w:date="2021-04-07T15:23:00Z">
              <w:r w:rsidR="001E08C9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yang cepat tetap harus membuat penulis memperbaiukinya secara berkala. </w:t>
              </w:r>
            </w:ins>
            <w:del w:id="57" w:author="Mintarti" w:date="2021-04-07T15:23:00Z">
              <w:r w:rsidR="00D80F46" w:rsidRPr="009F07AD" w:rsidDel="001E08C9">
                <w:rPr>
                  <w:rFonts w:ascii="Times New Roman" w:hAnsi="Times New Roman" w:cs="Times New Roman"/>
                  <w:strike/>
                  <w:color w:val="FF0000"/>
                  <w:sz w:val="24"/>
                  <w:szCs w:val="24"/>
                  <w:rPrChange w:id="58" w:author="Mintarti" w:date="2021-04-07T15:20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>Penulis  menyadari  bahwa  buku  ini  jauh  dari  sempurna</w:delText>
              </w:r>
            </w:del>
            <w:del w:id="59" w:author="Mintarti" w:date="2021-04-07T15:12:00Z">
              <w:r w:rsidR="00D80F46" w:rsidRPr="00A16D9B" w:rsidDel="00DC6F82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del w:id="60" w:author="Mintarti" w:date="2021-04-07T15:23:00Z">
              <w:r w:rsidR="00D80F46" w:rsidRPr="00A16D9B" w:rsidDel="001E08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61" w:author="Mintarti" w:date="2021-04-07T15:13:00Z">
              <w:r w:rsidR="00D80F46" w:rsidRPr="00A16D9B" w:rsidDel="00DC6F82">
                <w:rPr>
                  <w:rFonts w:ascii="Times New Roman" w:hAnsi="Times New Roman" w:cs="Times New Roman"/>
                  <w:sz w:val="24"/>
                  <w:szCs w:val="24"/>
                </w:rPr>
                <w:delText>o</w:delText>
              </w:r>
            </w:del>
            <w:del w:id="62" w:author="Mintarti" w:date="2021-04-07T15:23:00Z">
              <w:r w:rsidR="00D80F46" w:rsidRPr="00A16D9B" w:rsidDel="001E08C9">
                <w:rPr>
                  <w:rFonts w:ascii="Times New Roman" w:hAnsi="Times New Roman" w:cs="Times New Roman"/>
                  <w:sz w:val="24"/>
                  <w:szCs w:val="24"/>
                </w:rPr>
                <w:delText>leh  karena  itu  penulis  akan  memperbaikinya  secara  berkala.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5CE4862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A9CE5" w14:textId="20AF8CFE" w:rsidR="00D80F46" w:rsidRPr="009F07AD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rPrChange w:id="63" w:author="Mintarti" w:date="2021-04-07T15:1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</w:t>
            </w:r>
            <w:del w:id="64" w:author="Mintarti" w:date="2021-04-07T15:24:00Z">
              <w:r w:rsidRPr="009F07AD" w:rsidDel="001E08C9">
                <w:rPr>
                  <w:rFonts w:ascii="Times New Roman" w:hAnsi="Times New Roman" w:cs="Times New Roman"/>
                  <w:strike/>
                  <w:color w:val="FF0000"/>
                  <w:sz w:val="24"/>
                  <w:szCs w:val="24"/>
                  <w:rPrChange w:id="65" w:author="Mintarti" w:date="2021-04-07T15:1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Amin. </w:delText>
              </w:r>
            </w:del>
          </w:p>
          <w:p w14:paraId="3A61CF2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554D2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447DDBA3" w14:textId="1003B66A" w:rsidR="00D80F46" w:rsidRPr="009F07AD" w:rsidDel="001E08C9" w:rsidRDefault="00D80F46" w:rsidP="008D1AF7">
            <w:pPr>
              <w:spacing w:line="312" w:lineRule="auto"/>
              <w:jc w:val="right"/>
              <w:rPr>
                <w:del w:id="66" w:author="Mintarti" w:date="2021-04-07T15:24:00Z"/>
                <w:rFonts w:ascii="Times New Roman" w:hAnsi="Times New Roman" w:cs="Times New Roman"/>
                <w:strike/>
                <w:color w:val="FF0000"/>
                <w:sz w:val="24"/>
                <w:szCs w:val="24"/>
                <w:rPrChange w:id="67" w:author="Mintarti" w:date="2021-04-07T15:13:00Z">
                  <w:rPr>
                    <w:del w:id="68" w:author="Mintarti" w:date="2021-04-07T15:24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del w:id="69" w:author="Mintarti" w:date="2021-04-07T15:24:00Z">
              <w:r w:rsidRPr="009F07AD" w:rsidDel="001E08C9">
                <w:rPr>
                  <w:rFonts w:ascii="Times New Roman" w:hAnsi="Times New Roman" w:cs="Times New Roman"/>
                  <w:strike/>
                  <w:color w:val="FF0000"/>
                  <w:sz w:val="24"/>
                  <w:szCs w:val="24"/>
                  <w:rPrChange w:id="70" w:author="Mintarti" w:date="2021-04-07T15:1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Hormat kami,                </w:delText>
              </w:r>
            </w:del>
          </w:p>
          <w:p w14:paraId="2B5FC97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0BE7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79BCB7C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7E45C23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EAF7FC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DC5158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CD7FD8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525752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90BA4F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EC39A9A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10ED2E6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Mintarti" w:date="2021-04-07T15:05:00Z" w:initials="M">
    <w:p w14:paraId="67E7B9EF" w14:textId="3FD4FDDC" w:rsidR="00DC6F82" w:rsidRDefault="00DC6F82">
      <w:pPr>
        <w:pStyle w:val="CommentText"/>
      </w:pPr>
      <w:r>
        <w:rPr>
          <w:rStyle w:val="CommentReference"/>
        </w:rPr>
        <w:annotationRef/>
      </w:r>
    </w:p>
  </w:comment>
  <w:comment w:id="10" w:author="Mintarti" w:date="2021-04-07T15:06:00Z" w:initials="M">
    <w:p w14:paraId="67C75D49" w14:textId="3288B2CE" w:rsidR="00DC6F82" w:rsidRDefault="00DC6F82">
      <w:pPr>
        <w:pStyle w:val="CommentText"/>
      </w:pPr>
      <w:r>
        <w:rPr>
          <w:rStyle w:val="CommentReference"/>
        </w:rPr>
        <w:annotationRef/>
      </w:r>
      <w:r>
        <w:t>Kalimat terlalu biasa.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E7B9EF" w15:done="0"/>
  <w15:commentEx w15:paraId="67C75D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848C9" w16cex:dateUtc="2021-04-07T08:05:00Z"/>
  <w16cex:commentExtensible w16cex:durableId="241848ED" w16cex:dateUtc="2021-04-07T0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E7B9EF" w16cid:durableId="241848C9"/>
  <w16cid:commentId w16cid:paraId="67C75D49" w16cid:durableId="241848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C1C5B" w14:textId="77777777" w:rsidR="00345703" w:rsidRDefault="00345703" w:rsidP="00D80F46">
      <w:r>
        <w:separator/>
      </w:r>
    </w:p>
  </w:endnote>
  <w:endnote w:type="continuationSeparator" w:id="0">
    <w:p w14:paraId="598EE881" w14:textId="77777777" w:rsidR="00345703" w:rsidRDefault="0034570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E0A72" w14:textId="77777777" w:rsidR="00D80F46" w:rsidRDefault="00D80F46">
    <w:pPr>
      <w:pStyle w:val="Footer"/>
    </w:pPr>
    <w:r>
      <w:t>CLO-4</w:t>
    </w:r>
  </w:p>
  <w:p w14:paraId="3703A67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B0D73" w14:textId="77777777" w:rsidR="00345703" w:rsidRDefault="00345703" w:rsidP="00D80F46">
      <w:r>
        <w:separator/>
      </w:r>
    </w:p>
  </w:footnote>
  <w:footnote w:type="continuationSeparator" w:id="0">
    <w:p w14:paraId="5E7D6496" w14:textId="77777777" w:rsidR="00345703" w:rsidRDefault="0034570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ntarti">
    <w15:presenceInfo w15:providerId="None" w15:userId="Mintar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1E08C9"/>
    <w:rsid w:val="002D5B47"/>
    <w:rsid w:val="00327783"/>
    <w:rsid w:val="00345703"/>
    <w:rsid w:val="0042167F"/>
    <w:rsid w:val="0046485C"/>
    <w:rsid w:val="004F5D73"/>
    <w:rsid w:val="00771E9D"/>
    <w:rsid w:val="008D1AF7"/>
    <w:rsid w:val="00924DF5"/>
    <w:rsid w:val="009F07AD"/>
    <w:rsid w:val="00A16D9B"/>
    <w:rsid w:val="00A86167"/>
    <w:rsid w:val="00AF28E1"/>
    <w:rsid w:val="00D80F46"/>
    <w:rsid w:val="00DC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213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DC6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F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F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F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Mintarti</cp:lastModifiedBy>
  <cp:revision>7</cp:revision>
  <dcterms:created xsi:type="dcterms:W3CDTF">2019-10-18T19:52:00Z</dcterms:created>
  <dcterms:modified xsi:type="dcterms:W3CDTF">2021-04-07T08:25:00Z</dcterms:modified>
</cp:coreProperties>
</file>