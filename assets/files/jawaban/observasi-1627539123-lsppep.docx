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C879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A59DA7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41F96D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AEAC77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BF308C1" w14:textId="77777777" w:rsidR="00927764" w:rsidRPr="0094076B" w:rsidRDefault="00927764" w:rsidP="00927764">
      <w:pPr>
        <w:rPr>
          <w:rFonts w:ascii="Cambria" w:hAnsi="Cambria"/>
        </w:rPr>
      </w:pPr>
    </w:p>
    <w:p w14:paraId="65A3BCD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Turun,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59141BA" w14:textId="22E25A80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del w:id="0" w:author="ACER" w:date="2021-07-29T12:47:00Z">
        <w:r w:rsidRPr="00C50A1E" w:rsidDel="000D40BA">
          <w:rPr>
            <w:rFonts w:ascii="Roboto" w:eastAsia="Times New Roman" w:hAnsi="Roboto" w:cs="Times New Roman"/>
            <w:sz w:val="17"/>
            <w:szCs w:val="17"/>
          </w:rPr>
          <w:delText>05:43  61</w:delText>
        </w:r>
      </w:del>
      <w:ins w:id="1" w:author="ACER" w:date="2021-07-29T12:47:00Z">
        <w:r w:rsidR="000D40BA" w:rsidRPr="00C50A1E">
          <w:rPr>
            <w:rFonts w:ascii="Roboto" w:eastAsia="Times New Roman" w:hAnsi="Roboto" w:cs="Times New Roman"/>
            <w:sz w:val="17"/>
            <w:szCs w:val="17"/>
          </w:rPr>
          <w:t xml:space="preserve">05:43 </w:t>
        </w:r>
      </w:ins>
      <w:del w:id="2" w:author="ACER" w:date="2021-07-29T12:47:00Z">
        <w:r w:rsidRPr="00C50A1E" w:rsidDel="000D40BA">
          <w:rPr>
            <w:rFonts w:ascii="Roboto" w:eastAsia="Times New Roman" w:hAnsi="Roboto" w:cs="Times New Roman"/>
            <w:sz w:val="17"/>
            <w:szCs w:val="17"/>
          </w:rPr>
          <w:delText>  10</w:delText>
        </w:r>
      </w:del>
      <w:ins w:id="3" w:author="ACER" w:date="2021-07-29T12:47:00Z">
        <w:r w:rsidR="000D40BA" w:rsidRPr="00C50A1E">
          <w:rPr>
            <w:rFonts w:ascii="Roboto" w:eastAsia="Times New Roman" w:hAnsi="Roboto" w:cs="Times New Roman"/>
            <w:sz w:val="17"/>
            <w:szCs w:val="17"/>
          </w:rPr>
          <w:t>61 10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> 3</w:t>
      </w:r>
    </w:p>
    <w:p w14:paraId="4093557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69C96B9" wp14:editId="304F0D4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6D7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C1289BD" w14:textId="0A2145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4" w:author="ACER" w:date="2021-07-29T12:48:00Z">
        <w:r w:rsidRPr="00C50A1E" w:rsidDel="000D40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5" w:author="ACER" w:date="2021-07-29T12:48:00Z">
        <w:r w:rsidR="000D40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0D40BA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6" w:author="ACER" w:date="2021-07-29T12:48:00Z">
        <w:r w:rsidRPr="00C50A1E" w:rsidDel="000D40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7" w:author="ACER" w:date="2021-07-29T12:48:00Z">
        <w:r w:rsidR="000D40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0D40BA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8" w:author="ACER" w:date="2021-07-29T12:48:00Z">
        <w:r w:rsidR="000D40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del w:id="9" w:author="ACER" w:date="2021-07-29T12:52:00Z">
        <w:r w:rsidRPr="00C50A1E" w:rsidDel="000D40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Huft.</w:delText>
        </w:r>
      </w:del>
    </w:p>
    <w:p w14:paraId="2E3AE1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0BA">
        <w:rPr>
          <w:rFonts w:ascii="Times New Roman" w:eastAsia="Times New Roman" w:hAnsi="Times New Roman" w:cs="Times New Roman"/>
          <w:sz w:val="24"/>
          <w:szCs w:val="24"/>
          <w:lang w:val="id-ID"/>
        </w:rPr>
        <w:t>romantis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D729A0" w14:textId="59CA53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0" w:author="ACER" w:date="2021-07-29T12:47:00Z">
        <w:r w:rsidR="000D40B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" w:author="ACER" w:date="2021-07-29T12:47:00Z">
        <w:r w:rsidRPr="00C50A1E" w:rsidDel="000D40B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ACER" w:date="2021-07-29T12:47:00Z">
        <w:r w:rsidR="000D40B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3" w:author="ACER" w:date="2021-07-29T12:47:00Z">
        <w:r w:rsidRPr="00C50A1E" w:rsidDel="000D40BA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4AA6E" w14:textId="15DD157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4" w:author="ACER" w:date="2021-07-29T12:53:00Z">
        <w:r w:rsidRPr="00C50A1E" w:rsidDel="000D40BA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proofErr w:type="spellStart"/>
      <w:ins w:id="15" w:author="ACER" w:date="2021-07-29T12:53:00Z">
        <w:r w:rsidR="000D40BA">
          <w:rPr>
            <w:rFonts w:ascii="Times New Roman" w:eastAsia="Times New Roman" w:hAnsi="Times New Roman" w:cs="Times New Roman"/>
            <w:sz w:val="24"/>
            <w:szCs w:val="24"/>
          </w:rPr>
          <w:t>remuk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6" w:author="ACER" w:date="2021-07-29T12:52:00Z">
        <w:r w:rsidR="000D40BA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ins w:id="17" w:author="ACER" w:date="2021-07-29T12:51:00Z">
        <w:r w:rsidR="000D40BA">
          <w:rPr>
            <w:rFonts w:ascii="Times New Roman" w:eastAsia="Times New Roman" w:hAnsi="Times New Roman" w:cs="Times New Roman"/>
            <w:sz w:val="24"/>
            <w:szCs w:val="24"/>
          </w:rPr>
          <w:t>agaimana</w:t>
        </w:r>
        <w:proofErr w:type="spellEnd"/>
        <w:r w:rsidR="000D40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D40BA">
          <w:rPr>
            <w:rFonts w:ascii="Times New Roman" w:eastAsia="Times New Roman" w:hAnsi="Times New Roman" w:cs="Times New Roman"/>
            <w:sz w:val="24"/>
            <w:szCs w:val="24"/>
          </w:rPr>
          <w:t>bisa</w:t>
        </w:r>
      </w:ins>
      <w:proofErr w:type="spellEnd"/>
      <w:del w:id="18" w:author="ACER" w:date="2021-07-29T12:51:00Z">
        <w:r w:rsidRPr="00C50A1E" w:rsidDel="000D40BA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ins w:id="19" w:author="ACER" w:date="2021-07-29T12:53:00Z">
        <w:r w:rsidR="000D40BA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20" w:author="ACER" w:date="2021-07-29T12:53:00Z">
        <w:r w:rsidRPr="00C50A1E" w:rsidDel="000D40B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21" w:author="ACER" w:date="2021-07-29T12:52:00Z">
        <w:r w:rsidRPr="00C50A1E" w:rsidDel="000D40BA">
          <w:rPr>
            <w:rFonts w:ascii="Times New Roman" w:eastAsia="Times New Roman" w:hAnsi="Times New Roman" w:cs="Times New Roman"/>
            <w:sz w:val="24"/>
            <w:szCs w:val="24"/>
          </w:rPr>
          <w:delText xml:space="preserve"> Kok bisa ya?</w:delText>
        </w:r>
      </w:del>
    </w:p>
    <w:p w14:paraId="00EB067F" w14:textId="0CA1A9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2" w:author="ACER" w:date="2021-07-29T12:54:00Z">
        <w:r w:rsidR="000D40B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ACER" w:date="2021-07-29T12:54:00Z">
        <w:r w:rsidDel="000D40BA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0D40BA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4" w:author="ACER" w:date="2021-07-29T12:54:00Z">
        <w:r w:rsidR="000D40BA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0D40B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64E3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60916" w14:textId="040796C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5" w:author="ACER" w:date="2021-07-29T12:56:00Z">
        <w:r w:rsidR="000D40BA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26" w:author="ACER" w:date="2021-07-29T12:56:00Z">
        <w:r w:rsidRPr="00C50A1E" w:rsidDel="000D40BA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27" w:author="ACER" w:date="2021-07-29T12:56:00Z">
        <w:r w:rsidR="004D47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D47CB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  <w:proofErr w:type="spellEnd"/>
        <w:r w:rsidR="004D47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D47CB">
          <w:rPr>
            <w:rFonts w:ascii="Times New Roman" w:eastAsia="Times New Roman" w:hAnsi="Times New Roman" w:cs="Times New Roman"/>
            <w:sz w:val="24"/>
            <w:szCs w:val="24"/>
          </w:rPr>
          <w:t>kenapa</w:t>
        </w:r>
        <w:proofErr w:type="spellEnd"/>
        <w:r w:rsidR="004D47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8" w:author="ACER" w:date="2021-07-29T12:56:00Z"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 xml:space="preserve"> eh kok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57787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58BAE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A073AD" w14:textId="2125E9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29" w:author="ACER" w:date="2021-07-29T12:57:00Z">
        <w:r w:rsidR="004D47C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0" w:author="ACER" w:date="2021-07-29T12:57:00Z"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6882769B" w14:textId="4677ABA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31" w:author="ACER" w:date="2021-07-29T12:57:00Z">
        <w:r w:rsidRPr="00C50A1E" w:rsidDel="004D47C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del w:id="32" w:author="ACER" w:date="2021-07-29T12:59:00Z"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>. 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D12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3" w:author="ACER" w:date="2021-07-29T13:00:00Z">
        <w:r w:rsidDel="004D47C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8955BD" w14:textId="497719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34" w:author="ACER" w:date="2021-07-29T13:00:00Z">
        <w:r w:rsidDel="004D47CB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35" w:author="ACER" w:date="2021-07-29T13:00:00Z">
        <w:r w:rsidR="004D47CB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4D47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36" w:author="ACER" w:date="2021-07-29T13:01:00Z">
        <w:r w:rsidR="004D47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7" w:author="ACER" w:date="2021-07-29T13:01:00Z"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38" w:author="ACER" w:date="2021-07-29T13:01:00Z">
        <w:r w:rsidR="004D47C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9" w:author="ACER" w:date="2021-07-29T13:01:00Z"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40" w:author="ACER" w:date="2021-07-29T13:01:00Z">
        <w:r w:rsidR="004D47C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moveToRangeStart w:id="41" w:author="ACER" w:date="2021-07-29T13:02:00Z" w:name="move78456169"/>
      <w:moveTo w:id="42" w:author="ACER" w:date="2021-07-29T13:02:00Z">
        <w:r w:rsidR="004D47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Akan </w:t>
        </w:r>
        <w:proofErr w:type="spellStart"/>
        <w:r w:rsidR="004D47CB" w:rsidRPr="00C50A1E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</w:moveTo>
      <w:proofErr w:type="spellEnd"/>
      <w:ins w:id="43" w:author="ACER" w:date="2021-07-29T13:02:00Z">
        <w:r w:rsidR="004D47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moveTo w:id="44" w:author="ACER" w:date="2021-07-29T13:02:00Z">
        <w:del w:id="45" w:author="ACER" w:date="2021-07-29T13:02:00Z">
          <w:r w:rsidR="004D47CB" w:rsidRPr="00C50A1E" w:rsidDel="004D47CB">
            <w:rPr>
              <w:rFonts w:ascii="Times New Roman" w:eastAsia="Times New Roman" w:hAnsi="Times New Roman" w:cs="Times New Roman"/>
              <w:sz w:val="24"/>
              <w:szCs w:val="24"/>
            </w:rPr>
            <w:delText>.</w:delText>
          </w:r>
        </w:del>
      </w:moveTo>
      <w:moveToRangeEnd w:id="41"/>
      <w:del w:id="46" w:author="ACER" w:date="2021-07-29T13:02:00Z"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</w:delText>
        </w:r>
      </w:del>
      <w:del w:id="47" w:author="ACER" w:date="2021-07-29T13:00:00Z"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48" w:author="ACER" w:date="2021-07-29T13:00:00Z">
        <w:r w:rsidR="004D47CB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="004D47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ACER" w:date="2021-07-29T13:02:00Z"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50" w:author="ACER" w:date="2021-07-29T13:02:00Z">
        <w:r w:rsidR="004D47CB">
          <w:rPr>
            <w:rFonts w:ascii="Times New Roman" w:eastAsia="Times New Roman" w:hAnsi="Times New Roman" w:cs="Times New Roman"/>
            <w:sz w:val="24"/>
            <w:szCs w:val="24"/>
          </w:rPr>
          <w:t>yang</w:t>
        </w:r>
        <w:r w:rsidR="004D47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moveFromRangeStart w:id="51" w:author="ACER" w:date="2021-07-29T13:02:00Z" w:name="move78456169"/>
      <w:moveFrom w:id="52" w:author="ACER" w:date="2021-07-29T13:02:00Z"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t>Akan merepotkan.</w:t>
        </w:r>
      </w:moveFrom>
      <w:moveFromRangeEnd w:id="51"/>
    </w:p>
    <w:p w14:paraId="6FAB01A8" w14:textId="3547B7F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3" w:author="ACER" w:date="2021-07-29T13:03:00Z"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54" w:author="ACER" w:date="2021-07-29T13:03:00Z">
        <w:r w:rsidR="004D47CB">
          <w:rPr>
            <w:rFonts w:ascii="Times New Roman" w:eastAsia="Times New Roman" w:hAnsi="Times New Roman" w:cs="Times New Roman"/>
            <w:sz w:val="24"/>
            <w:szCs w:val="24"/>
          </w:rPr>
          <w:t>Apakah</w:t>
        </w:r>
        <w:proofErr w:type="spellEnd"/>
        <w:r w:rsidR="004D47CB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  <w:r w:rsidR="004D47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5" w:author="ACER" w:date="2021-07-29T13:03:00Z">
        <w:r w:rsidR="004D47CB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4D47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D47CB">
          <w:rPr>
            <w:rFonts w:ascii="Times New Roman" w:eastAsia="Times New Roman" w:hAnsi="Times New Roman" w:cs="Times New Roman"/>
            <w:sz w:val="24"/>
            <w:szCs w:val="24"/>
          </w:rPr>
          <w:t>memperdulikan</w:t>
        </w:r>
        <w:proofErr w:type="spellEnd"/>
        <w:r w:rsidR="004D47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del w:id="56" w:author="ACER" w:date="2021-07-29T13:03:00Z">
        <w:r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 xml:space="preserve"> belakangan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6B8D9C" w14:textId="0B96962A" w:rsidR="00927764" w:rsidRPr="00C50A1E" w:rsidRDefault="004D47C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7" w:author="ACER" w:date="2021-07-29T13:04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8" w:author="ACER" w:date="2021-07-29T13:04:00Z">
        <w:r w:rsidR="00927764"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>Coba deh, 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9" w:author="ACER" w:date="2021-07-29T13:04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ins w:id="60" w:author="ACER" w:date="2021-07-29T13:04:00Z">
        <w:r>
          <w:rPr>
            <w:rFonts w:ascii="Times New Roman" w:eastAsia="Times New Roman" w:hAnsi="Times New Roman" w:cs="Times New Roman"/>
            <w:sz w:val="24"/>
            <w:szCs w:val="24"/>
          </w:rPr>
          <w:t>ah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ACER" w:date="2021-07-29T13:05:00Z">
        <w:r w:rsidR="00927764"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 xml:space="preserve">memakan </w:delText>
        </w:r>
      </w:del>
      <w:proofErr w:type="spellStart"/>
      <w:ins w:id="62" w:author="ACER" w:date="2021-07-29T13:05:00Z">
        <w:r>
          <w:rPr>
            <w:rFonts w:ascii="Times New Roman" w:eastAsia="Times New Roman" w:hAnsi="Times New Roman" w:cs="Times New Roman"/>
            <w:sz w:val="24"/>
            <w:szCs w:val="24"/>
          </w:rPr>
          <w:t>mengonsumsi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63" w:author="ACER" w:date="2021-07-29T13:0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dalam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ins w:id="64" w:author="ACER" w:date="2021-07-29T13:06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</w:ins>
      <w:proofErr w:type="spellEnd"/>
      <w:del w:id="65" w:author="ACER" w:date="2021-07-29T13:06:00Z">
        <w:r w:rsidR="00927764"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="00927764" w:rsidRPr="00C50A1E" w:rsidDel="004D47CB">
          <w:rPr>
            <w:rFonts w:ascii="Times New Roman" w:eastAsia="Times New Roman" w:hAnsi="Times New Roman" w:cs="Times New Roman"/>
            <w:sz w:val="24"/>
            <w:szCs w:val="24"/>
          </w:rPr>
          <w:delText>yang hangat-hangat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6" w:author="ACER" w:date="2021-07-29T13:06:00Z">
        <w:r w:rsidR="00927764"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67" w:author="ACER" w:date="2021-07-29T13:06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del w:id="68" w:author="ACER" w:date="2021-07-29T13:06:00Z">
        <w:r w:rsidR="00927764" w:rsidRPr="00BA71DA" w:rsidDel="00BA71DA">
          <w:rPr>
            <w:rFonts w:ascii="Times New Roman" w:eastAsia="Times New Roman" w:hAnsi="Times New Roman" w:cs="Times New Roman"/>
            <w:sz w:val="24"/>
            <w:szCs w:val="24"/>
            <w:rPrChange w:id="69" w:author="ACER" w:date="2021-07-29T13:0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gitu</w:delText>
        </w:r>
        <w:r w:rsidR="00927764" w:rsidRPr="00C50A1E" w:rsidDel="00BA71D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</w:delText>
        </w:r>
      </w:del>
      <w:ins w:id="70" w:author="ACER" w:date="2021-07-29T13:06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BA71DA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71" w:author="ACER" w:date="2021-07-29T13:07:00Z">
        <w:r w:rsidR="00927764" w:rsidRPr="00BA71DA" w:rsidDel="00BA71DA">
          <w:rPr>
            <w:rFonts w:ascii="Times New Roman" w:eastAsia="Times New Roman" w:hAnsi="Times New Roman" w:cs="Times New Roman"/>
            <w:sz w:val="24"/>
            <w:szCs w:val="24"/>
            <w:rPrChange w:id="72" w:author="ACER" w:date="2021-07-29T13:0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khan</w:delText>
        </w:r>
      </w:del>
      <w:proofErr w:type="spellStart"/>
      <w:ins w:id="73" w:author="ACER" w:date="2021-07-29T13:07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bukan</w:t>
        </w:r>
        <w:proofErr w:type="spellEnd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74" w:author="ACER" w:date="2021-07-29T13:07:00Z">
        <w:r w:rsidR="00927764" w:rsidRPr="00C50A1E" w:rsidDel="00BA71D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4F244BA6" w14:textId="79B3AC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5" w:author="ACER" w:date="2021-07-29T13:07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76" w:author="ACER" w:date="2021-07-29T13:07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BA71D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77" w:author="ACER" w:date="2021-07-29T13:07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ins w:id="78" w:author="ACER" w:date="2021-07-29T13:07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9" w:author="ACER" w:date="2021-07-29T13:08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>kaum-kaum rebahan</w:delText>
        </w:r>
      </w:del>
      <w:proofErr w:type="spellStart"/>
      <w:ins w:id="80" w:author="ACER" w:date="2021-07-29T13:08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sekelompok</w:t>
        </w:r>
        <w:proofErr w:type="spellEnd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orang</w:t>
        </w:r>
      </w:ins>
      <w:ins w:id="81" w:author="ACER" w:date="2021-07-29T13:11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malas</w:t>
        </w:r>
      </w:ins>
      <w:ins w:id="82" w:author="ACER" w:date="2021-07-29T13:08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>leb</w:t>
        </w:r>
      </w:ins>
      <w:ins w:id="83" w:author="ACER" w:date="2021-07-29T13:09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ins w:id="84" w:author="ACER" w:date="2021-07-29T13:08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proofErr w:type="spellEnd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>berbaring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5" w:author="ACER" w:date="2021-07-29T13:11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del w:id="86" w:author="ACER" w:date="2021-07-29T13:11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87" w:author="ACER" w:date="2021-07-29T13:09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 xml:space="preserve">kerjaannya </w:delText>
        </w:r>
      </w:del>
      <w:proofErr w:type="spellStart"/>
      <w:ins w:id="88" w:author="ACER" w:date="2021-07-29T13:09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kegiatannya</w:t>
        </w:r>
        <w:proofErr w:type="spellEnd"/>
        <w:r w:rsidR="00BA71D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9" w:author="ACER" w:date="2021-07-29T13:09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 xml:space="preserve">tiduran dan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90" w:author="ACER" w:date="2021-07-29T13:09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91" w:author="ACER" w:date="2021-07-29T13:09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92" w:author="ACER" w:date="2021-07-29T13:10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mengirim</w:t>
        </w:r>
        <w:proofErr w:type="spellEnd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>pesan</w:t>
        </w:r>
        <w:proofErr w:type="spellEnd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>singkat</w:t>
        </w:r>
      </w:ins>
      <w:proofErr w:type="spellEnd"/>
      <w:del w:id="93" w:author="ACER" w:date="2021-07-29T13:10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76FF10" w14:textId="51F46B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</w:t>
      </w:r>
      <w:ins w:id="94" w:author="ACER" w:date="2021-07-29T13:10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95" w:author="ACER" w:date="2021-07-29T13:10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 xml:space="preserve">k-lemak </w:delText>
        </w:r>
      </w:del>
      <w:ins w:id="96" w:author="ACER" w:date="2021-07-29T13:10:00Z">
        <w:r w:rsidR="00BA71D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7" w:author="ACER" w:date="2021-07-29T13:11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BA71DA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proofErr w:type="spellStart"/>
      <w:ins w:id="98" w:author="ACER" w:date="2021-07-29T13:11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ikut</w:t>
        </w:r>
        <w:proofErr w:type="spellEnd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99" w:author="ACER" w:date="2021-07-29T13:12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malas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00" w:author="ACER" w:date="2021-07-29T13:12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>seluruh</w:t>
        </w:r>
        <w:proofErr w:type="spellEnd"/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101" w:author="ACER" w:date="2021-07-29T13:12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2" w:author="ACER" w:date="2021-07-29T13:12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</w:p>
    <w:p w14:paraId="7623E7E5" w14:textId="28DABC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03" w:author="ACER" w:date="2021-07-29T13:13:00Z">
        <w:r w:rsidR="00BA71D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842949" w14:textId="6A6E06F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04" w:author="ACER" w:date="2021-07-29T13:13:00Z">
        <w:r w:rsidRPr="00C50A1E" w:rsidDel="00BA71DA">
          <w:rPr>
            <w:rFonts w:ascii="Times New Roman" w:eastAsia="Times New Roman" w:hAnsi="Times New Roman" w:cs="Times New Roman"/>
            <w:sz w:val="24"/>
            <w:szCs w:val="24"/>
          </w:rPr>
          <w:delText xml:space="preserve">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30C15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8760F0E" w14:textId="77777777" w:rsidR="00927764" w:rsidRPr="00C50A1E" w:rsidRDefault="00927764" w:rsidP="00927764"/>
    <w:p w14:paraId="242C6DDF" w14:textId="77777777" w:rsidR="00927764" w:rsidRPr="005A045A" w:rsidRDefault="00927764" w:rsidP="00927764">
      <w:pPr>
        <w:rPr>
          <w:i/>
        </w:rPr>
      </w:pPr>
    </w:p>
    <w:p w14:paraId="577FB90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9EB655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D4FB6" w14:textId="77777777" w:rsidR="0058132B" w:rsidRDefault="0058132B">
      <w:r>
        <w:separator/>
      </w:r>
    </w:p>
  </w:endnote>
  <w:endnote w:type="continuationSeparator" w:id="0">
    <w:p w14:paraId="700F8F50" w14:textId="77777777" w:rsidR="0058132B" w:rsidRDefault="0058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EEEC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8CAC2C0" w14:textId="77777777" w:rsidR="00941E77" w:rsidRDefault="0058132B">
    <w:pPr>
      <w:pStyle w:val="Footer"/>
    </w:pPr>
  </w:p>
  <w:p w14:paraId="259E08A8" w14:textId="77777777" w:rsidR="00941E77" w:rsidRDefault="0058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F0289" w14:textId="77777777" w:rsidR="0058132B" w:rsidRDefault="0058132B">
      <w:r>
        <w:separator/>
      </w:r>
    </w:p>
  </w:footnote>
  <w:footnote w:type="continuationSeparator" w:id="0">
    <w:p w14:paraId="2C3063BF" w14:textId="77777777" w:rsidR="0058132B" w:rsidRDefault="00581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D40BA"/>
    <w:rsid w:val="0012251A"/>
    <w:rsid w:val="00151315"/>
    <w:rsid w:val="0042167F"/>
    <w:rsid w:val="004D47CB"/>
    <w:rsid w:val="0058132B"/>
    <w:rsid w:val="008A6F0C"/>
    <w:rsid w:val="00924DF5"/>
    <w:rsid w:val="00927764"/>
    <w:rsid w:val="00BA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D29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D47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CB"/>
    <w:rPr>
      <w:rFonts w:ascii="Segoe UI" w:hAnsi="Segoe UI" w:cs="Segoe UI"/>
      <w:sz w:val="18"/>
      <w:szCs w:val="1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2021-07-29T06:13:00Z</dcterms:created>
  <dcterms:modified xsi:type="dcterms:W3CDTF">2021-07-29T06:13:00Z</dcterms:modified>
</cp:coreProperties>
</file>