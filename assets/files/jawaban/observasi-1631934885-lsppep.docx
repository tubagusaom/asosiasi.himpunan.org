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810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D3D5C9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16AFC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F63314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B672B0B" w14:textId="77777777" w:rsidR="00927764" w:rsidRPr="0094076B" w:rsidRDefault="00927764" w:rsidP="00927764">
      <w:pPr>
        <w:rPr>
          <w:rFonts w:ascii="Cambria" w:hAnsi="Cambria"/>
        </w:rPr>
      </w:pPr>
    </w:p>
    <w:p w14:paraId="7FEB173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78E5969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ACF900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79FD80B" wp14:editId="5A2FF12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6112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A5DA5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55A86A8E" w14:textId="0AA51F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0CAB98" w14:textId="7EC17E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0" w:author="Aida" w:date="2021-09-18T10:10:00Z">
        <w:r w:rsidDel="005427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Aida" w:date="2021-09-18T10:10:00Z">
        <w:r w:rsidR="0054275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" w:author="Aida" w:date="2021-09-18T10:10:00Z">
        <w:r w:rsidDel="0054275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1FB02D" w14:textId="433D5A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" w:author="Aida" w:date="2021-09-18T10:13:00Z">
        <w:r w:rsidRPr="00C50A1E" w:rsidDel="0054275F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ins w:id="4" w:author="Aida" w:date="2021-09-18T10:13:00Z">
        <w:r w:rsidR="0054275F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542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5" w:author="Aida" w:date="2021-09-18T10:11:00Z">
        <w:r w:rsidR="0054275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" w:author="Aida" w:date="2021-09-18T10:11:00Z">
        <w:r w:rsidRPr="00C50A1E" w:rsidDel="0054275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Aida" w:date="2021-09-18T10:11:00Z">
        <w:r w:rsidRPr="00C50A1E" w:rsidDel="0054275F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proofErr w:type="spellStart"/>
      <w:ins w:id="8" w:author="Aida" w:date="2021-09-18T10:11:00Z">
        <w:r w:rsidR="0054275F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54275F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B66C89" w14:textId="2C173E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ida" w:date="2021-09-18T10:14:00Z">
        <w:r w:rsidDel="0054275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4275F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0" w:author="Aida" w:date="2021-09-18T10:14:00Z">
        <w:r w:rsidR="0054275F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54275F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54275F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542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6EBA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1" w:author="Aida" w:date="2021-09-18T10:14:00Z">
        <w:r w:rsidRPr="00C50A1E" w:rsidDel="005427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0248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AB6A9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94C8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E129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2F533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E2B9F" w14:textId="7C8DE3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2" w:author="Aida" w:date="2021-09-18T10:15:00Z">
        <w:r w:rsidDel="009C2F5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9C6F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945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A330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D98D2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2F55">
        <w:rPr>
          <w:rFonts w:ascii="Times New Roman" w:eastAsia="Times New Roman" w:hAnsi="Times New Roman" w:cs="Times New Roman"/>
          <w:i/>
          <w:iCs/>
          <w:sz w:val="24"/>
          <w:szCs w:val="24"/>
          <w:rPrChange w:id="13" w:author="Aida" w:date="2021-09-18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AD379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DF61388" w14:textId="45DE55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4" w:author="Aida" w:date="2021-09-18T10:17:00Z">
        <w:r w:rsidRPr="00C50A1E" w:rsidDel="009C2F5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582D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5E428A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F8D021" w14:textId="77777777" w:rsidR="00927764" w:rsidRPr="00C50A1E" w:rsidRDefault="00927764" w:rsidP="00927764"/>
    <w:p w14:paraId="2055820B" w14:textId="77777777" w:rsidR="00927764" w:rsidRPr="005A045A" w:rsidRDefault="00927764" w:rsidP="00927764">
      <w:pPr>
        <w:rPr>
          <w:i/>
        </w:rPr>
      </w:pPr>
    </w:p>
    <w:p w14:paraId="0B6AA3C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51AFE7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E7E3" w14:textId="77777777" w:rsidR="00F165BC" w:rsidRDefault="00F165BC">
      <w:r>
        <w:separator/>
      </w:r>
    </w:p>
  </w:endnote>
  <w:endnote w:type="continuationSeparator" w:id="0">
    <w:p w14:paraId="61F13105" w14:textId="77777777" w:rsidR="00F165BC" w:rsidRDefault="00F1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31BA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10C8BF4" w14:textId="77777777" w:rsidR="00941E77" w:rsidRDefault="00F165BC">
    <w:pPr>
      <w:pStyle w:val="Footer"/>
    </w:pPr>
  </w:p>
  <w:p w14:paraId="6961F23E" w14:textId="77777777" w:rsidR="00941E77" w:rsidRDefault="00F16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4EFC" w14:textId="77777777" w:rsidR="00F165BC" w:rsidRDefault="00F165BC">
      <w:r>
        <w:separator/>
      </w:r>
    </w:p>
  </w:footnote>
  <w:footnote w:type="continuationSeparator" w:id="0">
    <w:p w14:paraId="3F335F86" w14:textId="77777777" w:rsidR="00F165BC" w:rsidRDefault="00F16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">
    <w15:presenceInfo w15:providerId="None" w15:userId="A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4275F"/>
    <w:rsid w:val="00924DF5"/>
    <w:rsid w:val="00927764"/>
    <w:rsid w:val="009C2F55"/>
    <w:rsid w:val="00F1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970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54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Aida</cp:lastModifiedBy>
  <cp:revision>2</cp:revision>
  <dcterms:created xsi:type="dcterms:W3CDTF">2021-09-18T03:17:00Z</dcterms:created>
  <dcterms:modified xsi:type="dcterms:W3CDTF">2021-09-18T03:17:00Z</dcterms:modified>
</cp:coreProperties>
</file>