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0A575B" w14:textId="77777777" w:rsidR="00927764" w:rsidRPr="0094076B" w:rsidRDefault="000728F3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66C62010" w14:textId="77777777"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59C8F621" w14:textId="77777777"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14:paraId="0D97348C" w14:textId="77777777" w:rsidR="00927764" w:rsidRPr="00C20908" w:rsidRDefault="00927764" w:rsidP="00C20908">
      <w:pPr>
        <w:pStyle w:val="ListParagraph"/>
        <w:numPr>
          <w:ilvl w:val="0"/>
          <w:numId w:val="3"/>
        </w:numPr>
        <w:rPr>
          <w:rFonts w:ascii="Cambria" w:hAnsi="Cambria"/>
        </w:rPr>
      </w:pPr>
      <w:r w:rsidRPr="00C20908">
        <w:rPr>
          <w:rFonts w:ascii="Cambria" w:hAnsi="Cambria" w:cs="Times New Roman"/>
          <w:sz w:val="24"/>
          <w:szCs w:val="24"/>
        </w:rPr>
        <w:t xml:space="preserve">Suntinglah artikel berikut ini </w:t>
      </w:r>
      <w:r w:rsidR="00C20908">
        <w:rPr>
          <w:rFonts w:ascii="Cambria" w:hAnsi="Cambria" w:cs="Times New Roman"/>
          <w:sz w:val="24"/>
          <w:szCs w:val="24"/>
        </w:rPr>
        <w:t>secara digital!</w:t>
      </w:r>
    </w:p>
    <w:p w14:paraId="7CC78931" w14:textId="77777777"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 Turun, Berat Badan Naik</w:t>
      </w:r>
    </w:p>
    <w:p w14:paraId="0DE70EB2" w14:textId="77777777"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>5 Januari 2020   20:48 Diperbarui: 6 Januari 2020   05:43  61  10 3</w:t>
      </w:r>
    </w:p>
    <w:p w14:paraId="742B79BC" w14:textId="77777777"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55B260B4" wp14:editId="3734CE0E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EA0E8B" w14:textId="77777777"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r w:rsidRPr="00C50A1E">
        <w:rPr>
          <w:rFonts w:ascii="Times New Roman" w:eastAsia="Times New Roman" w:hAnsi="Times New Roman" w:cs="Times New Roman"/>
          <w:sz w:val="18"/>
          <w:szCs w:val="18"/>
        </w:rPr>
        <w:t>Ilustrasi | unsplash.com</w:t>
      </w:r>
    </w:p>
    <w:p w14:paraId="283CBE0B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 turun, berat badan naik, hubungan sama dia tetep temenan aja. Huft.</w:t>
      </w:r>
    </w:p>
    <w:p w14:paraId="3D5373C7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Apa yang lebih romantis dari sepiring mie instan kemasan putih yang aromanya aduhai menggoda indera penciuman itu atau bakwan yang baru diangkat dari penggorengan di kala hujan?</w:t>
      </w:r>
    </w:p>
    <w:p w14:paraId="458D7395" w14:textId="1E401AA1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Januari, hujan sehari-hari, begitu kata orang sering mengartikannya. Benar saja. Meski di tahun ini awal musim hujan di Indonesia </w:t>
      </w:r>
      <w:r>
        <w:rPr>
          <w:rFonts w:ascii="Times New Roman" w:eastAsia="Times New Roman" w:hAnsi="Times New Roman" w:cs="Times New Roman"/>
          <w:sz w:val="24"/>
          <w:szCs w:val="24"/>
        </w:rPr>
        <w:t>mundur di antara Bulan November-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Desember 2019, hujan benar-benar datang seperti perkiraan. Sudah sangat terasa apalagi sejak awal tahun baru </w:t>
      </w:r>
      <w:del w:id="0" w:author="Masriani" w:date="2021-09-20T11:34:00Z">
        <w:r w:rsidRPr="00C50A1E" w:rsidDel="0035302F">
          <w:rPr>
            <w:rFonts w:ascii="Times New Roman" w:eastAsia="Times New Roman" w:hAnsi="Times New Roman" w:cs="Times New Roman"/>
            <w:sz w:val="24"/>
            <w:szCs w:val="24"/>
          </w:rPr>
          <w:delText>kita.</w:delText>
        </w:r>
      </w:del>
    </w:p>
    <w:p w14:paraId="5E97F03F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Hujan yang sering disalahkan karena mengundang kenangan ternyata tak hanya pandai membuat perasaan hatimu yang </w:t>
      </w:r>
      <w:r w:rsidRPr="0035302F">
        <w:rPr>
          <w:rFonts w:ascii="Times New Roman" w:eastAsia="Times New Roman" w:hAnsi="Times New Roman" w:cs="Times New Roman"/>
          <w:i/>
          <w:iCs/>
          <w:sz w:val="24"/>
          <w:szCs w:val="24"/>
          <w:rPrChange w:id="1" w:author="Masriani" w:date="2021-09-20T11:34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ambyar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, pun perilaku kita yang lain. Soal makan. Ya, hujan yang membuat kita jadi sering lapar. Kok bisa ya?</w:t>
      </w:r>
    </w:p>
    <w:p w14:paraId="05E887EB" w14:textId="38C2BFAE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 Kita Merasa Lapar Ketika Hujan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  <w:t>Siapa yang suka meras</w:t>
      </w:r>
      <w:r>
        <w:rPr>
          <w:rFonts w:ascii="Times New Roman" w:eastAsia="Times New Roman" w:hAnsi="Times New Roman" w:cs="Times New Roman"/>
          <w:sz w:val="24"/>
          <w:szCs w:val="24"/>
        </w:rPr>
        <w:t>a bahwa hujan datang bersama</w:t>
      </w:r>
      <w:ins w:id="2" w:author="Masriani" w:date="2021-09-20T11:35:00Z">
        <w:r w:rsidR="0035302F">
          <w:rPr>
            <w:rFonts w:ascii="Times New Roman" w:eastAsia="Times New Roman" w:hAnsi="Times New Roman" w:cs="Times New Roman"/>
            <w:sz w:val="24"/>
            <w:szCs w:val="24"/>
          </w:rPr>
          <w:t xml:space="preserve">  dengan</w:t>
        </w:r>
      </w:ins>
      <w:r>
        <w:rPr>
          <w:rFonts w:ascii="Times New Roman" w:eastAsia="Times New Roman" w:hAnsi="Times New Roman" w:cs="Times New Roman"/>
          <w:sz w:val="24"/>
          <w:szCs w:val="24"/>
        </w:rPr>
        <w:t xml:space="preserve"> na</w:t>
      </w:r>
      <w:del w:id="3" w:author="Masriani" w:date="2021-09-20T11:35:00Z">
        <w:r w:rsidDel="0035302F">
          <w:rPr>
            <w:rFonts w:ascii="Times New Roman" w:eastAsia="Times New Roman" w:hAnsi="Times New Roman" w:cs="Times New Roman"/>
            <w:sz w:val="24"/>
            <w:szCs w:val="24"/>
          </w:rPr>
          <w:delText>p</w:delText>
        </w:r>
      </w:del>
      <w:ins w:id="4" w:author="Masriani" w:date="2021-09-20T11:35:00Z">
        <w:r w:rsidR="0035302F">
          <w:rPr>
            <w:rFonts w:ascii="Times New Roman" w:eastAsia="Times New Roman" w:hAnsi="Times New Roman" w:cs="Times New Roman"/>
            <w:sz w:val="24"/>
            <w:szCs w:val="24"/>
          </w:rPr>
          <w:t>f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su makan yang </w:t>
      </w:r>
      <w:del w:id="5" w:author="Masriani" w:date="2021-09-20T11:35:00Z">
        <w:r w:rsidRPr="00C50A1E" w:rsidDel="0035302F">
          <w:rPr>
            <w:rFonts w:ascii="Times New Roman" w:eastAsia="Times New Roman" w:hAnsi="Times New Roman" w:cs="Times New Roman"/>
            <w:sz w:val="24"/>
            <w:szCs w:val="24"/>
          </w:rPr>
          <w:delText xml:space="preserve">tiba-tiba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ikut meningkat?</w:t>
      </w:r>
    </w:p>
    <w:p w14:paraId="44B2EC7B" w14:textId="40FB18B3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Selain mengenang dia, kegiatan yang paling as</w:t>
      </w:r>
      <w:del w:id="6" w:author="Masriani" w:date="2021-09-20T11:36:00Z">
        <w:r w:rsidRPr="00C50A1E" w:rsidDel="0035302F">
          <w:rPr>
            <w:rFonts w:ascii="Times New Roman" w:eastAsia="Times New Roman" w:hAnsi="Times New Roman" w:cs="Times New Roman"/>
            <w:sz w:val="24"/>
            <w:szCs w:val="24"/>
          </w:rPr>
          <w:delText>y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ik di saat hujan turun adalah makan. Sering disebut cuma camilan, tapi jumlah kalorinya </w:t>
      </w:r>
      <w:del w:id="7" w:author="Masriani" w:date="2021-09-20T11:36:00Z">
        <w:r w:rsidRPr="00C50A1E" w:rsidDel="0035302F">
          <w:rPr>
            <w:rFonts w:ascii="Times New Roman" w:eastAsia="Times New Roman" w:hAnsi="Times New Roman" w:cs="Times New Roman"/>
            <w:sz w:val="24"/>
            <w:szCs w:val="24"/>
          </w:rPr>
          <w:delText xml:space="preserve">nyaris </w:delText>
        </w:r>
      </w:del>
      <w:ins w:id="8" w:author="Masriani" w:date="2021-09-20T11:36:00Z">
        <w:r w:rsidR="0035302F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melebihi makan berat.</w:t>
      </w:r>
    </w:p>
    <w:p w14:paraId="1F2707AC" w14:textId="5FD09431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Sebungkus keripik yang dalam kemasan bisa dikonsumsi </w:t>
      </w:r>
      <w:del w:id="9" w:author="Masriani" w:date="2021-09-20T11:36:00Z">
        <w:r w:rsidRPr="00C50A1E" w:rsidDel="0035302F">
          <w:rPr>
            <w:rFonts w:ascii="Times New Roman" w:eastAsia="Times New Roman" w:hAnsi="Times New Roman" w:cs="Times New Roman"/>
            <w:sz w:val="24"/>
            <w:szCs w:val="24"/>
          </w:rPr>
          <w:delText>4</w:delText>
        </w:r>
      </w:del>
      <w:ins w:id="10" w:author="Masriani" w:date="2021-09-20T11:36:00Z">
        <w:r w:rsidR="0035302F">
          <w:rPr>
            <w:rFonts w:ascii="Times New Roman" w:eastAsia="Times New Roman" w:hAnsi="Times New Roman" w:cs="Times New Roman"/>
            <w:sz w:val="24"/>
            <w:szCs w:val="24"/>
          </w:rPr>
          <w:t xml:space="preserve"> empat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porsi habis sekali duduk. Belum cukup, tambah lagi gorengannya, satu-dua biji eh kok jadi lima?</w:t>
      </w:r>
    </w:p>
    <w:p w14:paraId="375E14EC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Hujan yang membuat suasana jadi lebih dingin -</w:t>
      </w:r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 sikapnya padamu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, memang bisa jadi salah satu pencetus mengapa kita jadi suka makan. </w:t>
      </w:r>
    </w:p>
    <w:p w14:paraId="2F55677E" w14:textId="15EF4534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Terutama makanan yang seperti tahu bulat digoreng </w:t>
      </w:r>
      <w:del w:id="11" w:author="Masriani" w:date="2021-09-20T11:38:00Z">
        <w:r w:rsidRPr="00C50A1E" w:rsidDel="0035302F">
          <w:rPr>
            <w:rFonts w:ascii="Times New Roman" w:eastAsia="Times New Roman" w:hAnsi="Times New Roman" w:cs="Times New Roman"/>
            <w:sz w:val="24"/>
            <w:szCs w:val="24"/>
          </w:rPr>
          <w:delText xml:space="preserve">dadakan </w:delText>
        </w:r>
      </w:del>
      <w:ins w:id="12" w:author="Masriani" w:date="2021-09-20T11:38:00Z">
        <w:r w:rsidR="0035302F">
          <w:rPr>
            <w:rFonts w:ascii="Times New Roman" w:eastAsia="Times New Roman" w:hAnsi="Times New Roman" w:cs="Times New Roman"/>
            <w:sz w:val="24"/>
            <w:szCs w:val="24"/>
          </w:rPr>
          <w:t xml:space="preserve"> mendadak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alias yang masih hangat. Apalagi dengan makan, tubuh akan mendapat "panas" akibat </w:t>
      </w:r>
      <w:del w:id="13" w:author="Masriani" w:date="2021-09-20T11:38:00Z">
        <w:r w:rsidRPr="00C50A1E" w:rsidDel="0035302F">
          <w:rPr>
            <w:rFonts w:ascii="Times New Roman" w:eastAsia="Times New Roman" w:hAnsi="Times New Roman" w:cs="Times New Roman"/>
            <w:sz w:val="24"/>
            <w:szCs w:val="24"/>
          </w:rPr>
          <w:delText xml:space="preserve">terjadinya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peningkatan metabolisme dalam tubuh. </w:t>
      </w:r>
    </w:p>
    <w:p w14:paraId="7A702ABB" w14:textId="10B836ED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del w:id="14" w:author="Masriani" w:date="2021-09-20T11:38:00Z">
        <w:r w:rsidRPr="00C50A1E" w:rsidDel="0035302F">
          <w:rPr>
            <w:rFonts w:ascii="Times New Roman" w:eastAsia="Times New Roman" w:hAnsi="Times New Roman" w:cs="Times New Roman"/>
            <w:sz w:val="24"/>
            <w:szCs w:val="24"/>
          </w:rPr>
          <w:delText>Padahal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15" w:author="Masriani" w:date="2021-09-20T11:38:00Z">
        <w:r w:rsidRPr="00C50A1E" w:rsidDel="0035302F">
          <w:rPr>
            <w:rFonts w:ascii="Times New Roman" w:eastAsia="Times New Roman" w:hAnsi="Times New Roman" w:cs="Times New Roman"/>
            <w:sz w:val="24"/>
            <w:szCs w:val="24"/>
          </w:rPr>
          <w:delText>k</w:delText>
        </w:r>
      </w:del>
      <w:ins w:id="16" w:author="Masriani" w:date="2021-09-20T11:38:00Z">
        <w:r w:rsidR="0035302F">
          <w:rPr>
            <w:rFonts w:ascii="Times New Roman" w:eastAsia="Times New Roman" w:hAnsi="Times New Roman" w:cs="Times New Roman"/>
            <w:sz w:val="24"/>
            <w:szCs w:val="24"/>
          </w:rPr>
          <w:t>K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enyataannya, dingin yang terjadi akibat hujan tidak </w:t>
      </w:r>
      <w:del w:id="17" w:author="Masriani" w:date="2021-09-20T11:38:00Z">
        <w:r w:rsidRPr="00C50A1E" w:rsidDel="0035302F">
          <w:rPr>
            <w:rFonts w:ascii="Times New Roman" w:eastAsia="Times New Roman" w:hAnsi="Times New Roman" w:cs="Times New Roman"/>
            <w:sz w:val="24"/>
            <w:szCs w:val="24"/>
          </w:rPr>
          <w:delText xml:space="preserve">benar-benar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membuat tubuh memerlukan kalori tambahan dari makanan</w:t>
      </w:r>
      <w:del w:id="18" w:author="Masriani" w:date="2021-09-20T11:39:00Z">
        <w:r w:rsidRPr="00C50A1E" w:rsidDel="0035302F">
          <w:rPr>
            <w:rFonts w:ascii="Times New Roman" w:eastAsia="Times New Roman" w:hAnsi="Times New Roman" w:cs="Times New Roman"/>
            <w:sz w:val="24"/>
            <w:szCs w:val="24"/>
          </w:rPr>
          <w:delText>mu, lho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Dingin yang kita </w:t>
      </w:r>
      <w:del w:id="19" w:author="Masriani" w:date="2021-09-20T11:39:00Z">
        <w:r w:rsidRPr="00C50A1E" w:rsidDel="0035302F">
          <w:rPr>
            <w:rFonts w:ascii="Times New Roman" w:eastAsia="Times New Roman" w:hAnsi="Times New Roman" w:cs="Times New Roman"/>
            <w:sz w:val="24"/>
            <w:szCs w:val="24"/>
          </w:rPr>
          <w:delText xml:space="preserve">kira </w:delText>
        </w:r>
      </w:del>
      <w:ins w:id="20" w:author="Masriani" w:date="2021-09-20T11:39:00Z">
        <w:r w:rsidR="0035302F">
          <w:rPr>
            <w:rFonts w:ascii="Times New Roman" w:eastAsia="Times New Roman" w:hAnsi="Times New Roman" w:cs="Times New Roman"/>
            <w:sz w:val="24"/>
            <w:szCs w:val="24"/>
          </w:rPr>
          <w:t xml:space="preserve"> rasakan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ternyata tidak sedingin kenyataannya</w:t>
      </w:r>
      <w:del w:id="21" w:author="Masriani" w:date="2021-09-20T11:39:00Z">
        <w:r w:rsidRPr="00C50A1E" w:rsidDel="0035302F">
          <w:rPr>
            <w:rFonts w:ascii="Times New Roman" w:eastAsia="Times New Roman" w:hAnsi="Times New Roman" w:cs="Times New Roman"/>
            <w:sz w:val="24"/>
            <w:szCs w:val="24"/>
          </w:rPr>
          <w:delText>, kok~</w:delText>
        </w:r>
      </w:del>
    </w:p>
    <w:p w14:paraId="3C243F98" w14:textId="119B0B7E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Ternyata Ini </w:t>
      </w:r>
      <w:del w:id="22" w:author="Masriani" w:date="2021-09-20T11:40:00Z">
        <w:r w:rsidRPr="00C50A1E" w:rsidDel="0035302F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delText>yang Bisa Jadi Sebabnya...</w:delText>
        </w:r>
      </w:del>
      <w:ins w:id="23" w:author="Masriani" w:date="2021-09-20T11:40:00Z">
        <w:r w:rsidR="0035302F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Penyebabnya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br/>
        <w:t xml:space="preserve">Selama hujan </w:t>
      </w:r>
      <w:del w:id="24" w:author="Masriani" w:date="2021-09-20T11:40:00Z">
        <w:r w:rsidRPr="00C50A1E" w:rsidDel="0035302F">
          <w:rPr>
            <w:rFonts w:ascii="Times New Roman" w:eastAsia="Times New Roman" w:hAnsi="Times New Roman" w:cs="Times New Roman"/>
            <w:sz w:val="24"/>
            <w:szCs w:val="24"/>
          </w:rPr>
          <w:delText xml:space="preserve">datang, tentu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kita akan lebih suka berlindung dalam ruangan saja. Ruangan yang membuat jarak kita dengan makanan makin dekat</w:t>
      </w:r>
      <w:del w:id="25" w:author="Masriani" w:date="2021-09-20T11:40:00Z">
        <w:r w:rsidRPr="00C50A1E" w:rsidDel="0035302F">
          <w:rPr>
            <w:rFonts w:ascii="Times New Roman" w:eastAsia="Times New Roman" w:hAnsi="Times New Roman" w:cs="Times New Roman"/>
            <w:sz w:val="24"/>
            <w:szCs w:val="24"/>
          </w:rPr>
          <w:delText xml:space="preserve"> saja.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26" w:author="Masriani" w:date="2021-09-20T11:41:00Z">
        <w:r w:rsidRPr="00C50A1E" w:rsidDel="0035302F">
          <w:rPr>
            <w:rFonts w:ascii="Times New Roman" w:eastAsia="Times New Roman" w:hAnsi="Times New Roman" w:cs="Times New Roman"/>
            <w:sz w:val="24"/>
            <w:szCs w:val="24"/>
          </w:rPr>
          <w:delText xml:space="preserve">Ya, ini </w:delText>
        </w:r>
      </w:del>
      <w:ins w:id="27" w:author="Masriani" w:date="2021-09-20T11:41:00Z">
        <w:r w:rsidR="0035302F">
          <w:rPr>
            <w:rFonts w:ascii="Times New Roman" w:eastAsia="Times New Roman" w:hAnsi="Times New Roman" w:cs="Times New Roman"/>
            <w:sz w:val="24"/>
            <w:szCs w:val="24"/>
          </w:rPr>
          <w:t xml:space="preserve"> Hal ini terkait </w:t>
        </w:r>
      </w:ins>
      <w:del w:id="28" w:author="Masriani" w:date="2021-09-20T11:41:00Z">
        <w:r w:rsidRPr="00C50A1E" w:rsidDel="0035302F">
          <w:rPr>
            <w:rFonts w:ascii="Times New Roman" w:eastAsia="Times New Roman" w:hAnsi="Times New Roman" w:cs="Times New Roman"/>
            <w:sz w:val="24"/>
            <w:szCs w:val="24"/>
          </w:rPr>
          <w:delText xml:space="preserve">soal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akses makanan yang </w:t>
      </w:r>
      <w:del w:id="29" w:author="Masriani" w:date="2021-09-20T11:41:00Z">
        <w:r w:rsidRPr="00C50A1E" w:rsidDel="0035302F">
          <w:rPr>
            <w:rFonts w:ascii="Times New Roman" w:eastAsia="Times New Roman" w:hAnsi="Times New Roman" w:cs="Times New Roman"/>
            <w:sz w:val="24"/>
            <w:szCs w:val="24"/>
          </w:rPr>
          <w:delText xml:space="preserve">jadi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t</w:t>
      </w:r>
      <w:ins w:id="30" w:author="Masriani" w:date="2021-09-20T11:41:00Z">
        <w:r w:rsidR="0035302F">
          <w:rPr>
            <w:rFonts w:ascii="Times New Roman" w:eastAsia="Times New Roman" w:hAnsi="Times New Roman" w:cs="Times New Roman"/>
            <w:sz w:val="24"/>
            <w:szCs w:val="24"/>
          </w:rPr>
          <w:t>idak</w:t>
        </w:r>
      </w:ins>
      <w:del w:id="31" w:author="Masriani" w:date="2021-09-20T11:41:00Z">
        <w:r w:rsidRPr="00C50A1E" w:rsidDel="0035302F">
          <w:rPr>
            <w:rFonts w:ascii="Times New Roman" w:eastAsia="Times New Roman" w:hAnsi="Times New Roman" w:cs="Times New Roman"/>
            <w:sz w:val="24"/>
            <w:szCs w:val="24"/>
          </w:rPr>
          <w:delText>ak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lagi berjarak. </w:t>
      </w:r>
      <w:del w:id="32" w:author="Masriani" w:date="2021-09-20T11:41:00Z">
        <w:r w:rsidRPr="00C50A1E" w:rsidDel="0035302F">
          <w:rPr>
            <w:rFonts w:ascii="Times New Roman" w:eastAsia="Times New Roman" w:hAnsi="Times New Roman" w:cs="Times New Roman"/>
            <w:sz w:val="24"/>
            <w:szCs w:val="24"/>
          </w:rPr>
          <w:delText>Ehem.</w:delText>
        </w:r>
      </w:del>
    </w:p>
    <w:p w14:paraId="55A88734" w14:textId="0414A7E2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Mulai dari </w:t>
      </w:r>
      <w:del w:id="33" w:author="Masriani" w:date="2021-09-20T11:41:00Z">
        <w:r w:rsidRPr="00C50A1E" w:rsidDel="0035302F">
          <w:rPr>
            <w:rFonts w:ascii="Times New Roman" w:eastAsia="Times New Roman" w:hAnsi="Times New Roman" w:cs="Times New Roman"/>
            <w:sz w:val="24"/>
            <w:szCs w:val="24"/>
          </w:rPr>
          <w:delText xml:space="preserve">segala jenis masakan dalam bentuk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mie instan, biskuit-biskuit yang di</w:t>
      </w:r>
      <w:del w:id="34" w:author="Masriani" w:date="2021-09-20T11:42:00Z">
        <w:r w:rsidDel="0035302F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tata dalam toples cantik, atau bubuk-bubuk minuman manis dalam kemasan ekonomis. </w:t>
      </w:r>
    </w:p>
    <w:p w14:paraId="3D57BFB1" w14:textId="21D28595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Semua </w:t>
      </w:r>
      <w:del w:id="35" w:author="Masriani" w:date="2021-09-20T11:42:00Z">
        <w:r w:rsidRPr="00C50A1E" w:rsidDel="0035302F">
          <w:rPr>
            <w:rFonts w:ascii="Times New Roman" w:eastAsia="Times New Roman" w:hAnsi="Times New Roman" w:cs="Times New Roman"/>
            <w:sz w:val="24"/>
            <w:szCs w:val="24"/>
          </w:rPr>
          <w:delText xml:space="preserve">harus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ada di </w:t>
      </w:r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penyimpanan</w:t>
      </w:r>
      <w:del w:id="36" w:author="Masriani" w:date="2021-09-20T11:43:00Z">
        <w:r w:rsidRPr="00C50A1E" w:rsidDel="0035302F">
          <w:rPr>
            <w:rFonts w:ascii="Times New Roman" w:eastAsia="Times New Roman" w:hAnsi="Times New Roman" w:cs="Times New Roman"/>
            <w:sz w:val="24"/>
            <w:szCs w:val="24"/>
          </w:rPr>
          <w:delText>.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37" w:author="Masriani" w:date="2021-09-20T11:43:00Z">
        <w:r w:rsidRPr="00C50A1E" w:rsidDel="0035302F">
          <w:rPr>
            <w:rFonts w:ascii="Times New Roman" w:eastAsia="Times New Roman" w:hAnsi="Times New Roman" w:cs="Times New Roman"/>
            <w:sz w:val="24"/>
            <w:szCs w:val="24"/>
          </w:rPr>
          <w:delText>S</w:delText>
        </w:r>
      </w:del>
      <w:ins w:id="38" w:author="Masriani" w:date="2021-09-20T11:43:00Z">
        <w:r w:rsidR="0035302F">
          <w:rPr>
            <w:rFonts w:ascii="Times New Roman" w:eastAsia="Times New Roman" w:hAnsi="Times New Roman" w:cs="Times New Roman"/>
            <w:sz w:val="24"/>
            <w:szCs w:val="24"/>
          </w:rPr>
          <w:t>s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ebagai bahan persediaan </w:t>
      </w:r>
      <w:del w:id="39" w:author="Masriani" w:date="2021-09-20T11:42:00Z">
        <w:r w:rsidRPr="00C50A1E" w:rsidDel="0035302F">
          <w:rPr>
            <w:rFonts w:ascii="Times New Roman" w:eastAsia="Times New Roman" w:hAnsi="Times New Roman" w:cs="Times New Roman"/>
            <w:sz w:val="24"/>
            <w:szCs w:val="24"/>
          </w:rPr>
          <w:delText xml:space="preserve">karena mau </w:delText>
        </w:r>
      </w:del>
      <w:ins w:id="40" w:author="Masriani" w:date="2021-09-20T11:42:00Z">
        <w:r w:rsidR="0035302F">
          <w:rPr>
            <w:rFonts w:ascii="Times New Roman" w:eastAsia="Times New Roman" w:hAnsi="Times New Roman" w:cs="Times New Roman"/>
            <w:sz w:val="24"/>
            <w:szCs w:val="24"/>
          </w:rPr>
          <w:t xml:space="preserve"> yang akan di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ins w:id="41" w:author="Masriani" w:date="2021-09-20T11:42:00Z">
        <w:r w:rsidR="0035302F">
          <w:rPr>
            <w:rFonts w:ascii="Times New Roman" w:eastAsia="Times New Roman" w:hAnsi="Times New Roman" w:cs="Times New Roman"/>
            <w:sz w:val="24"/>
            <w:szCs w:val="24"/>
          </w:rPr>
          <w:t>ka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42" w:author="Masriani" w:date="2021-09-20T11:42:00Z">
        <w:r w:rsidR="0035302F">
          <w:rPr>
            <w:rFonts w:ascii="Times New Roman" w:eastAsia="Times New Roman" w:hAnsi="Times New Roman" w:cs="Times New Roman"/>
            <w:sz w:val="24"/>
            <w:szCs w:val="24"/>
          </w:rPr>
          <w:t xml:space="preserve"> saat</w:t>
        </w:r>
      </w:ins>
      <w:del w:id="43" w:author="Masriani" w:date="2021-09-20T11:42:00Z">
        <w:r w:rsidRPr="00C50A1E" w:rsidDel="0035302F">
          <w:rPr>
            <w:rFonts w:ascii="Times New Roman" w:eastAsia="Times New Roman" w:hAnsi="Times New Roman" w:cs="Times New Roman"/>
            <w:sz w:val="24"/>
            <w:szCs w:val="24"/>
          </w:rPr>
          <w:delText>di waktu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hujan</w:t>
      </w:r>
      <w:ins w:id="44" w:author="Masriani" w:date="2021-09-20T11:43:00Z">
        <w:r w:rsidR="0035302F">
          <w:rPr>
            <w:rFonts w:ascii="Times New Roman" w:eastAsia="Times New Roman" w:hAnsi="Times New Roman" w:cs="Times New Roman"/>
            <w:sz w:val="24"/>
            <w:szCs w:val="24"/>
          </w:rPr>
          <w:t>.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45" w:author="Masriani" w:date="2021-09-20T11:43:00Z">
        <w:r w:rsidRPr="00C50A1E" w:rsidDel="0035302F">
          <w:rPr>
            <w:rFonts w:ascii="Times New Roman" w:eastAsia="Times New Roman" w:hAnsi="Times New Roman" w:cs="Times New Roman"/>
            <w:sz w:val="24"/>
            <w:szCs w:val="24"/>
          </w:rPr>
          <w:delText>itu membuat kita berpikir berkali-kali. Akan merepotkan.</w:delText>
        </w:r>
      </w:del>
    </w:p>
    <w:p w14:paraId="6A61AF0F" w14:textId="3A16DA66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Tidak ada salahnya makan saat hujan. Yang </w:t>
      </w:r>
      <w:del w:id="46" w:author="Masriani" w:date="2021-09-20T11:44:00Z">
        <w:r w:rsidRPr="00C50A1E" w:rsidDel="0035302F">
          <w:rPr>
            <w:rFonts w:ascii="Times New Roman" w:eastAsia="Times New Roman" w:hAnsi="Times New Roman" w:cs="Times New Roman"/>
            <w:sz w:val="24"/>
            <w:szCs w:val="24"/>
          </w:rPr>
          <w:delText xml:space="preserve">sering membuatnya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salah adalah pemilihan makanan</w:t>
      </w:r>
      <w:ins w:id="47" w:author="Masriani" w:date="2021-09-20T11:44:00Z">
        <w:r w:rsidR="0035302F">
          <w:rPr>
            <w:rFonts w:ascii="Times New Roman" w:eastAsia="Times New Roman" w:hAnsi="Times New Roman" w:cs="Times New Roman"/>
            <w:sz w:val="24"/>
            <w:szCs w:val="24"/>
          </w:rPr>
          <w:t>.</w:t>
        </w:r>
      </w:ins>
      <w:del w:id="48" w:author="Masriani" w:date="2021-09-20T11:44:00Z">
        <w:r w:rsidRPr="00C50A1E" w:rsidDel="0035302F">
          <w:rPr>
            <w:rFonts w:ascii="Times New Roman" w:eastAsia="Times New Roman" w:hAnsi="Times New Roman" w:cs="Times New Roman"/>
            <w:sz w:val="24"/>
            <w:szCs w:val="24"/>
          </w:rPr>
          <w:delText xml:space="preserve"> kita yang tidak tahu diri.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penting enak, kalori belakangan</w:t>
      </w:r>
      <w:del w:id="49" w:author="Masriani" w:date="2021-09-20T11:44:00Z">
        <w:r w:rsidRPr="00C50A1E" w:rsidDel="006372F1">
          <w:rPr>
            <w:rFonts w:ascii="Times New Roman" w:eastAsia="Times New Roman" w:hAnsi="Times New Roman" w:cs="Times New Roman"/>
            <w:sz w:val="24"/>
            <w:szCs w:val="24"/>
          </w:rPr>
          <w:delText>?</w:delText>
        </w:r>
      </w:del>
      <w:ins w:id="50" w:author="Masriani" w:date="2021-09-20T11:44:00Z">
        <w:r w:rsidR="006372F1">
          <w:rPr>
            <w:rFonts w:ascii="Times New Roman" w:eastAsia="Times New Roman" w:hAnsi="Times New Roman" w:cs="Times New Roman"/>
            <w:sz w:val="24"/>
            <w:szCs w:val="24"/>
          </w:rPr>
          <w:t>.</w:t>
        </w:r>
      </w:ins>
    </w:p>
    <w:p w14:paraId="4085B069" w14:textId="16A74DDD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del w:id="51" w:author="Masriani" w:date="2021-09-20T11:45:00Z">
        <w:r w:rsidRPr="00C50A1E" w:rsidDel="006372F1">
          <w:rPr>
            <w:rFonts w:ascii="Times New Roman" w:eastAsia="Times New Roman" w:hAnsi="Times New Roman" w:cs="Times New Roman"/>
            <w:sz w:val="24"/>
            <w:szCs w:val="24"/>
          </w:rPr>
          <w:delText>Coba deh, m</w:delText>
        </w:r>
      </w:del>
      <w:ins w:id="52" w:author="Masriani" w:date="2021-09-20T11:45:00Z">
        <w:r w:rsidR="006372F1">
          <w:rPr>
            <w:rFonts w:ascii="Times New Roman" w:eastAsia="Times New Roman" w:hAnsi="Times New Roman" w:cs="Times New Roman"/>
            <w:sz w:val="24"/>
            <w:szCs w:val="24"/>
          </w:rPr>
          <w:t>M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ulai</w:t>
      </w:r>
      <w:ins w:id="53" w:author="Masriani" w:date="2021-09-20T11:45:00Z">
        <w:r w:rsidR="006372F1">
          <w:rPr>
            <w:rFonts w:ascii="Times New Roman" w:eastAsia="Times New Roman" w:hAnsi="Times New Roman" w:cs="Times New Roman"/>
            <w:sz w:val="24"/>
            <w:szCs w:val="24"/>
          </w:rPr>
          <w:t>lah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54" w:author="Masriani" w:date="2021-09-20T11:45:00Z">
        <w:r w:rsidRPr="00C50A1E" w:rsidDel="006372F1">
          <w:rPr>
            <w:rFonts w:ascii="Times New Roman" w:eastAsia="Times New Roman" w:hAnsi="Times New Roman" w:cs="Times New Roman"/>
            <w:sz w:val="24"/>
            <w:szCs w:val="24"/>
          </w:rPr>
          <w:delText xml:space="preserve">aja dulu dengan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 label informasi gizi ketika kamu memakan makanan kemasan</w:t>
      </w:r>
      <w:del w:id="55" w:author="Masriani" w:date="2021-09-20T11:45:00Z">
        <w:r w:rsidRPr="00C50A1E" w:rsidDel="006372F1">
          <w:rPr>
            <w:rFonts w:ascii="Times New Roman" w:eastAsia="Times New Roman" w:hAnsi="Times New Roman" w:cs="Times New Roman"/>
            <w:sz w:val="24"/>
            <w:szCs w:val="24"/>
          </w:rPr>
          <w:delText xml:space="preserve">.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Atau </w:t>
      </w:r>
      <w:del w:id="56" w:author="Masriani" w:date="2021-09-20T11:45:00Z">
        <w:r w:rsidRPr="00C50A1E" w:rsidDel="006372F1">
          <w:rPr>
            <w:rFonts w:ascii="Times New Roman" w:eastAsia="Times New Roman" w:hAnsi="Times New Roman" w:cs="Times New Roman"/>
            <w:sz w:val="24"/>
            <w:szCs w:val="24"/>
          </w:rPr>
          <w:delText>j</w:delText>
        </w:r>
      </w:del>
      <w:ins w:id="57" w:author="Masriani" w:date="2021-09-20T11:45:00Z">
        <w:r w:rsidR="006372F1">
          <w:rPr>
            <w:rFonts w:ascii="Times New Roman" w:eastAsia="Times New Roman" w:hAnsi="Times New Roman" w:cs="Times New Roman"/>
            <w:sz w:val="24"/>
            <w:szCs w:val="24"/>
          </w:rPr>
          <w:t>J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ika ingin minum</w:t>
      </w:r>
      <w:ins w:id="58" w:author="Masriani" w:date="2021-09-20T11:45:00Z">
        <w:r w:rsidR="006372F1">
          <w:rPr>
            <w:rFonts w:ascii="Times New Roman" w:eastAsia="Times New Roman" w:hAnsi="Times New Roman" w:cs="Times New Roman"/>
            <w:sz w:val="24"/>
            <w:szCs w:val="24"/>
          </w:rPr>
          <w:t>an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59" w:author="Masriani" w:date="2021-09-20T11:46:00Z">
        <w:r w:rsidRPr="00C50A1E" w:rsidDel="006372F1">
          <w:rPr>
            <w:rFonts w:ascii="Times New Roman" w:eastAsia="Times New Roman" w:hAnsi="Times New Roman" w:cs="Times New Roman"/>
            <w:sz w:val="24"/>
            <w:szCs w:val="24"/>
          </w:rPr>
          <w:delText>yang hangat-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hangat, </w:t>
      </w:r>
      <w:del w:id="60" w:author="Masriani" w:date="2021-09-20T11:46:00Z">
        <w:r w:rsidRPr="00C50A1E" w:rsidDel="006372F1">
          <w:rPr>
            <w:rFonts w:ascii="Times New Roman" w:eastAsia="Times New Roman" w:hAnsi="Times New Roman" w:cs="Times New Roman"/>
            <w:sz w:val="24"/>
            <w:szCs w:val="24"/>
          </w:rPr>
          <w:delText>takar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gulanya</w:t>
      </w:r>
      <w:ins w:id="61" w:author="Masriani" w:date="2021-09-20T11:46:00Z">
        <w:r w:rsidR="006372F1">
          <w:rPr>
            <w:rFonts w:ascii="Times New Roman" w:eastAsia="Times New Roman" w:hAnsi="Times New Roman" w:cs="Times New Roman"/>
            <w:sz w:val="24"/>
            <w:szCs w:val="24"/>
          </w:rPr>
          <w:t xml:space="preserve"> ditakar,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jangan kelebihan. Sebab kamu sudah terlalu manis, kata dia</w:t>
      </w:r>
      <w:ins w:id="62" w:author="Masriani" w:date="2021-09-20T11:46:00Z">
        <w:r w:rsidR="006372F1">
          <w:rPr>
            <w:rFonts w:ascii="Times New Roman" w:eastAsia="Times New Roman" w:hAnsi="Times New Roman" w:cs="Times New Roman"/>
            <w:sz w:val="24"/>
            <w:szCs w:val="24"/>
          </w:rPr>
          <w:t>.</w:t>
        </w:r>
      </w:ins>
      <w:del w:id="63" w:author="Masriani" w:date="2021-09-20T11:46:00Z">
        <w:r w:rsidRPr="00C50A1E" w:rsidDel="006372F1">
          <w:rPr>
            <w:rFonts w:ascii="Times New Roman" w:eastAsia="Times New Roman" w:hAnsi="Times New Roman" w:cs="Times New Roman"/>
            <w:sz w:val="24"/>
            <w:szCs w:val="24"/>
          </w:rPr>
          <w:delText> </w:delText>
        </w:r>
        <w:r w:rsidRPr="00C50A1E" w:rsidDel="006372F1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delText>gitu khan.</w:delText>
        </w:r>
      </w:del>
    </w:p>
    <w:p w14:paraId="63CD7D71" w14:textId="3929DD49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musim hujan, rasa malas bergerak juga bisa </w:t>
      </w:r>
      <w:ins w:id="64" w:author="Masriani" w:date="2021-09-20T11:46:00Z">
        <w:r w:rsidR="006372F1">
          <w:rPr>
            <w:rFonts w:ascii="Times New Roman" w:eastAsia="Times New Roman" w:hAnsi="Times New Roman" w:cs="Times New Roman"/>
            <w:sz w:val="24"/>
            <w:szCs w:val="24"/>
          </w:rPr>
          <w:t>men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jadi </w:t>
      </w:r>
      <w:del w:id="65" w:author="Masriani" w:date="2021-09-20T11:46:00Z">
        <w:r w:rsidRPr="00C50A1E" w:rsidDel="006372F1">
          <w:rPr>
            <w:rFonts w:ascii="Times New Roman" w:eastAsia="Times New Roman" w:hAnsi="Times New Roman" w:cs="Times New Roman"/>
            <w:sz w:val="24"/>
            <w:szCs w:val="24"/>
          </w:rPr>
          <w:delText xml:space="preserve">biang </w:delText>
        </w:r>
      </w:del>
      <w:ins w:id="66" w:author="Masriani" w:date="2021-09-20T11:46:00Z">
        <w:r w:rsidR="006372F1">
          <w:rPr>
            <w:rFonts w:ascii="Times New Roman" w:eastAsia="Times New Roman" w:hAnsi="Times New Roman" w:cs="Times New Roman"/>
            <w:sz w:val="24"/>
            <w:szCs w:val="24"/>
          </w:rPr>
          <w:t xml:space="preserve">penyebab kenaikan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berat badan </w:t>
      </w:r>
      <w:del w:id="67" w:author="Masriani" w:date="2021-09-20T11:47:00Z">
        <w:r w:rsidRPr="00C50A1E" w:rsidDel="006372F1">
          <w:rPr>
            <w:rFonts w:ascii="Times New Roman" w:eastAsia="Times New Roman" w:hAnsi="Times New Roman" w:cs="Times New Roman"/>
            <w:sz w:val="24"/>
            <w:szCs w:val="24"/>
          </w:rPr>
          <w:delText>yang lebih suka naiknya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Apalagi munculnya kaum-kaum rebahan yang </w:t>
      </w:r>
      <w:del w:id="68" w:author="Masriani" w:date="2021-09-20T11:47:00Z">
        <w:r w:rsidRPr="00C50A1E" w:rsidDel="006372F1">
          <w:rPr>
            <w:rFonts w:ascii="Times New Roman" w:eastAsia="Times New Roman" w:hAnsi="Times New Roman" w:cs="Times New Roman"/>
            <w:sz w:val="24"/>
            <w:szCs w:val="24"/>
          </w:rPr>
          <w:delText>kerjaannya</w:delText>
        </w:r>
      </w:del>
      <w:ins w:id="69" w:author="Masriani" w:date="2021-09-20T11:47:00Z">
        <w:r w:rsidR="006372F1">
          <w:rPr>
            <w:rFonts w:ascii="Times New Roman" w:eastAsia="Times New Roman" w:hAnsi="Times New Roman" w:cs="Times New Roman"/>
            <w:sz w:val="24"/>
            <w:szCs w:val="24"/>
          </w:rPr>
          <w:t xml:space="preserve"> pekerjaannya hanya tidur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70" w:author="Masriani" w:date="2021-09-20T11:48:00Z">
        <w:r w:rsidR="006372F1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del w:id="71" w:author="Masriani" w:date="2021-09-20T11:47:00Z">
        <w:r w:rsidRPr="00C50A1E" w:rsidDel="006372F1">
          <w:rPr>
            <w:rFonts w:ascii="Times New Roman" w:eastAsia="Times New Roman" w:hAnsi="Times New Roman" w:cs="Times New Roman"/>
            <w:sz w:val="24"/>
            <w:szCs w:val="24"/>
          </w:rPr>
          <w:delText xml:space="preserve">tiduran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dan </w:t>
      </w:r>
      <w:del w:id="72" w:author="Masriani" w:date="2021-09-20T11:47:00Z">
        <w:r w:rsidRPr="00C50A1E" w:rsidDel="006372F1">
          <w:rPr>
            <w:rFonts w:ascii="Times New Roman" w:eastAsia="Times New Roman" w:hAnsi="Times New Roman" w:cs="Times New Roman"/>
            <w:sz w:val="24"/>
            <w:szCs w:val="24"/>
          </w:rPr>
          <w:delText xml:space="preserve">hanya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buka tutup media sosial atau </w:t>
      </w:r>
      <w:ins w:id="73" w:author="Masriani" w:date="2021-09-20T11:48:00Z">
        <w:r w:rsidR="006372F1">
          <w:rPr>
            <w:rFonts w:ascii="Times New Roman" w:eastAsia="Times New Roman" w:hAnsi="Times New Roman" w:cs="Times New Roman"/>
            <w:sz w:val="24"/>
            <w:szCs w:val="24"/>
          </w:rPr>
          <w:t>ber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pura-pura sibuk</w:t>
      </w:r>
      <w:ins w:id="74" w:author="Masriani" w:date="2021-09-20T11:48:00Z">
        <w:r w:rsidR="006372F1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padahal tidak ada yang</w:t>
      </w:r>
      <w:del w:id="75" w:author="Masriani" w:date="2021-09-20T11:48:00Z">
        <w:r w:rsidRPr="00C50A1E" w:rsidDel="006372F1">
          <w:rPr>
            <w:rFonts w:ascii="Times New Roman" w:eastAsia="Times New Roman" w:hAnsi="Times New Roman" w:cs="Times New Roman"/>
            <w:sz w:val="24"/>
            <w:szCs w:val="24"/>
          </w:rPr>
          <w:delText xml:space="preserve"> nge-chat</w:delText>
        </w:r>
      </w:del>
      <w:ins w:id="76" w:author="Masriani" w:date="2021-09-20T11:48:00Z">
        <w:r w:rsidR="006372F1">
          <w:rPr>
            <w:rFonts w:ascii="Times New Roman" w:eastAsia="Times New Roman" w:hAnsi="Times New Roman" w:cs="Times New Roman"/>
            <w:sz w:val="24"/>
            <w:szCs w:val="24"/>
          </w:rPr>
          <w:t xml:space="preserve"> menghubungi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5D5234F6" w14:textId="03637354" w:rsidR="00927764" w:rsidRPr="00C50A1E" w:rsidDel="006372F1" w:rsidRDefault="00927764" w:rsidP="00927764">
      <w:pPr>
        <w:shd w:val="clear" w:color="auto" w:fill="F5F5F5"/>
        <w:spacing w:after="375"/>
        <w:rPr>
          <w:del w:id="77" w:author="Masriani" w:date="2021-09-20T11:50:00Z"/>
          <w:rFonts w:ascii="Times New Roman" w:eastAsia="Times New Roman" w:hAnsi="Times New Roman" w:cs="Times New Roman"/>
          <w:sz w:val="24"/>
          <w:szCs w:val="24"/>
        </w:rPr>
      </w:pPr>
      <w:del w:id="78" w:author="Masriani" w:date="2021-09-20T11:49:00Z">
        <w:r w:rsidRPr="00C50A1E" w:rsidDel="006372F1">
          <w:rPr>
            <w:rFonts w:ascii="Times New Roman" w:eastAsia="Times New Roman" w:hAnsi="Times New Roman" w:cs="Times New Roman"/>
            <w:sz w:val="24"/>
            <w:szCs w:val="24"/>
          </w:rPr>
          <w:delText xml:space="preserve">Kegiatan seperti </w:delText>
        </w:r>
      </w:del>
      <w:ins w:id="79" w:author="Masriani" w:date="2021-09-20T11:49:00Z">
        <w:r w:rsidR="006372F1">
          <w:rPr>
            <w:rFonts w:ascii="Times New Roman" w:eastAsia="Times New Roman" w:hAnsi="Times New Roman" w:cs="Times New Roman"/>
            <w:sz w:val="24"/>
            <w:szCs w:val="24"/>
          </w:rPr>
          <w:t xml:space="preserve"> Hal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inilah yang membuat lemak</w:t>
      </w:r>
      <w:del w:id="80" w:author="Masriani" w:date="2021-09-20T11:49:00Z">
        <w:r w:rsidRPr="00C50A1E" w:rsidDel="006372F1">
          <w:rPr>
            <w:rFonts w:ascii="Times New Roman" w:eastAsia="Times New Roman" w:hAnsi="Times New Roman" w:cs="Times New Roman"/>
            <w:sz w:val="24"/>
            <w:szCs w:val="24"/>
          </w:rPr>
          <w:delText>-lemak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seharusnya dibakar</w:t>
      </w:r>
      <w:ins w:id="81" w:author="Masriani" w:date="2021-09-20T11:49:00Z">
        <w:r w:rsidR="006372F1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jadi </w:t>
      </w:r>
      <w:ins w:id="82" w:author="Masriani" w:date="2021-09-20T11:49:00Z">
        <w:r w:rsidR="006372F1">
          <w:rPr>
            <w:rFonts w:ascii="Times New Roman" w:eastAsia="Times New Roman" w:hAnsi="Times New Roman" w:cs="Times New Roman"/>
            <w:sz w:val="24"/>
            <w:szCs w:val="24"/>
          </w:rPr>
          <w:t xml:space="preserve">ditimbun </w:t>
        </w:r>
      </w:ins>
      <w:del w:id="83" w:author="Masriani" w:date="2021-09-20T11:49:00Z">
        <w:r w:rsidRPr="00C50A1E" w:rsidDel="006372F1">
          <w:rPr>
            <w:rFonts w:ascii="Times New Roman" w:eastAsia="Times New Roman" w:hAnsi="Times New Roman" w:cs="Times New Roman"/>
            <w:sz w:val="24"/>
            <w:szCs w:val="24"/>
          </w:rPr>
          <w:delText>memilih ikut</w:delText>
        </w:r>
        <w:r w:rsidDel="006372F1">
          <w:rPr>
            <w:rFonts w:ascii="Times New Roman" w:eastAsia="Times New Roman" w:hAnsi="Times New Roman" w:cs="Times New Roman"/>
            <w:sz w:val="24"/>
            <w:szCs w:val="24"/>
          </w:rPr>
          <w:delText>an mager saja</w:delText>
        </w:r>
      </w:del>
      <w:r>
        <w:rPr>
          <w:rFonts w:ascii="Times New Roman" w:eastAsia="Times New Roman" w:hAnsi="Times New Roman" w:cs="Times New Roman"/>
          <w:sz w:val="24"/>
          <w:szCs w:val="24"/>
        </w:rPr>
        <w:t xml:space="preserve">. Jadi simpanan </w:t>
      </w:r>
      <w:ins w:id="84" w:author="Masriani" w:date="2021-09-20T11:49:00Z">
        <w:r w:rsidR="006372F1">
          <w:rPr>
            <w:rFonts w:ascii="Times New Roman" w:eastAsia="Times New Roman" w:hAnsi="Times New Roman" w:cs="Times New Roman"/>
            <w:sz w:val="24"/>
            <w:szCs w:val="24"/>
          </w:rPr>
          <w:t xml:space="preserve">lemak </w:t>
        </w:r>
      </w:ins>
      <w:r>
        <w:rPr>
          <w:rFonts w:ascii="Times New Roman" w:eastAsia="Times New Roman" w:hAnsi="Times New Roman" w:cs="Times New Roman"/>
          <w:sz w:val="24"/>
          <w:szCs w:val="24"/>
        </w:rPr>
        <w:t>di</w:t>
      </w:r>
      <w:ins w:id="85" w:author="Masriani" w:date="2021-09-20T11:50:00Z">
        <w:r w:rsidR="006372F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ins w:id="86" w:author="Masriani" w:date="2021-09-20T11:50:00Z">
        <w:r w:rsidR="006372F1">
          <w:rPr>
            <w:rFonts w:ascii="Times New Roman" w:eastAsia="Times New Roman" w:hAnsi="Times New Roman" w:cs="Times New Roman"/>
            <w:sz w:val="24"/>
            <w:szCs w:val="24"/>
          </w:rPr>
          <w:t xml:space="preserve"> berada di berbagai jaringan</w:t>
        </w:r>
      </w:ins>
      <w:del w:id="87" w:author="Masriani" w:date="2021-09-20T11:50:00Z">
        <w:r w:rsidRPr="00C50A1E" w:rsidDel="006372F1">
          <w:rPr>
            <w:rFonts w:ascii="Times New Roman" w:eastAsia="Times New Roman" w:hAnsi="Times New Roman" w:cs="Times New Roman"/>
            <w:sz w:val="24"/>
            <w:szCs w:val="24"/>
          </w:rPr>
          <w:delText>, dimana-mana.</w:delText>
        </w:r>
      </w:del>
    </w:p>
    <w:p w14:paraId="35C6A433" w14:textId="36492226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Jadi, jangan salahkan hujann</w:t>
      </w:r>
      <w:del w:id="88" w:author="Masriani" w:date="2021-09-20T11:53:00Z">
        <w:r w:rsidRPr="00C50A1E" w:rsidDel="006372F1">
          <w:rPr>
            <w:rFonts w:ascii="Times New Roman" w:eastAsia="Times New Roman" w:hAnsi="Times New Roman" w:cs="Times New Roman"/>
            <w:sz w:val="24"/>
            <w:szCs w:val="24"/>
          </w:rPr>
          <w:delText>ya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. Soal nafsu makan</w:t>
      </w:r>
      <w:ins w:id="89" w:author="Masriani" w:date="2021-09-20T11:53:00Z">
        <w:r w:rsidR="006372F1">
          <w:rPr>
            <w:rFonts w:ascii="Times New Roman" w:eastAsia="Times New Roman" w:hAnsi="Times New Roman" w:cs="Times New Roman"/>
            <w:sz w:val="24"/>
            <w:szCs w:val="24"/>
          </w:rPr>
          <w:t xml:space="preserve">, kesalahan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90" w:author="Masriani" w:date="2021-09-20T11:53:00Z">
        <w:r w:rsidRPr="00C50A1E" w:rsidDel="006372F1">
          <w:rPr>
            <w:rFonts w:ascii="Times New Roman" w:eastAsia="Times New Roman" w:hAnsi="Times New Roman" w:cs="Times New Roman"/>
            <w:sz w:val="24"/>
            <w:szCs w:val="24"/>
          </w:rPr>
          <w:delText xml:space="preserve">ini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lebih banyak </w:t>
      </w:r>
      <w:del w:id="91" w:author="Masriani" w:date="2021-09-20T11:53:00Z">
        <w:r w:rsidRPr="00C50A1E" w:rsidDel="006372F1">
          <w:rPr>
            <w:rFonts w:ascii="Times New Roman" w:eastAsia="Times New Roman" w:hAnsi="Times New Roman" w:cs="Times New Roman"/>
            <w:sz w:val="24"/>
            <w:szCs w:val="24"/>
          </w:rPr>
          <w:delText xml:space="preserve">salahnya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kamu. Kamu yang tidak bisa mengendalikan diri. Kalau tiba-tiba berat </w:t>
      </w:r>
      <w:r>
        <w:rPr>
          <w:rFonts w:ascii="Times New Roman" w:eastAsia="Times New Roman" w:hAnsi="Times New Roman" w:cs="Times New Roman"/>
          <w:sz w:val="24"/>
          <w:szCs w:val="24"/>
        </w:rPr>
        <w:t>badan ikut tergelincir makin ke</w:t>
      </w:r>
      <w:ins w:id="92" w:author="Masriani" w:date="2021-09-20T11:54:00Z">
        <w:r w:rsidR="006372F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kanan </w:t>
      </w:r>
      <w:del w:id="93" w:author="Masriani" w:date="2021-09-20T11:54:00Z">
        <w:r w:rsidRPr="00C50A1E" w:rsidDel="006372F1">
          <w:rPr>
            <w:rFonts w:ascii="Times New Roman" w:eastAsia="Times New Roman" w:hAnsi="Times New Roman" w:cs="Times New Roman"/>
            <w:sz w:val="24"/>
            <w:szCs w:val="24"/>
          </w:rPr>
          <w:delText xml:space="preserve">di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saat hujan. Coba ingat</w:t>
      </w:r>
      <w:del w:id="94" w:author="Masriani" w:date="2021-09-20T11:54:00Z">
        <w:r w:rsidRPr="00C50A1E" w:rsidDel="006372F1">
          <w:rPr>
            <w:rFonts w:ascii="Times New Roman" w:eastAsia="Times New Roman" w:hAnsi="Times New Roman" w:cs="Times New Roman"/>
            <w:sz w:val="24"/>
            <w:szCs w:val="24"/>
          </w:rPr>
          <w:delText>-ingat</w:delText>
        </w:r>
      </w:del>
      <w:ins w:id="95" w:author="Masriani" w:date="2021-09-20T11:54:00Z">
        <w:r w:rsidR="006372F1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apa yang kamu makan saat hujan?</w:t>
      </w:r>
    </w:p>
    <w:p w14:paraId="20960269" w14:textId="63542CDE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kuah susu ditambah telur. </w:t>
      </w:r>
      <w:del w:id="96" w:author="Masriani" w:date="2021-09-20T11:54:00Z">
        <w:r w:rsidRPr="00C50A1E" w:rsidDel="006372F1">
          <w:rPr>
            <w:rFonts w:ascii="Times New Roman" w:eastAsia="Times New Roman" w:hAnsi="Times New Roman" w:cs="Times New Roman"/>
            <w:sz w:val="24"/>
            <w:szCs w:val="24"/>
          </w:rPr>
          <w:delText xml:space="preserve">Ya </w:delText>
        </w:r>
      </w:del>
      <w:ins w:id="97" w:author="Masriani" w:date="2021-09-20T11:54:00Z">
        <w:r w:rsidR="006372F1">
          <w:rPr>
            <w:rFonts w:ascii="Times New Roman" w:eastAsia="Times New Roman" w:hAnsi="Times New Roman" w:cs="Times New Roman"/>
            <w:sz w:val="24"/>
            <w:szCs w:val="24"/>
          </w:rPr>
          <w:t>B</w:t>
        </w:r>
      </w:ins>
      <w:del w:id="98" w:author="Masriani" w:date="2021-09-20T11:54:00Z">
        <w:r w:rsidRPr="00C50A1E" w:rsidDel="006372F1">
          <w:rPr>
            <w:rFonts w:ascii="Times New Roman" w:eastAsia="Times New Roman" w:hAnsi="Times New Roman" w:cs="Times New Roman"/>
            <w:sz w:val="24"/>
            <w:szCs w:val="24"/>
          </w:rPr>
          <w:delText>b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isalah </w:t>
      </w:r>
      <w:ins w:id="99" w:author="Masriani" w:date="2021-09-20T11:54:00Z">
        <w:r w:rsidR="006372F1">
          <w:rPr>
            <w:rFonts w:ascii="Times New Roman" w:eastAsia="Times New Roman" w:hAnsi="Times New Roman" w:cs="Times New Roman"/>
            <w:sz w:val="24"/>
            <w:szCs w:val="24"/>
          </w:rPr>
          <w:t>me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ins w:id="100" w:author="Masriani" w:date="2021-09-20T11:54:00Z">
        <w:r w:rsidR="006372F1">
          <w:rPr>
            <w:rFonts w:ascii="Times New Roman" w:eastAsia="Times New Roman" w:hAnsi="Times New Roman" w:cs="Times New Roman"/>
            <w:sz w:val="24"/>
            <w:szCs w:val="24"/>
          </w:rPr>
          <w:t>i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101" w:author="Masriani" w:date="2021-09-20T11:54:00Z">
        <w:r w:rsidRPr="00C50A1E" w:rsidDel="006372F1">
          <w:rPr>
            <w:rFonts w:ascii="Times New Roman" w:eastAsia="Times New Roman" w:hAnsi="Times New Roman" w:cs="Times New Roman"/>
            <w:sz w:val="24"/>
            <w:szCs w:val="24"/>
          </w:rPr>
          <w:delText xml:space="preserve">dari </w:delText>
        </w:r>
      </w:del>
      <w:bookmarkStart w:id="102" w:name="_GoBack"/>
      <w:bookmarkEnd w:id="102"/>
      <w:r w:rsidRPr="00C50A1E">
        <w:rPr>
          <w:rFonts w:ascii="Times New Roman" w:eastAsia="Times New Roman" w:hAnsi="Times New Roman" w:cs="Times New Roman"/>
          <w:sz w:val="24"/>
          <w:szCs w:val="24"/>
        </w:rPr>
        <w:t>500 kalori. HAHA. </w:t>
      </w:r>
    </w:p>
    <w:p w14:paraId="35E72D5E" w14:textId="77777777"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  <w:t>Listhia H. Rahman</w:t>
      </w:r>
    </w:p>
    <w:p w14:paraId="00C443F9" w14:textId="77777777" w:rsidR="00927764" w:rsidRPr="00C50A1E" w:rsidRDefault="00927764" w:rsidP="00927764"/>
    <w:p w14:paraId="04704C40" w14:textId="77777777" w:rsidR="00927764" w:rsidRPr="005A045A" w:rsidRDefault="00927764" w:rsidP="00927764">
      <w:pPr>
        <w:rPr>
          <w:i/>
        </w:rPr>
      </w:pPr>
    </w:p>
    <w:p w14:paraId="6329EDD8" w14:textId="77777777"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r w:rsidRPr="005A045A">
        <w:rPr>
          <w:rFonts w:ascii="Cambria" w:hAnsi="Cambria"/>
          <w:i/>
          <w:sz w:val="18"/>
          <w:szCs w:val="18"/>
        </w:rPr>
        <w:t xml:space="preserve">Sumber: </w:t>
      </w:r>
      <w:hyperlink r:id="rId9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14:paraId="5A965E74" w14:textId="77777777" w:rsidR="00924DF5" w:rsidRDefault="00924DF5"/>
    <w:sectPr w:rsidR="00924DF5" w:rsidSect="00927764">
      <w:footerReference w:type="default" r:id="rId10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A88E03" w14:textId="77777777" w:rsidR="00301F8A" w:rsidRDefault="00301F8A">
      <w:r>
        <w:separator/>
      </w:r>
    </w:p>
  </w:endnote>
  <w:endnote w:type="continuationSeparator" w:id="0">
    <w:p w14:paraId="79A8940F" w14:textId="77777777" w:rsidR="00301F8A" w:rsidRDefault="00301F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8292D6" w14:textId="77777777" w:rsidR="00941E77" w:rsidRDefault="00927764" w:rsidP="00941E77">
    <w:pPr>
      <w:pStyle w:val="Footer"/>
    </w:pPr>
    <w:r w:rsidRPr="000D015E">
      <w:rPr>
        <w:rFonts w:ascii="Cambria" w:hAnsi="Cambria"/>
        <w:b/>
        <w:i/>
        <w:sz w:val="18"/>
        <w:szCs w:val="18"/>
      </w:rPr>
      <w:t>Tugas Observasi_</w:t>
    </w:r>
    <w:r>
      <w:rPr>
        <w:rFonts w:ascii="Cambria" w:hAnsi="Cambria"/>
        <w:b/>
        <w:i/>
        <w:sz w:val="18"/>
        <w:szCs w:val="18"/>
      </w:rPr>
      <w:t>Penyuntingan versi 6</w:t>
    </w:r>
  </w:p>
  <w:p w14:paraId="3C47F43C" w14:textId="77777777" w:rsidR="00941E77" w:rsidRDefault="00301F8A">
    <w:pPr>
      <w:pStyle w:val="Footer"/>
    </w:pPr>
  </w:p>
  <w:p w14:paraId="2F716921" w14:textId="77777777" w:rsidR="00941E77" w:rsidRDefault="00301F8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A17843" w14:textId="77777777" w:rsidR="00301F8A" w:rsidRDefault="00301F8A">
      <w:r>
        <w:separator/>
      </w:r>
    </w:p>
  </w:footnote>
  <w:footnote w:type="continuationSeparator" w:id="0">
    <w:p w14:paraId="7796DC30" w14:textId="77777777" w:rsidR="00301F8A" w:rsidRDefault="00301F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0204BF4"/>
    <w:multiLevelType w:val="hybridMultilevel"/>
    <w:tmpl w:val="5C6E8022"/>
    <w:lvl w:ilvl="0" w:tplc="FFD88E1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Masriani">
    <w15:presenceInfo w15:providerId="None" w15:userId="Masrian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764"/>
    <w:rsid w:val="000728F3"/>
    <w:rsid w:val="0012251A"/>
    <w:rsid w:val="002318A3"/>
    <w:rsid w:val="00301F8A"/>
    <w:rsid w:val="0035302F"/>
    <w:rsid w:val="003D51AE"/>
    <w:rsid w:val="0042167F"/>
    <w:rsid w:val="006372F1"/>
    <w:rsid w:val="00924DF5"/>
    <w:rsid w:val="00927764"/>
    <w:rsid w:val="00C20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6907A2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paragraph" w:styleId="BalloonText">
    <w:name w:val="Balloon Text"/>
    <w:basedOn w:val="Normal"/>
    <w:link w:val="BalloonTextChar"/>
    <w:uiPriority w:val="99"/>
    <w:semiHidden/>
    <w:unhideWhenUsed/>
    <w:rsid w:val="0035302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302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ssets-a2.kompasiana.com/items/album/2020/01/05/photo-1561497268-131821f92985-5e11e63d097f362701721a02.jpeg?t=o&amp;v=760" TargetMode="Externa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kompasiana.com/listhiahr/5e11e59a097f367b4a413222/hujan-turun-berat-badan-naik?page=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614</Words>
  <Characters>3502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Masriani</cp:lastModifiedBy>
  <cp:revision>3</cp:revision>
  <dcterms:created xsi:type="dcterms:W3CDTF">2021-09-20T04:23:00Z</dcterms:created>
  <dcterms:modified xsi:type="dcterms:W3CDTF">2021-09-20T04:54:00Z</dcterms:modified>
</cp:coreProperties>
</file>