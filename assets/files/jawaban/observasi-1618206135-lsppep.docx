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7764" w:rsidRPr="0094076B" w:rsidRDefault="00927764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:rsidR="00927764" w:rsidRPr="00927764" w:rsidRDefault="00927764" w:rsidP="00927764">
      <w:pPr>
        <w:pStyle w:val="ListParagraph"/>
        <w:numPr>
          <w:ilvl w:val="0"/>
          <w:numId w:val="2"/>
        </w:numPr>
        <w:ind w:left="567" w:hanging="567"/>
        <w:rPr>
          <w:rFonts w:ascii="Cambria" w:hAnsi="Cambria"/>
        </w:rPr>
      </w:pPr>
      <w:proofErr w:type="spellStart"/>
      <w:r w:rsidRPr="00927764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artikel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berikut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ini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dengan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menggunakan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tanda-tanda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koreksi</w:t>
      </w:r>
      <w:proofErr w:type="spellEnd"/>
      <w:r w:rsidRPr="00927764">
        <w:rPr>
          <w:rFonts w:ascii="Cambria" w:hAnsi="Cambria" w:cs="Times New Roman"/>
          <w:sz w:val="24"/>
          <w:szCs w:val="24"/>
        </w:rPr>
        <w:t>.</w:t>
      </w:r>
    </w:p>
    <w:p w:rsidR="00927764" w:rsidRPr="0094076B" w:rsidRDefault="00927764" w:rsidP="00927764">
      <w:pPr>
        <w:rPr>
          <w:rFonts w:ascii="Cambria" w:hAnsi="Cambria"/>
        </w:rPr>
      </w:pPr>
    </w:p>
    <w:p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Naik</w:t>
      </w:r>
      <w:proofErr w:type="spellEnd"/>
    </w:p>
    <w:p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05:43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7A1E6BCE" wp14:editId="7C1AA53C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:rsidR="00927764" w:rsidRPr="003F3294" w:rsidRDefault="00927764" w:rsidP="003F3294">
      <w:pPr>
        <w:shd w:val="clear" w:color="auto" w:fill="F5F5F5"/>
        <w:spacing w:after="120"/>
        <w:jc w:val="both"/>
        <w:rPr>
          <w:rFonts w:ascii="Times New Roman" w:eastAsia="Times New Roman" w:hAnsi="Times New Roman" w:cs="Times New Roman"/>
          <w:sz w:val="24"/>
          <w:szCs w:val="24"/>
        </w:rPr>
        <w:pPrChange w:id="0" w:author="asus" w:date="2021-04-12T12:42:00Z">
          <w:pPr>
            <w:shd w:val="clear" w:color="auto" w:fill="F5F5F5"/>
            <w:spacing w:after="375"/>
          </w:pPr>
        </w:pPrChange>
      </w:pPr>
      <w:proofErr w:type="spellStart"/>
      <w:r w:rsidRPr="003F3294">
        <w:rPr>
          <w:rFonts w:ascii="Times New Roman" w:eastAsia="Times New Roman" w:hAnsi="Times New Roman" w:cs="Times New Roman"/>
          <w:iCs/>
          <w:sz w:val="24"/>
          <w:szCs w:val="24"/>
          <w:rPrChange w:id="1" w:author="asus" w:date="2021-04-12T12:41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>Hujan</w:t>
      </w:r>
      <w:proofErr w:type="spellEnd"/>
      <w:r w:rsidRPr="003F3294">
        <w:rPr>
          <w:rFonts w:ascii="Times New Roman" w:eastAsia="Times New Roman" w:hAnsi="Times New Roman" w:cs="Times New Roman"/>
          <w:iCs/>
          <w:sz w:val="24"/>
          <w:szCs w:val="24"/>
          <w:rPrChange w:id="2" w:author="asus" w:date="2021-04-12T12:41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 xml:space="preserve"> </w:t>
      </w:r>
      <w:proofErr w:type="spellStart"/>
      <w:r w:rsidRPr="003F3294">
        <w:rPr>
          <w:rFonts w:ascii="Times New Roman" w:eastAsia="Times New Roman" w:hAnsi="Times New Roman" w:cs="Times New Roman"/>
          <w:iCs/>
          <w:sz w:val="24"/>
          <w:szCs w:val="24"/>
          <w:rPrChange w:id="3" w:author="asus" w:date="2021-04-12T12:41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>turun</w:t>
      </w:r>
      <w:proofErr w:type="spellEnd"/>
      <w:r w:rsidRPr="003F3294">
        <w:rPr>
          <w:rFonts w:ascii="Times New Roman" w:eastAsia="Times New Roman" w:hAnsi="Times New Roman" w:cs="Times New Roman"/>
          <w:iCs/>
          <w:sz w:val="24"/>
          <w:szCs w:val="24"/>
          <w:rPrChange w:id="4" w:author="asus" w:date="2021-04-12T12:41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 xml:space="preserve">, </w:t>
      </w:r>
      <w:proofErr w:type="spellStart"/>
      <w:r w:rsidRPr="003F3294">
        <w:rPr>
          <w:rFonts w:ascii="Times New Roman" w:eastAsia="Times New Roman" w:hAnsi="Times New Roman" w:cs="Times New Roman"/>
          <w:iCs/>
          <w:sz w:val="24"/>
          <w:szCs w:val="24"/>
          <w:rPrChange w:id="5" w:author="asus" w:date="2021-04-12T12:41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>berat</w:t>
      </w:r>
      <w:proofErr w:type="spellEnd"/>
      <w:r w:rsidRPr="003F3294">
        <w:rPr>
          <w:rFonts w:ascii="Times New Roman" w:eastAsia="Times New Roman" w:hAnsi="Times New Roman" w:cs="Times New Roman"/>
          <w:iCs/>
          <w:sz w:val="24"/>
          <w:szCs w:val="24"/>
          <w:rPrChange w:id="6" w:author="asus" w:date="2021-04-12T12:41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 xml:space="preserve"> </w:t>
      </w:r>
      <w:proofErr w:type="spellStart"/>
      <w:r w:rsidRPr="003F3294">
        <w:rPr>
          <w:rFonts w:ascii="Times New Roman" w:eastAsia="Times New Roman" w:hAnsi="Times New Roman" w:cs="Times New Roman"/>
          <w:iCs/>
          <w:sz w:val="24"/>
          <w:szCs w:val="24"/>
          <w:rPrChange w:id="7" w:author="asus" w:date="2021-04-12T12:41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>badan</w:t>
      </w:r>
      <w:proofErr w:type="spellEnd"/>
      <w:r w:rsidRPr="003F3294">
        <w:rPr>
          <w:rFonts w:ascii="Times New Roman" w:eastAsia="Times New Roman" w:hAnsi="Times New Roman" w:cs="Times New Roman"/>
          <w:iCs/>
          <w:sz w:val="24"/>
          <w:szCs w:val="24"/>
          <w:rPrChange w:id="8" w:author="asus" w:date="2021-04-12T12:41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 xml:space="preserve"> </w:t>
      </w:r>
      <w:proofErr w:type="spellStart"/>
      <w:r w:rsidRPr="003F3294">
        <w:rPr>
          <w:rFonts w:ascii="Times New Roman" w:eastAsia="Times New Roman" w:hAnsi="Times New Roman" w:cs="Times New Roman"/>
          <w:iCs/>
          <w:sz w:val="24"/>
          <w:szCs w:val="24"/>
          <w:rPrChange w:id="9" w:author="asus" w:date="2021-04-12T12:41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>naik</w:t>
      </w:r>
      <w:proofErr w:type="spellEnd"/>
      <w:r w:rsidRPr="003F3294">
        <w:rPr>
          <w:rFonts w:ascii="Times New Roman" w:eastAsia="Times New Roman" w:hAnsi="Times New Roman" w:cs="Times New Roman"/>
          <w:iCs/>
          <w:sz w:val="24"/>
          <w:szCs w:val="24"/>
          <w:rPrChange w:id="10" w:author="asus" w:date="2021-04-12T12:41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 xml:space="preserve">, </w:t>
      </w:r>
      <w:proofErr w:type="spellStart"/>
      <w:r w:rsidRPr="003F3294">
        <w:rPr>
          <w:rFonts w:ascii="Times New Roman" w:eastAsia="Times New Roman" w:hAnsi="Times New Roman" w:cs="Times New Roman"/>
          <w:iCs/>
          <w:sz w:val="24"/>
          <w:szCs w:val="24"/>
          <w:rPrChange w:id="11" w:author="asus" w:date="2021-04-12T12:41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>hubungan</w:t>
      </w:r>
      <w:proofErr w:type="spellEnd"/>
      <w:r w:rsidRPr="003F3294">
        <w:rPr>
          <w:rFonts w:ascii="Times New Roman" w:eastAsia="Times New Roman" w:hAnsi="Times New Roman" w:cs="Times New Roman"/>
          <w:iCs/>
          <w:sz w:val="24"/>
          <w:szCs w:val="24"/>
          <w:rPrChange w:id="12" w:author="asus" w:date="2021-04-12T12:41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 xml:space="preserve"> </w:t>
      </w:r>
      <w:proofErr w:type="spellStart"/>
      <w:proofErr w:type="gramStart"/>
      <w:r w:rsidRPr="003F3294">
        <w:rPr>
          <w:rFonts w:ascii="Times New Roman" w:eastAsia="Times New Roman" w:hAnsi="Times New Roman" w:cs="Times New Roman"/>
          <w:iCs/>
          <w:sz w:val="24"/>
          <w:szCs w:val="24"/>
          <w:rPrChange w:id="13" w:author="asus" w:date="2021-04-12T12:41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>sama</w:t>
      </w:r>
      <w:proofErr w:type="spellEnd"/>
      <w:proofErr w:type="gramEnd"/>
      <w:r w:rsidRPr="003F3294">
        <w:rPr>
          <w:rFonts w:ascii="Times New Roman" w:eastAsia="Times New Roman" w:hAnsi="Times New Roman" w:cs="Times New Roman"/>
          <w:iCs/>
          <w:sz w:val="24"/>
          <w:szCs w:val="24"/>
          <w:rPrChange w:id="14" w:author="asus" w:date="2021-04-12T12:41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 xml:space="preserve"> </w:t>
      </w:r>
      <w:proofErr w:type="spellStart"/>
      <w:r w:rsidRPr="003F3294">
        <w:rPr>
          <w:rFonts w:ascii="Times New Roman" w:eastAsia="Times New Roman" w:hAnsi="Times New Roman" w:cs="Times New Roman"/>
          <w:iCs/>
          <w:sz w:val="24"/>
          <w:szCs w:val="24"/>
          <w:rPrChange w:id="15" w:author="asus" w:date="2021-04-12T12:41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>dia</w:t>
      </w:r>
      <w:proofErr w:type="spellEnd"/>
      <w:r w:rsidRPr="003F3294">
        <w:rPr>
          <w:rFonts w:ascii="Times New Roman" w:eastAsia="Times New Roman" w:hAnsi="Times New Roman" w:cs="Times New Roman"/>
          <w:iCs/>
          <w:sz w:val="24"/>
          <w:szCs w:val="24"/>
          <w:rPrChange w:id="16" w:author="asus" w:date="2021-04-12T12:41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 xml:space="preserve"> </w:t>
      </w:r>
      <w:proofErr w:type="spellStart"/>
      <w:r w:rsidRPr="003F3294">
        <w:rPr>
          <w:rFonts w:ascii="Times New Roman" w:eastAsia="Times New Roman" w:hAnsi="Times New Roman" w:cs="Times New Roman"/>
          <w:iCs/>
          <w:sz w:val="24"/>
          <w:szCs w:val="24"/>
          <w:rPrChange w:id="17" w:author="asus" w:date="2021-04-12T12:41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>tetep</w:t>
      </w:r>
      <w:proofErr w:type="spellEnd"/>
      <w:r w:rsidRPr="003F3294">
        <w:rPr>
          <w:rFonts w:ascii="Times New Roman" w:eastAsia="Times New Roman" w:hAnsi="Times New Roman" w:cs="Times New Roman"/>
          <w:iCs/>
          <w:sz w:val="24"/>
          <w:szCs w:val="24"/>
          <w:rPrChange w:id="18" w:author="asus" w:date="2021-04-12T12:41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 xml:space="preserve"> </w:t>
      </w:r>
      <w:proofErr w:type="spellStart"/>
      <w:r w:rsidRPr="003F3294">
        <w:rPr>
          <w:rFonts w:ascii="Times New Roman" w:eastAsia="Times New Roman" w:hAnsi="Times New Roman" w:cs="Times New Roman"/>
          <w:iCs/>
          <w:sz w:val="24"/>
          <w:szCs w:val="24"/>
          <w:rPrChange w:id="19" w:author="asus" w:date="2021-04-12T12:41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>temenan</w:t>
      </w:r>
      <w:proofErr w:type="spellEnd"/>
      <w:r w:rsidRPr="003F3294">
        <w:rPr>
          <w:rFonts w:ascii="Times New Roman" w:eastAsia="Times New Roman" w:hAnsi="Times New Roman" w:cs="Times New Roman"/>
          <w:iCs/>
          <w:sz w:val="24"/>
          <w:szCs w:val="24"/>
          <w:rPrChange w:id="20" w:author="asus" w:date="2021-04-12T12:41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 xml:space="preserve"> </w:t>
      </w:r>
      <w:proofErr w:type="spellStart"/>
      <w:r w:rsidRPr="003F3294">
        <w:rPr>
          <w:rFonts w:ascii="Times New Roman" w:eastAsia="Times New Roman" w:hAnsi="Times New Roman" w:cs="Times New Roman"/>
          <w:iCs/>
          <w:sz w:val="24"/>
          <w:szCs w:val="24"/>
          <w:rPrChange w:id="21" w:author="asus" w:date="2021-04-12T12:41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>aja</w:t>
      </w:r>
      <w:proofErr w:type="spellEnd"/>
      <w:r w:rsidRPr="003F3294">
        <w:rPr>
          <w:rFonts w:ascii="Times New Roman" w:eastAsia="Times New Roman" w:hAnsi="Times New Roman" w:cs="Times New Roman"/>
          <w:iCs/>
          <w:sz w:val="24"/>
          <w:szCs w:val="24"/>
          <w:rPrChange w:id="22" w:author="asus" w:date="2021-04-12T12:41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 xml:space="preserve">. </w:t>
      </w:r>
      <w:proofErr w:type="spellStart"/>
      <w:proofErr w:type="gramStart"/>
      <w:r w:rsidRPr="003F3294">
        <w:rPr>
          <w:rFonts w:ascii="Times New Roman" w:eastAsia="Times New Roman" w:hAnsi="Times New Roman" w:cs="Times New Roman"/>
          <w:iCs/>
          <w:sz w:val="24"/>
          <w:szCs w:val="24"/>
          <w:rPrChange w:id="23" w:author="asus" w:date="2021-04-12T12:41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>Huft</w:t>
      </w:r>
      <w:proofErr w:type="spellEnd"/>
      <w:r w:rsidRPr="003F3294">
        <w:rPr>
          <w:rFonts w:ascii="Times New Roman" w:eastAsia="Times New Roman" w:hAnsi="Times New Roman" w:cs="Times New Roman"/>
          <w:iCs/>
          <w:sz w:val="24"/>
          <w:szCs w:val="24"/>
          <w:rPrChange w:id="24" w:author="asus" w:date="2021-04-12T12:41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>.</w:t>
      </w:r>
      <w:proofErr w:type="gramEnd"/>
    </w:p>
    <w:p w:rsidR="00927764" w:rsidRPr="00C50A1E" w:rsidRDefault="00927764" w:rsidP="003F3294">
      <w:pPr>
        <w:shd w:val="clear" w:color="auto" w:fill="F5F5F5"/>
        <w:spacing w:after="120"/>
        <w:jc w:val="both"/>
        <w:rPr>
          <w:rFonts w:ascii="Times New Roman" w:eastAsia="Times New Roman" w:hAnsi="Times New Roman" w:cs="Times New Roman"/>
          <w:sz w:val="24"/>
          <w:szCs w:val="24"/>
        </w:rPr>
        <w:pPrChange w:id="25" w:author="asus" w:date="2021-04-12T12:42:00Z">
          <w:pPr>
            <w:shd w:val="clear" w:color="auto" w:fill="F5F5F5"/>
            <w:spacing w:after="375"/>
          </w:pPr>
        </w:pPrChange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</w:t>
      </w:r>
      <w:del w:id="26" w:author="asus" w:date="2021-04-12T12:36:00Z">
        <w:r w:rsidRPr="00C50A1E" w:rsidDel="003F3294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kala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3F3294">
      <w:pPr>
        <w:shd w:val="clear" w:color="auto" w:fill="F5F5F5"/>
        <w:spacing w:after="120"/>
        <w:jc w:val="both"/>
        <w:rPr>
          <w:rFonts w:ascii="Times New Roman" w:eastAsia="Times New Roman" w:hAnsi="Times New Roman" w:cs="Times New Roman"/>
          <w:sz w:val="24"/>
          <w:szCs w:val="24"/>
        </w:rPr>
        <w:pPrChange w:id="27" w:author="asus" w:date="2021-04-12T12:42:00Z">
          <w:pPr>
            <w:shd w:val="clear" w:color="auto" w:fill="F5F5F5"/>
            <w:spacing w:after="375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gramStart"/>
      <w:ins w:id="28" w:author="asus" w:date="2021-04-12T12:37:00Z">
        <w:r w:rsidR="003F3294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proofErr w:type="gramEnd"/>
      <w:del w:id="29" w:author="asus" w:date="2021-04-12T12:37:00Z">
        <w:r w:rsidRPr="00C50A1E" w:rsidDel="003F3294">
          <w:rPr>
            <w:rFonts w:ascii="Times New Roman" w:eastAsia="Times New Roman" w:hAnsi="Times New Roman" w:cs="Times New Roman"/>
            <w:sz w:val="24"/>
            <w:szCs w:val="24"/>
          </w:rPr>
          <w:delText>. M</w:delText>
        </w:r>
      </w:del>
      <w:ins w:id="30" w:author="asus" w:date="2021-04-12T12:37:00Z">
        <w:r w:rsidR="003F3294">
          <w:rPr>
            <w:rFonts w:ascii="Times New Roman" w:eastAsia="Times New Roman" w:hAnsi="Times New Roman" w:cs="Times New Roman"/>
            <w:sz w:val="24"/>
            <w:szCs w:val="24"/>
          </w:rPr>
          <w:t>m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del w:id="31" w:author="asus" w:date="2021-04-12T12:37:00Z">
        <w:r w:rsidDel="003F3294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November-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3F3294">
      <w:pPr>
        <w:shd w:val="clear" w:color="auto" w:fill="F5F5F5"/>
        <w:spacing w:after="120"/>
        <w:jc w:val="both"/>
        <w:rPr>
          <w:rFonts w:ascii="Times New Roman" w:eastAsia="Times New Roman" w:hAnsi="Times New Roman" w:cs="Times New Roman"/>
          <w:sz w:val="24"/>
          <w:szCs w:val="24"/>
        </w:rPr>
        <w:pPrChange w:id="32" w:author="asus" w:date="2021-04-12T12:42:00Z">
          <w:pPr>
            <w:shd w:val="clear" w:color="auto" w:fill="F5F5F5"/>
            <w:spacing w:after="375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pun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3F3294">
      <w:pPr>
        <w:shd w:val="clear" w:color="auto" w:fill="F5F5F5"/>
        <w:spacing w:after="120"/>
        <w:jc w:val="both"/>
        <w:rPr>
          <w:rFonts w:ascii="Times New Roman" w:eastAsia="Times New Roman" w:hAnsi="Times New Roman" w:cs="Times New Roman"/>
          <w:sz w:val="24"/>
          <w:szCs w:val="24"/>
        </w:rPr>
        <w:pPrChange w:id="33" w:author="asus" w:date="2021-04-12T12:42:00Z">
          <w:pPr>
            <w:shd w:val="clear" w:color="auto" w:fill="F5F5F5"/>
            <w:spacing w:after="375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nap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3F3294">
      <w:pPr>
        <w:shd w:val="clear" w:color="auto" w:fill="F5F5F5"/>
        <w:spacing w:after="120"/>
        <w:jc w:val="both"/>
        <w:rPr>
          <w:rFonts w:ascii="Times New Roman" w:eastAsia="Times New Roman" w:hAnsi="Times New Roman" w:cs="Times New Roman"/>
          <w:sz w:val="24"/>
          <w:szCs w:val="24"/>
        </w:rPr>
        <w:pPrChange w:id="34" w:author="asus" w:date="2021-04-12T12:42:00Z">
          <w:pPr>
            <w:shd w:val="clear" w:color="auto" w:fill="F5F5F5"/>
            <w:spacing w:after="375"/>
          </w:pPr>
        </w:pPrChange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</w:t>
      </w:r>
      <w:del w:id="35" w:author="asus" w:date="2021-04-12T12:38:00Z">
        <w:r w:rsidRPr="00C50A1E" w:rsidDel="003F3294">
          <w:rPr>
            <w:rFonts w:ascii="Times New Roman" w:eastAsia="Times New Roman" w:hAnsi="Times New Roman" w:cs="Times New Roman"/>
            <w:sz w:val="24"/>
            <w:szCs w:val="24"/>
          </w:rPr>
          <w:delText xml:space="preserve">i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3F3294">
      <w:pPr>
        <w:shd w:val="clear" w:color="auto" w:fill="F5F5F5"/>
        <w:spacing w:after="120"/>
        <w:jc w:val="both"/>
        <w:rPr>
          <w:rFonts w:ascii="Times New Roman" w:eastAsia="Times New Roman" w:hAnsi="Times New Roman" w:cs="Times New Roman"/>
          <w:sz w:val="24"/>
          <w:szCs w:val="24"/>
        </w:rPr>
        <w:pPrChange w:id="36" w:author="asus" w:date="2021-04-12T12:42:00Z">
          <w:pPr>
            <w:shd w:val="clear" w:color="auto" w:fill="F5F5F5"/>
            <w:spacing w:after="375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duduk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eh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lima?</w:t>
      </w:r>
    </w:p>
    <w:p w:rsidR="00927764" w:rsidRPr="00C50A1E" w:rsidRDefault="00927764" w:rsidP="003F3294">
      <w:pPr>
        <w:shd w:val="clear" w:color="auto" w:fill="F5F5F5"/>
        <w:spacing w:after="120"/>
        <w:jc w:val="both"/>
        <w:rPr>
          <w:rFonts w:ascii="Times New Roman" w:eastAsia="Times New Roman" w:hAnsi="Times New Roman" w:cs="Times New Roman"/>
          <w:sz w:val="24"/>
          <w:szCs w:val="24"/>
        </w:rPr>
        <w:pPrChange w:id="37" w:author="asus" w:date="2021-04-12T12:42:00Z">
          <w:pPr>
            <w:shd w:val="clear" w:color="auto" w:fill="F5F5F5"/>
            <w:spacing w:after="375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sikapnya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padamu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3F3294">
      <w:pPr>
        <w:shd w:val="clear" w:color="auto" w:fill="F5F5F5"/>
        <w:spacing w:after="120"/>
        <w:jc w:val="both"/>
        <w:rPr>
          <w:rFonts w:ascii="Times New Roman" w:eastAsia="Times New Roman" w:hAnsi="Times New Roman" w:cs="Times New Roman"/>
          <w:sz w:val="24"/>
          <w:szCs w:val="24"/>
        </w:rPr>
        <w:pPrChange w:id="38" w:author="asus" w:date="2021-04-12T12:42:00Z">
          <w:pPr>
            <w:shd w:val="clear" w:color="auto" w:fill="F5F5F5"/>
            <w:spacing w:after="375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39" w:author="asus" w:date="2021-04-12T12:39:00Z">
        <w:r w:rsidRPr="00C50A1E" w:rsidDel="003F3294">
          <w:rPr>
            <w:rFonts w:ascii="Times New Roman" w:eastAsia="Times New Roman" w:hAnsi="Times New Roman" w:cs="Times New Roman"/>
            <w:sz w:val="24"/>
            <w:szCs w:val="24"/>
          </w:rPr>
          <w:delText>"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del w:id="40" w:author="asus" w:date="2021-04-12T12:39:00Z">
        <w:r w:rsidRPr="00C50A1E" w:rsidDel="003F3294">
          <w:rPr>
            <w:rFonts w:ascii="Times New Roman" w:eastAsia="Times New Roman" w:hAnsi="Times New Roman" w:cs="Times New Roman"/>
            <w:sz w:val="24"/>
            <w:szCs w:val="24"/>
          </w:rPr>
          <w:delText xml:space="preserve">"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3F3294">
      <w:pPr>
        <w:shd w:val="clear" w:color="auto" w:fill="F5F5F5"/>
        <w:spacing w:after="120"/>
        <w:jc w:val="both"/>
        <w:rPr>
          <w:rFonts w:ascii="Times New Roman" w:eastAsia="Times New Roman" w:hAnsi="Times New Roman" w:cs="Times New Roman"/>
          <w:sz w:val="24"/>
          <w:szCs w:val="24"/>
        </w:rPr>
        <w:pPrChange w:id="41" w:author="asus" w:date="2021-04-12T12:42:00Z">
          <w:pPr>
            <w:shd w:val="clear" w:color="auto" w:fill="F5F5F5"/>
            <w:spacing w:after="375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lho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ins w:id="42" w:author="asus" w:date="2021-04-12T12:40:00Z">
        <w:r w:rsidR="003F3294">
          <w:rPr>
            <w:rFonts w:ascii="Times New Roman" w:eastAsia="Times New Roman" w:hAnsi="Times New Roman" w:cs="Times New Roman"/>
            <w:sz w:val="24"/>
            <w:szCs w:val="24"/>
          </w:rPr>
          <w:t>.</w:t>
        </w:r>
      </w:ins>
      <w:proofErr w:type="gramEnd"/>
      <w:del w:id="43" w:author="asus" w:date="2021-04-12T12:40:00Z">
        <w:r w:rsidRPr="00C50A1E" w:rsidDel="003F3294">
          <w:rPr>
            <w:rFonts w:ascii="Times New Roman" w:eastAsia="Times New Roman" w:hAnsi="Times New Roman" w:cs="Times New Roman"/>
            <w:sz w:val="24"/>
            <w:szCs w:val="24"/>
          </w:rPr>
          <w:delText>~</w:delText>
        </w:r>
      </w:del>
    </w:p>
    <w:p w:rsidR="00927764" w:rsidRPr="00C50A1E" w:rsidRDefault="00927764" w:rsidP="003F3294">
      <w:pPr>
        <w:shd w:val="clear" w:color="auto" w:fill="F5F5F5"/>
        <w:spacing w:after="120"/>
        <w:jc w:val="both"/>
        <w:rPr>
          <w:rFonts w:ascii="Times New Roman" w:eastAsia="Times New Roman" w:hAnsi="Times New Roman" w:cs="Times New Roman"/>
          <w:sz w:val="24"/>
          <w:szCs w:val="24"/>
        </w:rPr>
        <w:pPrChange w:id="44" w:author="asus" w:date="2021-04-12T12:42:00Z">
          <w:pPr>
            <w:shd w:val="clear" w:color="auto" w:fill="F5F5F5"/>
            <w:spacing w:after="375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bookmarkStart w:id="45" w:name="_GoBack"/>
      <w:bookmarkEnd w:id="45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Ehem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3F3294">
      <w:pPr>
        <w:shd w:val="clear" w:color="auto" w:fill="F5F5F5"/>
        <w:spacing w:after="120"/>
        <w:jc w:val="both"/>
        <w:rPr>
          <w:rFonts w:ascii="Times New Roman" w:eastAsia="Times New Roman" w:hAnsi="Times New Roman" w:cs="Times New Roman"/>
          <w:sz w:val="24"/>
          <w:szCs w:val="24"/>
        </w:rPr>
        <w:pPrChange w:id="46" w:author="asus" w:date="2021-04-12T12:42:00Z">
          <w:pPr>
            <w:shd w:val="clear" w:color="auto" w:fill="F5F5F5"/>
            <w:spacing w:after="375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</w:t>
      </w:r>
      <w:del w:id="47" w:author="asus" w:date="2021-04-12T12:41:00Z">
        <w:r w:rsidDel="003F3294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tata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3F3294">
      <w:pPr>
        <w:shd w:val="clear" w:color="auto" w:fill="F5F5F5"/>
        <w:spacing w:after="120"/>
        <w:jc w:val="both"/>
        <w:rPr>
          <w:rFonts w:ascii="Times New Roman" w:eastAsia="Times New Roman" w:hAnsi="Times New Roman" w:cs="Times New Roman"/>
          <w:sz w:val="24"/>
          <w:szCs w:val="24"/>
        </w:rPr>
        <w:pPrChange w:id="48" w:author="asus" w:date="2021-04-12T12:42:00Z">
          <w:pPr>
            <w:shd w:val="clear" w:color="auto" w:fill="F5F5F5"/>
            <w:spacing w:after="375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</w:t>
      </w:r>
      <w:del w:id="49" w:author="asus" w:date="2021-04-12T12:41:00Z">
        <w:r w:rsidRPr="00C50A1E" w:rsidDel="003F3294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-kali.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Akan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3F3294">
      <w:pPr>
        <w:shd w:val="clear" w:color="auto" w:fill="F5F5F5"/>
        <w:spacing w:after="120"/>
        <w:jc w:val="both"/>
        <w:rPr>
          <w:rFonts w:ascii="Times New Roman" w:eastAsia="Times New Roman" w:hAnsi="Times New Roman" w:cs="Times New Roman"/>
          <w:sz w:val="24"/>
          <w:szCs w:val="24"/>
        </w:rPr>
        <w:pPrChange w:id="50" w:author="asus" w:date="2021-04-12T12:42:00Z">
          <w:pPr>
            <w:shd w:val="clear" w:color="auto" w:fill="F5F5F5"/>
            <w:spacing w:after="375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3F3294">
      <w:pPr>
        <w:shd w:val="clear" w:color="auto" w:fill="F5F5F5"/>
        <w:spacing w:after="120"/>
        <w:jc w:val="both"/>
        <w:rPr>
          <w:rFonts w:ascii="Times New Roman" w:eastAsia="Times New Roman" w:hAnsi="Times New Roman" w:cs="Times New Roman"/>
          <w:sz w:val="24"/>
          <w:szCs w:val="24"/>
        </w:rPr>
        <w:pPrChange w:id="51" w:author="asus" w:date="2021-04-12T12:42:00Z">
          <w:pPr>
            <w:shd w:val="clear" w:color="auto" w:fill="F5F5F5"/>
            <w:spacing w:after="375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khan.</w:t>
      </w:r>
    </w:p>
    <w:p w:rsidR="00927764" w:rsidRPr="00C50A1E" w:rsidRDefault="00927764" w:rsidP="003F3294">
      <w:pPr>
        <w:shd w:val="clear" w:color="auto" w:fill="F5F5F5"/>
        <w:spacing w:after="120"/>
        <w:jc w:val="both"/>
        <w:rPr>
          <w:rFonts w:ascii="Times New Roman" w:eastAsia="Times New Roman" w:hAnsi="Times New Roman" w:cs="Times New Roman"/>
          <w:sz w:val="24"/>
          <w:szCs w:val="24"/>
        </w:rPr>
        <w:pPrChange w:id="52" w:author="asus" w:date="2021-04-12T12:42:00Z">
          <w:pPr>
            <w:shd w:val="clear" w:color="auto" w:fill="F5F5F5"/>
            <w:spacing w:after="375"/>
          </w:pPr>
        </w:pPrChange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malas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naiknya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-chat. </w:t>
      </w:r>
    </w:p>
    <w:p w:rsidR="00927764" w:rsidRPr="00C50A1E" w:rsidRDefault="00927764" w:rsidP="003F3294">
      <w:pPr>
        <w:shd w:val="clear" w:color="auto" w:fill="F5F5F5"/>
        <w:spacing w:after="120"/>
        <w:jc w:val="both"/>
        <w:rPr>
          <w:rFonts w:ascii="Times New Roman" w:eastAsia="Times New Roman" w:hAnsi="Times New Roman" w:cs="Times New Roman"/>
          <w:sz w:val="24"/>
          <w:szCs w:val="24"/>
        </w:rPr>
        <w:pPrChange w:id="53" w:author="asus" w:date="2021-04-12T12:42:00Z">
          <w:pPr>
            <w:shd w:val="clear" w:color="auto" w:fill="F5F5F5"/>
            <w:spacing w:after="375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lemak-lemak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dimana-mana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3F3294">
      <w:pPr>
        <w:shd w:val="clear" w:color="auto" w:fill="F5F5F5"/>
        <w:spacing w:after="120"/>
        <w:jc w:val="both"/>
        <w:rPr>
          <w:rFonts w:ascii="Times New Roman" w:eastAsia="Times New Roman" w:hAnsi="Times New Roman" w:cs="Times New Roman"/>
          <w:sz w:val="24"/>
          <w:szCs w:val="24"/>
        </w:rPr>
        <w:pPrChange w:id="54" w:author="asus" w:date="2021-04-12T12:42:00Z">
          <w:pPr>
            <w:shd w:val="clear" w:color="auto" w:fill="F5F5F5"/>
            <w:spacing w:after="375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3F3294">
      <w:pPr>
        <w:shd w:val="clear" w:color="auto" w:fill="F5F5F5"/>
        <w:spacing w:after="120"/>
        <w:jc w:val="both"/>
        <w:rPr>
          <w:rFonts w:ascii="Times New Roman" w:eastAsia="Times New Roman" w:hAnsi="Times New Roman" w:cs="Times New Roman"/>
          <w:sz w:val="24"/>
          <w:szCs w:val="24"/>
        </w:rPr>
        <w:pPrChange w:id="55" w:author="asus" w:date="2021-04-12T12:42:00Z">
          <w:pPr>
            <w:shd w:val="clear" w:color="auto" w:fill="F5F5F5"/>
            <w:spacing w:after="375"/>
          </w:pPr>
        </w:pPrChange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 HAHA. </w:t>
      </w:r>
    </w:p>
    <w:p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:rsidR="00927764" w:rsidRPr="00C50A1E" w:rsidRDefault="00927764" w:rsidP="00927764"/>
    <w:p w:rsidR="00927764" w:rsidRPr="005A045A" w:rsidRDefault="00927764" w:rsidP="00927764">
      <w:pPr>
        <w:rPr>
          <w:i/>
        </w:rPr>
      </w:pPr>
    </w:p>
    <w:p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11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:rsidR="00924DF5" w:rsidRDefault="00924DF5"/>
    <w:sectPr w:rsidR="00924DF5" w:rsidSect="00927764">
      <w:footerReference w:type="default" r:id="rId12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6CB9" w:rsidRDefault="00826CB9">
      <w:r>
        <w:separator/>
      </w:r>
    </w:p>
  </w:endnote>
  <w:endnote w:type="continuationSeparator" w:id="0">
    <w:p w:rsidR="00826CB9" w:rsidRDefault="00826C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:rsidR="00941E77" w:rsidRDefault="00826CB9">
    <w:pPr>
      <w:pStyle w:val="Footer"/>
    </w:pPr>
  </w:p>
  <w:p w:rsidR="00941E77" w:rsidRDefault="00826CB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6CB9" w:rsidRDefault="00826CB9">
      <w:r>
        <w:separator/>
      </w:r>
    </w:p>
  </w:footnote>
  <w:footnote w:type="continuationSeparator" w:id="0">
    <w:p w:rsidR="00826CB9" w:rsidRDefault="00826C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7764"/>
    <w:rsid w:val="0012251A"/>
    <w:rsid w:val="003F3294"/>
    <w:rsid w:val="0042167F"/>
    <w:rsid w:val="00826CB9"/>
    <w:rsid w:val="00924DF5"/>
    <w:rsid w:val="00927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paragraph" w:styleId="BalloonText">
    <w:name w:val="Balloon Text"/>
    <w:basedOn w:val="Normal"/>
    <w:link w:val="BalloonTextChar"/>
    <w:uiPriority w:val="99"/>
    <w:semiHidden/>
    <w:unhideWhenUsed/>
    <w:rsid w:val="003F329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329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paragraph" w:styleId="BalloonText">
    <w:name w:val="Balloon Text"/>
    <w:basedOn w:val="Normal"/>
    <w:link w:val="BalloonTextChar"/>
    <w:uiPriority w:val="99"/>
    <w:semiHidden/>
    <w:unhideWhenUsed/>
    <w:rsid w:val="003F329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329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kompasiana.com/listhiahr/5e11e59a097f367b4a413222/hujan-turun-berat-badan-naik?page=all" TargetMode="External"/><Relationship Id="rId5" Type="http://schemas.openxmlformats.org/officeDocument/2006/relationships/settings" Target="settings.xml"/><Relationship Id="rId10" Type="http://schemas.openxmlformats.org/officeDocument/2006/relationships/image" Target="media/image1.jpeg"/><Relationship Id="rId4" Type="http://schemas.microsoft.com/office/2007/relationships/stylesWithEffects" Target="stylesWithEffects.xml"/><Relationship Id="rId9" Type="http://schemas.openxmlformats.org/officeDocument/2006/relationships/hyperlink" Target="https://assets-a2.kompasiana.com/items/album/2020/01/05/photo-1561497268-131821f92985-5e11e63d097f362701721a02.jpeg?t=o&amp;v=760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E8FAFD-D6FE-4931-B6F6-E3857DDF33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582</Words>
  <Characters>3321</Characters>
  <Application>Microsoft Office Word</Application>
  <DocSecurity>0</DocSecurity>
  <Lines>27</Lines>
  <Paragraphs>7</Paragraphs>
  <ScaleCrop>false</ScaleCrop>
  <Company/>
  <LinksUpToDate>false</LinksUpToDate>
  <CharactersWithSpaces>3896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asus</cp:lastModifiedBy>
  <cp:revision>2</cp:revision>
  <dcterms:created xsi:type="dcterms:W3CDTF">2020-07-24T23:46:00Z</dcterms:created>
  <dcterms:modified xsi:type="dcterms:W3CDTF">2021-04-12T05:43:00Z</dcterms:modified>
</cp:coreProperties>
</file>