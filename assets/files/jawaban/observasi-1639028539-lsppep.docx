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8FD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A8BC62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F3DB60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D7D5860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CB4444C" w14:textId="77777777" w:rsidR="00927764" w:rsidRPr="0094076B" w:rsidRDefault="00927764" w:rsidP="00927764">
      <w:pPr>
        <w:rPr>
          <w:rFonts w:ascii="Cambria" w:hAnsi="Cambria"/>
        </w:rPr>
      </w:pPr>
    </w:p>
    <w:p w14:paraId="3AAD075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AFEF4B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1FDCF3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B89058B" wp14:editId="62A68BF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460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C005A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4964127" w14:textId="72A9EC9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0" w:author="user" w:date="2021-12-09T12:16:00Z">
        <w:r w:rsidR="003C26D1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1" w:author="user" w:date="2021-12-09T12:17:00Z">
        <w:r w:rsidR="003C26D1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user" w:date="2021-12-09T12:17:00Z">
        <w:r w:rsidRPr="00C50A1E" w:rsidDel="003C26D1">
          <w:rPr>
            <w:rFonts w:ascii="Times New Roman" w:eastAsia="Times New Roman" w:hAnsi="Times New Roman" w:cs="Times New Roman"/>
            <w:sz w:val="24"/>
            <w:szCs w:val="24"/>
          </w:rPr>
          <w:delText>itu atau</w:delText>
        </w:r>
      </w:del>
      <w:proofErr w:type="spellStart"/>
      <w:ins w:id="3" w:author="user" w:date="2021-12-09T12:17:00Z">
        <w:r w:rsidR="003C26D1">
          <w:rPr>
            <w:rFonts w:ascii="Times New Roman" w:eastAsia="Times New Roman" w:hAnsi="Times New Roman" w:cs="Times New Roman"/>
            <w:sz w:val="24"/>
            <w:szCs w:val="24"/>
          </w:rPr>
          <w:t>Pastilah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4" w:author="user" w:date="2021-12-09T12:17:00Z">
        <w:r w:rsidRPr="00C50A1E" w:rsidDel="003C26D1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5" w:author="user" w:date="2021-12-09T12:17:00Z">
        <w:r w:rsidR="003C26D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634E3993" w14:textId="0A75F2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del w:id="6" w:author="user" w:date="2021-12-09T12:17:00Z">
        <w:r w:rsidRPr="00C50A1E" w:rsidDel="003C26D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7" w:author="user" w:date="2021-12-09T12:18:00Z">
        <w:r w:rsidR="003C26D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user" w:date="2021-12-09T12:18:00Z">
        <w:r w:rsidR="003C26D1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9" w:author="user" w:date="2021-12-09T12:18:00Z">
        <w:r w:rsidRPr="00C50A1E" w:rsidDel="003C26D1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user" w:date="2021-12-09T12:18:00Z">
        <w:r w:rsidRPr="00C50A1E" w:rsidDel="003C26D1">
          <w:rPr>
            <w:rFonts w:ascii="Times New Roman" w:eastAsia="Times New Roman" w:hAnsi="Times New Roman" w:cs="Times New Roman"/>
            <w:sz w:val="24"/>
            <w:szCs w:val="24"/>
          </w:rPr>
          <w:delText>kata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ins w:id="11" w:author="user" w:date="2021-12-09T12:18:00Z">
        <w:r w:rsidR="003C26D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C26D1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user" w:date="2021-12-09T12:18:00Z">
        <w:r w:rsidDel="003C26D1">
          <w:rPr>
            <w:rFonts w:ascii="Times New Roman" w:eastAsia="Times New Roman" w:hAnsi="Times New Roman" w:cs="Times New Roman"/>
            <w:sz w:val="24"/>
            <w:szCs w:val="24"/>
          </w:rPr>
          <w:delText>di antara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user" w:date="2021-12-09T12:19:00Z">
        <w:r w:rsidDel="003C26D1">
          <w:rPr>
            <w:rFonts w:ascii="Times New Roman" w:eastAsia="Times New Roman" w:hAnsi="Times New Roman" w:cs="Times New Roman"/>
            <w:sz w:val="24"/>
            <w:szCs w:val="24"/>
          </w:rPr>
          <w:delText>Bulan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14" w:author="user" w:date="2021-12-09T12:19:00Z">
        <w:r w:rsidR="003C26D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03B663" w14:textId="3E8C85B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del w:id="15" w:author="user" w:date="2021-12-09T12:20:00Z">
        <w:r w:rsidRPr="00C50A1E" w:rsidDel="00446CB8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user" w:date="2021-12-09T12:20:00Z">
        <w:r w:rsidRPr="00C50A1E" w:rsidDel="00446CB8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17" w:author="user" w:date="2021-12-09T12:20:00Z">
        <w:r w:rsidRPr="00C50A1E" w:rsidDel="00446CB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8" w:author="user" w:date="2021-12-09T12:20:00Z">
        <w:r w:rsidR="00446CB8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78C2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del w:id="19" w:author="user" w:date="2021-12-09T12:20:00Z">
        <w:r w:rsidDel="00446CB8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user" w:date="2021-12-09T12:21:00Z">
        <w:r w:rsidRPr="00C50A1E" w:rsidDel="00446CB8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del w:id="21" w:author="user" w:date="2021-12-09T12:20:00Z">
        <w:r w:rsidRPr="00C50A1E" w:rsidDel="00446CB8">
          <w:rPr>
            <w:rFonts w:ascii="Times New Roman" w:eastAsia="Times New Roman" w:hAnsi="Times New Roman" w:cs="Times New Roman"/>
            <w:sz w:val="24"/>
            <w:szCs w:val="24"/>
          </w:rPr>
          <w:delText>kut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D2BCA5" w14:textId="54C1A1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2" w:author="user" w:date="2021-12-09T12:21:00Z">
        <w:r w:rsidR="00446CB8">
          <w:rPr>
            <w:rFonts w:ascii="Times New Roman" w:eastAsia="Times New Roman" w:hAnsi="Times New Roman" w:cs="Times New Roman"/>
            <w:sz w:val="24"/>
            <w:szCs w:val="24"/>
          </w:rPr>
          <w:t xml:space="preserve">Si </w:t>
        </w:r>
        <w:proofErr w:type="spellStart"/>
        <w:r w:rsidR="00446CB8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23" w:author="user" w:date="2021-12-09T12:21:00Z">
        <w:r w:rsidRPr="00C50A1E" w:rsidDel="00446CB8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9C01CC" w14:textId="64564FB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4" w:author="user" w:date="2021-12-09T12:24:00Z">
        <w:r w:rsidRPr="00C50A1E" w:rsidDel="00446CB8">
          <w:rPr>
            <w:rFonts w:ascii="Times New Roman" w:eastAsia="Times New Roman" w:hAnsi="Times New Roman" w:cs="Times New Roman"/>
            <w:sz w:val="24"/>
            <w:szCs w:val="24"/>
          </w:rPr>
          <w:delText xml:space="preserve">Sebungkus keripik yang dalam kemasan bisa dikonsumsi 4 porsi habis sekali duduk. </w:delText>
        </w:r>
      </w:del>
      <w:proofErr w:type="spellStart"/>
      <w:ins w:id="25" w:author="user" w:date="2021-12-09T12:24:00Z">
        <w:r w:rsidR="00446CB8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446CB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46CB8"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  <w:proofErr w:type="spellEnd"/>
        <w:r w:rsidR="00446CB8">
          <w:rPr>
            <w:rFonts w:ascii="Times New Roman" w:eastAsia="Times New Roman" w:hAnsi="Times New Roman" w:cs="Times New Roman"/>
            <w:sz w:val="24"/>
            <w:szCs w:val="24"/>
          </w:rPr>
          <w:t xml:space="preserve"> duduk kitab isa </w:t>
        </w:r>
        <w:proofErr w:type="spellStart"/>
        <w:r w:rsidR="00446CB8">
          <w:rPr>
            <w:rFonts w:ascii="Times New Roman" w:eastAsia="Times New Roman" w:hAnsi="Times New Roman" w:cs="Times New Roman"/>
            <w:sz w:val="24"/>
            <w:szCs w:val="24"/>
          </w:rPr>
          <w:t>menghabiskan</w:t>
        </w:r>
        <w:proofErr w:type="spellEnd"/>
        <w:r w:rsidR="00446CB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6059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5F60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6059">
          <w:rPr>
            <w:rFonts w:ascii="Times New Roman" w:eastAsia="Times New Roman" w:hAnsi="Times New Roman" w:cs="Times New Roman"/>
            <w:sz w:val="24"/>
            <w:szCs w:val="24"/>
          </w:rPr>
          <w:t>bungkus</w:t>
        </w:r>
        <w:proofErr w:type="spellEnd"/>
        <w:r w:rsidR="005F60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6059">
          <w:rPr>
            <w:rFonts w:ascii="Times New Roman" w:eastAsia="Times New Roman" w:hAnsi="Times New Roman" w:cs="Times New Roman"/>
            <w:sz w:val="24"/>
            <w:szCs w:val="24"/>
          </w:rPr>
          <w:t>keripik</w:t>
        </w:r>
        <w:proofErr w:type="spellEnd"/>
        <w:r w:rsidR="005F6059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proofErr w:type="spellStart"/>
      <w:ins w:id="26" w:author="user" w:date="2021-12-09T12:25:00Z">
        <w:r w:rsidR="005F6059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5F6059">
          <w:rPr>
            <w:rFonts w:ascii="Times New Roman" w:eastAsia="Times New Roman" w:hAnsi="Times New Roman" w:cs="Times New Roman"/>
            <w:sz w:val="24"/>
            <w:szCs w:val="24"/>
          </w:rPr>
          <w:t xml:space="preserve"> pun </w:t>
        </w:r>
      </w:ins>
      <w:del w:id="27" w:author="user" w:date="2021-12-09T12:25:00Z">
        <w:r w:rsidRPr="00C50A1E" w:rsidDel="005F6059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28" w:author="user" w:date="2021-12-09T12:25:00Z">
        <w:r w:rsidR="005F6059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29" w:author="user" w:date="2021-12-09T12:25:00Z">
        <w:r w:rsidR="005F605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0" w:author="user" w:date="2021-12-09T12:25:00Z">
        <w:r w:rsidRPr="00C50A1E" w:rsidDel="005F605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user" w:date="2021-12-09T12:25:00Z">
        <w:r w:rsidR="005F6059">
          <w:rPr>
            <w:rFonts w:ascii="Times New Roman" w:eastAsia="Times New Roman" w:hAnsi="Times New Roman" w:cs="Times New Roman"/>
            <w:sz w:val="24"/>
            <w:szCs w:val="24"/>
          </w:rPr>
          <w:t xml:space="preserve">Kita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32" w:author="user" w:date="2021-12-09T12:25:00Z">
        <w:r w:rsidRPr="00C50A1E" w:rsidDel="005F6059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33" w:author="user" w:date="2021-12-09T12:25:00Z">
        <w:r w:rsidR="005F605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4" w:author="user" w:date="2021-12-09T12:25:00Z">
        <w:r w:rsidR="005F6059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35" w:author="user" w:date="2021-12-09T12:25:00Z">
        <w:r w:rsidRPr="00C50A1E" w:rsidDel="005F6059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1FDD2B1" w14:textId="7636347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ins w:id="36" w:author="user" w:date="2021-12-09T12:26:00Z">
        <w:r w:rsidR="005F605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37" w:author="user" w:date="2021-12-09T12:27:00Z">
        <w:r w:rsidR="005F605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8" w:author="user" w:date="2021-12-09T12:27:00Z">
        <w:r w:rsidR="005F6059">
          <w:rPr>
            <w:rFonts w:ascii="Times New Roman" w:eastAsia="Times New Roman" w:hAnsi="Times New Roman" w:cs="Times New Roman"/>
            <w:sz w:val="24"/>
            <w:szCs w:val="24"/>
          </w:rPr>
          <w:t>man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del w:id="39" w:author="user" w:date="2021-12-09T12:27:00Z">
        <w:r w:rsidRPr="00C50A1E" w:rsidDel="005F6059">
          <w:rPr>
            <w:rFonts w:ascii="Times New Roman" w:eastAsia="Times New Roman" w:hAnsi="Times New Roman" w:cs="Times New Roman"/>
            <w:sz w:val="24"/>
            <w:szCs w:val="24"/>
          </w:rPr>
          <w:delText xml:space="preserve"> mengapa kita jadi suka makan</w:delText>
        </w:r>
      </w:del>
      <w:ins w:id="40" w:author="user" w:date="2021-12-09T12:27:00Z">
        <w:r w:rsidR="005F6059">
          <w:rPr>
            <w:rFonts w:ascii="Times New Roman" w:eastAsia="Times New Roman" w:hAnsi="Times New Roman" w:cs="Times New Roman"/>
            <w:sz w:val="24"/>
            <w:szCs w:val="24"/>
          </w:rPr>
          <w:t xml:space="preserve"> rasa </w:t>
        </w:r>
        <w:proofErr w:type="spellStart"/>
        <w:r w:rsidR="005F6059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1889324" w14:textId="7F60179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1" w:author="user" w:date="2021-12-09T12:28:00Z">
        <w:r w:rsidR="005F6059">
          <w:rPr>
            <w:rFonts w:ascii="Times New Roman" w:eastAsia="Times New Roman" w:hAnsi="Times New Roman" w:cs="Times New Roman"/>
            <w:sz w:val="24"/>
            <w:szCs w:val="24"/>
          </w:rPr>
          <w:t>aneka</w:t>
        </w:r>
        <w:proofErr w:type="spellEnd"/>
        <w:r w:rsidR="005F60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42" w:author="user" w:date="2021-12-09T12:29:00Z">
        <w:r w:rsidR="005F6059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 w:rsidR="005F605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43" w:author="user" w:date="2021-12-09T12:28:00Z">
        <w:r w:rsidR="005F60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4" w:author="user" w:date="2021-12-09T12:28:00Z">
        <w:r w:rsidRPr="00C50A1E" w:rsidDel="005F6059">
          <w:rPr>
            <w:rFonts w:ascii="Times New Roman" w:eastAsia="Times New Roman" w:hAnsi="Times New Roman" w:cs="Times New Roman"/>
            <w:sz w:val="24"/>
            <w:szCs w:val="24"/>
          </w:rPr>
          <w:delText xml:space="preserve">makanan </w:delText>
        </w:r>
      </w:del>
      <w:del w:id="45" w:author="user" w:date="2021-12-09T12:29:00Z">
        <w:r w:rsidRPr="00C50A1E" w:rsidDel="005F605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6" w:author="user" w:date="2021-12-09T12:29:00Z">
        <w:r w:rsidRPr="00C50A1E" w:rsidDel="005F6059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ins w:id="47" w:author="user" w:date="2021-12-09T12:29:00Z">
        <w:r w:rsidR="008B702A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48" w:author="user" w:date="2021-12-09T12:29:00Z">
        <w:r w:rsidRPr="00C50A1E" w:rsidDel="008B702A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ins w:id="49" w:author="user" w:date="2021-12-09T12:29:00Z">
        <w:r w:rsidR="008B702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02A">
          <w:rPr>
            <w:rFonts w:ascii="Times New Roman" w:eastAsia="Times New Roman" w:hAnsi="Times New Roman" w:cs="Times New Roman"/>
            <w:sz w:val="24"/>
            <w:szCs w:val="24"/>
          </w:rPr>
          <w:t>pembakar</w:t>
        </w:r>
      </w:ins>
      <w:ins w:id="50" w:author="user" w:date="2021-12-09T12:30:00Z">
        <w:r w:rsidR="008B702A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1" w:author="user" w:date="2021-12-09T12:29:00Z">
        <w:r w:rsidRPr="00C50A1E" w:rsidDel="008B702A">
          <w:rPr>
            <w:rFonts w:ascii="Times New Roman" w:eastAsia="Times New Roman" w:hAnsi="Times New Roman" w:cs="Times New Roman"/>
            <w:sz w:val="24"/>
            <w:szCs w:val="24"/>
          </w:rPr>
          <w:delText xml:space="preserve">metabolisme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F818075" w14:textId="52DB3E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ins w:id="52" w:author="user" w:date="2021-12-09T12:30:00Z">
        <w:r w:rsidR="008B702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user" w:date="2021-12-09T12:30:00Z">
        <w:r w:rsidRPr="00C50A1E" w:rsidDel="008B702A">
          <w:rPr>
            <w:rFonts w:ascii="Times New Roman" w:eastAsia="Times New Roman" w:hAnsi="Times New Roman" w:cs="Times New Roman"/>
            <w:sz w:val="24"/>
            <w:szCs w:val="24"/>
          </w:rPr>
          <w:delText xml:space="preserve">kenyataannya, </w:delText>
        </w:r>
      </w:del>
      <w:ins w:id="54" w:author="user" w:date="2021-12-09T12:30:00Z">
        <w:r w:rsidR="008B702A">
          <w:rPr>
            <w:rFonts w:ascii="Times New Roman" w:eastAsia="Times New Roman" w:hAnsi="Times New Roman" w:cs="Times New Roman"/>
            <w:sz w:val="24"/>
            <w:szCs w:val="24"/>
          </w:rPr>
          <w:t xml:space="preserve">rasa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55" w:author="user" w:date="2021-12-09T12:30:00Z">
        <w:r w:rsidR="008B702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6" w:author="user" w:date="2021-12-09T12:30:00Z">
        <w:r w:rsidRPr="00C50A1E" w:rsidDel="008B702A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del w:id="57" w:author="user" w:date="2021-12-09T12:31:00Z">
        <w:r w:rsidRPr="00C50A1E" w:rsidDel="008B702A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user" w:date="2021-12-09T12:31:00Z">
        <w:r w:rsidRPr="00C50A1E" w:rsidDel="008B702A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proofErr w:type="spellStart"/>
      <w:ins w:id="59" w:author="user" w:date="2021-12-09T12:31:00Z">
        <w:r w:rsidR="008B702A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proofErr w:type="spellEnd"/>
        <w:r w:rsidR="008B702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60" w:author="user" w:date="2021-12-09T12:31:00Z">
        <w:r w:rsidR="008B702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1" w:author="user" w:date="2021-12-09T12:31:00Z">
        <w:r w:rsidRPr="00C50A1E" w:rsidDel="008B702A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7629BAB4" w14:textId="2CC98EC7" w:rsidR="00927764" w:rsidRPr="00C50A1E" w:rsidDel="00453725" w:rsidRDefault="00927764" w:rsidP="00927764">
      <w:pPr>
        <w:shd w:val="clear" w:color="auto" w:fill="F5F5F5"/>
        <w:spacing w:after="375"/>
        <w:rPr>
          <w:del w:id="62" w:author="user" w:date="2021-12-09T12:3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63" w:author="user" w:date="2021-12-09T12:32:00Z">
        <w:r w:rsidRPr="00C50A1E" w:rsidDel="008B702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Sebabnya...</w:delText>
        </w:r>
      </w:del>
      <w:ins w:id="64" w:author="user" w:date="2021-12-09T12:32:00Z">
        <w:r w:rsidR="008B702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8B702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65" w:author="user" w:date="2021-12-09T12:33:00Z">
        <w:r w:rsidRPr="00C50A1E" w:rsidDel="008B702A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6" w:author="user" w:date="2021-12-09T12:33:00Z">
        <w:r w:rsidRPr="00C50A1E" w:rsidDel="008B702A">
          <w:rPr>
            <w:rFonts w:ascii="Times New Roman" w:eastAsia="Times New Roman" w:hAnsi="Times New Roman" w:cs="Times New Roman"/>
            <w:sz w:val="24"/>
            <w:szCs w:val="24"/>
          </w:rPr>
          <w:delText xml:space="preserve">akan lebih 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67" w:author="user" w:date="2021-12-09T12:33:00Z">
        <w:r w:rsidRPr="00C50A1E" w:rsidDel="008B702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8" w:author="user" w:date="2021-12-09T12:33:00Z">
        <w:r w:rsidRPr="00C50A1E" w:rsidDel="008B702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69" w:author="user" w:date="2021-12-09T12:33:00Z">
        <w:r w:rsidRPr="00C50A1E" w:rsidDel="008B702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ins w:id="70" w:author="user" w:date="2021-12-09T12:34:00Z">
        <w:r w:rsidR="008B702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1" w:author="user" w:date="2021-12-09T12:34:00Z">
        <w:r w:rsidR="00453725">
          <w:rPr>
            <w:rFonts w:ascii="Times New Roman" w:eastAsia="Times New Roman" w:hAnsi="Times New Roman" w:cs="Times New Roman"/>
            <w:sz w:val="24"/>
            <w:szCs w:val="24"/>
          </w:rPr>
          <w:t xml:space="preserve">Kita dan </w:t>
        </w:r>
      </w:ins>
      <w:del w:id="72" w:author="user" w:date="2021-12-09T12:34:00Z">
        <w:r w:rsidRPr="00C50A1E" w:rsidDel="008B702A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73" w:author="user" w:date="2021-12-09T12:35:00Z">
        <w:r w:rsidR="00453725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4" w:author="user" w:date="2021-12-09T12:36:00Z">
        <w:r w:rsidRPr="00C50A1E" w:rsidDel="0045372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Ehem.</w:t>
      </w:r>
    </w:p>
    <w:p w14:paraId="39EC80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F96B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AC8B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80E0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C272F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64968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93AD5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1242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49C3F1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92CA27A" w14:textId="77777777" w:rsidR="00927764" w:rsidRPr="00C50A1E" w:rsidRDefault="00927764" w:rsidP="00927764"/>
    <w:p w14:paraId="406215B6" w14:textId="77777777" w:rsidR="00927764" w:rsidRPr="005A045A" w:rsidRDefault="00927764" w:rsidP="00927764">
      <w:pPr>
        <w:rPr>
          <w:i/>
        </w:rPr>
      </w:pPr>
    </w:p>
    <w:p w14:paraId="0DE7B67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D4FDAC9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A39C5" w14:textId="77777777" w:rsidR="002B18F8" w:rsidRDefault="002B18F8">
      <w:r>
        <w:separator/>
      </w:r>
    </w:p>
  </w:endnote>
  <w:endnote w:type="continuationSeparator" w:id="0">
    <w:p w14:paraId="1FA2A151" w14:textId="77777777" w:rsidR="002B18F8" w:rsidRDefault="002B1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B4F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C637012" w14:textId="77777777" w:rsidR="00941E77" w:rsidRDefault="002B18F8">
    <w:pPr>
      <w:pStyle w:val="Footer"/>
    </w:pPr>
  </w:p>
  <w:p w14:paraId="1DCF3962" w14:textId="77777777" w:rsidR="00941E77" w:rsidRDefault="002B1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01A4" w14:textId="77777777" w:rsidR="002B18F8" w:rsidRDefault="002B18F8">
      <w:r>
        <w:separator/>
      </w:r>
    </w:p>
  </w:footnote>
  <w:footnote w:type="continuationSeparator" w:id="0">
    <w:p w14:paraId="65B42CDA" w14:textId="77777777" w:rsidR="002B18F8" w:rsidRDefault="002B1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B18F8"/>
    <w:rsid w:val="003C26D1"/>
    <w:rsid w:val="0042167F"/>
    <w:rsid w:val="00446CB8"/>
    <w:rsid w:val="00453725"/>
    <w:rsid w:val="005F6059"/>
    <w:rsid w:val="008603F9"/>
    <w:rsid w:val="008B702A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FA2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3C2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2021-12-09T04:59:00Z</dcterms:created>
  <dcterms:modified xsi:type="dcterms:W3CDTF">2021-12-09T05:39:00Z</dcterms:modified>
</cp:coreProperties>
</file>