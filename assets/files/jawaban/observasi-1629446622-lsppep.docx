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5697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24D1E2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389AE8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3F9696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ACE6DBA" w14:textId="77777777" w:rsidTr="00821BA2">
        <w:tc>
          <w:tcPr>
            <w:tcW w:w="9350" w:type="dxa"/>
          </w:tcPr>
          <w:p w14:paraId="124C7D4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commentRangeStart w:id="0"/>
            <w:proofErr w:type="spellStart"/>
            <w:r>
              <w:lastRenderedPageBreak/>
              <w:t>Pembelajaran</w:t>
            </w:r>
            <w:commentRangeEnd w:id="0"/>
            <w:proofErr w:type="spellEnd"/>
            <w:r w:rsidR="003C2651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B6F4B9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commentRangeEnd w:id="1"/>
            <w:proofErr w:type="spellEnd"/>
            <w:r w:rsidR="003C2651">
              <w:rPr>
                <w:rStyle w:val="CommentReference"/>
              </w:rPr>
              <w:commentReference w:id="1"/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7B2985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2"/>
            <w:proofErr w:type="spellEnd"/>
            <w:r w:rsidR="003C2651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commentRangeStart w:id="3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3C2651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4"/>
            <w:r w:rsidR="003C2651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commentRangeStart w:id="5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3C2651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8A66C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Start w:id="6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3C2651">
              <w:rPr>
                <w:rStyle w:val="CommentReference"/>
              </w:rPr>
              <w:commentReference w:id="6"/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7"/>
            <w:proofErr w:type="spellEnd"/>
            <w:r w:rsidR="003C2651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commentRangeEnd w:id="8"/>
            <w:proofErr w:type="spellEnd"/>
            <w:r w:rsidR="003C2651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9"/>
            <w:proofErr w:type="spellEnd"/>
            <w:r w:rsidR="003C2651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3C2651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Start w:id="11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11"/>
            <w:r w:rsidR="003C2651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964DE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3C2651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13"/>
            <w:proofErr w:type="spellEnd"/>
            <w:r w:rsidR="003C2651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36FCF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Start w:id="14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3C2651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3C2651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</w:t>
            </w:r>
            <w:commentRangeEnd w:id="16"/>
            <w:r w:rsidR="003C2651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17"/>
            <w:r w:rsidR="003C2651">
              <w:rPr>
                <w:rStyle w:val="CommentReference"/>
              </w:rPr>
              <w:commentReference w:id="17"/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3C2651">
              <w:rPr>
                <w:rStyle w:val="CommentReference"/>
              </w:rPr>
              <w:commentReference w:id="18"/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End w:id="19"/>
            <w:proofErr w:type="spellEnd"/>
            <w:r w:rsidR="003C2651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0"/>
            <w:r w:rsidR="003C2651">
              <w:rPr>
                <w:rStyle w:val="CommentReference"/>
              </w:rPr>
              <w:commentReference w:id="2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21"/>
            <w:proofErr w:type="spellEnd"/>
            <w:r w:rsidR="003C2651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commentRangeEnd w:id="22"/>
            <w:proofErr w:type="spellEnd"/>
            <w:r w:rsidR="003C2651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commentRangeEnd w:id="23"/>
            <w:proofErr w:type="spellEnd"/>
            <w:r w:rsidR="003C2651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A947BF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3C2651">
              <w:rPr>
                <w:rStyle w:val="CommentReference"/>
              </w:rPr>
              <w:commentReference w:id="24"/>
            </w:r>
          </w:p>
          <w:p w14:paraId="7D643E1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5"/>
            <w:r w:rsidR="003C2651">
              <w:rPr>
                <w:rStyle w:val="CommentReference"/>
              </w:rPr>
              <w:commentReference w:id="25"/>
            </w:r>
          </w:p>
          <w:p w14:paraId="09AFF61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2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6"/>
            <w:r w:rsidR="003C2651">
              <w:rPr>
                <w:rStyle w:val="CommentReference"/>
              </w:rPr>
              <w:commentReference w:id="2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commentRangeEnd w:id="27"/>
            <w:proofErr w:type="spellEnd"/>
            <w:r w:rsidR="003C2651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8"/>
            <w:r w:rsidR="003C2651">
              <w:rPr>
                <w:rStyle w:val="CommentReference"/>
              </w:rPr>
              <w:commentReference w:id="28"/>
            </w:r>
          </w:p>
          <w:p w14:paraId="3E81A20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32E60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9"/>
            <w:r w:rsidR="003C2651">
              <w:rPr>
                <w:rStyle w:val="CommentReference"/>
              </w:rPr>
              <w:commentReference w:id="2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commentRangeEnd w:id="30"/>
            <w:proofErr w:type="spellEnd"/>
            <w:r w:rsidR="003C2651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AF667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0F9FD5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1"/>
            <w:r w:rsidR="003C2651">
              <w:rPr>
                <w:rStyle w:val="CommentReference"/>
              </w:rPr>
              <w:commentReference w:id="3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2"/>
            <w:r w:rsidR="003C2651">
              <w:rPr>
                <w:rStyle w:val="CommentReference"/>
              </w:rPr>
              <w:commentReference w:id="3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78582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0DACBC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End w:id="33"/>
            <w:r w:rsidR="003C2651">
              <w:rPr>
                <w:rStyle w:val="CommentReference"/>
              </w:rPr>
              <w:commentReference w:id="3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commentRangeStart w:id="3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End w:id="34"/>
            <w:r w:rsidR="003C2651">
              <w:rPr>
                <w:rStyle w:val="CommentReference"/>
              </w:rPr>
              <w:commentReference w:id="3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commentRangeEnd w:id="35"/>
            <w:proofErr w:type="spellEnd"/>
            <w:r w:rsidR="003C2651">
              <w:rPr>
                <w:rStyle w:val="CommentReference"/>
              </w:rPr>
              <w:commentReference w:id="3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C9461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3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6"/>
            <w:r w:rsidR="003C2651">
              <w:rPr>
                <w:rStyle w:val="CommentReference"/>
              </w:rPr>
              <w:commentReference w:id="3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Start w:id="3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commentRangeEnd w:id="37"/>
            <w:proofErr w:type="spellEnd"/>
            <w:r w:rsidR="003C2651">
              <w:rPr>
                <w:rStyle w:val="CommentReference"/>
              </w:rPr>
              <w:commentReference w:id="3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8920F2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65B691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BDB53C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828AFA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BE7C81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38"/>
            <w:proofErr w:type="spellEnd"/>
            <w:r w:rsidR="003C2651">
              <w:rPr>
                <w:rStyle w:val="CommentReference"/>
              </w:rPr>
              <w:commentReference w:id="38"/>
            </w:r>
          </w:p>
          <w:p w14:paraId="15F461E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39"/>
            <w:proofErr w:type="spellEnd"/>
            <w:r w:rsidR="003C2651">
              <w:rPr>
                <w:rStyle w:val="CommentReference"/>
              </w:rPr>
              <w:commentReference w:id="3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Microsoft Office User" w:date="2021-08-20T15:06:00Z">
              <w:r w:rsidRPr="00EC6F38" w:rsidDel="00E5595F">
                <w:rPr>
                  <w:rFonts w:ascii="Times New Roman" w:eastAsia="Times New Roman" w:hAnsi="Times New Roman" w:cs="Times New Roman"/>
                  <w:szCs w:val="24"/>
                </w:rPr>
                <w:delText>jadi</w:delText>
              </w:r>
            </w:del>
            <w:commentRangeEnd w:id="40"/>
            <w:r w:rsidR="00E5595F">
              <w:rPr>
                <w:rStyle w:val="CommentReference"/>
              </w:rPr>
              <w:commentReference w:id="40"/>
            </w:r>
            <w:del w:id="42" w:author="Microsoft Office User" w:date="2021-08-20T15:06:00Z">
              <w:r w:rsidRPr="00EC6F38" w:rsidDel="00E5595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43" w:author="Microsoft Office User" w:date="2021-08-20T15:06:00Z">
              <w:r w:rsidR="00E5595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44" w:author="Microsoft Office User" w:date="2021-08-20T15:06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sebab</w:t>
              </w:r>
              <w:proofErr w:type="spellEnd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5" w:author="Microsoft Office User" w:date="2021-08-20T15:06:00Z">
              <w:r w:rsidRPr="00EC6F38" w:rsidDel="00E5595F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46" w:author="Microsoft Office User" w:date="2021-08-20T15:06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5C368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47" w:author="Microsoft Office User" w:date="2021-08-20T15:07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48" w:author="Microsoft Office User" w:date="2021-08-20T15:07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49" w:author="Microsoft Office User" w:date="2021-08-20T15:07:00Z">
              <w:r w:rsidRPr="00EC6F38" w:rsidDel="00E5595F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proofErr w:type="spellStart"/>
            <w:ins w:id="50" w:author="Microsoft Office User" w:date="2021-08-20T15:07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51" w:author="Microsoft Office User" w:date="2021-08-20T15:07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ada</w:t>
              </w:r>
              <w:proofErr w:type="spellEnd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2" w:author="Microsoft Office User" w:date="2021-08-20T15:07:00Z">
              <w:r w:rsidRPr="00EC6F38" w:rsidDel="00E5595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3" w:author="Microsoft Office User" w:date="2021-08-20T15:07:00Z">
              <w:r w:rsidRPr="00EC6F38" w:rsidDel="00E5595F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proofErr w:type="spellStart"/>
            <w:ins w:id="54" w:author="Microsoft Office User" w:date="2021-08-20T15:07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bertujuan</w:t>
              </w:r>
              <w:proofErr w:type="spellEnd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5" w:author="Microsoft Office User" w:date="2021-08-20T15:08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  <w:proofErr w:type="spellEnd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tentang</w:t>
              </w:r>
              <w:proofErr w:type="spellEnd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6" w:author="Microsoft Office User" w:date="2021-08-20T15:08:00Z">
              <w:r w:rsidRPr="00EC6F38" w:rsidDel="00E5595F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7" w:author="Microsoft Office User" w:date="2021-08-20T15:08:00Z">
              <w:r w:rsidRPr="00EC6F38" w:rsidDel="00E5595F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58" w:author="Microsoft Office User" w:date="2021-08-20T15:08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A3C20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9" w:author="Microsoft Office User" w:date="2021-08-20T15:08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0" w:author="Microsoft Office User" w:date="2021-08-20T15:08:00Z">
              <w:r w:rsidRPr="00EC6F38" w:rsidDel="00E5595F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1" w:author="Microsoft Office User" w:date="2021-08-20T15:08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62" w:author="Microsoft Office User" w:date="2021-08-20T15:08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ins w:id="63" w:author="Microsoft Office User" w:date="2021-08-20T15:08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et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4" w:author="Microsoft Office User" w:date="2021-08-20T15:09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  <w:proofErr w:type="spellEnd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5" w:author="Microsoft Office User" w:date="2021-08-20T15:09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58B96D" w14:textId="77777777" w:rsidR="00125355" w:rsidRPr="00EC6F38" w:rsidRDefault="00125355" w:rsidP="00E5595F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6" w:author="Microsoft Office User" w:date="2021-08-20T15:09:00Z">
              <w:r w:rsidRPr="00EC6F38" w:rsidDel="00E5595F">
                <w:rPr>
                  <w:rFonts w:ascii="Times New Roman" w:eastAsia="Times New Roman" w:hAnsi="Times New Roman" w:cs="Times New Roman"/>
                  <w:szCs w:val="24"/>
                </w:rPr>
                <w:delText>Yang terahir</w:delText>
              </w:r>
            </w:del>
            <w:proofErr w:type="spellStart"/>
            <w:proofErr w:type="gramStart"/>
            <w:ins w:id="67" w:author="Microsoft Office User" w:date="2021-08-20T15:09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,.</w:t>
              </w:r>
              <w:proofErr w:type="gramEnd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 Proses yang </w:t>
              </w:r>
              <w:proofErr w:type="spellStart"/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8" w:author="Microsoft Office User" w:date="2021-08-20T15:09:00Z">
              <w:r w:rsidRPr="00EC6F38" w:rsidDel="00E5595F">
                <w:rPr>
                  <w:rFonts w:ascii="Times New Roman" w:eastAsia="Times New Roman" w:hAnsi="Times New Roman" w:cs="Times New Roman"/>
                  <w:szCs w:val="24"/>
                </w:rPr>
                <w:delText xml:space="preserve">melakukan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69" w:author="Microsoft Office User" w:date="2021-08-20T15:09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70" w:author="Microsoft Office User" w:date="2021-08-20T15:09:00Z">
              <w:r w:rsidRPr="00EC6F38" w:rsidDel="00E5595F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ins w:id="71" w:author="Microsoft Office User" w:date="2021-08-20T15:09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72" w:author="Microsoft Office User" w:date="2021-08-20T15:09:00Z">
              <w:r w:rsidRPr="00EC6F38" w:rsidDel="00E5595F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3" w:author="Microsoft Office User" w:date="2021-08-20T15:09:00Z">
              <w:r w:rsidR="00E5595F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</w:t>
            </w:r>
            <w:bookmarkStart w:id="74" w:name="_GoBack"/>
            <w:bookmarkEnd w:id="74"/>
            <w:r w:rsidRPr="00EC6F38">
              <w:rPr>
                <w:rFonts w:ascii="Times New Roman" w:eastAsia="Times New Roman" w:hAnsi="Times New Roman" w:cs="Times New Roman"/>
                <w:szCs w:val="24"/>
              </w:rPr>
              <w:t>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C545E5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1-08-20T14:56:00Z" w:initials="Office">
    <w:p w14:paraId="35B283AC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Pemelajaran</w:t>
      </w:r>
      <w:proofErr w:type="spellEnd"/>
    </w:p>
  </w:comment>
  <w:comment w:id="1" w:author="Microsoft Office User" w:date="2021-08-20T14:56:00Z" w:initials="Office">
    <w:p w14:paraId="1C723980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Oleh</w:t>
      </w:r>
      <w:proofErr w:type="spellEnd"/>
      <w:r>
        <w:t>:</w:t>
      </w:r>
    </w:p>
  </w:comment>
  <w:comment w:id="2" w:author="Microsoft Office User" w:date="2021-08-20T14:56:00Z" w:initials="Office">
    <w:p w14:paraId="65149912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</w:comment>
  <w:comment w:id="3" w:author="Microsoft Office User" w:date="2021-08-20T14:57:00Z" w:initials="Office">
    <w:p w14:paraId="624142DF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4" w:author="Microsoft Office User" w:date="2021-08-20T14:57:00Z" w:initials="Office">
    <w:p w14:paraId="7CAF3E19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5" w:author="Microsoft Office User" w:date="2021-08-20T14:57:00Z" w:initials="Office">
    <w:p w14:paraId="69EE4428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" w:author="Microsoft Office User" w:date="2021-08-20T14:58:00Z" w:initials="Office">
    <w:p w14:paraId="74B9B521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7" w:author="Microsoft Office User" w:date="2021-08-20T14:58:00Z" w:initials="Office">
    <w:p w14:paraId="1366A3D5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disiapkan</w:t>
      </w:r>
      <w:proofErr w:type="spellEnd"/>
    </w:p>
  </w:comment>
  <w:comment w:id="8" w:author="Microsoft Office User" w:date="2021-08-20T14:58:00Z" w:initials="Office">
    <w:p w14:paraId="63A7EB22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kerja</w:t>
      </w:r>
      <w:proofErr w:type="spellEnd"/>
      <w:r>
        <w:t>.</w:t>
      </w:r>
    </w:p>
  </w:comment>
  <w:comment w:id="9" w:author="Microsoft Office User" w:date="2021-08-20T14:58:00Z" w:initials="Office">
    <w:p w14:paraId="3BF45F81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Sebagai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>.</w:t>
      </w:r>
    </w:p>
  </w:comment>
  <w:comment w:id="10" w:author="Microsoft Office User" w:date="2021-08-20T14:59:00Z" w:initials="Office">
    <w:p w14:paraId="29009DC6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11" w:author="Microsoft Office User" w:date="2021-08-20T14:59:00Z" w:initials="Office">
    <w:p w14:paraId="17B17A77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12" w:author="Microsoft Office User" w:date="2021-08-20T14:59:00Z" w:initials="Office">
    <w:p w14:paraId="0EB3F04A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13" w:author="Microsoft Office User" w:date="2021-08-20T14:59:00Z" w:initials="Office">
    <w:p w14:paraId="2815FE2F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14" w:author="Microsoft Office User" w:date="2021-08-20T14:59:00Z" w:initials="Office">
    <w:p w14:paraId="6EC5067F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5" w:author="Microsoft Office User" w:date="2021-08-20T14:59:00Z" w:initials="Office">
    <w:p w14:paraId="17972389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16" w:author="Microsoft Office User" w:date="2021-08-20T15:00:00Z" w:initials="Office">
    <w:p w14:paraId="1C3AF9BE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berpikir</w:t>
      </w:r>
      <w:proofErr w:type="spellEnd"/>
    </w:p>
  </w:comment>
  <w:comment w:id="17" w:author="Microsoft Office User" w:date="2021-08-20T15:00:00Z" w:initials="Office">
    <w:p w14:paraId="1D8B9FA1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dan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>.</w:t>
      </w:r>
    </w:p>
  </w:comment>
  <w:comment w:id="18" w:author="Microsoft Office User" w:date="2021-08-20T15:00:00Z" w:initials="Office">
    <w:p w14:paraId="1077A069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</w:p>
  </w:comment>
  <w:comment w:id="19" w:author="Microsoft Office User" w:date="2021-08-20T15:01:00Z" w:initials="Office">
    <w:p w14:paraId="5851831B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Pendidikan</w:t>
      </w:r>
      <w:proofErr w:type="spellEnd"/>
    </w:p>
  </w:comment>
  <w:comment w:id="20" w:author="Microsoft Office User" w:date="2021-08-20T15:01:00Z" w:initials="Office">
    <w:p w14:paraId="4A1F8E08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21" w:author="Microsoft Office User" w:date="2021-08-20T15:01:00Z" w:initials="Office">
    <w:p w14:paraId="37989FF9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r>
        <w:t>di-</w:t>
      </w:r>
      <w:r w:rsidRPr="003C2651">
        <w:rPr>
          <w:i/>
        </w:rPr>
        <w:t>publish</w:t>
      </w:r>
    </w:p>
  </w:comment>
  <w:comment w:id="22" w:author="Microsoft Office User" w:date="2021-08-20T15:02:00Z" w:initials="Office">
    <w:p w14:paraId="753DEFD7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dan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</w:p>
  </w:comment>
  <w:comment w:id="23" w:author="Microsoft Office User" w:date="2021-08-20T15:02:00Z" w:initials="Office">
    <w:p w14:paraId="642709E2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24" w:author="Microsoft Office User" w:date="2021-08-20T15:02:00Z" w:initials="Office">
    <w:p w14:paraId="48B309D4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r>
        <w:t>:</w:t>
      </w:r>
    </w:p>
  </w:comment>
  <w:comment w:id="25" w:author="Microsoft Office User" w:date="2021-08-20T15:02:00Z" w:initials="Office">
    <w:p w14:paraId="178CE4FB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minat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</w:comment>
  <w:comment w:id="26" w:author="Microsoft Office User" w:date="2021-08-20T15:02:00Z" w:initials="Office">
    <w:p w14:paraId="1339384B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27" w:author="Microsoft Office User" w:date="2021-08-20T15:03:00Z" w:initials="Office">
    <w:p w14:paraId="15315730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pemelajaran</w:t>
      </w:r>
      <w:proofErr w:type="spellEnd"/>
    </w:p>
  </w:comment>
  <w:comment w:id="28" w:author="Microsoft Office User" w:date="2021-08-20T15:03:00Z" w:initials="Office">
    <w:p w14:paraId="20EA79EC" w14:textId="77777777" w:rsidR="003C2651" w:rsidRPr="00EC6F38" w:rsidRDefault="003C2651" w:rsidP="003C2651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bakat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5E541006" w14:textId="77777777" w:rsidR="003C2651" w:rsidRDefault="003C2651">
      <w:pPr>
        <w:pStyle w:val="CommentText"/>
      </w:pPr>
    </w:p>
  </w:comment>
  <w:comment w:id="29" w:author="Microsoft Office User" w:date="2021-08-20T15:03:00Z" w:initials="Office">
    <w:p w14:paraId="59F7A659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r>
        <w:t xml:space="preserve">Para guru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</w:p>
  </w:comment>
  <w:comment w:id="30" w:author="Microsoft Office User" w:date="2021-08-20T15:03:00Z" w:initials="Office">
    <w:p w14:paraId="0CB57AF4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menggali</w:t>
      </w:r>
      <w:proofErr w:type="spellEnd"/>
    </w:p>
  </w:comment>
  <w:comment w:id="31" w:author="Microsoft Office User" w:date="2021-08-20T15:04:00Z" w:initials="Office">
    <w:p w14:paraId="293A9538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32" w:author="Microsoft Office User" w:date="2021-08-20T15:04:00Z" w:initials="Office">
    <w:p w14:paraId="477B501F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33" w:author="Microsoft Office User" w:date="2021-08-20T15:04:00Z" w:initials="Office">
    <w:p w14:paraId="60BD99BD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34" w:author="Microsoft Office User" w:date="2021-08-20T15:04:00Z" w:initials="Office">
    <w:p w14:paraId="64BFD7C0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35" w:author="Microsoft Office User" w:date="2021-08-20T15:04:00Z" w:initials="Office">
    <w:p w14:paraId="2EC4D6C3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dalam</w:t>
      </w:r>
      <w:proofErr w:type="spellEnd"/>
    </w:p>
  </w:comment>
  <w:comment w:id="36" w:author="Microsoft Office User" w:date="2021-08-20T15:05:00Z" w:initials="Office">
    <w:p w14:paraId="506FD3E6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</w:p>
  </w:comment>
  <w:comment w:id="37" w:author="Microsoft Office User" w:date="2021-08-20T15:05:00Z" w:initials="Office">
    <w:p w14:paraId="6D210F52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pemelajaran</w:t>
      </w:r>
      <w:proofErr w:type="spellEnd"/>
    </w:p>
  </w:comment>
  <w:comment w:id="38" w:author="Microsoft Office User" w:date="2021-08-20T15:05:00Z" w:initials="Office">
    <w:p w14:paraId="2855A4CB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proofErr w:type="spellStart"/>
      <w:r>
        <w:t>Meneliti</w:t>
      </w:r>
      <w:proofErr w:type="spellEnd"/>
    </w:p>
  </w:comment>
  <w:comment w:id="39" w:author="Microsoft Office User" w:date="2021-08-20T15:05:00Z" w:initials="Office">
    <w:p w14:paraId="789FB7B7" w14:textId="77777777" w:rsidR="003C2651" w:rsidRDefault="003C2651">
      <w:pPr>
        <w:pStyle w:val="CommentText"/>
      </w:pPr>
      <w:r>
        <w:rPr>
          <w:rStyle w:val="CommentReference"/>
        </w:rPr>
        <w:annotationRef/>
      </w:r>
      <w:r>
        <w:t xml:space="preserve">Kita bias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</w:p>
  </w:comment>
  <w:comment w:id="40" w:author="Microsoft Office User" w:date="2021-08-20T15:06:00Z" w:initials="Office">
    <w:p w14:paraId="2257DB9F" w14:textId="77777777" w:rsidR="00E5595F" w:rsidRDefault="00E5595F">
      <w:pPr>
        <w:pStyle w:val="CommentText"/>
      </w:pPr>
      <w:r>
        <w:rPr>
          <w:rStyle w:val="CommentReference"/>
        </w:rPr>
        <w:annotationRef/>
      </w:r>
      <w:proofErr w:type="spellStart"/>
      <w:r>
        <w:t>menjadi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B283AC" w15:done="0"/>
  <w15:commentEx w15:paraId="1C723980" w15:done="0"/>
  <w15:commentEx w15:paraId="65149912" w15:done="0"/>
  <w15:commentEx w15:paraId="624142DF" w15:done="0"/>
  <w15:commentEx w15:paraId="7CAF3E19" w15:done="0"/>
  <w15:commentEx w15:paraId="69EE4428" w15:done="0"/>
  <w15:commentEx w15:paraId="74B9B521" w15:done="0"/>
  <w15:commentEx w15:paraId="1366A3D5" w15:done="0"/>
  <w15:commentEx w15:paraId="63A7EB22" w15:done="0"/>
  <w15:commentEx w15:paraId="3BF45F81" w15:done="0"/>
  <w15:commentEx w15:paraId="29009DC6" w15:done="0"/>
  <w15:commentEx w15:paraId="17B17A77" w15:done="0"/>
  <w15:commentEx w15:paraId="0EB3F04A" w15:done="0"/>
  <w15:commentEx w15:paraId="2815FE2F" w15:done="0"/>
  <w15:commentEx w15:paraId="6EC5067F" w15:done="0"/>
  <w15:commentEx w15:paraId="17972389" w15:done="0"/>
  <w15:commentEx w15:paraId="1C3AF9BE" w15:done="0"/>
  <w15:commentEx w15:paraId="1D8B9FA1" w15:done="0"/>
  <w15:commentEx w15:paraId="1077A069" w15:done="0"/>
  <w15:commentEx w15:paraId="5851831B" w15:done="0"/>
  <w15:commentEx w15:paraId="4A1F8E08" w15:done="0"/>
  <w15:commentEx w15:paraId="37989FF9" w15:done="0"/>
  <w15:commentEx w15:paraId="753DEFD7" w15:done="0"/>
  <w15:commentEx w15:paraId="642709E2" w15:done="0"/>
  <w15:commentEx w15:paraId="48B309D4" w15:done="0"/>
  <w15:commentEx w15:paraId="178CE4FB" w15:done="0"/>
  <w15:commentEx w15:paraId="1339384B" w15:done="0"/>
  <w15:commentEx w15:paraId="15315730" w15:done="0"/>
  <w15:commentEx w15:paraId="5E541006" w15:done="0"/>
  <w15:commentEx w15:paraId="59F7A659" w15:done="0"/>
  <w15:commentEx w15:paraId="0CB57AF4" w15:done="0"/>
  <w15:commentEx w15:paraId="293A9538" w15:done="0"/>
  <w15:commentEx w15:paraId="477B501F" w15:done="0"/>
  <w15:commentEx w15:paraId="60BD99BD" w15:done="0"/>
  <w15:commentEx w15:paraId="64BFD7C0" w15:done="0"/>
  <w15:commentEx w15:paraId="2EC4D6C3" w15:done="0"/>
  <w15:commentEx w15:paraId="506FD3E6" w15:done="0"/>
  <w15:commentEx w15:paraId="6D210F52" w15:done="0"/>
  <w15:commentEx w15:paraId="2855A4CB" w15:done="0"/>
  <w15:commentEx w15:paraId="789FB7B7" w15:done="0"/>
  <w15:commentEx w15:paraId="2257DB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C2651"/>
    <w:rsid w:val="0042167F"/>
    <w:rsid w:val="00924DF5"/>
    <w:rsid w:val="00E5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0B9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C26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651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651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6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65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51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51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504</Words>
  <Characters>2873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2020-08-26T22:03:00Z</dcterms:created>
  <dcterms:modified xsi:type="dcterms:W3CDTF">2021-08-20T08:09:00Z</dcterms:modified>
</cp:coreProperties>
</file>