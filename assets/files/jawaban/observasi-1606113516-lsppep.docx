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6384E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0C7AD1EB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ED3E615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022E98F0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177DCCDC" w14:textId="77777777" w:rsidTr="00D810B0">
        <w:tc>
          <w:tcPr>
            <w:tcW w:w="9350" w:type="dxa"/>
          </w:tcPr>
          <w:p w14:paraId="50ADD27A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70815E" w14:textId="48E73023" w:rsidR="00D80F46" w:rsidRPr="007C13C6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  <w:rPrChange w:id="0" w:author="Seno Panjaitan" w:date="2020-11-23T13:30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del w:id="1" w:author="Seno Panjaitan" w:date="2020-11-23T13:30:00Z">
              <w:r w:rsidRPr="00A16D9B" w:rsidDel="007C13C6">
                <w:rPr>
                  <w:rFonts w:ascii="Times New Roman" w:hAnsi="Times New Roman" w:cs="Times New Roman"/>
                  <w:b/>
                  <w:sz w:val="24"/>
                  <w:szCs w:val="24"/>
                </w:rPr>
                <w:delText>KATA PENGANTAR</w:delText>
              </w:r>
            </w:del>
            <w:ins w:id="2" w:author="Seno Panjaitan" w:date="2020-11-23T13:30:00Z">
              <w:r w:rsidR="007C13C6">
                <w:rPr>
                  <w:rFonts w:ascii="Times New Roman" w:hAnsi="Times New Roman" w:cs="Times New Roman"/>
                  <w:b/>
                  <w:sz w:val="24"/>
                  <w:szCs w:val="24"/>
                  <w:lang w:val="en-US"/>
                </w:rPr>
                <w:t>PRAKATA</w:t>
              </w:r>
            </w:ins>
          </w:p>
          <w:p w14:paraId="721FC4F8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D4456B" w14:textId="29AA519C" w:rsidR="00D80F46" w:rsidRPr="00A16D9B" w:rsidDel="007C13C6" w:rsidRDefault="00D80F46" w:rsidP="008D1AF7">
            <w:pPr>
              <w:spacing w:line="312" w:lineRule="auto"/>
              <w:jc w:val="both"/>
              <w:rPr>
                <w:del w:id="3" w:author="Seno Panjaitan" w:date="2020-11-23T13:31:00Z"/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kepada penulis </w:t>
            </w:r>
            <w:del w:id="4" w:author="Seno Panjaitan" w:date="2020-11-23T13:31:00Z">
              <w:r w:rsidRPr="00A16D9B" w:rsidDel="007C13C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untuk </w:delText>
              </w:r>
            </w:del>
            <w:proofErr w:type="spellStart"/>
            <w:ins w:id="5" w:author="Seno Panjaitan" w:date="2020-11-23T13:31:00Z">
              <w:r w:rsidR="007C13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sehingga</w:t>
              </w:r>
              <w:proofErr w:type="spellEnd"/>
              <w:r w:rsidR="007C13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7C13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dapat</w:t>
              </w:r>
              <w:proofErr w:type="spellEnd"/>
              <w:r w:rsidR="007C13C6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menyelesaikan buku praktikum Jaringan Komputer</w:t>
            </w:r>
            <w:del w:id="6" w:author="Seno Panjaitan" w:date="2020-11-23T13:35:00Z">
              <w:r w:rsidRPr="00A16D9B" w:rsidDel="007C13C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ini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3578064B" w14:textId="77777777" w:rsidR="00D80F46" w:rsidRPr="00A16D9B" w:rsidDel="007C13C6" w:rsidRDefault="00D80F46" w:rsidP="008D1AF7">
            <w:pPr>
              <w:spacing w:line="312" w:lineRule="auto"/>
              <w:jc w:val="both"/>
              <w:rPr>
                <w:del w:id="7" w:author="Seno Panjaitan" w:date="2020-11-23T13:31:00Z"/>
                <w:rFonts w:ascii="Times New Roman" w:hAnsi="Times New Roman" w:cs="Times New Roman"/>
                <w:sz w:val="24"/>
                <w:szCs w:val="24"/>
              </w:rPr>
            </w:pPr>
          </w:p>
          <w:p w14:paraId="58963EB7" w14:textId="0A0D3F3E" w:rsidR="00D80F46" w:rsidRPr="00A16D9B" w:rsidDel="007C13C6" w:rsidRDefault="00D80F46" w:rsidP="008D1AF7">
            <w:pPr>
              <w:spacing w:line="312" w:lineRule="auto"/>
              <w:jc w:val="both"/>
              <w:rPr>
                <w:del w:id="8" w:author="Seno Panjaitan" w:date="2020-11-23T13:33:00Z"/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  ini  dipergunakan  sebagai  modul  ajar  praktikum  Jaringan  Komputer  program  D3/D4 di Politeknik Elektronika Negeri Surabaya. Sasaran dari praktikum Jaringan Komputer</w:t>
            </w:r>
            <w:del w:id="9" w:author="Seno Panjaitan" w:date="2020-11-23T13:35:00Z">
              <w:r w:rsidRPr="00A16D9B" w:rsidDel="007C13C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ini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del w:id="10" w:author="Seno Panjaitan" w:date="2020-11-23T13:31:00Z">
              <w:r w:rsidRPr="00A16D9B" w:rsidDel="007C13C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adalah  </w:delText>
              </w:r>
            </w:del>
            <w:proofErr w:type="spellStart"/>
            <w:ins w:id="11" w:author="Seno Panjaitan" w:date="2020-11-23T13:31:00Z">
              <w:r w:rsidR="007C13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ialah</w:t>
              </w:r>
              <w:proofErr w:type="spellEnd"/>
              <w:r w:rsidR="007C13C6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memberikan  pengetahuan  kepada  mahasiswa  tentang  teknik  membangun  sistem  </w:t>
            </w:r>
            <w:del w:id="12" w:author="Seno Panjaitan" w:date="2020-11-23T13:32:00Z">
              <w:r w:rsidRPr="00A16D9B" w:rsidDel="007C13C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Jaringan  </w:delText>
              </w:r>
            </w:del>
            <w:ins w:id="13" w:author="Seno Panjaitan" w:date="2020-11-23T13:32:00Z">
              <w:r w:rsidR="007C13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</w:t>
              </w:r>
              <w:proofErr w:type="spellStart"/>
              <w:r w:rsidR="007C13C6" w:rsidRPr="00A16D9B">
                <w:rPr>
                  <w:rFonts w:ascii="Times New Roman" w:hAnsi="Times New Roman" w:cs="Times New Roman"/>
                  <w:sz w:val="24"/>
                  <w:szCs w:val="24"/>
                </w:rPr>
                <w:t>aringan</w:t>
              </w:r>
              <w:proofErr w:type="spellEnd"/>
              <w:r w:rsidR="007C13C6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 </w:t>
              </w:r>
            </w:ins>
            <w:del w:id="14" w:author="Seno Panjaitan" w:date="2020-11-23T13:32:00Z">
              <w:r w:rsidRPr="00A16D9B" w:rsidDel="007C13C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Komputer  </w:delText>
              </w:r>
            </w:del>
            <w:ins w:id="15" w:author="Seno Panjaitan" w:date="2020-11-23T13:32:00Z">
              <w:r w:rsidR="007C13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</w:t>
              </w:r>
              <w:proofErr w:type="spellStart"/>
              <w:r w:rsidR="007C13C6" w:rsidRPr="00A16D9B">
                <w:rPr>
                  <w:rFonts w:ascii="Times New Roman" w:hAnsi="Times New Roman" w:cs="Times New Roman"/>
                  <w:sz w:val="24"/>
                  <w:szCs w:val="24"/>
                </w:rPr>
                <w:t>omputer</w:t>
              </w:r>
              <w:proofErr w:type="spellEnd"/>
              <w:r w:rsidR="007C13C6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berbasis 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mulai  dari  instalasi  sistem  operasi,  perintah-perintah  dasar</w:t>
            </w:r>
            <w:ins w:id="16" w:author="Seno Panjaitan" w:date="2020-11-23T13:32:00Z">
              <w:r w:rsidR="007C13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</w:ins>
            <w:del w:id="17" w:author="Seno Panjaitan" w:date="2020-11-23T13:32:00Z">
              <w:r w:rsidRPr="00A16D9B" w:rsidDel="007C13C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Linux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sampai dengan membangun </w:t>
            </w:r>
            <w:ins w:id="18" w:author="Seno Panjaitan" w:date="2020-11-23T13:33:00Z">
              <w:r w:rsidR="007C13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server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internet </w:t>
            </w:r>
            <w:del w:id="19" w:author="Seno Panjaitan" w:date="2020-11-23T13:33:00Z">
              <w:r w:rsidRPr="00A16D9B" w:rsidDel="007C13C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server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yang meliputi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proofErr w:type="spellEnd"/>
            <w:del w:id="20" w:author="Seno Panjaitan" w:date="2020-11-23T13:36:00Z">
              <w:r w:rsidRPr="00A16D9B" w:rsidDel="007C13C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server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 DNS</w:t>
            </w:r>
            <w:del w:id="21" w:author="Seno Panjaitan" w:date="2020-11-23T13:36:00Z">
              <w:r w:rsidRPr="00A16D9B" w:rsidDel="007C13C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server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 web</w:t>
            </w:r>
            <w:del w:id="22" w:author="Seno Panjaitan" w:date="2020-11-23T13:36:00Z">
              <w:r w:rsidRPr="00A16D9B" w:rsidDel="007C13C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server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proxy</w:t>
            </w:r>
            <w:proofErr w:type="spellEnd"/>
            <w:del w:id="23" w:author="Seno Panjaitan" w:date="2020-11-23T13:36:00Z">
              <w:r w:rsidRPr="00A16D9B" w:rsidDel="007C13C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server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dan  </w:t>
            </w:r>
            <w:del w:id="24" w:author="Seno Panjaitan" w:date="2020-11-23T13:33:00Z">
              <w:r w:rsidRPr="00A16D9B" w:rsidDel="007C13C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lain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sebagainya.  Selain  itu  buku  praktikum  Jaringan  Komputer  ini  dapat digunakan sebagai panduan bagi mahasiswa saat melaksanakan praktikum tersebut. </w:t>
            </w:r>
          </w:p>
          <w:p w14:paraId="16F0D9A9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DAE071" w14:textId="30743C53" w:rsidR="00D80F46" w:rsidRPr="00A16D9B" w:rsidDel="007C13C6" w:rsidRDefault="007C13C6" w:rsidP="008D1AF7">
            <w:pPr>
              <w:spacing w:line="312" w:lineRule="auto"/>
              <w:jc w:val="both"/>
              <w:rPr>
                <w:del w:id="25" w:author="Seno Panjaitan" w:date="2020-11-23T13:35:00Z"/>
                <w:rFonts w:ascii="Times New Roman" w:hAnsi="Times New Roman" w:cs="Times New Roman"/>
                <w:sz w:val="24"/>
                <w:szCs w:val="24"/>
              </w:rPr>
            </w:pPr>
            <w:ins w:id="26" w:author="Seno Panjaitan" w:date="2020-11-23T13:3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      </w:t>
              </w:r>
            </w:ins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</w:t>
            </w:r>
            <w:ins w:id="27" w:author="Seno Panjaitan" w:date="2020-11-23T13:3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del w:id="28" w:author="Seno Panjaitan" w:date="2020-11-23T13:34:00Z">
              <w:r w:rsidR="00D80F46" w:rsidRPr="00A16D9B" w:rsidDel="007C13C6">
                <w:rPr>
                  <w:rFonts w:ascii="Times New Roman" w:hAnsi="Times New Roman" w:cs="Times New Roman"/>
                  <w:sz w:val="24"/>
                  <w:szCs w:val="24"/>
                </w:rPr>
                <w:delText>,</w:delText>
              </w:r>
            </w:del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del w:id="29" w:author="Seno Panjaitan" w:date="2020-11-23T13:34:00Z">
              <w:r w:rsidR="00D80F46" w:rsidRPr="00A16D9B" w:rsidDel="007C13C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oleh  </w:delText>
              </w:r>
            </w:del>
            <w:ins w:id="30" w:author="Seno Panjaitan" w:date="2020-11-23T13:3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O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leh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 </w:t>
              </w:r>
            </w:ins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karena  itu</w:t>
            </w:r>
            <w:ins w:id="31" w:author="Seno Panjaitan" w:date="2020-11-23T13:3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ins w:id="32" w:author="Seno Panjaitan" w:date="2020-11-23T13:3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aran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 dan  kritik  untuk  perbaikan  buku  ini  sangat 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di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harapkan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sehingga</w:t>
              </w:r>
            </w:ins>
            <w:proofErr w:type="spellEnd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penulis  </w:t>
            </w:r>
            <w:del w:id="33" w:author="Seno Panjaitan" w:date="2020-11-23T13:37:00Z">
              <w:r w:rsidR="00D80F46" w:rsidRPr="00A16D9B" w:rsidDel="007C13C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akan  </w:delText>
              </w:r>
            </w:del>
            <w:proofErr w:type="spellStart"/>
            <w:ins w:id="34" w:author="Seno Panjaitan" w:date="2020-11-23T13:3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dapat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 </w:t>
              </w:r>
            </w:ins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memperbaikinya  secara  berkala.</w:t>
            </w:r>
            <w:del w:id="35" w:author="Seno Panjaitan" w:date="2020-11-23T13:37:00Z">
              <w:r w:rsidR="00D80F46" w:rsidRPr="00A16D9B" w:rsidDel="007C13C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Saran  dan  kritik  untuk  perbaikan  buku  ini  sangat  </w:delText>
              </w:r>
            </w:del>
            <w:del w:id="36" w:author="Seno Panjaitan" w:date="2020-11-23T13:35:00Z">
              <w:r w:rsidR="00D80F46" w:rsidRPr="00A16D9B" w:rsidDel="007C13C6">
                <w:rPr>
                  <w:rFonts w:ascii="Times New Roman" w:hAnsi="Times New Roman" w:cs="Times New Roman"/>
                  <w:sz w:val="24"/>
                  <w:szCs w:val="24"/>
                </w:rPr>
                <w:delText>kam</w:delText>
              </w:r>
            </w:del>
            <w:del w:id="37" w:author="Seno Panjaitan" w:date="2020-11-23T13:34:00Z">
              <w:r w:rsidR="00D80F46" w:rsidRPr="00A16D9B" w:rsidDel="007C13C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i  </w:delText>
              </w:r>
            </w:del>
            <w:del w:id="38" w:author="Seno Panjaitan" w:date="2020-11-23T13:37:00Z">
              <w:r w:rsidR="00D80F46" w:rsidRPr="00A16D9B" w:rsidDel="007C13C6">
                <w:rPr>
                  <w:rFonts w:ascii="Times New Roman" w:hAnsi="Times New Roman" w:cs="Times New Roman"/>
                  <w:sz w:val="24"/>
                  <w:szCs w:val="24"/>
                </w:rPr>
                <w:delText>harapkan.</w:delText>
              </w:r>
            </w:del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57E123CB" w14:textId="77777777" w:rsidR="00D80F46" w:rsidRPr="00A16D9B" w:rsidDel="007C13C6" w:rsidRDefault="00D80F46" w:rsidP="008D1AF7">
            <w:pPr>
              <w:spacing w:line="312" w:lineRule="auto"/>
              <w:jc w:val="both"/>
              <w:rPr>
                <w:del w:id="39" w:author="Seno Panjaitan" w:date="2020-11-23T13:35:00Z"/>
                <w:rFonts w:ascii="Times New Roman" w:hAnsi="Times New Roman" w:cs="Times New Roman"/>
                <w:sz w:val="24"/>
                <w:szCs w:val="24"/>
              </w:rPr>
            </w:pPr>
          </w:p>
          <w:p w14:paraId="73270D4B" w14:textId="414DCB51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</w:t>
            </w:r>
            <w:del w:id="40" w:author="Seno Panjaitan" w:date="2020-11-23T13:38:00Z">
              <w:r w:rsidRPr="00A16D9B" w:rsidDel="007C13C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mempelajari  </w:delText>
              </w:r>
            </w:del>
            <w:proofErr w:type="spellStart"/>
            <w:ins w:id="41" w:author="Seno Panjaitan" w:date="2020-11-23T13:38:00Z">
              <w:r w:rsidR="007C13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mengikuti</w:t>
              </w:r>
              <w:proofErr w:type="spellEnd"/>
              <w:r w:rsidR="007C13C6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 </w:t>
              </w:r>
            </w:ins>
            <w:del w:id="42" w:author="Seno Panjaitan" w:date="2020-11-23T13:37:00Z">
              <w:r w:rsidRPr="00A16D9B" w:rsidDel="007C13C6">
                <w:rPr>
                  <w:rFonts w:ascii="Times New Roman" w:hAnsi="Times New Roman" w:cs="Times New Roman"/>
                  <w:sz w:val="24"/>
                  <w:szCs w:val="24"/>
                </w:rPr>
                <w:delText>mata  kuliah</w:delText>
              </w:r>
            </w:del>
            <w:proofErr w:type="spellStart"/>
            <w:ins w:id="43" w:author="Seno Panjaitan" w:date="2020-11-23T13:37:00Z">
              <w:r w:rsidR="007C13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praktikum</w:t>
              </w:r>
            </w:ins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Jaringan Komputer. Amin. </w:t>
            </w:r>
          </w:p>
          <w:p w14:paraId="3C35DB53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2BDA56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2264179F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74EAE455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468C35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7C13C6" w:rsidRPr="00A16D9B" w14:paraId="0F9F6D93" w14:textId="77777777" w:rsidTr="00D810B0">
        <w:trPr>
          <w:ins w:id="44" w:author="Seno Panjaitan" w:date="2020-11-23T13:33:00Z"/>
        </w:trPr>
        <w:tc>
          <w:tcPr>
            <w:tcW w:w="9350" w:type="dxa"/>
          </w:tcPr>
          <w:p w14:paraId="6A63BEE6" w14:textId="77777777" w:rsidR="007C13C6" w:rsidRPr="00A16D9B" w:rsidRDefault="007C13C6" w:rsidP="008D1AF7">
            <w:pPr>
              <w:spacing w:line="312" w:lineRule="auto"/>
              <w:rPr>
                <w:ins w:id="45" w:author="Seno Panjaitan" w:date="2020-11-23T13:33:00Z"/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28D449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964CF7B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B788F28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B18B379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DA9D671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7946A58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3C07BC6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A59318B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ACEA0CD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EA1549" w14:textId="77777777" w:rsidR="00485380" w:rsidRDefault="00485380" w:rsidP="00D80F46">
      <w:r>
        <w:separator/>
      </w:r>
    </w:p>
  </w:endnote>
  <w:endnote w:type="continuationSeparator" w:id="0">
    <w:p w14:paraId="6E11CE10" w14:textId="77777777" w:rsidR="00485380" w:rsidRDefault="00485380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2F617B" w14:textId="77777777" w:rsidR="00D80F46" w:rsidRDefault="00D80F46">
    <w:pPr>
      <w:pStyle w:val="Footer"/>
    </w:pPr>
    <w:r>
      <w:t>CLO-4</w:t>
    </w:r>
  </w:p>
  <w:p w14:paraId="09BB8095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CF45CC" w14:textId="77777777" w:rsidR="00485380" w:rsidRDefault="00485380" w:rsidP="00D80F46">
      <w:r>
        <w:separator/>
      </w:r>
    </w:p>
  </w:footnote>
  <w:footnote w:type="continuationSeparator" w:id="0">
    <w:p w14:paraId="2F09502C" w14:textId="77777777" w:rsidR="00485380" w:rsidRDefault="00485380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eno Panjaitan">
    <w15:presenceInfo w15:providerId="Windows Live" w15:userId="b196eeb1def5c4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D5B47"/>
    <w:rsid w:val="00327783"/>
    <w:rsid w:val="0042167F"/>
    <w:rsid w:val="0046485C"/>
    <w:rsid w:val="00485380"/>
    <w:rsid w:val="004F5D73"/>
    <w:rsid w:val="00771E9D"/>
    <w:rsid w:val="007C13C6"/>
    <w:rsid w:val="008D1AF7"/>
    <w:rsid w:val="00924DF5"/>
    <w:rsid w:val="00A16D9B"/>
    <w:rsid w:val="00A86167"/>
    <w:rsid w:val="00AF28E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0949D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BalloonText">
    <w:name w:val="Balloon Text"/>
    <w:basedOn w:val="Normal"/>
    <w:link w:val="BalloonTextChar"/>
    <w:uiPriority w:val="99"/>
    <w:semiHidden/>
    <w:unhideWhenUsed/>
    <w:rsid w:val="007C13C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3C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Seno Panjaitan</cp:lastModifiedBy>
  <cp:revision>7</cp:revision>
  <dcterms:created xsi:type="dcterms:W3CDTF">2019-10-18T19:52:00Z</dcterms:created>
  <dcterms:modified xsi:type="dcterms:W3CDTF">2020-11-23T06:38:00Z</dcterms:modified>
</cp:coreProperties>
</file>