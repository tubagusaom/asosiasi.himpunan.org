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8A7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28B228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B804A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4969D2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C796B71" w14:textId="77777777" w:rsidTr="00821BA2">
        <w:tc>
          <w:tcPr>
            <w:tcW w:w="9350" w:type="dxa"/>
          </w:tcPr>
          <w:p w14:paraId="6117ED5B" w14:textId="77777777" w:rsidR="00BE098E" w:rsidRDefault="00BE098E" w:rsidP="00821BA2">
            <w:pPr>
              <w:pStyle w:val="ListParagraph"/>
              <w:ind w:left="0"/>
            </w:pPr>
          </w:p>
          <w:p w14:paraId="6DF9B67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FDAD1F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8B5FAFA" w14:textId="5E191A4E" w:rsidR="00BE098E" w:rsidDel="000A0511" w:rsidRDefault="00BE098E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0" w:author="DONNY SEFTYANTO" w:date="2020-12-14T11:31:00Z"/>
              </w:rPr>
              <w:pPrChange w:id="1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" w:author="DONNY SEFTYANTO" w:date="2020-12-14T11:28:00Z">
              <w:r w:rsidDel="000A0511">
                <w:delText>m</w:delText>
              </w:r>
            </w:del>
            <w:proofErr w:type="spellStart"/>
            <w:ins w:id="3" w:author="DONNY SEFTYANTO" w:date="2020-12-14T11:28:00Z">
              <w:r w:rsidR="000A0511">
                <w:t>M</w:t>
              </w:r>
            </w:ins>
            <w:r>
              <w:t>anajemen</w:t>
            </w:r>
            <w:proofErr w:type="spellEnd"/>
            <w:r>
              <w:t xml:space="preserve"> </w:t>
            </w:r>
            <w:r w:rsidR="000A0511">
              <w:tab/>
              <w:t xml:space="preserve">:  </w:t>
            </w:r>
            <w:r w:rsidR="000A0511">
              <w:tab/>
            </w:r>
            <w:del w:id="4" w:author="DONNY SEFTYANTO" w:date="2020-12-14T11:28:00Z">
              <w:r w:rsidDel="000A0511">
                <w:delText xml:space="preserve">penggunaan </w:delText>
              </w:r>
            </w:del>
            <w:proofErr w:type="spellStart"/>
            <w:ins w:id="5" w:author="DONNY SEFTYANTO" w:date="2020-12-14T11:29:00Z">
              <w:r w:rsidR="000A0511">
                <w:t>P</w:t>
              </w:r>
            </w:ins>
            <w:ins w:id="6" w:author="DONNY SEFTYANTO" w:date="2020-12-14T11:28:00Z">
              <w:r w:rsidR="000A0511">
                <w:t>enggunaan</w:t>
              </w:r>
              <w:proofErr w:type="spellEnd"/>
              <w:r w:rsidR="000A0511">
                <w:t xml:space="preserve"> </w:t>
              </w:r>
            </w:ins>
            <w:proofErr w:type="spellStart"/>
            <w:r w:rsidR="000A0511">
              <w:t>sumber</w:t>
            </w:r>
            <w:proofErr w:type="spellEnd"/>
            <w:r w:rsidR="000A0511">
              <w:t xml:space="preserve"> </w:t>
            </w:r>
            <w:proofErr w:type="spellStart"/>
            <w:r w:rsidR="000A0511">
              <w:t>daya</w:t>
            </w:r>
            <w:proofErr w:type="spellEnd"/>
            <w:r w:rsidR="000A0511">
              <w:t xml:space="preserve"> </w:t>
            </w:r>
            <w:proofErr w:type="spellStart"/>
            <w:r w:rsidR="000A0511">
              <w:t>secara</w:t>
            </w:r>
            <w:proofErr w:type="spellEnd"/>
            <w:r w:rsidR="000A0511">
              <w:t xml:space="preserve"> </w:t>
            </w:r>
            <w:proofErr w:type="spellStart"/>
            <w:r w:rsidR="000A0511">
              <w:t>efektif</w:t>
            </w:r>
            <w:proofErr w:type="spellEnd"/>
            <w:r w:rsidR="000A0511">
              <w:t xml:space="preserve"> </w:t>
            </w:r>
            <w:proofErr w:type="spellStart"/>
            <w:r w:rsidR="000A0511">
              <w:t>untuk</w:t>
            </w:r>
            <w:proofErr w:type="spellEnd"/>
            <w:r w:rsidR="000A0511">
              <w:t xml:space="preserve"> </w:t>
            </w:r>
            <w:proofErr w:type="spellStart"/>
            <w:r w:rsidR="000A0511">
              <w:t>mencapai</w:t>
            </w:r>
            <w:proofErr w:type="spellEnd"/>
            <w:r w:rsidR="000A0511">
              <w:t xml:space="preserve"> </w:t>
            </w:r>
          </w:p>
          <w:p w14:paraId="686A012A" w14:textId="04130C97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7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" w:author="DONNY SEFTYANTO" w:date="2020-12-14T11:31:00Z">
              <w:r w:rsidDel="000A0511">
                <w:tab/>
              </w:r>
            </w:del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45BB98E0" w14:textId="290E04CB" w:rsidR="00BE098E" w:rsidRDefault="00BE098E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9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0" w:author="DONNY SEFTYANTO" w:date="2020-12-14T11:28:00Z">
              <w:r w:rsidDel="000A0511">
                <w:delText xml:space="preserve">filosofis </w:delText>
              </w:r>
            </w:del>
            <w:proofErr w:type="spellStart"/>
            <w:ins w:id="11" w:author="DONNY SEFTYANTO" w:date="2020-12-14T11:28:00Z">
              <w:r w:rsidR="000A0511">
                <w:t>f</w:t>
              </w:r>
              <w:r w:rsidR="000A0511">
                <w:t>ilosofis</w:t>
              </w:r>
              <w:proofErr w:type="spellEnd"/>
              <w:r w:rsidR="000A0511">
                <w:t xml:space="preserve"> </w:t>
              </w:r>
            </w:ins>
            <w:r w:rsidR="000A0511">
              <w:tab/>
              <w:t xml:space="preserve">: </w:t>
            </w:r>
            <w:r w:rsidR="000A0511">
              <w:tab/>
            </w:r>
            <w:del w:id="12" w:author="DONNY SEFTYANTO" w:date="2020-12-14T11:29:00Z">
              <w:r w:rsidR="000A0511" w:rsidDel="000A0511">
                <w:delText xml:space="preserve">berdasarkan </w:delText>
              </w:r>
            </w:del>
            <w:proofErr w:type="spellStart"/>
            <w:ins w:id="13" w:author="DONNY SEFTYANTO" w:date="2020-12-14T11:29:00Z">
              <w:r w:rsidR="000A0511">
                <w:t>B</w:t>
              </w:r>
              <w:r w:rsidR="000A0511">
                <w:t>erdasarkan</w:t>
              </w:r>
              <w:proofErr w:type="spellEnd"/>
              <w:r w:rsidR="000A0511">
                <w:t xml:space="preserve"> </w:t>
              </w:r>
              <w:proofErr w:type="spellStart"/>
              <w:r w:rsidR="000A0511">
                <w:t>dengan</w:t>
              </w:r>
              <w:proofErr w:type="spellEnd"/>
              <w:r w:rsidR="000A0511">
                <w:t xml:space="preserve"> </w:t>
              </w:r>
            </w:ins>
            <w:proofErr w:type="spellStart"/>
            <w:r w:rsidR="000A0511">
              <w:t>filsafat</w:t>
            </w:r>
            <w:proofErr w:type="spellEnd"/>
            <w:r w:rsidR="000A0511">
              <w:t>.</w:t>
            </w:r>
          </w:p>
          <w:p w14:paraId="48E4A370" w14:textId="69D69FB2" w:rsidR="00BE098E" w:rsidDel="000A0511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14" w:author="DONNY SEFTYANTO" w:date="2020-12-14T11:31:00Z"/>
              </w:rPr>
              <w:pPrChange w:id="15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16" w:author="DONNY SEFTYANTO" w:date="2020-12-14T11:29:00Z">
              <w:r w:rsidDel="000A0511">
                <w:delText xml:space="preserve">perangkat </w:delText>
              </w:r>
            </w:del>
            <w:proofErr w:type="spellStart"/>
            <w:ins w:id="17" w:author="DONNY SEFTYANTO" w:date="2020-12-14T11:29:00Z">
              <w:r>
                <w:t>P</w:t>
              </w:r>
              <w:r>
                <w:t>erangkat</w:t>
              </w:r>
              <w:proofErr w:type="spellEnd"/>
              <w:r>
                <w:t xml:space="preserve"> </w:t>
              </w:r>
            </w:ins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65EE645" w14:textId="69B95B42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18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9" w:author="DONNY SEFTYANTO" w:date="2020-12-14T11:31:00Z">
              <w:r w:rsidDel="000A0511">
                <w:tab/>
              </w:r>
            </w:del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1B48BBC" w14:textId="3DD5A3C0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20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del w:id="21" w:author="DONNY SEFTYANTO" w:date="2020-12-14T11:29:00Z">
              <w:r w:rsidDel="000A0511">
                <w:delText>pelaksanaan</w:delText>
              </w:r>
            </w:del>
            <w:proofErr w:type="spellStart"/>
            <w:ins w:id="22" w:author="DONNY SEFTYANTO" w:date="2020-12-14T11:29:00Z">
              <w:r>
                <w:t>P</w:t>
              </w:r>
              <w:r>
                <w:t>elaksanaan</w:t>
              </w:r>
              <w:proofErr w:type="spellEnd"/>
              <w:r>
                <w:t xml:space="preserve"> dan</w:t>
              </w:r>
            </w:ins>
            <w:del w:id="23" w:author="DONNY SEFTYANTO" w:date="2020-12-14T11:29:00Z">
              <w:r w:rsidDel="000A0511">
                <w:delText>,</w:delText>
              </w:r>
            </w:del>
            <w:r>
              <w:t xml:space="preserve"> </w:t>
            </w:r>
            <w:del w:id="24" w:author="DONNY SEFTYANTO" w:date="2020-12-14T11:29:00Z">
              <w:r w:rsidDel="000A0511">
                <w:delText>penerapan</w:delText>
              </w:r>
            </w:del>
            <w:proofErr w:type="spellStart"/>
            <w:ins w:id="25" w:author="DONNY SEFTYANTO" w:date="2020-12-14T11:29:00Z">
              <w:r>
                <w:t>P</w:t>
              </w:r>
              <w:r>
                <w:t>enerapan</w:t>
              </w:r>
            </w:ins>
            <w:proofErr w:type="spellEnd"/>
            <w:r>
              <w:t>.</w:t>
            </w:r>
          </w:p>
          <w:p w14:paraId="06615449" w14:textId="2386916B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26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del w:id="27" w:author="DONNY SEFTYANTO" w:date="2020-12-14T11:29:00Z">
              <w:r w:rsidDel="000A0511">
                <w:delText>tertinggi</w:delText>
              </w:r>
            </w:del>
            <w:proofErr w:type="spellStart"/>
            <w:ins w:id="28" w:author="DONNY SEFTYANTO" w:date="2020-12-14T11:29:00Z">
              <w:r>
                <w:t>T</w:t>
              </w:r>
              <w:r>
                <w:t>ertinggi</w:t>
              </w:r>
            </w:ins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EEB35B5" w14:textId="06EEECE4" w:rsidR="00BE098E" w:rsidDel="000A0511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29" w:author="DONNY SEFTYANTO" w:date="2020-12-14T11:31:00Z"/>
              </w:rPr>
              <w:pPrChange w:id="30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del w:id="31" w:author="DONNY SEFTYANTO" w:date="2020-12-14T11:29:00Z">
              <w:r w:rsidDel="000A0511">
                <w:delText xml:space="preserve">meliputi </w:delText>
              </w:r>
            </w:del>
            <w:proofErr w:type="spellStart"/>
            <w:ins w:id="32" w:author="DONNY SEFTYANTO" w:date="2020-12-14T11:29:00Z">
              <w:r>
                <w:t>M</w:t>
              </w:r>
              <w:r>
                <w:t>eliputi</w:t>
              </w:r>
              <w:proofErr w:type="spellEnd"/>
              <w:r>
                <w:t xml:space="preserve"> </w:t>
              </w:r>
            </w:ins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07852A4" w14:textId="17028840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33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4" w:author="DONNY SEFTYANTO" w:date="2020-12-14T11:31:00Z">
              <w:r w:rsidDel="000A0511">
                <w:tab/>
              </w:r>
            </w:del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307055E" w14:textId="0FFC5AF4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35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36" w:author="DONNY SEFTYANTO" w:date="2020-12-14T11:29:00Z">
              <w:r w:rsidDel="000A0511">
                <w:delText xml:space="preserve">berhubungan </w:delText>
              </w:r>
            </w:del>
            <w:proofErr w:type="spellStart"/>
            <w:ins w:id="37" w:author="DONNY SEFTYANTO" w:date="2020-12-14T11:29:00Z">
              <w:r>
                <w:t>B</w:t>
              </w:r>
              <w:r>
                <w:t>erhubungan</w:t>
              </w:r>
              <w:proofErr w:type="spellEnd"/>
              <w:r>
                <w:t xml:space="preserve"> </w:t>
              </w:r>
            </w:ins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F65ABEF" w14:textId="4F0C52CB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38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del w:id="39" w:author="DONNY SEFTYANTO" w:date="2020-12-14T11:30:00Z">
              <w:r w:rsidDel="000A0511">
                <w:delText xml:space="preserve">rancangan </w:delText>
              </w:r>
            </w:del>
            <w:proofErr w:type="spellStart"/>
            <w:ins w:id="40" w:author="DONNY SEFTYANTO" w:date="2020-12-14T11:30:00Z">
              <w:r>
                <w:t>R</w:t>
              </w:r>
              <w:r>
                <w:t>ancangan</w:t>
              </w:r>
              <w:proofErr w:type="spellEnd"/>
              <w:r>
                <w:t xml:space="preserve"> </w:t>
              </w:r>
            </w:ins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A81CB6C" w14:textId="05442731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41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42" w:author="DONNY SEFTYANTO" w:date="2020-12-14T11:30:00Z">
              <w:r w:rsidDel="000A0511">
                <w:delText xml:space="preserve">ukuran </w:delText>
              </w:r>
            </w:del>
            <w:proofErr w:type="spellStart"/>
            <w:ins w:id="43" w:author="DONNY SEFTYANTO" w:date="2020-12-14T11:30:00Z">
              <w:r>
                <w:t>U</w:t>
              </w:r>
              <w:r>
                <w:t>kuran</w:t>
              </w:r>
              <w:proofErr w:type="spellEnd"/>
              <w:r>
                <w:t xml:space="preserve"> </w:t>
              </w:r>
            </w:ins>
            <w:r>
              <w:t xml:space="preserve">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065DD6E" w14:textId="7E5B438E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44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45" w:author="DONNY SEFTYANTO" w:date="2020-12-14T11:30:00Z">
              <w:r w:rsidDel="000A0511">
                <w:delText xml:space="preserve">ilmu </w:delText>
              </w:r>
            </w:del>
            <w:proofErr w:type="spellStart"/>
            <w:ins w:id="46" w:author="DONNY SEFTYANTO" w:date="2020-12-14T11:30:00Z">
              <w:r>
                <w:t>I</w:t>
              </w:r>
              <w:r>
                <w:t>lmu</w:t>
              </w:r>
              <w:proofErr w:type="spellEnd"/>
              <w:r>
                <w:t xml:space="preserve"> </w:t>
              </w:r>
            </w:ins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EEC8DB8" w14:textId="5731B32D" w:rsidR="00BE098E" w:rsidDel="000A0511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47" w:author="DONNY SEFTYANTO" w:date="2020-12-14T11:31:00Z"/>
              </w:rPr>
              <w:pPrChange w:id="48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del w:id="49" w:author="DONNY SEFTYANTO" w:date="2020-12-14T11:30:00Z">
              <w:r w:rsidDel="000A0511">
                <w:delText xml:space="preserve">aturan </w:delText>
              </w:r>
            </w:del>
            <w:proofErr w:type="spellStart"/>
            <w:ins w:id="50" w:author="DONNY SEFTYANTO" w:date="2020-12-14T11:30:00Z">
              <w:r>
                <w:t>A</w:t>
              </w:r>
              <w:r>
                <w:t>turan</w:t>
              </w:r>
              <w:proofErr w:type="spellEnd"/>
              <w:r>
                <w:t xml:space="preserve"> </w:t>
              </w:r>
            </w:ins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4058DA1" w14:textId="0D39AE43" w:rsidR="00BE098E" w:rsidDel="000A0511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51" w:author="DONNY SEFTYANTO" w:date="2020-12-14T11:31:00Z"/>
              </w:rPr>
              <w:pPrChange w:id="52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3" w:author="DONNY SEFTYANTO" w:date="2020-12-14T11:31:00Z">
              <w:r w:rsidDel="000A0511">
                <w:tab/>
              </w:r>
            </w:del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41745C3" w14:textId="78DEEA72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54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5" w:author="DONNY SEFTYANTO" w:date="2020-12-14T11:31:00Z">
              <w:r w:rsidDel="000A0511">
                <w:tab/>
              </w:r>
            </w:del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BDC0F72" w14:textId="34A717C0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56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57" w:author="DONNY SEFTYANTO" w:date="2020-12-14T11:32:00Z">
              <w:r w:rsidDel="000A0511">
                <w:delText>p</w:delText>
              </w:r>
            </w:del>
            <w:proofErr w:type="spellStart"/>
            <w:ins w:id="58" w:author="DONNY SEFTYANTO" w:date="2020-12-14T11:32:00Z">
              <w:r>
                <w:t>P</w:t>
              </w:r>
            </w:ins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4497ECE" w14:textId="63B121C0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59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2925803" w14:textId="5EA8DF14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60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61" w:author="DONNY SEFTYANTO" w:date="2020-12-14T11:32:00Z">
              <w:r w:rsidDel="000A0511">
                <w:delText xml:space="preserve">tahap </w:delText>
              </w:r>
            </w:del>
            <w:proofErr w:type="spellStart"/>
            <w:ins w:id="62" w:author="DONNY SEFTYANTO" w:date="2020-12-14T11:32:00Z">
              <w:r>
                <w:t>T</w:t>
              </w:r>
              <w:r>
                <w:t>ahap</w:t>
              </w:r>
              <w:proofErr w:type="spellEnd"/>
              <w:r>
                <w:t xml:space="preserve"> </w:t>
              </w:r>
            </w:ins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3474741" w14:textId="64E6A3CD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63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0854C1F" w14:textId="4BB85817" w:rsidR="00BE098E" w:rsidDel="000A0511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64" w:author="DONNY SEFTYANTO" w:date="2020-12-14T11:32:00Z"/>
              </w:rPr>
              <w:pPrChange w:id="65" w:author="DONNY SEFTYANTO" w:date="2020-12-14T11:3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66" w:author="DONNY SEFTYANTO" w:date="2020-12-14T11:32:00Z">
              <w:r w:rsidDel="000A0511">
                <w:delText xml:space="preserve">penempatan </w:delText>
              </w:r>
            </w:del>
            <w:proofErr w:type="spellStart"/>
            <w:ins w:id="67" w:author="DONNY SEFTYANTO" w:date="2020-12-14T11:32:00Z">
              <w:r>
                <w:t>P</w:t>
              </w:r>
              <w:r>
                <w:t>enempatan</w:t>
              </w:r>
              <w:proofErr w:type="spellEnd"/>
              <w:r>
                <w:t xml:space="preserve"> </w:t>
              </w:r>
            </w:ins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bookmarkStart w:id="68" w:name="_GoBack"/>
            <w:bookmarkEnd w:id="68"/>
          </w:p>
          <w:p w14:paraId="24C6345B" w14:textId="1C6825ED" w:rsidR="00BE098E" w:rsidRDefault="000A0511" w:rsidP="000A051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69" w:author="DONNY SEFTYANTO" w:date="2020-12-14T11:3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0" w:author="DONNY SEFTYANTO" w:date="2020-12-14T11:32:00Z">
              <w:r w:rsidDel="000A0511">
                <w:tab/>
              </w:r>
              <w:r w:rsidDel="000A0511">
                <w:tab/>
              </w:r>
            </w:del>
            <w:proofErr w:type="spellStart"/>
            <w:r>
              <w:t>reguler</w:t>
            </w:r>
            <w:proofErr w:type="spellEnd"/>
            <w:r>
              <w:t>.</w:t>
            </w:r>
          </w:p>
          <w:p w14:paraId="62D33A8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4F36846" w14:textId="77777777" w:rsidTr="00821BA2">
        <w:tc>
          <w:tcPr>
            <w:tcW w:w="9350" w:type="dxa"/>
          </w:tcPr>
          <w:p w14:paraId="391BA77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38F4378C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NY SEFTYANTO">
    <w15:presenceInfo w15:providerId="AD" w15:userId="S::donny.seftyanto@bssn.go.id::18b2cd81-a211-427e-8005-d04bb6ecdd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A0511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EF8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DONNY SEFTYANTO</cp:lastModifiedBy>
  <cp:revision>2</cp:revision>
  <dcterms:created xsi:type="dcterms:W3CDTF">2020-08-26T21:29:00Z</dcterms:created>
  <dcterms:modified xsi:type="dcterms:W3CDTF">2020-12-14T04:32:00Z</dcterms:modified>
</cp:coreProperties>
</file>