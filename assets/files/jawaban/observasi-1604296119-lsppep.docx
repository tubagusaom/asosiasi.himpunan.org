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3D42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USER" w:date="2020-11-01T19:2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ins w:id="1" w:author="USER" w:date="2020-11-01T18:59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ekstrem </w:t>
              </w:r>
            </w:ins>
            <w:commentRangeStart w:id="2"/>
            <w:proofErr w:type="gramEnd"/>
            <w:del w:id="3" w:author="USER" w:date="2020-11-01T19:00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commentRangeEnd w:id="2"/>
            <w:r w:rsidR="004217A0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" w:author="USER" w:date="2020-11-01T19:01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tiap </w:t>
              </w:r>
            </w:ins>
            <w:ins w:id="5" w:author="USER" w:date="2020-11-01T19:02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detik </w:t>
              </w:r>
            </w:ins>
            <w:del w:id="6" w:author="USER" w:date="2020-11-01T19:02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>detik</w:delText>
              </w:r>
            </w:del>
            <w:del w:id="7" w:author="USER" w:date="2020-11-01T19:01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8" w:author="USER" w:date="2020-11-01T19:02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ins w:id="9" w:author="USER" w:date="2020-11-01T19:02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0" w:author="USER" w:date="2020-11-01T19:03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proofErr w:type="gramStart"/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11" w:author="USER" w:date="2020-11-01T19:03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12" w:author="USER" w:date="2020-11-01T19:03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4217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USER" w:date="2020-11-01T19:25:00Z">
              <w:r w:rsidRPr="00EC6F38" w:rsidDel="003D42B0">
                <w:rPr>
                  <w:rFonts w:ascii="Times New Roman" w:eastAsia="Times New Roman" w:hAnsi="Times New Roman" w:cs="Times New Roman"/>
                  <w:szCs w:val="24"/>
                </w:rPr>
                <w:delText>banyak yang</w:delText>
              </w:r>
            </w:del>
            <w:ins w:id="14" w:author="USER" w:date="2020-11-01T19:25:00Z">
              <w:r w:rsidR="003D42B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USER" w:date="2020-11-01T1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6" w:author="USER" w:date="2020-11-01T19:38:00Z">
              <w:r w:rsidR="00A0122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" w:author="USER" w:date="2020-11-01T19:16:00Z">
              <w:r w:rsidR="00926A8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dihadapkan pada </w:t>
              </w:r>
            </w:ins>
            <w:ins w:id="18" w:author="USER" w:date="2020-11-01T19:20:00Z">
              <w:r w:rsidR="003D42B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tidak hanya </w:t>
              </w:r>
            </w:ins>
            <w:ins w:id="19" w:author="USER" w:date="2020-11-01T19:16:00Z">
              <w:r w:rsidR="00926A8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kemampuan </w:t>
              </w:r>
            </w:ins>
            <w:del w:id="20" w:author="USER" w:date="2020-11-01T19:15:00Z">
              <w:r w:rsidRPr="00EC6F38" w:rsidDel="00926A8E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21" w:author="USER" w:date="2020-11-01T19:15:00Z">
              <w:r w:rsidR="00926A8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USER" w:date="2020-11-01T19:21:00Z">
              <w:r w:rsidRPr="00EC6F38" w:rsidDel="003D42B0">
                <w:rPr>
                  <w:rFonts w:ascii="Times New Roman" w:eastAsia="Times New Roman" w:hAnsi="Times New Roman" w:cs="Times New Roman"/>
                  <w:szCs w:val="24"/>
                </w:rPr>
                <w:delText xml:space="preserve">namun bukan lagi </w:delText>
              </w:r>
            </w:del>
            <w:del w:id="23" w:author="USER" w:date="2020-11-01T19:04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24" w:author="USER" w:date="2020-11-01T19:04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5" w:author="USER" w:date="2020-11-01T19:21:00Z">
              <w:r w:rsidR="003D42B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disiapkan </w:t>
              </w:r>
            </w:ins>
            <w:del w:id="26" w:author="USER" w:date="2020-11-01T19:22:00Z">
              <w:r w:rsidRPr="00EC6F38" w:rsidDel="003D42B0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27" w:author="USER" w:date="2020-11-01T19:22:00Z">
              <w:r w:rsidR="003D42B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8" w:author="USER" w:date="2020-11-01T19:38:00Z">
              <w:r w:rsidR="00A0122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9" w:author="USER" w:date="2020-11-01T19:38:00Z">
              <w:r w:rsidR="00A0122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miliki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5624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USER" w:date="2020-11-01T19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ins w:id="31" w:author="USER" w:date="2020-11-01T19:38:00Z">
              <w:r w:rsidR="007562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dibuat </w:t>
              </w:r>
            </w:ins>
            <w:commentRangeStart w:id="32"/>
            <w:del w:id="33" w:author="USER" w:date="2020-11-01T19:39:00Z">
              <w:r w:rsidRPr="00EC6F38" w:rsidDel="0075624D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commentRangeEnd w:id="32"/>
            <w:r w:rsidR="0075624D">
              <w:rPr>
                <w:rStyle w:val="CommentReference"/>
              </w:rPr>
              <w:commentReference w:id="32"/>
            </w:r>
            <w:del w:id="34" w:author="USER" w:date="2020-11-01T19:39:00Z">
              <w:r w:rsidRPr="00EC6F38" w:rsidDel="0075624D">
                <w:rPr>
                  <w:rFonts w:ascii="Times New Roman" w:eastAsia="Times New Roman" w:hAnsi="Times New Roman" w:cs="Times New Roman"/>
                  <w:szCs w:val="24"/>
                </w:rPr>
                <w:delText xml:space="preserve"> buat</w:delText>
              </w:r>
            </w:del>
            <w:ins w:id="35" w:author="USER" w:date="2020-11-01T19:39:00Z">
              <w:r w:rsidR="007562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6" w:author="USER" w:date="2020-11-01T19:04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memperluas </w:t>
              </w:r>
            </w:ins>
            <w:del w:id="37" w:author="USER" w:date="2020-11-01T19:05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38" w:author="USER" w:date="2020-11-01T19:05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4217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F2F6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USER" w:date="2020-11-01T19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0" w:author="USER" w:date="2020-11-01T19:26:00Z">
              <w:r w:rsidR="007F2F6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1" w:author="USER" w:date="2020-11-01T19:10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empat </w:t>
              </w:r>
            </w:ins>
            <w:del w:id="42" w:author="USER" w:date="2020-11-01T19:26:00Z">
              <w:r w:rsidRPr="00EC6F38" w:rsidDel="007F2F65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43" w:author="USER" w:date="2020-11-01T19:26:00Z">
              <w:r w:rsidR="007F2F6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4" w:author="USER" w:date="2020-11-01T19:26:00Z">
              <w:r w:rsidR="007F2F6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45" w:author="USER" w:date="2020-11-01T19:05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  P</w:t>
              </w:r>
            </w:ins>
            <w:del w:id="46" w:author="USER" w:date="2020-11-01T19:05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ins w:id="47" w:author="USER" w:date="2020-11-01T19:05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48" w:author="USER" w:date="2020-11-01T19:05:00Z">
              <w:r w:rsidR="004217A0" w:rsidRPr="004217A0">
                <w:rPr>
                  <w:rFonts w:ascii="Times New Roman" w:eastAsia="Times New Roman" w:hAnsi="Times New Roman" w:cs="Times New Roman"/>
                  <w:i/>
                  <w:iCs/>
                  <w:szCs w:val="24"/>
                  <w:lang w:val="id-ID"/>
                  <w:rPrChange w:id="49" w:author="USER" w:date="2020-11-01T19:06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publish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USER" w:date="2020-11-01T19:06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51" w:author="USER" w:date="2020-11-01T19:06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USER" w:date="2020-11-01T19:06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>diri atau</w:delText>
              </w:r>
            </w:del>
            <w:ins w:id="53" w:author="USER" w:date="2020-11-01T19:06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3D42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USER" w:date="2020-11-01T19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3D42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USER" w:date="2020-11-01T19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USER" w:date="2020-11-01T19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57" w:author="USER" w:date="2020-11-01T19:07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gramStart"/>
            <w:ins w:id="58" w:author="USER" w:date="2020-11-01T19:06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tahap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59" w:author="USER" w:date="2020-11-01T19:07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60" w:author="USER" w:date="2020-11-01T19:07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4217A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61"/>
            <w:ins w:id="62" w:author="USER" w:date="2020-11-01T19:07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dituntut</w:t>
              </w:r>
              <w:commentRangeEnd w:id="61"/>
              <w:r w:rsidR="004217A0">
                <w:rPr>
                  <w:rStyle w:val="CommentReference"/>
                </w:rPr>
                <w:commentReference w:id="61"/>
              </w:r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63" w:author="USER" w:date="2020-11-01T19:07:00Z">
              <w:r w:rsidRPr="00EC6F38" w:rsidDel="004217A0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64" w:author="USER" w:date="2020-11-01T19:07:00Z">
              <w:r w:rsidR="004217A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USER" w:date="2020-11-01T19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6" w:author="USER" w:date="2020-11-01T19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7" w:author="USER" w:date="2020-11-01T19:08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68" w:author="USER" w:date="2020-11-01T19:08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2744F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69" w:author="USER" w:date="2020-11-01T19:27:00Z">
              <w:r w:rsidR="007F2F6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0" w:author="USER" w:date="2020-11-01T19:08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del w:id="71" w:author="USER" w:date="2020-11-01T19:08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72" w:author="USER" w:date="2020-11-01T19:08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3" w:author="USER" w:date="2020-11-01T19:08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siswa </w:t>
              </w:r>
            </w:ins>
            <w:del w:id="74" w:author="USER" w:date="2020-11-01T19:08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ins w:id="75" w:author="USER" w:date="2020-11-01T19:08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2744F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USER" w:date="2020-11-01T19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4A2FBF" w:rsidP="004A2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USER" w:date="2020-11-01T1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8" w:author="USER" w:date="2020-11-01T19:4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commentRangeStart w:id="79"/>
            <w:del w:id="80" w:author="USER" w:date="2020-11-01T19:41:00Z">
              <w:r w:rsidR="00125355" w:rsidRPr="00EC6F38" w:rsidDel="004A2FBF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</w:del>
            <w:commentRangeEnd w:id="79"/>
            <w:r>
              <w:rPr>
                <w:rStyle w:val="CommentReference"/>
              </w:rPr>
              <w:commentReference w:id="79"/>
            </w:r>
            <w:del w:id="81" w:author="USER" w:date="2020-11-01T19:41:00Z">
              <w:r w:rsidR="00125355" w:rsidRPr="00EC6F38" w:rsidDel="004A2FB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2" w:author="USER" w:date="2020-11-01T19:41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3" w:author="USER" w:date="2020-11-01T19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7F2F6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4" w:author="USER" w:date="2020-11-01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5" w:author="USER" w:date="2020-11-01T19:09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86" w:author="USER" w:date="2020-11-01T19:09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–</w:t>
              </w:r>
              <w:r w:rsidR="002744F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del w:id="87" w:author="USER" w:date="2020-11-01T19:27:00Z">
              <w:r w:rsidRPr="00EC6F38" w:rsidDel="007F2F65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ins w:id="88" w:author="USER" w:date="2020-11-01T19:27:00Z">
              <w:r w:rsidR="007F2F6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7F2F6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USER" w:date="2020-11-01T19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0" w:author="USER" w:date="2020-11-01T19:10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lima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ins w:id="91" w:author="USER" w:date="2020-11-01T19:10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ditekankan </w:t>
              </w:r>
            </w:ins>
            <w:commentRangeStart w:id="92"/>
            <w:del w:id="93" w:author="USER" w:date="2020-11-01T19:10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commentRangeEnd w:id="92"/>
            <w:r w:rsidR="002744F6">
              <w:rPr>
                <w:rStyle w:val="CommentReference"/>
              </w:rPr>
              <w:commentReference w:id="92"/>
            </w:r>
            <w:del w:id="94" w:author="USER" w:date="2020-11-01T19:10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 xml:space="preserve"> tekankan</w:delText>
              </w:r>
            </w:del>
            <w:ins w:id="95" w:author="USER" w:date="2020-11-01T19:10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3D42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6" w:author="USER" w:date="2020-11-01T19:2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3D42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7" w:author="USER" w:date="2020-11-01T19:2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3D42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8" w:author="USER" w:date="2020-11-01T19:2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3D42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9" w:author="USER" w:date="2020-11-01T19:2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3D42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0" w:author="USER" w:date="2020-11-01T19:2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4A2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1" w:author="USER" w:date="2020-11-01T19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2" w:author="USER" w:date="2020-11-01T19:13:00Z">
              <w:r w:rsidRPr="00EC6F38" w:rsidDel="0074064D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ins w:id="103" w:author="USER" w:date="2020-11-01T19:13:00Z">
              <w:r w:rsidR="0074064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– merupakan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04" w:author="USER" w:date="2020-11-01T19:11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  <w:commentRangeStart w:id="105"/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Pada</w:t>
              </w:r>
            </w:ins>
            <w:commentRangeEnd w:id="105"/>
            <w:ins w:id="106" w:author="USER" w:date="2020-11-01T19:12:00Z">
              <w:r w:rsidR="002744F6">
                <w:rPr>
                  <w:rStyle w:val="CommentReference"/>
                </w:rPr>
                <w:commentReference w:id="105"/>
              </w:r>
            </w:ins>
            <w:ins w:id="107" w:author="USER" w:date="2020-11-01T19:11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08" w:author="USER" w:date="2020-11-01T19:11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>, pada</w:delText>
              </w:r>
            </w:del>
            <w:ins w:id="109" w:author="USER" w:date="2020-11-01T19:11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0" w:author="USER" w:date="2020-11-01T19:42:00Z">
              <w:r w:rsidR="004A2FB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akan </w:t>
              </w:r>
            </w:ins>
            <w:del w:id="111" w:author="USER" w:date="2020-11-01T19:42:00Z">
              <w:r w:rsidRPr="00EC6F38" w:rsidDel="004A2FBF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ins w:id="112" w:author="USER" w:date="2020-11-01T19:42:00Z">
              <w:r w:rsidR="004A2FB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3" w:author="USER" w:date="2020-11-01T19:12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dibutuhkan </w:t>
              </w:r>
            </w:ins>
            <w:del w:id="114" w:author="USER" w:date="2020-11-01T19:12:00Z">
              <w:r w:rsidRPr="00EC6F38" w:rsidDel="002744F6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115" w:author="USER" w:date="2020-11-01T19:12:00Z">
              <w:r w:rsidR="002744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20FC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6" w:author="USER" w:date="2020-11-01T1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7" w:author="USER" w:date="2020-11-01T19:44:00Z">
              <w:r w:rsidR="00B20F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melalui </w:t>
              </w:r>
            </w:ins>
            <w:del w:id="118" w:author="USER" w:date="2020-11-01T19:44:00Z">
              <w:r w:rsidRPr="00EC6F38" w:rsidDel="00B20FCA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119" w:author="USER" w:date="2020-11-01T19:44:00Z">
              <w:r w:rsidR="00B20F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B20FC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0" w:author="USER" w:date="2020-11-01T19:44:00Z">
              <w:r w:rsidR="00B20F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adalah </w:t>
              </w:r>
            </w:ins>
            <w:del w:id="121" w:author="USER" w:date="2020-11-01T19:44:00Z">
              <w:r w:rsidRPr="00EC6F38" w:rsidDel="00B20FCA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22" w:author="USER" w:date="2020-11-01T19:44:00Z">
              <w:r w:rsidR="00B20FC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23" w:author="USER" w:date="2020-11-01T19:44:00Z">
              <w:r w:rsidRPr="00EC6F38" w:rsidDel="00B20FC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4" w:author="USER" w:date="2020-11-01T19:29:00Z">
              <w:r w:rsidR="0023139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fokus </w:t>
              </w:r>
            </w:ins>
            <w:ins w:id="125" w:author="USER" w:date="2020-11-01T19:46:00Z">
              <w:r w:rsidR="0023139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pada</w:t>
              </w:r>
            </w:ins>
            <w:ins w:id="126" w:author="USER" w:date="2020-11-01T19:29:00Z">
              <w:r w:rsidR="00C9586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27" w:author="USER" w:date="2020-11-01T19:29:00Z">
              <w:r w:rsidRPr="00EC6F38" w:rsidDel="00C95863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128" w:author="USER" w:date="2020-11-01T19:29:00Z">
              <w:r w:rsidR="00C958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129" w:author="USER" w:date="2020-11-01T19:30:00Z">
              <w:r w:rsidR="00C9586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dibanding teori</w:t>
              </w:r>
            </w:ins>
            <w:ins w:id="130" w:author="USER" w:date="2020-11-01T19:31:00Z">
              <w:r w:rsidR="00C9586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1" w:author="USER" w:date="2020-11-01T19:30:00Z">
              <w:r w:rsidRPr="00EC6F38" w:rsidDel="00C95863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ins w:id="132" w:author="USER" w:date="2020-11-01T19:30:00Z">
              <w:r w:rsidR="00C9586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= bertujuan</w:t>
              </w:r>
              <w:r w:rsidR="00C958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3" w:author="USER" w:date="2020-11-01T19:30:00Z">
              <w:r w:rsidR="00C9586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didik </w:t>
              </w:r>
            </w:ins>
            <w:del w:id="134" w:author="USER" w:date="2020-11-01T19:29:00Z">
              <w:r w:rsidRPr="00EC6F38" w:rsidDel="00C95863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gramStart"/>
            <w:ins w:id="135" w:author="USER" w:date="2020-11-01T19:29:00Z">
              <w:r w:rsidR="00C9586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  agar</w:t>
              </w:r>
              <w:proofErr w:type="gramEnd"/>
              <w:r w:rsidR="00C9586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mampu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36" w:author="USER" w:date="2020-11-01T19:45:00Z">
              <w:r w:rsidR="00827EA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yang mencerahkan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42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7" w:author="USER" w:date="2020-11-01T19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8" w:author="USER" w:date="2020-11-01T19:45:00Z">
              <w:r w:rsidR="0023139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9" w:author="USER" w:date="2020-11-01T19:46:00Z">
              <w:r w:rsidR="00E7639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dengan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0" w:author="USER" w:date="2020-11-01T19:17:00Z">
              <w:r w:rsidR="001D0C1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melalui</w:t>
              </w:r>
              <w:proofErr w:type="gramEnd"/>
              <w:r w:rsidR="001D0C1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41" w:author="USER" w:date="2020-11-01T19:17:00Z">
              <w:r w:rsidRPr="00EC6F38" w:rsidDel="001D0C12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142" w:author="USER" w:date="2020-11-01T19:17:00Z">
              <w:r w:rsidR="001D0C1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426A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3" w:author="USER" w:date="2020-11-01T19:3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ins w:id="144" w:author="USER" w:date="2020-11-01T19:18:00Z">
              <w:r w:rsidR="00326FF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terakhir </w:t>
              </w:r>
            </w:ins>
            <w:del w:id="145" w:author="USER" w:date="2020-11-01T19:18:00Z">
              <w:r w:rsidRPr="00EC6F38" w:rsidDel="00326FF2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146" w:author="USER" w:date="2020-11-01T19:18:00Z">
              <w:r w:rsidR="00326FF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  <w:r w:rsidR="00326FF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47" w:author="USER" w:date="2020-11-01T19:33:00Z">
              <w:r w:rsidR="00842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Tuntutan </w:t>
              </w:r>
            </w:ins>
            <w:del w:id="148" w:author="USER" w:date="2020-11-01T19:33:00Z">
              <w:r w:rsidRPr="00EC6F38" w:rsidDel="008426A3">
                <w:rPr>
                  <w:rFonts w:ascii="Times New Roman" w:eastAsia="Times New Roman" w:hAnsi="Times New Roman" w:cs="Times New Roman"/>
                  <w:szCs w:val="24"/>
                </w:rPr>
                <w:delText>, tuntutan</w:delText>
              </w:r>
            </w:del>
            <w:ins w:id="149" w:author="USER" w:date="2020-11-01T19:33:00Z">
              <w:r w:rsidR="00842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0" w:author="USER" w:date="2020-11-01T19:33:00Z">
              <w:r w:rsidR="00842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diharapkan anak didik mampu </w:t>
              </w:r>
            </w:ins>
            <w:del w:id="151" w:author="USER" w:date="2020-11-01T19:34:00Z">
              <w:r w:rsidRPr="00EC6F38" w:rsidDel="008426A3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ins w:id="152" w:author="USER" w:date="2020-11-01T19:34:00Z">
              <w:r w:rsidR="00842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– menjalani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ins w:id="153" w:author="USER" w:date="2020-11-01T19:34:00Z">
              <w:r w:rsidR="00842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54" w:author="USER" w:date="2020-11-01T19:34:00Z">
              <w:r w:rsidR="00842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5" w:author="USER" w:date="2020-11-01T19:34:00Z">
              <w:r w:rsidRPr="00EC6F38" w:rsidDel="008426A3">
                <w:rPr>
                  <w:rFonts w:ascii="Times New Roman" w:eastAsia="Times New Roman" w:hAnsi="Times New Roman" w:cs="Times New Roman"/>
                  <w:szCs w:val="24"/>
                </w:rPr>
                <w:delText>kita.</w:delText>
              </w:r>
            </w:del>
            <w:ins w:id="156" w:author="USER" w:date="2020-11-01T19:34:00Z">
              <w:r w:rsidR="00842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bookmarkStart w:id="157" w:name="_GoBack"/>
            <w:bookmarkEnd w:id="157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USER" w:date="2020-11-01T19:25:00Z" w:initials="U">
    <w:p w:rsidR="004217A0" w:rsidRPr="003D42B0" w:rsidRDefault="004217A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3D42B0">
        <w:rPr>
          <w:lang w:val="id-ID"/>
        </w:rPr>
        <w:t>Bahasa Indonesia atau bahasa Inggris dengan tulisan miring.</w:t>
      </w:r>
    </w:p>
  </w:comment>
  <w:comment w:id="32" w:author="USER" w:date="2020-11-01T19:39:00Z" w:initials="U">
    <w:p w:rsidR="0075624D" w:rsidRPr="0075624D" w:rsidRDefault="0075624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Penulisan Tidak dipisah</w:t>
      </w:r>
    </w:p>
  </w:comment>
  <w:comment w:id="61" w:author="USER" w:date="2020-11-01T19:12:00Z" w:initials="U">
    <w:p w:rsidR="004217A0" w:rsidRPr="004217A0" w:rsidRDefault="004217A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Disambung tulisannya</w:t>
      </w:r>
    </w:p>
  </w:comment>
  <w:comment w:id="79" w:author="USER" w:date="2020-11-01T19:41:00Z" w:initials="U">
    <w:p w:rsidR="004A2FBF" w:rsidRPr="004A2FBF" w:rsidRDefault="004A2FB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typo</w:t>
      </w:r>
    </w:p>
  </w:comment>
  <w:comment w:id="92" w:author="USER" w:date="2020-11-01T19:12:00Z" w:initials="U">
    <w:p w:rsidR="002744F6" w:rsidRPr="002744F6" w:rsidRDefault="002744F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dipisah</w:t>
      </w:r>
    </w:p>
  </w:comment>
  <w:comment w:id="105" w:author="USER" w:date="2020-11-01T19:12:00Z" w:initials="U">
    <w:p w:rsidR="002744F6" w:rsidRPr="002744F6" w:rsidRDefault="002744F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Sebaiknya </w:t>
      </w:r>
      <w:r>
        <w:rPr>
          <w:lang w:val="id-ID"/>
        </w:rPr>
        <w:t>dibuat kalimat baru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1D0C12"/>
    <w:rsid w:val="00231391"/>
    <w:rsid w:val="00240407"/>
    <w:rsid w:val="002744F6"/>
    <w:rsid w:val="00326FF2"/>
    <w:rsid w:val="003D42B0"/>
    <w:rsid w:val="0042167F"/>
    <w:rsid w:val="004217A0"/>
    <w:rsid w:val="004A2FBF"/>
    <w:rsid w:val="0074064D"/>
    <w:rsid w:val="0075624D"/>
    <w:rsid w:val="007F2F65"/>
    <w:rsid w:val="008110DA"/>
    <w:rsid w:val="00827EAF"/>
    <w:rsid w:val="008426A3"/>
    <w:rsid w:val="00884212"/>
    <w:rsid w:val="00924DF5"/>
    <w:rsid w:val="00926A8E"/>
    <w:rsid w:val="00A01221"/>
    <w:rsid w:val="00B20FCA"/>
    <w:rsid w:val="00C95863"/>
    <w:rsid w:val="00E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21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7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7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A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17A0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21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7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7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A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17A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25</cp:revision>
  <dcterms:created xsi:type="dcterms:W3CDTF">2020-11-01T11:58:00Z</dcterms:created>
  <dcterms:modified xsi:type="dcterms:W3CDTF">2020-11-01T12:47:00Z</dcterms:modified>
</cp:coreProperties>
</file>