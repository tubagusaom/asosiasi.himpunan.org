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AB914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AFB2DBA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115FCE9" w14:textId="77777777"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43941CEF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  <w:tblPrChange w:id="0" w:author="ariesetyo43" w:date="2022-05-17T09:47:00Z">
          <w:tblPr>
            <w:tblStyle w:val="TableGrid"/>
            <w:tblW w:w="0" w:type="auto"/>
            <w:tblInd w:w="360" w:type="dxa"/>
            <w:tblLook w:val="04A0" w:firstRow="1" w:lastRow="0" w:firstColumn="1" w:lastColumn="0" w:noHBand="0" w:noVBand="1"/>
          </w:tblPr>
        </w:tblPrChange>
      </w:tblPr>
      <w:tblGrid>
        <w:gridCol w:w="8657"/>
        <w:tblGridChange w:id="1">
          <w:tblGrid>
            <w:gridCol w:w="8657"/>
          </w:tblGrid>
        </w:tblGridChange>
      </w:tblGrid>
      <w:tr w:rsidR="00BE098E" w14:paraId="52135B04" w14:textId="77777777" w:rsidTr="0026394F">
        <w:tc>
          <w:tcPr>
            <w:tcW w:w="8657" w:type="dxa"/>
            <w:tcPrChange w:id="2" w:author="ariesetyo43" w:date="2022-05-17T09:47:00Z">
              <w:tcPr>
                <w:tcW w:w="9350" w:type="dxa"/>
              </w:tcPr>
            </w:tcPrChange>
          </w:tcPr>
          <w:p w14:paraId="2426CFB3" w14:textId="77777777" w:rsidR="00BE098E" w:rsidRDefault="00BE098E" w:rsidP="00821BA2">
            <w:pPr>
              <w:pStyle w:val="ListParagraph"/>
              <w:ind w:left="0"/>
            </w:pPr>
          </w:p>
          <w:p w14:paraId="7FFAC0EB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51C7EEBB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7E1E6368" w14:textId="546446F4" w:rsidR="00BE098E" w:rsidRDefault="0026394F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3" w:author="ariesetyo43" w:date="2022-05-17T09:44:00Z">
              <w:r>
                <w:t>M</w:t>
              </w:r>
            </w:ins>
            <w:del w:id="4" w:author="ariesetyo43" w:date="2022-05-17T09:44:00Z">
              <w:r w:rsidDel="0026394F">
                <w:delText>m</w:delText>
              </w:r>
            </w:del>
            <w:r w:rsidR="00BE098E">
              <w:t xml:space="preserve">anajemen </w:t>
            </w:r>
            <w:r w:rsidR="00BE098E">
              <w:tab/>
              <w:t xml:space="preserve">:  </w:t>
            </w:r>
            <w:r w:rsidR="00BE098E">
              <w:tab/>
            </w:r>
            <w:ins w:id="5" w:author="ariesetyo43" w:date="2022-05-17T09:46:00Z">
              <w:r>
                <w:t>p</w:t>
              </w:r>
            </w:ins>
            <w:del w:id="6" w:author="ariesetyo43" w:date="2022-05-17T09:46:00Z">
              <w:r w:rsidR="00BE098E" w:rsidDel="0026394F">
                <w:delText>p</w:delText>
              </w:r>
            </w:del>
            <w:r w:rsidR="00BE098E">
              <w:t xml:space="preserve">enggunaan sumber daya secara efektif untuk mencapai </w:t>
            </w:r>
          </w:p>
          <w:p w14:paraId="6ED8871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14:paraId="03C25B71" w14:textId="7859726E" w:rsidR="00BE098E" w:rsidRDefault="0026394F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7" w:author="ariesetyo43" w:date="2022-05-17T09:44:00Z">
              <w:r>
                <w:t>F</w:t>
              </w:r>
            </w:ins>
            <w:del w:id="8" w:author="ariesetyo43" w:date="2022-05-17T09:44:00Z">
              <w:r w:rsidR="00BE098E" w:rsidDel="0026394F">
                <w:delText>f</w:delText>
              </w:r>
            </w:del>
            <w:r w:rsidR="00BE098E">
              <w:t xml:space="preserve">ilosofis </w:t>
            </w:r>
            <w:r w:rsidR="00BE098E">
              <w:tab/>
              <w:t xml:space="preserve">: </w:t>
            </w:r>
            <w:r w:rsidR="00BE098E">
              <w:tab/>
            </w:r>
            <w:del w:id="9" w:author="ariesetyo43" w:date="2022-05-17T09:46:00Z">
              <w:r w:rsidR="00BE098E" w:rsidDel="0026394F">
                <w:delText>b</w:delText>
              </w:r>
            </w:del>
            <w:ins w:id="10" w:author="ariesetyo43" w:date="2022-05-17T09:46:00Z">
              <w:r>
                <w:t>b</w:t>
              </w:r>
            </w:ins>
            <w:r w:rsidR="00BE098E">
              <w:t>erdasarkan filsafat.</w:t>
            </w:r>
          </w:p>
          <w:p w14:paraId="523A9D72" w14:textId="1CAD2CF3" w:rsidR="00BE098E" w:rsidRDefault="0026394F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11" w:author="ariesetyo43" w:date="2022-05-17T09:44:00Z">
              <w:r>
                <w:t>K</w:t>
              </w:r>
            </w:ins>
            <w:del w:id="12" w:author="ariesetyo43" w:date="2022-05-17T09:44:00Z">
              <w:r w:rsidR="00BE098E" w:rsidDel="0026394F">
                <w:delText>k</w:delText>
              </w:r>
            </w:del>
            <w:r w:rsidR="00BE098E">
              <w:t xml:space="preserve">urikulum </w:t>
            </w:r>
            <w:r w:rsidR="00BE098E">
              <w:tab/>
              <w:t xml:space="preserve">: </w:t>
            </w:r>
            <w:r w:rsidR="00BE098E">
              <w:tab/>
              <w:t xml:space="preserve">perangkat mata pelajaran yang diajarkan pada lembaga </w:t>
            </w:r>
          </w:p>
          <w:p w14:paraId="2DB6FC6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14:paraId="5FFCC02C" w14:textId="2DE2E2E3" w:rsidR="00BE098E" w:rsidRDefault="0026394F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13" w:author="ariesetyo43" w:date="2022-05-17T09:45:00Z">
              <w:r>
                <w:t>I</w:t>
              </w:r>
            </w:ins>
            <w:del w:id="14" w:author="ariesetyo43" w:date="2022-05-17T09:45:00Z">
              <w:r w:rsidR="00BE098E" w:rsidDel="0026394F">
                <w:delText>i</w:delText>
              </w:r>
            </w:del>
            <w:r w:rsidR="00BE098E">
              <w:t xml:space="preserve">mplementasi </w:t>
            </w:r>
            <w:r w:rsidR="00BE098E">
              <w:tab/>
              <w:t>:</w:t>
            </w:r>
            <w:r w:rsidR="00BE098E">
              <w:tab/>
              <w:t>pelaksanaan, penerapan.</w:t>
            </w:r>
          </w:p>
          <w:p w14:paraId="7E6534E4" w14:textId="2FDB42AC" w:rsidR="00BE098E" w:rsidRDefault="0026394F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15" w:author="ariesetyo43" w:date="2022-05-17T09:45:00Z">
              <w:r>
                <w:t>O</w:t>
              </w:r>
            </w:ins>
            <w:del w:id="16" w:author="ariesetyo43" w:date="2022-05-17T09:45:00Z">
              <w:r w:rsidR="00BE098E" w:rsidDel="0026394F">
                <w:delText>o</w:delText>
              </w:r>
            </w:del>
            <w:r w:rsidR="00BE098E">
              <w:t xml:space="preserve">ptimal </w:t>
            </w:r>
            <w:r w:rsidR="00BE098E">
              <w:tab/>
              <w:t xml:space="preserve">: </w:t>
            </w:r>
            <w:r w:rsidR="00BE098E">
              <w:tab/>
              <w:t>tertinggi; paling menguntungkan.</w:t>
            </w:r>
          </w:p>
          <w:p w14:paraId="0BAB1806" w14:textId="1F073620" w:rsidR="00BE098E" w:rsidRDefault="0026394F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17" w:author="ariesetyo43" w:date="2022-05-17T09:45:00Z">
              <w:r>
                <w:t>I</w:t>
              </w:r>
            </w:ins>
            <w:del w:id="18" w:author="ariesetyo43" w:date="2022-05-17T09:45:00Z">
              <w:r w:rsidR="00BE098E" w:rsidDel="0026394F">
                <w:delText>i</w:delText>
              </w:r>
            </w:del>
            <w:r w:rsidR="00BE098E">
              <w:t xml:space="preserve">ntegral </w:t>
            </w:r>
            <w:r w:rsidR="00BE098E">
              <w:tab/>
              <w:t xml:space="preserve">: </w:t>
            </w:r>
            <w:r w:rsidR="00BE098E">
              <w:tab/>
              <w:t xml:space="preserve">meliputi seluruh bagian yang perlu untuk menjadikan </w:t>
            </w:r>
          </w:p>
          <w:p w14:paraId="3DC5682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</w:p>
          <w:p w14:paraId="5938C4E7" w14:textId="56AB626B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19" w:author="ariesetyo43" w:date="2022-05-17T09:45:00Z">
              <w:r w:rsidDel="0026394F">
                <w:delText>k</w:delText>
              </w:r>
            </w:del>
            <w:r>
              <w:t xml:space="preserve">onseptual </w:t>
            </w:r>
            <w:r>
              <w:tab/>
              <w:t xml:space="preserve">: </w:t>
            </w:r>
            <w:r>
              <w:tab/>
              <w:t>berhubungan dengan konsep.</w:t>
            </w:r>
          </w:p>
          <w:p w14:paraId="71E6C8FA" w14:textId="147416CD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del w:id="20" w:author="ariesetyo43" w:date="2022-05-17T09:45:00Z">
              <w:r w:rsidDel="0026394F">
                <w:delText>p</w:delText>
              </w:r>
            </w:del>
            <w:ins w:id="21" w:author="ariesetyo43" w:date="2022-05-17T09:45:00Z">
              <w:r w:rsidR="0026394F">
                <w:t>P</w:t>
              </w:r>
            </w:ins>
            <w:r>
              <w:t xml:space="preserve">rogram </w:t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14:paraId="3DB910B6" w14:textId="25962149" w:rsidR="00BE098E" w:rsidRDefault="0026394F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ins w:id="22" w:author="ariesetyo43" w:date="2022-05-17T09:45:00Z">
              <w:r>
                <w:t>K</w:t>
              </w:r>
            </w:ins>
            <w:del w:id="23" w:author="ariesetyo43" w:date="2022-05-17T09:45:00Z">
              <w:r w:rsidR="00BE098E" w:rsidDel="0026394F">
                <w:delText>k</w:delText>
              </w:r>
            </w:del>
            <w:r w:rsidR="00BE098E">
              <w:t xml:space="preserve">riteria </w:t>
            </w:r>
            <w:r w:rsidR="00BE098E">
              <w:tab/>
              <w:t xml:space="preserve">: </w:t>
            </w:r>
            <w:r w:rsidR="00BE098E">
              <w:tab/>
              <w:t>ukuran yang menjadi dasar penilaian atau penetapan sesuatu.</w:t>
            </w:r>
          </w:p>
          <w:p w14:paraId="7FC2F38D" w14:textId="68F2C298" w:rsidR="00BE098E" w:rsidRDefault="0026394F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24" w:author="ariesetyo43" w:date="2022-05-17T09:45:00Z">
              <w:r>
                <w:t>M</w:t>
              </w:r>
            </w:ins>
            <w:del w:id="25" w:author="ariesetyo43" w:date="2022-05-17T09:45:00Z">
              <w:r w:rsidR="00BE098E" w:rsidDel="0026394F">
                <w:delText>m</w:delText>
              </w:r>
            </w:del>
            <w:r w:rsidR="00BE098E">
              <w:t xml:space="preserve">etodologi </w:t>
            </w:r>
            <w:r w:rsidR="00BE098E">
              <w:tab/>
              <w:t xml:space="preserve">: </w:t>
            </w:r>
            <w:r w:rsidR="00BE098E">
              <w:tab/>
              <w:t>ilmu tentang metode.</w:t>
            </w:r>
          </w:p>
          <w:p w14:paraId="75065577" w14:textId="3D99D45A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26" w:author="ariesetyo43" w:date="2022-05-17T09:45:00Z">
              <w:r w:rsidDel="0026394F">
                <w:delText>n</w:delText>
              </w:r>
            </w:del>
            <w:ins w:id="27" w:author="ariesetyo43" w:date="2022-05-17T09:45:00Z">
              <w:r w:rsidR="0026394F">
                <w:t>N</w:t>
              </w:r>
            </w:ins>
            <w:r>
              <w:t xml:space="preserve">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14:paraId="0F09B02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14:paraId="01B71CF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14:paraId="68DDDE14" w14:textId="4B846760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28" w:author="ariesetyo43" w:date="2022-05-17T09:45:00Z">
              <w:r w:rsidDel="0026394F">
                <w:delText>o</w:delText>
              </w:r>
            </w:del>
            <w:ins w:id="29" w:author="ariesetyo43" w:date="2022-05-17T09:45:00Z">
              <w:r w:rsidR="0026394F">
                <w:t>O</w:t>
              </w:r>
            </w:ins>
            <w:r>
              <w:t xml:space="preserve">rientasi </w:t>
            </w:r>
            <w:r>
              <w:tab/>
              <w:t xml:space="preserve">: </w:t>
            </w:r>
            <w:r>
              <w:tab/>
              <w:t>pandangan yang mendasari pikiran, perhatian, atau kecen-</w:t>
            </w:r>
          </w:p>
          <w:p w14:paraId="229D9CA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14:paraId="138EA488" w14:textId="6521EC8F" w:rsidR="00BE098E" w:rsidRDefault="0026394F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30" w:author="ariesetyo43" w:date="2022-05-17T09:45:00Z">
              <w:r>
                <w:t>P</w:t>
              </w:r>
            </w:ins>
            <w:del w:id="31" w:author="ariesetyo43" w:date="2022-05-17T09:45:00Z">
              <w:r w:rsidR="00BE098E" w:rsidDel="0026394F">
                <w:delText>p</w:delText>
              </w:r>
            </w:del>
            <w:r w:rsidR="00BE098E">
              <w:t xml:space="preserve">rosedur </w:t>
            </w:r>
            <w:r w:rsidR="00BE098E">
              <w:tab/>
              <w:t xml:space="preserve">: </w:t>
            </w:r>
            <w:r w:rsidR="00BE098E">
              <w:tab/>
            </w:r>
            <w:ins w:id="32" w:author="ariesetyo43" w:date="2022-05-17T09:46:00Z">
              <w:r>
                <w:t>T</w:t>
              </w:r>
            </w:ins>
            <w:del w:id="33" w:author="ariesetyo43" w:date="2022-05-17T09:46:00Z">
              <w:r w:rsidR="00BE098E" w:rsidDel="0026394F">
                <w:delText>t</w:delText>
              </w:r>
            </w:del>
            <w:r w:rsidR="00BE098E">
              <w:t xml:space="preserve">ahap kegiatan untuk menyelesaikan suatu </w:t>
            </w:r>
            <w:proofErr w:type="gramStart"/>
            <w:r w:rsidR="00BE098E">
              <w:t xml:space="preserve">aktivitas; </w:t>
            </w:r>
            <w:ins w:id="34" w:author="ariesetyo43" w:date="2022-05-17T09:46:00Z">
              <w:r>
                <w:t xml:space="preserve">  </w:t>
              </w:r>
              <w:proofErr w:type="gramEnd"/>
              <w:r>
                <w:t xml:space="preserve">   </w:t>
              </w:r>
            </w:ins>
            <w:r w:rsidR="00BE098E">
              <w:t xml:space="preserve">metode </w:t>
            </w:r>
          </w:p>
          <w:p w14:paraId="624AB94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14:paraId="67B33B73" w14:textId="0670AA41" w:rsidR="00BE098E" w:rsidRDefault="0026394F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35" w:author="ariesetyo43" w:date="2022-05-17T09:45:00Z">
              <w:r>
                <w:t>I</w:t>
              </w:r>
            </w:ins>
            <w:del w:id="36" w:author="ariesetyo43" w:date="2022-05-17T09:45:00Z">
              <w:r w:rsidR="00BE098E" w:rsidDel="0026394F">
                <w:delText>i</w:delText>
              </w:r>
            </w:del>
            <w:r w:rsidR="00BE098E">
              <w:t xml:space="preserve">nklusif </w:t>
            </w:r>
            <w:r w:rsidR="00BE098E">
              <w:tab/>
              <w:t xml:space="preserve">: </w:t>
            </w:r>
            <w:r w:rsidR="00BE098E">
              <w:tab/>
            </w:r>
            <w:ins w:id="37" w:author="ariesetyo43" w:date="2022-05-17T09:46:00Z">
              <w:r>
                <w:t>P</w:t>
              </w:r>
            </w:ins>
            <w:del w:id="38" w:author="ariesetyo43" w:date="2022-05-17T09:46:00Z">
              <w:r w:rsidR="00BE098E" w:rsidDel="0026394F">
                <w:delText>p</w:delText>
              </w:r>
            </w:del>
            <w:r w:rsidR="00BE098E">
              <w:t xml:space="preserve">enempatan siswa berkebutuhan khusus di dalam kelas </w:t>
            </w:r>
          </w:p>
          <w:p w14:paraId="61FC965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</w:p>
          <w:p w14:paraId="3221B46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Del="0026394F" w14:paraId="0E7F8825" w14:textId="5B66811C" w:rsidTr="0026394F">
        <w:trPr>
          <w:del w:id="39" w:author="ariesetyo43" w:date="2022-05-17T09:47:00Z"/>
        </w:trPr>
        <w:tc>
          <w:tcPr>
            <w:tcW w:w="8657" w:type="dxa"/>
            <w:tcPrChange w:id="40" w:author="ariesetyo43" w:date="2022-05-17T09:47:00Z">
              <w:tcPr>
                <w:tcW w:w="9350" w:type="dxa"/>
              </w:tcPr>
            </w:tcPrChange>
          </w:tcPr>
          <w:p w14:paraId="4B9782BE" w14:textId="6A22FD91" w:rsidR="00BE098E" w:rsidDel="0026394F" w:rsidRDefault="00BE098E" w:rsidP="00821BA2">
            <w:pPr>
              <w:pStyle w:val="ListParagraph"/>
              <w:ind w:left="0"/>
              <w:rPr>
                <w:del w:id="41" w:author="ariesetyo43" w:date="2022-05-17T09:47:00Z"/>
              </w:rPr>
            </w:pPr>
          </w:p>
        </w:tc>
      </w:tr>
    </w:tbl>
    <w:p w14:paraId="4D96B41B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975571">
    <w:abstractNumId w:val="0"/>
  </w:num>
  <w:num w:numId="2" w16cid:durableId="208463882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iesetyo43">
    <w15:presenceInfo w15:providerId="None" w15:userId="ariesetyo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26394F"/>
    <w:rsid w:val="0042167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6E724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6394F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ariesetyo43</cp:lastModifiedBy>
  <cp:revision>2</cp:revision>
  <dcterms:created xsi:type="dcterms:W3CDTF">2020-08-26T21:29:00Z</dcterms:created>
  <dcterms:modified xsi:type="dcterms:W3CDTF">2022-05-17T02:47:00Z</dcterms:modified>
</cp:coreProperties>
</file>