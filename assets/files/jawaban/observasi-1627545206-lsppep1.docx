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del w:id="0" w:author="3S" w:date="2021-07-29T14:16:00Z">
        <w:r w:rsidRPr="00C50A1E" w:rsidDel="002F3222">
          <w:rPr>
            <w:rFonts w:ascii="Times New Roman" w:eastAsia="Times New Roman" w:hAnsi="Times New Roman" w:cs="Times New Roman"/>
            <w:sz w:val="24"/>
            <w:szCs w:val="24"/>
          </w:rPr>
          <w:delText xml:space="preserve"> mie</w:delText>
        </w:r>
      </w:del>
      <w:ins w:id="1" w:author="3S" w:date="2021-07-29T14:16:00Z">
        <w:r w:rsidR="002F32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47E">
        <w:rPr>
          <w:rFonts w:ascii="Times New Roman" w:eastAsia="Times New Roman" w:hAnsi="Times New Roman" w:cs="Times New Roman"/>
          <w:i/>
          <w:sz w:val="24"/>
          <w:szCs w:val="24"/>
          <w:rPrChange w:id="2" w:author="3S" w:date="2021-07-29T14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" w:author="3S" w:date="2021-07-29T14:16:00Z">
        <w:r w:rsidRPr="00C50A1E" w:rsidDel="002F322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" w:author="3S" w:date="2021-07-29T14:29:00Z">
        <w:r w:rsidR="001D047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bulan</w:t>
        </w:r>
      </w:ins>
      <w:del w:id="5" w:author="3S" w:date="2021-07-29T14:29:00Z">
        <w:r w:rsidDel="001D047E">
          <w:rPr>
            <w:rFonts w:ascii="Times New Roman" w:eastAsia="Times New Roman" w:hAnsi="Times New Roman" w:cs="Times New Roman"/>
            <w:sz w:val="24"/>
            <w:szCs w:val="24"/>
          </w:rPr>
          <w:delText>Bulan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6" w:author="3S" w:date="2021-07-29T14:29:00Z">
        <w:r w:rsidRPr="00C50A1E" w:rsidDel="001D047E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7" w:author="3S" w:date="2021-07-29T14:30:00Z">
        <w:r w:rsidR="001D047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8" w:author="3S" w:date="2021-07-29T14:30:00Z">
        <w:r w:rsidRPr="00C50A1E" w:rsidDel="001D047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" w:author="3S" w:date="2021-07-29T14:30:00Z">
        <w:r w:rsidR="001D047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ya</w:t>
        </w:r>
      </w:ins>
      <w:del w:id="10" w:author="3S" w:date="2021-07-29T14:30:00Z">
        <w:r w:rsidRPr="00C50A1E" w:rsidDel="001D047E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11" w:author="3S" w:date="2021-07-29T14:17:00Z">
        <w:r w:rsidR="002F32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12" w:author="3S" w:date="2021-07-29T14:30:00Z">
        <w:r w:rsidR="001D047E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del w:id="13" w:author="3S" w:date="2021-07-29T14:19:00Z">
        <w:r w:rsidDel="002F3222">
          <w:rPr>
            <w:rFonts w:ascii="Times New Roman" w:eastAsia="Times New Roman" w:hAnsi="Times New Roman" w:cs="Times New Roman"/>
            <w:sz w:val="24"/>
            <w:szCs w:val="24"/>
          </w:rPr>
          <w:delText xml:space="preserve"> nap</w:delText>
        </w:r>
        <w:r w:rsidRPr="00C50A1E" w:rsidDel="002F3222">
          <w:rPr>
            <w:rFonts w:ascii="Times New Roman" w:eastAsia="Times New Roman" w:hAnsi="Times New Roman" w:cs="Times New Roman"/>
            <w:sz w:val="24"/>
            <w:szCs w:val="24"/>
          </w:rPr>
          <w:delText>su</w:delText>
        </w:r>
      </w:del>
      <w:ins w:id="14" w:author="3S" w:date="2021-07-29T14:19:00Z">
        <w:r w:rsidR="002F32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nafsu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del w:id="15" w:author="3S" w:date="2021-07-29T14:19:00Z">
        <w:r w:rsidRPr="00C50A1E" w:rsidDel="002F3222">
          <w:rPr>
            <w:rFonts w:ascii="Times New Roman" w:eastAsia="Times New Roman" w:hAnsi="Times New Roman" w:cs="Times New Roman"/>
            <w:sz w:val="24"/>
            <w:szCs w:val="24"/>
          </w:rPr>
          <w:delText xml:space="preserve"> di saat</w:delText>
        </w:r>
      </w:del>
      <w:ins w:id="16" w:author="3S" w:date="2021-07-29T14:19:00Z">
        <w:r w:rsidR="002F32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disaat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7" w:author="3S" w:date="2021-07-29T14:31:00Z">
        <w:r w:rsidR="001D047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empat</w:t>
        </w:r>
      </w:ins>
      <w:del w:id="18" w:author="3S" w:date="2021-07-29T14:31:00Z">
        <w:r w:rsidRPr="00C50A1E" w:rsidDel="001D047E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047E">
        <w:rPr>
          <w:rFonts w:ascii="Times New Roman" w:eastAsia="Times New Roman" w:hAnsi="Times New Roman" w:cs="Times New Roman"/>
          <w:i/>
          <w:sz w:val="24"/>
          <w:szCs w:val="24"/>
          <w:rPrChange w:id="19" w:author="3S" w:date="2021-07-29T14:3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20" w:author="3S" w:date="2021-07-29T14:21:00Z">
        <w:r w:rsidRPr="00C50A1E" w:rsidDel="002F3222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ins w:id="21" w:author="3S" w:date="2021-07-29T14:33:00Z">
        <w:r w:rsidR="001D047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yang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</w:t>
      </w:r>
      <w:del w:id="22" w:author="3S" w:date="2021-07-29T14:33:00Z">
        <w:r w:rsidRPr="00C50A1E" w:rsidDel="001D047E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3C59">
        <w:rPr>
          <w:rFonts w:ascii="Times New Roman" w:eastAsia="Times New Roman" w:hAnsi="Times New Roman" w:cs="Times New Roman"/>
          <w:i/>
          <w:sz w:val="24"/>
          <w:szCs w:val="24"/>
          <w:rPrChange w:id="23" w:author="3S" w:date="2021-07-29T14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047E">
        <w:rPr>
          <w:rFonts w:ascii="Times New Roman" w:eastAsia="Times New Roman" w:hAnsi="Times New Roman" w:cs="Times New Roman"/>
          <w:i/>
          <w:sz w:val="24"/>
          <w:szCs w:val="24"/>
          <w:rPrChange w:id="24" w:author="3S" w:date="2021-07-29T14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ins w:id="25" w:author="3S" w:date="2021-07-29T14:35:00Z">
        <w:r w:rsidR="003C3C5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26" w:author="3S" w:date="2021-07-29T14:35:00Z">
        <w:r w:rsidRPr="00C50A1E" w:rsidDel="003C3C59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ins w:id="27" w:author="3S" w:date="2021-07-29T14:21:00Z">
        <w:r w:rsidR="002F3222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del w:id="28" w:author="3S" w:date="2021-07-29T14:21:00Z">
        <w:r w:rsidRPr="00C50A1E" w:rsidDel="002F322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Sebabnya</w:delText>
        </w:r>
      </w:del>
      <w:ins w:id="29" w:author="3S" w:date="2021-07-29T14:21:00Z">
        <w:r w:rsidR="002F3222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 Penyebabnya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C3C59">
        <w:rPr>
          <w:rFonts w:ascii="Times New Roman" w:eastAsia="Times New Roman" w:hAnsi="Times New Roman" w:cs="Times New Roman"/>
          <w:i/>
          <w:sz w:val="24"/>
          <w:szCs w:val="24"/>
          <w:rPrChange w:id="30" w:author="3S" w:date="2021-07-29T14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1" w:author="3S" w:date="2021-07-29T14:23:00Z">
        <w:r w:rsidR="002F32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mi</w:t>
        </w:r>
      </w:ins>
      <w:del w:id="32" w:author="3S" w:date="2021-07-29T14:23:00Z">
        <w:r w:rsidRPr="00C50A1E" w:rsidDel="002F3222">
          <w:rPr>
            <w:rFonts w:ascii="Times New Roman" w:eastAsia="Times New Roman" w:hAnsi="Times New Roman" w:cs="Times New Roman"/>
            <w:sz w:val="24"/>
            <w:szCs w:val="24"/>
          </w:rPr>
          <w:delText>mie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ins w:id="33" w:author="3S" w:date="2021-07-29T14:23:00Z">
        <w:r w:rsidR="002F32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ditata</w:t>
        </w:r>
      </w:ins>
      <w:del w:id="34" w:author="3S" w:date="2021-07-29T14:23:00Z">
        <w:r w:rsidRPr="00C50A1E" w:rsidDel="002F3222">
          <w:rPr>
            <w:rFonts w:ascii="Times New Roman" w:eastAsia="Times New Roman" w:hAnsi="Times New Roman" w:cs="Times New Roman"/>
            <w:sz w:val="24"/>
            <w:szCs w:val="24"/>
          </w:rPr>
          <w:delText xml:space="preserve"> di</w:delText>
        </w:r>
        <w:r w:rsidDel="002F322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2F3222">
          <w:rPr>
            <w:rFonts w:ascii="Times New Roman" w:eastAsia="Times New Roman" w:hAnsi="Times New Roman" w:cs="Times New Roman"/>
            <w:sz w:val="24"/>
            <w:szCs w:val="24"/>
          </w:rPr>
          <w:delText>tata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35" w:author="3S" w:date="2021-07-29T14:24:00Z">
        <w:r w:rsidR="002F32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36" w:author="3S" w:date="2021-07-29T14:24:00Z">
        <w:r w:rsidRPr="00C50A1E" w:rsidDel="002F3222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047E">
        <w:rPr>
          <w:rFonts w:ascii="Times New Roman" w:eastAsia="Times New Roman" w:hAnsi="Times New Roman" w:cs="Times New Roman"/>
          <w:i/>
          <w:sz w:val="24"/>
          <w:szCs w:val="24"/>
          <w:rPrChange w:id="37" w:author="3S" w:date="2021-07-29T14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8" w:author="3S" w:date="2021-07-29T14:26:00Z">
        <w:r w:rsidR="001D047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saja</w:t>
        </w:r>
      </w:ins>
      <w:del w:id="39" w:author="3S" w:date="2021-07-29T14:26:00Z">
        <w:r w:rsidRPr="00C50A1E" w:rsidDel="001D047E">
          <w:rPr>
            <w:rFonts w:ascii="Times New Roman" w:eastAsia="Times New Roman" w:hAnsi="Times New Roman" w:cs="Times New Roman"/>
            <w:sz w:val="24"/>
            <w:szCs w:val="24"/>
          </w:rPr>
          <w:delText>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D047E">
        <w:rPr>
          <w:rFonts w:ascii="Times New Roman" w:eastAsia="Times New Roman" w:hAnsi="Times New Roman" w:cs="Times New Roman"/>
          <w:i/>
          <w:sz w:val="24"/>
          <w:szCs w:val="24"/>
          <w:rPrChange w:id="40" w:author="3S" w:date="2021-07-29T14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ins w:id="41" w:author="3S" w:date="2021-07-29T14:27:00Z">
        <w:r w:rsidR="001D047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  <w:bookmarkStart w:id="42" w:name="_GoBack"/>
      <w:bookmarkEnd w:id="42"/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299" w:rsidRDefault="00D82299">
      <w:r>
        <w:separator/>
      </w:r>
    </w:p>
  </w:endnote>
  <w:endnote w:type="continuationSeparator" w:id="0">
    <w:p w:rsidR="00D82299" w:rsidRDefault="00D82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82299">
    <w:pPr>
      <w:pStyle w:val="Footer"/>
    </w:pPr>
  </w:p>
  <w:p w:rsidR="00941E77" w:rsidRDefault="00D82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299" w:rsidRDefault="00D82299">
      <w:r>
        <w:separator/>
      </w:r>
    </w:p>
  </w:footnote>
  <w:footnote w:type="continuationSeparator" w:id="0">
    <w:p w:rsidR="00D82299" w:rsidRDefault="00D82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3S">
    <w15:presenceInfo w15:providerId="None" w15:userId="3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1D047E"/>
    <w:rsid w:val="002318A3"/>
    <w:rsid w:val="002F3222"/>
    <w:rsid w:val="003C3C59"/>
    <w:rsid w:val="0042167F"/>
    <w:rsid w:val="00924DF5"/>
    <w:rsid w:val="00927764"/>
    <w:rsid w:val="00C20908"/>
    <w:rsid w:val="00D434A1"/>
    <w:rsid w:val="00D8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D2BB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2F32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3S</cp:lastModifiedBy>
  <cp:revision>5</cp:revision>
  <dcterms:created xsi:type="dcterms:W3CDTF">2020-08-26T21:16:00Z</dcterms:created>
  <dcterms:modified xsi:type="dcterms:W3CDTF">2021-07-29T07:38:00Z</dcterms:modified>
</cp:coreProperties>
</file>