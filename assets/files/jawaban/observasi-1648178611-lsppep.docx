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0D7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DA428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3606E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5B3ED63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2A6D98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5F35BA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4108A3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AAFBD6C" wp14:editId="5302B8D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F4D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24BC2A" w14:textId="74993C96" w:rsidR="00927764" w:rsidRPr="00C50A1E" w:rsidRDefault="002D486A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0" w:author="Microsoft Office User" w:date="2022-03-25T10:21:00Z">
          <w:pPr>
            <w:shd w:val="clear" w:color="auto" w:fill="F5F5F5"/>
            <w:spacing w:after="375"/>
          </w:pPr>
        </w:pPrChange>
      </w:pPr>
      <w:ins w:id="1" w:author="Microsoft Office User" w:date="2022-03-25T10:21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   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8536C00" w14:textId="5503CAD9" w:rsidR="00927764" w:rsidRPr="00C50A1E" w:rsidRDefault="002D486A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2" w:author="Microsoft Office User" w:date="2022-03-25T10:21:00Z">
          <w:pPr>
            <w:shd w:val="clear" w:color="auto" w:fill="F5F5F5"/>
            <w:spacing w:after="375"/>
          </w:pPr>
        </w:pPrChange>
      </w:pPr>
      <w:ins w:id="3" w:author="Microsoft Office User" w:date="2022-03-25T10:2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</w:t>
        </w:r>
      </w:ins>
      <w:ins w:id="4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63268C" w14:textId="163425E2" w:rsidR="00927764" w:rsidRPr="00C50A1E" w:rsidRDefault="002D486A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5" w:author="Microsoft Office User" w:date="2022-03-25T10:21:00Z">
          <w:pPr>
            <w:shd w:val="clear" w:color="auto" w:fill="F5F5F5"/>
            <w:spacing w:after="375"/>
          </w:pPr>
        </w:pPrChange>
      </w:pPr>
      <w:ins w:id="6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" w:author="Microsoft Office User" w:date="2022-03-25T10:08:00Z"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Benar saja. Meski di</w:delText>
        </w:r>
      </w:del>
      <w:proofErr w:type="spellStart"/>
      <w:ins w:id="8" w:author="Microsoft Office User" w:date="2022-03-25T10:08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9" w:author="Microsoft Office User" w:date="2022-03-25T10:09:00Z"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Indonesia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mundur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November-</w:t>
        </w:r>
        <w:proofErr w:type="spellStart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Desember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2019</w:t>
        </w:r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Microsoft Office User" w:date="2022-03-25T10:09:00Z"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 xml:space="preserve">tahun ini awal musim hujan di Indonesia </w:delText>
        </w:r>
        <w:r w:rsidR="00927764" w:rsidDel="00A86FCB">
          <w:rPr>
            <w:rFonts w:ascii="Times New Roman" w:eastAsia="Times New Roman" w:hAnsi="Times New Roman" w:cs="Times New Roman"/>
            <w:sz w:val="24"/>
            <w:szCs w:val="24"/>
          </w:rPr>
          <w:delText>mundur di antara Bulan November-</w:delText>
        </w:r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Desember 2019,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AADEF" w14:textId="2E5D382C" w:rsidR="00927764" w:rsidRPr="00C50A1E" w:rsidRDefault="002D486A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11" w:author="Microsoft Office User" w:date="2022-03-25T10:21:00Z">
          <w:pPr>
            <w:shd w:val="clear" w:color="auto" w:fill="F5F5F5"/>
            <w:spacing w:after="375"/>
          </w:pPr>
        </w:pPrChange>
      </w:pPr>
      <w:ins w:id="12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Microsoft Office User" w:date="2022-03-25T10:09:00Z"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ternyata tak hanya pandai</w:delText>
        </w:r>
      </w:del>
      <w:ins w:id="14" w:author="Microsoft Office User" w:date="2022-03-25T10:09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yan</w:t>
        </w:r>
      </w:ins>
      <w:ins w:id="15" w:author="Microsoft Office User" w:date="2022-03-25T10:10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g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Microsoft Office User" w:date="2022-03-25T10:10:00Z"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17" w:author="Microsoft Office User" w:date="2022-03-25T10:10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menjad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8" w:author="Microsoft Office User" w:date="2022-03-25T10:10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9" w:author="Microsoft Office User" w:date="2022-03-25T10:10:00Z"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Microsoft Office User" w:date="2022-03-25T10:10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1" w:author="Microsoft Office User" w:date="2022-03-25T10:10:00Z"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7FAB4E" w14:textId="5A3818A0" w:rsidR="00927764" w:rsidRPr="00C50A1E" w:rsidDel="00A86FCB" w:rsidRDefault="00927764" w:rsidP="002D486A">
      <w:pPr>
        <w:shd w:val="clear" w:color="auto" w:fill="F5F5F5"/>
        <w:spacing w:after="375" w:line="360" w:lineRule="auto"/>
        <w:rPr>
          <w:del w:id="22" w:author="Microsoft Office User" w:date="2022-03-25T10:10:00Z"/>
          <w:rFonts w:ascii="Times New Roman" w:eastAsia="Times New Roman" w:hAnsi="Times New Roman" w:cs="Times New Roman"/>
          <w:sz w:val="24"/>
          <w:szCs w:val="24"/>
        </w:rPr>
        <w:pPrChange w:id="23" w:author="Microsoft Office User" w:date="2022-03-25T10:2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24" w:author="Microsoft Office User" w:date="2022-03-25T10:22:00Z">
        <w:r w:rsidR="002D486A"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5" w:author="Microsoft Office User" w:date="2022-03-25T10:10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Microsoft Office User" w:date="2022-03-25T10:10:00Z">
        <w:r w:rsidDel="00A86FC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7" w:author="Microsoft Office User" w:date="2022-03-25T10:10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23DB7E05" w14:textId="341E72FF" w:rsidR="00927764" w:rsidRPr="00C50A1E" w:rsidDel="00A86FCB" w:rsidRDefault="00927764" w:rsidP="002D486A">
      <w:pPr>
        <w:shd w:val="clear" w:color="auto" w:fill="F5F5F5"/>
        <w:spacing w:after="375" w:line="360" w:lineRule="auto"/>
        <w:rPr>
          <w:del w:id="28" w:author="Microsoft Office User" w:date="2022-03-25T10:11:00Z"/>
          <w:rFonts w:ascii="Times New Roman" w:eastAsia="Times New Roman" w:hAnsi="Times New Roman" w:cs="Times New Roman"/>
          <w:sz w:val="24"/>
          <w:szCs w:val="24"/>
        </w:rPr>
        <w:pPrChange w:id="29" w:author="Microsoft Office User" w:date="2022-03-25T10:2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0" w:author="Microsoft Office User" w:date="2022-03-25T10:11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Walaupun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A86FCB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Microsoft Office User" w:date="2022-03-25T10:11:00Z">
        <w:r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disebut cuma camilan, tapi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32" w:author="Microsoft Office User" w:date="2022-03-25T10:11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688311D6" w14:textId="5062F65C" w:rsidR="00A86FCB" w:rsidRPr="00C50A1E" w:rsidRDefault="00927764" w:rsidP="002D486A">
      <w:pPr>
        <w:shd w:val="clear" w:color="auto" w:fill="F5F5F5"/>
        <w:spacing w:after="375" w:line="360" w:lineRule="auto"/>
        <w:rPr>
          <w:ins w:id="33" w:author="Microsoft Office User" w:date="2022-03-25T10:1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34" w:author="Microsoft Office User" w:date="2022-03-25T10:12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5" w:author="Microsoft Office User" w:date="2022-03-25T10:12:00Z">
        <w:r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6" w:author="Microsoft Office User" w:date="2022-03-25T10:12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ins w:id="37" w:author="Microsoft Office User" w:date="2022-03-25T10:12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ins w:id="38" w:author="Microsoft Office User" w:date="2022-03-25T10:12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Jumlahnya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Microsoft Office User" w:date="2022-03-25T10:12:00Z">
        <w:r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Microsoft Office User" w:date="2022-03-25T10:13:00Z"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dua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eh </w:t>
        </w:r>
        <w:proofErr w:type="spellStart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men</w:t>
        </w:r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A86F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lima?</w:t>
        </w:r>
      </w:ins>
    </w:p>
    <w:p w14:paraId="367E3F83" w14:textId="524E6E7D" w:rsidR="00927764" w:rsidRPr="00C50A1E" w:rsidDel="002D486A" w:rsidRDefault="002D486A" w:rsidP="002D486A">
      <w:pPr>
        <w:shd w:val="clear" w:color="auto" w:fill="F5F5F5"/>
        <w:spacing w:after="375" w:line="360" w:lineRule="auto"/>
        <w:rPr>
          <w:del w:id="41" w:author="Microsoft Office User" w:date="2022-03-25T10:21:00Z"/>
          <w:rFonts w:ascii="Times New Roman" w:eastAsia="Times New Roman" w:hAnsi="Times New Roman" w:cs="Times New Roman"/>
          <w:sz w:val="24"/>
          <w:szCs w:val="24"/>
        </w:rPr>
        <w:pPrChange w:id="42" w:author="Microsoft Office User" w:date="2022-03-25T10:21:00Z">
          <w:pPr>
            <w:shd w:val="clear" w:color="auto" w:fill="F5F5F5"/>
            <w:spacing w:after="375"/>
          </w:pPr>
        </w:pPrChange>
      </w:pPr>
      <w:ins w:id="43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del w:id="44" w:author="Microsoft Office User" w:date="2022-03-25T10:13:00Z">
        <w:r w:rsidR="00927764"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satu-dua biji eh kok jadi lima?</w:delText>
        </w:r>
      </w:del>
    </w:p>
    <w:p w14:paraId="24575930" w14:textId="5B49EE69" w:rsidR="00927764" w:rsidRPr="00C50A1E" w:rsidDel="00A86FCB" w:rsidRDefault="00927764" w:rsidP="002D486A">
      <w:pPr>
        <w:shd w:val="clear" w:color="auto" w:fill="F5F5F5"/>
        <w:spacing w:after="375" w:line="360" w:lineRule="auto"/>
        <w:rPr>
          <w:del w:id="45" w:author="Microsoft Office User" w:date="2022-03-25T10:14:00Z"/>
          <w:rFonts w:ascii="Times New Roman" w:eastAsia="Times New Roman" w:hAnsi="Times New Roman" w:cs="Times New Roman"/>
          <w:sz w:val="24"/>
          <w:szCs w:val="24"/>
        </w:rPr>
        <w:pPrChange w:id="46" w:author="Microsoft Office User" w:date="2022-03-25T10:2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47" w:author="Microsoft Office User" w:date="2022-03-25T10:13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Microsoft Office User" w:date="2022-03-25T10:13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sedingin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86FCB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</w:ins>
      <w:proofErr w:type="spellEnd"/>
      <w:del w:id="49" w:author="Microsoft Office User" w:date="2022-03-25T10:13:00Z">
        <w:r w:rsidRPr="00C50A1E" w:rsidDel="00A86FC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A86FCB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Microsoft Office User" w:date="2022-03-25T10:14:00Z">
        <w:r w:rsidR="00A86FCB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46053CAF" w14:textId="09C6A618" w:rsidR="00927764" w:rsidRPr="00C50A1E" w:rsidDel="00D4104D" w:rsidRDefault="00927764" w:rsidP="002D486A">
      <w:pPr>
        <w:shd w:val="clear" w:color="auto" w:fill="F5F5F5"/>
        <w:spacing w:after="375" w:line="360" w:lineRule="auto"/>
        <w:rPr>
          <w:del w:id="51" w:author="Microsoft Office User" w:date="2022-03-25T10:14:00Z"/>
          <w:rFonts w:ascii="Times New Roman" w:eastAsia="Times New Roman" w:hAnsi="Times New Roman" w:cs="Times New Roman"/>
          <w:sz w:val="24"/>
          <w:szCs w:val="24"/>
        </w:rPr>
        <w:pPrChange w:id="52" w:author="Microsoft Office User" w:date="2022-03-25T10:2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Microsoft Office User" w:date="2022-03-25T10:14:00Z">
        <w:r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F5F2E5" w14:textId="7C2795AD" w:rsidR="00927764" w:rsidDel="00D4104D" w:rsidRDefault="00D4104D" w:rsidP="002D486A">
      <w:pPr>
        <w:shd w:val="clear" w:color="auto" w:fill="F5F5F5"/>
        <w:spacing w:after="375" w:line="360" w:lineRule="auto"/>
        <w:rPr>
          <w:del w:id="54" w:author="Microsoft Office User" w:date="2022-03-25T10:15:00Z"/>
          <w:rFonts w:ascii="Times New Roman" w:eastAsia="Times New Roman" w:hAnsi="Times New Roman" w:cs="Times New Roman"/>
          <w:sz w:val="24"/>
          <w:szCs w:val="24"/>
        </w:rPr>
        <w:pPrChange w:id="55" w:author="Microsoft Office User" w:date="2022-03-25T10:21:00Z">
          <w:pPr>
            <w:shd w:val="clear" w:color="auto" w:fill="F5F5F5"/>
            <w:spacing w:after="375"/>
          </w:pPr>
        </w:pPrChange>
      </w:pPr>
      <w:proofErr w:type="spellStart"/>
      <w:ins w:id="56" w:author="Microsoft Office User" w:date="2022-03-25T10:15:00Z">
        <w:r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memerlukan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tambahan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7" w:author="Microsoft Office User" w:date="2022-03-25T10:15:00Z">
        <w:r w:rsidR="00927764"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>Padahal kenyataannya, dingin yang terjadi akibat hujan tidak benar-benar membuat tubuh memerlukan kalori tambahan dari makananmu, lho. Dingin yang kita kira ternyata tidak sedingin kenyataannya, kok~</w:delText>
        </w:r>
      </w:del>
    </w:p>
    <w:p w14:paraId="15A611F3" w14:textId="77777777" w:rsidR="00D4104D" w:rsidRPr="00C50A1E" w:rsidRDefault="00D4104D" w:rsidP="002D486A">
      <w:pPr>
        <w:shd w:val="clear" w:color="auto" w:fill="F5F5F5"/>
        <w:spacing w:after="375" w:line="360" w:lineRule="auto"/>
        <w:rPr>
          <w:ins w:id="58" w:author="Microsoft Office User" w:date="2022-03-25T10:16:00Z"/>
          <w:rFonts w:ascii="Times New Roman" w:eastAsia="Times New Roman" w:hAnsi="Times New Roman" w:cs="Times New Roman"/>
          <w:sz w:val="24"/>
          <w:szCs w:val="24"/>
        </w:rPr>
        <w:pPrChange w:id="59" w:author="Microsoft Office User" w:date="2022-03-25T10:21:00Z">
          <w:pPr>
            <w:shd w:val="clear" w:color="auto" w:fill="F5F5F5"/>
            <w:spacing w:after="375"/>
          </w:pPr>
        </w:pPrChange>
      </w:pPr>
    </w:p>
    <w:p w14:paraId="6374158E" w14:textId="4EC0182D" w:rsidR="00927764" w:rsidRPr="00C50A1E" w:rsidDel="00D4104D" w:rsidRDefault="00927764" w:rsidP="002D486A">
      <w:pPr>
        <w:shd w:val="clear" w:color="auto" w:fill="F5F5F5"/>
        <w:spacing w:after="375" w:line="360" w:lineRule="auto"/>
        <w:rPr>
          <w:del w:id="60" w:author="Microsoft Office User" w:date="2022-03-25T10:16:00Z"/>
          <w:rFonts w:ascii="Times New Roman" w:eastAsia="Times New Roman" w:hAnsi="Times New Roman" w:cs="Times New Roman"/>
          <w:sz w:val="24"/>
          <w:szCs w:val="24"/>
        </w:rPr>
        <w:pPrChange w:id="61" w:author="Microsoft Office User" w:date="2022-03-25T10:2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62" w:author="Microsoft Office User" w:date="2022-03-25T10:22:00Z">
        <w:r w:rsidR="002D486A"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3" w:author="Microsoft Office User" w:date="2022-03-25T10:16:00Z">
        <w:r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64" w:author="Microsoft Office User" w:date="2022-03-25T10:16:00Z"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76BC4AB" w14:textId="77777777" w:rsidR="00927764" w:rsidRPr="00C50A1E" w:rsidDel="00D4104D" w:rsidRDefault="00927764" w:rsidP="002D486A">
      <w:pPr>
        <w:shd w:val="clear" w:color="auto" w:fill="F5F5F5"/>
        <w:spacing w:after="375" w:line="360" w:lineRule="auto"/>
        <w:rPr>
          <w:del w:id="65" w:author="Microsoft Office User" w:date="2022-03-25T10:16:00Z"/>
          <w:rFonts w:ascii="Times New Roman" w:eastAsia="Times New Roman" w:hAnsi="Times New Roman" w:cs="Times New Roman"/>
          <w:sz w:val="24"/>
          <w:szCs w:val="24"/>
        </w:rPr>
        <w:pPrChange w:id="66" w:author="Microsoft Office User" w:date="2022-03-25T10:2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C6702C" w14:textId="4CE109DE" w:rsidR="00D4104D" w:rsidRPr="00C50A1E" w:rsidRDefault="00927764" w:rsidP="002D486A">
      <w:pPr>
        <w:shd w:val="clear" w:color="auto" w:fill="F5F5F5"/>
        <w:spacing w:after="375" w:line="360" w:lineRule="auto"/>
        <w:rPr>
          <w:ins w:id="67" w:author="Microsoft Office User" w:date="2022-03-25T10:1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Microsoft Office User" w:date="2022-03-25T10:16:00Z">
        <w:r w:rsidR="00D4104D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9" w:author="Microsoft Office User" w:date="2022-03-25T10:16:00Z"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kali.</w:t>
        </w:r>
      </w:ins>
    </w:p>
    <w:p w14:paraId="7C64DD63" w14:textId="7D82A7B6" w:rsidR="00927764" w:rsidRPr="00C50A1E" w:rsidDel="002D486A" w:rsidRDefault="002D486A" w:rsidP="002D486A">
      <w:pPr>
        <w:shd w:val="clear" w:color="auto" w:fill="F5F5F5"/>
        <w:spacing w:after="375" w:line="360" w:lineRule="auto"/>
        <w:rPr>
          <w:del w:id="70" w:author="Microsoft Office User" w:date="2022-03-25T10:21:00Z"/>
          <w:rFonts w:ascii="Times New Roman" w:eastAsia="Times New Roman" w:hAnsi="Times New Roman" w:cs="Times New Roman"/>
          <w:sz w:val="24"/>
          <w:szCs w:val="24"/>
        </w:rPr>
        <w:pPrChange w:id="71" w:author="Microsoft Office User" w:date="2022-03-25T10:21:00Z">
          <w:pPr>
            <w:shd w:val="clear" w:color="auto" w:fill="F5F5F5"/>
            <w:spacing w:after="375"/>
          </w:pPr>
        </w:pPrChange>
      </w:pPr>
      <w:ins w:id="72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del w:id="73" w:author="Microsoft Office User" w:date="2022-03-25T10:16:00Z">
        <w:r w:rsidR="00927764"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>karena mau keluar di waktu hujan itu membuat kita berpikir berkali-kali. Akan merepotkan.</w:delText>
        </w:r>
      </w:del>
    </w:p>
    <w:p w14:paraId="448E162D" w14:textId="5C27A92C" w:rsidR="00927764" w:rsidRPr="00C50A1E" w:rsidDel="00D4104D" w:rsidRDefault="00D4104D" w:rsidP="002D486A">
      <w:pPr>
        <w:shd w:val="clear" w:color="auto" w:fill="F5F5F5"/>
        <w:spacing w:after="375" w:line="360" w:lineRule="auto"/>
        <w:rPr>
          <w:del w:id="74" w:author="Microsoft Office User" w:date="2022-03-25T10:17:00Z"/>
          <w:rFonts w:ascii="Times New Roman" w:eastAsia="Times New Roman" w:hAnsi="Times New Roman" w:cs="Times New Roman"/>
          <w:sz w:val="24"/>
          <w:szCs w:val="24"/>
        </w:rPr>
        <w:pPrChange w:id="75" w:author="Microsoft Office User" w:date="2022-03-25T10:21:00Z">
          <w:pPr>
            <w:shd w:val="clear" w:color="auto" w:fill="F5F5F5"/>
            <w:spacing w:after="375"/>
          </w:pPr>
        </w:pPrChange>
      </w:pPr>
      <w:ins w:id="76" w:author="Microsoft Office User" w:date="2022-03-25T10:1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</w:ins>
      <w:proofErr w:type="spellEnd"/>
      <w:del w:id="77" w:author="Microsoft Office User" w:date="2022-03-25T10:17:00Z">
        <w:r w:rsidR="00927764"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>Tidak ada salahnya makan saat hujan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</w:t>
      </w:r>
      <w:ins w:id="78" w:author="Microsoft Office User" w:date="2022-03-25T10:17:00Z">
        <w:r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del w:id="79" w:author="Microsoft Office User" w:date="2022-03-25T10:17:00Z">
        <w:r w:rsidR="00927764"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>n?</w:delText>
        </w:r>
      </w:del>
      <w:ins w:id="80" w:author="Microsoft Office User" w:date="2022-03-25T10:1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19F595E4" w14:textId="0E4918F1" w:rsidR="00927764" w:rsidRPr="00C50A1E" w:rsidRDefault="00927764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81" w:author="Microsoft Office User" w:date="2022-03-25T10:2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2" w:author="Microsoft Office User" w:date="2022-03-25T10:17:00Z">
        <w:r w:rsidR="00D4104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83" w:author="Microsoft Office User" w:date="2022-03-25T10:18:00Z"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84" w:author="Microsoft Office User" w:date="2022-03-25T10:18:00Z">
        <w:r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85" w:author="Microsoft Office User" w:date="2022-03-25T10:18:00Z">
        <w:r w:rsidR="00D4104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Microsoft Office User" w:date="2022-03-25T10:18:00Z">
        <w:r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87" w:author="Microsoft Office User" w:date="2022-03-25T10:18:00Z">
        <w:r w:rsidR="00D4104D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D8401A0" w14:textId="77C7876E" w:rsidR="00927764" w:rsidRPr="00C50A1E" w:rsidDel="002D486A" w:rsidRDefault="002D486A" w:rsidP="002D486A">
      <w:pPr>
        <w:shd w:val="clear" w:color="auto" w:fill="F5F5F5"/>
        <w:spacing w:after="375" w:line="360" w:lineRule="auto"/>
        <w:rPr>
          <w:del w:id="88" w:author="Microsoft Office User" w:date="2022-03-25T10:19:00Z"/>
          <w:rFonts w:ascii="Times New Roman" w:eastAsia="Times New Roman" w:hAnsi="Times New Roman" w:cs="Times New Roman"/>
          <w:sz w:val="24"/>
          <w:szCs w:val="24"/>
        </w:rPr>
        <w:pPrChange w:id="89" w:author="Microsoft Office User" w:date="2022-03-25T10:21:00Z">
          <w:pPr>
            <w:shd w:val="clear" w:color="auto" w:fill="F5F5F5"/>
            <w:spacing w:after="375"/>
          </w:pPr>
        </w:pPrChange>
      </w:pPr>
      <w:ins w:id="90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proofErr w:type="spellStart"/>
      <w:ins w:id="91" w:author="Microsoft Office User" w:date="2022-03-25T10:19:00Z">
        <w:r w:rsidR="00D4104D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usim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me</w:t>
        </w:r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rasa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malas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. Hal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men</w:t>
        </w:r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badan naik.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Kemunculan</w:t>
        </w:r>
        <w:proofErr w:type="spellEnd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kaum-kaum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rebahan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kerjaannya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tiduran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buka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tutup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pura-pura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sibuk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padahal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nge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-chat</w:t>
        </w:r>
        <w:r w:rsidR="00D4104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4104D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D4104D"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  <w:del w:id="92" w:author="Microsoft Office User" w:date="2022-03-25T10:19:00Z">
        <w:r w:rsidR="00927764" w:rsidRPr="00C50A1E" w:rsidDel="00D4104D">
          <w:rPr>
            <w:rFonts w:ascii="Times New Roman" w:eastAsia="Times New Roman" w:hAnsi="Times New Roman" w:cs="Times New Roman"/>
            <w:sz w:val="24"/>
            <w:szCs w:val="24"/>
          </w:rPr>
          <w:delText>Di musim hujan, rasa malas bergerak juga bisa jadi biang berat badan yang lebih suka naiknya. Apalagi munculnya kaum-kaum rebahan yang kerjaannya tiduran dan hanya buka tutup media sosial atau pura-pura sibuk padahal tidak ada yang nge-chat</w:delText>
        </w:r>
        <w:r w:rsidR="00927764" w:rsidRPr="00C50A1E" w:rsidDel="002D486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3F4100" w14:textId="312E00CA" w:rsidR="00927764" w:rsidRPr="00C50A1E" w:rsidRDefault="00927764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93" w:author="Microsoft Office User" w:date="2022-03-25T10:2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4" w:author="Microsoft Office User" w:date="2022-03-25T10:19:00Z">
        <w:r w:rsidR="002D486A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1AD69CD" w14:textId="27A93235" w:rsidR="00927764" w:rsidRPr="00C50A1E" w:rsidRDefault="002D486A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95" w:author="Microsoft Office User" w:date="2022-03-25T10:21:00Z">
          <w:pPr>
            <w:shd w:val="clear" w:color="auto" w:fill="F5F5F5"/>
            <w:spacing w:after="375"/>
          </w:pPr>
        </w:pPrChange>
      </w:pPr>
      <w:ins w:id="96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    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C0BE47" w14:textId="7266CA3E" w:rsidR="00927764" w:rsidRPr="00C50A1E" w:rsidRDefault="002D486A" w:rsidP="002D486A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97" w:author="Microsoft Office User" w:date="2022-03-25T10:21:00Z">
          <w:pPr>
            <w:shd w:val="clear" w:color="auto" w:fill="F5F5F5"/>
            <w:spacing w:after="375"/>
          </w:pPr>
        </w:pPrChange>
      </w:pPr>
      <w:ins w:id="98" w:author="Microsoft Office User" w:date="2022-03-2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 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1509DB5" w14:textId="77777777" w:rsidR="00927764" w:rsidRPr="00C50A1E" w:rsidRDefault="00927764" w:rsidP="002D486A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99" w:author="Microsoft Office User" w:date="2022-03-25T10:21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CBF0285" w14:textId="77777777" w:rsidR="00927764" w:rsidRPr="00C50A1E" w:rsidRDefault="00927764" w:rsidP="00927764"/>
    <w:p w14:paraId="66D07305" w14:textId="77777777" w:rsidR="00927764" w:rsidRPr="005A045A" w:rsidRDefault="00927764" w:rsidP="00927764">
      <w:pPr>
        <w:rPr>
          <w:i/>
        </w:rPr>
      </w:pPr>
    </w:p>
    <w:p w14:paraId="65D9645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FEAB85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E189" w14:textId="77777777" w:rsidR="00D07A29" w:rsidRDefault="00D07A29">
      <w:r>
        <w:separator/>
      </w:r>
    </w:p>
  </w:endnote>
  <w:endnote w:type="continuationSeparator" w:id="0">
    <w:p w14:paraId="665C684F" w14:textId="77777777" w:rsidR="00D07A29" w:rsidRDefault="00D0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C5CD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4E31F7E" w14:textId="77777777" w:rsidR="00941E77" w:rsidRDefault="00D07A29">
    <w:pPr>
      <w:pStyle w:val="Footer"/>
    </w:pPr>
  </w:p>
  <w:p w14:paraId="583BEC54" w14:textId="77777777" w:rsidR="00941E77" w:rsidRDefault="00D07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ECC9" w14:textId="77777777" w:rsidR="00D07A29" w:rsidRDefault="00D07A29">
      <w:r>
        <w:separator/>
      </w:r>
    </w:p>
  </w:footnote>
  <w:footnote w:type="continuationSeparator" w:id="0">
    <w:p w14:paraId="25210648" w14:textId="77777777" w:rsidR="00D07A29" w:rsidRDefault="00D0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D486A"/>
    <w:rsid w:val="0042167F"/>
    <w:rsid w:val="00924DF5"/>
    <w:rsid w:val="00927764"/>
    <w:rsid w:val="00A86FCB"/>
    <w:rsid w:val="00C20908"/>
    <w:rsid w:val="00D07A29"/>
    <w:rsid w:val="00D4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11D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2020-08-26T21:16:00Z</dcterms:created>
  <dcterms:modified xsi:type="dcterms:W3CDTF">2022-03-25T03:22:00Z</dcterms:modified>
</cp:coreProperties>
</file>