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0" w:author="Asus" w:date="2022-06-08T10:12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Asus" w:date="2022-06-08T10:12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>extrim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dia akan berubah semakin maju, yang sering kita sebut dengan revolusi </w:t>
            </w:r>
            <w:del w:id="2" w:author="Asus" w:date="2022-06-08T10:13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>industry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" w:author="Asus" w:date="2022-06-08T10:13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 bahkan banyak yang masih awam.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del w:id="4" w:author="Asus" w:date="2022-06-08T10:13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siapkan </w:t>
            </w:r>
            <w:ins w:id="5" w:author="Asus" w:date="2022-06-08T10:13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disiapkan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memasuki dunia kerja namun bukan lagi perkerja, tetapi kita di</w:t>
            </w:r>
            <w:del w:id="6" w:author="Asus" w:date="2022-06-08T10:13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ins w:id="7" w:author="Asus" w:date="2022-06-08T10:13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 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membuat lapangan kerja baru yang belum tercipta, dengan menggunakan kemampuan teknologi dan ide kreatif kita.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8" w:author="Asus" w:date="2022-06-08T10:20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</w:t>
            </w:r>
            <w:ins w:id="9" w:author="Asus" w:date="2022-06-08T10:20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dibuat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mewujudkan pendidikan yang cerdas dan kreatif. Tujuan dari terciptanya pendidikan 4.0 ini adalah peningkatan dan pemerataan pendidikan, dengan cara mem</w:t>
            </w:r>
            <w:ins w:id="10" w:author="Asus" w:date="2022-06-08T10:14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</w:t>
            </w:r>
            <w:del w:id="11" w:author="Asus" w:date="2022-06-08T10:14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</w:t>
            </w:r>
            <w:ins w:id="12" w:author="Asus" w:date="2022-06-08T10:14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dibutuhkan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 era milenial ini yaitu</w:t>
            </w:r>
            <w:proofErr w:type="gramStart"/>
            <w:ins w:id="13" w:author="Asus" w:date="2022-06-08T10:14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proofErr w:type="gramEnd"/>
            <w:del w:id="14" w:author="Asus" w:date="2022-06-08T10:14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kolaboratif, komunikatif, ber</w:t>
            </w:r>
            <w:ins w:id="15" w:author="Asus" w:date="2022-06-08T10:21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6" w:author="Asus" w:date="2022-06-08T10:21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 kritis, kreatif. Mengapa demikian</w:t>
            </w:r>
            <w:proofErr w:type="gramStart"/>
            <w:ins w:id="17" w:author="Asus" w:date="2022-06-08T10:21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proofErr w:type="gramEnd"/>
            <w:del w:id="18" w:author="Asus" w:date="2022-06-08T10:21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ini hari ini sedang gencar-gencarnya di</w:t>
            </w:r>
            <w:del w:id="19" w:author="Asus" w:date="2022-06-08T10:15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ins w:id="20" w:author="Asus" w:date="2022-06-08T10:15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 dipublikasikan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21" w:author="Asus" w:date="2022-06-08T10:15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 ini guru di</w:t>
            </w:r>
            <w:del w:id="22" w:author="Asus" w:date="2022-06-08T10:15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tutut </w:t>
            </w:r>
            <w:ins w:id="23" w:author="Asus" w:date="2022-06-08T10:15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dituntut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4" w:author="Asus" w:date="2022-06-08T10:15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gramEnd"/>
            <w:ins w:id="25" w:author="Asus" w:date="2022-06-08T10:16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sini di</w:t>
            </w:r>
            <w:del w:id="26" w:author="Asus" w:date="2022-06-08T10:16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tuntut </w:t>
            </w:r>
            <w:ins w:id="27" w:author="Asus" w:date="2022-06-08T10:16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dituntut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membantu siwa dalam mencari kemampuan dan bakat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28" w:author="Asus" w:date="2022-06-08T10:16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29" w:author="Asus" w:date="2022-06-08T10:16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belajar mengajar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0" w:author="Asus" w:date="2022-06-08T10:16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1" w:author="Asus" w:date="2022-06-08T10:16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 pendidik di era 4.0</w:t>
            </w:r>
            <w:del w:id="32" w:author="Asus" w:date="2022-06-08T10:17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maka 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tidak boleh menetap dengan satu strata, harus selalu berkembang agar dapat mengajarkan pendidikan sesuai dengan 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</w:t>
            </w:r>
            <w:del w:id="33" w:author="Asus" w:date="2022-06-08T10:17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tekankan </w:t>
            </w:r>
            <w:ins w:id="34" w:author="Asus" w:date="2022-06-08T10:17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ditekankan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 dasarnya kita bisa lihat proses mengamati dan memahami ini sebenarnya jadi satu kesatuan, pada proses mengamati dan memahami kita bisa memiliki pikiran yang kritis. Pikiran kritis sangat di</w:t>
            </w:r>
            <w:del w:id="35" w:author="Asus" w:date="2022-06-08T10:18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</w:t>
            </w:r>
            <w:ins w:id="36" w:author="Asus" w:date="2022-06-08T10:18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dibutuhkan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dengan pikiran yang kritis maka akan timbul sebuah ide atau gagasan.</w:t>
            </w:r>
          </w:p>
          <w:p w:rsidR="00125355" w:rsidRPr="00EC6F38" w:rsidDel="00A45D7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37" w:author="Asus" w:date="2022-06-08T10:19:00Z"/>
                <w:rFonts w:ascii="Times New Roman" w:eastAsia="Times New Roman" w:hAnsi="Times New Roman" w:cs="Times New Roman"/>
                <w:szCs w:val="24"/>
              </w:rPr>
            </w:pPr>
            <w:del w:id="38" w:author="Asus" w:date="2022-06-08T10:22:00Z">
              <w:r w:rsidRPr="00EC6F38" w:rsidDel="00880373">
                <w:rPr>
                  <w:rFonts w:ascii="Times New Roman" w:eastAsia="Times New Roman" w:hAnsi="Times New Roman" w:cs="Times New Roman"/>
                  <w:szCs w:val="24"/>
                </w:rPr>
                <w:delText>Dari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9" w:author="Asus" w:date="2022-06-08T10:22:00Z">
              <w:r w:rsidR="0088037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bookmarkStart w:id="40" w:name="_GoBack"/>
            <w:bookmarkEnd w:id="40"/>
            <w:del w:id="41" w:author="Asus" w:date="2022-06-08T10:22:00Z">
              <w:r w:rsidRPr="00EC6F38" w:rsidDel="00880373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 yang mu</w:t>
            </w:r>
            <w:ins w:id="42" w:author="Asus" w:date="2022-06-08T10:18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 dari pemikiran kritis tadi</w:t>
            </w:r>
            <w:ins w:id="43" w:author="Asus" w:date="2022-06-08T10:18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yaitu mencoba/ pengaplikasian</w:t>
            </w:r>
            <w:ins w:id="44" w:author="Asus" w:date="2022-06-08T10:18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 xml:space="preserve"> mengaplikasikannya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 revolusi 4.0 ini lebih banyak praktek karena lebih menyiapkan anak pada bagaimana kita menumbuhkan ide baru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45" w:author="Asus" w:date="2022-06-08T10:19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</w:t>
            </w:r>
            <w:del w:id="46" w:author="Asus" w:date="2022-06-08T10:19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 bukan hanya satu atau dua orang tapi banyak kolaborasi komunikasi dengan banyak orang. Hal ini dilakukan karena banyak pandangan yang berbeda atau ide-ide yang baru akan muncul.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7" w:author="Asus" w:date="2022-06-08T10:19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48" w:author="Asus" w:date="2022-06-08T10:19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49" w:author="Asus" w:date="2022-06-08T10:19:00Z">
              <w:r w:rsidRPr="00EC6F38" w:rsidDel="00A45D75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ins w:id="50" w:author="Asus" w:date="2022-06-08T10:19:00Z">
              <w:r w:rsidR="00A45D75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penelitian, tuntutan 4.0 ini adalah kreatif dan inovatif. Dengan melakukan penelitian kita bisa lihat proses kreatif dan inovatif 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80373"/>
    <w:rsid w:val="00924DF5"/>
    <w:rsid w:val="00A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2020-08-26T22:03:00Z</dcterms:created>
  <dcterms:modified xsi:type="dcterms:W3CDTF">2022-06-08T03:23:00Z</dcterms:modified>
</cp:coreProperties>
</file>