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B2023A" w:rsidP="00B2023A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  <w:pPrChange w:id="0" w:author="ASUS" w:date="2021-02-19T11:56:00Z">
                <w:pPr>
                  <w:spacing w:line="312" w:lineRule="auto"/>
                  <w:ind w:left="457"/>
                </w:pPr>
              </w:pPrChange>
            </w:pPr>
            <w:ins w:id="1" w:author="ASUS" w:date="2021-02-19T11:56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Wong </w:t>
              </w:r>
            </w:ins>
            <w:proofErr w:type="spellStart"/>
            <w:proofErr w:type="gramStart"/>
            <w:ins w:id="2" w:author="ASUS" w:date="2021-02-19T11:57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Jony,Internet</w:t>
              </w:r>
              <w:proofErr w:type="spellEnd"/>
              <w:proofErr w:type="gram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Marketing,Jakarta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2010,</w:t>
              </w:r>
            </w:ins>
            <w:ins w:id="3" w:author="ASUS" w:date="2021-02-19T11:58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ElexMedia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Komutindo</w:t>
              </w:r>
            </w:ins>
            <w:proofErr w:type="spellEnd"/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B2023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ins w:id="4" w:author="ASUS" w:date="2021-02-19T11:59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Helianthusonfri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proofErr w:type="gram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Jefferly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,Facebook</w:t>
              </w:r>
              <w:proofErr w:type="gram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ins w:id="5" w:author="ASUS" w:date="2021-02-19T12:00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Marketing,</w:t>
              </w:r>
            </w:ins>
            <w:ins w:id="6" w:author="ASUS" w:date="2021-02-19T12:0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Jakarta</w:t>
              </w:r>
            </w:ins>
            <w:ins w:id="7" w:author="ASUS" w:date="2021-02-19T12:00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2016,ElexMedia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Komputindo</w:t>
              </w:r>
            </w:ins>
            <w:proofErr w:type="spellEnd"/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B2023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ins w:id="8" w:author="ASUS" w:date="2021-02-19T12:0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</w:t>
              </w:r>
            </w:ins>
            <w:ins w:id="9" w:author="ASUS" w:date="2021-02-19T12:02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zhar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NurTauhid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dan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proofErr w:type="spellStart"/>
            <w:ins w:id="10" w:author="ASUS" w:date="2021-02-19T12:0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Bambang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Trim,</w:t>
              </w:r>
            </w:ins>
            <w:ins w:id="11" w:author="ASUS" w:date="2021-02-19T12:06:00Z">
              <w:r w:rsidR="001E57E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Bandung</w:t>
              </w:r>
            </w:ins>
            <w:ins w:id="12" w:author="ASUS" w:date="2021-02-19T12:0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2005.Jangna </w:t>
              </w:r>
            </w:ins>
            <w:proofErr w:type="spellStart"/>
            <w:ins w:id="13" w:author="ASUS" w:date="2021-02-19T12:0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Ke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Dokter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Lagi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: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keajaiban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Sistem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Imum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dan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proofErr w:type="spellStart"/>
            <w:ins w:id="14" w:author="ASUS" w:date="2021-02-19T12:0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Kiat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Menghalau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proofErr w:type="gram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Penyakit</w:t>
              </w:r>
              <w:r w:rsidR="001E57E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,MQ</w:t>
              </w:r>
              <w:proofErr w:type="spellEnd"/>
              <w:proofErr w:type="gramEnd"/>
              <w:r w:rsidR="001E57E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Publishing,</w:t>
              </w:r>
            </w:ins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1E57E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15" w:author="ASUS" w:date="2021-02-19T12:09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Osborn </w:t>
              </w:r>
            </w:ins>
            <w:proofErr w:type="gramStart"/>
            <w:ins w:id="16" w:author="ASUS" w:date="2021-02-19T12:10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W.John</w:t>
              </w:r>
            </w:ins>
            <w:proofErr w:type="gramEnd"/>
            <w:ins w:id="17" w:author="ASUS" w:date="2021-02-19T12:07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,1993,</w:t>
              </w:r>
            </w:ins>
            <w:ins w:id="18" w:author="ASUS" w:date="2021-02-19T12:08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Kiat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Berbicara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di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Derpan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Umum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Untuk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Umum</w:t>
              </w:r>
            </w:ins>
            <w:ins w:id="19" w:author="ASUS" w:date="2021-02-19T12:10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,Bumi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Aksara</w:t>
              </w:r>
            </w:ins>
            <w:proofErr w:type="spellEnd"/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B2023A" w:rsidP="00B2023A">
            <w:pPr>
              <w:pStyle w:val="ListParagraph"/>
              <w:tabs>
                <w:tab w:val="left" w:pos="3525"/>
              </w:tabs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  <w:pPrChange w:id="20" w:author="ASUS" w:date="2021-02-19T11:56:00Z">
                <w:pPr>
                  <w:pStyle w:val="ListParagraph"/>
                  <w:spacing w:line="312" w:lineRule="auto"/>
                  <w:ind w:left="457"/>
                </w:pPr>
              </w:pPrChange>
            </w:pPr>
            <w:ins w:id="21" w:author="ASUS" w:date="2021-02-19T11:56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ab/>
              </w:r>
            </w:ins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>
      <w:bookmarkStart w:id="22" w:name="_GoBack"/>
      <w:bookmarkEnd w:id="22"/>
    </w:p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SUS">
    <w15:presenceInfo w15:providerId="Windows Live" w15:userId="9126751d265958e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1E57E6"/>
    <w:rsid w:val="0042167F"/>
    <w:rsid w:val="00924DF5"/>
    <w:rsid w:val="00974F1C"/>
    <w:rsid w:val="00B2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4E6FF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2020-08-26T21:21:00Z</dcterms:created>
  <dcterms:modified xsi:type="dcterms:W3CDTF">2021-02-19T05:11:00Z</dcterms:modified>
</cp:coreProperties>
</file>