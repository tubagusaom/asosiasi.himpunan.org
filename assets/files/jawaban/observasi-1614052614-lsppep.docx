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Del="00CD77D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0" w:author="tuty" w:date="2021-02-23T10:51:00Z"/>
              </w:rPr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del w:id="1" w:author="tuty" w:date="2021-02-23T10:51:00Z">
              <w:r w:rsidDel="00CD77D5">
                <w:delText xml:space="preserve">penggunaan sumber daya secara efektif untuk mencapai </w:delText>
              </w:r>
            </w:del>
          </w:p>
          <w:p w:rsidR="00BE098E" w:rsidRDefault="00BE098E" w:rsidP="00CD77D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2" w:author="tuty" w:date="2021-02-23T10:51:00Z">
              <w:r w:rsidDel="00CD77D5">
                <w:tab/>
              </w:r>
              <w:r w:rsidDel="00CD77D5">
                <w:tab/>
                <w:delText>sasaran</w:delText>
              </w:r>
            </w:del>
            <w:proofErr w:type="spellStart"/>
            <w:proofErr w:type="gramStart"/>
            <w:ins w:id="3" w:author="tuty" w:date="2021-02-23T10:51:00Z">
              <w:r w:rsidR="00CD77D5">
                <w:t>suatu</w:t>
              </w:r>
              <w:proofErr w:type="spellEnd"/>
              <w:proofErr w:type="gramEnd"/>
              <w:r w:rsidR="00CD77D5">
                <w:t xml:space="preserve"> proses </w:t>
              </w:r>
              <w:proofErr w:type="spellStart"/>
              <w:r w:rsidR="00CD77D5">
                <w:t>dimana</w:t>
              </w:r>
              <w:proofErr w:type="spellEnd"/>
              <w:r w:rsidR="00CD77D5">
                <w:t xml:space="preserve"> </w:t>
              </w:r>
              <w:proofErr w:type="spellStart"/>
              <w:r w:rsidR="00CD77D5">
                <w:t>seseorang</w:t>
              </w:r>
              <w:proofErr w:type="spellEnd"/>
              <w:r w:rsidR="00CD77D5">
                <w:t xml:space="preserve"> </w:t>
              </w:r>
              <w:proofErr w:type="spellStart"/>
              <w:r w:rsidR="00CD77D5">
                <w:t>dapat</w:t>
              </w:r>
              <w:proofErr w:type="spellEnd"/>
              <w:r w:rsidR="00CD77D5">
                <w:t xml:space="preserve"> </w:t>
              </w:r>
              <w:proofErr w:type="spellStart"/>
              <w:r w:rsidR="00CD77D5">
                <w:t>mengatur</w:t>
              </w:r>
              <w:proofErr w:type="spellEnd"/>
              <w:r w:rsidR="00CD77D5">
                <w:t xml:space="preserve"> </w:t>
              </w:r>
              <w:proofErr w:type="spellStart"/>
              <w:r w:rsidR="00CD77D5">
                <w:t>segala</w:t>
              </w:r>
              <w:proofErr w:type="spellEnd"/>
              <w:r w:rsidR="00CD77D5">
                <w:t xml:space="preserve"> </w:t>
              </w:r>
              <w:proofErr w:type="spellStart"/>
              <w:r w:rsidR="00CD77D5">
                <w:t>sesuatu</w:t>
              </w:r>
              <w:proofErr w:type="spellEnd"/>
              <w:r w:rsidR="00CD77D5">
                <w:t xml:space="preserve"> yang </w:t>
              </w:r>
              <w:proofErr w:type="spellStart"/>
              <w:r w:rsidR="00CD77D5">
                <w:t>dikerjakan</w:t>
              </w:r>
              <w:proofErr w:type="spellEnd"/>
              <w:r w:rsidR="00CD77D5">
                <w:t xml:space="preserve"> </w:t>
              </w:r>
              <w:proofErr w:type="spellStart"/>
              <w:r w:rsidR="00CD77D5">
                <w:t>oleh</w:t>
              </w:r>
              <w:proofErr w:type="spellEnd"/>
              <w:r w:rsidR="00CD77D5">
                <w:t xml:space="preserve"> </w:t>
              </w:r>
              <w:proofErr w:type="spellStart"/>
              <w:r w:rsidR="00CD77D5">
                <w:t>individu</w:t>
              </w:r>
              <w:proofErr w:type="spellEnd"/>
              <w:r w:rsidR="00CD77D5">
                <w:t xml:space="preserve"> </w:t>
              </w:r>
              <w:proofErr w:type="spellStart"/>
              <w:r w:rsidR="00CD77D5">
                <w:t>atau</w:t>
              </w:r>
              <w:proofErr w:type="spellEnd"/>
              <w:r w:rsidR="00CD77D5">
                <w:t xml:space="preserve"> </w:t>
              </w:r>
              <w:proofErr w:type="spellStart"/>
              <w:r w:rsidR="00CD77D5">
                <w:t>kelompok</w:t>
              </w:r>
            </w:ins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4" w:author="tuty" w:date="2021-02-23T10:52:00Z">
              <w:r w:rsidDel="00CD77D5">
                <w:delText>berdasarkan filsafat.</w:delText>
              </w:r>
            </w:del>
            <w:proofErr w:type="spellStart"/>
            <w:ins w:id="5" w:author="tuty" w:date="2021-02-23T10:52:00Z">
              <w:r w:rsidR="00CD77D5">
                <w:t>kerangka</w:t>
              </w:r>
              <w:proofErr w:type="spellEnd"/>
              <w:r w:rsidR="00CD77D5">
                <w:t xml:space="preserve"> </w:t>
              </w:r>
              <w:proofErr w:type="spellStart"/>
              <w:r w:rsidR="00CD77D5">
                <w:t>berpikir</w:t>
              </w:r>
              <w:proofErr w:type="spellEnd"/>
              <w:r w:rsidR="00CD77D5">
                <w:t xml:space="preserve"> </w:t>
              </w:r>
              <w:proofErr w:type="spellStart"/>
              <w:r w:rsidR="00CD77D5">
                <w:t>kritis</w:t>
              </w:r>
            </w:ins>
            <w:proofErr w:type="spellEnd"/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Del="00CD77D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" w:author="tuty" w:date="2021-02-23T10:54:00Z"/>
              </w:rPr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7" w:author="tuty" w:date="2021-02-23T10:54:00Z">
              <w:r w:rsidDel="00CD77D5">
                <w:delText xml:space="preserve">penempatan siswa berkebutuhan khusus di dalam kelas </w:delText>
              </w:r>
            </w:del>
          </w:p>
          <w:p w:rsidR="00BE098E" w:rsidRDefault="00BE098E" w:rsidP="00CD77D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8" w:author="tuty" w:date="2021-02-23T10:54:00Z">
              <w:r w:rsidDel="00CD77D5">
                <w:tab/>
              </w:r>
              <w:r w:rsidDel="00CD77D5">
                <w:tab/>
                <w:delText>reguler.</w:delText>
              </w:r>
            </w:del>
            <w:proofErr w:type="spellStart"/>
            <w:ins w:id="9" w:author="tuty" w:date="2021-02-23T10:54:00Z">
              <w:r w:rsidR="00CD77D5">
                <w:t>memposi</w:t>
              </w:r>
            </w:ins>
            <w:ins w:id="10" w:author="tuty" w:date="2021-02-23T10:55:00Z">
              <w:r w:rsidR="00CD77D5">
                <w:t>sikan</w:t>
              </w:r>
              <w:proofErr w:type="spellEnd"/>
              <w:r w:rsidR="00CD77D5">
                <w:t xml:space="preserve"> </w:t>
              </w:r>
              <w:proofErr w:type="spellStart"/>
              <w:r w:rsidR="00CD77D5">
                <w:t>dirinya</w:t>
              </w:r>
              <w:proofErr w:type="spellEnd"/>
              <w:r w:rsidR="00CD77D5">
                <w:t xml:space="preserve"> </w:t>
              </w:r>
              <w:proofErr w:type="spellStart"/>
              <w:r w:rsidR="00CD77D5">
                <w:t>ke</w:t>
              </w:r>
              <w:proofErr w:type="spellEnd"/>
              <w:r w:rsidR="00CD77D5">
                <w:t xml:space="preserve"> </w:t>
              </w:r>
              <w:proofErr w:type="spellStart"/>
              <w:r w:rsidR="00CD77D5">
                <w:t>dalam</w:t>
              </w:r>
              <w:proofErr w:type="spellEnd"/>
              <w:r w:rsidR="00CD77D5">
                <w:t xml:space="preserve"> </w:t>
              </w:r>
              <w:proofErr w:type="spellStart"/>
              <w:r w:rsidR="00CD77D5">
                <w:t>posisi</w:t>
              </w:r>
              <w:proofErr w:type="spellEnd"/>
              <w:r w:rsidR="00CD77D5">
                <w:t xml:space="preserve"> yang </w:t>
              </w:r>
              <w:proofErr w:type="spellStart"/>
              <w:r w:rsidR="00CD77D5">
                <w:t>sama</w:t>
              </w:r>
              <w:proofErr w:type="spellEnd"/>
              <w:r w:rsidR="00CD77D5">
                <w:t xml:space="preserve"> </w:t>
              </w:r>
              <w:proofErr w:type="spellStart"/>
              <w:r w:rsidR="00CD77D5">
                <w:t>dengan</w:t>
              </w:r>
              <w:proofErr w:type="spellEnd"/>
              <w:r w:rsidR="00CD77D5">
                <w:t xml:space="preserve"> orang lain </w:t>
              </w:r>
              <w:proofErr w:type="spellStart"/>
              <w:r w:rsidR="00CD77D5">
                <w:t>atau</w:t>
              </w:r>
              <w:proofErr w:type="spellEnd"/>
              <w:r w:rsidR="00CD77D5">
                <w:t xml:space="preserve"> </w:t>
              </w:r>
              <w:proofErr w:type="spellStart"/>
              <w:r w:rsidR="00CD77D5">
                <w:t>kelompok</w:t>
              </w:r>
              <w:proofErr w:type="spellEnd"/>
              <w:r w:rsidR="00CD77D5">
                <w:t xml:space="preserve"> lain </w:t>
              </w:r>
              <w:proofErr w:type="spellStart"/>
              <w:r w:rsidR="00CD77D5">
                <w:t>sehingga</w:t>
              </w:r>
              <w:proofErr w:type="spellEnd"/>
              <w:r w:rsidR="00CD77D5">
                <w:t xml:space="preserve"> </w:t>
              </w:r>
              <w:proofErr w:type="spellStart"/>
              <w:r w:rsidR="00CD77D5">
                <w:t>membuat</w:t>
              </w:r>
              <w:proofErr w:type="spellEnd"/>
              <w:r w:rsidR="00CD77D5">
                <w:t xml:space="preserve"> orang </w:t>
              </w:r>
              <w:proofErr w:type="spellStart"/>
              <w:r w:rsidR="00CD77D5">
                <w:t>tersebut</w:t>
              </w:r>
              <w:proofErr w:type="spellEnd"/>
              <w:r w:rsidR="00CD77D5">
                <w:t xml:space="preserve"> </w:t>
              </w:r>
              <w:proofErr w:type="spellStart"/>
              <w:r w:rsidR="00CD77D5">
                <w:t>berusaha</w:t>
              </w:r>
              <w:proofErr w:type="spellEnd"/>
              <w:r w:rsidR="00CD77D5">
                <w:t xml:space="preserve"> </w:t>
              </w:r>
              <w:proofErr w:type="spellStart"/>
              <w:r w:rsidR="00CD77D5">
                <w:t>untuk</w:t>
              </w:r>
              <w:proofErr w:type="spellEnd"/>
              <w:r w:rsidR="00CD77D5">
                <w:t xml:space="preserve"> </w:t>
              </w:r>
              <w:proofErr w:type="spellStart"/>
              <w:r w:rsidR="00CD77D5">
                <w:t>memahami</w:t>
              </w:r>
              <w:proofErr w:type="spellEnd"/>
              <w:r w:rsidR="00CD77D5">
                <w:t xml:space="preserve"> </w:t>
              </w:r>
              <w:proofErr w:type="spellStart"/>
              <w:r w:rsidR="00CD77D5">
                <w:t>perspektif</w:t>
              </w:r>
              <w:proofErr w:type="spellEnd"/>
              <w:r w:rsidR="00CD77D5">
                <w:t xml:space="preserve"> orang lain </w:t>
              </w:r>
              <w:proofErr w:type="spellStart"/>
              <w:r w:rsidR="00CD77D5">
                <w:t>atau</w:t>
              </w:r>
              <w:proofErr w:type="spellEnd"/>
              <w:r w:rsidR="00CD77D5">
                <w:t xml:space="preserve"> </w:t>
              </w:r>
              <w:proofErr w:type="spellStart"/>
              <w:r w:rsidR="00CD77D5">
                <w:t>kelompok</w:t>
              </w:r>
              <w:proofErr w:type="spellEnd"/>
              <w:r w:rsidR="00CD77D5">
                <w:t xml:space="preserve"> lain </w:t>
              </w:r>
              <w:proofErr w:type="spellStart"/>
              <w:r w:rsidR="00CD77D5">
                <w:t>dalam</w:t>
              </w:r>
              <w:proofErr w:type="spellEnd"/>
              <w:r w:rsidR="00CD77D5">
                <w:t xml:space="preserve"> </w:t>
              </w:r>
              <w:proofErr w:type="spellStart"/>
              <w:r w:rsidR="00CD77D5">
                <w:t>menyelesaikan</w:t>
              </w:r>
              <w:proofErr w:type="spellEnd"/>
              <w:r w:rsidR="00CD77D5">
                <w:t xml:space="preserve"> </w:t>
              </w:r>
              <w:proofErr w:type="spellStart"/>
              <w:r w:rsidR="00CD77D5">
                <w:t>sebuah</w:t>
              </w:r>
              <w:proofErr w:type="spellEnd"/>
              <w:r w:rsidR="00CD77D5">
                <w:t xml:space="preserve"> </w:t>
              </w:r>
              <w:proofErr w:type="spellStart"/>
              <w:r w:rsidR="00CD77D5">
                <w:t>permasalahan</w:t>
              </w:r>
            </w:ins>
            <w:proofErr w:type="spellEnd"/>
            <w:ins w:id="11" w:author="tuty" w:date="2021-02-23T10:54:00Z">
              <w:r w:rsidR="00CD77D5">
                <w:t xml:space="preserve"> </w:t>
              </w:r>
            </w:ins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  <w:bookmarkStart w:id="12" w:name="_GoBack"/>
        <w:bookmarkEnd w:id="12"/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924DF5"/>
    <w:rsid w:val="00BE098E"/>
    <w:rsid w:val="00CD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7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7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7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7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tuty</cp:lastModifiedBy>
  <cp:revision>2</cp:revision>
  <dcterms:created xsi:type="dcterms:W3CDTF">2021-02-23T03:56:00Z</dcterms:created>
  <dcterms:modified xsi:type="dcterms:W3CDTF">2021-02-23T03:56:00Z</dcterms:modified>
</cp:coreProperties>
</file>