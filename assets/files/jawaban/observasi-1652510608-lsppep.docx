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89565E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dikala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</w:t>
      </w:r>
      <w:r w:rsidR="0089565E">
        <w:rPr>
          <w:rFonts w:ascii="Times New Roman" w:eastAsia="Times New Roman" w:hAnsi="Times New Roman" w:cs="Times New Roman"/>
          <w:sz w:val="24"/>
          <w:szCs w:val="24"/>
        </w:rPr>
        <w:t>ring</w:t>
      </w:r>
      <w:proofErr w:type="spellEnd"/>
      <w:r w:rsidR="00895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565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89565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89565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895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565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0" w:author="user" w:date="2022-05-14T13:17:00Z">
        <w:r w:rsidR="0089565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" w:author="user" w:date="2022-05-14T13:17:00Z">
        <w:r w:rsidR="0089565E" w:rsidDel="0089565E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  <w:r w:rsidRPr="00C50A1E" w:rsidDel="0089565E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proofErr w:type="spellStart"/>
      <w:ins w:id="2" w:author="user" w:date="2022-05-14T13:17:00Z">
        <w:r w:rsidR="0089565E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89565E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89565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89565E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895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565E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ins w:id="3" w:author="user" w:date="2022-05-14T13:18:00Z">
        <w:r w:rsidR="0089565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proofErr w:type="gramEnd"/>
      <w:del w:id="4" w:author="user" w:date="2022-05-14T13:18:00Z">
        <w:r w:rsidRPr="00C50A1E" w:rsidDel="0089565E">
          <w:rPr>
            <w:rFonts w:ascii="Times New Roman" w:eastAsia="Times New Roman" w:hAnsi="Times New Roman" w:cs="Times New Roman"/>
            <w:sz w:val="24"/>
            <w:szCs w:val="24"/>
          </w:rPr>
          <w:delText xml:space="preserve"> kita.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ins w:id="5" w:author="user" w:date="2022-05-14T13:17:00Z">
        <w:r w:rsidR="0089565E">
          <w:rPr>
            <w:rFonts w:ascii="Times New Roman" w:eastAsia="Times New Roman" w:hAnsi="Times New Roman" w:cs="Times New Roman"/>
            <w:sz w:val="24"/>
            <w:szCs w:val="24"/>
          </w:rPr>
          <w:t>idak</w:t>
        </w:r>
      </w:ins>
      <w:proofErr w:type="spellEnd"/>
      <w:del w:id="6" w:author="user" w:date="2022-05-14T13:17:00Z">
        <w:r w:rsidRPr="00C50A1E" w:rsidDel="0089565E">
          <w:rPr>
            <w:rFonts w:ascii="Times New Roman" w:eastAsia="Times New Roman" w:hAnsi="Times New Roman" w:cs="Times New Roman"/>
            <w:sz w:val="24"/>
            <w:szCs w:val="24"/>
          </w:rPr>
          <w:delText>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7" w:author="user" w:date="2022-05-14T13:18:00Z">
        <w:r w:rsidR="0089565E">
          <w:rPr>
            <w:rFonts w:ascii="Times New Roman" w:eastAsia="Times New Roman" w:hAnsi="Times New Roman" w:cs="Times New Roman"/>
            <w:sz w:val="24"/>
            <w:szCs w:val="24"/>
          </w:rPr>
          <w:t>termasuk</w:t>
        </w:r>
      </w:ins>
      <w:proofErr w:type="spellEnd"/>
      <w:del w:id="8" w:author="user" w:date="2022-05-14T13:18:00Z">
        <w:r w:rsidRPr="00C50A1E" w:rsidDel="0089565E">
          <w:rPr>
            <w:rFonts w:ascii="Times New Roman" w:eastAsia="Times New Roman" w:hAnsi="Times New Roman" w:cs="Times New Roman"/>
            <w:sz w:val="24"/>
            <w:szCs w:val="24"/>
          </w:rPr>
          <w:delText>pun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" w:author="user" w:date="2022-05-14T13:19:00Z">
        <w:r w:rsidRPr="00C50A1E" w:rsidDel="0089565E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ins w:id="10" w:author="user" w:date="2022-05-14T13:19:00Z">
        <w:r w:rsidR="0089565E">
          <w:rPr>
            <w:rFonts w:ascii="Times New Roman" w:eastAsia="Times New Roman" w:hAnsi="Times New Roman" w:cs="Times New Roman"/>
            <w:sz w:val="24"/>
            <w:szCs w:val="24"/>
          </w:rPr>
          <w:t>juga</w:t>
        </w:r>
        <w:proofErr w:type="spellEnd"/>
        <w:r w:rsidR="0089565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11" w:author="user" w:date="2022-05-14T13:20:00Z">
        <w:r w:rsidR="0089565E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12" w:author="user" w:date="2022-05-14T13:20:00Z">
        <w:r w:rsidDel="0089565E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13" w:author="user" w:date="2022-05-14T13:23:00Z">
        <w:r w:rsidR="00265C6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4" w:author="user" w:date="2022-05-14T13:21:00Z">
        <w:r w:rsidRPr="00C50A1E" w:rsidDel="0089565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" w:author="user" w:date="2022-05-14T13:26:00Z">
        <w:r w:rsidRPr="00C50A1E" w:rsidDel="00265C65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6" w:author="user" w:date="2022-05-14T13:26:00Z">
        <w:r w:rsidR="00265C65" w:rsidRPr="00C50A1E">
          <w:rPr>
            <w:rFonts w:ascii="Times New Roman" w:eastAsia="Times New Roman" w:hAnsi="Times New Roman" w:cs="Times New Roman"/>
            <w:sz w:val="24"/>
            <w:szCs w:val="24"/>
          </w:rPr>
          <w:t>yang</w:t>
        </w:r>
        <w:r w:rsidR="00265C6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ins w:id="17" w:author="user" w:date="2022-05-14T13:25:00Z">
        <w:r w:rsidR="00265C6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65C65"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proofErr w:type="spellEnd"/>
        <w:r w:rsidR="00265C6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65C65">
          <w:rPr>
            <w:rFonts w:ascii="Times New Roman" w:eastAsia="Times New Roman" w:hAnsi="Times New Roman" w:cs="Times New Roman"/>
            <w:sz w:val="24"/>
            <w:szCs w:val="24"/>
          </w:rPr>
          <w:t>dihabiskan</w:t>
        </w:r>
        <w:proofErr w:type="spellEnd"/>
        <w:r w:rsidR="00265C6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65C65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</w:ins>
      <w:proofErr w:type="spellEnd"/>
      <w:del w:id="18" w:author="user" w:date="2022-05-14T13:26:00Z">
        <w:r w:rsidRPr="00C50A1E" w:rsidDel="00265C65">
          <w:rPr>
            <w:rFonts w:ascii="Times New Roman" w:eastAsia="Times New Roman" w:hAnsi="Times New Roman" w:cs="Times New Roman"/>
            <w:sz w:val="24"/>
            <w:szCs w:val="24"/>
          </w:rPr>
          <w:delText xml:space="preserve"> habis </w:delText>
        </w:r>
      </w:del>
      <w:ins w:id="19" w:author="user" w:date="2022-05-14T13:26:00Z">
        <w:r w:rsidR="00265C6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ins w:id="20" w:author="user" w:date="2022-05-14T13:27:00Z">
        <w:r w:rsidR="00265C6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65C65">
          <w:rPr>
            <w:rFonts w:ascii="Times New Roman" w:eastAsia="Times New Roman" w:hAnsi="Times New Roman" w:cs="Times New Roman"/>
            <w:sz w:val="24"/>
            <w:szCs w:val="24"/>
          </w:rPr>
          <w:t>malahan</w:t>
        </w:r>
        <w:proofErr w:type="spellEnd"/>
        <w:r w:rsidR="00265C6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65C65">
          <w:rPr>
            <w:rFonts w:ascii="Times New Roman" w:eastAsia="Times New Roman" w:hAnsi="Times New Roman" w:cs="Times New Roman"/>
            <w:sz w:val="24"/>
            <w:szCs w:val="24"/>
          </w:rPr>
          <w:t>jadi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ins w:id="21" w:author="user" w:date="2022-05-14T13:24:00Z">
        <w:r w:rsidR="00265C65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22" w:author="user" w:date="2022-05-14T13:24:00Z">
        <w:r w:rsidRPr="00C50A1E" w:rsidDel="00265C65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3" w:author="user" w:date="2022-05-14T13:27:00Z">
        <w:r w:rsidRPr="00C50A1E" w:rsidDel="00265C65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4" w:author="user" w:date="2022-05-14T13:27:00Z">
        <w:r w:rsidR="00265C65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25" w:author="user" w:date="2022-05-14T13:27:00Z">
        <w:r w:rsidRPr="00C50A1E" w:rsidDel="00265C65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  <w:r w:rsidRPr="00265C65" w:rsidDel="00265C65">
          <w:rPr>
            <w:rFonts w:ascii="Times New Roman" w:eastAsia="Times New Roman" w:hAnsi="Times New Roman" w:cs="Times New Roman"/>
            <w:sz w:val="24"/>
            <w:szCs w:val="24"/>
            <w:rPrChange w:id="26" w:author="user" w:date="2022-05-14T13:27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>s</w:delText>
        </w:r>
      </w:del>
      <w:r w:rsidRPr="00265C65">
        <w:rPr>
          <w:rFonts w:ascii="Times New Roman" w:eastAsia="Times New Roman" w:hAnsi="Times New Roman" w:cs="Times New Roman"/>
          <w:sz w:val="24"/>
          <w:szCs w:val="24"/>
          <w:rPrChange w:id="27" w:author="user" w:date="2022-05-14T13:27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eperti</w:t>
      </w:r>
      <w:proofErr w:type="spellEnd"/>
      <w:r w:rsidRPr="00265C65">
        <w:rPr>
          <w:rFonts w:ascii="Times New Roman" w:eastAsia="Times New Roman" w:hAnsi="Times New Roman" w:cs="Times New Roman"/>
          <w:sz w:val="24"/>
          <w:szCs w:val="24"/>
          <w:rPrChange w:id="28" w:author="user" w:date="2022-05-14T13:27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265C65">
        <w:rPr>
          <w:rFonts w:ascii="Times New Roman" w:eastAsia="Times New Roman" w:hAnsi="Times New Roman" w:cs="Times New Roman"/>
          <w:sz w:val="24"/>
          <w:szCs w:val="24"/>
          <w:rPrChange w:id="29" w:author="user" w:date="2022-05-14T13:27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265C65">
        <w:rPr>
          <w:rFonts w:ascii="Times New Roman" w:eastAsia="Times New Roman" w:hAnsi="Times New Roman" w:cs="Times New Roman"/>
          <w:sz w:val="24"/>
          <w:szCs w:val="24"/>
          <w:rPrChange w:id="30" w:author="user" w:date="2022-05-14T13:27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265C65">
        <w:rPr>
          <w:rFonts w:ascii="Times New Roman" w:eastAsia="Times New Roman" w:hAnsi="Times New Roman" w:cs="Times New Roman"/>
          <w:sz w:val="24"/>
          <w:szCs w:val="24"/>
          <w:rPrChange w:id="31" w:author="user" w:date="2022-05-14T13:27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2" w:author="user" w:date="2022-05-14T13:28:00Z">
        <w:r w:rsidRPr="00C50A1E" w:rsidDel="00B70A4C">
          <w:rPr>
            <w:rFonts w:ascii="Times New Roman" w:eastAsia="Times New Roman" w:hAnsi="Times New Roman" w:cs="Times New Roman"/>
            <w:sz w:val="24"/>
            <w:szCs w:val="24"/>
          </w:rPr>
          <w:delText xml:space="preserve">pencetus </w:delText>
        </w:r>
      </w:del>
      <w:proofErr w:type="spellStart"/>
      <w:ins w:id="33" w:author="user" w:date="2022-05-14T13:28:00Z">
        <w:r w:rsidR="00B70A4C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  <w:proofErr w:type="spellEnd"/>
        <w:r w:rsidR="00B70A4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34" w:author="user" w:date="2022-05-14T13:28:00Z">
        <w:r w:rsidRPr="00C50A1E" w:rsidDel="00B70A4C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</w:t>
      </w:r>
      <w:ins w:id="35" w:author="user" w:date="2022-05-14T13:29:00Z">
        <w:r w:rsidR="00B70A4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6" w:author="user" w:date="2022-05-14T13:28:00Z">
        <w:r w:rsidRPr="00C50A1E" w:rsidDel="00B70A4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37" w:author="user" w:date="2022-05-14T13:29:00Z">
        <w:r w:rsidR="00B70A4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38" w:author="user" w:date="2022-05-14T13:28:00Z">
        <w:r w:rsidRPr="00C50A1E" w:rsidDel="00B70A4C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del w:id="39" w:author="user" w:date="2022-05-14T13:29:00Z">
        <w:r w:rsidRPr="00C50A1E" w:rsidDel="00B70A4C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del w:id="40" w:author="user" w:date="2022-05-14T13:29:00Z">
        <w:r w:rsidRPr="00C50A1E" w:rsidDel="00B70A4C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41" w:author="user" w:date="2022-05-14T13:29:00Z">
        <w:r w:rsidR="00B70A4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proofErr w:type="gramEnd"/>
      <w:del w:id="42" w:author="user" w:date="2022-05-14T13:29:00Z">
        <w:r w:rsidRPr="00C50A1E" w:rsidDel="00B70A4C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43" w:author="user" w:date="2022-05-14T13:31:00Z">
        <w:r w:rsidR="00B70A4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</w:t>
        </w:r>
      </w:ins>
      <w:del w:id="44" w:author="user" w:date="2022-05-14T13:31:00Z">
        <w:r w:rsidRPr="00C50A1E" w:rsidDel="00B70A4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I</w:delText>
        </w:r>
      </w:del>
      <w:proofErr w:type="gramStart"/>
      <w:r w:rsidR="00B70A4C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proofErr w:type="spellEnd"/>
      <w:proofErr w:type="gramEnd"/>
      <w:r w:rsidR="00B70A4C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45" w:author="user" w:date="2022-05-14T13:31:00Z">
        <w:r w:rsidRPr="00C50A1E" w:rsidDel="00B70A4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yang Bisa Jadi </w:delText>
        </w:r>
      </w:del>
      <w:proofErr w:type="spellStart"/>
      <w:ins w:id="46" w:author="user" w:date="2022-05-14T13:30:00Z">
        <w:r w:rsidR="00B70A4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Penyebabnya</w:t>
        </w:r>
      </w:ins>
      <w:proofErr w:type="spellEnd"/>
      <w:del w:id="47" w:author="user" w:date="2022-05-14T13:30:00Z">
        <w:r w:rsidRPr="00C50A1E" w:rsidDel="00B70A4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Sebabny</w:delText>
        </w:r>
      </w:del>
      <w:del w:id="48" w:author="user" w:date="2022-05-14T13:31:00Z">
        <w:r w:rsidRPr="00C50A1E" w:rsidDel="00B70A4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a</w:delText>
        </w:r>
      </w:del>
      <w:del w:id="49" w:author="user" w:date="2022-05-14T13:30:00Z">
        <w:r w:rsidRPr="00C50A1E" w:rsidDel="00B70A4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ins w:id="50" w:author="user" w:date="2022-05-14T13:31:00Z">
        <w:r w:rsidR="00B70A4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1" w:author="user" w:date="2022-05-14T13:31:00Z">
        <w:r w:rsidRPr="00C50A1E" w:rsidDel="00B70A4C">
          <w:rPr>
            <w:rFonts w:ascii="Times New Roman" w:eastAsia="Times New Roman" w:hAnsi="Times New Roman" w:cs="Times New Roman"/>
            <w:sz w:val="24"/>
            <w:szCs w:val="24"/>
          </w:rPr>
          <w:delText>, tentu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2" w:author="user" w:date="2022-05-14T13:31:00Z">
        <w:r w:rsidR="00B70A4C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del w:id="53" w:author="user" w:date="2022-05-14T13:32:00Z">
        <w:r w:rsidRPr="00C50A1E" w:rsidDel="00891303">
          <w:rPr>
            <w:rFonts w:ascii="Times New Roman" w:eastAsia="Times New Roman" w:hAnsi="Times New Roman" w:cs="Times New Roman"/>
            <w:sz w:val="24"/>
            <w:szCs w:val="24"/>
          </w:rPr>
          <w:delText xml:space="preserve"> jadi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4" w:author="user" w:date="2022-05-14T13:32:00Z">
        <w:r w:rsidRPr="00C50A1E" w:rsidDel="00891303">
          <w:rPr>
            <w:rFonts w:ascii="Times New Roman" w:eastAsia="Times New Roman" w:hAnsi="Times New Roman" w:cs="Times New Roman"/>
            <w:sz w:val="24"/>
            <w:szCs w:val="24"/>
          </w:rPr>
          <w:delText xml:space="preserve">tak </w:delText>
        </w:r>
      </w:del>
      <w:proofErr w:type="spellStart"/>
      <w:ins w:id="55" w:author="user" w:date="2022-05-14T13:32:00Z">
        <w:r w:rsidR="00891303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89130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56" w:author="user" w:date="2022-05-14T13:32:00Z">
        <w:r w:rsidDel="00891303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Del="00891303" w:rsidRDefault="00927764" w:rsidP="00927764">
      <w:pPr>
        <w:shd w:val="clear" w:color="auto" w:fill="F5F5F5"/>
        <w:spacing w:after="375"/>
        <w:rPr>
          <w:del w:id="57" w:author="user" w:date="2022-05-14T13:34:00Z"/>
          <w:rFonts w:ascii="Times New Roman" w:eastAsia="Times New Roman" w:hAnsi="Times New Roman" w:cs="Times New Roman"/>
          <w:sz w:val="24"/>
          <w:szCs w:val="24"/>
        </w:rPr>
      </w:pPr>
      <w:del w:id="58" w:author="user" w:date="2022-05-14T13:34:00Z">
        <w:r w:rsidRPr="00C50A1E" w:rsidDel="00891303">
          <w:rPr>
            <w:rFonts w:ascii="Times New Roman" w:eastAsia="Times New Roman" w:hAnsi="Times New Roman" w:cs="Times New Roman"/>
            <w:sz w:val="24"/>
            <w:szCs w:val="24"/>
          </w:rPr>
          <w:delText xml:space="preserve">Semua harus ada di </w:delText>
        </w:r>
        <w:r w:rsidDel="00891303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891303">
          <w:rPr>
            <w:rFonts w:ascii="Times New Roman" w:eastAsia="Times New Roman" w:hAnsi="Times New Roman" w:cs="Times New Roman"/>
            <w:sz w:val="24"/>
            <w:szCs w:val="24"/>
          </w:rPr>
          <w:delText xml:space="preserve"> penyimpanan. Sebagai bahan persediaan karena mau keluar di waktu hujan itu membuat kita berpikir berkali-kali. Akan merepotkan.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del w:id="59" w:author="user" w:date="2022-05-14T13:34:00Z">
        <w:r w:rsidRPr="00C50A1E" w:rsidDel="00891303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60" w:author="user" w:date="2022-05-14T13:34:00Z">
        <w:r w:rsidRPr="00C50A1E" w:rsidDel="00891303">
          <w:rPr>
            <w:rFonts w:ascii="Times New Roman" w:eastAsia="Times New Roman" w:hAnsi="Times New Roman" w:cs="Times New Roman"/>
            <w:sz w:val="24"/>
            <w:szCs w:val="24"/>
          </w:rPr>
          <w:delText>tidak tahu diri</w:delText>
        </w:r>
      </w:del>
      <w:proofErr w:type="spellStart"/>
      <w:ins w:id="61" w:author="user" w:date="2022-05-14T13:34:00Z">
        <w:r w:rsidR="00891303">
          <w:rPr>
            <w:rFonts w:ascii="Times New Roman" w:eastAsia="Times New Roman" w:hAnsi="Times New Roman" w:cs="Times New Roman"/>
            <w:sz w:val="24"/>
            <w:szCs w:val="24"/>
          </w:rPr>
          <w:t>sembarangan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62" w:author="user" w:date="2022-05-14T13:35:00Z">
        <w:r w:rsidR="00891303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proofErr w:type="gramEnd"/>
      <w:del w:id="63" w:author="user" w:date="2022-05-14T13:35:00Z">
        <w:r w:rsidRPr="00C50A1E" w:rsidDel="00891303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4" w:author="user" w:date="2022-05-14T13:35:00Z">
        <w:r w:rsidRPr="00C50A1E" w:rsidDel="00891303">
          <w:rPr>
            <w:rFonts w:ascii="Times New Roman" w:eastAsia="Times New Roman" w:hAnsi="Times New Roman" w:cs="Times New Roman"/>
            <w:sz w:val="24"/>
            <w:szCs w:val="24"/>
          </w:rPr>
          <w:delText>deh,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5" w:author="user" w:date="2022-05-14T13:35:00Z">
        <w:r w:rsidR="00891303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6" w:author="user" w:date="2022-05-14T13:35:00Z">
        <w:r w:rsidR="00891303">
          <w:rPr>
            <w:rFonts w:ascii="Times New Roman" w:eastAsia="Times New Roman" w:hAnsi="Times New Roman" w:cs="Times New Roman"/>
            <w:sz w:val="24"/>
            <w:szCs w:val="24"/>
          </w:rPr>
          <w:t>sampai</w:t>
        </w:r>
        <w:proofErr w:type="spellEnd"/>
        <w:r w:rsidR="0089130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7" w:author="user" w:date="2022-05-14T13:36:00Z">
        <w:r w:rsidR="00891303">
          <w:rPr>
            <w:rFonts w:ascii="Times New Roman" w:eastAsia="Times New Roman" w:hAnsi="Times New Roman" w:cs="Times New Roman"/>
            <w:sz w:val="24"/>
            <w:szCs w:val="24"/>
          </w:rPr>
          <w:t>penyeba</w:t>
        </w:r>
      </w:ins>
      <w:ins w:id="68" w:author="user" w:date="2022-05-14T13:37:00Z">
        <w:r w:rsidR="00891303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proofErr w:type="spellEnd"/>
      <w:del w:id="69" w:author="user" w:date="2022-05-14T13:36:00Z">
        <w:r w:rsidRPr="00C50A1E" w:rsidDel="00891303">
          <w:rPr>
            <w:rFonts w:ascii="Times New Roman" w:eastAsia="Times New Roman" w:hAnsi="Times New Roman" w:cs="Times New Roman"/>
            <w:sz w:val="24"/>
            <w:szCs w:val="24"/>
          </w:rPr>
          <w:delText>biang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0" w:author="user" w:date="2022-05-14T13:36:00Z">
        <w:r w:rsidRPr="00C50A1E" w:rsidDel="00891303">
          <w:rPr>
            <w:rFonts w:ascii="Times New Roman" w:eastAsia="Times New Roman" w:hAnsi="Times New Roman" w:cs="Times New Roman"/>
            <w:sz w:val="24"/>
            <w:szCs w:val="24"/>
          </w:rPr>
          <w:delText xml:space="preserve">yang lebih suka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del w:id="71" w:author="user" w:date="2022-05-14T13:36:00Z">
        <w:r w:rsidRPr="00C50A1E" w:rsidDel="00891303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del w:id="72" w:author="user" w:date="2022-05-14T13:36:00Z">
        <w:r w:rsidRPr="00C50A1E" w:rsidDel="00891303">
          <w:rPr>
            <w:rFonts w:ascii="Times New Roman" w:eastAsia="Times New Roman" w:hAnsi="Times New Roman" w:cs="Times New Roman"/>
            <w:sz w:val="24"/>
            <w:szCs w:val="24"/>
          </w:rPr>
          <w:delText>-kaum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del w:id="73" w:author="user" w:date="2022-05-14T13:38:00Z">
        <w:r w:rsidRPr="00C50A1E" w:rsidDel="00891303">
          <w:rPr>
            <w:rFonts w:ascii="Times New Roman" w:eastAsia="Times New Roman" w:hAnsi="Times New Roman" w:cs="Times New Roman"/>
            <w:sz w:val="24"/>
            <w:szCs w:val="24"/>
          </w:rPr>
          <w:delText>sosial</w:delText>
        </w:r>
      </w:del>
      <w:ins w:id="74" w:author="user" w:date="2022-05-14T13:38:00Z">
        <w:r w:rsidR="00891303">
          <w:rPr>
            <w:rFonts w:ascii="Times New Roman" w:eastAsia="Times New Roman" w:hAnsi="Times New Roman" w:cs="Times New Roman"/>
            <w:sz w:val="24"/>
            <w:szCs w:val="24"/>
          </w:rPr>
          <w:t>social,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5" w:author="user" w:date="2022-05-14T13:37:00Z">
        <w:r w:rsidRPr="00C50A1E" w:rsidDel="00891303">
          <w:rPr>
            <w:rFonts w:ascii="Times New Roman" w:eastAsia="Times New Roman" w:hAnsi="Times New Roman" w:cs="Times New Roman"/>
            <w:sz w:val="24"/>
            <w:szCs w:val="24"/>
          </w:rPr>
          <w:delText xml:space="preserve">atau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6" w:author="user" w:date="2022-05-14T13:38:00Z">
        <w:r w:rsidRPr="00C50A1E" w:rsidDel="00891303">
          <w:rPr>
            <w:rFonts w:ascii="Times New Roman" w:eastAsia="Times New Roman" w:hAnsi="Times New Roman" w:cs="Times New Roman"/>
            <w:sz w:val="24"/>
            <w:szCs w:val="24"/>
          </w:rPr>
          <w:delText>yang nge-</w:delText>
        </w:r>
      </w:del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chat</w:t>
      </w:r>
      <w:proofErr w:type="gramEnd"/>
      <w:ins w:id="77" w:author="user" w:date="2022-05-14T13:38:00Z">
        <w:r w:rsidR="0089130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91303">
          <w:rPr>
            <w:rFonts w:ascii="Times New Roman" w:eastAsia="Times New Roman" w:hAnsi="Times New Roman" w:cs="Times New Roman"/>
            <w:sz w:val="24"/>
            <w:szCs w:val="24"/>
          </w:rPr>
          <w:t>dari</w:t>
        </w:r>
        <w:proofErr w:type="spellEnd"/>
        <w:r w:rsidR="0089130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91303">
          <w:rPr>
            <w:rFonts w:ascii="Times New Roman" w:eastAsia="Times New Roman" w:hAnsi="Times New Roman" w:cs="Times New Roman"/>
            <w:sz w:val="24"/>
            <w:szCs w:val="24"/>
          </w:rPr>
          <w:t>doi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8" w:author="user" w:date="2022-05-14T13:39:00Z">
        <w:r w:rsidRPr="00C50A1E" w:rsidDel="00891303">
          <w:rPr>
            <w:rFonts w:ascii="Times New Roman" w:eastAsia="Times New Roman" w:hAnsi="Times New Roman" w:cs="Times New Roman"/>
            <w:sz w:val="24"/>
            <w:szCs w:val="24"/>
          </w:rPr>
          <w:delText>yang seharusnya</w:delText>
        </w:r>
      </w:del>
      <w:proofErr w:type="spellStart"/>
      <w:proofErr w:type="gramStart"/>
      <w:ins w:id="79" w:author="user" w:date="2022-05-14T13:39:00Z">
        <w:r w:rsidR="00891303">
          <w:rPr>
            <w:rFonts w:ascii="Times New Roman" w:eastAsia="Times New Roman" w:hAnsi="Times New Roman" w:cs="Times New Roman"/>
            <w:sz w:val="24"/>
            <w:szCs w:val="24"/>
          </w:rPr>
          <w:t>sulit</w:t>
        </w:r>
        <w:proofErr w:type="spellEnd"/>
        <w:r w:rsidR="0089130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0" w:author="user" w:date="2022-05-14T13:39:00Z">
        <w:r w:rsidRPr="00C50A1E" w:rsidDel="00891303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ins w:id="81" w:author="user" w:date="2022-05-14T13:39:00Z">
        <w:r w:rsidR="00891303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="0089130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89130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ins w:id="82" w:author="user" w:date="2022-05-14T13:39:00Z">
        <w:r w:rsidR="0089130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91303">
          <w:rPr>
            <w:rFonts w:ascii="Times New Roman" w:eastAsia="Times New Roman" w:hAnsi="Times New Roman" w:cs="Times New Roman"/>
            <w:sz w:val="24"/>
            <w:szCs w:val="24"/>
          </w:rPr>
          <w:t>lemak</w:t>
        </w:r>
      </w:ins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ins w:id="83" w:author="user" w:date="2022-05-14T13:39:00Z">
        <w:r w:rsidR="0089130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91303">
          <w:rPr>
            <w:rFonts w:ascii="Times New Roman" w:eastAsia="Times New Roman" w:hAnsi="Times New Roman" w:cs="Times New Roman"/>
            <w:sz w:val="24"/>
            <w:szCs w:val="24"/>
          </w:rPr>
          <w:t>ada</w:t>
        </w:r>
      </w:ins>
      <w:proofErr w:type="spellEnd"/>
      <w:del w:id="84" w:author="user" w:date="2022-05-14T13:39:00Z">
        <w:r w:rsidRPr="00C50A1E" w:rsidDel="00891303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85" w:author="user" w:date="2022-05-14T13:39:00Z">
        <w:r w:rsidR="0089130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86" w:author="user" w:date="2022-05-14T13:40:00Z">
        <w:r w:rsidRPr="00C50A1E" w:rsidDel="00891303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7" w:author="user" w:date="2022-05-14T13:40:00Z">
        <w:r w:rsidR="00891303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89130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91303">
          <w:rPr>
            <w:rFonts w:ascii="Times New Roman" w:eastAsia="Times New Roman" w:hAnsi="Times New Roman" w:cs="Times New Roman"/>
            <w:sz w:val="24"/>
            <w:szCs w:val="24"/>
          </w:rPr>
          <w:t>salahnya</w:t>
        </w:r>
        <w:proofErr w:type="spellEnd"/>
        <w:r w:rsidR="0089130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91303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  <w:proofErr w:type="spellEnd"/>
        <w:r w:rsidR="0089130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91303">
          <w:rPr>
            <w:rFonts w:ascii="Times New Roman" w:eastAsia="Times New Roman" w:hAnsi="Times New Roman" w:cs="Times New Roman"/>
            <w:sz w:val="24"/>
            <w:szCs w:val="24"/>
          </w:rPr>
          <w:t>bayak</w:t>
        </w:r>
        <w:proofErr w:type="spellEnd"/>
        <w:r w:rsidR="00891303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="00891303">
          <w:rPr>
            <w:rFonts w:ascii="Times New Roman" w:eastAsia="Times New Roman" w:hAnsi="Times New Roman" w:cs="Times New Roman"/>
            <w:sz w:val="24"/>
            <w:szCs w:val="24"/>
          </w:rPr>
          <w:t>kamu</w:t>
        </w:r>
      </w:ins>
      <w:proofErr w:type="spellEnd"/>
      <w:del w:id="88" w:author="user" w:date="2022-05-14T13:40:00Z">
        <w:r w:rsidRPr="00C50A1E" w:rsidDel="00891303">
          <w:rPr>
            <w:rFonts w:ascii="Times New Roman" w:eastAsia="Times New Roman" w:hAnsi="Times New Roman" w:cs="Times New Roman"/>
            <w:sz w:val="24"/>
            <w:szCs w:val="24"/>
          </w:rPr>
          <w:delText xml:space="preserve">ini </w:delText>
        </w:r>
      </w:del>
      <w:del w:id="89" w:author="user" w:date="2022-05-14T13:41:00Z">
        <w:r w:rsidRPr="00C50A1E" w:rsidDel="00891303">
          <w:rPr>
            <w:rFonts w:ascii="Times New Roman" w:eastAsia="Times New Roman" w:hAnsi="Times New Roman" w:cs="Times New Roman"/>
            <w:sz w:val="24"/>
            <w:szCs w:val="24"/>
          </w:rPr>
          <w:delText>lebih banyak salahnya di kamu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90" w:author="user" w:date="2022-05-14T13:42:00Z">
        <w:r w:rsidRPr="00C50A1E" w:rsidDel="00F13FCA">
          <w:rPr>
            <w:rFonts w:ascii="Times New Roman" w:eastAsia="Times New Roman" w:hAnsi="Times New Roman" w:cs="Times New Roman"/>
            <w:sz w:val="24"/>
            <w:szCs w:val="24"/>
          </w:rPr>
          <w:delText xml:space="preserve">Kalau </w:delText>
        </w:r>
      </w:del>
      <w:proofErr w:type="spellStart"/>
      <w:proofErr w:type="gramStart"/>
      <w:ins w:id="91" w:author="user" w:date="2022-05-14T13:42:00Z">
        <w:r w:rsidR="00F13FCA">
          <w:rPr>
            <w:rFonts w:ascii="Times New Roman" w:eastAsia="Times New Roman" w:hAnsi="Times New Roman" w:cs="Times New Roman"/>
            <w:sz w:val="24"/>
            <w:szCs w:val="24"/>
          </w:rPr>
          <w:t>akhirnya</w:t>
        </w:r>
        <w:bookmarkStart w:id="92" w:name="_GoBack"/>
        <w:bookmarkEnd w:id="92"/>
        <w:proofErr w:type="spellEnd"/>
        <w:proofErr w:type="gramEnd"/>
        <w:r w:rsidR="00F13FC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3" w:author="user" w:date="2022-05-14T13:42:00Z">
        <w:r w:rsidR="00891303">
          <w:rPr>
            <w:rFonts w:ascii="Times New Roman" w:eastAsia="Times New Roman" w:hAnsi="Times New Roman" w:cs="Times New Roman"/>
            <w:sz w:val="24"/>
            <w:szCs w:val="24"/>
          </w:rPr>
          <w:t>atau</w:t>
        </w:r>
        <w:proofErr w:type="spellEnd"/>
        <w:r w:rsidR="0089130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91303">
          <w:rPr>
            <w:rFonts w:ascii="Times New Roman" w:eastAsia="Times New Roman" w:hAnsi="Times New Roman" w:cs="Times New Roman"/>
            <w:sz w:val="24"/>
            <w:szCs w:val="24"/>
          </w:rPr>
          <w:t>melebar</w:t>
        </w:r>
        <w:proofErr w:type="spellEnd"/>
        <w:r w:rsidR="0089130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85C" w:rsidRDefault="00AE185C">
      <w:r>
        <w:separator/>
      </w:r>
    </w:p>
  </w:endnote>
  <w:endnote w:type="continuationSeparator" w:id="0">
    <w:p w:rsidR="00AE185C" w:rsidRDefault="00AE1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AE185C">
    <w:pPr>
      <w:pStyle w:val="Footer"/>
    </w:pPr>
  </w:p>
  <w:p w:rsidR="00941E77" w:rsidRDefault="00AE18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85C" w:rsidRDefault="00AE185C">
      <w:r>
        <w:separator/>
      </w:r>
    </w:p>
  </w:footnote>
  <w:footnote w:type="continuationSeparator" w:id="0">
    <w:p w:rsidR="00AE185C" w:rsidRDefault="00AE1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265C65"/>
    <w:rsid w:val="0042167F"/>
    <w:rsid w:val="00891303"/>
    <w:rsid w:val="0089565E"/>
    <w:rsid w:val="00924DF5"/>
    <w:rsid w:val="00927764"/>
    <w:rsid w:val="00AE185C"/>
    <w:rsid w:val="00B70A4C"/>
    <w:rsid w:val="00C20908"/>
    <w:rsid w:val="00F1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8956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6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8956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6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5</cp:revision>
  <dcterms:created xsi:type="dcterms:W3CDTF">2020-08-26T21:16:00Z</dcterms:created>
  <dcterms:modified xsi:type="dcterms:W3CDTF">2022-05-14T06:43:00Z</dcterms:modified>
</cp:coreProperties>
</file>