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725B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F32DF0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DA304C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1FC36F1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13D488CE" w14:textId="77777777" w:rsidR="00927764" w:rsidRPr="0094076B" w:rsidRDefault="00927764" w:rsidP="00927764">
      <w:pPr>
        <w:rPr>
          <w:rFonts w:ascii="Cambria" w:hAnsi="Cambria"/>
        </w:rPr>
      </w:pPr>
    </w:p>
    <w:p w14:paraId="5B9104BA" w14:textId="78358D2C" w:rsidR="00927764" w:rsidRPr="00C50A1E" w:rsidRDefault="00780CE1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ins w:id="0" w:author="jpt35" w:date="2022-07-15T15:07:00Z">
        <w:r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Jika </w:t>
        </w:r>
      </w:ins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656F2EC2" w14:textId="1B8C49D5" w:rsidR="00927764" w:rsidRDefault="00927764" w:rsidP="00927764">
      <w:pPr>
        <w:shd w:val="clear" w:color="auto" w:fill="F5F5F5"/>
        <w:spacing w:line="270" w:lineRule="atLeast"/>
        <w:rPr>
          <w:ins w:id="1" w:author="jpt35" w:date="2022-07-15T15:07:00Z"/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6FF93409" w14:textId="77777777" w:rsidR="00780CE1" w:rsidRPr="00C50A1E" w:rsidRDefault="00780CE1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7561A47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3C73CB5" wp14:editId="4D70C7C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2B59" w14:textId="5390115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del w:id="2" w:author="jpt35" w:date="2022-07-15T15:08:00Z">
        <w:r w:rsidRPr="00C50A1E" w:rsidDel="00780CE1">
          <w:rPr>
            <w:rFonts w:ascii="Times New Roman" w:eastAsia="Times New Roman" w:hAnsi="Times New Roman" w:cs="Times New Roman"/>
            <w:sz w:val="18"/>
            <w:szCs w:val="18"/>
          </w:rPr>
          <w:delText xml:space="preserve"> </w:delText>
        </w:r>
      </w:del>
      <w:ins w:id="3" w:author="jpt35" w:date="2022-07-15T15:08:00Z">
        <w:r w:rsidR="00780CE1">
          <w:rPr>
            <w:rFonts w:ascii="Times New Roman" w:eastAsia="Times New Roman" w:hAnsi="Times New Roman" w:cs="Times New Roman"/>
            <w:sz w:val="18"/>
            <w:szCs w:val="18"/>
          </w:rPr>
          <w:t>/</w:t>
        </w:r>
      </w:ins>
      <w:del w:id="4" w:author="jpt35" w:date="2022-07-15T15:07:00Z">
        <w:r w:rsidRPr="00C50A1E" w:rsidDel="00780CE1">
          <w:rPr>
            <w:rFonts w:ascii="Times New Roman" w:eastAsia="Times New Roman" w:hAnsi="Times New Roman" w:cs="Times New Roman"/>
            <w:sz w:val="18"/>
            <w:szCs w:val="18"/>
          </w:rPr>
          <w:delText>|</w:delText>
        </w:r>
      </w:del>
      <w:del w:id="5" w:author="jpt35" w:date="2022-07-15T15:08:00Z">
        <w:r w:rsidRPr="00C50A1E" w:rsidDel="00780CE1">
          <w:rPr>
            <w:rFonts w:ascii="Times New Roman" w:eastAsia="Times New Roman" w:hAnsi="Times New Roman" w:cs="Times New Roman"/>
            <w:sz w:val="18"/>
            <w:szCs w:val="18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18"/>
          <w:szCs w:val="18"/>
        </w:rPr>
        <w:t>unsplash.com</w:t>
      </w:r>
    </w:p>
    <w:p w14:paraId="41BBCA60" w14:textId="63BE853C" w:rsidR="00927764" w:rsidRPr="00C50A1E" w:rsidRDefault="00780CE1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6" w:author="jpt35" w:date="2022-07-15T15:08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Jika h</w:t>
        </w:r>
      </w:ins>
      <w:del w:id="7" w:author="jpt35" w:date="2022-07-15T15:08:00Z">
        <w:r w:rsidR="00927764" w:rsidRPr="00C50A1E" w:rsidDel="00780CE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ujan turun, berat badan naik, hubungan </w:t>
      </w:r>
      <w:ins w:id="8" w:author="jpt35" w:date="2022-07-15T15:09:00Z">
        <w:r w:rsidR="00D65CA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</w:ins>
      <w:del w:id="9" w:author="jpt35" w:date="2022-07-15T15:09:00Z">
        <w:r w:rsidR="00927764" w:rsidRPr="00C50A1E" w:rsidDel="00D65CA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sama</w:delText>
        </w:r>
      </w:del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dia tet</w:t>
      </w:r>
      <w:ins w:id="10" w:author="jpt35" w:date="2022-07-15T15:09:00Z">
        <w:r w:rsidR="00D65CA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11" w:author="jpt35" w:date="2022-07-15T15:09:00Z">
        <w:r w:rsidR="00927764" w:rsidRPr="00C50A1E" w:rsidDel="00D65CA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 </w:t>
      </w:r>
      <w:ins w:id="12" w:author="jpt35" w:date="2022-07-15T15:09:00Z">
        <w:r w:rsidR="00D65CA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</w:t>
        </w:r>
      </w:ins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</w:t>
      </w:r>
      <w:del w:id="13" w:author="jpt35" w:date="2022-07-15T15:09:00Z">
        <w:r w:rsidR="00927764" w:rsidRPr="00C50A1E" w:rsidDel="00D65CA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en</w:delText>
        </w:r>
      </w:del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 </w:t>
      </w:r>
      <w:ins w:id="14" w:author="jpt35" w:date="2022-07-15T15:10:00Z">
        <w:r w:rsidR="00D65CA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aja.</w:t>
      </w:r>
      <w:del w:id="15" w:author="jpt35" w:date="2022-07-15T15:10:00Z">
        <w:r w:rsidR="00927764" w:rsidRPr="00C50A1E" w:rsidDel="00D65CA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Huft.</w:delText>
        </w:r>
      </w:del>
    </w:p>
    <w:p w14:paraId="5C4FA4EF" w14:textId="1F77A4B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</w:t>
      </w:r>
      <w:ins w:id="16" w:author="jpt35" w:date="2022-07-15T15:12:00Z">
        <w:r w:rsidR="00D65CA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dari sepiring mie instan kemasan putih </w:t>
      </w:r>
      <w:del w:id="17" w:author="jpt35" w:date="2022-07-15T15:10:00Z">
        <w:r w:rsidRPr="00C50A1E" w:rsidDel="00D65CA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18" w:author="jpt35" w:date="2022-07-15T15:10:00Z">
        <w:r w:rsidR="00D65CAC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aroma</w:t>
      </w:r>
      <w:del w:id="19" w:author="jpt35" w:date="2022-07-15T15:10:00Z">
        <w:r w:rsidRPr="00C50A1E" w:rsidDel="00D65CA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aduhai menggoda indera penciuman itu atau bakwan yang baru diangkat dari penggorengan di</w:t>
      </w:r>
      <w:del w:id="20" w:author="jpt35" w:date="2022-07-15T15:12:00Z">
        <w:r w:rsidRPr="00C50A1E" w:rsidDel="00D65CA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 hujan?</w:t>
      </w:r>
    </w:p>
    <w:p w14:paraId="7677396A" w14:textId="6B6BAD8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mengartikannya. </w:t>
      </w:r>
      <w:del w:id="21" w:author="jpt35" w:date="2022-07-15T15:14:00Z">
        <w:r w:rsidRPr="00C50A1E" w:rsidDel="00D65CAC">
          <w:rPr>
            <w:rFonts w:ascii="Times New Roman" w:eastAsia="Times New Roman" w:hAnsi="Times New Roman" w:cs="Times New Roman"/>
            <w:sz w:val="24"/>
            <w:szCs w:val="24"/>
          </w:rPr>
          <w:delText xml:space="preserve">Benar saja.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del w:id="22" w:author="jpt35" w:date="2022-07-15T15:14:00Z">
        <w:r w:rsidDel="00D65CAC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</w:t>
      </w:r>
      <w:ins w:id="23" w:author="jpt35" w:date="2022-07-15T15:16:00Z">
        <w:r w:rsidR="00EA5528">
          <w:rPr>
            <w:rFonts w:ascii="Times New Roman" w:eastAsia="Times New Roman" w:hAnsi="Times New Roman" w:cs="Times New Roman"/>
            <w:sz w:val="24"/>
            <w:szCs w:val="24"/>
          </w:rPr>
          <w:t xml:space="preserve">suai </w:t>
        </w:r>
      </w:ins>
      <w:del w:id="24" w:author="jpt35" w:date="2022-07-15T15:16:00Z">
        <w:r w:rsidRPr="00C50A1E" w:rsidDel="00EA5528">
          <w:rPr>
            <w:rFonts w:ascii="Times New Roman" w:eastAsia="Times New Roman" w:hAnsi="Times New Roman" w:cs="Times New Roman"/>
            <w:sz w:val="24"/>
            <w:szCs w:val="24"/>
          </w:rPr>
          <w:delText xml:space="preserve">perti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perkiraan. S</w:t>
      </w:r>
      <w:ins w:id="25" w:author="jpt35" w:date="2022-07-15T15:15:00Z">
        <w:r w:rsidR="00EA5528">
          <w:rPr>
            <w:rFonts w:ascii="Times New Roman" w:eastAsia="Times New Roman" w:hAnsi="Times New Roman" w:cs="Times New Roman"/>
            <w:sz w:val="24"/>
            <w:szCs w:val="24"/>
          </w:rPr>
          <w:t>uasana</w:t>
        </w:r>
      </w:ins>
      <w:ins w:id="26" w:author="jpt35" w:date="2022-07-15T15:16:00Z">
        <w:r w:rsidR="00EA5528">
          <w:rPr>
            <w:rFonts w:ascii="Times New Roman" w:eastAsia="Times New Roman" w:hAnsi="Times New Roman" w:cs="Times New Roman"/>
            <w:sz w:val="24"/>
            <w:szCs w:val="24"/>
          </w:rPr>
          <w:t xml:space="preserve"> musim</w:t>
        </w:r>
      </w:ins>
      <w:ins w:id="27" w:author="jpt35" w:date="2022-07-15T15:15:00Z">
        <w:r w:rsidR="00EA55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28" w:author="jpt35" w:date="2022-07-15T15:16:00Z">
        <w:r w:rsidR="00EA5528">
          <w:rPr>
            <w:rFonts w:ascii="Times New Roman" w:eastAsia="Times New Roman" w:hAnsi="Times New Roman" w:cs="Times New Roman"/>
            <w:sz w:val="24"/>
            <w:szCs w:val="24"/>
          </w:rPr>
          <w:t>hujan 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udah sangat terasa </w:t>
      </w:r>
      <w:del w:id="29" w:author="jpt35" w:date="2022-07-15T15:16:00Z">
        <w:r w:rsidRPr="00C50A1E" w:rsidDel="00EA5528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sejak awal tahun baru</w:t>
      </w:r>
      <w:ins w:id="30" w:author="jpt35" w:date="2022-07-15T15:17:00Z">
        <w:r w:rsidR="00EA5528">
          <w:rPr>
            <w:rFonts w:ascii="Times New Roman" w:eastAsia="Times New Roman" w:hAnsi="Times New Roman" w:cs="Times New Roman"/>
            <w:sz w:val="24"/>
            <w:szCs w:val="24"/>
          </w:rPr>
          <w:t xml:space="preserve"> 2020</w:t>
        </w:r>
      </w:ins>
      <w:del w:id="31" w:author="jpt35" w:date="2022-07-15T15:16:00Z">
        <w:r w:rsidRPr="00C50A1E" w:rsidDel="00EA5528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E29A7B" w14:textId="4212414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</w:t>
      </w:r>
      <w:ins w:id="32" w:author="jpt35" w:date="2022-07-15T15:17:00Z">
        <w:r w:rsidR="00787D6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ternyata tak hanya pandai membuat perasaan hatimu yang ambyar, </w:t>
      </w:r>
      <w:del w:id="33" w:author="jpt35" w:date="2022-07-15T15:18:00Z">
        <w:r w:rsidRPr="00C50A1E" w:rsidDel="00787D65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34" w:author="jpt35" w:date="2022-07-15T15:18:00Z">
        <w:r w:rsidR="00787D65">
          <w:rPr>
            <w:rFonts w:ascii="Times New Roman" w:eastAsia="Times New Roman" w:hAnsi="Times New Roman" w:cs="Times New Roman"/>
            <w:sz w:val="24"/>
            <w:szCs w:val="24"/>
          </w:rPr>
          <w:t>tetapi juga me</w:t>
        </w:r>
      </w:ins>
      <w:ins w:id="35" w:author="jpt35" w:date="2022-07-15T15:19:00Z">
        <w:r w:rsidR="00787D65">
          <w:rPr>
            <w:rFonts w:ascii="Times New Roman" w:eastAsia="Times New Roman" w:hAnsi="Times New Roman" w:cs="Times New Roman"/>
            <w:sz w:val="24"/>
            <w:szCs w:val="24"/>
          </w:rPr>
          <w:t xml:space="preserve">rubah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perilaku kita </w:t>
      </w:r>
      <w:ins w:id="36" w:author="jpt35" w:date="2022-07-15T15:19:00Z">
        <w:r w:rsidR="00787D65">
          <w:rPr>
            <w:rFonts w:ascii="Times New Roman" w:eastAsia="Times New Roman" w:hAnsi="Times New Roman" w:cs="Times New Roman"/>
            <w:sz w:val="24"/>
            <w:szCs w:val="24"/>
          </w:rPr>
          <w:t>dari biasanya</w:t>
        </w:r>
      </w:ins>
      <w:del w:id="37" w:author="jpt35" w:date="2022-07-15T15:19:00Z">
        <w:r w:rsidRPr="00C50A1E" w:rsidDel="00787D65">
          <w:rPr>
            <w:rFonts w:ascii="Times New Roman" w:eastAsia="Times New Roman" w:hAnsi="Times New Roman" w:cs="Times New Roman"/>
            <w:sz w:val="24"/>
            <w:szCs w:val="24"/>
          </w:rPr>
          <w:delText>yang lain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Soal makan</w:t>
      </w:r>
      <w:ins w:id="38" w:author="jpt35" w:date="2022-07-15T15:19:00Z">
        <w:r w:rsidR="00787D6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9" w:author="jpt35" w:date="2022-07-15T15:19:00Z">
        <w:r w:rsidRPr="00C50A1E" w:rsidDel="00787D65">
          <w:rPr>
            <w:rFonts w:ascii="Times New Roman" w:eastAsia="Times New Roman" w:hAnsi="Times New Roman" w:cs="Times New Roman"/>
            <w:sz w:val="24"/>
            <w:szCs w:val="24"/>
          </w:rPr>
          <w:delText xml:space="preserve">. Ya,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kita jadi sering lapar. K</w:t>
      </w:r>
      <w:ins w:id="40" w:author="jpt35" w:date="2022-07-15T15:19:00Z">
        <w:r w:rsidR="00630550">
          <w:rPr>
            <w:rFonts w:ascii="Times New Roman" w:eastAsia="Times New Roman" w:hAnsi="Times New Roman" w:cs="Times New Roman"/>
            <w:sz w:val="24"/>
            <w:szCs w:val="24"/>
          </w:rPr>
          <w:t>enapa</w:t>
        </w:r>
      </w:ins>
      <w:del w:id="41" w:author="jpt35" w:date="2022-07-15T15:19:00Z">
        <w:r w:rsidRPr="00C50A1E" w:rsidDel="00630550">
          <w:rPr>
            <w:rFonts w:ascii="Times New Roman" w:eastAsia="Times New Roman" w:hAnsi="Times New Roman" w:cs="Times New Roman"/>
            <w:sz w:val="24"/>
            <w:szCs w:val="24"/>
          </w:rPr>
          <w:delText>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 ya?</w:t>
      </w:r>
    </w:p>
    <w:p w14:paraId="4E4D4E01" w14:textId="185AC02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ins w:id="42" w:author="jpt35" w:date="2022-07-15T15:20:00Z">
        <w:r w:rsidR="0063055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06B656BB" w14:textId="23D9C30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</w:t>
      </w:r>
      <w:del w:id="43" w:author="jpt35" w:date="2022-07-15T15:20:00Z">
        <w:r w:rsidRPr="00C50A1E" w:rsidDel="0063055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 hujan turun adalah makan. Sering disebut cuma camilan, tapi jumlah kalorinya nyaris melebihi makan berat.</w:t>
      </w:r>
    </w:p>
    <w:p w14:paraId="1C29F9A9" w14:textId="741BA8A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keripik </w:t>
      </w:r>
      <w:del w:id="44" w:author="jpt35" w:date="2022-07-15T15:21:00Z">
        <w:r w:rsidRPr="00C50A1E" w:rsidDel="0063055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dalam kemasan bisa dikonsumsi 4 porsi habis sekali duduk. Belum cukup, tambah lagi gorengannya, satu-dua biji eh kok jadi lima?</w:t>
      </w:r>
    </w:p>
    <w:p w14:paraId="115B84F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7F07BC08" w14:textId="201BAAA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yang seperti tahu bulat digoreng dadakan </w:t>
      </w:r>
      <w:del w:id="45" w:author="jpt35" w:date="2022-07-15T15:22:00Z">
        <w:r w:rsidRPr="00C50A1E" w:rsidDel="00630550">
          <w:rPr>
            <w:rFonts w:ascii="Times New Roman" w:eastAsia="Times New Roman" w:hAnsi="Times New Roman" w:cs="Times New Roman"/>
            <w:sz w:val="24"/>
            <w:szCs w:val="24"/>
          </w:rPr>
          <w:delText xml:space="preserve">alias </w:delText>
        </w:r>
      </w:del>
      <w:ins w:id="46" w:author="jpt35" w:date="2022-07-15T15:22:00Z">
        <w:r w:rsidR="00630550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yang masih hangat</w:t>
      </w:r>
      <w:ins w:id="47" w:author="jpt35" w:date="2022-07-15T15:22:00Z">
        <w:r w:rsidR="00630550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 Apalagi dengan makan, tubuh akan mendapat "panas" akibat terjadinya peningkatan metabolisme dalam tubuh. </w:t>
      </w:r>
    </w:p>
    <w:p w14:paraId="66C57EBB" w14:textId="52B4335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</w:t>
      </w:r>
      <w:ins w:id="48" w:author="jpt35" w:date="2022-07-15T15:23:00Z">
        <w:r w:rsidR="00EB558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ternyata tidak sedingin kenyataannya, kok~</w:t>
      </w:r>
    </w:p>
    <w:p w14:paraId="419BC7A4" w14:textId="6E8276D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Ternyata </w:t>
      </w:r>
      <w:ins w:id="49" w:author="jpt35" w:date="2022-07-15T15:23:00Z">
        <w:r w:rsidR="000A196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</w:t>
        </w:r>
      </w:ins>
      <w:del w:id="50" w:author="jpt35" w:date="2022-07-15T15:23:00Z">
        <w:r w:rsidRPr="00C50A1E" w:rsidDel="000A196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</w:t>
      </w:r>
      <w:del w:id="51" w:author="jpt35" w:date="2022-07-15T15:24:00Z">
        <w:r w:rsidRPr="00C50A1E" w:rsidDel="000A1963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lebih suka berlindung </w:t>
      </w:r>
      <w:ins w:id="52" w:author="jpt35" w:date="2022-07-15T15:23:00Z">
        <w:r w:rsidR="000A1963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dalam ruangan saja. Ruangan yang membuat jarak kita dengan makanan </w:t>
      </w:r>
      <w:ins w:id="53" w:author="jpt35" w:date="2022-07-15T15:24:00Z">
        <w:r w:rsidR="000A1963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 dekat</w:t>
      </w:r>
      <w:del w:id="54" w:author="jpt35" w:date="2022-07-15T15:24:00Z">
        <w:r w:rsidRPr="00C50A1E" w:rsidDel="000A1963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Ya, ini soal akses makanan yang jadi tak lagi berjarak. Ehem.</w:t>
      </w:r>
    </w:p>
    <w:p w14:paraId="1046B426" w14:textId="5FF4574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</w:t>
      </w:r>
      <w:ins w:id="55" w:author="jpt35" w:date="2022-07-15T15:24:00Z">
        <w:r w:rsidR="00FF3FB9">
          <w:rPr>
            <w:rFonts w:ascii="Times New Roman" w:eastAsia="Times New Roman" w:hAnsi="Times New Roman" w:cs="Times New Roman"/>
            <w:sz w:val="24"/>
            <w:szCs w:val="24"/>
          </w:rPr>
          <w:t>;</w:t>
        </w:r>
      </w:ins>
      <w:del w:id="56" w:author="jpt35" w:date="2022-07-15T15:24:00Z">
        <w:r w:rsidRPr="00C50A1E" w:rsidDel="00FF3FB9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</w:t>
      </w:r>
      <w:ins w:id="57" w:author="jpt35" w:date="2022-07-15T15:24:00Z">
        <w:r w:rsidR="00FF3FB9">
          <w:rPr>
            <w:rFonts w:ascii="Times New Roman" w:eastAsia="Times New Roman" w:hAnsi="Times New Roman" w:cs="Times New Roman"/>
            <w:sz w:val="24"/>
            <w:szCs w:val="24"/>
          </w:rPr>
          <w:t>;</w:t>
        </w:r>
      </w:ins>
      <w:del w:id="58" w:author="jpt35" w:date="2022-07-15T15:24:00Z">
        <w:r w:rsidRPr="00C50A1E" w:rsidDel="00FF3FB9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bubuk-bubuk minuman manis dalam kemasan ekonomis. </w:t>
      </w:r>
    </w:p>
    <w:p w14:paraId="0379D9EB" w14:textId="3CDEDFB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</w:t>
      </w:r>
      <w:del w:id="59" w:author="jpt35" w:date="2022-07-15T15:25:00Z">
        <w:r w:rsidRPr="00C50A1E" w:rsidDel="00FF3FB9">
          <w:rPr>
            <w:rFonts w:ascii="Times New Roman" w:eastAsia="Times New Roman" w:hAnsi="Times New Roman" w:cs="Times New Roman"/>
            <w:sz w:val="24"/>
            <w:szCs w:val="24"/>
          </w:rPr>
          <w:delText xml:space="preserve">Sebagai </w:delText>
        </w:r>
      </w:del>
      <w:ins w:id="60" w:author="jpt35" w:date="2022-07-15T15:25:00Z">
        <w:r w:rsidR="00FF3FB9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61" w:author="jpt35" w:date="2022-07-15T15:25:00Z">
        <w:r w:rsidRPr="00C50A1E" w:rsidDel="00FF3FB9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ahan persediaan </w:t>
      </w:r>
      <w:del w:id="62" w:author="jpt35" w:date="2022-07-15T15:25:00Z">
        <w:r w:rsidRPr="00C50A1E" w:rsidDel="00FF3FB9">
          <w:rPr>
            <w:rFonts w:ascii="Times New Roman" w:eastAsia="Times New Roman" w:hAnsi="Times New Roman" w:cs="Times New Roman"/>
            <w:sz w:val="24"/>
            <w:szCs w:val="24"/>
          </w:rPr>
          <w:delText xml:space="preserve">karena mau keluar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waktu hujan </w:t>
      </w:r>
      <w:del w:id="63" w:author="jpt35" w:date="2022-07-15T15:25:00Z">
        <w:r w:rsidRPr="00C50A1E" w:rsidDel="00FF3FB9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membuat kita berpikir berkali-kali.</w:t>
      </w:r>
      <w:del w:id="64" w:author="jpt35" w:date="2022-07-15T15:25:00Z">
        <w:r w:rsidRPr="00C50A1E" w:rsidDel="00FF3FB9">
          <w:rPr>
            <w:rFonts w:ascii="Times New Roman" w:eastAsia="Times New Roman" w:hAnsi="Times New Roman" w:cs="Times New Roman"/>
            <w:sz w:val="24"/>
            <w:szCs w:val="24"/>
          </w:rPr>
          <w:delText xml:space="preserve"> Akan merepotkan.</w:delText>
        </w:r>
      </w:del>
    </w:p>
    <w:p w14:paraId="74A9C41D" w14:textId="12DF7A5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</w:t>
      </w:r>
      <w:ins w:id="65" w:author="jpt35" w:date="2022-07-15T15:26:00Z">
        <w:r w:rsidR="00FF3FB9">
          <w:rPr>
            <w:rFonts w:ascii="Times New Roman" w:eastAsia="Times New Roman" w:hAnsi="Times New Roman" w:cs="Times New Roman"/>
            <w:sz w:val="24"/>
            <w:szCs w:val="24"/>
          </w:rPr>
          <w:t>Hal y</w:t>
        </w:r>
      </w:ins>
      <w:del w:id="66" w:author="jpt35" w:date="2022-07-15T15:26:00Z">
        <w:r w:rsidRPr="00C50A1E" w:rsidDel="00FF3FB9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sering membuatnya salah adalah </w:t>
      </w:r>
      <w:ins w:id="67" w:author="jpt35" w:date="2022-07-15T15:26:00Z">
        <w:r w:rsidR="00FF3FB9">
          <w:rPr>
            <w:rFonts w:ascii="Times New Roman" w:eastAsia="Times New Roman" w:hAnsi="Times New Roman" w:cs="Times New Roman"/>
            <w:sz w:val="24"/>
            <w:szCs w:val="24"/>
          </w:rPr>
          <w:t>saat kita me</w:t>
        </w:r>
      </w:ins>
      <w:del w:id="68" w:author="jpt35" w:date="2022-07-15T15:26:00Z">
        <w:r w:rsidRPr="00C50A1E" w:rsidDel="00FF3FB9">
          <w:rPr>
            <w:rFonts w:ascii="Times New Roman" w:eastAsia="Times New Roman" w:hAnsi="Times New Roman" w:cs="Times New Roman"/>
            <w:sz w:val="24"/>
            <w:szCs w:val="24"/>
          </w:rPr>
          <w:delText>pe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milih</w:t>
      </w:r>
      <w:del w:id="69" w:author="jpt35" w:date="2022-07-15T15:26:00Z">
        <w:r w:rsidRPr="00C50A1E" w:rsidDel="00FF3FB9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makanan</w:t>
      </w:r>
      <w:del w:id="70" w:author="jpt35" w:date="2022-07-15T15:26:00Z">
        <w:r w:rsidRPr="00C50A1E" w:rsidDel="00FF3FB9">
          <w:rPr>
            <w:rFonts w:ascii="Times New Roman" w:eastAsia="Times New Roman" w:hAnsi="Times New Roman" w:cs="Times New Roman"/>
            <w:sz w:val="24"/>
            <w:szCs w:val="24"/>
          </w:rPr>
          <w:delText xml:space="preserve"> kita yang tidak tahu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71" w:author="jpt35" w:date="2022-07-15T15:26:00Z">
        <w:r w:rsidRPr="00C50A1E" w:rsidDel="00FF3FB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72" w:author="jpt35" w:date="2022-07-15T15:26:00Z">
        <w:r w:rsidR="00FF3FB9">
          <w:rPr>
            <w:rFonts w:ascii="Times New Roman" w:eastAsia="Times New Roman" w:hAnsi="Times New Roman" w:cs="Times New Roman"/>
            <w:sz w:val="24"/>
            <w:szCs w:val="24"/>
          </w:rPr>
          <w:t xml:space="preserve">Rasa yang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penting enak, kalori belakangan?</w:t>
      </w:r>
    </w:p>
    <w:p w14:paraId="2FD59222" w14:textId="5FD99F1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 deh, mulai aja dulu dengan mem</w:t>
      </w:r>
      <w:del w:id="73" w:author="jpt35" w:date="2022-07-15T15:27:00Z">
        <w:r w:rsidRPr="00C50A1E" w:rsidDel="00890AB7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erhatikan label informasi gizi ketika kamu memakan makanan kemasan. </w:t>
      </w:r>
      <w:del w:id="74" w:author="jpt35" w:date="2022-07-15T15:27:00Z">
        <w:r w:rsidRPr="00C50A1E" w:rsidDel="00890AB7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ins w:id="75" w:author="jpt35" w:date="2022-07-15T15:27:00Z">
        <w:r w:rsidR="00890AB7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76" w:author="jpt35" w:date="2022-07-15T15:27:00Z">
        <w:r w:rsidRPr="00C50A1E" w:rsidDel="00890AB7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ika ingin minum yang hangat-hangat, takar gulanya jangan kelebihan</w:t>
      </w:r>
      <w:del w:id="77" w:author="jpt35" w:date="2022-07-15T15:27:00Z">
        <w:r w:rsidRPr="00C50A1E" w:rsidDel="00890AB7">
          <w:rPr>
            <w:rFonts w:ascii="Times New Roman" w:eastAsia="Times New Roman" w:hAnsi="Times New Roman" w:cs="Times New Roman"/>
            <w:sz w:val="24"/>
            <w:szCs w:val="24"/>
          </w:rPr>
          <w:delText>. Sebab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8" w:author="jpt35" w:date="2022-07-15T15:27:00Z">
        <w:r w:rsidR="00890AB7">
          <w:rPr>
            <w:rFonts w:ascii="Times New Roman" w:eastAsia="Times New Roman" w:hAnsi="Times New Roman" w:cs="Times New Roman"/>
            <w:sz w:val="24"/>
            <w:szCs w:val="24"/>
          </w:rPr>
          <w:t xml:space="preserve">karena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kamu sudah terlalu manis, kata dia </w:t>
      </w:r>
      <w:ins w:id="79" w:author="jpt35" w:date="2022-07-15T15:27:00Z">
        <w:r w:rsidR="0055113C">
          <w:rPr>
            <w:rFonts w:ascii="Times New Roman" w:eastAsia="Times New Roman" w:hAnsi="Times New Roman" w:cs="Times New Roman"/>
            <w:sz w:val="24"/>
            <w:szCs w:val="24"/>
          </w:rPr>
          <w:t>be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</w:t>
      </w:r>
      <w:del w:id="80" w:author="jpt35" w:date="2022-07-15T15:27:00Z">
        <w:r w:rsidRPr="00C50A1E" w:rsidDel="0055113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</w:p>
    <w:p w14:paraId="2F53F719" w14:textId="6DA8BAD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berat badan </w:t>
      </w:r>
      <w:del w:id="81" w:author="jpt35" w:date="2022-07-15T15:28:00Z">
        <w:r w:rsidRPr="00C50A1E" w:rsidDel="0055113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lebih 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82" w:author="jpt35" w:date="2022-07-15T15:28:00Z">
        <w:r w:rsidRPr="00C50A1E" w:rsidDel="0055113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Apalagi munculnya kaum-kaum rebahan yang kerjaannya tiduran dan hanya buka tutup media sosial atau pura-pura sibuk padahal tidak ada yang nge</w:t>
      </w:r>
      <w:del w:id="83" w:author="jpt35" w:date="2022-07-15T15:28:00Z">
        <w:r w:rsidRPr="00C50A1E" w:rsidDel="0055113C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chat. </w:t>
      </w:r>
    </w:p>
    <w:p w14:paraId="433B3E44" w14:textId="140FE82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</w:t>
      </w:r>
      <w:del w:id="84" w:author="jpt35" w:date="2022-07-15T15:28:00Z">
        <w:r w:rsidRPr="00C50A1E" w:rsidDel="00994E90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994E90">
        <w:rPr>
          <w:rFonts w:ascii="Times New Roman" w:eastAsia="Times New Roman" w:hAnsi="Times New Roman" w:cs="Times New Roman"/>
          <w:i/>
          <w:iCs/>
          <w:sz w:val="24"/>
          <w:szCs w:val="24"/>
          <w:rPrChange w:id="85" w:author="jpt35" w:date="2022-07-15T15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saja. </w:t>
      </w:r>
      <w:del w:id="86" w:author="jpt35" w:date="2022-07-15T15:29:00Z">
        <w:r w:rsidDel="00994E90">
          <w:rPr>
            <w:rFonts w:ascii="Times New Roman" w:eastAsia="Times New Roman" w:hAnsi="Times New Roman" w:cs="Times New Roman"/>
            <w:sz w:val="24"/>
            <w:szCs w:val="24"/>
          </w:rPr>
          <w:delText>Jadi s</w:delText>
        </w:r>
      </w:del>
      <w:ins w:id="87" w:author="jpt35" w:date="2022-07-15T15:29:00Z">
        <w:r w:rsidR="00994E90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ins w:id="88" w:author="jpt35" w:date="2022-07-15T15:29:00Z">
        <w:r w:rsidR="00994E90">
          <w:rPr>
            <w:rFonts w:ascii="Times New Roman" w:eastAsia="Times New Roman" w:hAnsi="Times New Roman" w:cs="Times New Roman"/>
            <w:sz w:val="24"/>
            <w:szCs w:val="24"/>
          </w:rPr>
          <w:t xml:space="preserve"> ada</w:t>
        </w:r>
      </w:ins>
      <w:del w:id="89" w:author="jpt35" w:date="2022-07-15T15:29:00Z">
        <w:r w:rsidRPr="00C50A1E" w:rsidDel="00994E90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dimana-mana.</w:t>
      </w:r>
    </w:p>
    <w:p w14:paraId="52D09BC8" w14:textId="0DBF219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</w:t>
      </w:r>
      <w:del w:id="90" w:author="jpt35" w:date="2022-07-15T15:29:00Z">
        <w:r w:rsidRPr="00C50A1E" w:rsidDel="00994E90">
          <w:rPr>
            <w:rFonts w:ascii="Times New Roman" w:eastAsia="Times New Roman" w:hAnsi="Times New Roman" w:cs="Times New Roman"/>
            <w:sz w:val="24"/>
            <w:szCs w:val="24"/>
          </w:rPr>
          <w:delText xml:space="preserve">ini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lebih banyak salahnya </w:t>
      </w:r>
      <w:ins w:id="91" w:author="jpt35" w:date="2022-07-15T15:29:00Z">
        <w:r w:rsidR="00994E90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del w:id="92" w:author="jpt35" w:date="2022-07-15T15:29:00Z">
        <w:r w:rsidRPr="00C50A1E" w:rsidDel="00994E90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kamu. Kamu yang tidak bisa mengendalikan diri. </w:t>
      </w:r>
      <w:del w:id="93" w:author="jpt35" w:date="2022-07-15T15:30:00Z">
        <w:r w:rsidRPr="00C50A1E" w:rsidDel="00994E90">
          <w:rPr>
            <w:rFonts w:ascii="Times New Roman" w:eastAsia="Times New Roman" w:hAnsi="Times New Roman" w:cs="Times New Roman"/>
            <w:sz w:val="24"/>
            <w:szCs w:val="24"/>
          </w:rPr>
          <w:delText xml:space="preserve">Kalau </w:delText>
        </w:r>
      </w:del>
      <w:ins w:id="94" w:author="jpt35" w:date="2022-07-15T15:30:00Z">
        <w:r w:rsidR="00994E90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r w:rsidR="00994E9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</w:t>
      </w:r>
      <w:ins w:id="95" w:author="jpt35" w:date="2022-07-15T15:30:00Z">
        <w:r w:rsidR="00994E9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96" w:author="jpt35" w:date="2022-07-15T15:30:00Z">
        <w:r w:rsidRPr="00C50A1E" w:rsidDel="00994E90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ins w:id="97" w:author="jpt35" w:date="2022-07-15T15:30:00Z">
        <w:r w:rsidR="00994E90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del w:id="98" w:author="jpt35" w:date="2022-07-15T15:30:00Z">
        <w:r w:rsidRPr="00C50A1E" w:rsidDel="00994E90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 ingat-ingat apa yang kamu makan saat hujan?</w:t>
      </w:r>
    </w:p>
    <w:p w14:paraId="27F522C5" w14:textId="1F20F4C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 H</w:t>
      </w:r>
      <w:ins w:id="99" w:author="jpt35" w:date="2022-07-15T15:30:00Z">
        <w:r w:rsidR="00994E90">
          <w:rPr>
            <w:rFonts w:ascii="Times New Roman" w:eastAsia="Times New Roman" w:hAnsi="Times New Roman" w:cs="Times New Roman"/>
            <w:sz w:val="24"/>
            <w:szCs w:val="24"/>
          </w:rPr>
          <w:t>aha</w:t>
        </w:r>
      </w:ins>
      <w:del w:id="100" w:author="jpt35" w:date="2022-07-15T15:30:00Z">
        <w:r w:rsidRPr="00C50A1E" w:rsidDel="00994E90">
          <w:rPr>
            <w:rFonts w:ascii="Times New Roman" w:eastAsia="Times New Roman" w:hAnsi="Times New Roman" w:cs="Times New Roman"/>
            <w:sz w:val="24"/>
            <w:szCs w:val="24"/>
          </w:rPr>
          <w:delText>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243B49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7A74A4BA" w14:textId="77777777" w:rsidR="00927764" w:rsidRPr="00C50A1E" w:rsidRDefault="00927764" w:rsidP="00927764"/>
    <w:p w14:paraId="67E06E87" w14:textId="77777777" w:rsidR="00927764" w:rsidRPr="005A045A" w:rsidRDefault="00927764" w:rsidP="00927764">
      <w:pPr>
        <w:rPr>
          <w:i/>
        </w:rPr>
      </w:pPr>
    </w:p>
    <w:p w14:paraId="27FD24A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5742549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78AFA" w14:textId="77777777" w:rsidR="002500C2" w:rsidRDefault="002500C2">
      <w:r>
        <w:separator/>
      </w:r>
    </w:p>
  </w:endnote>
  <w:endnote w:type="continuationSeparator" w:id="0">
    <w:p w14:paraId="4EC60866" w14:textId="77777777" w:rsidR="002500C2" w:rsidRDefault="0025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8B9FF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2CA40D35" w14:textId="77777777" w:rsidR="00941E77" w:rsidRDefault="00000000">
    <w:pPr>
      <w:pStyle w:val="Footer"/>
    </w:pPr>
  </w:p>
  <w:p w14:paraId="2C9B6C1E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A9420" w14:textId="77777777" w:rsidR="002500C2" w:rsidRDefault="002500C2">
      <w:r>
        <w:separator/>
      </w:r>
    </w:p>
  </w:footnote>
  <w:footnote w:type="continuationSeparator" w:id="0">
    <w:p w14:paraId="74651273" w14:textId="77777777" w:rsidR="002500C2" w:rsidRDefault="00250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259489">
    <w:abstractNumId w:val="0"/>
  </w:num>
  <w:num w:numId="2" w16cid:durableId="187854323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pt35">
    <w15:presenceInfo w15:providerId="None" w15:userId="jpt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A1963"/>
    <w:rsid w:val="0012251A"/>
    <w:rsid w:val="002500C2"/>
    <w:rsid w:val="0042167F"/>
    <w:rsid w:val="0055113C"/>
    <w:rsid w:val="00630550"/>
    <w:rsid w:val="00780CE1"/>
    <w:rsid w:val="00787D65"/>
    <w:rsid w:val="00890AB7"/>
    <w:rsid w:val="00924DF5"/>
    <w:rsid w:val="00927764"/>
    <w:rsid w:val="00994E90"/>
    <w:rsid w:val="00D65CAC"/>
    <w:rsid w:val="00EA5528"/>
    <w:rsid w:val="00EB558D"/>
    <w:rsid w:val="00FF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1F4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780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jpt35</cp:lastModifiedBy>
  <cp:revision>10</cp:revision>
  <dcterms:created xsi:type="dcterms:W3CDTF">2020-07-24T23:46:00Z</dcterms:created>
  <dcterms:modified xsi:type="dcterms:W3CDTF">2022-07-15T08:30:00Z</dcterms:modified>
</cp:coreProperties>
</file>