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8F86"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0EAFBE8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72D1963" w14:textId="77777777" w:rsidR="00927764" w:rsidRDefault="00927764" w:rsidP="00927764">
      <w:pPr>
        <w:jc w:val="center"/>
        <w:rPr>
          <w:rFonts w:ascii="Cambria" w:hAnsi="Cambria" w:cs="Times New Roman"/>
          <w:sz w:val="24"/>
          <w:szCs w:val="24"/>
        </w:rPr>
      </w:pPr>
    </w:p>
    <w:p w14:paraId="6833A45C"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0353C82" w14:textId="77777777" w:rsidR="00927764" w:rsidRPr="0094076B" w:rsidRDefault="00927764" w:rsidP="00927764">
      <w:pPr>
        <w:rPr>
          <w:rFonts w:ascii="Cambria" w:hAnsi="Cambria"/>
        </w:rPr>
      </w:pPr>
    </w:p>
    <w:p w14:paraId="355F0DF6"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AA75BD4"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17A961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8621D37" wp14:editId="07077B49">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6DD453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1B59D7C" w14:textId="15AFC3C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w:t>
      </w:r>
      <w:ins w:id="0" w:author="Acer" w:date="2022-03-10T11:35:00Z">
        <w:r w:rsidR="00DD3F6D">
          <w:rPr>
            <w:rFonts w:ascii="Times New Roman" w:eastAsia="Times New Roman" w:hAnsi="Times New Roman" w:cs="Times New Roman"/>
            <w:i/>
            <w:iCs/>
            <w:sz w:val="24"/>
            <w:szCs w:val="24"/>
          </w:rPr>
          <w:t xml:space="preserve">dengan </w:t>
        </w:r>
      </w:ins>
      <w:del w:id="1" w:author="Acer" w:date="2022-03-10T11:35:00Z">
        <w:r w:rsidRPr="00C50A1E" w:rsidDel="00DD3F6D">
          <w:rPr>
            <w:rFonts w:ascii="Times New Roman" w:eastAsia="Times New Roman" w:hAnsi="Times New Roman" w:cs="Times New Roman"/>
            <w:i/>
            <w:iCs/>
            <w:sz w:val="24"/>
            <w:szCs w:val="24"/>
          </w:rPr>
          <w:delText>sama</w:delText>
        </w:r>
      </w:del>
      <w:r w:rsidRPr="00C50A1E">
        <w:rPr>
          <w:rFonts w:ascii="Times New Roman" w:eastAsia="Times New Roman" w:hAnsi="Times New Roman" w:cs="Times New Roman"/>
          <w:i/>
          <w:iCs/>
          <w:sz w:val="24"/>
          <w:szCs w:val="24"/>
        </w:rPr>
        <w:t xml:space="preserve"> dia tetep temenan aja. Huft.</w:t>
      </w:r>
    </w:p>
    <w:p w14:paraId="4F67689A" w14:textId="4B75DE4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del w:id="2" w:author="Acer" w:date="2022-03-10T11:35:00Z">
        <w:r w:rsidRPr="00C50A1E" w:rsidDel="00DD3F6D">
          <w:rPr>
            <w:rFonts w:ascii="Times New Roman" w:eastAsia="Times New Roman" w:hAnsi="Times New Roman" w:cs="Times New Roman"/>
            <w:sz w:val="24"/>
            <w:szCs w:val="24"/>
          </w:rPr>
          <w:delText xml:space="preserve">mie </w:delText>
        </w:r>
      </w:del>
      <w:ins w:id="3" w:author="Acer" w:date="2022-03-10T11:35:00Z">
        <w:r w:rsidR="00DD3F6D">
          <w:rPr>
            <w:rFonts w:ascii="Times New Roman" w:eastAsia="Times New Roman" w:hAnsi="Times New Roman" w:cs="Times New Roman"/>
            <w:sz w:val="24"/>
            <w:szCs w:val="24"/>
          </w:rPr>
          <w:t>mi</w:t>
        </w:r>
        <w:r w:rsidR="00DD3F6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instan kemasan putih yang aromanya aduhai menggoda indera penciuman</w:t>
      </w:r>
      <w:ins w:id="4" w:author="Acer" w:date="2022-03-10T11:36:00Z">
        <w:r w:rsidR="00DD3F6D">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del w:id="5" w:author="Acer" w:date="2022-03-10T11:36:00Z">
        <w:r w:rsidRPr="00C50A1E" w:rsidDel="00DD3F6D">
          <w:rPr>
            <w:rFonts w:ascii="Times New Roman" w:eastAsia="Times New Roman" w:hAnsi="Times New Roman" w:cs="Times New Roman"/>
            <w:sz w:val="24"/>
            <w:szCs w:val="24"/>
          </w:rPr>
          <w:delText>itu</w:delText>
        </w:r>
      </w:del>
      <w:r w:rsidRPr="00C50A1E">
        <w:rPr>
          <w:rFonts w:ascii="Times New Roman" w:eastAsia="Times New Roman" w:hAnsi="Times New Roman" w:cs="Times New Roman"/>
          <w:sz w:val="24"/>
          <w:szCs w:val="24"/>
        </w:rPr>
        <w:t xml:space="preserve"> atau bakwan yang baru diangkat dari penggorengan di kala hujan?</w:t>
      </w:r>
    </w:p>
    <w:p w14:paraId="4D24AB85" w14:textId="7920BDC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 Meski di tahun ini</w:t>
      </w:r>
      <w:ins w:id="6" w:author="Acer" w:date="2022-03-10T11:36:00Z">
        <w:r w:rsidR="00DD3F6D">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del w:id="7" w:author="Acer" w:date="2022-03-10T11:36:00Z">
        <w:r w:rsidRPr="00C50A1E" w:rsidDel="00DD3F6D">
          <w:rPr>
            <w:rFonts w:ascii="Times New Roman" w:eastAsia="Times New Roman" w:hAnsi="Times New Roman" w:cs="Times New Roman"/>
            <w:sz w:val="24"/>
            <w:szCs w:val="24"/>
          </w:rPr>
          <w:delText xml:space="preserve">awal </w:delText>
        </w:r>
      </w:del>
      <w:r w:rsidRPr="00C50A1E">
        <w:rPr>
          <w:rFonts w:ascii="Times New Roman" w:eastAsia="Times New Roman" w:hAnsi="Times New Roman" w:cs="Times New Roman"/>
          <w:sz w:val="24"/>
          <w:szCs w:val="24"/>
        </w:rPr>
        <w:t xml:space="preserve">musim hujan di Indonesia </w:t>
      </w:r>
      <w:r>
        <w:rPr>
          <w:rFonts w:ascii="Times New Roman" w:eastAsia="Times New Roman" w:hAnsi="Times New Roman" w:cs="Times New Roman"/>
          <w:sz w:val="24"/>
          <w:szCs w:val="24"/>
        </w:rPr>
        <w:t>mundur di</w:t>
      </w:r>
      <w:del w:id="8" w:author="Acer" w:date="2022-03-10T11:37:00Z">
        <w:r w:rsidDel="00DD3F6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antara Bulan November</w:t>
      </w:r>
      <w:del w:id="9" w:author="Acer" w:date="2022-03-10T11:37:00Z">
        <w:r w:rsidDel="00DD3F6D">
          <w:rPr>
            <w:rFonts w:ascii="Times New Roman" w:eastAsia="Times New Roman" w:hAnsi="Times New Roman" w:cs="Times New Roman"/>
            <w:sz w:val="24"/>
            <w:szCs w:val="24"/>
          </w:rPr>
          <w:delText>-</w:delText>
        </w:r>
      </w:del>
      <w:ins w:id="10" w:author="Acer" w:date="2022-03-10T11:37:00Z">
        <w:r w:rsidR="00DD3F6D">
          <w:rPr>
            <w:rFonts w:ascii="Times New Roman" w:eastAsia="Times New Roman" w:hAnsi="Times New Roman" w:cs="Times New Roman"/>
            <w:sz w:val="24"/>
            <w:szCs w:val="24"/>
          </w:rPr>
          <w:t xml:space="preserve"> s.d. </w:t>
        </w:r>
      </w:ins>
      <w:r w:rsidRPr="00C50A1E">
        <w:rPr>
          <w:rFonts w:ascii="Times New Roman" w:eastAsia="Times New Roman" w:hAnsi="Times New Roman" w:cs="Times New Roman"/>
          <w:sz w:val="24"/>
          <w:szCs w:val="24"/>
        </w:rPr>
        <w:t>Desember 2019, hujan benar-benar datang seperti perkiraan. Sudah sangat terasa apalagi sejak awal tahun baru</w:t>
      </w:r>
      <w:del w:id="11" w:author="Acer" w:date="2022-03-10T11:37:00Z">
        <w:r w:rsidRPr="00C50A1E" w:rsidDel="00DD3F6D">
          <w:rPr>
            <w:rFonts w:ascii="Times New Roman" w:eastAsia="Times New Roman" w:hAnsi="Times New Roman" w:cs="Times New Roman"/>
            <w:sz w:val="24"/>
            <w:szCs w:val="24"/>
          </w:rPr>
          <w:delText xml:space="preserve"> </w:delText>
        </w:r>
      </w:del>
      <w:ins w:id="12" w:author="Acer" w:date="2022-03-10T11:37:00Z">
        <w:r w:rsidR="00DD3F6D">
          <w:rPr>
            <w:rFonts w:ascii="Times New Roman" w:eastAsia="Times New Roman" w:hAnsi="Times New Roman" w:cs="Times New Roman"/>
            <w:sz w:val="24"/>
            <w:szCs w:val="24"/>
          </w:rPr>
          <w:t xml:space="preserve">2020 </w:t>
        </w:r>
      </w:ins>
      <w:del w:id="13" w:author="Acer" w:date="2022-03-10T11:37:00Z">
        <w:r w:rsidRPr="00C50A1E" w:rsidDel="00DD3F6D">
          <w:rPr>
            <w:rFonts w:ascii="Times New Roman" w:eastAsia="Times New Roman" w:hAnsi="Times New Roman" w:cs="Times New Roman"/>
            <w:sz w:val="24"/>
            <w:szCs w:val="24"/>
          </w:rPr>
          <w:delText>kita</w:delText>
        </w:r>
      </w:del>
      <w:r w:rsidRPr="00C50A1E">
        <w:rPr>
          <w:rFonts w:ascii="Times New Roman" w:eastAsia="Times New Roman" w:hAnsi="Times New Roman" w:cs="Times New Roman"/>
          <w:sz w:val="24"/>
          <w:szCs w:val="24"/>
        </w:rPr>
        <w:t>.</w:t>
      </w:r>
    </w:p>
    <w:p w14:paraId="12D4E369" w14:textId="5906FCA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ins w:id="14" w:author="Acer" w:date="2022-03-10T11:38:00Z">
        <w:r w:rsidR="00DD3F6D">
          <w:rPr>
            <w:rFonts w:ascii="Times New Roman" w:eastAsia="Times New Roman" w:hAnsi="Times New Roman" w:cs="Times New Roman"/>
            <w:sz w:val="24"/>
            <w:szCs w:val="24"/>
          </w:rPr>
          <w:t xml:space="preserve">menjadi </w:t>
        </w:r>
      </w:ins>
      <w:del w:id="15" w:author="Acer" w:date="2022-03-10T11:38:00Z">
        <w:r w:rsidRPr="00C50A1E" w:rsidDel="00DD3F6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ambyar, </w:t>
      </w:r>
      <w:ins w:id="16" w:author="Acer" w:date="2022-03-10T11:38:00Z">
        <w:r w:rsidR="00DD3F6D">
          <w:rPr>
            <w:rFonts w:ascii="Times New Roman" w:eastAsia="Times New Roman" w:hAnsi="Times New Roman" w:cs="Times New Roman"/>
            <w:sz w:val="24"/>
            <w:szCs w:val="24"/>
          </w:rPr>
          <w:t>begitu</w:t>
        </w:r>
      </w:ins>
      <w:r w:rsidRPr="00C50A1E">
        <w:rPr>
          <w:rFonts w:ascii="Times New Roman" w:eastAsia="Times New Roman" w:hAnsi="Times New Roman" w:cs="Times New Roman"/>
          <w:sz w:val="24"/>
          <w:szCs w:val="24"/>
        </w:rPr>
        <w:t xml:space="preserve">pun perilaku </w:t>
      </w:r>
      <w:del w:id="17" w:author="Acer" w:date="2022-03-10T11:39:00Z">
        <w:r w:rsidRPr="00C50A1E" w:rsidDel="00DD3F6D">
          <w:rPr>
            <w:rFonts w:ascii="Times New Roman" w:eastAsia="Times New Roman" w:hAnsi="Times New Roman" w:cs="Times New Roman"/>
            <w:sz w:val="24"/>
            <w:szCs w:val="24"/>
          </w:rPr>
          <w:delText>kita yang lain. Soal</w:delText>
        </w:r>
      </w:del>
      <w:ins w:id="18" w:author="Acer" w:date="2022-03-10T11:39:00Z">
        <w:r w:rsidR="00DD3F6D">
          <w:rPr>
            <w:rFonts w:ascii="Times New Roman" w:eastAsia="Times New Roman" w:hAnsi="Times New Roman" w:cs="Times New Roman"/>
            <w:sz w:val="24"/>
            <w:szCs w:val="24"/>
          </w:rPr>
          <w:t>yang lain, yaitu terkait soal</w:t>
        </w:r>
      </w:ins>
      <w:r w:rsidRPr="00C50A1E">
        <w:rPr>
          <w:rFonts w:ascii="Times New Roman" w:eastAsia="Times New Roman" w:hAnsi="Times New Roman" w:cs="Times New Roman"/>
          <w:sz w:val="24"/>
          <w:szCs w:val="24"/>
        </w:rPr>
        <w:t xml:space="preserve"> makan. Ya, hujan yang membuat kita </w:t>
      </w:r>
      <w:ins w:id="19" w:author="Acer" w:date="2022-03-10T11:39:00Z">
        <w:r w:rsidR="00DD3F6D">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sering lapar. Kok bisa ya?</w:t>
      </w:r>
    </w:p>
    <w:p w14:paraId="0C2501AC" w14:textId="598007C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w:t>
      </w:r>
      <w:del w:id="20" w:author="Acer" w:date="2022-03-10T11:39:00Z">
        <w:r w:rsidRPr="00C50A1E" w:rsidDel="00DD3F6D">
          <w:rPr>
            <w:rFonts w:ascii="Times New Roman" w:eastAsia="Times New Roman" w:hAnsi="Times New Roman" w:cs="Times New Roman"/>
            <w:b/>
            <w:bCs/>
            <w:sz w:val="24"/>
            <w:szCs w:val="24"/>
          </w:rPr>
          <w:delText xml:space="preserve">Ketika </w:delText>
        </w:r>
      </w:del>
      <w:ins w:id="21" w:author="Acer" w:date="2022-03-10T11:39:00Z">
        <w:r w:rsidR="00DD3F6D">
          <w:rPr>
            <w:rFonts w:ascii="Times New Roman" w:eastAsia="Times New Roman" w:hAnsi="Times New Roman" w:cs="Times New Roman"/>
            <w:b/>
            <w:bCs/>
            <w:sz w:val="24"/>
            <w:szCs w:val="24"/>
          </w:rPr>
          <w:t>k</w:t>
        </w:r>
        <w:r w:rsidR="00DD3F6D" w:rsidRPr="00C50A1E">
          <w:rPr>
            <w:rFonts w:ascii="Times New Roman" w:eastAsia="Times New Roman" w:hAnsi="Times New Roman" w:cs="Times New Roman"/>
            <w:b/>
            <w:bCs/>
            <w:sz w:val="24"/>
            <w:szCs w:val="24"/>
          </w:rPr>
          <w:t xml:space="preserve">etika </w:t>
        </w:r>
      </w:ins>
      <w:r w:rsidRPr="00C50A1E">
        <w:rPr>
          <w:rFonts w:ascii="Times New Roman" w:eastAsia="Times New Roman" w:hAnsi="Times New Roman" w:cs="Times New Roman"/>
          <w:b/>
          <w:bCs/>
          <w:sz w:val="24"/>
          <w:szCs w:val="24"/>
        </w:rPr>
        <w:t>Hujan</w:t>
      </w:r>
      <w:ins w:id="22" w:author="Acer" w:date="2022-03-10T11:39:00Z">
        <w:r w:rsidR="00DD3F6D">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 xml:space="preserve">Siapa yang </w:t>
      </w:r>
      <w:del w:id="23" w:author="Acer" w:date="2022-03-10T11:39:00Z">
        <w:r w:rsidRPr="00C50A1E" w:rsidDel="009F16DD">
          <w:rPr>
            <w:rFonts w:ascii="Times New Roman" w:eastAsia="Times New Roman" w:hAnsi="Times New Roman" w:cs="Times New Roman"/>
            <w:sz w:val="24"/>
            <w:szCs w:val="24"/>
          </w:rPr>
          <w:delText xml:space="preserve">suka </w:delText>
        </w:r>
      </w:del>
      <w:ins w:id="24" w:author="Acer" w:date="2022-03-10T11:39:00Z">
        <w:r w:rsidR="009F16DD">
          <w:rPr>
            <w:rFonts w:ascii="Times New Roman" w:eastAsia="Times New Roman" w:hAnsi="Times New Roman" w:cs="Times New Roman"/>
            <w:sz w:val="24"/>
            <w:szCs w:val="24"/>
          </w:rPr>
          <w:t>se</w:t>
        </w:r>
      </w:ins>
      <w:ins w:id="25" w:author="Acer" w:date="2022-03-10T11:40:00Z">
        <w:r w:rsidR="009F16DD">
          <w:rPr>
            <w:rFonts w:ascii="Times New Roman" w:eastAsia="Times New Roman" w:hAnsi="Times New Roman" w:cs="Times New Roman"/>
            <w:sz w:val="24"/>
            <w:szCs w:val="24"/>
          </w:rPr>
          <w:t>ring</w:t>
        </w:r>
      </w:ins>
      <w:ins w:id="26" w:author="Acer" w:date="2022-03-10T11:39:00Z">
        <w:r w:rsidR="009F16D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 xml:space="preserve">a bahwa hujan datang bersama </w:t>
      </w:r>
      <w:del w:id="27" w:author="Acer" w:date="2022-03-10T11:50:00Z">
        <w:r w:rsidDel="00652B1F">
          <w:rPr>
            <w:rFonts w:ascii="Times New Roman" w:eastAsia="Times New Roman" w:hAnsi="Times New Roman" w:cs="Times New Roman"/>
            <w:sz w:val="24"/>
            <w:szCs w:val="24"/>
          </w:rPr>
          <w:delText>nap</w:delText>
        </w:r>
        <w:r w:rsidRPr="00C50A1E" w:rsidDel="00652B1F">
          <w:rPr>
            <w:rFonts w:ascii="Times New Roman" w:eastAsia="Times New Roman" w:hAnsi="Times New Roman" w:cs="Times New Roman"/>
            <w:sz w:val="24"/>
            <w:szCs w:val="24"/>
          </w:rPr>
          <w:delText xml:space="preserve">su </w:delText>
        </w:r>
      </w:del>
      <w:ins w:id="28" w:author="Acer" w:date="2022-03-10T11:50:00Z">
        <w:r w:rsidR="00652B1F">
          <w:rPr>
            <w:rFonts w:ascii="Times New Roman" w:eastAsia="Times New Roman" w:hAnsi="Times New Roman" w:cs="Times New Roman"/>
            <w:sz w:val="24"/>
            <w:szCs w:val="24"/>
          </w:rPr>
          <w:t>nafsu</w:t>
        </w:r>
        <w:r w:rsidR="00652B1F"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makan yang tiba-tiba ikut meningkat?</w:t>
      </w:r>
    </w:p>
    <w:p w14:paraId="02BDE4C0" w14:textId="1D7C5B1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w:t>
      </w:r>
      <w:ins w:id="29" w:author="Acer" w:date="2022-03-10T11:40:00Z">
        <w:r w:rsidR="009F16DD">
          <w:rPr>
            <w:rFonts w:ascii="Times New Roman" w:eastAsia="Times New Roman" w:hAnsi="Times New Roman" w:cs="Times New Roman"/>
            <w:sz w:val="24"/>
            <w:szCs w:val="24"/>
          </w:rPr>
          <w:t>lakukan</w:t>
        </w:r>
      </w:ins>
      <w:r w:rsidRPr="00C50A1E">
        <w:rPr>
          <w:rFonts w:ascii="Times New Roman" w:eastAsia="Times New Roman" w:hAnsi="Times New Roman" w:cs="Times New Roman"/>
          <w:sz w:val="24"/>
          <w:szCs w:val="24"/>
        </w:rPr>
        <w:t xml:space="preserve"> saat hujan turun adalah makan. Sering disebut cuma camilan, tapi jumlah kalorinya nyaris melebihi makan berat.</w:t>
      </w:r>
    </w:p>
    <w:p w14:paraId="49FD553E" w14:textId="6F11CA6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w:t>
      </w:r>
      <w:del w:id="30" w:author="Acer" w:date="2022-03-10T11:41:00Z">
        <w:r w:rsidRPr="00C50A1E" w:rsidDel="009F16D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dalam kemasan bisa dikonsumsi 4 porsi habis </w:t>
      </w:r>
      <w:ins w:id="31" w:author="Acer" w:date="2022-03-10T11:40:00Z">
        <w:r w:rsidR="009F16DD">
          <w:rPr>
            <w:rFonts w:ascii="Times New Roman" w:eastAsia="Times New Roman" w:hAnsi="Times New Roman" w:cs="Times New Roman"/>
            <w:sz w:val="24"/>
            <w:szCs w:val="24"/>
          </w:rPr>
          <w:t xml:space="preserve">dalam </w:t>
        </w:r>
      </w:ins>
      <w:r w:rsidRPr="00C50A1E">
        <w:rPr>
          <w:rFonts w:ascii="Times New Roman" w:eastAsia="Times New Roman" w:hAnsi="Times New Roman" w:cs="Times New Roman"/>
          <w:sz w:val="24"/>
          <w:szCs w:val="24"/>
        </w:rPr>
        <w:t>sekali duduk. Belum cukup, tambah lagi gorengannya, satu-dua biji eh kok jadi lima?</w:t>
      </w:r>
    </w:p>
    <w:p w14:paraId="16BC0DE9" w14:textId="78083F7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w:t>
      </w:r>
      <w:ins w:id="32" w:author="Acer" w:date="2022-03-10T11:42:00Z">
        <w:r w:rsidR="009F16DD">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jadi salah satu </w:t>
      </w:r>
      <w:del w:id="33" w:author="Acer" w:date="2022-03-10T11:43:00Z">
        <w:r w:rsidRPr="00C50A1E" w:rsidDel="009F16DD">
          <w:rPr>
            <w:rFonts w:ascii="Times New Roman" w:eastAsia="Times New Roman" w:hAnsi="Times New Roman" w:cs="Times New Roman"/>
            <w:sz w:val="24"/>
            <w:szCs w:val="24"/>
          </w:rPr>
          <w:delText xml:space="preserve">pencetus </w:delText>
        </w:r>
      </w:del>
      <w:ins w:id="34" w:author="Acer" w:date="2022-03-10T11:43:00Z">
        <w:r w:rsidR="009F16DD">
          <w:rPr>
            <w:rFonts w:ascii="Times New Roman" w:eastAsia="Times New Roman" w:hAnsi="Times New Roman" w:cs="Times New Roman"/>
            <w:sz w:val="24"/>
            <w:szCs w:val="24"/>
          </w:rPr>
          <w:t>penyebab</w:t>
        </w:r>
        <w:r w:rsidR="009F16D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mengapa kita jadi suka makan. </w:t>
      </w:r>
    </w:p>
    <w:p w14:paraId="476E5AB7" w14:textId="5FB601B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w:t>
      </w:r>
      <w:del w:id="35" w:author="Acer" w:date="2022-03-10T11:43:00Z">
        <w:r w:rsidRPr="00C50A1E" w:rsidDel="009F16DD">
          <w:rPr>
            <w:rFonts w:ascii="Times New Roman" w:eastAsia="Times New Roman" w:hAnsi="Times New Roman" w:cs="Times New Roman"/>
            <w:sz w:val="24"/>
            <w:szCs w:val="24"/>
          </w:rPr>
          <w:delText xml:space="preserve">seperti tahu bulat </w:delText>
        </w:r>
      </w:del>
      <w:r w:rsidRPr="00C50A1E">
        <w:rPr>
          <w:rFonts w:ascii="Times New Roman" w:eastAsia="Times New Roman" w:hAnsi="Times New Roman" w:cs="Times New Roman"/>
          <w:sz w:val="24"/>
          <w:szCs w:val="24"/>
        </w:rPr>
        <w:t xml:space="preserve">digoreng dadakan alias </w:t>
      </w:r>
      <w:del w:id="36" w:author="Acer" w:date="2022-03-10T11:43:00Z">
        <w:r w:rsidRPr="00C50A1E" w:rsidDel="009F16D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masih hangat</w:t>
      </w:r>
      <w:ins w:id="37" w:author="Acer" w:date="2022-03-10T11:44:00Z">
        <w:r w:rsidR="009F16DD">
          <w:rPr>
            <w:rFonts w:ascii="Times New Roman" w:eastAsia="Times New Roman" w:hAnsi="Times New Roman" w:cs="Times New Roman"/>
            <w:sz w:val="24"/>
            <w:szCs w:val="24"/>
          </w:rPr>
          <w:t xml:space="preserve">, dapat menyebabkan tubuh </w:t>
        </w:r>
      </w:ins>
      <w:del w:id="38" w:author="Acer" w:date="2022-03-10T11:44:00Z">
        <w:r w:rsidRPr="00C50A1E" w:rsidDel="009F16DD">
          <w:rPr>
            <w:rFonts w:ascii="Times New Roman" w:eastAsia="Times New Roman" w:hAnsi="Times New Roman" w:cs="Times New Roman"/>
            <w:sz w:val="24"/>
            <w:szCs w:val="24"/>
          </w:rPr>
          <w:delText xml:space="preserve">. Apalagi dengan makan, tubuh akan </w:delText>
        </w:r>
      </w:del>
      <w:del w:id="39" w:author="Acer" w:date="2022-03-10T11:45:00Z">
        <w:r w:rsidRPr="00C50A1E" w:rsidDel="009B6983">
          <w:rPr>
            <w:rFonts w:ascii="Times New Roman" w:eastAsia="Times New Roman" w:hAnsi="Times New Roman" w:cs="Times New Roman"/>
            <w:sz w:val="24"/>
            <w:szCs w:val="24"/>
          </w:rPr>
          <w:delText xml:space="preserve">mendapat </w:delText>
        </w:r>
      </w:del>
      <w:ins w:id="40" w:author="Acer" w:date="2022-03-10T11:45:00Z">
        <w:r w:rsidR="009B6983">
          <w:rPr>
            <w:rFonts w:ascii="Times New Roman" w:eastAsia="Times New Roman" w:hAnsi="Times New Roman" w:cs="Times New Roman"/>
            <w:sz w:val="24"/>
            <w:szCs w:val="24"/>
          </w:rPr>
          <w:t>menjadi lebih</w:t>
        </w:r>
        <w:r w:rsidR="009B6983"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"panas" akibat terjadinya peningkatan metabolisme dalam tubuh. </w:t>
      </w:r>
    </w:p>
    <w:p w14:paraId="6F9B0BB9" w14:textId="0E6985B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w:t>
      </w:r>
      <w:ins w:id="41" w:author="Acer" w:date="2022-03-10T11:45:00Z">
        <w:r w:rsidR="009B6983">
          <w:rPr>
            <w:rFonts w:ascii="Times New Roman" w:eastAsia="Times New Roman" w:hAnsi="Times New Roman" w:cs="Times New Roman"/>
            <w:sz w:val="24"/>
            <w:szCs w:val="24"/>
          </w:rPr>
          <w:t>.</w:t>
        </w:r>
      </w:ins>
      <w:del w:id="42" w:author="Acer" w:date="2022-03-10T11:45:00Z">
        <w:r w:rsidRPr="00C50A1E" w:rsidDel="009B6983">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43" w:author="Acer" w:date="2022-03-10T11:45:00Z">
        <w:r w:rsidRPr="00C50A1E" w:rsidDel="009B6983">
          <w:rPr>
            <w:rFonts w:ascii="Times New Roman" w:eastAsia="Times New Roman" w:hAnsi="Times New Roman" w:cs="Times New Roman"/>
            <w:sz w:val="24"/>
            <w:szCs w:val="24"/>
          </w:rPr>
          <w:delText>kok</w:delText>
        </w:r>
      </w:del>
      <w:r w:rsidRPr="00C50A1E">
        <w:rPr>
          <w:rFonts w:ascii="Times New Roman" w:eastAsia="Times New Roman" w:hAnsi="Times New Roman" w:cs="Times New Roman"/>
          <w:sz w:val="24"/>
          <w:szCs w:val="24"/>
        </w:rPr>
        <w:t>~</w:t>
      </w:r>
    </w:p>
    <w:p w14:paraId="2A1DB1F8" w14:textId="6D934E4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del w:id="44" w:author="Acer" w:date="2022-03-10T11:46:00Z">
        <w:r w:rsidRPr="00C50A1E" w:rsidDel="009B6983">
          <w:rPr>
            <w:rFonts w:ascii="Times New Roman" w:eastAsia="Times New Roman" w:hAnsi="Times New Roman" w:cs="Times New Roman"/>
            <w:sz w:val="24"/>
            <w:szCs w:val="24"/>
          </w:rPr>
          <w:delText>Ehem.</w:delText>
        </w:r>
      </w:del>
    </w:p>
    <w:p w14:paraId="50413103" w14:textId="7EC65E8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ins w:id="45" w:author="Acer" w:date="2022-03-10T11:46:00Z">
        <w:r w:rsidR="009B6983">
          <w:rPr>
            <w:rFonts w:ascii="Times New Roman" w:eastAsia="Times New Roman" w:hAnsi="Times New Roman" w:cs="Times New Roman"/>
            <w:sz w:val="24"/>
            <w:szCs w:val="24"/>
          </w:rPr>
          <w:t xml:space="preserve">mi </w:t>
        </w:r>
      </w:ins>
      <w:del w:id="46" w:author="Acer" w:date="2022-03-10T11:46:00Z">
        <w:r w:rsidRPr="00C50A1E" w:rsidDel="009B6983">
          <w:rPr>
            <w:rFonts w:ascii="Times New Roman" w:eastAsia="Times New Roman" w:hAnsi="Times New Roman" w:cs="Times New Roman"/>
            <w:sz w:val="24"/>
            <w:szCs w:val="24"/>
          </w:rPr>
          <w:delText xml:space="preserve">mie </w:delText>
        </w:r>
      </w:del>
      <w:r w:rsidRPr="00C50A1E">
        <w:rPr>
          <w:rFonts w:ascii="Times New Roman" w:eastAsia="Times New Roman" w:hAnsi="Times New Roman" w:cs="Times New Roman"/>
          <w:sz w:val="24"/>
          <w:szCs w:val="24"/>
        </w:rPr>
        <w:t>instan, biskuit-biskuit yang di</w:t>
      </w:r>
      <w:del w:id="47" w:author="Acer" w:date="2022-03-10T11:46:00Z">
        <w:r w:rsidDel="009B6983">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70022996" w14:textId="1DFCC2F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w:t>
      </w:r>
      <w:del w:id="48" w:author="Acer" w:date="2022-03-10T11:46:00Z">
        <w:r w:rsidRPr="00C50A1E" w:rsidDel="009B6983">
          <w:rPr>
            <w:rFonts w:ascii="Times New Roman" w:eastAsia="Times New Roman" w:hAnsi="Times New Roman" w:cs="Times New Roman"/>
            <w:sz w:val="24"/>
            <w:szCs w:val="24"/>
          </w:rPr>
          <w:delText xml:space="preserve">Akan </w:delText>
        </w:r>
      </w:del>
      <w:ins w:id="49" w:author="Acer" w:date="2022-03-10T11:46:00Z">
        <w:r w:rsidR="009B6983">
          <w:rPr>
            <w:rFonts w:ascii="Times New Roman" w:eastAsia="Times New Roman" w:hAnsi="Times New Roman" w:cs="Times New Roman"/>
            <w:sz w:val="24"/>
            <w:szCs w:val="24"/>
          </w:rPr>
          <w:t>Tentunya a</w:t>
        </w:r>
        <w:r w:rsidR="009B6983" w:rsidRPr="00C50A1E">
          <w:rPr>
            <w:rFonts w:ascii="Times New Roman" w:eastAsia="Times New Roman" w:hAnsi="Times New Roman" w:cs="Times New Roman"/>
            <w:sz w:val="24"/>
            <w:szCs w:val="24"/>
          </w:rPr>
          <w:t xml:space="preserve">kan </w:t>
        </w:r>
      </w:ins>
      <w:r w:rsidRPr="00C50A1E">
        <w:rPr>
          <w:rFonts w:ascii="Times New Roman" w:eastAsia="Times New Roman" w:hAnsi="Times New Roman" w:cs="Times New Roman"/>
          <w:sz w:val="24"/>
          <w:szCs w:val="24"/>
        </w:rPr>
        <w:t>merepotkan.</w:t>
      </w:r>
    </w:p>
    <w:p w14:paraId="1E02561B" w14:textId="3385486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w:t>
      </w:r>
      <w:del w:id="50" w:author="Acer" w:date="2022-03-10T11:47:00Z">
        <w:r w:rsidRPr="00C50A1E" w:rsidDel="009B6983">
          <w:rPr>
            <w:rFonts w:ascii="Times New Roman" w:eastAsia="Times New Roman" w:hAnsi="Times New Roman" w:cs="Times New Roman"/>
            <w:sz w:val="24"/>
            <w:szCs w:val="24"/>
          </w:rPr>
          <w:delText>Yang sering membuatnya salah</w:delText>
        </w:r>
      </w:del>
      <w:ins w:id="51" w:author="Acer" w:date="2022-03-10T11:47:00Z">
        <w:r w:rsidR="009B6983">
          <w:rPr>
            <w:rFonts w:ascii="Times New Roman" w:eastAsia="Times New Roman" w:hAnsi="Times New Roman" w:cs="Times New Roman"/>
            <w:sz w:val="24"/>
            <w:szCs w:val="24"/>
          </w:rPr>
          <w:t>Salahnya</w:t>
        </w:r>
      </w:ins>
      <w:r w:rsidRPr="00C50A1E">
        <w:rPr>
          <w:rFonts w:ascii="Times New Roman" w:eastAsia="Times New Roman" w:hAnsi="Times New Roman" w:cs="Times New Roman"/>
          <w:sz w:val="24"/>
          <w:szCs w:val="24"/>
        </w:rPr>
        <w:t xml:space="preserve"> adalah pemilihan makanan kita yang tidak tahu diri. </w:t>
      </w:r>
      <w:del w:id="52" w:author="Acer" w:date="2022-03-10T11:47:00Z">
        <w:r w:rsidRPr="00C50A1E" w:rsidDel="009B6983">
          <w:rPr>
            <w:rFonts w:ascii="Times New Roman" w:eastAsia="Times New Roman" w:hAnsi="Times New Roman" w:cs="Times New Roman"/>
            <w:sz w:val="24"/>
            <w:szCs w:val="24"/>
          </w:rPr>
          <w:delText xml:space="preserve">Yang </w:delText>
        </w:r>
      </w:del>
      <w:ins w:id="53" w:author="Acer" w:date="2022-03-10T11:47:00Z">
        <w:r w:rsidR="009B6983">
          <w:rPr>
            <w:rFonts w:ascii="Times New Roman" w:eastAsia="Times New Roman" w:hAnsi="Times New Roman" w:cs="Times New Roman"/>
            <w:sz w:val="24"/>
            <w:szCs w:val="24"/>
          </w:rPr>
          <w:t xml:space="preserve">Hanya bermodal yang </w:t>
        </w:r>
      </w:ins>
      <w:r w:rsidRPr="00C50A1E">
        <w:rPr>
          <w:rFonts w:ascii="Times New Roman" w:eastAsia="Times New Roman" w:hAnsi="Times New Roman" w:cs="Times New Roman"/>
          <w:sz w:val="24"/>
          <w:szCs w:val="24"/>
        </w:rPr>
        <w:t>penting enak, kalori belakangan?</w:t>
      </w:r>
    </w:p>
    <w:p w14:paraId="5AAE11F7" w14:textId="7FE094B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ins w:id="54" w:author="Acer" w:date="2022-03-10T11:47:00Z">
        <w:r w:rsidR="009B6983">
          <w:rPr>
            <w:rFonts w:ascii="Times New Roman" w:eastAsia="Times New Roman" w:hAnsi="Times New Roman" w:cs="Times New Roman"/>
            <w:sz w:val="24"/>
            <w:szCs w:val="24"/>
          </w:rPr>
          <w:t xml:space="preserve">saja </w:t>
        </w:r>
      </w:ins>
      <w:del w:id="55" w:author="Acer" w:date="2022-03-10T11:47:00Z">
        <w:r w:rsidRPr="00C50A1E" w:rsidDel="009B6983">
          <w:rPr>
            <w:rFonts w:ascii="Times New Roman" w:eastAsia="Times New Roman" w:hAnsi="Times New Roman" w:cs="Times New Roman"/>
            <w:sz w:val="24"/>
            <w:szCs w:val="24"/>
          </w:rPr>
          <w:delText xml:space="preserve">aja </w:delText>
        </w:r>
      </w:del>
      <w:r w:rsidRPr="00C50A1E">
        <w:rPr>
          <w:rFonts w:ascii="Times New Roman" w:eastAsia="Times New Roman" w:hAnsi="Times New Roman" w:cs="Times New Roman"/>
          <w:sz w:val="24"/>
          <w:szCs w:val="24"/>
        </w:rPr>
        <w:t>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2F4077F" w14:textId="34A8A3E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w:t>
      </w:r>
      <w:ins w:id="56" w:author="Acer" w:date="2022-03-10T11:48:00Z">
        <w:r w:rsidR="009B6983">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 xml:space="preserve">jadi biang </w:t>
      </w:r>
      <w:ins w:id="57" w:author="Acer" w:date="2022-03-10T11:48:00Z">
        <w:r w:rsidR="009B6983">
          <w:rPr>
            <w:rFonts w:ascii="Times New Roman" w:eastAsia="Times New Roman" w:hAnsi="Times New Roman" w:cs="Times New Roman"/>
            <w:sz w:val="24"/>
            <w:szCs w:val="24"/>
          </w:rPr>
          <w:t xml:space="preserve">naiknya </w:t>
        </w:r>
      </w:ins>
      <w:r w:rsidRPr="00C50A1E">
        <w:rPr>
          <w:rFonts w:ascii="Times New Roman" w:eastAsia="Times New Roman" w:hAnsi="Times New Roman" w:cs="Times New Roman"/>
          <w:sz w:val="24"/>
          <w:szCs w:val="24"/>
        </w:rPr>
        <w:t>berat badan</w:t>
      </w:r>
      <w:del w:id="58" w:author="Acer" w:date="2022-03-10T11:48:00Z">
        <w:r w:rsidRPr="00C50A1E" w:rsidDel="009B6983">
          <w:rPr>
            <w:rFonts w:ascii="Times New Roman" w:eastAsia="Times New Roman" w:hAnsi="Times New Roman" w:cs="Times New Roman"/>
            <w:sz w:val="24"/>
            <w:szCs w:val="24"/>
          </w:rPr>
          <w:delText xml:space="preserve"> yang lebih suka naiknya</w:delText>
        </w:r>
      </w:del>
      <w:r w:rsidRPr="00C50A1E">
        <w:rPr>
          <w:rFonts w:ascii="Times New Roman" w:eastAsia="Times New Roman" w:hAnsi="Times New Roman" w:cs="Times New Roman"/>
          <w:sz w:val="24"/>
          <w:szCs w:val="24"/>
        </w:rPr>
        <w:t xml:space="preserve">. Apalagi munculnya kaum-kaum rebahan yang kerjaannya </w:t>
      </w:r>
      <w:ins w:id="59" w:author="Acer" w:date="2022-03-10T11:48:00Z">
        <w:r w:rsidR="009B6983">
          <w:rPr>
            <w:rFonts w:ascii="Times New Roman" w:eastAsia="Times New Roman" w:hAnsi="Times New Roman" w:cs="Times New Roman"/>
            <w:sz w:val="24"/>
            <w:szCs w:val="24"/>
          </w:rPr>
          <w:t xml:space="preserve">hanya </w:t>
        </w:r>
      </w:ins>
      <w:r w:rsidRPr="00C50A1E">
        <w:rPr>
          <w:rFonts w:ascii="Times New Roman" w:eastAsia="Times New Roman" w:hAnsi="Times New Roman" w:cs="Times New Roman"/>
          <w:sz w:val="24"/>
          <w:szCs w:val="24"/>
        </w:rPr>
        <w:t xml:space="preserve">tiduran dan </w:t>
      </w:r>
      <w:del w:id="60" w:author="Acer" w:date="2022-03-10T11:48:00Z">
        <w:r w:rsidRPr="00C50A1E" w:rsidDel="009B6983">
          <w:rPr>
            <w:rFonts w:ascii="Times New Roman" w:eastAsia="Times New Roman" w:hAnsi="Times New Roman" w:cs="Times New Roman"/>
            <w:sz w:val="24"/>
            <w:szCs w:val="24"/>
          </w:rPr>
          <w:delText xml:space="preserve">hanya </w:delText>
        </w:r>
      </w:del>
      <w:r w:rsidRPr="00C50A1E">
        <w:rPr>
          <w:rFonts w:ascii="Times New Roman" w:eastAsia="Times New Roman" w:hAnsi="Times New Roman" w:cs="Times New Roman"/>
          <w:sz w:val="24"/>
          <w:szCs w:val="24"/>
        </w:rPr>
        <w:t>buka tutup media sosial atau pura-pura sibuk padahal tidak ada yang nge-chat. </w:t>
      </w:r>
    </w:p>
    <w:p w14:paraId="46D07A03" w14:textId="24C40A1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61" w:author="Acer" w:date="2022-03-10T11:48:00Z">
        <w:r w:rsidR="009B698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dimana-mana.</w:t>
      </w:r>
    </w:p>
    <w:p w14:paraId="46E5ADFD" w14:textId="3B952D9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62" w:author="Acer" w:date="2022-03-10T11:49:00Z">
        <w:r w:rsidR="009B698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kanan di saat hujan. Coba ingat-ingat apa </w:t>
      </w:r>
      <w:ins w:id="63" w:author="Acer" w:date="2022-03-10T11:49:00Z">
        <w:r w:rsidR="009B6983">
          <w:rPr>
            <w:rFonts w:ascii="Times New Roman" w:eastAsia="Times New Roman" w:hAnsi="Times New Roman" w:cs="Times New Roman"/>
            <w:sz w:val="24"/>
            <w:szCs w:val="24"/>
          </w:rPr>
          <w:t xml:space="preserve">saja </w:t>
        </w:r>
      </w:ins>
      <w:r w:rsidRPr="00C50A1E">
        <w:rPr>
          <w:rFonts w:ascii="Times New Roman" w:eastAsia="Times New Roman" w:hAnsi="Times New Roman" w:cs="Times New Roman"/>
          <w:sz w:val="24"/>
          <w:szCs w:val="24"/>
        </w:rPr>
        <w:t>yang kamu makan saat hujan?</w:t>
      </w:r>
    </w:p>
    <w:p w14:paraId="7450A82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54F2FC3"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59E83F27" w14:textId="77777777" w:rsidR="00927764" w:rsidRPr="00C50A1E" w:rsidRDefault="00927764" w:rsidP="00927764"/>
    <w:p w14:paraId="3DCBA9EA" w14:textId="77777777" w:rsidR="00927764" w:rsidRPr="005A045A" w:rsidRDefault="00927764" w:rsidP="00927764">
      <w:pPr>
        <w:rPr>
          <w:i/>
        </w:rPr>
      </w:pPr>
    </w:p>
    <w:p w14:paraId="49423B51"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CEA6CF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0F6E" w14:textId="77777777" w:rsidR="0027616D" w:rsidRDefault="0027616D">
      <w:r>
        <w:separator/>
      </w:r>
    </w:p>
  </w:endnote>
  <w:endnote w:type="continuationSeparator" w:id="0">
    <w:p w14:paraId="5A3367E3" w14:textId="77777777" w:rsidR="0027616D" w:rsidRDefault="00276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612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FA426B5" w14:textId="77777777" w:rsidR="00941E77" w:rsidRDefault="0027616D">
    <w:pPr>
      <w:pStyle w:val="Footer"/>
    </w:pPr>
  </w:p>
  <w:p w14:paraId="376DD767" w14:textId="77777777" w:rsidR="00941E77" w:rsidRDefault="0027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6F5FE" w14:textId="77777777" w:rsidR="0027616D" w:rsidRDefault="0027616D">
      <w:r>
        <w:separator/>
      </w:r>
    </w:p>
  </w:footnote>
  <w:footnote w:type="continuationSeparator" w:id="0">
    <w:p w14:paraId="68CFE67D" w14:textId="77777777" w:rsidR="0027616D" w:rsidRDefault="00276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445F1"/>
    <w:rsid w:val="0012251A"/>
    <w:rsid w:val="0027616D"/>
    <w:rsid w:val="0042167F"/>
    <w:rsid w:val="00652B1F"/>
    <w:rsid w:val="00924DF5"/>
    <w:rsid w:val="00927764"/>
    <w:rsid w:val="009B6983"/>
    <w:rsid w:val="009F16DD"/>
    <w:rsid w:val="00DD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ECA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DD3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4</cp:revision>
  <dcterms:created xsi:type="dcterms:W3CDTF">2020-07-24T23:46:00Z</dcterms:created>
  <dcterms:modified xsi:type="dcterms:W3CDTF">2022-03-10T04:50:00Z</dcterms:modified>
</cp:coreProperties>
</file>