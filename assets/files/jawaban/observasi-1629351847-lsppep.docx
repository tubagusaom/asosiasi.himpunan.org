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815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D34EC6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25EFB2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0D69E3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C4B6211" w14:textId="77777777" w:rsidTr="00821BA2">
        <w:tc>
          <w:tcPr>
            <w:tcW w:w="9350" w:type="dxa"/>
          </w:tcPr>
          <w:p w14:paraId="147FF4D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BE1366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9EFB8EC" w14:textId="5103F2F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Ika Lestari Damayanti" w:date="2021-08-19T11:46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Ika Lestari Damayanti" w:date="2021-08-19T11:46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Ika Lestari Damayanti" w:date="2021-08-19T11:47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" w:author="Ika Lestari Damayanti" w:date="2021-08-19T11:47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sering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disebut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" w:author="Ika Lestari Damayanti" w:date="2021-08-19T11:47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yang sering kita sebut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</w:t>
            </w:r>
            <w:del w:id="5" w:author="Ika Lestari Damayanti" w:date="2021-08-19T11:47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6" w:author="Ika Lestari Damayanti" w:date="2021-08-19T11:47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D18B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960A7A" w14:textId="6493CCE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7" w:author="Ika Lestari Damayanti" w:date="2021-08-19T11:48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Ika Lestari Damayanti" w:date="2021-08-19T11:48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9" w:author="Ika Lestari Damayanti" w:date="2021-08-19T11:48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0" w:author="Ika Lestari Damayanti" w:date="2021-08-19T11:48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, tetapi kita</w:delText>
              </w:r>
            </w:del>
            <w:ins w:id="11" w:author="Ika Lestari Damayanti" w:date="2021-08-19T11:48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Kita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Ika Lestari Damayanti" w:date="2021-08-19T11:48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3" w:author="Ika Lestari Damayanti" w:date="2021-08-19T11:48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1CD4DF" w14:textId="2F770A3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Ika Lestari Damayanti" w:date="2021-08-19T11:48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5" w:author="Ika Lestari Damayanti" w:date="2021-08-19T11:48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1F2DBB" w14:textId="65E7BEB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Ika Lestari Damayanti" w:date="2021-08-19T11:49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" w:author="Ika Lestari Damayanti" w:date="2021-08-19T11:49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del w:id="18" w:author="Ika Lestari Damayanti" w:date="2021-08-19T11:49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ins w:id="19" w:author="Ika Lestari Damayanti" w:date="2021-08-19T11:49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0" w:author="Ika Lestari Damayanti" w:date="2021-08-19T11:49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1" w:author="Ika Lestari Damayanti" w:date="2021-08-19T11:50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Mengapa demikian p</w:delText>
              </w:r>
            </w:del>
            <w:ins w:id="22" w:author="Ika Lestari Damayanti" w:date="2021-08-19T11:50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23" w:author="Ika Lestari Damayanti" w:date="2021-08-19T11:50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proofErr w:type="spellStart"/>
            <w:ins w:id="24" w:author="Ika Lestari Damayanti" w:date="2021-08-19T11:50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5" w:author="Ika Lestari Damayanti" w:date="2021-08-19T11:50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sosialisaikan</w:t>
              </w:r>
            </w:ins>
            <w:proofErr w:type="spellEnd"/>
            <w:del w:id="26" w:author="Ika Lestari Damayanti" w:date="2021-08-19T11:50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B2A13B0" w14:textId="34DCE3B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7" w:author="Ika Lestari Damayanti" w:date="2021-08-19T11:50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8420C9C" w14:textId="1BDA62D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Ika Lestari Damayanti" w:date="2021-08-19T11:52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disusun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berdasarkann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" w:author="Ika Lestari Damayanti" w:date="2021-08-19T11:52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sesuai 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EAAABD" w14:textId="76D9559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0" w:author="Ika Lestari Damayanti" w:date="2021-08-19T11:52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31" w:author="Ika Lestari Damayanti" w:date="2021-08-19T11:50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32" w:author="Ika Lestari Damayanti" w:date="2021-08-19T11:52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ins w:id="33" w:author="Ika Lestari Damayanti" w:date="2021-08-19T11:52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34" w:author="Ika Lestari Damayanti" w:date="2021-08-19T11:52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Ika Lestari Damayanti" w:date="2021-08-19T11:51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del w:id="36" w:author="Ika Lestari Damayanti" w:date="2021-08-19T11:51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A50E5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241F36" w14:textId="44339CD7" w:rsidR="00125355" w:rsidRPr="00EC6F38" w:rsidRDefault="009D18B3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7" w:author="Ika Lestari Damayanti" w:date="2021-08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del w:id="38" w:author="Ika Lestari Damayanti" w:date="2021-08-19T11:51:00Z">
              <w:r w:rsidR="00125355"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CE1AE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1EB0A4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F6110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AF7D4BD" w14:textId="4AE515D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Ika Lestari Damayanti" w:date="2021-08-19T11:53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40" w:author="Ika Lestari Damayanti" w:date="2021-08-19T11:53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41" w:author="Ika Lestari Damayanti" w:date="2021-08-19T11:53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42" w:author="Ika Lestari Damayanti" w:date="2021-08-19T11:53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A95465" w14:textId="51848BB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Ika Lestari Damayanti" w:date="2021-08-19T11:53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B175DC3" w14:textId="49D34F52" w:rsidR="00125355" w:rsidRPr="00EC6F38" w:rsidRDefault="009D18B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4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5" w:author="Ika Lestari Damayanti" w:date="2021-08-19T11:53:00Z">
              <w:r w:rsidR="00125355"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46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5A74EF16" w14:textId="4A96EA7C" w:rsidR="00125355" w:rsidRPr="00EC6F38" w:rsidRDefault="009D18B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7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8" w:author="Ika Lestari Damayanti" w:date="2021-08-19T11:53:00Z">
              <w:r w:rsidR="00125355"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49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5304F263" w14:textId="1AAE6DE4" w:rsidR="00125355" w:rsidRPr="00EC6F38" w:rsidRDefault="009D18B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0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1" w:author="Ika Lestari Damayanti" w:date="2021-08-19T11:53:00Z">
              <w:r w:rsidR="00125355"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52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7FD3A02B" w14:textId="3910B6E6" w:rsidR="00125355" w:rsidRPr="00EC6F38" w:rsidRDefault="009D18B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3" w:author="Ika Lestari Damayanti" w:date="2021-08-19T11:53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4" w:author="Ika Lestari Damayanti" w:date="2021-08-19T11:53:00Z">
              <w:r w:rsidR="00125355"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55" w:author="Ika Lestari Damayanti" w:date="2021-08-19T11:54:00Z">
              <w:r>
                <w:rPr>
                  <w:rFonts w:ascii="Times New Roman" w:eastAsia="Times New Roman" w:hAnsi="Times New Roman" w:cs="Times New Roman"/>
                  <w:szCs w:val="24"/>
                </w:rPr>
                <w:t>, dan</w:t>
              </w:r>
            </w:ins>
          </w:p>
          <w:p w14:paraId="74B49A83" w14:textId="36C40607" w:rsidR="00125355" w:rsidRPr="00EC6F38" w:rsidRDefault="009D18B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6" w:author="Ika Lestari Damayanti" w:date="2021-08-19T11:54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meneliti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7" w:author="Ika Lestari Damayanti" w:date="2021-08-19T11:54:00Z">
              <w:r w:rsidR="00125355"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4F988E66" w14:textId="65DF567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Ika Lestari Damayanti" w:date="2021-08-19T11:54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Ika Lestari Damayanti" w:date="2021-08-19T11:54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60" w:author="Ika Lestari Damayanti" w:date="2021-08-19T11:54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1" w:author="Ika Lestari Damayanti" w:date="2021-08-19T11:54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 xml:space="preserve">.  Pada </w:t>
              </w:r>
            </w:ins>
            <w:del w:id="62" w:author="Ika Lestari Damayanti" w:date="2021-08-19T11:54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, 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63" w:author="Ika Lestari Damayanti" w:date="2021-08-19T11:54:00Z">
              <w:r w:rsidR="009D18B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Ika Lestari Damayanti" w:date="2021-08-19T11:55:00Z">
              <w:r w:rsidRPr="00EC6F38" w:rsidDel="009D18B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9BADCE" w14:textId="23BF4B11" w:rsidR="00125355" w:rsidRPr="00EC6F38" w:rsidRDefault="003A0F6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5" w:author="Ika Lestari Damayanti" w:date="2021-08-19T11:55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6" w:author="Ika Lestari Damayanti" w:date="2021-08-19T11:55:00Z">
              <w:r w:rsidR="00125355"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67" w:author="Ika Lestari Damayanti" w:date="2021-08-19T11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dikembangkan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yaitui</w:t>
              </w:r>
            </w:ins>
            <w:proofErr w:type="spellEnd"/>
            <w:del w:id="68" w:author="Ika Lestari Damayanti" w:date="2021-08-19T11:55:00Z">
              <w:r w:rsidR="00125355"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 tadi maka proses selanjutnya yaitu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9" w:author="Ika Lestari Damayanti" w:date="2021-08-19T11:5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0" w:author="Ika Lestari Damayanti" w:date="2021-08-19T11:55:00Z">
              <w:r w:rsidR="00125355"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71" w:author="Ika Lestari Damayanti" w:date="2021-08-19T11:56:00Z">
              <w:r w:rsidR="00125355"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ins w:id="72" w:author="Ika Lestari Damayanti" w:date="2021-08-19T11:56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3" w:author="Ika Lestari Damayanti" w:date="2021-08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industry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4" w:author="Ika Lestari Damayanti" w:date="2021-08-19T11:56:00Z">
              <w:r>
                <w:rPr>
                  <w:rFonts w:ascii="Times New Roman" w:eastAsia="Times New Roman" w:hAnsi="Times New Roman" w:cs="Times New Roman"/>
                  <w:szCs w:val="24"/>
                </w:rPr>
                <w:t>menuntut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5" w:author="Ika Lestari Damayanti" w:date="2021-08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sekolah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6" w:author="Ika Lestari Damayanti" w:date="2021-08-19T11:57:00Z">
              <w:r w:rsidR="00125355"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menyiapkan anak pada bagaimana kita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678E01" w14:textId="73763C7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7" w:author="Ika Lestari Damayanti" w:date="2021-08-19T11:57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Setelah proses mencoba</w:delText>
              </w:r>
            </w:del>
            <w:ins w:id="78" w:author="Ika Lestari Damayanti" w:date="2021-08-19T11:57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berikutbya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9" w:author="Ika Lestari Damayanti" w:date="2021-08-19T11:57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 selanjutnya yaitu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80" w:author="Ika Lestari Damayanti" w:date="2021-08-19T11:57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dimaksud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81" w:author="Ika Lestari Damayanti" w:date="2021-08-19T11:57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Ika Lestari Damayanti" w:date="2021-08-19T11:57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3" w:author="Ika Lestari Damayanti" w:date="2021-08-19T11:57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bukan hanya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Ika Lestari Damayanti" w:date="2021-08-19T11:57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85" w:author="Ika Lestari Damayanti" w:date="2021-08-19T11:57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proofErr w:type="spellStart"/>
            <w:ins w:id="86" w:author="Ika Lestari Damayanti" w:date="2021-08-19T11:58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7" w:author="Ika Lestari Damayanti" w:date="2021-08-19T11:58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8" w:author="Ika Lestari Damayanti" w:date="2021-08-19T11:58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89" w:author="Ika Lestari Damayanti" w:date="2021-08-19T11:58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agar</w:t>
              </w:r>
              <w:r w:rsidR="003A0F6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BF91DB" w14:textId="472D89E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0" w:author="Ika Lestari Damayanti" w:date="2021-08-19T11:59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ins w:id="91" w:author="Ika Lestari Damayanti" w:date="2021-08-19T11:58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2" w:author="Ika Lestari Damayanti" w:date="2021-08-19T11:58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93" w:author="Ika Lestari Damayanti" w:date="2021-08-19T12:00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4.0 ini adalah kreatif dan inovatif.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4" w:author="Ika Lestari Damayanti" w:date="2021-08-19T11:59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5" w:author="Ika Lestari Damayanti" w:date="2021-08-19T11:59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</w:ins>
            <w:del w:id="96" w:author="Ika Lestari Damayanti" w:date="2021-08-19T11:59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liha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7" w:author="Ika Lestari Damayanti" w:date="2021-08-19T11:59:00Z">
              <w:r w:rsidRPr="00EC6F38" w:rsidDel="003A0F6E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98" w:author="Ika Lestari Damayanti" w:date="2021-08-19T11:59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memang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 xml:space="preserve"> 4</w:t>
              </w:r>
            </w:ins>
            <w:ins w:id="99" w:author="Ika Lestari Damayanti" w:date="2021-08-19T12:00:00Z">
              <w:r w:rsidR="003A0F6E">
                <w:rPr>
                  <w:rFonts w:ascii="Times New Roman" w:eastAsia="Times New Roman" w:hAnsi="Times New Roman" w:cs="Times New Roman"/>
                  <w:szCs w:val="24"/>
                </w:rPr>
                <w:t>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2FDE20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ka Lestari Damayanti">
    <w15:presenceInfo w15:providerId="Windows Live" w15:userId="c400585fa7f097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A0F6E"/>
    <w:rsid w:val="0042167F"/>
    <w:rsid w:val="00924DF5"/>
    <w:rsid w:val="009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0FC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Ika Lestari Damayanti</cp:lastModifiedBy>
  <cp:revision>4</cp:revision>
  <dcterms:created xsi:type="dcterms:W3CDTF">2020-08-26T22:03:00Z</dcterms:created>
  <dcterms:modified xsi:type="dcterms:W3CDTF">2021-08-19T05:00:00Z</dcterms:modified>
</cp:coreProperties>
</file>