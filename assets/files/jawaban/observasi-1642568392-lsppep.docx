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B569D4">
            <w:pPr>
              <w:pStyle w:val="Heading3"/>
              <w:ind w:firstLine="567"/>
              <w:jc w:val="both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</w:p>
          <w:p w:rsidR="00125355" w:rsidRDefault="00125355" w:rsidP="00B569D4">
            <w:pPr>
              <w:spacing w:before="100" w:beforeAutospacing="1" w:after="100" w:afterAutospacing="1" w:line="240" w:lineRule="auto"/>
              <w:ind w:firstLine="56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B569D4">
            <w:pPr>
              <w:spacing w:before="100" w:beforeAutospacing="1" w:after="100" w:afterAutospacing="1" w:line="240" w:lineRule="auto"/>
              <w:ind w:firstLine="56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B569D4">
            <w:pPr>
              <w:spacing w:before="100" w:beforeAutospacing="1" w:after="100" w:afterAutospacing="1" w:line="240" w:lineRule="auto"/>
              <w:ind w:firstLine="56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B569D4">
              <w:rPr>
                <w:rFonts w:ascii="Times New Roman" w:eastAsia="Times New Roman" w:hAnsi="Times New Roman" w:cs="Times New Roman"/>
                <w:szCs w:val="24"/>
                <w:lang w:val="id-ID"/>
              </w:rPr>
              <w:t>,</w:t>
            </w:r>
            <w:r w:rsidR="00B569D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569D4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B569D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569D4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B569D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569D4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B569D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569D4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="00B569D4">
              <w:rPr>
                <w:rFonts w:ascii="Times New Roman" w:eastAsia="Times New Roman" w:hAnsi="Times New Roman" w:cs="Times New Roman"/>
                <w:szCs w:val="24"/>
                <w:lang w:val="id-ID"/>
              </w:rPr>
              <w:t>. T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B569D4">
            <w:pPr>
              <w:spacing w:before="100" w:beforeAutospacing="1" w:after="100" w:afterAutospacing="1" w:line="240" w:lineRule="auto"/>
              <w:ind w:firstLine="56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</w:t>
            </w:r>
            <w:r w:rsidR="00B569D4">
              <w:rPr>
                <w:rFonts w:ascii="Times New Roman" w:eastAsia="Times New Roman" w:hAnsi="Times New Roman" w:cs="Times New Roman"/>
                <w:szCs w:val="24"/>
              </w:rPr>
              <w:t xml:space="preserve">.0 </w:t>
            </w:r>
            <w:proofErr w:type="spellStart"/>
            <w:r w:rsidR="00B569D4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B569D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569D4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B569D4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="00B569D4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proofErr w:type="spellEnd"/>
            <w:r w:rsidR="00B569D4">
              <w:rPr>
                <w:rFonts w:ascii="Times New Roman" w:eastAsia="Times New Roman" w:hAnsi="Times New Roman" w:cs="Times New Roman"/>
                <w:szCs w:val="24"/>
                <w:lang w:val="id-ID"/>
              </w:rPr>
              <w:t>p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B569D4">
            <w:pPr>
              <w:spacing w:before="100" w:beforeAutospacing="1" w:after="100" w:afterAutospacing="1" w:line="240" w:lineRule="auto"/>
              <w:ind w:firstLine="56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B569D4">
              <w:rPr>
                <w:rFonts w:ascii="Times New Roman" w:eastAsia="Times New Roman" w:hAnsi="Times New Roman" w:cs="Times New Roman"/>
                <w:szCs w:val="24"/>
                <w:lang w:val="id-ID"/>
              </w:rPr>
              <w:t>?</w:t>
            </w:r>
            <w:r w:rsidR="00B569D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B569D4">
              <w:rPr>
                <w:rFonts w:ascii="Times New Roman" w:eastAsia="Times New Roman" w:hAnsi="Times New Roman" w:cs="Times New Roman"/>
                <w:szCs w:val="24"/>
                <w:lang w:val="id-ID"/>
              </w:rPr>
              <w:t>P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B569D4">
            <w:pPr>
              <w:spacing w:before="100" w:beforeAutospacing="1" w:after="100" w:afterAutospacing="1" w:line="240" w:lineRule="auto"/>
              <w:ind w:firstLine="56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B569D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firstLine="56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B569D4" w:rsidP="00B569D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firstLine="56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p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B569D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firstLine="56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B569D4" w:rsidP="00B569D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firstLine="56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B569D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firstLine="56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B569D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firstLine="56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B569D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firstLine="56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B569D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firstLine="56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B569D4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B569D4">
            <w:pPr>
              <w:spacing w:before="100" w:beforeAutospacing="1" w:after="100" w:afterAutospacing="1" w:line="240" w:lineRule="auto"/>
              <w:ind w:firstLine="56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B569D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firstLine="56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B569D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firstLine="56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B569D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firstLine="56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B569D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firstLine="56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B569D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firstLine="56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B569D4">
            <w:pPr>
              <w:spacing w:before="100" w:beforeAutospacing="1" w:after="100" w:afterAutospacing="1" w:line="240" w:lineRule="auto"/>
              <w:ind w:firstLine="56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bookmarkStart w:id="0" w:name="_GoBack"/>
            <w:bookmarkEnd w:id="0"/>
            <w:del w:id="1" w:author="LENOVO" w:date="2022-01-19T11:57:00Z">
              <w:r w:rsidRPr="00EC6F38" w:rsidDel="00B569D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B569D4">
            <w:pPr>
              <w:spacing w:before="100" w:beforeAutospacing="1" w:after="100" w:afterAutospacing="1" w:line="240" w:lineRule="auto"/>
              <w:ind w:firstLine="56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B569D4">
            <w:pPr>
              <w:spacing w:before="100" w:beforeAutospacing="1" w:after="100" w:afterAutospacing="1" w:line="240" w:lineRule="auto"/>
              <w:ind w:firstLine="56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B569D4">
            <w:pPr>
              <w:spacing w:before="100" w:beforeAutospacing="1" w:after="100" w:afterAutospacing="1" w:line="240" w:lineRule="auto"/>
              <w:ind w:firstLine="56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 w:rsidP="00B569D4">
      <w:pPr>
        <w:ind w:firstLine="567"/>
      </w:pP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62726C"/>
    <w:rsid w:val="00924DF5"/>
    <w:rsid w:val="00B5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LENOVO</cp:lastModifiedBy>
  <cp:revision>2</cp:revision>
  <dcterms:created xsi:type="dcterms:W3CDTF">2022-01-19T04:59:00Z</dcterms:created>
  <dcterms:modified xsi:type="dcterms:W3CDTF">2022-01-19T04:59:00Z</dcterms:modified>
</cp:coreProperties>
</file>