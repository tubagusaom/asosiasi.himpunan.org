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86F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035BA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DFAA9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D9F96E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E6C088A" w14:textId="77777777" w:rsidR="00927764" w:rsidRPr="0094076B" w:rsidRDefault="00927764" w:rsidP="00927764">
      <w:pPr>
        <w:rPr>
          <w:rFonts w:ascii="Cambria" w:hAnsi="Cambria"/>
        </w:rPr>
      </w:pPr>
    </w:p>
    <w:p w14:paraId="61903E9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5BE2A5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B6BB66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5DC07E" wp14:editId="1DAE8ED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7DF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7E83F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6576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  <w:rPrChange w:id="1" w:author="Livia Astuti" w:date="2020-09-24T11:1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686576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  <w:rPrChange w:id="2" w:author="Livia Astuti" w:date="2020-09-24T11:1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commentRangeEnd w:id="0"/>
      <w:r w:rsidR="00686576" w:rsidRPr="00686576">
        <w:rPr>
          <w:rStyle w:val="CommentReference"/>
          <w:strike/>
          <w:color w:val="FF0000"/>
          <w:rPrChange w:id="3" w:author="Livia Astuti" w:date="2020-09-24T11:13:00Z">
            <w:rPr>
              <w:rStyle w:val="CommentReference"/>
            </w:rPr>
          </w:rPrChange>
        </w:rPr>
        <w:commentReference w:id="0"/>
      </w:r>
    </w:p>
    <w:p w14:paraId="13DB12F7" w14:textId="4DEA408C" w:rsidR="00927764" w:rsidRDefault="00927764" w:rsidP="00927764">
      <w:pPr>
        <w:shd w:val="clear" w:color="auto" w:fill="F5F5F5"/>
        <w:spacing w:after="375"/>
        <w:rPr>
          <w:ins w:id="4" w:author="Livia Astuti" w:date="2020-09-24T11:15:00Z"/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Livia Astuti" w:date="2020-09-24T11:15:00Z">
        <w:r w:rsidR="00686576" w:rsidRPr="00686576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7" w:author="Livia Astuti" w:date="2020-09-24T11:1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dengan</w:t>
        </w:r>
        <w:proofErr w:type="spellEnd"/>
        <w:r w:rsidR="006865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p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0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utih</w:t>
      </w:r>
      <w:proofErr w:type="spellEnd"/>
      <w:r w:rsidRPr="00686576">
        <w:rPr>
          <w:rFonts w:ascii="Times New Roman" w:eastAsia="Times New Roman" w:hAnsi="Times New Roman" w:cs="Times New Roman"/>
          <w:color w:val="FF0000"/>
          <w:sz w:val="24"/>
          <w:szCs w:val="24"/>
          <w:rPrChange w:id="11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2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3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4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5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6" w:author="Livia Astuti" w:date="2020-09-24T11:16:00Z">
        <w:r w:rsidR="00686576" w:rsidRPr="00686576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17" w:author="Livia Astuti" w:date="2020-09-24T11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saat</w:t>
        </w:r>
        <w:proofErr w:type="spellEnd"/>
        <w:r w:rsidR="0068657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8" w:author="Livia Astuti" w:date="2020-09-24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686576">
        <w:rPr>
          <w:rStyle w:val="CommentReference"/>
        </w:rPr>
        <w:commentReference w:id="5"/>
      </w:r>
    </w:p>
    <w:p w14:paraId="05A02730" w14:textId="07738007" w:rsidR="00686576" w:rsidRPr="00C50A1E" w:rsidDel="00686576" w:rsidRDefault="00686576" w:rsidP="00927764">
      <w:pPr>
        <w:shd w:val="clear" w:color="auto" w:fill="F5F5F5"/>
        <w:spacing w:after="375"/>
        <w:rPr>
          <w:del w:id="19" w:author="Livia Astuti" w:date="2020-09-24T11:17:00Z"/>
          <w:rFonts w:ascii="Times New Roman" w:eastAsia="Times New Roman" w:hAnsi="Times New Roman" w:cs="Times New Roman"/>
          <w:sz w:val="24"/>
          <w:szCs w:val="24"/>
        </w:rPr>
      </w:pPr>
    </w:p>
    <w:p w14:paraId="5673422E" w14:textId="3A6EF772" w:rsidR="00927764" w:rsidRDefault="00927764" w:rsidP="00927764">
      <w:pPr>
        <w:shd w:val="clear" w:color="auto" w:fill="F5F5F5"/>
        <w:spacing w:after="375"/>
        <w:rPr>
          <w:ins w:id="20" w:author="Livia Astuti" w:date="2020-09-24T11:1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1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2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3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4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5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r w:rsidRPr="00686576">
        <w:rPr>
          <w:rFonts w:ascii="Times New Roman" w:eastAsia="Times New Roman" w:hAnsi="Times New Roman" w:cs="Times New Roman"/>
          <w:color w:val="FF0000"/>
          <w:sz w:val="24"/>
          <w:szCs w:val="24"/>
          <w:rPrChange w:id="26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7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8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9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86576">
        <w:rPr>
          <w:rFonts w:ascii="Times New Roman" w:eastAsia="Times New Roman" w:hAnsi="Times New Roman" w:cs="Times New Roman"/>
          <w:color w:val="FF0000"/>
          <w:sz w:val="24"/>
          <w:szCs w:val="24"/>
          <w:rPrChange w:id="30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1" w:author="Livia Astuti" w:date="2020-09-24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7AD2D" w14:textId="01CA6AF5" w:rsidR="00686576" w:rsidRPr="00C50A1E" w:rsidDel="00686576" w:rsidRDefault="00686576" w:rsidP="00927764">
      <w:pPr>
        <w:shd w:val="clear" w:color="auto" w:fill="F5F5F5"/>
        <w:spacing w:after="375"/>
        <w:rPr>
          <w:del w:id="32" w:author="Livia Astuti" w:date="2020-09-24T11:18:00Z"/>
          <w:rFonts w:ascii="Times New Roman" w:eastAsia="Times New Roman" w:hAnsi="Times New Roman" w:cs="Times New Roman"/>
          <w:sz w:val="24"/>
          <w:szCs w:val="24"/>
        </w:rPr>
      </w:pPr>
    </w:p>
    <w:p w14:paraId="1EBEBE3F" w14:textId="57448540" w:rsidR="00927764" w:rsidRDefault="00927764" w:rsidP="00927764">
      <w:pPr>
        <w:shd w:val="clear" w:color="auto" w:fill="F5F5F5"/>
        <w:spacing w:after="375"/>
        <w:rPr>
          <w:ins w:id="33" w:author="Livia Astuti" w:date="2020-09-24T11:1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4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5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</w:t>
      </w:r>
      <w:r w:rsidRPr="00686576">
        <w:rPr>
          <w:rFonts w:ascii="Times New Roman" w:eastAsia="Times New Roman" w:hAnsi="Times New Roman" w:cs="Times New Roman"/>
          <w:color w:val="FF0000"/>
          <w:sz w:val="24"/>
          <w:szCs w:val="24"/>
          <w:rPrChange w:id="36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7" w:author="Livia Astuti" w:date="2020-09-24T11:19:00Z">
        <w:r w:rsidR="0068657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8" w:author="Livia Astuti" w:date="2020-09-24T11:19:00Z">
        <w:r w:rsidRPr="00C50A1E" w:rsidDel="0068657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9" w:author="Livia Astuti" w:date="2020-09-24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del w:id="40" w:author="Livia Astuti" w:date="2020-09-24T11:19:00Z">
        <w:r w:rsidRPr="00C50A1E" w:rsidDel="0068657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1" w:author="Livia Astuti" w:date="2020-09-24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2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3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4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5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6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86576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7" w:author="Livia Astuti" w:date="2020-09-24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66C0BB38" w14:textId="713F1EB0" w:rsidR="00686576" w:rsidRPr="00C50A1E" w:rsidDel="008C54DC" w:rsidRDefault="00686576" w:rsidP="00927764">
      <w:pPr>
        <w:shd w:val="clear" w:color="auto" w:fill="F5F5F5"/>
        <w:spacing w:after="375"/>
        <w:rPr>
          <w:del w:id="48" w:author="Livia Astuti" w:date="2020-09-24T11:19:00Z"/>
          <w:rFonts w:ascii="Times New Roman" w:eastAsia="Times New Roman" w:hAnsi="Times New Roman" w:cs="Times New Roman"/>
          <w:sz w:val="24"/>
          <w:szCs w:val="24"/>
        </w:rPr>
      </w:pPr>
    </w:p>
    <w:p w14:paraId="169541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EDFC45" w14:textId="4271583B" w:rsidR="00927764" w:rsidRDefault="00927764" w:rsidP="00927764">
      <w:pPr>
        <w:shd w:val="clear" w:color="auto" w:fill="F5F5F5"/>
        <w:spacing w:after="375"/>
        <w:rPr>
          <w:ins w:id="49" w:author="Livia Astuti" w:date="2020-09-24T11:1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769C5" w14:textId="0706A2F6" w:rsidR="008C54DC" w:rsidRPr="00C50A1E" w:rsidDel="008C54DC" w:rsidRDefault="008C54DC" w:rsidP="00927764">
      <w:pPr>
        <w:shd w:val="clear" w:color="auto" w:fill="F5F5F5"/>
        <w:spacing w:after="375"/>
        <w:rPr>
          <w:del w:id="50" w:author="Livia Astuti" w:date="2020-09-24T11:20:00Z"/>
          <w:rFonts w:ascii="Times New Roman" w:eastAsia="Times New Roman" w:hAnsi="Times New Roman" w:cs="Times New Roman"/>
          <w:sz w:val="24"/>
          <w:szCs w:val="24"/>
        </w:rPr>
      </w:pPr>
    </w:p>
    <w:p w14:paraId="22F3CDC4" w14:textId="225E36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1" w:author="Livia Astuti" w:date="2020-09-24T11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52" w:author="Livia Astuti" w:date="2020-09-24T11:20:00Z">
        <w:r w:rsidR="008C54DC" w:rsidRPr="008C54DC">
          <w:rPr>
            <w:rFonts w:ascii="Times New Roman" w:eastAsia="Times New Roman" w:hAnsi="Times New Roman" w:cs="Times New Roman"/>
            <w:sz w:val="24"/>
            <w:szCs w:val="24"/>
            <w:highlight w:val="yellow"/>
            <w:rPrChange w:id="53" w:author="Livia Astuti" w:date="2020-09-24T11:2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Ditambah</w:t>
        </w:r>
        <w:proofErr w:type="spellEnd"/>
        <w:r w:rsidR="008C54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4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Belum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5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6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7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8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8C54DC">
        <w:rPr>
          <w:rFonts w:ascii="Times New Roman" w:eastAsia="Times New Roman" w:hAnsi="Times New Roman" w:cs="Times New Roman"/>
          <w:sz w:val="24"/>
          <w:szCs w:val="24"/>
          <w:rPrChange w:id="59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z w:val="24"/>
          <w:szCs w:val="24"/>
          <w:rPrChange w:id="60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8C54DC">
        <w:rPr>
          <w:rFonts w:ascii="Times New Roman" w:eastAsia="Times New Roman" w:hAnsi="Times New Roman" w:cs="Times New Roman"/>
          <w:sz w:val="24"/>
          <w:szCs w:val="24"/>
          <w:rPrChange w:id="61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2" w:author="Livia Astuti" w:date="2020-09-24T11:21:00Z">
        <w:r w:rsidR="008C54DC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8C54DC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proofErr w:type="spellEnd"/>
        <w:r w:rsidR="008C54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C54D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8C54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3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4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5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6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7" w:author="Livia Astuti" w:date="2020-09-24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68" w:author="Livia Astuti" w:date="2020-09-24T11:21:00Z">
        <w:r w:rsidR="008C54D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9" w:author="Livia Astuti" w:date="2020-09-24T11:21:00Z">
        <w:r w:rsidRPr="00C50A1E" w:rsidDel="008C54D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E29A4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8C54DC">
        <w:rPr>
          <w:rFonts w:ascii="Times New Roman" w:eastAsia="Times New Roman" w:hAnsi="Times New Roman" w:cs="Times New Roman"/>
          <w:sz w:val="24"/>
          <w:szCs w:val="24"/>
          <w:rPrChange w:id="70" w:author="Livia Astuti" w:date="2020-09-24T11:2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8C54DC">
        <w:rPr>
          <w:rFonts w:ascii="Times New Roman" w:eastAsia="Times New Roman" w:hAnsi="Times New Roman" w:cs="Times New Roman"/>
          <w:sz w:val="24"/>
          <w:szCs w:val="24"/>
          <w:rPrChange w:id="71" w:author="Livia Astuti" w:date="2020-09-24T11:2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z w:val="24"/>
          <w:szCs w:val="24"/>
          <w:rPrChange w:id="72" w:author="Livia Astuti" w:date="2020-09-24T11:2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8C54DC">
        <w:rPr>
          <w:rFonts w:ascii="Times New Roman" w:eastAsia="Times New Roman" w:hAnsi="Times New Roman" w:cs="Times New Roman"/>
          <w:sz w:val="24"/>
          <w:szCs w:val="24"/>
          <w:rPrChange w:id="73" w:author="Livia Astuti" w:date="2020-09-24T11:2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z w:val="24"/>
          <w:szCs w:val="24"/>
          <w:rPrChange w:id="74" w:author="Livia Astuti" w:date="2020-09-24T11:2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A638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CFA9E7" w14:textId="506A68C1" w:rsidR="00927764" w:rsidRDefault="00927764" w:rsidP="00927764">
      <w:pPr>
        <w:shd w:val="clear" w:color="auto" w:fill="F5F5F5"/>
        <w:spacing w:after="375"/>
        <w:rPr>
          <w:ins w:id="75" w:author="Livia Astuti" w:date="2020-09-24T11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proofErr w:type="gramStart"/>
      <w:ins w:id="76" w:author="Livia Astuti" w:date="2020-09-24T11:22:00Z">
        <w:r w:rsidR="008C54DC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7" w:author="Livia Astuti" w:date="2020-09-24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proofErr w:type="gram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8" w:author="Livia Astuti" w:date="2020-09-24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9" w:author="Livia Astuti" w:date="2020-09-24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0" w:author="Livia Astuti" w:date="2020-09-24T11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085DCB67" w14:textId="15925D76" w:rsidR="008C54DC" w:rsidRPr="00C50A1E" w:rsidDel="008C54DC" w:rsidRDefault="008C54DC" w:rsidP="00927764">
      <w:pPr>
        <w:shd w:val="clear" w:color="auto" w:fill="F5F5F5"/>
        <w:spacing w:after="375"/>
        <w:rPr>
          <w:del w:id="81" w:author="Livia Astuti" w:date="2020-09-24T11:22:00Z"/>
          <w:rFonts w:ascii="Times New Roman" w:eastAsia="Times New Roman" w:hAnsi="Times New Roman" w:cs="Times New Roman"/>
          <w:sz w:val="24"/>
          <w:szCs w:val="24"/>
        </w:rPr>
      </w:pPr>
    </w:p>
    <w:p w14:paraId="5EB5E9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2" w:author="Livia Astuti" w:date="2020-09-24T1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8C54D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3" w:author="Livia Astuti" w:date="2020-09-24T1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3D9D9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7A7E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2EE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D2D0A7" w14:textId="790409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ins w:id="84" w:author="Livia Astuti" w:date="2020-09-24T11:24:00Z">
        <w:r w:rsidR="008C54D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C54DC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  <w:rPrChange w:id="85" w:author="Livia Astuti" w:date="2020-09-24T11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8C54DC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  <w:rPrChange w:id="86" w:author="Livia Astuti" w:date="2020-09-24T11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khan.</w:t>
      </w:r>
    </w:p>
    <w:p w14:paraId="659B89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AEC92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</w:t>
      </w:r>
      <w:bookmarkStart w:id="87" w:name="_GoBack"/>
      <w:bookmarkEnd w:id="8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B25C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7F2A3D" w14:textId="45925756" w:rsidR="008C54DC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B15169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310DFF2" w14:textId="77777777" w:rsidR="00927764" w:rsidRPr="00C50A1E" w:rsidRDefault="00927764" w:rsidP="00927764"/>
    <w:p w14:paraId="196C2421" w14:textId="77777777" w:rsidR="00927764" w:rsidRPr="005A045A" w:rsidRDefault="00927764" w:rsidP="00927764">
      <w:pPr>
        <w:rPr>
          <w:i/>
        </w:rPr>
      </w:pPr>
    </w:p>
    <w:p w14:paraId="64B2B7F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7485E7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via Astuti" w:date="2020-09-24T11:12:00Z" w:initials="LA">
    <w:p w14:paraId="3905004E" w14:textId="2A8694BB" w:rsidR="00686576" w:rsidRDefault="00686576">
      <w:pPr>
        <w:pStyle w:val="CommentText"/>
      </w:pPr>
      <w:r>
        <w:rPr>
          <w:rStyle w:val="CommentReference"/>
        </w:rPr>
        <w:annotationRef/>
      </w:r>
      <w:proofErr w:type="spellStart"/>
      <w:r>
        <w:t>Huft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5" w:author="Livia Astuti" w:date="2020-09-24T11:11:00Z" w:initials="LA">
    <w:p w14:paraId="3A3542B8" w14:textId="681EB05E" w:rsidR="00686576" w:rsidRDefault="006865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05004E" w15:done="0"/>
  <w15:commentEx w15:paraId="3A3542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6FDAB" w16cex:dateUtc="2020-09-24T04:12:00Z"/>
  <w16cex:commentExtensible w16cex:durableId="2316FD73" w16cex:dateUtc="2020-09-24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05004E" w16cid:durableId="2316FDAB"/>
  <w16cid:commentId w16cid:paraId="3A3542B8" w16cid:durableId="2316FD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B5CC0" w14:textId="77777777" w:rsidR="00F05517" w:rsidRDefault="00F05517">
      <w:r>
        <w:separator/>
      </w:r>
    </w:p>
  </w:endnote>
  <w:endnote w:type="continuationSeparator" w:id="0">
    <w:p w14:paraId="27E0B937" w14:textId="77777777" w:rsidR="00F05517" w:rsidRDefault="00F0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3718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E65FFD6" w14:textId="77777777" w:rsidR="00941E77" w:rsidRDefault="00F05517">
    <w:pPr>
      <w:pStyle w:val="Footer"/>
    </w:pPr>
  </w:p>
  <w:p w14:paraId="4A148165" w14:textId="77777777" w:rsidR="00941E77" w:rsidRDefault="00F05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2A5F" w14:textId="77777777" w:rsidR="00F05517" w:rsidRDefault="00F05517">
      <w:r>
        <w:separator/>
      </w:r>
    </w:p>
  </w:footnote>
  <w:footnote w:type="continuationSeparator" w:id="0">
    <w:p w14:paraId="43071EE2" w14:textId="77777777" w:rsidR="00F05517" w:rsidRDefault="00F05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via Astuti">
    <w15:presenceInfo w15:providerId="Windows Live" w15:userId="a74172a92a71c3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86576"/>
    <w:rsid w:val="008C54DC"/>
    <w:rsid w:val="00924DF5"/>
    <w:rsid w:val="00927764"/>
    <w:rsid w:val="00F0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986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86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5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5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Livia Astuti</cp:lastModifiedBy>
  <cp:revision>3</cp:revision>
  <dcterms:created xsi:type="dcterms:W3CDTF">2020-09-24T04:19:00Z</dcterms:created>
  <dcterms:modified xsi:type="dcterms:W3CDTF">2020-09-24T04:24:00Z</dcterms:modified>
</cp:coreProperties>
</file>