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3B7A85" w:rsidRDefault="00974F1C" w:rsidP="00974F1C">
      <w:pPr>
        <w:spacing w:line="360" w:lineRule="auto"/>
        <w:jc w:val="center"/>
        <w:rPr>
          <w:rFonts w:ascii="Bookman Old Style" w:hAnsi="Bookman Old Style"/>
          <w:b/>
          <w:noProof/>
          <w:sz w:val="28"/>
          <w:szCs w:val="28"/>
          <w:lang w:val="id-ID"/>
        </w:rPr>
      </w:pPr>
      <w:r w:rsidRPr="003B7A85">
        <w:rPr>
          <w:rFonts w:ascii="Bookman Old Style" w:hAnsi="Bookman Old Style"/>
          <w:b/>
          <w:noProof/>
          <w:sz w:val="28"/>
          <w:szCs w:val="28"/>
          <w:lang w:val="id-ID"/>
        </w:rPr>
        <w:t>TUGAS OBSERVASI 6</w:t>
      </w:r>
    </w:p>
    <w:p w:rsidR="00974F1C" w:rsidRPr="003B7A85" w:rsidRDefault="00974F1C" w:rsidP="00974F1C">
      <w:pPr>
        <w:jc w:val="center"/>
        <w:rPr>
          <w:rFonts w:ascii="Bookman Old Style" w:hAnsi="Bookman Old Style"/>
          <w:b/>
          <w:noProof/>
          <w:sz w:val="28"/>
          <w:szCs w:val="28"/>
          <w:lang w:val="id-ID"/>
        </w:rPr>
      </w:pPr>
      <w:r w:rsidRPr="003B7A85">
        <w:rPr>
          <w:rFonts w:ascii="Bookman Old Style" w:hAnsi="Bookman Old Style"/>
          <w:b/>
          <w:noProof/>
          <w:sz w:val="28"/>
          <w:szCs w:val="28"/>
          <w:lang w:val="id-ID"/>
        </w:rPr>
        <w:t>SKEMA PENYUNTINGAN NASKAH</w:t>
      </w:r>
    </w:p>
    <w:p w:rsidR="00974F1C" w:rsidRPr="003B7A85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974F1C" w:rsidRPr="003B7A85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3B7A85">
        <w:rPr>
          <w:rFonts w:ascii="Times New Roman" w:hAnsi="Times New Roman" w:cs="Times New Roman"/>
          <w:noProof/>
          <w:sz w:val="24"/>
          <w:szCs w:val="24"/>
          <w:lang w:val="id-ID"/>
        </w:rPr>
        <w:t>Susun dan suntinglah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3B7A85" w:rsidTr="00821BA2">
        <w:tc>
          <w:tcPr>
            <w:tcW w:w="9350" w:type="dxa"/>
          </w:tcPr>
          <w:p w:rsidR="00974F1C" w:rsidRPr="003B7A85" w:rsidRDefault="00974F1C" w:rsidP="00821BA2">
            <w:pPr>
              <w:spacing w:line="312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974F1C" w:rsidRPr="003B7A85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B7A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DAFTAR PUSTAKA</w:t>
            </w:r>
          </w:p>
          <w:p w:rsidR="00974F1C" w:rsidRPr="003B7A85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974F1C" w:rsidRPr="003B7A85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B7A85">
              <w:rPr>
                <w:rFonts w:ascii="Times New Roman" w:hAnsi="Times New Roman" w:cs="Times New Roman"/>
                <w:noProof/>
                <w:sz w:val="24"/>
                <w:szCs w:val="24"/>
              </w:rPr>
              <w:t>Nama penulis: Jony Wong</w:t>
            </w:r>
          </w:p>
          <w:p w:rsidR="00974F1C" w:rsidRPr="003B7A85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</w:pPr>
            <w:r w:rsidRPr="003B7A8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Judul buku: </w:t>
            </w:r>
            <w:r w:rsidRPr="003B7A85"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  <w:t>Internet marketing for beginners</w:t>
            </w:r>
          </w:p>
          <w:p w:rsidR="00974F1C" w:rsidRPr="003B7A85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</w:pPr>
            <w:r w:rsidRPr="003B7A85"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  <w:t>Tahun terbit: 2010</w:t>
            </w:r>
          </w:p>
          <w:p w:rsidR="00974F1C" w:rsidRPr="003B7A85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B7A85"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  <w:t xml:space="preserve">Penerbit: </w:t>
            </w:r>
            <w:r w:rsidRPr="003B7A85">
              <w:rPr>
                <w:rFonts w:ascii="Times New Roman" w:hAnsi="Times New Roman" w:cs="Times New Roman"/>
                <w:noProof/>
                <w:sz w:val="24"/>
                <w:szCs w:val="24"/>
              </w:rPr>
              <w:t>Elex Media Komputindo, Jakarta</w:t>
            </w:r>
          </w:p>
          <w:p w:rsidR="00974F1C" w:rsidRPr="003B7A85" w:rsidRDefault="003B7A8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Wong, J. (2010). </w:t>
            </w:r>
            <w:r w:rsidRPr="003B7A85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 xml:space="preserve">Internet </w:t>
            </w:r>
            <w:r w:rsidRPr="003B7A85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Marketing for Beginners</w:t>
            </w: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  <w:t xml:space="preserve">. </w:t>
            </w:r>
            <w:r w:rsidRPr="003B7A85">
              <w:rPr>
                <w:rFonts w:ascii="Times New Roman" w:hAnsi="Times New Roman" w:cs="Times New Roman"/>
                <w:noProof/>
                <w:sz w:val="24"/>
                <w:szCs w:val="24"/>
              </w:rPr>
              <w:t>Jakarta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  <w:r w:rsidRPr="003B7A8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PT. </w:t>
            </w:r>
            <w:r w:rsidRPr="003B7A85">
              <w:rPr>
                <w:rFonts w:ascii="Times New Roman" w:hAnsi="Times New Roman" w:cs="Times New Roman"/>
                <w:noProof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Pr="003B7A8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:rsidR="003B7A85" w:rsidRPr="003B7A85" w:rsidRDefault="003B7A8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974F1C" w:rsidRPr="003B7A85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B7A85">
              <w:rPr>
                <w:rFonts w:ascii="Times New Roman" w:hAnsi="Times New Roman" w:cs="Times New Roman"/>
                <w:noProof/>
                <w:sz w:val="24"/>
                <w:szCs w:val="24"/>
              </w:rPr>
              <w:t>Nama penulis: Jefferly Helianthusonfri</w:t>
            </w:r>
            <w:r w:rsidRPr="003B7A85">
              <w:rPr>
                <w:rFonts w:ascii="Times New Roman" w:hAnsi="Times New Roman" w:cs="Times New Roman"/>
                <w:noProof/>
                <w:sz w:val="24"/>
                <w:szCs w:val="24"/>
              </w:rPr>
              <w:br/>
              <w:t xml:space="preserve">Judul buku: </w:t>
            </w:r>
            <w:r w:rsidRPr="003B7A85"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  <w:t>Facebook Marketing</w:t>
            </w:r>
          </w:p>
          <w:p w:rsidR="00974F1C" w:rsidRPr="003B7A85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</w:pPr>
            <w:r w:rsidRPr="003B7A85"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  <w:t>Tahun terbit: 2016</w:t>
            </w:r>
          </w:p>
          <w:p w:rsidR="00974F1C" w:rsidRPr="003B7A85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B7A85"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  <w:t xml:space="preserve">Penerbit: </w:t>
            </w:r>
            <w:r w:rsidRPr="003B7A85">
              <w:rPr>
                <w:rFonts w:ascii="Times New Roman" w:hAnsi="Times New Roman" w:cs="Times New Roman"/>
                <w:noProof/>
                <w:sz w:val="24"/>
                <w:szCs w:val="24"/>
              </w:rPr>
              <w:t>Elex Media Komputindo, Jakarta</w:t>
            </w:r>
          </w:p>
          <w:p w:rsidR="00974F1C" w:rsidRPr="003B7A85" w:rsidRDefault="003B7A8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B7A85">
              <w:rPr>
                <w:rFonts w:ascii="Times New Roman" w:hAnsi="Times New Roman" w:cs="Times New Roman"/>
                <w:noProof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J. (2016). </w:t>
            </w:r>
            <w:r w:rsidRPr="003B7A85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  <w:t xml:space="preserve">. </w:t>
            </w:r>
            <w:r w:rsidRPr="003B7A85">
              <w:rPr>
                <w:rFonts w:ascii="Times New Roman" w:hAnsi="Times New Roman" w:cs="Times New Roman"/>
                <w:noProof/>
                <w:sz w:val="24"/>
                <w:szCs w:val="24"/>
              </w:rPr>
              <w:t>Jakarta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  <w:r w:rsidRPr="003B7A8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PT. </w:t>
            </w:r>
            <w:r w:rsidRPr="003B7A85">
              <w:rPr>
                <w:rFonts w:ascii="Times New Roman" w:hAnsi="Times New Roman" w:cs="Times New Roman"/>
                <w:noProof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  <w:p w:rsidR="003B7A85" w:rsidRPr="003B7A85" w:rsidRDefault="003B7A8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974F1C" w:rsidRPr="003B7A85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B7A85">
              <w:rPr>
                <w:rFonts w:ascii="Times New Roman" w:hAnsi="Times New Roman" w:cs="Times New Roman"/>
                <w:noProof/>
                <w:sz w:val="24"/>
                <w:szCs w:val="24"/>
              </w:rPr>
              <w:t>Nama penulis: Tauhid Nur Azhar dan Bambang Trim</w:t>
            </w:r>
            <w:r w:rsidRPr="003B7A85">
              <w:rPr>
                <w:rFonts w:ascii="Times New Roman" w:hAnsi="Times New Roman" w:cs="Times New Roman"/>
                <w:noProof/>
                <w:sz w:val="24"/>
                <w:szCs w:val="24"/>
              </w:rPr>
              <w:br/>
              <w:t xml:space="preserve">Judul buku: </w:t>
            </w:r>
            <w:r w:rsidRPr="003B7A85"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  <w:t>Jangan ke Dokter Lagi: keajaiban sistem imun dan kiat menghalau penyakit</w:t>
            </w:r>
          </w:p>
          <w:p w:rsidR="00974F1C" w:rsidRPr="003B7A85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</w:pPr>
            <w:r w:rsidRPr="003B7A85"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0" w:author="LYDIA" w:date="2021-06-23T09:11:00Z"/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B7A85"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  <w:t xml:space="preserve">Penerbit: </w:t>
            </w:r>
            <w:r w:rsidRPr="003B7A85">
              <w:rPr>
                <w:rFonts w:ascii="Times New Roman" w:hAnsi="Times New Roman" w:cs="Times New Roman"/>
                <w:noProof/>
                <w:sz w:val="24"/>
                <w:szCs w:val="24"/>
              </w:rPr>
              <w:t>MQ Publishing, Bandung</w:t>
            </w:r>
          </w:p>
          <w:p w:rsidR="003B7A85" w:rsidRPr="003B7A85" w:rsidRDefault="003B7A85" w:rsidP="003B7A8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noProof/>
                <w:sz w:val="24"/>
                <w:szCs w:val="24"/>
                <w:rPrChange w:id="1" w:author="LYDIA" w:date="2021-06-23T09:11:00Z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rPrChange>
              </w:rPr>
              <w:pPrChange w:id="2" w:author="LYDIA" w:date="2021-06-23T09:11:00Z">
                <w:pPr>
                  <w:pStyle w:val="ListParagraph"/>
                  <w:spacing w:line="312" w:lineRule="auto"/>
                  <w:ind w:left="457"/>
                </w:pPr>
              </w:pPrChange>
            </w:pPr>
            <w:ins w:id="3" w:author="LYDIA" w:date="2021-06-23T09:11:00Z">
              <w:r w:rsidRPr="003B7A85">
                <w:rPr>
                  <w:rFonts w:ascii="Times New Roman" w:hAnsi="Times New Roman" w:cs="Times New Roman"/>
                  <w:noProof/>
                  <w:sz w:val="24"/>
                  <w:szCs w:val="24"/>
                  <w:rPrChange w:id="4" w:author="LYDIA" w:date="2021-06-23T09:11:00Z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rPrChange>
                </w:rPr>
                <w:t xml:space="preserve">Azhar, T. N. &amp; Trim, B. (2005). </w:t>
              </w:r>
              <w:r w:rsidRPr="003B7A8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rPrChange w:id="5" w:author="LYDIA" w:date="2021-06-23T09:13:00Z">
                    <w:rPr>
                      <w:rFonts w:ascii="Times New Roman" w:hAnsi="Times New Roman" w:cs="Times New Roman"/>
                      <w:iCs/>
                      <w:noProof/>
                      <w:sz w:val="24"/>
                      <w:szCs w:val="24"/>
                    </w:rPr>
                  </w:rPrChange>
                </w:rPr>
                <w:t xml:space="preserve">Jangan ke Dokter Lagi: </w:t>
              </w:r>
              <w:r w:rsidRPr="003B7A8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rPrChange w:id="6" w:author="LYDIA" w:date="2021-06-23T09:13:00Z">
                    <w:rPr>
                      <w:rFonts w:ascii="Times New Roman" w:hAnsi="Times New Roman" w:cs="Times New Roman"/>
                      <w:iCs/>
                      <w:noProof/>
                      <w:sz w:val="24"/>
                      <w:szCs w:val="24"/>
                    </w:rPr>
                  </w:rPrChange>
                </w:rPr>
                <w:t xml:space="preserve">Keajaiban Sistem Imun </w:t>
              </w:r>
              <w:r w:rsidRPr="003B7A8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rPrChange w:id="7" w:author="LYDIA" w:date="2021-06-23T09:13:00Z">
                    <w:rPr>
                      <w:rFonts w:ascii="Times New Roman" w:hAnsi="Times New Roman" w:cs="Times New Roman"/>
                      <w:iCs/>
                      <w:noProof/>
                      <w:sz w:val="24"/>
                      <w:szCs w:val="24"/>
                    </w:rPr>
                  </w:rPrChange>
                </w:rPr>
                <w:t xml:space="preserve">dan </w:t>
              </w:r>
              <w:r w:rsidRPr="003B7A8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rPrChange w:id="8" w:author="LYDIA" w:date="2021-06-23T09:13:00Z">
                    <w:rPr>
                      <w:rFonts w:ascii="Times New Roman" w:hAnsi="Times New Roman" w:cs="Times New Roman"/>
                      <w:iCs/>
                      <w:noProof/>
                      <w:sz w:val="24"/>
                      <w:szCs w:val="24"/>
                    </w:rPr>
                  </w:rPrChange>
                </w:rPr>
                <w:t>Kiat Menghalau Penyakit</w:t>
              </w:r>
              <w:r w:rsidRPr="003B7A85">
                <w:rPr>
                  <w:rFonts w:ascii="Times New Roman" w:hAnsi="Times New Roman" w:cs="Times New Roman"/>
                  <w:iCs/>
                  <w:noProof/>
                  <w:sz w:val="24"/>
                  <w:szCs w:val="24"/>
                  <w:rPrChange w:id="9" w:author="LYDIA" w:date="2021-06-23T09:11:00Z">
                    <w:rPr>
                      <w:rFonts w:ascii="Times New Roman" w:hAnsi="Times New Roman" w:cs="Times New Roman"/>
                      <w:iCs/>
                      <w:noProof/>
                      <w:sz w:val="24"/>
                      <w:szCs w:val="24"/>
                    </w:rPr>
                  </w:rPrChange>
                </w:rPr>
                <w:t>.</w:t>
              </w:r>
            </w:ins>
            <w:ins w:id="10" w:author="LYDIA" w:date="2021-06-23T09:12:00Z">
              <w:r>
                <w:rPr>
                  <w:rFonts w:ascii="Times New Roman" w:hAnsi="Times New Roman" w:cs="Times New Roman"/>
                  <w:iCs/>
                  <w:noProof/>
                  <w:sz w:val="24"/>
                  <w:szCs w:val="24"/>
                </w:rPr>
                <w:t xml:space="preserve"> </w:t>
              </w:r>
              <w:r w:rsidRPr="003B7A8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Bandung</w:t>
              </w:r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: MQ Publishing.</w:t>
              </w:r>
            </w:ins>
            <w:ins w:id="11" w:author="LYDIA" w:date="2021-06-23T09:11:00Z">
              <w:r w:rsidRPr="003B7A85">
                <w:rPr>
                  <w:rFonts w:ascii="Times New Roman" w:hAnsi="Times New Roman" w:cs="Times New Roman"/>
                  <w:iCs/>
                  <w:noProof/>
                  <w:sz w:val="24"/>
                  <w:szCs w:val="24"/>
                  <w:rPrChange w:id="12" w:author="LYDIA" w:date="2021-06-23T09:11:00Z">
                    <w:rPr>
                      <w:rFonts w:ascii="Times New Roman" w:hAnsi="Times New Roman" w:cs="Times New Roman"/>
                      <w:iCs/>
                      <w:noProof/>
                      <w:sz w:val="24"/>
                      <w:szCs w:val="24"/>
                    </w:rPr>
                  </w:rPrChange>
                </w:rPr>
                <w:t xml:space="preserve"> </w:t>
              </w:r>
              <w:r w:rsidRPr="003B7A85">
                <w:rPr>
                  <w:rFonts w:ascii="Times New Roman" w:hAnsi="Times New Roman" w:cs="Times New Roman"/>
                  <w:noProof/>
                  <w:sz w:val="24"/>
                  <w:szCs w:val="24"/>
                  <w:rPrChange w:id="13" w:author="LYDIA" w:date="2021-06-23T09:11:00Z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rPrChange>
                </w:rPr>
                <w:t xml:space="preserve"> </w:t>
              </w:r>
            </w:ins>
          </w:p>
          <w:p w:rsidR="00974F1C" w:rsidRPr="003B7A85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974F1C" w:rsidRPr="003B7A85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B7A85">
              <w:rPr>
                <w:rFonts w:ascii="Times New Roman" w:hAnsi="Times New Roman" w:cs="Times New Roman"/>
                <w:noProof/>
                <w:sz w:val="24"/>
                <w:szCs w:val="24"/>
              </w:rPr>
              <w:t>Nama penulis: John W. Osborne</w:t>
            </w:r>
            <w:r w:rsidRPr="003B7A85">
              <w:rPr>
                <w:rFonts w:ascii="Times New Roman" w:hAnsi="Times New Roman" w:cs="Times New Roman"/>
                <w:noProof/>
                <w:sz w:val="24"/>
                <w:szCs w:val="24"/>
              </w:rPr>
              <w:br/>
              <w:t xml:space="preserve">Judul buku: </w:t>
            </w:r>
            <w:r w:rsidRPr="003B7A85"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  <w:t>Kiat Berbicara di Depan Umum Untuk Eksekutif.</w:t>
            </w:r>
          </w:p>
          <w:p w:rsidR="00974F1C" w:rsidRPr="003B7A85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B7A85"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  <w:t>Terjemahan: Walfred Andre</w:t>
            </w:r>
          </w:p>
          <w:p w:rsidR="00974F1C" w:rsidRPr="003B7A85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</w:pPr>
            <w:r w:rsidRPr="003B7A85"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  <w:t>Tahun terbit: 1993</w:t>
            </w:r>
          </w:p>
          <w:p w:rsidR="00974F1C" w:rsidRPr="003B7A85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B7A85"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  <w:t xml:space="preserve">Penerbit: </w:t>
            </w:r>
            <w:r w:rsidRPr="003B7A85">
              <w:rPr>
                <w:rFonts w:ascii="Times New Roman" w:hAnsi="Times New Roman" w:cs="Times New Roman"/>
                <w:noProof/>
                <w:sz w:val="24"/>
                <w:szCs w:val="24"/>
              </w:rPr>
              <w:t>Bumi Aksara, Jakarta</w:t>
            </w:r>
          </w:p>
          <w:p w:rsidR="00974F1C" w:rsidRDefault="003B7A85" w:rsidP="00821BA2">
            <w:pPr>
              <w:pStyle w:val="ListParagraph"/>
              <w:spacing w:line="312" w:lineRule="auto"/>
              <w:ind w:left="457"/>
              <w:rPr>
                <w:ins w:id="14" w:author="LYDIA" w:date="2021-06-23T09:13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15" w:author="LYDIA" w:date="2021-06-23T09:13:00Z">
              <w:r w:rsidRPr="003B7A8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Osborne</w:t>
              </w:r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, J. W. (1993). </w:t>
              </w:r>
              <w:r w:rsidRPr="003B7A8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rPrChange w:id="16" w:author="LYDIA" w:date="2021-06-23T09:14:00Z">
                    <w:rPr>
                      <w:rFonts w:ascii="Times New Roman" w:hAnsi="Times New Roman" w:cs="Times New Roman"/>
                      <w:iCs/>
                      <w:noProof/>
                      <w:sz w:val="24"/>
                      <w:szCs w:val="24"/>
                    </w:rPr>
                  </w:rPrChange>
                </w:rPr>
                <w:t>Kiat Berbicar</w:t>
              </w:r>
              <w:r w:rsidRPr="003B7A8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rPrChange w:id="17" w:author="LYDIA" w:date="2021-06-23T09:14:00Z">
                    <w:rPr>
                      <w:rFonts w:ascii="Times New Roman" w:hAnsi="Times New Roman" w:cs="Times New Roman"/>
                      <w:iCs/>
                      <w:noProof/>
                      <w:sz w:val="24"/>
                      <w:szCs w:val="24"/>
                    </w:rPr>
                  </w:rPrChange>
                </w:rPr>
                <w:t>a di Depan Umum Untuk Eksekutif</w:t>
              </w:r>
            </w:ins>
            <w:ins w:id="18" w:author="LYDIA" w:date="2021-06-23T09:14:00Z">
              <w:r>
                <w:rPr>
                  <w:rFonts w:ascii="Times New Roman" w:hAnsi="Times New Roman" w:cs="Times New Roman"/>
                  <w:iCs/>
                  <w:noProof/>
                  <w:sz w:val="24"/>
                  <w:szCs w:val="24"/>
                </w:rPr>
                <w:t xml:space="preserve"> Terjemahan </w:t>
              </w:r>
              <w:r w:rsidRPr="003B7A85">
                <w:rPr>
                  <w:rFonts w:ascii="Times New Roman" w:hAnsi="Times New Roman" w:cs="Times New Roman"/>
                  <w:iCs/>
                  <w:noProof/>
                  <w:sz w:val="24"/>
                  <w:szCs w:val="24"/>
                </w:rPr>
                <w:t>Walfred Andre</w:t>
              </w:r>
              <w:r>
                <w:rPr>
                  <w:rFonts w:ascii="Times New Roman" w:hAnsi="Times New Roman" w:cs="Times New Roman"/>
                  <w:iCs/>
                  <w:noProof/>
                  <w:sz w:val="24"/>
                  <w:szCs w:val="24"/>
                </w:rPr>
                <w:t xml:space="preserve">. </w:t>
              </w:r>
              <w:r w:rsidRPr="003B7A8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Jakarta</w:t>
              </w:r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: PT Bumi Aksara. </w:t>
              </w:r>
              <w:r>
                <w:rPr>
                  <w:rFonts w:ascii="Times New Roman" w:hAnsi="Times New Roman" w:cs="Times New Roman"/>
                  <w:iCs/>
                  <w:noProof/>
                  <w:sz w:val="24"/>
                  <w:szCs w:val="24"/>
                </w:rPr>
                <w:t xml:space="preserve">  </w:t>
              </w:r>
            </w:ins>
          </w:p>
          <w:p w:rsidR="003B7A85" w:rsidRPr="003B7A85" w:rsidRDefault="003B7A8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974F1C" w:rsidRPr="003B7A85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B7A85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Nama penulis: Issabelee Arradon</w:t>
            </w:r>
            <w:r w:rsidRPr="003B7A85">
              <w:rPr>
                <w:rFonts w:ascii="Times New Roman" w:hAnsi="Times New Roman" w:cs="Times New Roman"/>
                <w:noProof/>
                <w:sz w:val="24"/>
                <w:szCs w:val="24"/>
              </w:rPr>
              <w:br/>
              <w:t xml:space="preserve">Judul buku: </w:t>
            </w:r>
            <w:r w:rsidRPr="003B7A85"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  <w:t>Aceh, Contoh Penyelesaian Kejahatan Masa Lalu</w:t>
            </w:r>
          </w:p>
          <w:p w:rsidR="00974F1C" w:rsidRPr="003B7A85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</w:pPr>
            <w:r w:rsidRPr="003B7A85"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19" w:author="LYDIA" w:date="2021-06-23T09:15:00Z"/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B7A85"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  <w:t xml:space="preserve">Penerbit: </w:t>
            </w:r>
            <w:r w:rsidRPr="003B7A85">
              <w:rPr>
                <w:rFonts w:ascii="Times New Roman" w:hAnsi="Times New Roman" w:cs="Times New Roman"/>
                <w:noProof/>
                <w:sz w:val="24"/>
                <w:szCs w:val="24"/>
              </w:rPr>
              <w:t>Kompas, 10 Februari 2014</w:t>
            </w:r>
          </w:p>
          <w:p w:rsidR="003B7A85" w:rsidRPr="003B7A85" w:rsidRDefault="003B7A8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noProof/>
                <w:sz w:val="24"/>
                <w:szCs w:val="24"/>
                <w:rPrChange w:id="20" w:author="LYDIA" w:date="2021-06-23T09:16:00Z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rPrChange>
              </w:rPr>
            </w:pPr>
            <w:ins w:id="21" w:author="LYDIA" w:date="2021-06-23T09:15:00Z">
              <w:r w:rsidRPr="003B7A8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Arradon</w:t>
              </w:r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, I. </w:t>
              </w:r>
            </w:ins>
            <w:ins w:id="22" w:author="LYDIA" w:date="2021-06-23T09:21:00Z">
              <w:r w:rsidR="0077443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(</w:t>
              </w:r>
            </w:ins>
            <w:ins w:id="23" w:author="LYDIA" w:date="2021-06-23T09:15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2014</w:t>
              </w:r>
            </w:ins>
            <w:ins w:id="24" w:author="LYDIA" w:date="2021-06-23T09:21:00Z">
              <w:r w:rsidR="0077443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)</w:t>
              </w:r>
            </w:ins>
            <w:ins w:id="25" w:author="LYDIA" w:date="2021-06-23T09:15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</w:t>
              </w:r>
            </w:ins>
            <w:ins w:id="26" w:author="LYDIA" w:date="2021-06-23T09:16:00Z">
              <w:r w:rsidRPr="003B7A8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rPrChange w:id="27" w:author="LYDIA" w:date="2021-06-23T09:16:00Z">
                    <w:rPr>
                      <w:rFonts w:ascii="Times New Roman" w:hAnsi="Times New Roman" w:cs="Times New Roman"/>
                      <w:iCs/>
                      <w:noProof/>
                      <w:sz w:val="24"/>
                      <w:szCs w:val="24"/>
                    </w:rPr>
                  </w:rPrChange>
                </w:rPr>
                <w:t xml:space="preserve">Aceh, </w:t>
              </w:r>
              <w:r w:rsidRPr="003B7A8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rPrChange w:id="28" w:author="LYDIA" w:date="2021-06-23T09:16:00Z">
                    <w:rPr>
                      <w:rFonts w:ascii="Times New Roman" w:hAnsi="Times New Roman" w:cs="Times New Roman"/>
                      <w:i/>
                      <w:iCs/>
                      <w:noProof/>
                      <w:sz w:val="24"/>
                      <w:szCs w:val="24"/>
                    </w:rPr>
                  </w:rPrChange>
                </w:rPr>
                <w:t>contoh penyelesaian kejahatan masa lalu</w:t>
              </w:r>
              <w:r>
                <w:rPr>
                  <w:rFonts w:ascii="Times New Roman" w:hAnsi="Times New Roman" w:cs="Times New Roman"/>
                  <w:iCs/>
                  <w:noProof/>
                  <w:sz w:val="24"/>
                  <w:szCs w:val="24"/>
                </w:rPr>
                <w:t xml:space="preserve">. </w:t>
              </w:r>
              <w:r w:rsidRPr="003B7A8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Kompas, 10 Februari 2014</w:t>
              </w:r>
            </w:ins>
          </w:p>
          <w:p w:rsidR="00974F1C" w:rsidRPr="003B7A85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974F1C" w:rsidRPr="003B7A85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B7A85">
              <w:rPr>
                <w:rFonts w:ascii="Times New Roman" w:hAnsi="Times New Roman" w:cs="Times New Roman"/>
                <w:noProof/>
                <w:sz w:val="24"/>
                <w:szCs w:val="24"/>
              </w:rPr>
              <w:t>Nama penulis: Bambang Trim</w:t>
            </w:r>
          </w:p>
          <w:p w:rsidR="00974F1C" w:rsidRPr="003B7A85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B7A85">
              <w:rPr>
                <w:rFonts w:ascii="Times New Roman" w:hAnsi="Times New Roman" w:cs="Times New Roman"/>
                <w:noProof/>
                <w:sz w:val="24"/>
                <w:szCs w:val="24"/>
              </w:rPr>
              <w:t>Tahun terbit: 2011</w:t>
            </w:r>
          </w:p>
          <w:p w:rsidR="00974F1C" w:rsidRPr="003B7A85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</w:pPr>
            <w:r w:rsidRPr="003B7A8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Judul buku: </w:t>
            </w:r>
            <w:r w:rsidRPr="003B7A85"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  <w:t>The art of Stimulating Idea: Jurus mendulang Ide dan Insaf agar kaya di Jalan Menulis</w:t>
            </w:r>
          </w:p>
          <w:p w:rsidR="00974F1C" w:rsidRPr="003B7A85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B7A85"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  <w:t>Penerbit: Metagraf, Solo</w:t>
            </w:r>
            <w:r w:rsidRPr="003B7A8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:rsidR="003B7A85" w:rsidRPr="003B7A85" w:rsidRDefault="003B7A85" w:rsidP="003B7A85">
            <w:pPr>
              <w:pStyle w:val="ListParagraph"/>
              <w:spacing w:line="312" w:lineRule="auto"/>
              <w:ind w:left="457"/>
              <w:rPr>
                <w:ins w:id="29" w:author="LYDIA" w:date="2021-06-23T09:17:00Z"/>
                <w:rFonts w:ascii="Times New Roman" w:hAnsi="Times New Roman" w:cs="Times New Roman"/>
                <w:iCs/>
                <w:noProof/>
                <w:sz w:val="24"/>
                <w:szCs w:val="24"/>
                <w:rPrChange w:id="30" w:author="LYDIA" w:date="2021-06-23T09:17:00Z">
                  <w:rPr>
                    <w:ins w:id="31" w:author="LYDIA" w:date="2021-06-23T09:17:00Z"/>
                    <w:rFonts w:ascii="Times New Roman" w:hAnsi="Times New Roman" w:cs="Times New Roman"/>
                    <w:iCs/>
                    <w:noProof/>
                    <w:sz w:val="24"/>
                    <w:szCs w:val="24"/>
                  </w:rPr>
                </w:rPrChange>
              </w:rPr>
            </w:pPr>
            <w:ins w:id="32" w:author="LYDIA" w:date="2021-06-23T09:1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Trim, B. </w:t>
              </w:r>
            </w:ins>
            <w:ins w:id="33" w:author="LYDIA" w:date="2021-06-23T09:18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(</w:t>
              </w:r>
            </w:ins>
            <w:ins w:id="34" w:author="LYDIA" w:date="2021-06-23T09:1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2011</w:t>
              </w:r>
            </w:ins>
            <w:ins w:id="35" w:author="LYDIA" w:date="2021-06-23T09:18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)</w:t>
              </w:r>
            </w:ins>
            <w:ins w:id="36" w:author="LYDIA" w:date="2021-06-23T09:1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</w:t>
              </w:r>
              <w:r w:rsidRPr="003B7A8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rPrChange w:id="37" w:author="LYDIA" w:date="2021-06-23T09:17:00Z">
                    <w:rPr>
                      <w:rFonts w:ascii="Times New Roman" w:hAnsi="Times New Roman" w:cs="Times New Roman"/>
                      <w:iCs/>
                      <w:noProof/>
                      <w:sz w:val="24"/>
                      <w:szCs w:val="24"/>
                    </w:rPr>
                  </w:rPrChange>
                </w:rPr>
                <w:t xml:space="preserve">The art of </w:t>
              </w:r>
              <w:r w:rsidRPr="003B7A8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rPrChange w:id="38" w:author="LYDIA" w:date="2021-06-23T09:17:00Z">
                    <w:rPr>
                      <w:rFonts w:ascii="Times New Roman" w:hAnsi="Times New Roman" w:cs="Times New Roman"/>
                      <w:i/>
                      <w:iCs/>
                      <w:noProof/>
                      <w:sz w:val="24"/>
                      <w:szCs w:val="24"/>
                    </w:rPr>
                  </w:rPrChange>
                </w:rPr>
                <w:t>stimulating idea</w:t>
              </w:r>
              <w:r w:rsidRPr="003B7A8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rPrChange w:id="39" w:author="LYDIA" w:date="2021-06-23T09:17:00Z">
                    <w:rPr>
                      <w:rFonts w:ascii="Times New Roman" w:hAnsi="Times New Roman" w:cs="Times New Roman"/>
                      <w:iCs/>
                      <w:noProof/>
                      <w:sz w:val="24"/>
                      <w:szCs w:val="24"/>
                    </w:rPr>
                  </w:rPrChange>
                </w:rPr>
                <w:t xml:space="preserve">: Jurus mendulang </w:t>
              </w:r>
              <w:r w:rsidRPr="003B7A8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rPrChange w:id="40" w:author="LYDIA" w:date="2021-06-23T09:17:00Z">
                    <w:rPr>
                      <w:rFonts w:ascii="Times New Roman" w:hAnsi="Times New Roman" w:cs="Times New Roman"/>
                      <w:i/>
                      <w:iCs/>
                      <w:noProof/>
                      <w:sz w:val="24"/>
                      <w:szCs w:val="24"/>
                    </w:rPr>
                  </w:rPrChange>
                </w:rPr>
                <w:t>ide dan insaf agar kaya di jalan menulis</w:t>
              </w:r>
              <w:r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.</w:t>
              </w:r>
              <w:r>
                <w:rPr>
                  <w:rFonts w:ascii="Times New Roman" w:hAnsi="Times New Roman" w:cs="Times New Roman"/>
                  <w:iCs/>
                  <w:noProof/>
                  <w:sz w:val="24"/>
                  <w:szCs w:val="24"/>
                </w:rPr>
                <w:t xml:space="preserve"> Solo: Metagraf</w:t>
              </w:r>
            </w:ins>
          </w:p>
          <w:p w:rsidR="003B7A85" w:rsidRPr="003B7A85" w:rsidRDefault="003B7A8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974F1C" w:rsidRPr="003B7A85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B7A85">
              <w:rPr>
                <w:rFonts w:ascii="Times New Roman" w:hAnsi="Times New Roman" w:cs="Times New Roman"/>
                <w:noProof/>
                <w:sz w:val="24"/>
                <w:szCs w:val="24"/>
              </w:rPr>
              <w:t>Nama penulis: Bambang Trim</w:t>
            </w:r>
          </w:p>
          <w:p w:rsidR="00974F1C" w:rsidRPr="003B7A85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B7A85">
              <w:rPr>
                <w:rFonts w:ascii="Times New Roman" w:hAnsi="Times New Roman" w:cs="Times New Roman"/>
                <w:noProof/>
                <w:sz w:val="24"/>
                <w:szCs w:val="24"/>
              </w:rPr>
              <w:t>Tahun terbit: 2011</w:t>
            </w:r>
          </w:p>
          <w:p w:rsidR="00974F1C" w:rsidRPr="003B7A85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</w:pPr>
            <w:r w:rsidRPr="003B7A8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Judul buku: </w:t>
            </w:r>
            <w:r w:rsidRPr="003B7A85"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  <w:t>Muhammad Effect: Getaran yang dirindukan dan ditakuti</w:t>
            </w:r>
          </w:p>
          <w:p w:rsidR="00974F1C" w:rsidRPr="003B7A85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B7A85"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  <w:t>Penerbit: Tinta Medina, Solo</w:t>
            </w:r>
          </w:p>
          <w:p w:rsidR="00974F1C" w:rsidRPr="003B7A85" w:rsidRDefault="003B7A8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ins w:id="41" w:author="LYDIA" w:date="2021-06-23T09:18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Trim, B. (2011). </w:t>
              </w:r>
              <w:r w:rsidRPr="003B7A8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rPrChange w:id="42" w:author="LYDIA" w:date="2021-06-23T09:18:00Z">
                    <w:rPr>
                      <w:rFonts w:ascii="Times New Roman" w:hAnsi="Times New Roman" w:cs="Times New Roman"/>
                      <w:iCs/>
                      <w:noProof/>
                      <w:sz w:val="24"/>
                      <w:szCs w:val="24"/>
                    </w:rPr>
                  </w:rPrChange>
                </w:rPr>
                <w:t xml:space="preserve">Muhammad </w:t>
              </w:r>
              <w:r w:rsidRPr="003B7A8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rPrChange w:id="43" w:author="LYDIA" w:date="2021-06-23T09:18:00Z">
                    <w:rPr>
                      <w:rFonts w:ascii="Times New Roman" w:hAnsi="Times New Roman" w:cs="Times New Roman"/>
                      <w:i/>
                      <w:iCs/>
                      <w:noProof/>
                      <w:sz w:val="24"/>
                      <w:szCs w:val="24"/>
                    </w:rPr>
                  </w:rPrChange>
                </w:rPr>
                <w:t>effect</w:t>
              </w:r>
              <w:r w:rsidRPr="003B7A8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rPrChange w:id="44" w:author="LYDIA" w:date="2021-06-23T09:18:00Z">
                    <w:rPr>
                      <w:rFonts w:ascii="Times New Roman" w:hAnsi="Times New Roman" w:cs="Times New Roman"/>
                      <w:iCs/>
                      <w:noProof/>
                      <w:sz w:val="24"/>
                      <w:szCs w:val="24"/>
                    </w:rPr>
                  </w:rPrChange>
                </w:rPr>
                <w:t>: Getaran yang dirindukan dan ditakuti</w:t>
              </w:r>
              <w:r>
                <w:rPr>
                  <w:rFonts w:ascii="Times New Roman" w:hAnsi="Times New Roman" w:cs="Times New Roman"/>
                  <w:iCs/>
                  <w:noProof/>
                  <w:sz w:val="24"/>
                  <w:szCs w:val="24"/>
                </w:rPr>
                <w:t>. Solo: Tinta Medina.</w:t>
              </w:r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</w:t>
              </w:r>
            </w:ins>
          </w:p>
          <w:p w:rsidR="00974F1C" w:rsidRPr="003B7A85" w:rsidRDefault="00974F1C" w:rsidP="00821BA2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="00924DF5" w:rsidRDefault="00924DF5">
      <w:pPr>
        <w:rPr>
          <w:noProof/>
          <w:lang w:val="id-ID"/>
        </w:rPr>
      </w:pPr>
    </w:p>
    <w:p w:rsidR="003B7A85" w:rsidRDefault="003B7A85" w:rsidP="003B7A85">
      <w:pPr>
        <w:ind w:left="567" w:hanging="567"/>
        <w:rPr>
          <w:ins w:id="45" w:author="LYDIA" w:date="2021-06-23T09:19:00Z"/>
          <w:rFonts w:ascii="Times New Roman" w:hAnsi="Times New Roman" w:cs="Times New Roman"/>
          <w:noProof/>
          <w:sz w:val="24"/>
          <w:szCs w:val="24"/>
          <w:lang w:val="id-ID"/>
        </w:rPr>
        <w:pPrChange w:id="46" w:author="LYDIA" w:date="2021-06-23T09:17:00Z">
          <w:pPr>
            <w:pStyle w:val="ListParagraph"/>
            <w:spacing w:line="312" w:lineRule="auto"/>
            <w:ind w:left="457"/>
          </w:pPr>
        </w:pPrChange>
      </w:pPr>
      <w:ins w:id="47" w:author="LYDIA" w:date="2021-06-23T09:19:00Z">
        <w:r w:rsidRPr="003B7A85">
          <w:rPr>
            <w:rFonts w:ascii="Times New Roman" w:hAnsi="Times New Roman" w:cs="Times New Roman"/>
            <w:noProof/>
            <w:sz w:val="24"/>
            <w:szCs w:val="24"/>
            <w:lang w:val="id-ID"/>
          </w:rPr>
          <w:t>Arradon</w:t>
        </w:r>
        <w:r>
          <w:rPr>
            <w:rFonts w:ascii="Times New Roman" w:hAnsi="Times New Roman" w:cs="Times New Roman"/>
            <w:noProof/>
            <w:sz w:val="24"/>
            <w:szCs w:val="24"/>
          </w:rPr>
          <w:t xml:space="preserve">, I. </w:t>
        </w:r>
        <w:r>
          <w:rPr>
            <w:rFonts w:ascii="Times New Roman" w:hAnsi="Times New Roman" w:cs="Times New Roman"/>
            <w:noProof/>
            <w:sz w:val="24"/>
            <w:szCs w:val="24"/>
            <w:lang w:val="id-ID"/>
          </w:rPr>
          <w:t>(</w:t>
        </w:r>
        <w:r>
          <w:rPr>
            <w:rFonts w:ascii="Times New Roman" w:hAnsi="Times New Roman" w:cs="Times New Roman"/>
            <w:noProof/>
            <w:sz w:val="24"/>
            <w:szCs w:val="24"/>
          </w:rPr>
          <w:t>2014</w:t>
        </w:r>
      </w:ins>
      <w:ins w:id="48" w:author="LYDIA" w:date="2021-06-23T09:20:00Z">
        <w:r w:rsidR="00391EF3">
          <w:rPr>
            <w:rFonts w:ascii="Times New Roman" w:hAnsi="Times New Roman" w:cs="Times New Roman"/>
            <w:noProof/>
            <w:sz w:val="24"/>
            <w:szCs w:val="24"/>
            <w:lang w:val="id-ID"/>
          </w:rPr>
          <w:t>, Februari</w:t>
        </w:r>
      </w:ins>
      <w:ins w:id="49" w:author="LYDIA" w:date="2021-06-23T09:19:00Z">
        <w:r>
          <w:rPr>
            <w:rFonts w:ascii="Times New Roman" w:hAnsi="Times New Roman" w:cs="Times New Roman"/>
            <w:noProof/>
            <w:sz w:val="24"/>
            <w:szCs w:val="24"/>
            <w:lang w:val="id-ID"/>
          </w:rPr>
          <w:t>)</w:t>
        </w:r>
        <w:r>
          <w:rPr>
            <w:rFonts w:ascii="Times New Roman" w:hAnsi="Times New Roman" w:cs="Times New Roman"/>
            <w:noProof/>
            <w:sz w:val="24"/>
            <w:szCs w:val="24"/>
          </w:rPr>
          <w:t xml:space="preserve">. </w:t>
        </w:r>
        <w:r w:rsidRPr="00F9655A">
          <w:rPr>
            <w:rFonts w:ascii="Times New Roman" w:hAnsi="Times New Roman" w:cs="Times New Roman"/>
            <w:i/>
            <w:iCs/>
            <w:noProof/>
            <w:sz w:val="24"/>
            <w:szCs w:val="24"/>
            <w:lang w:val="id-ID"/>
          </w:rPr>
          <w:t xml:space="preserve">Aceh, </w:t>
        </w:r>
        <w:r w:rsidRPr="00F9655A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t>contoh penyelesaian kejahatan masa lalu</w:t>
        </w:r>
        <w:r>
          <w:rPr>
            <w:rFonts w:ascii="Times New Roman" w:hAnsi="Times New Roman" w:cs="Times New Roman"/>
            <w:iCs/>
            <w:noProof/>
            <w:sz w:val="24"/>
            <w:szCs w:val="24"/>
          </w:rPr>
          <w:t xml:space="preserve">. </w:t>
        </w:r>
        <w:r w:rsidR="00391EF3">
          <w:rPr>
            <w:rFonts w:ascii="Times New Roman" w:hAnsi="Times New Roman" w:cs="Times New Roman"/>
            <w:noProof/>
            <w:sz w:val="24"/>
            <w:szCs w:val="24"/>
            <w:lang w:val="id-ID"/>
          </w:rPr>
          <w:t>Kompas</w:t>
        </w:r>
        <w:r>
          <w:rPr>
            <w:rFonts w:ascii="Times New Roman" w:hAnsi="Times New Roman" w:cs="Times New Roman"/>
            <w:noProof/>
            <w:sz w:val="24"/>
            <w:szCs w:val="24"/>
            <w:lang w:val="id-ID"/>
          </w:rPr>
          <w:t>.</w:t>
        </w:r>
      </w:ins>
    </w:p>
    <w:p w:rsidR="003B7A85" w:rsidRDefault="003B7A85" w:rsidP="003B7A85">
      <w:pPr>
        <w:ind w:left="567" w:hanging="567"/>
        <w:rPr>
          <w:ins w:id="50" w:author="LYDIA" w:date="2021-06-23T09:19:00Z"/>
          <w:rFonts w:ascii="Times New Roman" w:hAnsi="Times New Roman" w:cs="Times New Roman"/>
          <w:iCs/>
          <w:noProof/>
          <w:sz w:val="24"/>
          <w:szCs w:val="24"/>
        </w:rPr>
        <w:pPrChange w:id="51" w:author="LYDIA" w:date="2021-06-23T09:13:00Z">
          <w:pPr>
            <w:pStyle w:val="ListParagraph"/>
            <w:spacing w:line="312" w:lineRule="auto"/>
            <w:ind w:left="457"/>
          </w:pPr>
        </w:pPrChange>
      </w:pPr>
      <w:ins w:id="52" w:author="LYDIA" w:date="2021-06-23T09:19:00Z">
        <w:r w:rsidRPr="003B7A85">
          <w:rPr>
            <w:rFonts w:ascii="Times New Roman" w:hAnsi="Times New Roman" w:cs="Times New Roman"/>
            <w:noProof/>
            <w:sz w:val="24"/>
            <w:szCs w:val="24"/>
            <w:rPrChange w:id="53" w:author="LYDIA" w:date="2021-06-23T09:12:00Z">
              <w:rPr>
                <w:noProof/>
              </w:rPr>
            </w:rPrChange>
          </w:rPr>
          <w:t xml:space="preserve">Azhar, T. N. &amp; Trim, B. (2005). </w:t>
        </w:r>
        <w:r w:rsidRPr="003B7A85">
          <w:rPr>
            <w:rFonts w:ascii="Times New Roman" w:hAnsi="Times New Roman" w:cs="Times New Roman"/>
            <w:i/>
            <w:iCs/>
            <w:noProof/>
            <w:sz w:val="24"/>
            <w:szCs w:val="24"/>
            <w:lang w:val="id-ID"/>
            <w:rPrChange w:id="54" w:author="LYDIA" w:date="2021-06-23T09:15:00Z">
              <w:rPr>
                <w:noProof/>
                <w:lang w:val="id-ID"/>
              </w:rPr>
            </w:rPrChange>
          </w:rPr>
          <w:t xml:space="preserve">Jangan ke Dokter Lagi: </w:t>
        </w:r>
        <w:r w:rsidRPr="003B7A85">
          <w:rPr>
            <w:rFonts w:ascii="Times New Roman" w:hAnsi="Times New Roman" w:cs="Times New Roman"/>
            <w:i/>
            <w:iCs/>
            <w:noProof/>
            <w:sz w:val="24"/>
            <w:szCs w:val="24"/>
            <w:rPrChange w:id="55" w:author="LYDIA" w:date="2021-06-23T09:15:00Z">
              <w:rPr>
                <w:noProof/>
              </w:rPr>
            </w:rPrChange>
          </w:rPr>
          <w:t xml:space="preserve">Keajaiban Sistem Imun </w:t>
        </w:r>
        <w:r w:rsidRPr="003B7A85">
          <w:rPr>
            <w:rFonts w:ascii="Times New Roman" w:hAnsi="Times New Roman" w:cs="Times New Roman"/>
            <w:i/>
            <w:iCs/>
            <w:noProof/>
            <w:sz w:val="24"/>
            <w:szCs w:val="24"/>
            <w:lang w:val="id-ID"/>
            <w:rPrChange w:id="56" w:author="LYDIA" w:date="2021-06-23T09:15:00Z">
              <w:rPr>
                <w:noProof/>
                <w:lang w:val="id-ID"/>
              </w:rPr>
            </w:rPrChange>
          </w:rPr>
          <w:t xml:space="preserve">dan </w:t>
        </w:r>
        <w:r w:rsidRPr="003B7A85">
          <w:rPr>
            <w:rFonts w:ascii="Times New Roman" w:hAnsi="Times New Roman" w:cs="Times New Roman"/>
            <w:i/>
            <w:iCs/>
            <w:noProof/>
            <w:sz w:val="24"/>
            <w:szCs w:val="24"/>
            <w:rPrChange w:id="57" w:author="LYDIA" w:date="2021-06-23T09:15:00Z">
              <w:rPr>
                <w:noProof/>
              </w:rPr>
            </w:rPrChange>
          </w:rPr>
          <w:t>Kiat Menghalau Penyakit</w:t>
        </w:r>
        <w:r w:rsidRPr="003B7A85">
          <w:rPr>
            <w:rFonts w:ascii="Times New Roman" w:hAnsi="Times New Roman" w:cs="Times New Roman"/>
            <w:iCs/>
            <w:noProof/>
            <w:sz w:val="24"/>
            <w:szCs w:val="24"/>
            <w:rPrChange w:id="58" w:author="LYDIA" w:date="2021-06-23T09:12:00Z">
              <w:rPr>
                <w:noProof/>
              </w:rPr>
            </w:rPrChange>
          </w:rPr>
          <w:t xml:space="preserve">. </w:t>
        </w:r>
        <w:r w:rsidRPr="003B7A85">
          <w:rPr>
            <w:rFonts w:ascii="Times New Roman" w:hAnsi="Times New Roman" w:cs="Times New Roman"/>
            <w:noProof/>
            <w:sz w:val="24"/>
            <w:szCs w:val="24"/>
            <w:lang w:val="id-ID"/>
            <w:rPrChange w:id="59" w:author="LYDIA" w:date="2021-06-23T09:12:00Z">
              <w:rPr>
                <w:noProof/>
                <w:lang w:val="id-ID"/>
              </w:rPr>
            </w:rPrChange>
          </w:rPr>
          <w:t>Bandung</w:t>
        </w:r>
        <w:r w:rsidRPr="003B7A85">
          <w:rPr>
            <w:rFonts w:ascii="Times New Roman" w:hAnsi="Times New Roman" w:cs="Times New Roman"/>
            <w:noProof/>
            <w:sz w:val="24"/>
            <w:szCs w:val="24"/>
            <w:rPrChange w:id="60" w:author="LYDIA" w:date="2021-06-23T09:12:00Z">
              <w:rPr>
                <w:noProof/>
              </w:rPr>
            </w:rPrChange>
          </w:rPr>
          <w:t>: MQ Publishing.</w:t>
        </w:r>
        <w:r w:rsidRPr="003B7A85">
          <w:rPr>
            <w:rFonts w:ascii="Times New Roman" w:hAnsi="Times New Roman" w:cs="Times New Roman"/>
            <w:iCs/>
            <w:noProof/>
            <w:sz w:val="24"/>
            <w:szCs w:val="24"/>
            <w:rPrChange w:id="61" w:author="LYDIA" w:date="2021-06-23T09:12:00Z">
              <w:rPr>
                <w:noProof/>
              </w:rPr>
            </w:rPrChange>
          </w:rPr>
          <w:t xml:space="preserve"> </w:t>
        </w:r>
      </w:ins>
    </w:p>
    <w:p w:rsidR="003B7A85" w:rsidRPr="003B7A85" w:rsidRDefault="003B7A85" w:rsidP="003B7A85">
      <w:pPr>
        <w:rPr>
          <w:ins w:id="62" w:author="LYDIA" w:date="2021-06-23T09:19:00Z"/>
          <w:rFonts w:ascii="Times New Roman" w:hAnsi="Times New Roman" w:cs="Times New Roman"/>
          <w:noProof/>
          <w:sz w:val="24"/>
          <w:szCs w:val="24"/>
          <w:rPrChange w:id="63" w:author="LYDIA" w:date="2021-06-23T09:12:00Z">
            <w:rPr>
              <w:ins w:id="64" w:author="LYDIA" w:date="2021-06-23T09:19:00Z"/>
              <w:noProof/>
            </w:rPr>
          </w:rPrChange>
        </w:rPr>
        <w:pPrChange w:id="65" w:author="LYDIA" w:date="2021-06-23T09:12:00Z">
          <w:pPr>
            <w:pStyle w:val="ListParagraph"/>
            <w:spacing w:line="312" w:lineRule="auto"/>
            <w:ind w:left="457"/>
          </w:pPr>
        </w:pPrChange>
      </w:pPr>
      <w:ins w:id="66" w:author="LYDIA" w:date="2021-06-23T09:19:00Z">
        <w:r w:rsidRPr="003B7A85">
          <w:rPr>
            <w:rFonts w:ascii="Times New Roman" w:hAnsi="Times New Roman" w:cs="Times New Roman"/>
            <w:noProof/>
            <w:sz w:val="24"/>
            <w:szCs w:val="24"/>
            <w:lang w:val="id-ID"/>
            <w:rPrChange w:id="67" w:author="LYDIA" w:date="2021-06-23T09:12:00Z">
              <w:rPr>
                <w:noProof/>
                <w:lang w:val="id-ID"/>
              </w:rPr>
            </w:rPrChange>
          </w:rPr>
          <w:t>Helianthusonfri</w:t>
        </w:r>
        <w:r w:rsidRPr="003B7A85">
          <w:rPr>
            <w:rFonts w:ascii="Times New Roman" w:hAnsi="Times New Roman" w:cs="Times New Roman"/>
            <w:noProof/>
            <w:sz w:val="24"/>
            <w:szCs w:val="24"/>
            <w:rPrChange w:id="68" w:author="LYDIA" w:date="2021-06-23T09:12:00Z">
              <w:rPr>
                <w:noProof/>
              </w:rPr>
            </w:rPrChange>
          </w:rPr>
          <w:t xml:space="preserve">, J. (2016). </w:t>
        </w:r>
        <w:r w:rsidRPr="003B7A85">
          <w:rPr>
            <w:rFonts w:ascii="Times New Roman" w:hAnsi="Times New Roman" w:cs="Times New Roman"/>
            <w:i/>
            <w:iCs/>
            <w:noProof/>
            <w:sz w:val="24"/>
            <w:szCs w:val="24"/>
            <w:lang w:val="id-ID"/>
            <w:rPrChange w:id="69" w:author="LYDIA" w:date="2021-06-23T09:12:00Z">
              <w:rPr>
                <w:i/>
                <w:iCs/>
                <w:noProof/>
                <w:lang w:val="id-ID"/>
              </w:rPr>
            </w:rPrChange>
          </w:rPr>
          <w:t>Facebook Marketing</w:t>
        </w:r>
        <w:r w:rsidRPr="003B7A85">
          <w:rPr>
            <w:rFonts w:ascii="Times New Roman" w:hAnsi="Times New Roman" w:cs="Times New Roman"/>
            <w:iCs/>
            <w:noProof/>
            <w:sz w:val="24"/>
            <w:szCs w:val="24"/>
            <w:rPrChange w:id="70" w:author="LYDIA" w:date="2021-06-23T09:12:00Z">
              <w:rPr>
                <w:iCs/>
                <w:noProof/>
              </w:rPr>
            </w:rPrChange>
          </w:rPr>
          <w:t xml:space="preserve">. </w:t>
        </w:r>
        <w:r w:rsidRPr="003B7A85">
          <w:rPr>
            <w:rFonts w:ascii="Times New Roman" w:hAnsi="Times New Roman" w:cs="Times New Roman"/>
            <w:noProof/>
            <w:sz w:val="24"/>
            <w:szCs w:val="24"/>
            <w:lang w:val="id-ID"/>
            <w:rPrChange w:id="71" w:author="LYDIA" w:date="2021-06-23T09:12:00Z">
              <w:rPr>
                <w:noProof/>
                <w:lang w:val="id-ID"/>
              </w:rPr>
            </w:rPrChange>
          </w:rPr>
          <w:t>Jakarta</w:t>
        </w:r>
        <w:r w:rsidRPr="003B7A85">
          <w:rPr>
            <w:rFonts w:ascii="Times New Roman" w:hAnsi="Times New Roman" w:cs="Times New Roman"/>
            <w:noProof/>
            <w:sz w:val="24"/>
            <w:szCs w:val="24"/>
            <w:rPrChange w:id="72" w:author="LYDIA" w:date="2021-06-23T09:12:00Z">
              <w:rPr>
                <w:noProof/>
              </w:rPr>
            </w:rPrChange>
          </w:rPr>
          <w:t xml:space="preserve">: PT. </w:t>
        </w:r>
        <w:r w:rsidRPr="003B7A85">
          <w:rPr>
            <w:rFonts w:ascii="Times New Roman" w:hAnsi="Times New Roman" w:cs="Times New Roman"/>
            <w:noProof/>
            <w:sz w:val="24"/>
            <w:szCs w:val="24"/>
            <w:lang w:val="id-ID"/>
            <w:rPrChange w:id="73" w:author="LYDIA" w:date="2021-06-23T09:12:00Z">
              <w:rPr>
                <w:noProof/>
                <w:lang w:val="id-ID"/>
              </w:rPr>
            </w:rPrChange>
          </w:rPr>
          <w:t>Elex Media Komputindo</w:t>
        </w:r>
        <w:r w:rsidRPr="003B7A85">
          <w:rPr>
            <w:rFonts w:ascii="Times New Roman" w:hAnsi="Times New Roman" w:cs="Times New Roman"/>
            <w:noProof/>
            <w:sz w:val="24"/>
            <w:szCs w:val="24"/>
            <w:rPrChange w:id="74" w:author="LYDIA" w:date="2021-06-23T09:12:00Z">
              <w:rPr>
                <w:noProof/>
              </w:rPr>
            </w:rPrChange>
          </w:rPr>
          <w:t>.</w:t>
        </w:r>
      </w:ins>
    </w:p>
    <w:p w:rsidR="003B7A85" w:rsidRDefault="003B7A85" w:rsidP="003B7A85">
      <w:pPr>
        <w:ind w:left="567" w:hanging="567"/>
        <w:rPr>
          <w:ins w:id="75" w:author="LYDIA" w:date="2021-06-23T09:19:00Z"/>
          <w:rFonts w:ascii="Times New Roman" w:hAnsi="Times New Roman" w:cs="Times New Roman"/>
          <w:iCs/>
          <w:noProof/>
          <w:sz w:val="24"/>
          <w:szCs w:val="24"/>
        </w:rPr>
        <w:pPrChange w:id="76" w:author="LYDIA" w:date="2021-06-23T09:15:00Z">
          <w:pPr>
            <w:pStyle w:val="ListParagraph"/>
            <w:spacing w:line="312" w:lineRule="auto"/>
            <w:ind w:left="457"/>
          </w:pPr>
        </w:pPrChange>
      </w:pPr>
      <w:ins w:id="77" w:author="LYDIA" w:date="2021-06-23T09:19:00Z">
        <w:r w:rsidRPr="003B7A85">
          <w:rPr>
            <w:rFonts w:ascii="Times New Roman" w:hAnsi="Times New Roman" w:cs="Times New Roman"/>
            <w:noProof/>
            <w:sz w:val="24"/>
            <w:szCs w:val="24"/>
            <w:lang w:val="id-ID"/>
          </w:rPr>
          <w:t>Osborne</w:t>
        </w:r>
        <w:r>
          <w:rPr>
            <w:rFonts w:ascii="Times New Roman" w:hAnsi="Times New Roman" w:cs="Times New Roman"/>
            <w:noProof/>
            <w:sz w:val="24"/>
            <w:szCs w:val="24"/>
          </w:rPr>
          <w:t xml:space="preserve">, J. W. (1993). </w:t>
        </w:r>
        <w:r w:rsidRPr="00F9655A">
          <w:rPr>
            <w:rFonts w:ascii="Times New Roman" w:hAnsi="Times New Roman" w:cs="Times New Roman"/>
            <w:i/>
            <w:iCs/>
            <w:noProof/>
            <w:sz w:val="24"/>
            <w:szCs w:val="24"/>
            <w:lang w:val="id-ID"/>
          </w:rPr>
          <w:t>Kiat Berbicar</w:t>
        </w:r>
        <w:r w:rsidRPr="00F9655A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t>a di Depan Umum Untuk Eksekutif</w:t>
        </w:r>
        <w:r>
          <w:rPr>
            <w:rFonts w:ascii="Times New Roman" w:hAnsi="Times New Roman" w:cs="Times New Roman"/>
            <w:iCs/>
            <w:noProof/>
            <w:sz w:val="24"/>
            <w:szCs w:val="24"/>
          </w:rPr>
          <w:t xml:space="preserve"> Terjemahan </w:t>
        </w:r>
        <w:r w:rsidRPr="003B7A85">
          <w:rPr>
            <w:rFonts w:ascii="Times New Roman" w:hAnsi="Times New Roman" w:cs="Times New Roman"/>
            <w:iCs/>
            <w:noProof/>
            <w:sz w:val="24"/>
            <w:szCs w:val="24"/>
            <w:lang w:val="id-ID"/>
          </w:rPr>
          <w:t>Walfred Andre</w:t>
        </w:r>
        <w:r>
          <w:rPr>
            <w:rFonts w:ascii="Times New Roman" w:hAnsi="Times New Roman" w:cs="Times New Roman"/>
            <w:iCs/>
            <w:noProof/>
            <w:sz w:val="24"/>
            <w:szCs w:val="24"/>
          </w:rPr>
          <w:t xml:space="preserve">. </w:t>
        </w:r>
        <w:r w:rsidRPr="003B7A85">
          <w:rPr>
            <w:rFonts w:ascii="Times New Roman" w:hAnsi="Times New Roman" w:cs="Times New Roman"/>
            <w:noProof/>
            <w:sz w:val="24"/>
            <w:szCs w:val="24"/>
            <w:lang w:val="id-ID"/>
          </w:rPr>
          <w:t>Jakarta</w:t>
        </w:r>
        <w:r>
          <w:rPr>
            <w:rFonts w:ascii="Times New Roman" w:hAnsi="Times New Roman" w:cs="Times New Roman"/>
            <w:noProof/>
            <w:sz w:val="24"/>
            <w:szCs w:val="24"/>
          </w:rPr>
          <w:t xml:space="preserve">: PT Bumi Aksara. </w:t>
        </w:r>
        <w:r>
          <w:rPr>
            <w:rFonts w:ascii="Times New Roman" w:hAnsi="Times New Roman" w:cs="Times New Roman"/>
            <w:iCs/>
            <w:noProof/>
            <w:sz w:val="24"/>
            <w:szCs w:val="24"/>
          </w:rPr>
          <w:t xml:space="preserve">  </w:t>
        </w:r>
      </w:ins>
    </w:p>
    <w:p w:rsidR="003B7A85" w:rsidRPr="003B7A85" w:rsidRDefault="003B7A85" w:rsidP="003B7A85">
      <w:pPr>
        <w:ind w:left="567" w:hanging="567"/>
        <w:rPr>
          <w:ins w:id="78" w:author="LYDIA" w:date="2021-06-23T09:19:00Z"/>
          <w:rFonts w:ascii="Times New Roman" w:hAnsi="Times New Roman" w:cs="Times New Roman"/>
          <w:noProof/>
          <w:sz w:val="24"/>
          <w:szCs w:val="24"/>
          <w:lang w:val="id-ID"/>
        </w:rPr>
        <w:pPrChange w:id="79" w:author="LYDIA" w:date="2021-06-23T09:19:00Z">
          <w:pPr>
            <w:spacing w:line="312" w:lineRule="auto"/>
            <w:ind w:left="457"/>
          </w:pPr>
        </w:pPrChange>
      </w:pPr>
      <w:ins w:id="80" w:author="LYDIA" w:date="2021-06-23T09:19:00Z">
        <w:r>
          <w:rPr>
            <w:rFonts w:ascii="Times New Roman" w:hAnsi="Times New Roman" w:cs="Times New Roman"/>
            <w:noProof/>
            <w:sz w:val="24"/>
            <w:szCs w:val="24"/>
          </w:rPr>
          <w:t xml:space="preserve">Trim, B. (2011). </w:t>
        </w:r>
        <w:r w:rsidRPr="00F9655A">
          <w:rPr>
            <w:rFonts w:ascii="Times New Roman" w:hAnsi="Times New Roman" w:cs="Times New Roman"/>
            <w:i/>
            <w:iCs/>
            <w:noProof/>
            <w:sz w:val="24"/>
            <w:szCs w:val="24"/>
            <w:lang w:val="id-ID"/>
          </w:rPr>
          <w:t xml:space="preserve">Muhammad </w:t>
        </w:r>
        <w:r w:rsidRPr="00F9655A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t>effect</w:t>
        </w:r>
        <w:r w:rsidRPr="00F9655A">
          <w:rPr>
            <w:rFonts w:ascii="Times New Roman" w:hAnsi="Times New Roman" w:cs="Times New Roman"/>
            <w:i/>
            <w:iCs/>
            <w:noProof/>
            <w:sz w:val="24"/>
            <w:szCs w:val="24"/>
            <w:lang w:val="id-ID"/>
          </w:rPr>
          <w:t>: Getaran yang dirindukan dan ditakuti</w:t>
        </w:r>
        <w:r>
          <w:rPr>
            <w:rFonts w:ascii="Times New Roman" w:hAnsi="Times New Roman" w:cs="Times New Roman"/>
            <w:iCs/>
            <w:noProof/>
            <w:sz w:val="24"/>
            <w:szCs w:val="24"/>
          </w:rPr>
          <w:t>. Solo: Tinta Medina.</w:t>
        </w:r>
        <w:r>
          <w:rPr>
            <w:rFonts w:ascii="Times New Roman" w:hAnsi="Times New Roman" w:cs="Times New Roman"/>
            <w:noProof/>
            <w:sz w:val="24"/>
            <w:szCs w:val="24"/>
          </w:rPr>
          <w:t xml:space="preserve"> </w:t>
        </w:r>
      </w:ins>
    </w:p>
    <w:p w:rsidR="003B7A85" w:rsidRDefault="00D634BA" w:rsidP="003B7A85">
      <w:pPr>
        <w:ind w:left="567" w:hanging="567"/>
        <w:rPr>
          <w:ins w:id="81" w:author="LYDIA" w:date="2021-06-23T09:19:00Z"/>
          <w:rFonts w:ascii="Times New Roman" w:hAnsi="Times New Roman" w:cs="Times New Roman"/>
          <w:iCs/>
          <w:noProof/>
          <w:sz w:val="24"/>
          <w:szCs w:val="24"/>
          <w:lang w:val="id-ID"/>
        </w:rPr>
        <w:pPrChange w:id="82" w:author="LYDIA" w:date="2021-06-23T09:18:00Z">
          <w:pPr>
            <w:pStyle w:val="ListParagraph"/>
            <w:spacing w:line="312" w:lineRule="auto"/>
            <w:ind w:left="457"/>
          </w:pPr>
        </w:pPrChange>
      </w:pPr>
      <w:ins w:id="83" w:author="LYDIA" w:date="2021-06-23T09:22:00Z">
        <w:r>
          <w:rPr>
            <w:rFonts w:ascii="Times New Roman" w:hAnsi="Times New Roman" w:cs="Times New Roman"/>
            <w:noProof/>
            <w:sz w:val="24"/>
            <w:szCs w:val="24"/>
          </w:rPr>
          <w:t>Trim, B</w:t>
        </w:r>
      </w:ins>
      <w:bookmarkStart w:id="84" w:name="_GoBack"/>
      <w:bookmarkEnd w:id="84"/>
      <w:ins w:id="85" w:author="LYDIA" w:date="2021-06-23T09:19:00Z">
        <w:r w:rsidR="003B7A85">
          <w:rPr>
            <w:rFonts w:ascii="Times New Roman" w:hAnsi="Times New Roman" w:cs="Times New Roman"/>
            <w:noProof/>
            <w:sz w:val="24"/>
            <w:szCs w:val="24"/>
          </w:rPr>
          <w:t xml:space="preserve">. </w:t>
        </w:r>
        <w:r w:rsidR="003B7A85">
          <w:rPr>
            <w:rFonts w:ascii="Times New Roman" w:hAnsi="Times New Roman" w:cs="Times New Roman"/>
            <w:noProof/>
            <w:sz w:val="24"/>
            <w:szCs w:val="24"/>
            <w:lang w:val="id-ID"/>
          </w:rPr>
          <w:t>(</w:t>
        </w:r>
        <w:r w:rsidR="003B7A85">
          <w:rPr>
            <w:rFonts w:ascii="Times New Roman" w:hAnsi="Times New Roman" w:cs="Times New Roman"/>
            <w:noProof/>
            <w:sz w:val="24"/>
            <w:szCs w:val="24"/>
          </w:rPr>
          <w:t>2011</w:t>
        </w:r>
        <w:r w:rsidR="003B7A85">
          <w:rPr>
            <w:rFonts w:ascii="Times New Roman" w:hAnsi="Times New Roman" w:cs="Times New Roman"/>
            <w:noProof/>
            <w:sz w:val="24"/>
            <w:szCs w:val="24"/>
            <w:lang w:val="id-ID"/>
          </w:rPr>
          <w:t>)</w:t>
        </w:r>
        <w:r w:rsidR="003B7A85">
          <w:rPr>
            <w:rFonts w:ascii="Times New Roman" w:hAnsi="Times New Roman" w:cs="Times New Roman"/>
            <w:noProof/>
            <w:sz w:val="24"/>
            <w:szCs w:val="24"/>
          </w:rPr>
          <w:t xml:space="preserve">. </w:t>
        </w:r>
        <w:r w:rsidR="003B7A85" w:rsidRPr="00F9655A">
          <w:rPr>
            <w:rFonts w:ascii="Times New Roman" w:hAnsi="Times New Roman" w:cs="Times New Roman"/>
            <w:i/>
            <w:iCs/>
            <w:noProof/>
            <w:sz w:val="24"/>
            <w:szCs w:val="24"/>
            <w:lang w:val="id-ID"/>
          </w:rPr>
          <w:t xml:space="preserve">The art of </w:t>
        </w:r>
        <w:r w:rsidR="003B7A85" w:rsidRPr="00F9655A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t>stimulating idea</w:t>
        </w:r>
        <w:r w:rsidR="003B7A85" w:rsidRPr="00F9655A">
          <w:rPr>
            <w:rFonts w:ascii="Times New Roman" w:hAnsi="Times New Roman" w:cs="Times New Roman"/>
            <w:i/>
            <w:iCs/>
            <w:noProof/>
            <w:sz w:val="24"/>
            <w:szCs w:val="24"/>
            <w:lang w:val="id-ID"/>
          </w:rPr>
          <w:t xml:space="preserve">: Jurus mendulang </w:t>
        </w:r>
        <w:r w:rsidR="003B7A85" w:rsidRPr="00F9655A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t>ide dan insaf agar kaya di jalan menulis</w:t>
        </w:r>
        <w:r w:rsidR="003B7A85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t>.</w:t>
        </w:r>
        <w:r w:rsidR="003B7A85">
          <w:rPr>
            <w:rFonts w:ascii="Times New Roman" w:hAnsi="Times New Roman" w:cs="Times New Roman"/>
            <w:iCs/>
            <w:noProof/>
            <w:sz w:val="24"/>
            <w:szCs w:val="24"/>
          </w:rPr>
          <w:t xml:space="preserve"> Solo: Metagraf</w:t>
        </w:r>
        <w:r w:rsidR="003B7A85">
          <w:rPr>
            <w:rFonts w:ascii="Times New Roman" w:hAnsi="Times New Roman" w:cs="Times New Roman"/>
            <w:iCs/>
            <w:noProof/>
            <w:sz w:val="24"/>
            <w:szCs w:val="24"/>
            <w:lang w:val="id-ID"/>
          </w:rPr>
          <w:t>.</w:t>
        </w:r>
      </w:ins>
    </w:p>
    <w:p w:rsidR="003B7A85" w:rsidRDefault="003B7A85" w:rsidP="003B7A85">
      <w:pPr>
        <w:rPr>
          <w:ins w:id="86" w:author="LYDIA" w:date="2021-06-23T09:19:00Z"/>
          <w:rFonts w:ascii="Times New Roman" w:hAnsi="Times New Roman" w:cs="Times New Roman"/>
          <w:noProof/>
          <w:sz w:val="24"/>
          <w:szCs w:val="24"/>
          <w:lang w:val="id-ID"/>
        </w:rPr>
        <w:pPrChange w:id="87" w:author="LYDIA" w:date="2021-06-23T09:12:00Z">
          <w:pPr>
            <w:ind w:left="457"/>
          </w:pPr>
        </w:pPrChange>
      </w:pPr>
      <w:ins w:id="88" w:author="LYDIA" w:date="2021-06-23T09:19:00Z">
        <w:r>
          <w:rPr>
            <w:rFonts w:ascii="Times New Roman" w:hAnsi="Times New Roman" w:cs="Times New Roman"/>
            <w:noProof/>
            <w:sz w:val="24"/>
            <w:szCs w:val="24"/>
          </w:rPr>
          <w:t>Wong, J</w:t>
        </w:r>
        <w:r>
          <w:rPr>
            <w:rFonts w:ascii="Times New Roman" w:hAnsi="Times New Roman" w:cs="Times New Roman"/>
            <w:noProof/>
            <w:sz w:val="24"/>
            <w:szCs w:val="24"/>
            <w:lang w:val="id-ID"/>
          </w:rPr>
          <w:t>ony</w:t>
        </w:r>
        <w:r>
          <w:rPr>
            <w:rFonts w:ascii="Times New Roman" w:hAnsi="Times New Roman" w:cs="Times New Roman"/>
            <w:noProof/>
            <w:sz w:val="24"/>
            <w:szCs w:val="24"/>
          </w:rPr>
          <w:t xml:space="preserve">. </w:t>
        </w:r>
        <w:r>
          <w:rPr>
            <w:rFonts w:ascii="Times New Roman" w:hAnsi="Times New Roman" w:cs="Times New Roman"/>
            <w:noProof/>
            <w:sz w:val="24"/>
            <w:szCs w:val="24"/>
            <w:lang w:val="id-ID"/>
          </w:rPr>
          <w:t>(</w:t>
        </w:r>
        <w:r>
          <w:rPr>
            <w:rFonts w:ascii="Times New Roman" w:hAnsi="Times New Roman" w:cs="Times New Roman"/>
            <w:noProof/>
            <w:sz w:val="24"/>
            <w:szCs w:val="24"/>
          </w:rPr>
          <w:t>2010</w:t>
        </w:r>
        <w:r>
          <w:rPr>
            <w:rFonts w:ascii="Times New Roman" w:hAnsi="Times New Roman" w:cs="Times New Roman"/>
            <w:noProof/>
            <w:sz w:val="24"/>
            <w:szCs w:val="24"/>
            <w:lang w:val="id-ID"/>
          </w:rPr>
          <w:t>)</w:t>
        </w:r>
        <w:r>
          <w:rPr>
            <w:rFonts w:ascii="Times New Roman" w:hAnsi="Times New Roman" w:cs="Times New Roman"/>
            <w:noProof/>
            <w:sz w:val="24"/>
            <w:szCs w:val="24"/>
          </w:rPr>
          <w:t xml:space="preserve">. </w:t>
        </w:r>
        <w:r w:rsidRPr="003B7A85">
          <w:rPr>
            <w:rFonts w:ascii="Times New Roman" w:hAnsi="Times New Roman" w:cs="Times New Roman"/>
            <w:i/>
            <w:iCs/>
            <w:noProof/>
            <w:sz w:val="24"/>
            <w:szCs w:val="24"/>
            <w:lang w:val="id-ID"/>
          </w:rPr>
          <w:t xml:space="preserve">Internet </w:t>
        </w:r>
        <w:r w:rsidRPr="003B7A85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t xml:space="preserve">marketing </w:t>
        </w:r>
        <w:r w:rsidRPr="003B7A85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t xml:space="preserve">for </w:t>
        </w:r>
        <w:r w:rsidRPr="003B7A85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t>beginners</w:t>
        </w:r>
        <w:r>
          <w:rPr>
            <w:rFonts w:ascii="Times New Roman" w:hAnsi="Times New Roman" w:cs="Times New Roman"/>
            <w:iCs/>
            <w:noProof/>
            <w:sz w:val="24"/>
            <w:szCs w:val="24"/>
          </w:rPr>
          <w:t xml:space="preserve">. </w:t>
        </w:r>
        <w:r w:rsidRPr="003B7A85">
          <w:rPr>
            <w:rFonts w:ascii="Times New Roman" w:hAnsi="Times New Roman" w:cs="Times New Roman"/>
            <w:noProof/>
            <w:sz w:val="24"/>
            <w:szCs w:val="24"/>
            <w:lang w:val="id-ID"/>
          </w:rPr>
          <w:t>Jakarta</w:t>
        </w:r>
        <w:r>
          <w:rPr>
            <w:rFonts w:ascii="Times New Roman" w:hAnsi="Times New Roman" w:cs="Times New Roman"/>
            <w:noProof/>
            <w:sz w:val="24"/>
            <w:szCs w:val="24"/>
          </w:rPr>
          <w:t>:</w:t>
        </w:r>
        <w:r w:rsidRPr="003B7A85">
          <w:rPr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>
          <w:rPr>
            <w:rFonts w:ascii="Times New Roman" w:hAnsi="Times New Roman" w:cs="Times New Roman"/>
            <w:noProof/>
            <w:sz w:val="24"/>
            <w:szCs w:val="24"/>
            <w:lang w:val="id-ID"/>
          </w:rPr>
          <w:t xml:space="preserve">PT. </w:t>
        </w:r>
        <w:r w:rsidRPr="003B7A85">
          <w:rPr>
            <w:rFonts w:ascii="Times New Roman" w:hAnsi="Times New Roman" w:cs="Times New Roman"/>
            <w:noProof/>
            <w:sz w:val="24"/>
            <w:szCs w:val="24"/>
            <w:lang w:val="id-ID"/>
          </w:rPr>
          <w:t>Elex Media Komputindo</w:t>
        </w:r>
        <w:r>
          <w:rPr>
            <w:rFonts w:ascii="Times New Roman" w:hAnsi="Times New Roman" w:cs="Times New Roman"/>
            <w:noProof/>
            <w:sz w:val="24"/>
            <w:szCs w:val="24"/>
          </w:rPr>
          <w:t>.</w:t>
        </w:r>
        <w:r w:rsidRPr="003B7A85">
          <w:rPr>
            <w:rFonts w:ascii="Times New Roman" w:hAnsi="Times New Roman" w:cs="Times New Roman"/>
            <w:noProof/>
            <w:sz w:val="24"/>
            <w:szCs w:val="24"/>
            <w:lang w:val="id-ID"/>
          </w:rPr>
          <w:t xml:space="preserve"> </w:t>
        </w:r>
      </w:ins>
    </w:p>
    <w:p w:rsidR="003B7A85" w:rsidDel="003B7A85" w:rsidRDefault="003B7A85" w:rsidP="003B7A85">
      <w:pPr>
        <w:rPr>
          <w:del w:id="89" w:author="LYDIA" w:date="2021-06-23T09:19:00Z"/>
          <w:rFonts w:ascii="Times New Roman" w:hAnsi="Times New Roman" w:cs="Times New Roman"/>
          <w:noProof/>
          <w:sz w:val="24"/>
          <w:szCs w:val="24"/>
          <w:lang w:val="id-ID"/>
        </w:rPr>
        <w:pPrChange w:id="90" w:author="LYDIA" w:date="2021-06-23T09:12:00Z">
          <w:pPr>
            <w:ind w:left="457"/>
          </w:pPr>
        </w:pPrChange>
      </w:pPr>
      <w:del w:id="91" w:author="LYDIA" w:date="2021-06-23T09:19:00Z">
        <w:r w:rsidDel="003B7A85">
          <w:rPr>
            <w:rFonts w:ascii="Times New Roman" w:hAnsi="Times New Roman" w:cs="Times New Roman"/>
            <w:noProof/>
            <w:sz w:val="24"/>
            <w:szCs w:val="24"/>
          </w:rPr>
          <w:delText>Wong, J</w:delText>
        </w:r>
        <w:r w:rsidDel="003B7A85">
          <w:rPr>
            <w:rFonts w:ascii="Times New Roman" w:hAnsi="Times New Roman" w:cs="Times New Roman"/>
            <w:noProof/>
            <w:sz w:val="24"/>
            <w:szCs w:val="24"/>
            <w:lang w:val="id-ID"/>
          </w:rPr>
          <w:delText>ony</w:delText>
        </w:r>
        <w:r w:rsidDel="003B7A85">
          <w:rPr>
            <w:rFonts w:ascii="Times New Roman" w:hAnsi="Times New Roman" w:cs="Times New Roman"/>
            <w:noProof/>
            <w:sz w:val="24"/>
            <w:szCs w:val="24"/>
          </w:rPr>
          <w:delText xml:space="preserve">. 2010. </w:delText>
        </w:r>
        <w:r w:rsidRPr="003B7A85" w:rsidDel="003B7A85">
          <w:rPr>
            <w:rFonts w:ascii="Times New Roman" w:hAnsi="Times New Roman" w:cs="Times New Roman"/>
            <w:i/>
            <w:iCs/>
            <w:noProof/>
            <w:sz w:val="24"/>
            <w:szCs w:val="24"/>
            <w:lang w:val="id-ID"/>
          </w:rPr>
          <w:delText xml:space="preserve">Internet </w:delText>
        </w:r>
        <w:r w:rsidRPr="003B7A85" w:rsidDel="003B7A85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delText xml:space="preserve">marketing </w:delText>
        </w:r>
        <w:r w:rsidRPr="003B7A85" w:rsidDel="003B7A85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delText xml:space="preserve">for </w:delText>
        </w:r>
        <w:r w:rsidRPr="003B7A85" w:rsidDel="003B7A85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delText>beginners</w:delText>
        </w:r>
        <w:r w:rsidDel="003B7A85">
          <w:rPr>
            <w:rFonts w:ascii="Times New Roman" w:hAnsi="Times New Roman" w:cs="Times New Roman"/>
            <w:iCs/>
            <w:noProof/>
            <w:sz w:val="24"/>
            <w:szCs w:val="24"/>
          </w:rPr>
          <w:delText xml:space="preserve">. </w:delText>
        </w:r>
        <w:r w:rsidRPr="003B7A85" w:rsidDel="003B7A85">
          <w:rPr>
            <w:rFonts w:ascii="Times New Roman" w:hAnsi="Times New Roman" w:cs="Times New Roman"/>
            <w:noProof/>
            <w:sz w:val="24"/>
            <w:szCs w:val="24"/>
            <w:lang w:val="id-ID"/>
          </w:rPr>
          <w:delText>Jakarta</w:delText>
        </w:r>
        <w:r w:rsidDel="003B7A85">
          <w:rPr>
            <w:rFonts w:ascii="Times New Roman" w:hAnsi="Times New Roman" w:cs="Times New Roman"/>
            <w:noProof/>
            <w:sz w:val="24"/>
            <w:szCs w:val="24"/>
          </w:rPr>
          <w:delText>:</w:delText>
        </w:r>
        <w:r w:rsidRPr="003B7A85" w:rsidDel="003B7A85">
          <w:rPr>
            <w:rFonts w:ascii="Times New Roman" w:hAnsi="Times New Roman" w:cs="Times New Roman"/>
            <w:noProof/>
            <w:sz w:val="24"/>
            <w:szCs w:val="24"/>
          </w:rPr>
          <w:delText xml:space="preserve"> </w:delText>
        </w:r>
        <w:r w:rsidDel="003B7A85">
          <w:rPr>
            <w:rFonts w:ascii="Times New Roman" w:hAnsi="Times New Roman" w:cs="Times New Roman"/>
            <w:noProof/>
            <w:sz w:val="24"/>
            <w:szCs w:val="24"/>
            <w:lang w:val="id-ID"/>
          </w:rPr>
          <w:delText xml:space="preserve">PT. </w:delText>
        </w:r>
        <w:r w:rsidRPr="003B7A85" w:rsidDel="003B7A85">
          <w:rPr>
            <w:rFonts w:ascii="Times New Roman" w:hAnsi="Times New Roman" w:cs="Times New Roman"/>
            <w:noProof/>
            <w:sz w:val="24"/>
            <w:szCs w:val="24"/>
            <w:lang w:val="id-ID"/>
          </w:rPr>
          <w:delText>Elex Media Komputindo</w:delText>
        </w:r>
        <w:r w:rsidDel="003B7A85">
          <w:rPr>
            <w:rFonts w:ascii="Times New Roman" w:hAnsi="Times New Roman" w:cs="Times New Roman"/>
            <w:noProof/>
            <w:sz w:val="24"/>
            <w:szCs w:val="24"/>
          </w:rPr>
          <w:delText>.</w:delText>
        </w:r>
        <w:r w:rsidRPr="003B7A85" w:rsidDel="003B7A85">
          <w:rPr>
            <w:rFonts w:ascii="Times New Roman" w:hAnsi="Times New Roman" w:cs="Times New Roman"/>
            <w:noProof/>
            <w:sz w:val="24"/>
            <w:szCs w:val="24"/>
            <w:lang w:val="id-ID"/>
          </w:rPr>
          <w:delText xml:space="preserve"> </w:delText>
        </w:r>
      </w:del>
    </w:p>
    <w:p w:rsidR="003B7A85" w:rsidRPr="003B7A85" w:rsidRDefault="003B7A85" w:rsidP="003B7A85">
      <w:pPr>
        <w:ind w:left="567" w:hanging="567"/>
        <w:rPr>
          <w:ins w:id="92" w:author="LYDIA" w:date="2021-06-23T09:12:00Z"/>
          <w:rFonts w:ascii="Times New Roman" w:hAnsi="Times New Roman" w:cs="Times New Roman"/>
          <w:noProof/>
          <w:sz w:val="24"/>
          <w:szCs w:val="24"/>
          <w:lang w:val="id-ID"/>
          <w:rPrChange w:id="93" w:author="LYDIA" w:date="2021-06-23T09:12:00Z">
            <w:rPr>
              <w:ins w:id="94" w:author="LYDIA" w:date="2021-06-23T09:12:00Z"/>
              <w:noProof/>
              <w:lang w:val="id-ID"/>
            </w:rPr>
          </w:rPrChange>
        </w:rPr>
        <w:pPrChange w:id="95" w:author="LYDIA" w:date="2021-06-23T09:13:00Z">
          <w:pPr>
            <w:pStyle w:val="ListParagraph"/>
            <w:spacing w:line="312" w:lineRule="auto"/>
            <w:ind w:left="457"/>
          </w:pPr>
        </w:pPrChange>
      </w:pPr>
      <w:del w:id="96" w:author="LYDIA" w:date="2021-06-23T09:19:00Z">
        <w:r w:rsidRPr="003B7A85" w:rsidDel="003B7A85">
          <w:rPr>
            <w:rFonts w:ascii="Times New Roman" w:hAnsi="Times New Roman" w:cs="Times New Roman"/>
            <w:noProof/>
            <w:sz w:val="24"/>
            <w:szCs w:val="24"/>
            <w:lang w:val="id-ID"/>
            <w:rPrChange w:id="97" w:author="LYDIA" w:date="2021-06-23T09:12:00Z">
              <w:rPr>
                <w:noProof/>
                <w:lang w:val="id-ID"/>
              </w:rPr>
            </w:rPrChange>
          </w:rPr>
          <w:delText>Helianthusonfri</w:delText>
        </w:r>
        <w:r w:rsidRPr="003B7A85" w:rsidDel="003B7A85">
          <w:rPr>
            <w:rFonts w:ascii="Times New Roman" w:hAnsi="Times New Roman" w:cs="Times New Roman"/>
            <w:noProof/>
            <w:sz w:val="24"/>
            <w:szCs w:val="24"/>
            <w:rPrChange w:id="98" w:author="LYDIA" w:date="2021-06-23T09:12:00Z">
              <w:rPr>
                <w:noProof/>
              </w:rPr>
            </w:rPrChange>
          </w:rPr>
          <w:delText xml:space="preserve">, J. (2016). </w:delText>
        </w:r>
        <w:r w:rsidRPr="003B7A85" w:rsidDel="003B7A85">
          <w:rPr>
            <w:rFonts w:ascii="Times New Roman" w:hAnsi="Times New Roman" w:cs="Times New Roman"/>
            <w:i/>
            <w:iCs/>
            <w:noProof/>
            <w:sz w:val="24"/>
            <w:szCs w:val="24"/>
            <w:lang w:val="id-ID"/>
            <w:rPrChange w:id="99" w:author="LYDIA" w:date="2021-06-23T09:12:00Z">
              <w:rPr>
                <w:i/>
                <w:iCs/>
                <w:noProof/>
                <w:lang w:val="id-ID"/>
              </w:rPr>
            </w:rPrChange>
          </w:rPr>
          <w:delText>Facebook Marketing</w:delText>
        </w:r>
        <w:r w:rsidRPr="003B7A85" w:rsidDel="003B7A85">
          <w:rPr>
            <w:rFonts w:ascii="Times New Roman" w:hAnsi="Times New Roman" w:cs="Times New Roman"/>
            <w:iCs/>
            <w:noProof/>
            <w:sz w:val="24"/>
            <w:szCs w:val="24"/>
            <w:rPrChange w:id="100" w:author="LYDIA" w:date="2021-06-23T09:12:00Z">
              <w:rPr>
                <w:iCs/>
                <w:noProof/>
              </w:rPr>
            </w:rPrChange>
          </w:rPr>
          <w:delText xml:space="preserve">. </w:delText>
        </w:r>
        <w:r w:rsidRPr="003B7A85" w:rsidDel="003B7A85">
          <w:rPr>
            <w:rFonts w:ascii="Times New Roman" w:hAnsi="Times New Roman" w:cs="Times New Roman"/>
            <w:noProof/>
            <w:sz w:val="24"/>
            <w:szCs w:val="24"/>
            <w:lang w:val="id-ID"/>
            <w:rPrChange w:id="101" w:author="LYDIA" w:date="2021-06-23T09:12:00Z">
              <w:rPr>
                <w:noProof/>
                <w:lang w:val="id-ID"/>
              </w:rPr>
            </w:rPrChange>
          </w:rPr>
          <w:delText>Jakarta</w:delText>
        </w:r>
        <w:r w:rsidRPr="003B7A85" w:rsidDel="003B7A85">
          <w:rPr>
            <w:rFonts w:ascii="Times New Roman" w:hAnsi="Times New Roman" w:cs="Times New Roman"/>
            <w:noProof/>
            <w:sz w:val="24"/>
            <w:szCs w:val="24"/>
            <w:rPrChange w:id="102" w:author="LYDIA" w:date="2021-06-23T09:12:00Z">
              <w:rPr>
                <w:noProof/>
              </w:rPr>
            </w:rPrChange>
          </w:rPr>
          <w:delText xml:space="preserve">: PT. </w:delText>
        </w:r>
        <w:r w:rsidRPr="003B7A85" w:rsidDel="003B7A85">
          <w:rPr>
            <w:rFonts w:ascii="Times New Roman" w:hAnsi="Times New Roman" w:cs="Times New Roman"/>
            <w:noProof/>
            <w:sz w:val="24"/>
            <w:szCs w:val="24"/>
            <w:lang w:val="id-ID"/>
            <w:rPrChange w:id="103" w:author="LYDIA" w:date="2021-06-23T09:12:00Z">
              <w:rPr>
                <w:noProof/>
                <w:lang w:val="id-ID"/>
              </w:rPr>
            </w:rPrChange>
          </w:rPr>
          <w:delText>Elex Media Komputindo</w:delText>
        </w:r>
        <w:r w:rsidRPr="003B7A85" w:rsidDel="003B7A85">
          <w:rPr>
            <w:rFonts w:ascii="Times New Roman" w:hAnsi="Times New Roman" w:cs="Times New Roman"/>
            <w:noProof/>
            <w:sz w:val="24"/>
            <w:szCs w:val="24"/>
            <w:rPrChange w:id="104" w:author="LYDIA" w:date="2021-06-23T09:12:00Z">
              <w:rPr>
                <w:noProof/>
              </w:rPr>
            </w:rPrChange>
          </w:rPr>
          <w:delText>.</w:delText>
        </w:r>
      </w:del>
      <w:ins w:id="105" w:author="LYDIA" w:date="2021-06-23T09:12:00Z">
        <w:r w:rsidRPr="003B7A85">
          <w:rPr>
            <w:rFonts w:ascii="Times New Roman" w:hAnsi="Times New Roman" w:cs="Times New Roman"/>
            <w:noProof/>
            <w:sz w:val="24"/>
            <w:szCs w:val="24"/>
            <w:rPrChange w:id="106" w:author="LYDIA" w:date="2021-06-23T09:12:00Z">
              <w:rPr>
                <w:noProof/>
              </w:rPr>
            </w:rPrChange>
          </w:rPr>
          <w:t xml:space="preserve"> </w:t>
        </w:r>
      </w:ins>
    </w:p>
    <w:p w:rsidR="003B7A85" w:rsidRPr="003B7A85" w:rsidRDefault="003B7A85" w:rsidP="003B7A85">
      <w:pPr>
        <w:pStyle w:val="ListParagraph"/>
        <w:spacing w:line="312" w:lineRule="auto"/>
        <w:ind w:left="457"/>
        <w:rPr>
          <w:rFonts w:ascii="Times New Roman" w:hAnsi="Times New Roman" w:cs="Times New Roman"/>
          <w:noProof/>
          <w:sz w:val="24"/>
          <w:szCs w:val="24"/>
        </w:rPr>
      </w:pPr>
    </w:p>
    <w:p w:rsidR="003B7A85" w:rsidRPr="003B7A85" w:rsidRDefault="003B7A85" w:rsidP="003B7A85">
      <w:pPr>
        <w:ind w:left="457"/>
        <w:rPr>
          <w:rFonts w:ascii="Times New Roman" w:hAnsi="Times New Roman" w:cs="Times New Roman"/>
          <w:noProof/>
          <w:sz w:val="24"/>
          <w:szCs w:val="24"/>
        </w:rPr>
      </w:pPr>
    </w:p>
    <w:p w:rsidR="003B7A85" w:rsidRPr="003B7A85" w:rsidRDefault="003B7A85">
      <w:pPr>
        <w:rPr>
          <w:noProof/>
          <w:lang w:val="id-ID"/>
        </w:rPr>
      </w:pPr>
    </w:p>
    <w:sectPr w:rsidR="003B7A85" w:rsidRPr="003B7A8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YDIA">
    <w15:presenceInfo w15:providerId="None" w15:userId="LYD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91EF3"/>
    <w:rsid w:val="003B7A85"/>
    <w:rsid w:val="0042167F"/>
    <w:rsid w:val="00774439"/>
    <w:rsid w:val="00924DF5"/>
    <w:rsid w:val="00974F1C"/>
    <w:rsid w:val="00D6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LYDIA</cp:lastModifiedBy>
  <cp:revision>6</cp:revision>
  <dcterms:created xsi:type="dcterms:W3CDTF">2020-08-26T21:21:00Z</dcterms:created>
  <dcterms:modified xsi:type="dcterms:W3CDTF">2021-06-23T02:22:00Z</dcterms:modified>
</cp:coreProperties>
</file>