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657D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63712A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9D2500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4550D7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2DF1DB75" w14:textId="77777777" w:rsidR="00927764" w:rsidRPr="0094076B" w:rsidRDefault="00927764" w:rsidP="00927764">
      <w:pPr>
        <w:rPr>
          <w:rFonts w:ascii="Cambria" w:hAnsi="Cambria"/>
        </w:rPr>
      </w:pPr>
    </w:p>
    <w:p w14:paraId="327CF2E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7E7FEBE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Januari 2020   20:48 Diperbarui: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C8AB2A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984C3BD" wp14:editId="6555F81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46B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3FA72A08" w14:textId="03E2568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</w:t>
      </w:r>
      <w:del w:id="0" w:author="vien sartika dewi" w:date="2022-08-16T15:54:00Z">
        <w:r w:rsidRPr="00C50A1E" w:rsidDel="00D05BE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</w:delText>
        </w:r>
      </w:del>
      <w:ins w:id="1" w:author="vien sartika dewi" w:date="2022-08-16T15:54:00Z">
        <w:r w:rsidR="00D05BE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tetap berteman saja</w:t>
        </w:r>
      </w:ins>
      <w:del w:id="2" w:author="vien sartika dewi" w:date="2022-08-16T15:54:00Z">
        <w:r w:rsidRPr="00C50A1E" w:rsidDel="00D05BE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tetep temenan aja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del w:id="3" w:author="vien sartika dewi" w:date="2022-08-16T15:54:00Z">
        <w:r w:rsidRPr="00C50A1E" w:rsidDel="00D05BE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Huft.</w:delText>
        </w:r>
      </w:del>
    </w:p>
    <w:p w14:paraId="0B04544B" w14:textId="5819400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</w:t>
      </w:r>
      <w:ins w:id="4" w:author="vien sartika dewi" w:date="2022-08-16T15:56:00Z">
        <w:r w:rsidR="00D05B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" w:author="vien sartika dewi" w:date="2022-08-16T15:55:00Z">
        <w:r w:rsidRPr="00C50A1E" w:rsidDel="00D05BE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sepiring mie instan</w:t>
      </w:r>
      <w:del w:id="6" w:author="vien sartika dewi" w:date="2022-08-16T15:55:00Z">
        <w:r w:rsidRPr="00C50A1E" w:rsidDel="00D05BE4">
          <w:rPr>
            <w:rFonts w:ascii="Times New Roman" w:eastAsia="Times New Roman" w:hAnsi="Times New Roman" w:cs="Times New Roman"/>
            <w:sz w:val="24"/>
            <w:szCs w:val="24"/>
          </w:rPr>
          <w:delText xml:space="preserve"> kemasan putih</w:delText>
        </w:r>
      </w:del>
      <w:ins w:id="7" w:author="vien sartika dewi" w:date="2022-08-16T15:55:00Z">
        <w:r w:rsidR="00D05B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" w:author="vien sartika dewi" w:date="2022-08-16T15:55:00Z">
        <w:r w:rsidRPr="00C50A1E" w:rsidDel="00D05BE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aromanya </w:t>
      </w:r>
      <w:del w:id="9" w:author="vien sartika dewi" w:date="2022-08-16T15:55:00Z">
        <w:r w:rsidRPr="00C50A1E" w:rsidDel="00D05BE4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menggoda indera penciuman </w:t>
      </w:r>
      <w:del w:id="10" w:author="vien sartika dewi" w:date="2022-08-16T15:55:00Z">
        <w:r w:rsidRPr="00C50A1E" w:rsidDel="00D05BE4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atau bakwan yang baru diangkat dari penggorengan di kala hujan?</w:t>
      </w:r>
    </w:p>
    <w:p w14:paraId="40227D7D" w14:textId="1D2F7ECB" w:rsidR="00927764" w:rsidRPr="00C50A1E" w:rsidRDefault="00D05BE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1" w:author="vien sartika dewi" w:date="2022-08-16T15:5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Bulan Januari </w:t>
        </w:r>
      </w:ins>
      <w:del w:id="12" w:author="vien sartika dewi" w:date="2022-08-16T15:57:00Z">
        <w:r w:rsidR="00927764" w:rsidRPr="00C50A1E" w:rsidDel="00D05BE4">
          <w:rPr>
            <w:rFonts w:ascii="Times New Roman" w:eastAsia="Times New Roman" w:hAnsi="Times New Roman" w:cs="Times New Roman"/>
            <w:sz w:val="24"/>
            <w:szCs w:val="24"/>
          </w:rPr>
          <w:delText xml:space="preserve">Januari,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del w:id="13" w:author="vien sartika dewi" w:date="2022-08-16T15:56:00Z">
        <w:r w:rsidR="00927764" w:rsidRPr="00C50A1E" w:rsidDel="00D05BE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4" w:author="vien sartika dewi" w:date="2022-08-16T15:5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5" w:author="vien sartika dewi" w:date="2022-08-16T15:59:00Z">
        <w:r w:rsidR="00625074">
          <w:rPr>
            <w:rFonts w:ascii="Times New Roman" w:eastAsia="Times New Roman" w:hAnsi="Times New Roman" w:cs="Times New Roman"/>
            <w:sz w:val="24"/>
            <w:szCs w:val="24"/>
          </w:rPr>
          <w:t xml:space="preserve">hampir </w:t>
        </w:r>
      </w:ins>
      <w:ins w:id="16" w:author="vien sartika dewi" w:date="2022-08-16T15:56:00Z">
        <w:r>
          <w:rPr>
            <w:rFonts w:ascii="Times New Roman" w:eastAsia="Times New Roman" w:hAnsi="Times New Roman" w:cs="Times New Roman"/>
            <w:sz w:val="24"/>
            <w:szCs w:val="24"/>
          </w:rPr>
          <w:t>setiap ha</w:t>
        </w:r>
      </w:ins>
      <w:ins w:id="17" w:author="vien sartika dewi" w:date="2022-08-16T15:57:00Z">
        <w:r>
          <w:rPr>
            <w:rFonts w:ascii="Times New Roman" w:eastAsia="Times New Roman" w:hAnsi="Times New Roman" w:cs="Times New Roman"/>
            <w:sz w:val="24"/>
            <w:szCs w:val="24"/>
          </w:rPr>
          <w:t>ri</w:t>
        </w:r>
      </w:ins>
      <w:del w:id="18" w:author="vien sartika dewi" w:date="2022-08-16T15:56:00Z">
        <w:r w:rsidR="00927764" w:rsidRPr="00C50A1E" w:rsidDel="00D05BE4">
          <w:rPr>
            <w:rFonts w:ascii="Times New Roman" w:eastAsia="Times New Roman" w:hAnsi="Times New Roman" w:cs="Times New Roman"/>
            <w:sz w:val="24"/>
            <w:szCs w:val="24"/>
          </w:rPr>
          <w:delText>sehari-hari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, begitu kata orang sering mengartikannya. Benar saja</w:t>
      </w:r>
      <w:ins w:id="19" w:author="vien sartika dewi" w:date="2022-08-16T15:5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0" w:author="vien sartika dewi" w:date="2022-08-16T15:58:00Z">
        <w:r w:rsidR="00927764" w:rsidRPr="00C50A1E" w:rsidDel="00D05BE4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21" w:author="vien sartika dewi" w:date="2022-08-16T15:58:00Z">
        <w:r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22" w:author="vien sartika dewi" w:date="2022-08-16T15:58:00Z">
        <w:r w:rsidR="00927764" w:rsidRPr="00C50A1E" w:rsidDel="00D05BE4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eski di tahun ini </w:t>
      </w:r>
      <w:ins w:id="23" w:author="vien sartika dewi" w:date="2022-08-16T15:59:00Z">
        <w:r w:rsidR="00625074">
          <w:rPr>
            <w:rFonts w:ascii="Times New Roman" w:eastAsia="Times New Roman" w:hAnsi="Times New Roman" w:cs="Times New Roman"/>
            <w:sz w:val="24"/>
            <w:szCs w:val="24"/>
          </w:rPr>
          <w:t>di Ind</w:t>
        </w:r>
      </w:ins>
      <w:ins w:id="24" w:author="vien sartika dewi" w:date="2022-08-16T16:00:00Z">
        <w:r w:rsidR="00625074">
          <w:rPr>
            <w:rFonts w:ascii="Times New Roman" w:eastAsia="Times New Roman" w:hAnsi="Times New Roman" w:cs="Times New Roman"/>
            <w:sz w:val="24"/>
            <w:szCs w:val="24"/>
          </w:rPr>
          <w:t xml:space="preserve">onesia,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awal musim hujan </w:t>
      </w:r>
      <w:del w:id="25" w:author="vien sartika dewi" w:date="2022-08-16T15:59:00Z">
        <w:r w:rsidR="00927764" w:rsidRPr="00C50A1E" w:rsidDel="00625074">
          <w:rPr>
            <w:rFonts w:ascii="Times New Roman" w:eastAsia="Times New Roman" w:hAnsi="Times New Roman" w:cs="Times New Roman"/>
            <w:sz w:val="24"/>
            <w:szCs w:val="24"/>
          </w:rPr>
          <w:delText xml:space="preserve">di Indonesia </w:delText>
        </w:r>
      </w:del>
      <w:r w:rsidR="00927764">
        <w:rPr>
          <w:rFonts w:ascii="Times New Roman" w:eastAsia="Times New Roman" w:hAnsi="Times New Roman" w:cs="Times New Roman"/>
          <w:sz w:val="24"/>
          <w:szCs w:val="24"/>
        </w:rPr>
        <w:t>mundur di antara Bulan November-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 2019</w:t>
      </w:r>
      <w:ins w:id="26" w:author="vien sartika dewi" w:date="2022-08-16T16:00:00Z">
        <w:r w:rsidR="0062507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7" w:author="vien sartika dewi" w:date="2022-08-16T16:00:00Z">
        <w:r w:rsidR="00927764" w:rsidRPr="00C50A1E" w:rsidDel="00625074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 benar-benar datang seperti perkiraan. Sudah sangat terasa apalagi sejak awal tahun baru kita.</w:t>
      </w:r>
    </w:p>
    <w:p w14:paraId="0634FFC0" w14:textId="4CE2E5B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yang </w:t>
      </w:r>
      <w:ins w:id="28" w:author="vien sartika dewi" w:date="2022-08-16T16:03:00Z">
        <w:r w:rsidR="00625074">
          <w:rPr>
            <w:rFonts w:ascii="Times New Roman" w:eastAsia="Times New Roman" w:hAnsi="Times New Roman" w:cs="Times New Roman"/>
            <w:sz w:val="24"/>
            <w:szCs w:val="24"/>
          </w:rPr>
          <w:t xml:space="preserve">galau tapi </w:t>
        </w:r>
      </w:ins>
      <w:del w:id="29" w:author="vien sartika dewi" w:date="2022-08-16T16:02:00Z">
        <w:r w:rsidRPr="00C50A1E" w:rsidDel="00625074">
          <w:rPr>
            <w:rFonts w:ascii="Times New Roman" w:eastAsia="Times New Roman" w:hAnsi="Times New Roman" w:cs="Times New Roman"/>
            <w:sz w:val="24"/>
            <w:szCs w:val="24"/>
          </w:rPr>
          <w:delText xml:space="preserve">ambyar, </w:delText>
        </w:r>
      </w:del>
      <w:del w:id="30" w:author="vien sartika dewi" w:date="2022-08-16T16:04:00Z">
        <w:r w:rsidRPr="00C50A1E" w:rsidDel="00625074">
          <w:rPr>
            <w:rFonts w:ascii="Times New Roman" w:eastAsia="Times New Roman" w:hAnsi="Times New Roman" w:cs="Times New Roman"/>
            <w:sz w:val="24"/>
            <w:szCs w:val="24"/>
          </w:rPr>
          <w:delText>pun perilaku kita yang lain</w:delText>
        </w:r>
      </w:del>
      <w:ins w:id="31" w:author="vien sartika dewi" w:date="2022-08-16T16:04:00Z">
        <w:r w:rsidR="00625074">
          <w:rPr>
            <w:rFonts w:ascii="Times New Roman" w:eastAsia="Times New Roman" w:hAnsi="Times New Roman" w:cs="Times New Roman"/>
            <w:sz w:val="24"/>
            <w:szCs w:val="24"/>
          </w:rPr>
          <w:t xml:space="preserve"> juga degan perilaku kita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 Soal makan.</w:t>
      </w:r>
      <w:del w:id="32" w:author="vien sartika dewi" w:date="2022-08-16T16:04:00Z">
        <w:r w:rsidRPr="00C50A1E" w:rsidDel="009E2912">
          <w:rPr>
            <w:rFonts w:ascii="Times New Roman" w:eastAsia="Times New Roman" w:hAnsi="Times New Roman" w:cs="Times New Roman"/>
            <w:sz w:val="24"/>
            <w:szCs w:val="24"/>
          </w:rPr>
          <w:delText xml:space="preserve"> Ya,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 yang membuat kita jadi sering lapar. </w:t>
      </w:r>
      <w:del w:id="33" w:author="vien sartika dewi" w:date="2022-08-16T16:05:00Z">
        <w:r w:rsidRPr="00C50A1E" w:rsidDel="009E2912">
          <w:rPr>
            <w:rFonts w:ascii="Times New Roman" w:eastAsia="Times New Roman" w:hAnsi="Times New Roman" w:cs="Times New Roman"/>
            <w:sz w:val="24"/>
            <w:szCs w:val="24"/>
          </w:rPr>
          <w:delText>Kok bisa ya?</w:delText>
        </w:r>
      </w:del>
    </w:p>
    <w:p w14:paraId="3A442C56" w14:textId="5DBD56F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Siapa yang </w:t>
      </w:r>
      <w:ins w:id="34" w:author="vien sartika dewi" w:date="2022-08-16T16:05:00Z">
        <w:r w:rsidR="009E2912">
          <w:rPr>
            <w:rFonts w:ascii="Times New Roman" w:eastAsia="Times New Roman" w:hAnsi="Times New Roman" w:cs="Times New Roman"/>
            <w:sz w:val="24"/>
            <w:szCs w:val="24"/>
          </w:rPr>
          <w:t xml:space="preserve">sering </w:t>
        </w:r>
      </w:ins>
      <w:del w:id="35" w:author="vien sartika dewi" w:date="2022-08-16T16:05:00Z">
        <w:r w:rsidRPr="00C50A1E" w:rsidDel="009E2912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ins w:id="36" w:author="vien sartika dewi" w:date="2022-08-16T16:05:00Z">
        <w:r w:rsidR="009E2912">
          <w:rPr>
            <w:rFonts w:ascii="Times New Roman" w:eastAsia="Times New Roman" w:hAnsi="Times New Roman" w:cs="Times New Roman"/>
            <w:sz w:val="24"/>
            <w:szCs w:val="24"/>
          </w:rPr>
          <w:t xml:space="preserve">kan </w:t>
        </w:r>
      </w:ins>
      <w:del w:id="37" w:author="vien sartika dewi" w:date="2022-08-16T16:05:00Z">
        <w:r w:rsidDel="009E2912">
          <w:rPr>
            <w:rFonts w:ascii="Times New Roman" w:eastAsia="Times New Roman" w:hAnsi="Times New Roman" w:cs="Times New Roman"/>
            <w:sz w:val="24"/>
            <w:szCs w:val="24"/>
          </w:rPr>
          <w:delText xml:space="preserve"> bahwa </w:delText>
        </w:r>
      </w:del>
      <w:ins w:id="38" w:author="vien sartika dewi" w:date="2022-08-16T16:05:00Z">
        <w:r w:rsidR="009E2912">
          <w:rPr>
            <w:rFonts w:ascii="Times New Roman" w:eastAsia="Times New Roman" w:hAnsi="Times New Roman" w:cs="Times New Roman"/>
            <w:sz w:val="24"/>
            <w:szCs w:val="24"/>
          </w:rPr>
          <w:t xml:space="preserve">jika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hujan datang </w:t>
      </w:r>
      <w:del w:id="39" w:author="vien sartika dewi" w:date="2022-08-16T16:06:00Z">
        <w:r w:rsidDel="009E2912">
          <w:rPr>
            <w:rFonts w:ascii="Times New Roman" w:eastAsia="Times New Roman" w:hAnsi="Times New Roman" w:cs="Times New Roman"/>
            <w:sz w:val="24"/>
            <w:szCs w:val="24"/>
          </w:rPr>
          <w:delText xml:space="preserve">bersama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40" w:author="vien sartika dewi" w:date="2022-08-16T16:06:00Z">
        <w:r w:rsidR="009E2912">
          <w:rPr>
            <w:rFonts w:ascii="Times New Roman" w:eastAsia="Times New Roman" w:hAnsi="Times New Roman" w:cs="Times New Roman"/>
            <w:sz w:val="24"/>
            <w:szCs w:val="24"/>
          </w:rPr>
          <w:t>fs</w:t>
        </w:r>
      </w:ins>
      <w:del w:id="41" w:author="vien sartika dewi" w:date="2022-08-16T16:06:00Z">
        <w:r w:rsidDel="009E2912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  <w:r w:rsidRPr="00C50A1E" w:rsidDel="009E2912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u makan </w:t>
      </w:r>
      <w:del w:id="42" w:author="vien sartika dewi" w:date="2022-08-16T16:06:00Z">
        <w:r w:rsidRPr="00C50A1E" w:rsidDel="009E291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43" w:author="vien sartika dewi" w:date="2022-08-16T16:06:00Z">
        <w:r w:rsidR="009E2912">
          <w:rPr>
            <w:rFonts w:ascii="Times New Roman" w:eastAsia="Times New Roman" w:hAnsi="Times New Roman" w:cs="Times New Roman"/>
            <w:sz w:val="24"/>
            <w:szCs w:val="24"/>
          </w:rPr>
          <w:t xml:space="preserve">juga menjadi </w:t>
        </w:r>
        <w:r w:rsidR="009E291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4" w:author="vien sartika dewi" w:date="2022-08-16T16:06:00Z">
        <w:r w:rsidRPr="00C50A1E" w:rsidDel="009E2912">
          <w:rPr>
            <w:rFonts w:ascii="Times New Roman" w:eastAsia="Times New Roman" w:hAnsi="Times New Roman" w:cs="Times New Roman"/>
            <w:sz w:val="24"/>
            <w:szCs w:val="24"/>
          </w:rPr>
          <w:delText xml:space="preserve">tiba-tiba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ikut meningkat?</w:t>
      </w:r>
    </w:p>
    <w:p w14:paraId="6465B2EF" w14:textId="22E5E4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</w:t>
      </w:r>
      <w:del w:id="45" w:author="vien sartika dewi" w:date="2022-08-16T16:06:00Z">
        <w:r w:rsidRPr="00C50A1E" w:rsidDel="009E2912">
          <w:rPr>
            <w:rFonts w:ascii="Times New Roman" w:eastAsia="Times New Roman" w:hAnsi="Times New Roman" w:cs="Times New Roman"/>
            <w:sz w:val="24"/>
            <w:szCs w:val="24"/>
          </w:rPr>
          <w:delText xml:space="preserve"> camilan</w:delText>
        </w:r>
      </w:del>
      <w:ins w:id="46" w:author="vien sartika dewi" w:date="2022-08-16T16:07:00Z">
        <w:r w:rsidR="009E29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47" w:author="vien sartika dewi" w:date="2022-08-16T16:06:00Z">
        <w:r w:rsidR="009E2912">
          <w:rPr>
            <w:rFonts w:ascii="Times New Roman" w:eastAsia="Times New Roman" w:hAnsi="Times New Roman" w:cs="Times New Roman"/>
            <w:sz w:val="24"/>
            <w:szCs w:val="24"/>
          </w:rPr>
          <w:t>ku</w:t>
        </w:r>
      </w:ins>
      <w:ins w:id="48" w:author="vien sartika dewi" w:date="2022-08-16T16:07:00Z">
        <w:r w:rsidR="009E2912">
          <w:rPr>
            <w:rFonts w:ascii="Times New Roman" w:eastAsia="Times New Roman" w:hAnsi="Times New Roman" w:cs="Times New Roman"/>
            <w:sz w:val="24"/>
            <w:szCs w:val="24"/>
          </w:rPr>
          <w:t>dapan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tapi jumlah kalorinya </w:t>
      </w:r>
      <w:ins w:id="49" w:author="vien sartika dewi" w:date="2022-08-16T16:07:00Z">
        <w:r w:rsidR="009E2912">
          <w:rPr>
            <w:rFonts w:ascii="Times New Roman" w:eastAsia="Times New Roman" w:hAnsi="Times New Roman" w:cs="Times New Roman"/>
            <w:sz w:val="24"/>
            <w:szCs w:val="24"/>
          </w:rPr>
          <w:t xml:space="preserve">hampir </w:t>
        </w:r>
      </w:ins>
      <w:del w:id="50" w:author="vien sartika dewi" w:date="2022-08-16T16:07:00Z">
        <w:r w:rsidRPr="00C50A1E" w:rsidDel="009E2912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melebihi makan berat.</w:t>
      </w:r>
    </w:p>
    <w:p w14:paraId="2C8E76E8" w14:textId="132CA92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Sebungkus k</w:t>
      </w:r>
      <w:ins w:id="51" w:author="vien sartika dewi" w:date="2022-08-16T16:07:00Z">
        <w:r w:rsidR="009E2912">
          <w:rPr>
            <w:rFonts w:ascii="Times New Roman" w:eastAsia="Times New Roman" w:hAnsi="Times New Roman" w:cs="Times New Roman"/>
            <w:sz w:val="24"/>
            <w:szCs w:val="24"/>
          </w:rPr>
          <w:t>r</w:t>
        </w:r>
      </w:ins>
      <w:del w:id="52" w:author="vien sartika dewi" w:date="2022-08-16T16:07:00Z">
        <w:r w:rsidRPr="00C50A1E" w:rsidDel="009E2912">
          <w:rPr>
            <w:rFonts w:ascii="Times New Roman" w:eastAsia="Times New Roman" w:hAnsi="Times New Roman" w:cs="Times New Roman"/>
            <w:sz w:val="24"/>
            <w:szCs w:val="24"/>
          </w:rPr>
          <w:delText>er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ipik </w:t>
      </w:r>
      <w:del w:id="53" w:author="vien sartika dewi" w:date="2022-08-16T16:07:00Z">
        <w:r w:rsidRPr="00C50A1E" w:rsidDel="009E291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dalam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kemasan bisa dikonsumsi 4 porsi </w:t>
      </w:r>
      <w:del w:id="54" w:author="vien sartika dewi" w:date="2022-08-16T16:08:00Z">
        <w:r w:rsidRPr="00C50A1E" w:rsidDel="009E2912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sekali duduk. Belum </w:t>
      </w:r>
      <w:ins w:id="55" w:author="vien sartika dewi" w:date="2022-08-16T16:08:00Z">
        <w:r w:rsidR="009E2912">
          <w:rPr>
            <w:rFonts w:ascii="Times New Roman" w:eastAsia="Times New Roman" w:hAnsi="Times New Roman" w:cs="Times New Roman"/>
            <w:sz w:val="24"/>
            <w:szCs w:val="24"/>
          </w:rPr>
          <w:t xml:space="preserve">juga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cukup, </w:t>
      </w:r>
      <w:ins w:id="56" w:author="vien sartika dewi" w:date="2022-08-16T16:08:00Z">
        <w:r w:rsidR="009E2912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tambah lagi </w:t>
      </w:r>
      <w:ins w:id="57" w:author="vien sartika dewi" w:date="2022-08-16T16:08:00Z">
        <w:r w:rsidR="009E2912">
          <w:rPr>
            <w:rFonts w:ascii="Times New Roman" w:eastAsia="Times New Roman" w:hAnsi="Times New Roman" w:cs="Times New Roman"/>
            <w:sz w:val="24"/>
            <w:szCs w:val="24"/>
          </w:rPr>
          <w:t xml:space="preserve">dengan </w:t>
        </w:r>
      </w:ins>
      <w:del w:id="58" w:author="vien sartika dewi" w:date="2022-08-16T16:08:00Z">
        <w:r w:rsidRPr="00C50A1E" w:rsidDel="009E2912">
          <w:rPr>
            <w:rFonts w:ascii="Times New Roman" w:eastAsia="Times New Roman" w:hAnsi="Times New Roman" w:cs="Times New Roman"/>
            <w:sz w:val="24"/>
            <w:szCs w:val="24"/>
          </w:rPr>
          <w:delText>gorengannya</w:delText>
        </w:r>
      </w:del>
      <w:ins w:id="59" w:author="vien sartika dewi" w:date="2022-08-16T16:08:00Z">
        <w:r w:rsidR="009E2912" w:rsidRPr="00C50A1E">
          <w:rPr>
            <w:rFonts w:ascii="Times New Roman" w:eastAsia="Times New Roman" w:hAnsi="Times New Roman" w:cs="Times New Roman"/>
            <w:sz w:val="24"/>
            <w:szCs w:val="24"/>
          </w:rPr>
          <w:t>gorengan</w:t>
        </w:r>
      </w:ins>
      <w:ins w:id="60" w:author="vien sartika dewi" w:date="2022-08-16T16:09:00Z">
        <w:r w:rsidR="009E291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1" w:author="vien sartika dewi" w:date="2022-08-16T16:09:00Z">
        <w:r w:rsidRPr="00C50A1E" w:rsidDel="009E2912">
          <w:rPr>
            <w:rFonts w:ascii="Times New Roman" w:eastAsia="Times New Roman" w:hAnsi="Times New Roman" w:cs="Times New Roman"/>
            <w:sz w:val="24"/>
            <w:szCs w:val="24"/>
          </w:rPr>
          <w:delText>, satu-dua biji eh kok jadi lima?</w:delText>
        </w:r>
      </w:del>
    </w:p>
    <w:p w14:paraId="70747453" w14:textId="1E740F6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Hujan yang membuat suasana </w:t>
      </w:r>
      <w:ins w:id="62" w:author="vien sartika dewi" w:date="2022-08-16T16:09:00Z">
        <w:r w:rsidR="009E2912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seperti sikapnya </w:t>
      </w:r>
      <w:del w:id="63" w:author="vien sartika dewi" w:date="2022-08-16T16:10:00Z">
        <w:r w:rsidRPr="00C50A1E" w:rsidDel="000A7136">
          <w:rPr>
            <w:rFonts w:ascii="Times New Roman" w:eastAsia="Times New Roman" w:hAnsi="Times New Roman" w:cs="Times New Roman"/>
            <w:strike/>
            <w:sz w:val="24"/>
            <w:szCs w:val="24"/>
          </w:rPr>
          <w:delText>padamu</w:delText>
        </w:r>
      </w:del>
      <w:ins w:id="64" w:author="vien sartika dewi" w:date="2022-08-16T16:10:00Z">
        <w:r w:rsidR="000A7136">
          <w:rPr>
            <w:rFonts w:ascii="Times New Roman" w:eastAsia="Times New Roman" w:hAnsi="Times New Roman" w:cs="Times New Roman"/>
            <w:strike/>
            <w:sz w:val="24"/>
            <w:szCs w:val="24"/>
          </w:rPr>
          <w:t>terhadapmu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65" w:author="vien sartika dewi" w:date="2022-08-16T16:09:00Z">
        <w:r w:rsidRPr="00C50A1E" w:rsidDel="000A7136">
          <w:rPr>
            <w:rFonts w:ascii="Times New Roman" w:eastAsia="Times New Roman" w:hAnsi="Times New Roman" w:cs="Times New Roman"/>
            <w:sz w:val="24"/>
            <w:szCs w:val="24"/>
          </w:rPr>
          <w:delText xml:space="preserve">memang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bisa </w:t>
      </w:r>
      <w:ins w:id="66" w:author="vien sartika dewi" w:date="2022-08-16T16:10:00Z">
        <w:r w:rsidR="000A7136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salah satu pencetus mengapa </w:t>
      </w:r>
      <w:del w:id="67" w:author="vien sartika dewi" w:date="2022-08-16T16:10:00Z">
        <w:r w:rsidRPr="00C50A1E" w:rsidDel="000A7136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ins w:id="68" w:author="vien sartika dewi" w:date="2022-08-16T16:10:00Z">
        <w:r w:rsidR="000A7136">
          <w:rPr>
            <w:rFonts w:ascii="Times New Roman" w:eastAsia="Times New Roman" w:hAnsi="Times New Roman" w:cs="Times New Roman"/>
            <w:sz w:val="24"/>
            <w:szCs w:val="24"/>
          </w:rPr>
          <w:t>kamu</w:t>
        </w:r>
        <w:r w:rsidR="000A713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 suka makan. </w:t>
      </w:r>
    </w:p>
    <w:p w14:paraId="3E9F9062" w14:textId="25A802A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yang seperti tahu bulat </w:t>
      </w:r>
      <w:ins w:id="69" w:author="vien sartika dewi" w:date="2022-08-16T16:11:00Z">
        <w:r w:rsidR="000A7136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digoreng dadakan</w:t>
      </w:r>
      <w:del w:id="70" w:author="vien sartika dewi" w:date="2022-08-16T16:12:00Z">
        <w:r w:rsidRPr="00C50A1E" w:rsidDel="000A7136">
          <w:rPr>
            <w:rFonts w:ascii="Times New Roman" w:eastAsia="Times New Roman" w:hAnsi="Times New Roman" w:cs="Times New Roman"/>
            <w:sz w:val="24"/>
            <w:szCs w:val="24"/>
          </w:rPr>
          <w:delText xml:space="preserve"> alias yang masih 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71" w:author="vien sartika dewi" w:date="2022-08-16T16:12:00Z">
        <w:r w:rsidRPr="00C50A1E" w:rsidDel="000A7136">
          <w:rPr>
            <w:rFonts w:ascii="Times New Roman" w:eastAsia="Times New Roman" w:hAnsi="Times New Roman" w:cs="Times New Roman"/>
            <w:sz w:val="24"/>
            <w:szCs w:val="24"/>
          </w:rPr>
          <w:delText xml:space="preserve"> Apalagi </w:delText>
        </w:r>
      </w:del>
      <w:ins w:id="72" w:author="vien sartika dewi" w:date="2022-08-16T16:12:00Z">
        <w:r w:rsidR="000A7136">
          <w:rPr>
            <w:rFonts w:ascii="Times New Roman" w:eastAsia="Times New Roman" w:hAnsi="Times New Roman" w:cs="Times New Roman"/>
            <w:sz w:val="24"/>
            <w:szCs w:val="24"/>
          </w:rPr>
          <w:t xml:space="preserve">  M</w:t>
        </w:r>
      </w:ins>
      <w:del w:id="73" w:author="vien sartika dewi" w:date="2022-08-16T16:12:00Z">
        <w:r w:rsidRPr="00C50A1E" w:rsidDel="000A7136">
          <w:rPr>
            <w:rFonts w:ascii="Times New Roman" w:eastAsia="Times New Roman" w:hAnsi="Times New Roman" w:cs="Times New Roman"/>
            <w:sz w:val="24"/>
            <w:szCs w:val="24"/>
          </w:rPr>
          <w:delText>dengan 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ins w:id="74" w:author="vien sartika dewi" w:date="2022-08-16T16:12:00Z">
        <w:r w:rsidR="000A7136">
          <w:rPr>
            <w:rFonts w:ascii="Times New Roman" w:eastAsia="Times New Roman" w:hAnsi="Times New Roman" w:cs="Times New Roman"/>
            <w:sz w:val="24"/>
            <w:szCs w:val="24"/>
          </w:rPr>
          <w:t xml:space="preserve"> memb</w:t>
        </w:r>
      </w:ins>
      <w:ins w:id="75" w:author="vien sartika dewi" w:date="2022-08-16T16:13:00Z">
        <w:r w:rsidR="000A7136">
          <w:rPr>
            <w:rFonts w:ascii="Times New Roman" w:eastAsia="Times New Roman" w:hAnsi="Times New Roman" w:cs="Times New Roman"/>
            <w:sz w:val="24"/>
            <w:szCs w:val="24"/>
          </w:rPr>
          <w:t>uat t</w:t>
        </w:r>
      </w:ins>
      <w:del w:id="76" w:author="vien sartika dewi" w:date="2022-08-16T16:12:00Z">
        <w:r w:rsidRPr="00C50A1E" w:rsidDel="000A7136">
          <w:rPr>
            <w:rFonts w:ascii="Times New Roman" w:eastAsia="Times New Roman" w:hAnsi="Times New Roman" w:cs="Times New Roman"/>
            <w:sz w:val="24"/>
            <w:szCs w:val="24"/>
          </w:rPr>
          <w:delText>, 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ubuh</w:t>
      </w:r>
      <w:ins w:id="77" w:author="vien sartika dewi" w:date="2022-08-16T16:13:00Z">
        <w:r w:rsidR="000A713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8" w:author="vien sartika dewi" w:date="2022-08-16T16:13:00Z">
        <w:r w:rsidRPr="00C50A1E" w:rsidDel="000A7136">
          <w:rPr>
            <w:rFonts w:ascii="Times New Roman" w:eastAsia="Times New Roman" w:hAnsi="Times New Roman" w:cs="Times New Roman"/>
            <w:sz w:val="24"/>
            <w:szCs w:val="24"/>
          </w:rPr>
          <w:delText xml:space="preserve"> akan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mendapat "panas" akibat terjadinya peningkatan metabolisme dalam tubuh. </w:t>
      </w:r>
    </w:p>
    <w:p w14:paraId="0A72DFBD" w14:textId="719C3F71" w:rsidR="00927764" w:rsidRPr="00C50A1E" w:rsidRDefault="000A7136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79" w:author="vien sartika dewi" w:date="2022-08-16T16:14:00Z">
        <w:r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80" w:author="vien sartika dewi" w:date="2022-08-16T16:14:00Z">
        <w:r w:rsidR="00927764" w:rsidRPr="00C50A1E" w:rsidDel="000A7136">
          <w:rPr>
            <w:rFonts w:ascii="Times New Roman" w:eastAsia="Times New Roman" w:hAnsi="Times New Roman" w:cs="Times New Roman"/>
            <w:sz w:val="24"/>
            <w:szCs w:val="24"/>
          </w:rPr>
          <w:delText>Padahal k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ins w:id="81" w:author="vien sartika dewi" w:date="2022-08-16T16:1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2" w:author="vien sartika dewi" w:date="2022-08-16T16:14:00Z">
        <w:r w:rsidR="00927764" w:rsidRPr="00C50A1E" w:rsidDel="000A7136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dingin </w:t>
      </w:r>
      <w:del w:id="83" w:author="vien sartika dewi" w:date="2022-08-16T16:14:00Z">
        <w:r w:rsidR="00927764" w:rsidRPr="00C50A1E" w:rsidDel="000A713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terjadi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akibat hujan tidak </w:t>
      </w:r>
      <w:del w:id="84" w:author="vien sartika dewi" w:date="2022-08-16T16:14:00Z">
        <w:r w:rsidR="00927764" w:rsidRPr="00C50A1E" w:rsidDel="000A7136">
          <w:rPr>
            <w:rFonts w:ascii="Times New Roman" w:eastAsia="Times New Roman" w:hAnsi="Times New Roman" w:cs="Times New Roman"/>
            <w:sz w:val="24"/>
            <w:szCs w:val="24"/>
          </w:rPr>
          <w:delText xml:space="preserve">benar-benar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 tubuh memerlukan kalori tambahan dari makanan</w:t>
      </w:r>
      <w:del w:id="85" w:author="vien sartika dewi" w:date="2022-08-16T16:14:00Z">
        <w:r w:rsidR="00927764" w:rsidRPr="00C50A1E" w:rsidDel="000A7136">
          <w:rPr>
            <w:rFonts w:ascii="Times New Roman" w:eastAsia="Times New Roman" w:hAnsi="Times New Roman" w:cs="Times New Roman"/>
            <w:sz w:val="24"/>
            <w:szCs w:val="24"/>
          </w:rPr>
          <w:delText>mu, lho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86" w:author="vien sartika dewi" w:date="2022-08-16T16:15:00Z">
        <w:r w:rsidR="00927764" w:rsidRPr="00C50A1E" w:rsidDel="00A34FBD">
          <w:rPr>
            <w:rFonts w:ascii="Times New Roman" w:eastAsia="Times New Roman" w:hAnsi="Times New Roman" w:cs="Times New Roman"/>
            <w:sz w:val="24"/>
            <w:szCs w:val="24"/>
          </w:rPr>
          <w:delText>Dingin yang kita kira ternyata tidak sedingin kenyataannya, kok~</w:delText>
        </w:r>
      </w:del>
    </w:p>
    <w:p w14:paraId="53094598" w14:textId="77777777" w:rsidR="00A34FBD" w:rsidRDefault="00927764" w:rsidP="00927764">
      <w:pPr>
        <w:shd w:val="clear" w:color="auto" w:fill="F5F5F5"/>
        <w:spacing w:after="375"/>
        <w:rPr>
          <w:ins w:id="87" w:author="vien sartika dewi" w:date="2022-08-16T16:16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del w:id="88" w:author="vien sartika dewi" w:date="2022-08-16T16:16:00Z">
        <w:r w:rsidRPr="00C50A1E" w:rsidDel="00A34FBD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</w:p>
    <w:p w14:paraId="73FE0ADB" w14:textId="506ED2F0" w:rsidR="00927764" w:rsidRPr="00C50A1E" w:rsidRDefault="00A34FB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89" w:author="vien sartika dewi" w:date="2022-08-16T16:1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Saat hujan kita lebih banyak berada dalam ruangan, sehingga </w:t>
        </w:r>
      </w:ins>
      <w:del w:id="90" w:author="vien sartika dewi" w:date="2022-08-16T16:16:00Z">
        <w:r w:rsidR="00927764" w:rsidRPr="00C50A1E" w:rsidDel="00A34FBD">
          <w:rPr>
            <w:rFonts w:ascii="Times New Roman" w:eastAsia="Times New Roman" w:hAnsi="Times New Roman" w:cs="Times New Roman"/>
            <w:sz w:val="24"/>
            <w:szCs w:val="24"/>
          </w:rPr>
          <w:delText>Selama hujan datang, tentu kita akan lebih suka berlindung dalam ruangan saja. Ruangan yang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jarak kita dengan makanan </w:t>
      </w:r>
      <w:ins w:id="91" w:author="vien sartika dewi" w:date="2022-08-16T16:16:00Z">
        <w:r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makin dekat</w:t>
      </w:r>
      <w:ins w:id="92" w:author="vien sartika dewi" w:date="2022-08-16T16:1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93" w:author="vien sartika dewi" w:date="2022-08-16T16:16:00Z">
        <w:r w:rsidR="00927764" w:rsidRPr="00C50A1E" w:rsidDel="00A34FBD">
          <w:rPr>
            <w:rFonts w:ascii="Times New Roman" w:eastAsia="Times New Roman" w:hAnsi="Times New Roman" w:cs="Times New Roman"/>
            <w:sz w:val="24"/>
            <w:szCs w:val="24"/>
          </w:rPr>
          <w:delText xml:space="preserve"> saja. </w:delText>
        </w:r>
      </w:del>
      <w:del w:id="94" w:author="vien sartika dewi" w:date="2022-08-16T16:17:00Z">
        <w:r w:rsidR="00927764" w:rsidRPr="00C50A1E" w:rsidDel="00A34FBD">
          <w:rPr>
            <w:rFonts w:ascii="Times New Roman" w:eastAsia="Times New Roman" w:hAnsi="Times New Roman" w:cs="Times New Roman"/>
            <w:sz w:val="24"/>
            <w:szCs w:val="24"/>
          </w:rPr>
          <w:delText>Ya,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5" w:author="vien sartika dewi" w:date="2022-08-16T16:17:00Z">
        <w:r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del w:id="96" w:author="vien sartika dewi" w:date="2022-08-16T16:17:00Z">
        <w:r w:rsidR="00927764" w:rsidRPr="00C50A1E" w:rsidDel="00A34FBD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ni soal akses makanan yang jadi tak lagi berjarak. </w:t>
      </w:r>
      <w:del w:id="97" w:author="vien sartika dewi" w:date="2022-08-16T16:17:00Z">
        <w:r w:rsidR="00927764" w:rsidRPr="00C50A1E" w:rsidDel="00A34FBD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73F37269" w14:textId="3185EE2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</w:t>
      </w:r>
      <w:del w:id="98" w:author="vien sartika dewi" w:date="2022-08-16T16:17:00Z">
        <w:r w:rsidRPr="00C50A1E" w:rsidDel="00A34FBD">
          <w:rPr>
            <w:rFonts w:ascii="Times New Roman" w:eastAsia="Times New Roman" w:hAnsi="Times New Roman" w:cs="Times New Roman"/>
            <w:sz w:val="24"/>
            <w:szCs w:val="24"/>
          </w:rPr>
          <w:delText xml:space="preserve">segala jenis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5D7913EA" w14:textId="60012B3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ins w:id="99" w:author="vien sartika dewi" w:date="2022-08-16T16:19:00Z">
        <w:r w:rsidR="00A34FBD">
          <w:rPr>
            <w:rFonts w:ascii="Times New Roman" w:eastAsia="Times New Roman" w:hAnsi="Times New Roman" w:cs="Times New Roman"/>
            <w:sz w:val="24"/>
            <w:szCs w:val="24"/>
          </w:rPr>
          <w:t xml:space="preserve">lemari </w:t>
        </w:r>
      </w:ins>
      <w:del w:id="100" w:author="vien sartika dewi" w:date="2022-08-16T16:19:00Z">
        <w:r w:rsidDel="00A34FBD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A34FB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 bahan persediaan karena mau keluar di waktu hujan itu membuat kita berpikir</w:t>
      </w:r>
      <w:del w:id="101" w:author="vien sartika dewi" w:date="2022-08-16T16:19:00Z">
        <w:r w:rsidRPr="00C50A1E" w:rsidDel="00A34FBD">
          <w:rPr>
            <w:rFonts w:ascii="Times New Roman" w:eastAsia="Times New Roman" w:hAnsi="Times New Roman" w:cs="Times New Roman"/>
            <w:sz w:val="24"/>
            <w:szCs w:val="24"/>
          </w:rPr>
          <w:delText xml:space="preserve"> berkali-kali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02" w:author="vien sartika dewi" w:date="2022-08-16T16:19:00Z">
        <w:r w:rsidRPr="00C50A1E" w:rsidDel="00A34FBD">
          <w:rPr>
            <w:rFonts w:ascii="Times New Roman" w:eastAsia="Times New Roman" w:hAnsi="Times New Roman" w:cs="Times New Roman"/>
            <w:sz w:val="24"/>
            <w:szCs w:val="24"/>
          </w:rPr>
          <w:delText>Akan merepotkan.</w:delText>
        </w:r>
      </w:del>
    </w:p>
    <w:p w14:paraId="08FDD5E6" w14:textId="25CECE5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</w:t>
      </w:r>
      <w:del w:id="103" w:author="vien sartika dewi" w:date="2022-08-16T16:20:00Z">
        <w:r w:rsidRPr="00C50A1E" w:rsidDel="00624A5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04" w:author="vien sartika dewi" w:date="2022-08-16T16:20:00Z">
        <w:r w:rsidR="00624A5F">
          <w:rPr>
            <w:rFonts w:ascii="Times New Roman" w:eastAsia="Times New Roman" w:hAnsi="Times New Roman" w:cs="Times New Roman"/>
            <w:sz w:val="24"/>
            <w:szCs w:val="24"/>
          </w:rPr>
          <w:t xml:space="preserve"> tidak benar</w:t>
        </w:r>
      </w:ins>
      <w:del w:id="105" w:author="vien sartika dewi" w:date="2022-08-16T16:20:00Z">
        <w:r w:rsidRPr="00C50A1E" w:rsidDel="00624A5F">
          <w:rPr>
            <w:rFonts w:ascii="Times New Roman" w:eastAsia="Times New Roman" w:hAnsi="Times New Roman" w:cs="Times New Roman"/>
            <w:sz w:val="24"/>
            <w:szCs w:val="24"/>
          </w:rPr>
          <w:delText>tidak tahu diri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Yang penting enak, kalori belakangan?</w:t>
      </w:r>
    </w:p>
    <w:p w14:paraId="0D037C86" w14:textId="7566D36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ins w:id="106" w:author="vien sartika dewi" w:date="2022-08-16T16:20:00Z">
        <w:r w:rsidR="00624A5F">
          <w:rPr>
            <w:rFonts w:ascii="Times New Roman" w:eastAsia="Times New Roman" w:hAnsi="Times New Roman" w:cs="Times New Roman"/>
            <w:sz w:val="24"/>
            <w:szCs w:val="24"/>
          </w:rPr>
          <w:t>la</w:t>
        </w:r>
      </w:ins>
      <w:ins w:id="107" w:author="vien sartika dewi" w:date="2022-08-16T16:21:00Z">
        <w:r w:rsidR="00624A5F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del w:id="108" w:author="vien sartika dewi" w:date="2022-08-16T16:20:00Z">
        <w:r w:rsidRPr="00C50A1E" w:rsidDel="00624A5F">
          <w:rPr>
            <w:rFonts w:ascii="Times New Roman" w:eastAsia="Times New Roman" w:hAnsi="Times New Roman" w:cs="Times New Roman"/>
            <w:sz w:val="24"/>
            <w:szCs w:val="24"/>
          </w:rPr>
          <w:delText xml:space="preserve"> deh,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mulai </w:t>
      </w:r>
      <w:ins w:id="109" w:author="vien sartika dewi" w:date="2022-08-16T16:21:00Z">
        <w:r w:rsidR="00624A5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aja dulu dengan memperhatikan label informasi gizi ketika kamu memakan makanan kemasan. Atau jika ingin minum yang hangat-hangat, takar gulanya jangan </w:t>
      </w:r>
      <w:ins w:id="110" w:author="vien sartika dewi" w:date="2022-08-16T16:21:00Z">
        <w:r w:rsidR="00624A5F">
          <w:rPr>
            <w:rFonts w:ascii="Times New Roman" w:eastAsia="Times New Roman" w:hAnsi="Times New Roman" w:cs="Times New Roman"/>
            <w:sz w:val="24"/>
            <w:szCs w:val="24"/>
          </w:rPr>
          <w:t xml:space="preserve">berlebihan </w:t>
        </w:r>
      </w:ins>
      <w:del w:id="111" w:author="vien sartika dewi" w:date="2022-08-16T16:21:00Z">
        <w:r w:rsidRPr="00C50A1E" w:rsidDel="00624A5F">
          <w:rPr>
            <w:rFonts w:ascii="Times New Roman" w:eastAsia="Times New Roman" w:hAnsi="Times New Roman" w:cs="Times New Roman"/>
            <w:sz w:val="24"/>
            <w:szCs w:val="24"/>
          </w:rPr>
          <w:delText xml:space="preserve">kelebihan. </w:delText>
        </w:r>
      </w:del>
      <w:ins w:id="112" w:author="vien sartika dewi" w:date="2022-08-16T16:22:00Z">
        <w:r w:rsidR="00624A5F">
          <w:rPr>
            <w:rFonts w:ascii="Times New Roman" w:eastAsia="Times New Roman" w:hAnsi="Times New Roman" w:cs="Times New Roman"/>
            <w:sz w:val="24"/>
            <w:szCs w:val="24"/>
          </w:rPr>
          <w:t xml:space="preserve"> s</w:t>
        </w:r>
      </w:ins>
      <w:del w:id="113" w:author="vien sartika dewi" w:date="2022-08-16T16:21:00Z">
        <w:r w:rsidRPr="00C50A1E" w:rsidDel="00624A5F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ebab kamu sudah terlalu manis, kata dia</w:t>
      </w:r>
      <w:ins w:id="114" w:author="vien sartika dewi" w:date="2022-08-16T16:22:00Z">
        <w:r w:rsidR="00624A5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15" w:author="vien sartika dewi" w:date="2022-08-16T16:22:00Z">
        <w:r w:rsidRPr="00C50A1E" w:rsidDel="00624A5F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  <w:r w:rsidRPr="00C50A1E" w:rsidDel="00624A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9CCDB5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 hujan, rasa malas bergerak juga bisa jadi biang berat badan yang lebih suka naiknya. Apalagi munculnya kaum-kaum rebahan yang kerjaannya tiduran dan hanya buka tutup media sosial atau pura-pura sibuk padahal tidak ada yang nge-chat. </w:t>
      </w:r>
    </w:p>
    <w:p w14:paraId="2307C7CA" w14:textId="1391815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seperti inilah yang membuat lemak-lemak yang seharusnya dibakar jadi memilih </w:t>
      </w:r>
      <w:del w:id="116" w:author="vien sartika dewi" w:date="2022-08-16T16:22:00Z">
        <w:r w:rsidRPr="00C50A1E" w:rsidDel="00624A5F">
          <w:rPr>
            <w:rFonts w:ascii="Times New Roman" w:eastAsia="Times New Roman" w:hAnsi="Times New Roman" w:cs="Times New Roman"/>
            <w:sz w:val="24"/>
            <w:szCs w:val="24"/>
          </w:rPr>
          <w:delText>ikut</w:delText>
        </w:r>
        <w:r w:rsidDel="00624A5F">
          <w:rPr>
            <w:rFonts w:ascii="Times New Roman" w:eastAsia="Times New Roman" w:hAnsi="Times New Roman" w:cs="Times New Roman"/>
            <w:sz w:val="24"/>
            <w:szCs w:val="24"/>
          </w:rPr>
          <w:delText>an mager saja</w:delText>
        </w:r>
      </w:del>
      <w:ins w:id="117" w:author="vien sartika dewi" w:date="2022-08-16T16:22:00Z">
        <w:r w:rsidR="00624A5F">
          <w:rPr>
            <w:rFonts w:ascii="Times New Roman" w:eastAsia="Times New Roman" w:hAnsi="Times New Roman" w:cs="Times New Roman"/>
            <w:sz w:val="24"/>
            <w:szCs w:val="24"/>
          </w:rPr>
          <w:t xml:space="preserve">ikut ikutan </w:t>
        </w:r>
      </w:ins>
      <w:ins w:id="118" w:author="vien sartika dewi" w:date="2022-08-16T16:23:00Z">
        <w:r w:rsidR="00624A5F">
          <w:rPr>
            <w:rFonts w:ascii="Times New Roman" w:eastAsia="Times New Roman" w:hAnsi="Times New Roman" w:cs="Times New Roman"/>
            <w:sz w:val="24"/>
            <w:szCs w:val="24"/>
          </w:rPr>
          <w:t>malas bergerak.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14:paraId="7C885DC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14:paraId="1682B3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HAHA. </w:t>
      </w:r>
    </w:p>
    <w:p w14:paraId="2F3A5EC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6D52D50D" w14:textId="77777777" w:rsidR="00927764" w:rsidRPr="00C50A1E" w:rsidRDefault="00927764" w:rsidP="00927764"/>
    <w:p w14:paraId="1DC44EFB" w14:textId="77777777" w:rsidR="00927764" w:rsidRPr="005A045A" w:rsidRDefault="00927764" w:rsidP="00927764">
      <w:pPr>
        <w:rPr>
          <w:i/>
        </w:rPr>
      </w:pPr>
    </w:p>
    <w:p w14:paraId="0F16C56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79EFE0A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129D9" w14:textId="77777777" w:rsidR="0009785C" w:rsidRDefault="0009785C">
      <w:r>
        <w:separator/>
      </w:r>
    </w:p>
  </w:endnote>
  <w:endnote w:type="continuationSeparator" w:id="0">
    <w:p w14:paraId="59EFB74B" w14:textId="77777777" w:rsidR="0009785C" w:rsidRDefault="00097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7948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2826A463" w14:textId="77777777" w:rsidR="00941E77" w:rsidRDefault="00000000">
    <w:pPr>
      <w:pStyle w:val="Footer"/>
    </w:pPr>
  </w:p>
  <w:p w14:paraId="6D7D2CA6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C34DA" w14:textId="77777777" w:rsidR="0009785C" w:rsidRDefault="0009785C">
      <w:r>
        <w:separator/>
      </w:r>
    </w:p>
  </w:footnote>
  <w:footnote w:type="continuationSeparator" w:id="0">
    <w:p w14:paraId="1A0668C6" w14:textId="77777777" w:rsidR="0009785C" w:rsidRDefault="00097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007111">
    <w:abstractNumId w:val="0"/>
  </w:num>
  <w:num w:numId="2" w16cid:durableId="129309730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en sartika dewi">
    <w15:presenceInfo w15:providerId="Windows Live" w15:userId="4f74ef0c6389e7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9785C"/>
    <w:rsid w:val="000A7136"/>
    <w:rsid w:val="0012251A"/>
    <w:rsid w:val="0042167F"/>
    <w:rsid w:val="00624A5F"/>
    <w:rsid w:val="00625074"/>
    <w:rsid w:val="00924DF5"/>
    <w:rsid w:val="00927764"/>
    <w:rsid w:val="009E2912"/>
    <w:rsid w:val="00A34FBD"/>
    <w:rsid w:val="00D0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5E09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D05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vien sartika dewi</cp:lastModifiedBy>
  <cp:revision>2</cp:revision>
  <dcterms:created xsi:type="dcterms:W3CDTF">2022-08-16T08:23:00Z</dcterms:created>
  <dcterms:modified xsi:type="dcterms:W3CDTF">2022-08-16T08:23:00Z</dcterms:modified>
</cp:coreProperties>
</file>