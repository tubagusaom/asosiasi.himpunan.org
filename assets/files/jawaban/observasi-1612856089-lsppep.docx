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42AF4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DE097B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C29802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F2734BB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E1EE9D7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2FD92F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4FC71A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59504BB" wp14:editId="70E36D0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4F5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E6E7D1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FC11705" w14:textId="32B11A2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Sha ." w:date="2021-02-09T15:25:00Z">
        <w:r w:rsidRPr="00C50A1E" w:rsidDel="003564D4">
          <w:rPr>
            <w:rFonts w:ascii="Times New Roman" w:eastAsia="Times New Roman" w:hAnsi="Times New Roman" w:cs="Times New Roman"/>
            <w:sz w:val="24"/>
            <w:szCs w:val="24"/>
          </w:rPr>
          <w:delText>dikala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D9D01D9" w14:textId="7DB4606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 w:rsidR="003564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" w:author="Sha ." w:date="2021-02-09T15:25:00Z">
        <w:r w:rsidR="003564D4" w:rsidDel="003564D4">
          <w:rPr>
            <w:rFonts w:ascii="Times New Roman" w:eastAsia="Times New Roman" w:hAnsi="Times New Roman" w:cs="Times New Roman"/>
            <w:sz w:val="24"/>
            <w:szCs w:val="24"/>
          </w:rPr>
          <w:delText>s.d</w:delText>
        </w:r>
      </w:del>
      <w:r w:rsidR="003564D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5C8BF1" w14:textId="44D595B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564D4">
        <w:rPr>
          <w:rFonts w:ascii="Times New Roman" w:eastAsia="Times New Roman" w:hAnsi="Times New Roman" w:cs="Times New Roman"/>
          <w:sz w:val="24"/>
          <w:szCs w:val="24"/>
        </w:rPr>
        <w:t>hancur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871798A" w14:textId="78B7F70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Sha ." w:date="2021-02-09T15:25:00Z">
        <w:r w:rsidDel="003564D4">
          <w:rPr>
            <w:rFonts w:ascii="Times New Roman" w:eastAsia="Times New Roman" w:hAnsi="Times New Roman" w:cs="Times New Roman"/>
            <w:sz w:val="24"/>
            <w:szCs w:val="24"/>
          </w:rPr>
          <w:delText>na</w:delText>
        </w:r>
        <w:r w:rsidR="003564D4" w:rsidDel="003564D4">
          <w:rPr>
            <w:rFonts w:ascii="Times New Roman" w:eastAsia="Times New Roman" w:hAnsi="Times New Roman" w:cs="Times New Roman"/>
            <w:sz w:val="24"/>
            <w:szCs w:val="24"/>
          </w:rPr>
          <w:delText>f</w:delText>
        </w:r>
        <w:r w:rsidRPr="00C50A1E" w:rsidDel="003564D4">
          <w:rPr>
            <w:rFonts w:ascii="Times New Roman" w:eastAsia="Times New Roman" w:hAnsi="Times New Roman" w:cs="Times New Roman"/>
            <w:sz w:val="24"/>
            <w:szCs w:val="24"/>
          </w:rPr>
          <w:delText>su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4506692" w14:textId="315A290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3" w:author="Sha ." w:date="2021-02-09T15:25:00Z">
        <w:r w:rsidRPr="00C50A1E" w:rsidDel="003564D4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7BB4CD" w14:textId="1B9FE43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" w:author="Sha ." w:date="2021-02-09T15:26:00Z">
        <w:r w:rsidR="003564D4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3564D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" w:author="Sha ." w:date="2021-02-09T15:26:00Z">
        <w:r w:rsidRPr="00C50A1E" w:rsidDel="003564D4">
          <w:rPr>
            <w:rFonts w:ascii="Times New Roman" w:eastAsia="Times New Roman" w:hAnsi="Times New Roman" w:cs="Times New Roman"/>
            <w:sz w:val="24"/>
            <w:szCs w:val="24"/>
          </w:rPr>
          <w:delText>eh kok 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3D3D41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3564D4">
        <w:rPr>
          <w:rFonts w:ascii="Times New Roman" w:eastAsia="Times New Roman" w:hAnsi="Times New Roman" w:cs="Times New Roman"/>
          <w:sz w:val="24"/>
          <w:szCs w:val="24"/>
          <w:rPrChange w:id="6" w:author="Sha ." w:date="2021-02-09T15:2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3564D4">
        <w:rPr>
          <w:rFonts w:ascii="Times New Roman" w:eastAsia="Times New Roman" w:hAnsi="Times New Roman" w:cs="Times New Roman"/>
          <w:sz w:val="24"/>
          <w:szCs w:val="24"/>
          <w:rPrChange w:id="7" w:author="Sha ." w:date="2021-02-09T15:2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3564D4">
        <w:rPr>
          <w:rFonts w:ascii="Times New Roman" w:eastAsia="Times New Roman" w:hAnsi="Times New Roman" w:cs="Times New Roman"/>
          <w:sz w:val="24"/>
          <w:szCs w:val="24"/>
          <w:rPrChange w:id="8" w:author="Sha ." w:date="2021-02-09T15:2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3564D4">
        <w:rPr>
          <w:rFonts w:ascii="Times New Roman" w:eastAsia="Times New Roman" w:hAnsi="Times New Roman" w:cs="Times New Roman"/>
          <w:sz w:val="24"/>
          <w:szCs w:val="24"/>
          <w:rPrChange w:id="9" w:author="Sha ." w:date="2021-02-09T15:2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3564D4">
        <w:rPr>
          <w:rFonts w:ascii="Times New Roman" w:eastAsia="Times New Roman" w:hAnsi="Times New Roman" w:cs="Times New Roman"/>
          <w:sz w:val="24"/>
          <w:szCs w:val="24"/>
          <w:rPrChange w:id="10" w:author="Sha ." w:date="2021-02-09T15:2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07B87D7" w14:textId="6586909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" w:author="Sha ." w:date="2021-02-09T15:27:00Z">
        <w:r w:rsidR="003564D4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="003564D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" w:author="Sha ." w:date="2021-02-09T15:27:00Z">
        <w:r w:rsidRPr="00C50A1E" w:rsidDel="003564D4">
          <w:rPr>
            <w:rFonts w:ascii="Times New Roman" w:eastAsia="Times New Roman" w:hAnsi="Times New Roman" w:cs="Times New Roman"/>
            <w:sz w:val="24"/>
            <w:szCs w:val="24"/>
          </w:rPr>
          <w:delText>alias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E16F9BB" w14:textId="319DE23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ins w:id="13" w:author="Sha ." w:date="2021-02-09T15:28:00Z">
        <w:r w:rsidR="003564D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4" w:author="Sha ." w:date="2021-02-09T15:28:00Z">
        <w:r w:rsidRPr="00C50A1E" w:rsidDel="003564D4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15" w:author="Sha ." w:date="2021-02-09T15:28:00Z">
        <w:r w:rsidR="003564D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6" w:author="Sha ." w:date="2021-02-09T15:28:00Z">
        <w:r w:rsidRPr="00C50A1E" w:rsidDel="003564D4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12773E5F" w14:textId="6023D71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17" w:author="Sha ." w:date="2021-02-09T15:29:00Z">
        <w:r w:rsidRPr="00C50A1E" w:rsidDel="003564D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I</w:delText>
        </w:r>
      </w:del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del w:id="18" w:author="Sha ." w:date="2021-02-09T15:29:00Z">
        <w:r w:rsidRPr="00C50A1E" w:rsidDel="003564D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B</w:delText>
        </w:r>
      </w:del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19" w:author="Sha ." w:date="2021-02-09T15:29:00Z">
        <w:r w:rsidRPr="00C50A1E" w:rsidDel="003564D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J</w:delText>
        </w:r>
      </w:del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20" w:author="Sha ." w:date="2021-02-09T15:29:00Z">
        <w:r w:rsidR="003564D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</w:t>
        </w:r>
      </w:ins>
      <w:del w:id="21" w:author="Sha ." w:date="2021-02-09T15:29:00Z">
        <w:r w:rsidRPr="00C50A1E" w:rsidDel="003564D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22" w:author="Sha ." w:date="2021-02-09T15:29:00Z">
        <w:r w:rsidRPr="00C50A1E" w:rsidDel="003564D4">
          <w:rPr>
            <w:rFonts w:ascii="Times New Roman" w:eastAsia="Times New Roman" w:hAnsi="Times New Roman" w:cs="Times New Roman"/>
            <w:sz w:val="24"/>
            <w:szCs w:val="24"/>
          </w:rPr>
          <w:delText xml:space="preserve"> Ehem.</w:delText>
        </w:r>
      </w:del>
    </w:p>
    <w:p w14:paraId="03A08846" w14:textId="389008F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ins w:id="23" w:author="Sha ." w:date="2021-02-09T15:30:00Z">
        <w:r w:rsidR="003564D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564D4">
          <w:rPr>
            <w:rFonts w:ascii="Times New Roman" w:eastAsia="Times New Roman" w:hAnsi="Times New Roman" w:cs="Times New Roman"/>
            <w:sz w:val="24"/>
            <w:szCs w:val="24"/>
          </w:rPr>
          <w:t>ditata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Sha ." w:date="2021-02-09T15:30:00Z">
        <w:r w:rsidRPr="00C50A1E" w:rsidDel="003564D4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Del="003564D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3564D4">
          <w:rPr>
            <w:rFonts w:ascii="Times New Roman" w:eastAsia="Times New Roman" w:hAnsi="Times New Roman" w:cs="Times New Roman"/>
            <w:sz w:val="24"/>
            <w:szCs w:val="24"/>
          </w:rPr>
          <w:delText>tata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0989D0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CCE6D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4C0A305" w14:textId="6C52846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Sha ." w:date="2021-02-09T15:31:00Z">
        <w:r w:rsidRPr="00C50A1E" w:rsidDel="009E0027">
          <w:rPr>
            <w:rFonts w:ascii="Times New Roman" w:eastAsia="Times New Roman" w:hAnsi="Times New Roman" w:cs="Times New Roman"/>
            <w:sz w:val="24"/>
            <w:szCs w:val="24"/>
          </w:rPr>
          <w:delText>deh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ins w:id="26" w:author="Sha ." w:date="2021-02-09T15:31:00Z">
        <w:r w:rsidR="009E002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E0027">
          <w:rPr>
            <w:rFonts w:ascii="Times New Roman" w:eastAsia="Times New Roman" w:hAnsi="Times New Roman" w:cs="Times New Roman"/>
            <w:sz w:val="24"/>
            <w:szCs w:val="24"/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Sha ." w:date="2021-02-09T15:31:00Z">
        <w:r w:rsidRPr="00C50A1E" w:rsidDel="009E0027">
          <w:rPr>
            <w:rFonts w:ascii="Times New Roman" w:eastAsia="Times New Roman" w:hAnsi="Times New Roman" w:cs="Times New Roman"/>
            <w:sz w:val="24"/>
            <w:szCs w:val="24"/>
          </w:rPr>
          <w:delText>aja dulu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del w:id="28" w:author="Sha ." w:date="2021-02-09T15:32:00Z">
        <w:r w:rsidRPr="00C50A1E" w:rsidDel="009E002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D3AB348" w14:textId="3781236D" w:rsidR="00927764" w:rsidRPr="00C50A1E" w:rsidRDefault="009E0027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9" w:author="Sha ." w:date="2021-02-09T15:32:00Z">
        <w:r>
          <w:rPr>
            <w:rFonts w:ascii="Times New Roman" w:eastAsia="Times New Roman" w:hAnsi="Times New Roman" w:cs="Times New Roman"/>
            <w:sz w:val="24"/>
            <w:szCs w:val="24"/>
          </w:rPr>
          <w:t>Dimusim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0" w:author="Sha ." w:date="2021-02-09T15:32:00Z">
        <w:r w:rsidR="00927764" w:rsidRPr="00C50A1E" w:rsidDel="009E0027">
          <w:rPr>
            <w:rFonts w:ascii="Times New Roman" w:eastAsia="Times New Roman" w:hAnsi="Times New Roman" w:cs="Times New Roman"/>
            <w:sz w:val="24"/>
            <w:szCs w:val="24"/>
          </w:rPr>
          <w:delText>Di musim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ins w:id="31" w:author="Sha ." w:date="2021-02-09T15:33:00Z">
        <w:r w:rsidRPr="009E0027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32" w:author="Sha ." w:date="2021-02-09T15:3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chat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3" w:author="Sha ." w:date="2021-02-09T15:33:00Z">
        <w:r w:rsidR="00927764" w:rsidRPr="00C50A1E" w:rsidDel="009E0027">
          <w:rPr>
            <w:rFonts w:ascii="Times New Roman" w:eastAsia="Times New Roman" w:hAnsi="Times New Roman" w:cs="Times New Roman"/>
            <w:sz w:val="24"/>
            <w:szCs w:val="24"/>
          </w:rPr>
          <w:delText>nge-chat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FFCC165" w14:textId="5A7F76A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34" w:author="Sha ." w:date="2021-02-09T15:33:00Z">
        <w:r w:rsidR="009E0027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9E002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E9443CB" w14:textId="207C2B8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ins w:id="35" w:author="Sha ." w:date="2021-02-09T15:33:00Z">
        <w:r w:rsidR="009E002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36" w:author="Sha ." w:date="2021-02-09T15:34:00Z">
        <w:r w:rsidR="009E0027"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  <w:proofErr w:type="spellStart"/>
        <w:r w:rsidR="009E0027">
          <w:rPr>
            <w:rFonts w:ascii="Times New Roman" w:eastAsia="Times New Roman" w:hAnsi="Times New Roman" w:cs="Times New Roman"/>
            <w:sz w:val="24"/>
            <w:szCs w:val="24"/>
          </w:rPr>
          <w:t>anda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" w:author="Sha ." w:date="2021-02-09T15:33:00Z">
        <w:r w:rsidRPr="00C50A1E" w:rsidDel="009E0027">
          <w:rPr>
            <w:rFonts w:ascii="Times New Roman" w:eastAsia="Times New Roman" w:hAnsi="Times New Roman" w:cs="Times New Roman"/>
            <w:sz w:val="24"/>
            <w:szCs w:val="24"/>
          </w:rPr>
          <w:delText>di 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38" w:author="Sha ." w:date="2021-02-09T15:34:00Z">
        <w:r w:rsidR="009E0027">
          <w:rPr>
            <w:rFonts w:ascii="Times New Roman" w:eastAsia="Times New Roman" w:hAnsi="Times New Roman" w:cs="Times New Roman"/>
            <w:sz w:val="24"/>
            <w:szCs w:val="24"/>
          </w:rPr>
          <w:t xml:space="preserve">Anda </w:t>
        </w:r>
      </w:ins>
      <w:del w:id="39" w:author="Sha ." w:date="2021-02-09T15:34:00Z">
        <w:r w:rsidRPr="00C50A1E" w:rsidDel="009E0027">
          <w:rPr>
            <w:rFonts w:ascii="Times New Roman" w:eastAsia="Times New Roman" w:hAnsi="Times New Roman" w:cs="Times New Roman"/>
            <w:sz w:val="24"/>
            <w:szCs w:val="24"/>
          </w:rPr>
          <w:delText>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ins w:id="40" w:author="Sha ." w:date="2021-02-09T15:34:00Z">
        <w:r w:rsidR="009E0027">
          <w:rPr>
            <w:rFonts w:ascii="Times New Roman" w:eastAsia="Times New Roman" w:hAnsi="Times New Roman" w:cs="Times New Roman"/>
            <w:sz w:val="24"/>
            <w:szCs w:val="24"/>
          </w:rPr>
          <w:t>disaat</w:t>
        </w:r>
        <w:proofErr w:type="spellEnd"/>
        <w:r w:rsidR="009E002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1" w:author="Sha ." w:date="2021-02-09T15:34:00Z">
        <w:r w:rsidRPr="00C50A1E" w:rsidDel="009E0027">
          <w:rPr>
            <w:rFonts w:ascii="Times New Roman" w:eastAsia="Times New Roman" w:hAnsi="Times New Roman" w:cs="Times New Roman"/>
            <w:sz w:val="24"/>
            <w:szCs w:val="24"/>
          </w:rPr>
          <w:delText>di saat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8F97F3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42" w:author="Sha ." w:date="2021-02-09T15:34:00Z">
        <w:r w:rsidRPr="00C50A1E" w:rsidDel="009E0027">
          <w:rPr>
            <w:rFonts w:ascii="Times New Roman" w:eastAsia="Times New Roman" w:hAnsi="Times New Roman" w:cs="Times New Roman"/>
            <w:sz w:val="24"/>
            <w:szCs w:val="24"/>
          </w:rPr>
          <w:delText xml:space="preserve"> HAHA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6922AD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0831782" w14:textId="77777777" w:rsidR="00927764" w:rsidRPr="00C50A1E" w:rsidRDefault="00927764" w:rsidP="00927764"/>
    <w:p w14:paraId="0029AB0D" w14:textId="77777777" w:rsidR="00927764" w:rsidRPr="005A045A" w:rsidRDefault="00927764" w:rsidP="00927764">
      <w:pPr>
        <w:rPr>
          <w:i/>
        </w:rPr>
      </w:pPr>
    </w:p>
    <w:p w14:paraId="5993B68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2CDA08D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1E613" w14:textId="77777777" w:rsidR="007E5BBB" w:rsidRDefault="007E5BBB">
      <w:r>
        <w:separator/>
      </w:r>
    </w:p>
  </w:endnote>
  <w:endnote w:type="continuationSeparator" w:id="0">
    <w:p w14:paraId="125DC7CC" w14:textId="77777777" w:rsidR="007E5BBB" w:rsidRDefault="007E5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5A591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CED89C9" w14:textId="77777777" w:rsidR="00941E77" w:rsidRDefault="007E5BBB">
    <w:pPr>
      <w:pStyle w:val="Footer"/>
    </w:pPr>
  </w:p>
  <w:p w14:paraId="6FCBC340" w14:textId="77777777" w:rsidR="00941E77" w:rsidRDefault="007E5B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D9944" w14:textId="77777777" w:rsidR="007E5BBB" w:rsidRDefault="007E5BBB">
      <w:r>
        <w:separator/>
      </w:r>
    </w:p>
  </w:footnote>
  <w:footnote w:type="continuationSeparator" w:id="0">
    <w:p w14:paraId="006FF31D" w14:textId="77777777" w:rsidR="007E5BBB" w:rsidRDefault="007E5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a .">
    <w15:presenceInfo w15:providerId="Windows Live" w15:userId="ddeb5c250be54f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3564D4"/>
    <w:rsid w:val="0042167F"/>
    <w:rsid w:val="007E5BBB"/>
    <w:rsid w:val="00924DF5"/>
    <w:rsid w:val="00927764"/>
    <w:rsid w:val="009E0027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FFFE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564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4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Sha .</cp:lastModifiedBy>
  <cp:revision>4</cp:revision>
  <dcterms:created xsi:type="dcterms:W3CDTF">2020-08-26T21:16:00Z</dcterms:created>
  <dcterms:modified xsi:type="dcterms:W3CDTF">2021-02-09T07:35:00Z</dcterms:modified>
</cp:coreProperties>
</file>