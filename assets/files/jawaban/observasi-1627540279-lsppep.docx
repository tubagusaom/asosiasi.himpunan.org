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A2DF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E2167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860811" w14:textId="77777777" w:rsidR="007952C3" w:rsidRDefault="007952C3"/>
    <w:p w14:paraId="2DF0264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A10AFF8" w14:textId="77777777" w:rsidTr="00E0626E">
        <w:tc>
          <w:tcPr>
            <w:tcW w:w="9350" w:type="dxa"/>
          </w:tcPr>
          <w:p w14:paraId="70FA45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F87F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21FD64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F30CC" w14:textId="67D55F1F" w:rsidR="00034583" w:rsidRDefault="00034583" w:rsidP="00B22D45">
            <w:pPr>
              <w:spacing w:line="480" w:lineRule="auto"/>
              <w:ind w:left="1865" w:hanging="1865"/>
              <w:rPr>
                <w:ins w:id="0" w:author="ACER" w:date="2021-07-29T13:28:00Z"/>
                <w:rFonts w:ascii="Times New Roman" w:hAnsi="Times New Roman" w:cs="Times New Roman"/>
                <w:sz w:val="24"/>
                <w:szCs w:val="24"/>
              </w:rPr>
              <w:pPrChange w:id="1" w:author="ACER" w:date="2021-07-29T13:30:00Z">
                <w:pPr>
                  <w:spacing w:line="480" w:lineRule="auto"/>
                </w:pPr>
              </w:pPrChange>
            </w:pPr>
            <w:ins w:id="2" w:author="ACER" w:date="2021-07-29T13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Instagram Untuk Fotografi dan Bisnis Kreatif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6C9F1D6" w14:textId="6123C1EA" w:rsidR="00034583" w:rsidRDefault="00034583" w:rsidP="00B22D45">
            <w:pPr>
              <w:spacing w:line="480" w:lineRule="auto"/>
              <w:ind w:left="1865" w:hanging="1843"/>
              <w:rPr>
                <w:ins w:id="3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4" w:author="ACER" w:date="2021-07-29T13:31:00Z">
                <w:pPr>
                  <w:spacing w:line="480" w:lineRule="auto"/>
                </w:pPr>
              </w:pPrChange>
            </w:pPr>
            <w:ins w:id="5" w:author="ACER" w:date="2021-07-29T13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Resep Ampuh Membangun Sistem Bisnis Online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3D3139D" w14:textId="5C1BE192" w:rsidR="00034583" w:rsidRDefault="00034583" w:rsidP="00B22D45">
            <w:pPr>
              <w:spacing w:line="480" w:lineRule="auto"/>
              <w:ind w:left="1865" w:hanging="1865"/>
              <w:rPr>
                <w:ins w:id="6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7" w:author="ACER" w:date="2021-07-29T13:32:00Z">
                <w:pPr>
                  <w:spacing w:line="480" w:lineRule="auto"/>
                </w:pPr>
              </w:pPrChange>
            </w:pPr>
            <w:ins w:id="8" w:author="ACER" w:date="2021-07-29T13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Jualan Online Dengan Facebook dan Blog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4A99733" w14:textId="5200FB9D" w:rsidR="00B22D45" w:rsidRDefault="00B22D45" w:rsidP="00B22D45">
            <w:pPr>
              <w:spacing w:line="480" w:lineRule="auto"/>
              <w:ind w:left="1865" w:hanging="1865"/>
              <w:rPr>
                <w:ins w:id="9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10" w:author="ACER" w:date="2021-07-29T13:32:00Z">
                <w:pPr>
                  <w:spacing w:line="480" w:lineRule="auto"/>
                </w:pPr>
              </w:pPrChange>
            </w:pPr>
            <w:ins w:id="11" w:author="ACER" w:date="2021-07-29T13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AC196B2" w14:textId="1039A0B2" w:rsidR="00B22D45" w:rsidRDefault="00B22D45" w:rsidP="00B22D45">
            <w:pPr>
              <w:spacing w:line="480" w:lineRule="auto"/>
              <w:ind w:left="1865" w:hanging="1865"/>
              <w:rPr>
                <w:ins w:id="12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13" w:author="ACER" w:date="2021-07-29T13:32:00Z">
                <w:pPr>
                  <w:spacing w:line="480" w:lineRule="auto"/>
                </w:pPr>
              </w:pPrChange>
            </w:pPr>
            <w:ins w:id="14" w:author="ACER" w:date="2021-07-29T13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Mengoptimalkan Blog dan Social Media Untuk Small Business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DD6779A" w14:textId="435A959B" w:rsidR="00B22D45" w:rsidRDefault="00B22D45" w:rsidP="00E0626E">
            <w:pPr>
              <w:spacing w:line="480" w:lineRule="auto"/>
              <w:rPr>
                <w:ins w:id="15" w:author="ACER" w:date="2021-07-29T13:27:00Z"/>
                <w:rFonts w:ascii="Times New Roman" w:hAnsi="Times New Roman" w:cs="Times New Roman"/>
                <w:sz w:val="24"/>
                <w:szCs w:val="24"/>
              </w:rPr>
            </w:pPr>
            <w:ins w:id="16" w:author="ACER" w:date="2021-07-29T13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  <w:r w:rsidRPr="00A07B24">
                <w:rPr>
                  <w:rFonts w:ascii="Times New Roman" w:hAnsi="Times New Roman" w:cs="Times New Roman"/>
                  <w:sz w:val="24"/>
                  <w:szCs w:val="24"/>
                </w:rPr>
                <w:t>Twitter for Business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A6C9A44" w14:textId="3C44CF1A" w:rsidR="007952C3" w:rsidRPr="00A16D9B" w:rsidDel="00B22D45" w:rsidRDefault="007952C3" w:rsidP="00B22D45">
            <w:pPr>
              <w:spacing w:line="480" w:lineRule="auto"/>
              <w:ind w:left="1865" w:hanging="1865"/>
              <w:rPr>
                <w:del w:id="17" w:author="ACER" w:date="2021-07-29T13:30:00Z"/>
                <w:rFonts w:ascii="Times New Roman" w:hAnsi="Times New Roman" w:cs="Times New Roman"/>
                <w:sz w:val="24"/>
                <w:szCs w:val="24"/>
              </w:rPr>
              <w:pPrChange w:id="18" w:author="ACER" w:date="2021-07-29T13:3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ins w:id="19" w:author="ACER" w:date="2021-07-29T13:23:00Z">
              <w:r w:rsidR="000345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</w:ins>
            <w:r w:rsidRPr="00034583">
              <w:rPr>
                <w:rFonts w:ascii="Times New Roman" w:hAnsi="Times New Roman" w:cs="Times New Roman"/>
                <w:sz w:val="24"/>
                <w:szCs w:val="24"/>
                <w:rPrChange w:id="20" w:author="ACER" w:date="2021-07-29T13:2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Internet Marketing for Beginners</w:t>
            </w:r>
            <w:ins w:id="21" w:author="ACER" w:date="2021-07-29T13:23:00Z">
              <w:r w:rsidR="0003458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”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367042F" w14:textId="0CC0D0EE" w:rsidR="007952C3" w:rsidRPr="00A16D9B" w:rsidDel="00B22D45" w:rsidRDefault="007952C3" w:rsidP="00B22D45">
            <w:pPr>
              <w:spacing w:line="480" w:lineRule="auto"/>
              <w:ind w:left="1865" w:hanging="1865"/>
              <w:rPr>
                <w:del w:id="22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23" w:author="ACER" w:date="2021-07-29T13:32:00Z">
                <w:pPr>
                  <w:spacing w:line="480" w:lineRule="auto"/>
                </w:pPr>
              </w:pPrChange>
            </w:pPr>
            <w:del w:id="24" w:author="ACER" w:date="2021-07-29T13:29:00Z"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034583" w:rsidDel="00B22D45">
                <w:rPr>
                  <w:rFonts w:ascii="Times New Roman" w:hAnsi="Times New Roman" w:cs="Times New Roman"/>
                  <w:sz w:val="24"/>
                  <w:szCs w:val="24"/>
                  <w:rPrChange w:id="25" w:author="ACER" w:date="2021-07-29T13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Facebook Marketing</w:delText>
              </w:r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21864FA" w14:textId="6C22DB08" w:rsidR="007952C3" w:rsidRPr="00A16D9B" w:rsidDel="00B22D45" w:rsidRDefault="007952C3" w:rsidP="00B22D45">
            <w:pPr>
              <w:spacing w:line="480" w:lineRule="auto"/>
              <w:ind w:left="1865" w:hanging="1865"/>
              <w:rPr>
                <w:del w:id="26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27" w:author="ACER" w:date="2021-07-29T13:32:00Z">
                <w:pPr>
                  <w:spacing w:line="480" w:lineRule="auto"/>
                </w:pPr>
              </w:pPrChange>
            </w:pPr>
            <w:del w:id="28" w:author="ACER" w:date="2021-07-29T13:29:00Z"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034583" w:rsidDel="00B22D45">
                <w:rPr>
                  <w:rFonts w:ascii="Times New Roman" w:hAnsi="Times New Roman" w:cs="Times New Roman"/>
                  <w:sz w:val="24"/>
                  <w:szCs w:val="24"/>
                  <w:rPrChange w:id="29" w:author="ACER" w:date="2021-07-29T13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Twitter for Business</w:delText>
              </w:r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CE6A5DD" w14:textId="058BD980" w:rsidR="007952C3" w:rsidRPr="00A16D9B" w:rsidDel="00034583" w:rsidRDefault="007952C3" w:rsidP="00B22D45">
            <w:pPr>
              <w:spacing w:line="480" w:lineRule="auto"/>
              <w:ind w:left="1865" w:hanging="1865"/>
              <w:rPr>
                <w:del w:id="30" w:author="ACER" w:date="2021-07-29T13:29:00Z"/>
                <w:rFonts w:ascii="Times New Roman" w:hAnsi="Times New Roman" w:cs="Times New Roman"/>
                <w:sz w:val="24"/>
                <w:szCs w:val="24"/>
              </w:rPr>
              <w:pPrChange w:id="31" w:author="ACER" w:date="2021-07-29T13:32:00Z">
                <w:pPr>
                  <w:spacing w:line="480" w:lineRule="auto"/>
                </w:pPr>
              </w:pPrChange>
            </w:pPr>
            <w:del w:id="32" w:author="ACER" w:date="2021-07-29T13:29:00Z"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034583" w:rsidDel="00034583">
                <w:rPr>
                  <w:rFonts w:ascii="Times New Roman" w:hAnsi="Times New Roman" w:cs="Times New Roman"/>
                  <w:sz w:val="24"/>
                  <w:szCs w:val="24"/>
                  <w:rPrChange w:id="33" w:author="ACER" w:date="2021-07-29T13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Jualan Online Dengan Facebook dan Blog</w:delText>
              </w:r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775B700" w14:textId="32967B32" w:rsidR="007952C3" w:rsidRPr="00A16D9B" w:rsidDel="00034583" w:rsidRDefault="007952C3" w:rsidP="00B22D45">
            <w:pPr>
              <w:spacing w:line="480" w:lineRule="auto"/>
              <w:ind w:left="1865" w:hanging="1865"/>
              <w:rPr>
                <w:del w:id="34" w:author="ACER" w:date="2021-07-29T13:28:00Z"/>
                <w:rFonts w:ascii="Times New Roman" w:hAnsi="Times New Roman" w:cs="Times New Roman"/>
                <w:sz w:val="24"/>
                <w:szCs w:val="24"/>
              </w:rPr>
              <w:pPrChange w:id="35" w:author="ACER" w:date="2021-07-29T13:32:00Z">
                <w:pPr>
                  <w:spacing w:line="480" w:lineRule="auto"/>
                </w:pPr>
              </w:pPrChange>
            </w:pPr>
            <w:del w:id="36" w:author="ACER" w:date="2021-07-29T13:29:00Z"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034583" w:rsidDel="00B22D45">
                <w:rPr>
                  <w:rFonts w:ascii="Times New Roman" w:hAnsi="Times New Roman" w:cs="Times New Roman"/>
                  <w:sz w:val="24"/>
                  <w:szCs w:val="24"/>
                  <w:rPrChange w:id="37" w:author="ACER" w:date="2021-07-29T13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Mengoptimalkan Blog dan Social Media Untuk Small Business</w:delText>
              </w:r>
              <w:r w:rsidRPr="00A16D9B" w:rsidDel="00B22D4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9FA38D1" w14:textId="5B65EF9F" w:rsidR="007952C3" w:rsidRPr="00A16D9B" w:rsidDel="00034583" w:rsidRDefault="007952C3" w:rsidP="00B22D45">
            <w:pPr>
              <w:spacing w:line="480" w:lineRule="auto"/>
              <w:ind w:left="1865" w:hanging="1865"/>
              <w:rPr>
                <w:del w:id="38" w:author="ACER" w:date="2021-07-29T13:28:00Z"/>
                <w:rFonts w:ascii="Times New Roman" w:hAnsi="Times New Roman" w:cs="Times New Roman"/>
                <w:sz w:val="24"/>
                <w:szCs w:val="24"/>
              </w:rPr>
              <w:pPrChange w:id="39" w:author="ACER" w:date="2021-07-29T13:32:00Z">
                <w:pPr>
                  <w:spacing w:line="480" w:lineRule="auto"/>
                </w:pPr>
              </w:pPrChange>
            </w:pPr>
            <w:del w:id="40" w:author="ACER" w:date="2021-07-29T13:28:00Z"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034583" w:rsidDel="00034583">
                <w:rPr>
                  <w:rFonts w:ascii="Times New Roman" w:hAnsi="Times New Roman" w:cs="Times New Roman"/>
                  <w:sz w:val="24"/>
                  <w:szCs w:val="24"/>
                  <w:rPrChange w:id="41" w:author="ACER" w:date="2021-07-29T13:27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Instagram Untuk Fotografi dan Bisnis Kreatif</w:delText>
              </w:r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F627E26" w14:textId="080B8047" w:rsidR="007952C3" w:rsidRPr="00A16D9B" w:rsidDel="00034583" w:rsidRDefault="007952C3" w:rsidP="00B22D45">
            <w:pPr>
              <w:spacing w:line="480" w:lineRule="auto"/>
              <w:ind w:left="1865" w:hanging="1865"/>
              <w:rPr>
                <w:del w:id="42" w:author="ACER" w:date="2021-07-29T13:27:00Z"/>
                <w:rFonts w:ascii="Times New Roman" w:hAnsi="Times New Roman" w:cs="Times New Roman"/>
                <w:sz w:val="24"/>
                <w:szCs w:val="24"/>
              </w:rPr>
              <w:pPrChange w:id="43" w:author="ACER" w:date="2021-07-29T13:32:00Z">
                <w:pPr>
                  <w:spacing w:line="480" w:lineRule="auto"/>
                </w:pPr>
              </w:pPrChange>
            </w:pPr>
            <w:del w:id="44" w:author="ACER" w:date="2021-07-29T13:27:00Z"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034583" w:rsidDel="00034583">
                <w:rPr>
                  <w:rFonts w:ascii="Times New Roman" w:hAnsi="Times New Roman" w:cs="Times New Roman"/>
                  <w:sz w:val="24"/>
                  <w:szCs w:val="24"/>
                  <w:rPrChange w:id="45" w:author="ACER" w:date="2021-07-29T13:27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Resep Ampuh Membangun Sistem Bisnis Online</w:delText>
              </w:r>
              <w:r w:rsidRPr="00A16D9B" w:rsidDel="00034583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08E3194" w14:textId="77777777" w:rsidR="007952C3" w:rsidRPr="00A16D9B" w:rsidRDefault="007952C3" w:rsidP="00B22D45">
            <w:pPr>
              <w:spacing w:line="480" w:lineRule="auto"/>
              <w:ind w:left="1865" w:hanging="1865"/>
              <w:rPr>
                <w:rFonts w:ascii="Times New Roman" w:hAnsi="Times New Roman" w:cs="Times New Roman"/>
                <w:sz w:val="24"/>
                <w:szCs w:val="24"/>
              </w:rPr>
              <w:pPrChange w:id="46" w:author="ACER" w:date="2021-07-29T13:32:00Z">
                <w:pPr>
                  <w:spacing w:line="312" w:lineRule="auto"/>
                </w:pPr>
              </w:pPrChange>
            </w:pPr>
          </w:p>
        </w:tc>
      </w:tr>
    </w:tbl>
    <w:p w14:paraId="3D3B6F39" w14:textId="77777777" w:rsidR="007952C3" w:rsidRDefault="007952C3"/>
    <w:p w14:paraId="2C26A50A" w14:textId="77777777" w:rsidR="007952C3" w:rsidRDefault="007952C3"/>
    <w:p w14:paraId="61964779" w14:textId="77777777" w:rsidR="007952C3" w:rsidRDefault="007952C3"/>
    <w:p w14:paraId="5D40DACD" w14:textId="77777777" w:rsidR="007952C3" w:rsidRDefault="007952C3"/>
    <w:p w14:paraId="1C16CF41" w14:textId="77777777" w:rsidR="007952C3" w:rsidRDefault="007952C3"/>
    <w:p w14:paraId="3219AFDB" w14:textId="77777777" w:rsidR="007952C3" w:rsidRDefault="007952C3"/>
    <w:p w14:paraId="1E7C23BA" w14:textId="77777777" w:rsidR="007952C3" w:rsidRDefault="007952C3"/>
    <w:p w14:paraId="1B734EC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34583"/>
    <w:rsid w:val="0012251A"/>
    <w:rsid w:val="0042167F"/>
    <w:rsid w:val="007952C3"/>
    <w:rsid w:val="00924DF5"/>
    <w:rsid w:val="00B2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9B6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6B94-FA7D-4F1F-92D7-ADC7392B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2021-07-29T06:33:00Z</dcterms:created>
  <dcterms:modified xsi:type="dcterms:W3CDTF">2021-07-29T06:33:00Z</dcterms:modified>
</cp:coreProperties>
</file>