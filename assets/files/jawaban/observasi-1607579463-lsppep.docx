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" w:author="TOSHIBA" w:date="2020-12-10T12:03:00Z">
              <w:r w:rsidRPr="00EC6F38" w:rsidDel="008D523B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2" w:author="TOSHIBA" w:date="2020-12-10T12:03:00Z">
              <w:r w:rsidR="008D52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eks</w:t>
              </w:r>
              <w:proofErr w:type="spellStart"/>
              <w:r w:rsidR="008D523B" w:rsidRPr="00EC6F38">
                <w:rPr>
                  <w:rFonts w:ascii="Times New Roman" w:eastAsia="Times New Roman" w:hAnsi="Times New Roman" w:cs="Times New Roman"/>
                  <w:szCs w:val="24"/>
                </w:rPr>
                <w:t>tream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TOSHIBA" w:date="2020-12-10T12:04:00Z">
              <w:r w:rsidRPr="00EC6F38" w:rsidDel="008D523B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ins w:id="4" w:author="TOSHIBA" w:date="2020-12-10T12:04:00Z">
              <w:r w:rsidR="008D52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ins w:id="5" w:author="TOSHIBA" w:date="2020-12-10T12:06:00Z">
              <w:r w:rsidR="008D52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ndustri</w:t>
              </w:r>
            </w:ins>
            <w:ins w:id="6" w:author="TOSHIBA" w:date="2020-12-10T12:04:00Z">
              <w:r w:rsidR="008D523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masih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TOSHIBA" w:date="2020-12-10T12:11:00Z">
              <w:r w:rsidRPr="00EC6F38" w:rsidDel="008D523B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kita </w:delText>
              </w:r>
            </w:del>
            <w:del w:id="8" w:author="TOSHIBA" w:date="2020-12-10T12:06:00Z">
              <w:r w:rsidRPr="00EC6F38" w:rsidDel="008D523B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ins w:id="9" w:author="TOSHIBA" w:date="2020-12-10T12:11:00Z">
              <w:r w:rsidR="008D52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disiapkan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TOSHIBA" w:date="2020-12-10T12:06:00Z">
              <w:r w:rsidRPr="00EC6F38" w:rsidDel="008D523B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ins w:id="11" w:author="TOSHIBA" w:date="2020-12-10T12:06:00Z">
              <w:r w:rsidR="008D52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pekerja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TOSHIBA" w:date="2020-12-10T12:06:00Z">
              <w:r w:rsidRPr="00EC6F38" w:rsidDel="008D523B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ins w:id="13" w:author="TOSHIBA" w:date="2020-12-10T12:06:00Z">
              <w:r w:rsidR="008D52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disiapkan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14" w:author="TOSHIBA" w:date="2020-12-10T12:06:00Z">
              <w:r w:rsidRPr="00EC6F38" w:rsidDel="008D523B">
                <w:rPr>
                  <w:rFonts w:ascii="Times New Roman" w:eastAsia="Times New Roman" w:hAnsi="Times New Roman" w:cs="Times New Roman"/>
                  <w:szCs w:val="24"/>
                </w:rPr>
                <w:delText>di buat</w:delText>
              </w:r>
            </w:del>
            <w:ins w:id="15" w:author="TOSHIBA" w:date="2020-12-10T12:06:00Z">
              <w:r w:rsidR="008D52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dibuat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" w:author="TOSHIBA" w:date="2020-12-10T12:07:00Z">
              <w:r w:rsidRPr="00EC6F38" w:rsidDel="008D523B">
                <w:rPr>
                  <w:rFonts w:ascii="Times New Roman" w:eastAsia="Times New Roman" w:hAnsi="Times New Roman" w:cs="Times New Roman"/>
                  <w:szCs w:val="24"/>
                </w:rPr>
                <w:delText>di b</w:delText>
              </w:r>
            </w:del>
            <w:ins w:id="17" w:author="TOSHIBA" w:date="2020-12-10T12:07:00Z">
              <w:r w:rsidR="008D52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dib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" w:author="TOSHIBA" w:date="2020-12-10T12:08:00Z">
              <w:r w:rsidRPr="00EC6F38" w:rsidDel="008D523B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proofErr w:type="spellStart"/>
            <w:ins w:id="19" w:author="TOSHIBA" w:date="2020-12-10T12:08:00Z">
              <w:r w:rsidR="008D523B" w:rsidRPr="00EC6F38">
                <w:rPr>
                  <w:rFonts w:ascii="Times New Roman" w:eastAsia="Times New Roman" w:hAnsi="Times New Roman" w:cs="Times New Roman"/>
                  <w:szCs w:val="24"/>
                </w:rPr>
                <w:t>demikian</w:t>
              </w:r>
              <w:proofErr w:type="spellEnd"/>
              <w:r w:rsidR="008D52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? </w:t>
              </w:r>
            </w:ins>
            <w:del w:id="20" w:author="TOSHIBA" w:date="2020-12-10T12:08:00Z">
              <w:r w:rsidRPr="00EC6F38" w:rsidDel="008D523B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21" w:author="TOSHIBA" w:date="2020-12-10T12:08:00Z">
              <w:r w:rsidR="008D52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  <w:proofErr w:type="spellStart"/>
              <w:r w:rsidR="008D523B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8D523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22" w:author="TOSHIBA" w:date="2020-12-10T12:08:00Z">
              <w:r w:rsidRPr="00EC6F38" w:rsidDel="008D523B">
                <w:rPr>
                  <w:rFonts w:ascii="Times New Roman" w:eastAsia="Times New Roman" w:hAnsi="Times New Roman" w:cs="Times New Roman"/>
                  <w:szCs w:val="24"/>
                </w:rPr>
                <w:delText>ini hari ini</w:delText>
              </w:r>
            </w:del>
            <w:ins w:id="23" w:author="TOSHIBA" w:date="2020-12-10T12:08:00Z">
              <w:r w:rsidR="008D52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ini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" w:author="TOSHIBA" w:date="2020-12-10T12:08:00Z">
              <w:r w:rsidRPr="00EC6F38" w:rsidDel="008D523B">
                <w:rPr>
                  <w:rFonts w:ascii="Times New Roman" w:eastAsia="Times New Roman" w:hAnsi="Times New Roman" w:cs="Times New Roman"/>
                  <w:szCs w:val="24"/>
                </w:rPr>
                <w:delText>di p</w:delText>
              </w:r>
            </w:del>
            <w:ins w:id="25" w:author="TOSHIBA" w:date="2020-12-10T12:08:00Z">
              <w:r w:rsidR="008D52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dip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6" w:author="TOSHIBA" w:date="2020-12-10T12:09:00Z">
              <w:r w:rsidR="008D52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7" w:author="TOSHIBA" w:date="2020-12-10T12:09:00Z">
              <w:r w:rsidRPr="00EC6F38" w:rsidDel="008D523B">
                <w:rPr>
                  <w:rFonts w:ascii="Times New Roman" w:eastAsia="Times New Roman" w:hAnsi="Times New Roman" w:cs="Times New Roman"/>
                  <w:szCs w:val="24"/>
                </w:rPr>
                <w:delText>harus mempersiapkan diri atau generasi muda</w:delText>
              </w:r>
            </w:del>
            <w:ins w:id="28" w:author="TOSHIBA" w:date="2020-12-10T12:09:00Z">
              <w:r w:rsidR="008D52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atau generasi muda </w:t>
              </w:r>
            </w:ins>
            <w:proofErr w:type="spellStart"/>
            <w:ins w:id="29" w:author="TOSHIBA" w:date="2020-12-10T12:10:00Z">
              <w:r w:rsidR="008D523B" w:rsidRPr="00EC6F38"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 w:rsidR="008D523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D523B" w:rsidRPr="00EC6F38">
                <w:rPr>
                  <w:rFonts w:ascii="Times New Roman" w:eastAsia="Times New Roman" w:hAnsi="Times New Roman" w:cs="Times New Roman"/>
                  <w:szCs w:val="24"/>
                </w:rPr>
                <w:t>mempersiapkan</w:t>
              </w:r>
              <w:proofErr w:type="spellEnd"/>
              <w:r w:rsidR="008D523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D523B" w:rsidRPr="00EC6F38">
                <w:rPr>
                  <w:rFonts w:ascii="Times New Roman" w:eastAsia="Times New Roman" w:hAnsi="Times New Roman" w:cs="Times New Roman"/>
                  <w:szCs w:val="24"/>
                </w:rPr>
                <w:t>diri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30" w:author="TOSHIBA" w:date="2020-12-10T12:12:00Z">
              <w:r w:rsidRPr="00EC6F38" w:rsidDel="008D523B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ins w:id="31" w:author="TOSHIBA" w:date="2020-12-10T12:12:00Z">
              <w:r w:rsidR="008D52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dituntut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2" w:author="TOSHIBA" w:date="2020-12-10T12:12:00Z">
              <w:r w:rsidRPr="00EC6F38" w:rsidDel="008D523B">
                <w:rPr>
                  <w:rFonts w:ascii="Times New Roman" w:eastAsia="Times New Roman" w:hAnsi="Times New Roman" w:cs="Times New Roman"/>
                  <w:szCs w:val="24"/>
                </w:rPr>
                <w:delText>Yaitu guru</w:delText>
              </w:r>
            </w:del>
            <w:ins w:id="33" w:author="TOSHIBA" w:date="2020-12-10T12:12:00Z">
              <w:r w:rsidR="008D52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4" w:author="TOSHIBA" w:date="2020-12-10T12:12:00Z">
              <w:r w:rsidRPr="00EC6F38" w:rsidDel="008D523B">
                <w:rPr>
                  <w:rFonts w:ascii="Times New Roman" w:eastAsia="Times New Roman" w:hAnsi="Times New Roman" w:cs="Times New Roman"/>
                  <w:szCs w:val="24"/>
                </w:rPr>
                <w:delText>di sini di tuntut</w:delText>
              </w:r>
            </w:del>
            <w:ins w:id="35" w:author="TOSHIBA" w:date="2020-12-10T12:12:00Z">
              <w:r w:rsidR="008D52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dituntut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6" w:author="TOSHIBA" w:date="2020-12-10T12:13:00Z">
              <w:r w:rsidRPr="00EC6F38" w:rsidDel="00434DF3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37" w:author="TOSHIBA" w:date="2020-12-10T12:13:00Z">
              <w:r w:rsidR="00434D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Guru</w:t>
              </w:r>
              <w:r w:rsidR="00434DF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8" w:author="TOSHIBA" w:date="2020-12-10T12:13:00Z">
              <w:r w:rsidRPr="00EC6F38" w:rsidDel="00434DF3">
                <w:rPr>
                  <w:rFonts w:ascii="Times New Roman" w:eastAsia="Times New Roman" w:hAnsi="Times New Roman" w:cs="Times New Roman"/>
                  <w:szCs w:val="24"/>
                </w:rPr>
                <w:delText>Dimana guru</w:delText>
              </w:r>
            </w:del>
            <w:ins w:id="39" w:author="TOSHIBA" w:date="2020-12-10T12:13:00Z">
              <w:r w:rsidR="00434D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del w:id="40" w:author="TOSHIBA" w:date="2020-12-10T12:13:00Z">
              <w:r w:rsidRPr="00EC6F38" w:rsidDel="00434DF3">
                <w:rPr>
                  <w:rFonts w:ascii="Times New Roman" w:eastAsia="Times New Roman" w:hAnsi="Times New Roman" w:cs="Times New Roman"/>
                  <w:szCs w:val="24"/>
                </w:rPr>
                <w:delText>maka guru</w:delText>
              </w:r>
            </w:del>
            <w:ins w:id="41" w:author="TOSHIBA" w:date="2020-12-10T12:13:00Z">
              <w:r w:rsidR="00434D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del w:id="42" w:author="TOSHIBA" w:date="2020-12-10T12:14:00Z">
              <w:r w:rsidRPr="00EC6F38" w:rsidDel="00434DF3">
                <w:rPr>
                  <w:rFonts w:ascii="Times New Roman" w:eastAsia="Times New Roman" w:hAnsi="Times New Roman" w:cs="Times New Roman"/>
                  <w:szCs w:val="24"/>
                </w:rPr>
                <w:delText>Di dalam</w:delText>
              </w:r>
            </w:del>
            <w:ins w:id="43" w:author="TOSHIBA" w:date="2020-12-10T12:14:00Z">
              <w:r w:rsidR="00434D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Didalam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4" w:author="TOSHIBA" w:date="2020-12-10T12:14:00Z">
              <w:r w:rsidRPr="00EC6F38" w:rsidDel="00434DF3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ins w:id="45" w:author="TOSHIBA" w:date="2020-12-10T12:14:00Z">
              <w:r w:rsidR="00434D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46" w:author="TOSHIBA" w:date="2020-12-10T12:14:00Z">
              <w:r w:rsidRPr="00EC6F38" w:rsidDel="00434DF3">
                <w:rPr>
                  <w:rFonts w:ascii="Times New Roman" w:eastAsia="Times New Roman" w:hAnsi="Times New Roman" w:cs="Times New Roman"/>
                  <w:szCs w:val="24"/>
                </w:rPr>
                <w:delText>di t</w:delText>
              </w:r>
            </w:del>
            <w:ins w:id="47" w:author="TOSHIBA" w:date="2020-12-10T12:14:00Z">
              <w:r w:rsidR="00434D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dit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8" w:author="TOSHIBA" w:date="2020-12-10T12:15:00Z">
              <w:r w:rsidRPr="00EC6F38" w:rsidDel="00434DF3">
                <w:rPr>
                  <w:rFonts w:ascii="Times New Roman" w:eastAsia="Times New Roman" w:hAnsi="Times New Roman" w:cs="Times New Roman"/>
                  <w:szCs w:val="24"/>
                </w:rPr>
                <w:delText>di b</w:delText>
              </w:r>
            </w:del>
            <w:ins w:id="49" w:author="TOSHIBA" w:date="2020-12-10T12:15:00Z">
              <w:r w:rsidR="00434D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dib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utuhkan</w:t>
            </w:r>
            <w:proofErr w:type="spellEnd"/>
            <w:ins w:id="50" w:author="TOSHIBA" w:date="2020-12-10T12:15:00Z">
              <w:r w:rsidR="00434D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del w:id="51" w:author="TOSHIBA" w:date="2020-12-10T12:15:00Z">
              <w:r w:rsidRPr="00EC6F38" w:rsidDel="00434DF3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ins w:id="52" w:author="TOSHIBA" w:date="2020-12-10T12:15:00Z">
              <w:r w:rsidR="00434D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</w:t>
              </w:r>
              <w:proofErr w:type="spellStart"/>
              <w:r w:rsidR="00434DF3" w:rsidRPr="00EC6F38">
                <w:rPr>
                  <w:rFonts w:ascii="Times New Roman" w:eastAsia="Times New Roman" w:hAnsi="Times New Roman" w:cs="Times New Roman"/>
                  <w:szCs w:val="24"/>
                </w:rPr>
                <w:t>ngaplikasi</w:t>
              </w:r>
              <w:proofErr w:type="spellEnd"/>
              <w:r w:rsidR="00434D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</w:t>
              </w:r>
              <w:r w:rsidR="00434DF3" w:rsidRPr="00EC6F38"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3" w:author="TOSHIBA" w:date="2020-12-10T12:16:00Z">
              <w:r w:rsidRPr="00EC6F38" w:rsidDel="00434DF3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  <w:proofErr w:type="gramEnd"/>
              <w:r w:rsidRPr="00EC6F38" w:rsidDel="00434DF3">
                <w:rPr>
                  <w:rFonts w:ascii="Times New Roman" w:eastAsia="Times New Roman" w:hAnsi="Times New Roman" w:cs="Times New Roman"/>
                  <w:szCs w:val="24"/>
                </w:rPr>
                <w:delText xml:space="preserve">roses </w:delText>
              </w:r>
            </w:del>
            <w:ins w:id="54" w:author="TOSHIBA" w:date="2020-12-10T12:16:00Z">
              <w:r w:rsidR="00434D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,</w:t>
              </w:r>
              <w:r w:rsidR="00434DF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5" w:author="TOSHIBA" w:date="2020-12-10T12:16:00Z">
              <w:r w:rsidRPr="00EC6F38" w:rsidDel="00434DF3">
                <w:rPr>
                  <w:rFonts w:ascii="Times New Roman" w:eastAsia="Times New Roman" w:hAnsi="Times New Roman" w:cs="Times New Roman"/>
                  <w:szCs w:val="24"/>
                </w:rPr>
                <w:delText>di s</w:delText>
              </w:r>
            </w:del>
            <w:ins w:id="56" w:author="TOSHIBA" w:date="2020-12-10T12:16:00Z">
              <w:r w:rsidR="00434D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dis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34DF3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del w:id="57" w:author="TOSHIBA" w:date="2020-12-10T12:16:00Z">
              <w:r w:rsidRPr="00EC6F38" w:rsidDel="00434DF3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</w:delText>
              </w:r>
            </w:del>
            <w:ins w:id="58" w:author="TOSHIBA" w:date="2020-12-10T12:16:00Z">
              <w:r w:rsidR="00434DF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terakhir</w:t>
              </w:r>
              <w:r w:rsidR="00434DF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42167F"/>
    <w:rsid w:val="00434DF3"/>
    <w:rsid w:val="00605F2F"/>
    <w:rsid w:val="008D523B"/>
    <w:rsid w:val="00924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D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TOSHIBA</cp:lastModifiedBy>
  <cp:revision>4</cp:revision>
  <dcterms:created xsi:type="dcterms:W3CDTF">2020-08-26T22:03:00Z</dcterms:created>
  <dcterms:modified xsi:type="dcterms:W3CDTF">2020-12-10T05:17:00Z</dcterms:modified>
</cp:coreProperties>
</file>