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:rsidR="00125355" w:rsidRPr="00125355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:rsidR="00125355" w:rsidRPr="001D038C" w:rsidRDefault="00125355" w:rsidP="00125355">
      <w:pPr>
        <w:spacing w:after="0"/>
        <w:jc w:val="center"/>
        <w:rPr>
          <w:rFonts w:ascii="Minion Pro" w:hAnsi="Minion Pro"/>
          <w:b/>
          <w:sz w:val="36"/>
          <w:szCs w:val="36"/>
        </w:rPr>
      </w:pPr>
    </w:p>
    <w:p w:rsidR="00125355" w:rsidRPr="001D038C" w:rsidRDefault="00125355" w:rsidP="00D8537A">
      <w:pPr>
        <w:pStyle w:val="ListParagraph"/>
        <w:numPr>
          <w:ilvl w:val="0"/>
          <w:numId w:val="3"/>
        </w:numPr>
        <w:rPr>
          <w:rFonts w:ascii="Minion Pro" w:hAnsi="Minion Pro"/>
        </w:rPr>
      </w:pP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swasunting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secara</w:t>
      </w:r>
      <w:proofErr w:type="spellEnd"/>
      <w:r w:rsidRPr="001D038C">
        <w:rPr>
          <w:rFonts w:ascii="Minion Pro" w:hAnsi="Minion Pro"/>
        </w:rPr>
        <w:t xml:space="preserve"> digital </w:t>
      </w:r>
      <w:proofErr w:type="spellStart"/>
      <w:r w:rsidRPr="001D038C">
        <w:rPr>
          <w:rFonts w:ascii="Minion Pro" w:hAnsi="Minion Pro"/>
        </w:rPr>
        <w:t>dengan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menggunakan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fitur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Review</w:t>
      </w:r>
      <w:r w:rsidRPr="001D038C">
        <w:rPr>
          <w:rFonts w:ascii="Minion Pro" w:hAnsi="Minion Pro"/>
        </w:rPr>
        <w:t xml:space="preserve"> (</w:t>
      </w:r>
      <w:proofErr w:type="spellStart"/>
      <w:r w:rsidRPr="001D038C">
        <w:rPr>
          <w:rFonts w:ascii="Minion Pro" w:hAnsi="Minion Pro"/>
        </w:rPr>
        <w:t>Peninjauan</w:t>
      </w:r>
      <w:proofErr w:type="spellEnd"/>
      <w:r w:rsidRPr="001D038C">
        <w:rPr>
          <w:rFonts w:ascii="Minion Pro" w:hAnsi="Minion Pro"/>
        </w:rPr>
        <w:t xml:space="preserve">) </w:t>
      </w:r>
      <w:proofErr w:type="spellStart"/>
      <w:r w:rsidRPr="001D038C">
        <w:rPr>
          <w:rFonts w:ascii="Minion Pro" w:hAnsi="Minion Pro"/>
        </w:rPr>
        <w:t>pada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aplikasi</w:t>
      </w:r>
      <w:proofErr w:type="spellEnd"/>
      <w:r w:rsidRPr="001D038C">
        <w:rPr>
          <w:rFonts w:ascii="Minion Pro" w:hAnsi="Minion Pro"/>
        </w:rPr>
        <w:t xml:space="preserve"> Word. </w:t>
      </w:r>
      <w:proofErr w:type="spellStart"/>
      <w:r w:rsidRPr="001D038C">
        <w:rPr>
          <w:rFonts w:ascii="Minion Pro" w:hAnsi="Minion Pro"/>
        </w:rPr>
        <w:t>Aktifkan</w:t>
      </w:r>
      <w:proofErr w:type="spellEnd"/>
      <w:r w:rsidRPr="001D038C">
        <w:rPr>
          <w:rFonts w:ascii="Minion Pro" w:hAnsi="Minion Pro"/>
        </w:rPr>
        <w:t xml:space="preserve"> </w:t>
      </w:r>
      <w:r w:rsidRPr="001D038C">
        <w:rPr>
          <w:rFonts w:ascii="Minion Pro" w:hAnsi="Minion Pro"/>
          <w:i/>
        </w:rPr>
        <w:t>Track Changes</w:t>
      </w:r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untuk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menandai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perbaikan</w:t>
      </w:r>
      <w:proofErr w:type="spellEnd"/>
      <w:r w:rsidRPr="001D038C">
        <w:rPr>
          <w:rFonts w:ascii="Minion Pro" w:hAnsi="Minion Pro"/>
        </w:rPr>
        <w:t xml:space="preserve"> yang </w:t>
      </w:r>
      <w:proofErr w:type="spellStart"/>
      <w:r w:rsidRPr="001D038C">
        <w:rPr>
          <w:rFonts w:ascii="Minion Pro" w:hAnsi="Minion Pro"/>
        </w:rPr>
        <w:t>Anda</w:t>
      </w:r>
      <w:proofErr w:type="spellEnd"/>
      <w:r w:rsidRPr="001D038C">
        <w:rPr>
          <w:rFonts w:ascii="Minion Pro" w:hAnsi="Minion Pro"/>
        </w:rPr>
        <w:t xml:space="preserve"> </w:t>
      </w:r>
      <w:proofErr w:type="spellStart"/>
      <w:r w:rsidRPr="001D038C">
        <w:rPr>
          <w:rFonts w:ascii="Minion Pro" w:hAnsi="Minion Pro"/>
        </w:rPr>
        <w:t>lakukan</w:t>
      </w:r>
      <w:proofErr w:type="spellEnd"/>
      <w:r w:rsidRPr="001D038C">
        <w:rPr>
          <w:rFonts w:ascii="Minion Pro" w:hAnsi="Minion Pro"/>
        </w:rPr>
        <w:t xml:space="preserve">. </w:t>
      </w:r>
    </w:p>
    <w:tbl>
      <w:tblPr>
        <w:tblStyle w:val="TableGrid"/>
        <w:tblW w:w="0" w:type="auto"/>
        <w:tblLook w:val="0420" w:firstRow="1" w:lastRow="0" w:firstColumn="0" w:lastColumn="0" w:noHBand="0" w:noVBand="1"/>
      </w:tblPr>
      <w:tblGrid>
        <w:gridCol w:w="9243"/>
      </w:tblGrid>
      <w:tr w:rsidR="00125355" w:rsidTr="00821BA2">
        <w:tc>
          <w:tcPr>
            <w:tcW w:w="9350" w:type="dxa"/>
          </w:tcPr>
          <w:p w:rsidR="00125355" w:rsidRDefault="00125355" w:rsidP="00821BA2">
            <w:pPr>
              <w:pStyle w:val="Heading3"/>
              <w:rPr>
                <w:rFonts w:ascii="Times New Roman" w:hAnsi="Times New Roman"/>
                <w:sz w:val="48"/>
              </w:rPr>
            </w:pPr>
            <w:proofErr w:type="spellStart"/>
            <w:r>
              <w:lastRenderedPageBreak/>
              <w:t>Pembelajaran</w:t>
            </w:r>
            <w:proofErr w:type="spellEnd"/>
            <w:r>
              <w:t xml:space="preserve"> di Era "</w:t>
            </w:r>
            <w:proofErr w:type="spellStart"/>
            <w:r>
              <w:t>Revolusi</w:t>
            </w:r>
            <w:proofErr w:type="spellEnd"/>
            <w:r>
              <w:t xml:space="preserve"> </w:t>
            </w:r>
            <w:proofErr w:type="spellStart"/>
            <w:r>
              <w:t>Industri</w:t>
            </w:r>
            <w:proofErr w:type="spellEnd"/>
            <w:r>
              <w:t xml:space="preserve"> 4.0" </w:t>
            </w:r>
            <w:proofErr w:type="spellStart"/>
            <w:r>
              <w:t>bagi</w:t>
            </w:r>
            <w:proofErr w:type="spellEnd"/>
            <w:r>
              <w:t xml:space="preserve"> </w:t>
            </w:r>
            <w:proofErr w:type="spellStart"/>
            <w:r>
              <w:t>Anak</w:t>
            </w:r>
            <w:proofErr w:type="spellEnd"/>
            <w:r>
              <w:t xml:space="preserve"> </w:t>
            </w:r>
            <w:proofErr w:type="spellStart"/>
            <w:r>
              <w:t>Usia</w:t>
            </w:r>
            <w:proofErr w:type="spellEnd"/>
            <w:r>
              <w:t xml:space="preserve"> </w:t>
            </w:r>
            <w:proofErr w:type="spellStart"/>
            <w:r>
              <w:t>Dini</w:t>
            </w:r>
            <w:proofErr w:type="spellEnd"/>
            <w:r>
              <w:t xml:space="preserve"> </w:t>
            </w:r>
          </w:p>
          <w:p w:rsidR="00125355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Oleh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Cs w:val="24"/>
              </w:rPr>
              <w:t>Kodar</w:t>
            </w:r>
            <w:proofErr w:type="spellEnd"/>
            <w:r>
              <w:rPr>
                <w:rFonts w:ascii="Times New Roman" w:eastAsia="Times New Roman" w:hAnsi="Times New Roman" w:cs="Times New Roman"/>
                <w:szCs w:val="24"/>
              </w:rPr>
              <w:t xml:space="preserve"> Akbar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zaman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zona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extre</w:t>
            </w:r>
            <w:del w:id="0" w:author="USER_PC" w:date="2021-01-20T13:01:00Z">
              <w:r w:rsidRPr="00EC6F38" w:rsidDel="0001376D">
                <w:rPr>
                  <w:rFonts w:ascii="Times New Roman" w:eastAsia="Times New Roman" w:hAnsi="Times New Roman" w:cs="Times New Roman"/>
                  <w:szCs w:val="24"/>
                </w:rPr>
                <w:delText>a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>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menit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berubah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semakin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maju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sering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</w:t>
            </w:r>
            <w:proofErr w:type="spellEnd"/>
            <w:del w:id="1" w:author="USER_PC" w:date="2021-01-20T13:01:00Z">
              <w:r w:rsidRPr="00EC6F38" w:rsidDel="0001376D">
                <w:rPr>
                  <w:rFonts w:ascii="Times New Roman" w:eastAsia="Times New Roman" w:hAnsi="Times New Roman" w:cs="Times New Roman"/>
                  <w:szCs w:val="24"/>
                </w:rPr>
                <w:delText>y</w:delText>
              </w:r>
            </w:del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Istilah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jarang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masih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awam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01376D" w:rsidRDefault="00125355" w:rsidP="000137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  <w:lang w:val="id-ID"/>
                <w:rPrChange w:id="2" w:author="USER_PC" w:date="2021-01-20T13:02:00Z">
                  <w:rPr>
                    <w:rFonts w:ascii="Times New Roman" w:eastAsia="Times New Roman" w:hAnsi="Times New Roman" w:cs="Times New Roman"/>
                    <w:szCs w:val="24"/>
                  </w:rPr>
                </w:rPrChange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maupun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peserta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3" w:author="USER_PC" w:date="2021-01-20T13:02:00Z">
              <w:r w:rsidRPr="00EC6F38" w:rsidDel="0001376D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ins w:id="4" w:author="USER_PC" w:date="2021-01-20T13:02:00Z"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</w:t>
              </w:r>
            </w:ins>
            <w:ins w:id="5" w:author="USER_PC" w:date="2021-01-20T13:03:00Z"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(disiapkan)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namun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perkerja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6" w:author="USER_PC" w:date="2021-01-20T13:02:00Z">
              <w:r w:rsidRPr="00EC6F38" w:rsidDel="0001376D">
                <w:rPr>
                  <w:rFonts w:ascii="Times New Roman" w:eastAsia="Times New Roman" w:hAnsi="Times New Roman" w:cs="Times New Roman"/>
                  <w:szCs w:val="24"/>
                </w:rPr>
                <w:delText xml:space="preserve">di siapkan </w:delText>
              </w:r>
            </w:del>
            <w:ins w:id="7" w:author="USER_PC" w:date="2021-01-20T13:03:00Z"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(disiapkan)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membuat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lapangan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kerja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137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suatu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program yang </w:t>
            </w:r>
            <w:del w:id="8" w:author="USER_PC" w:date="2021-01-20T13:03:00Z">
              <w:r w:rsidRPr="00EC6F38" w:rsidDel="0001376D">
                <w:rPr>
                  <w:rFonts w:ascii="Times New Roman" w:eastAsia="Times New Roman" w:hAnsi="Times New Roman" w:cs="Times New Roman"/>
                  <w:szCs w:val="24"/>
                </w:rPr>
                <w:delText xml:space="preserve">di buat </w:delText>
              </w:r>
            </w:del>
            <w:ins w:id="9" w:author="USER_PC" w:date="2021-01-20T13:03:00Z"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(dibuat</w:t>
              </w:r>
              <w:proofErr w:type="gramStart"/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)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mewujudkan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cerdas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Tujuan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terciptanya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peningkatan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pemerataan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memerluas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akses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memanfaatkan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teknologi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137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menghasilkan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0" w:author="USER_PC" w:date="2021-01-20T13:04:00Z">
              <w:r w:rsidRPr="00EC6F38" w:rsidDel="0001376D">
                <w:rPr>
                  <w:rFonts w:ascii="Times New Roman" w:eastAsia="Times New Roman" w:hAnsi="Times New Roman" w:cs="Times New Roman"/>
                  <w:szCs w:val="24"/>
                </w:rPr>
                <w:delText xml:space="preserve">di butuhkan </w:delText>
              </w:r>
            </w:del>
            <w:ins w:id="11" w:author="USER_PC" w:date="2021-01-20T13:04:00Z"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(dibutuhkan</w:t>
              </w:r>
              <w:proofErr w:type="gramStart"/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)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>di</w:t>
            </w:r>
            <w:proofErr w:type="gram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milenial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berfikir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ins w:id="12" w:author="USER_PC" w:date="2021-01-20T13:04:00Z"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dan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Mengapa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demikian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sedang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gencar-gencarnya</w:t>
            </w:r>
            <w:proofErr w:type="spellEnd"/>
            <w:del w:id="13" w:author="USER_PC" w:date="2021-01-20T13:04:00Z">
              <w:r w:rsidRPr="00EC6F38" w:rsidDel="0001376D">
                <w:rPr>
                  <w:rFonts w:ascii="Times New Roman" w:eastAsia="Times New Roman" w:hAnsi="Times New Roman" w:cs="Times New Roman"/>
                  <w:szCs w:val="24"/>
                </w:rPr>
                <w:delText xml:space="preserve"> di publis</w:delText>
              </w:r>
            </w:del>
            <w:ins w:id="14" w:author="USER_PC" w:date="2021-01-20T13:04:00Z"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dipublis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mempersiapkan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generasi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memasuki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dunia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Karakteristik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Tahapan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137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tahab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del w:id="15" w:author="USER_PC" w:date="2021-01-20T13:05:00Z">
              <w:r w:rsidRPr="00EC6F38" w:rsidDel="0001376D">
                <w:rPr>
                  <w:rFonts w:ascii="Times New Roman" w:eastAsia="Times New Roman" w:hAnsi="Times New Roman" w:cs="Times New Roman"/>
                  <w:szCs w:val="24"/>
                </w:rPr>
                <w:delText xml:space="preserve">di tutut </w:delText>
              </w:r>
            </w:del>
            <w:ins w:id="16" w:author="USER_PC" w:date="2021-01-20T13:05:00Z"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dituntut 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merancang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minat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/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kebutuhan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Menggunakan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penilaian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formatif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137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del w:id="17" w:author="USER_PC" w:date="2021-01-20T13:05:00Z">
              <w:r w:rsidRPr="00EC6F38" w:rsidDel="0001376D">
                <w:rPr>
                  <w:rFonts w:ascii="Times New Roman" w:eastAsia="Times New Roman" w:hAnsi="Times New Roman" w:cs="Times New Roman"/>
                  <w:szCs w:val="24"/>
                </w:rPr>
                <w:delText>di tuntut</w:delText>
              </w:r>
            </w:del>
            <w:ins w:id="18" w:author="USER_PC" w:date="2021-01-20T13:05:00Z"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 xml:space="preserve"> dituntut </w:t>
              </w:r>
            </w:ins>
            <w:del w:id="19" w:author="USER_PC" w:date="2021-01-20T13:05:00Z">
              <w:r w:rsidRPr="00EC6F38" w:rsidDel="0001376D">
                <w:rPr>
                  <w:rFonts w:ascii="Times New Roman" w:eastAsia="Times New Roman" w:hAnsi="Times New Roman" w:cs="Times New Roman"/>
                  <w:szCs w:val="24"/>
                </w:rPr>
                <w:delText xml:space="preserve"> </w:delText>
              </w:r>
            </w:del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membantu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kemampuan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bakat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Menempatkan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mentor.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Guri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dilatih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mengembangkan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kurikulum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memberikan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kebebasan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untuk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menentukan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cara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belajar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siswa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Pengembangan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profesi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guru.</w:t>
            </w:r>
          </w:p>
          <w:p w:rsidR="00125355" w:rsidRPr="00EC6F38" w:rsidRDefault="00125355" w:rsidP="00125355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del w:id="20" w:author="USER_PC" w:date="2021-01-20T13:06:00Z">
              <w:r w:rsidRPr="00EC6F38" w:rsidDel="0001376D">
                <w:rPr>
                  <w:rFonts w:ascii="Times New Roman" w:eastAsia="Times New Roman" w:hAnsi="Times New Roman" w:cs="Times New Roman"/>
                  <w:szCs w:val="24"/>
                </w:rPr>
                <w:delText>Dimana g</w:delText>
              </w:r>
            </w:del>
            <w:ins w:id="21" w:author="USER_PC" w:date="2021-01-20T13:06:00Z"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G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uru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sebagai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era 4.0</w:t>
            </w:r>
            <w:ins w:id="22" w:author="USER_PC" w:date="2021-01-20T13:06:00Z"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,</w:t>
              </w:r>
            </w:ins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guru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tidak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boleh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menetap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strata,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harus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selalu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berkembang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agar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dapat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mengajarkan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sesuai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eranya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01376D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 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dalam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pendidikan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industri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5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aspek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del w:id="23" w:author="USER_PC" w:date="2021-01-20T13:06:00Z">
              <w:r w:rsidRPr="00EC6F38" w:rsidDel="0001376D">
                <w:rPr>
                  <w:rFonts w:ascii="Times New Roman" w:eastAsia="Times New Roman" w:hAnsi="Times New Roman" w:cs="Times New Roman"/>
                  <w:szCs w:val="24"/>
                </w:rPr>
                <w:delText xml:space="preserve">di tekankan </w:delText>
              </w:r>
            </w:del>
            <w:ins w:id="24" w:author="USER_PC" w:date="2021-01-20T13:07:00Z">
              <w:r w:rsidR="0001376D">
                <w:rPr>
                  <w:rFonts w:ascii="Times New Roman" w:eastAsia="Times New Roman" w:hAnsi="Times New Roman" w:cs="Times New Roman"/>
                  <w:szCs w:val="24"/>
                  <w:lang w:val="id-ID"/>
                </w:rPr>
                <w:t>(ditekankan)</w:t>
              </w:r>
            </w:ins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pembelajaran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:</w:t>
            </w:r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</w:p>
          <w:p w:rsidR="00125355" w:rsidRPr="00EC6F38" w:rsidRDefault="00125355" w:rsidP="00125355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lastRenderedPageBreak/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dasarnya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sebenarnya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jadi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kesatuan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mengamati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memahami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memiliki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sangat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butuhkan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timbul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sebuah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Dari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dari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pemikiran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kritis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tadi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maka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/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pengaplikasian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revolusi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praktek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lebih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menyiapkan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anak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bagaimana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menumbuhkan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gagasan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Setelah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mencoba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selanjutnya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yaitu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Mendiskusikan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di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hanya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satu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dua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tapi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kolaborasi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komunikasi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orang. Hal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dilakukan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karena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banyak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pandangan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berbeda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atau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ide-ide 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baru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muncul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</w:t>
            </w:r>
          </w:p>
          <w:p w:rsidR="00125355" w:rsidRPr="00EC6F38" w:rsidRDefault="00125355" w:rsidP="00821BA2">
            <w:pPr>
              <w:spacing w:before="100" w:beforeAutospacing="1" w:after="100" w:afterAutospacing="1" w:line="240" w:lineRule="auto"/>
              <w:contextualSpacing w:val="0"/>
              <w:rPr>
                <w:rFonts w:ascii="Times New Roman" w:eastAsia="Times New Roman" w:hAnsi="Times New Roman" w:cs="Times New Roman"/>
                <w:szCs w:val="24"/>
              </w:rPr>
            </w:pPr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Yang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terahir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,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tuntutan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4.0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ini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adalah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.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Dengan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melakukan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penelitian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bisa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lihat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proses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kreatif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dan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inovatif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 xml:space="preserve"> </w:t>
            </w:r>
            <w:proofErr w:type="spellStart"/>
            <w:r w:rsidRPr="00EC6F38">
              <w:rPr>
                <w:rFonts w:ascii="Times New Roman" w:eastAsia="Times New Roman" w:hAnsi="Times New Roman" w:cs="Times New Roman"/>
                <w:szCs w:val="24"/>
              </w:rPr>
              <w:t>kita</w:t>
            </w:r>
            <w:proofErr w:type="spellEnd"/>
            <w:r w:rsidRPr="00EC6F38">
              <w:rPr>
                <w:rFonts w:ascii="Times New Roman" w:eastAsia="Times New Roman" w:hAnsi="Times New Roman" w:cs="Times New Roman"/>
                <w:szCs w:val="24"/>
              </w:rPr>
              <w:t>. </w:t>
            </w:r>
          </w:p>
        </w:tc>
      </w:tr>
    </w:tbl>
    <w:p w:rsidR="00924DF5" w:rsidRDefault="00924DF5">
      <w:bookmarkStart w:id="25" w:name="_GoBack"/>
      <w:bookmarkEnd w:id="25"/>
    </w:p>
    <w:sectPr w:rsidR="00924DF5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altName w:val="Cambria Math"/>
    <w:panose1 w:val="00000000000000000000"/>
    <w:charset w:val="00"/>
    <w:family w:val="roman"/>
    <w:notTrueType/>
    <w:pitch w:val="variable"/>
    <w:sig w:usb0="00000001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游明朝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F13970"/>
    <w:multiLevelType w:val="multilevel"/>
    <w:tmpl w:val="8E5C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AF5A4B"/>
    <w:multiLevelType w:val="multilevel"/>
    <w:tmpl w:val="61E0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86B26AA"/>
    <w:multiLevelType w:val="hybridMultilevel"/>
    <w:tmpl w:val="A33CE7BE"/>
    <w:lvl w:ilvl="0" w:tplc="B8645F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25355"/>
    <w:rsid w:val="0001376D"/>
    <w:rsid w:val="0012251A"/>
    <w:rsid w:val="00125355"/>
    <w:rsid w:val="001D038C"/>
    <w:rsid w:val="00240407"/>
    <w:rsid w:val="0042167F"/>
    <w:rsid w:val="00924D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76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5355"/>
    <w:pPr>
      <w:spacing w:after="160" w:line="288" w:lineRule="auto"/>
      <w:contextualSpacing/>
    </w:pPr>
    <w:rPr>
      <w:rFonts w:ascii="Arial" w:hAnsi="Arial"/>
      <w:sz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5355"/>
    <w:pPr>
      <w:keepNext/>
      <w:keepLines/>
      <w:tabs>
        <w:tab w:val="left" w:pos="1418"/>
        <w:tab w:val="left" w:pos="1701"/>
      </w:tabs>
      <w:spacing w:before="480"/>
      <w:outlineLvl w:val="2"/>
    </w:pPr>
    <w:rPr>
      <w:rFonts w:ascii="Bookman Old Style" w:eastAsiaTheme="majorEastAsia" w:hAnsi="Bookman Old Style" w:cstheme="majorBidi"/>
      <w:b/>
      <w:color w:val="000000" w:themeColor="text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125355"/>
    <w:rPr>
      <w:rFonts w:ascii="Bookman Old Style" w:eastAsiaTheme="majorEastAsia" w:hAnsi="Bookman Old Style" w:cstheme="majorBidi"/>
      <w:b/>
      <w:color w:val="000000" w:themeColor="text1"/>
      <w:sz w:val="24"/>
      <w:szCs w:val="24"/>
    </w:rPr>
  </w:style>
  <w:style w:type="table" w:styleId="TableGrid">
    <w:name w:val="Table Grid"/>
    <w:basedOn w:val="TableNormal"/>
    <w:uiPriority w:val="39"/>
    <w:rsid w:val="001253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12535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3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376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Epic_Epik</dc:creator>
  <cp:lastModifiedBy>USER_PC</cp:lastModifiedBy>
  <cp:revision>2</cp:revision>
  <dcterms:created xsi:type="dcterms:W3CDTF">2021-01-20T06:08:00Z</dcterms:created>
  <dcterms:modified xsi:type="dcterms:W3CDTF">2021-01-20T06:08:00Z</dcterms:modified>
</cp:coreProperties>
</file>