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B3B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586E43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ED29E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6D77B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597219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1F083F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304242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A305840" wp14:editId="3BB6696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C7B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9FC0354" w14:textId="5EEA34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42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rPrChange w:id="0" w:author="Wahyu Sopandi" w:date="2021-04-29T09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</w:t>
      </w:r>
      <w:ins w:id="1" w:author="Wahyu Sopandi" w:date="2021-04-29T09:59:00Z">
        <w:r w:rsidR="00581426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</w:rPr>
          <w:t>a</w:t>
        </w:r>
      </w:ins>
      <w:del w:id="2" w:author="Wahyu Sopandi" w:date="2021-04-29T09:59:00Z">
        <w:r w:rsidRPr="00581426" w:rsidDel="00581426">
          <w:rPr>
            <w:rFonts w:ascii="Times New Roman" w:eastAsia="Times New Roman" w:hAnsi="Times New Roman" w:cs="Times New Roman"/>
            <w:i/>
            <w:iCs/>
            <w:strike/>
            <w:color w:val="FF0000"/>
            <w:sz w:val="24"/>
            <w:szCs w:val="24"/>
            <w:rPrChange w:id="3" w:author="Wahyu Sopandi" w:date="2021-04-29T09:5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</w:delText>
        </w:r>
      </w:del>
      <w:r w:rsidRPr="0058142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rPrChange w:id="4" w:author="Wahyu Sopandi" w:date="2021-04-29T09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5" w:author="Wahyu Sopandi" w:date="2021-04-29T09:59:00Z">
        <w:r w:rsidR="00581426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</w:rPr>
          <w:t>berteman</w:t>
        </w:r>
      </w:ins>
      <w:r w:rsidRPr="00581426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6" w:author="Wahyu Sopandi" w:date="2021-04-29T09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7" w:author="Wahyu Sopandi" w:date="2021-04-29T09:59:00Z">
        <w:r w:rsidR="00581426">
          <w:rPr>
            <w:rFonts w:ascii="Times New Roman" w:eastAsia="Times New Roman" w:hAnsi="Times New Roman" w:cs="Times New Roman"/>
            <w:i/>
            <w:iCs/>
            <w:color w:val="FF0000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4189D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57C2">
        <w:rPr>
          <w:rFonts w:ascii="Times New Roman" w:eastAsia="Times New Roman" w:hAnsi="Times New Roman" w:cs="Times New Roman"/>
          <w:strike/>
          <w:sz w:val="24"/>
          <w:szCs w:val="24"/>
          <w:rPrChange w:id="8" w:author="Wahyu Sopandi" w:date="2021-04-29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8C57C2">
        <w:rPr>
          <w:rFonts w:ascii="Times New Roman" w:eastAsia="Times New Roman" w:hAnsi="Times New Roman" w:cs="Times New Roman"/>
          <w:strike/>
          <w:sz w:val="24"/>
          <w:szCs w:val="24"/>
          <w:rPrChange w:id="9" w:author="Wahyu Sopandi" w:date="2021-04-29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605986" w14:textId="562264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Wahyu Sopandi" w:date="2021-04-29T09:57:00Z">
        <w:r w:rsidR="008C57C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setiap</w:t>
        </w:r>
        <w:proofErr w:type="spellEnd"/>
        <w:r w:rsidR="008C57C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8C57C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hari</w:t>
        </w:r>
        <w:proofErr w:type="spellEnd"/>
        <w:r w:rsidR="008C57C2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751D5" w14:textId="5E5612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11" w:author="Wahyu Sopandi" w:date="2021-04-29T09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</w:t>
      </w:r>
      <w:proofErr w:type="spellEnd"/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12" w:author="Wahyu Sopandi" w:date="2021-04-29T09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13" w:author="Wahyu Sopandi" w:date="2021-04-29T09:58:00Z">
        <w:r w:rsidR="00581426">
          <w:rPr>
            <w:rFonts w:ascii="Times New Roman" w:eastAsia="Times New Roman" w:hAnsi="Times New Roman" w:cs="Times New Roman"/>
            <w:strike/>
            <w:color w:val="FF0000"/>
            <w:sz w:val="24"/>
            <w:szCs w:val="24"/>
          </w:rPr>
          <w:t>kita</w:t>
        </w:r>
        <w:proofErr w:type="spellEnd"/>
        <w:r w:rsidR="00581426">
          <w:rPr>
            <w:rFonts w:ascii="Times New Roman" w:eastAsia="Times New Roman" w:hAnsi="Times New Roman" w:cs="Times New Roman"/>
            <w:strike/>
            <w:color w:val="FF0000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Wahyu Sopandi" w:date="2021-04-29T09:58:00Z">
        <w:r w:rsidR="0058142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begitu</w:t>
        </w:r>
        <w:proofErr w:type="spellEnd"/>
        <w:r w:rsidR="0058142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EB1E4A" w14:textId="1A3F918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5" w:author="Wahyu Sopandi" w:date="2021-04-29T10:00:00Z">
        <w:r w:rsidR="00581426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Wahyu Sopandi" w:date="2021-04-29T10:00:00Z">
        <w:r w:rsidR="00581426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58142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etika</w:t>
        </w:r>
        <w:proofErr w:type="spellEnd"/>
        <w:r w:rsidR="00581426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581426" w:rsidRPr="00581426">
          <w:rPr>
            <w:rFonts w:ascii="Times New Roman" w:eastAsia="Times New Roman" w:hAnsi="Times New Roman" w:cs="Times New Roman"/>
            <w:sz w:val="24"/>
            <w:szCs w:val="24"/>
            <w:rPrChange w:id="17" w:author="Wahyu Sopandi" w:date="2021-04-29T10:00:00Z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rPrChange>
          </w:rPr>
          <w:t>h</w:t>
        </w:r>
      </w:ins>
      <w:del w:id="18" w:author="Wahyu Sopandi" w:date="2021-04-29T10:00:00Z">
        <w:r w:rsidDel="00581426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19" w:author="Wahyu Sopandi" w:date="2021-04-29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0" w:author="Wahyu Sopandi" w:date="2021-04-29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1" w:author="Wahyu Sopandi" w:date="2021-04-29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F5C2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2" w:author="Wahyu Sopandi" w:date="2021-04-29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04BEE" w14:textId="71B8B7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3" w:author="Wahyu Sopandi" w:date="2021-04-29T10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Sebungkus</w:t>
      </w:r>
      <w:proofErr w:type="spellEnd"/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4" w:author="Wahyu Sopandi" w:date="2021-04-29T10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25" w:author="Wahyu Sopandi" w:date="2021-04-29T10:02:00Z">
        <w:r w:rsidR="00581426">
          <w:rPr>
            <w:rFonts w:ascii="Times New Roman" w:eastAsia="Times New Roman" w:hAnsi="Times New Roman" w:cs="Times New Roman"/>
            <w:strike/>
            <w:color w:val="FF0000"/>
            <w:sz w:val="24"/>
            <w:szCs w:val="24"/>
          </w:rPr>
          <w:t>K</w:t>
        </w:r>
      </w:ins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6" w:author="Wahyu Sopandi" w:date="2021-04-29T10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426">
        <w:rPr>
          <w:rFonts w:ascii="Times New Roman" w:eastAsia="Times New Roman" w:hAnsi="Times New Roman" w:cs="Times New Roman"/>
          <w:strike/>
          <w:sz w:val="24"/>
          <w:szCs w:val="24"/>
          <w:rPrChange w:id="27" w:author="Wahyu Sopandi" w:date="2021-04-29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EDDA0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6FEE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0F77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86D16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11BD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FAC16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443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01A6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96FF5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718D5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ED4D0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4F96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954D63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6AA2A75" w14:textId="77777777" w:rsidR="00927764" w:rsidRPr="00C50A1E" w:rsidRDefault="00927764" w:rsidP="00927764"/>
    <w:p w14:paraId="292BB2BB" w14:textId="77777777" w:rsidR="00927764" w:rsidRPr="005A045A" w:rsidRDefault="00927764" w:rsidP="00927764">
      <w:pPr>
        <w:rPr>
          <w:i/>
        </w:rPr>
      </w:pPr>
    </w:p>
    <w:p w14:paraId="0C747CD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BE4F8F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5408" w14:textId="77777777" w:rsidR="00E140A6" w:rsidRDefault="00E140A6">
      <w:r>
        <w:separator/>
      </w:r>
    </w:p>
  </w:endnote>
  <w:endnote w:type="continuationSeparator" w:id="0">
    <w:p w14:paraId="556C9A9C" w14:textId="77777777" w:rsidR="00E140A6" w:rsidRDefault="00E1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BB1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2E76C52" w14:textId="77777777" w:rsidR="00941E77" w:rsidRDefault="00E140A6">
    <w:pPr>
      <w:pStyle w:val="Footer"/>
    </w:pPr>
  </w:p>
  <w:p w14:paraId="533343E7" w14:textId="77777777" w:rsidR="00941E77" w:rsidRDefault="00E14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3B0A" w14:textId="77777777" w:rsidR="00E140A6" w:rsidRDefault="00E140A6">
      <w:r>
        <w:separator/>
      </w:r>
    </w:p>
  </w:footnote>
  <w:footnote w:type="continuationSeparator" w:id="0">
    <w:p w14:paraId="358DC1F8" w14:textId="77777777" w:rsidR="00E140A6" w:rsidRDefault="00E1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hyu Sopandi">
    <w15:presenceInfo w15:providerId="Windows Live" w15:userId="9f7dc279e5a9f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81426"/>
    <w:rsid w:val="008C57C2"/>
    <w:rsid w:val="00901E8B"/>
    <w:rsid w:val="00924DF5"/>
    <w:rsid w:val="00927764"/>
    <w:rsid w:val="00C20908"/>
    <w:rsid w:val="00E1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C17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Wahyu Sopandi</cp:lastModifiedBy>
  <cp:revision>2</cp:revision>
  <dcterms:created xsi:type="dcterms:W3CDTF">2021-04-29T03:03:00Z</dcterms:created>
  <dcterms:modified xsi:type="dcterms:W3CDTF">2021-04-29T03:03:00Z</dcterms:modified>
</cp:coreProperties>
</file>