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="00017B40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="00017B40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="00017B40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="00017B40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="00017B40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="00017B40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="00017B40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="00017B40">
        <w:rPr>
          <w:rFonts w:ascii="Minion Pro" w:hAnsi="Minion Pro"/>
          <w:i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="00017B40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="00017B40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="00017B40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  <w:bookmarkStart w:id="0" w:name="_GoBack"/>
      <w:bookmarkEnd w:id="0"/>
    </w:p>
    <w:tbl>
      <w:tblPr>
        <w:tblStyle w:val="TableGrid"/>
        <w:tblW w:w="0" w:type="auto"/>
        <w:tblLook w:val="0420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Era "</w:t>
            </w:r>
            <w:proofErr w:type="spellStart"/>
            <w:r>
              <w:t>RevolusiIndustri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 w:rsidR="00017B40">
              <w:t xml:space="preserve"> </w:t>
            </w:r>
            <w:proofErr w:type="spellStart"/>
            <w:r>
              <w:t>Anak</w:t>
            </w:r>
            <w:proofErr w:type="spellEnd"/>
            <w:ins w:id="1" w:author="nds" w:date="2022-01-19T12:22:00Z">
              <w:r w:rsidR="00017B40">
                <w:t xml:space="preserve"> </w:t>
              </w:r>
            </w:ins>
            <w:proofErr w:type="spellStart"/>
            <w:proofErr w:type="gramStart"/>
            <w:r>
              <w:t>Usia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 w:rsidR="00017B4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017B4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017B4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="00017B4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ins w:id="2" w:author="nds" w:date="2022-01-19T12:21:00Z">
              <w:r w:rsidR="00017B4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</w:t>
            </w:r>
            <w:ins w:id="3" w:author="nds" w:date="2022-01-19T12:21:00Z">
              <w:r w:rsidR="00017B40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del w:id="4" w:author="nds" w:date="2022-01-19T12:21:00Z">
              <w:r w:rsidRPr="00EC6F38" w:rsidDel="00017B40">
                <w:rPr>
                  <w:rFonts w:ascii="Times New Roman" w:eastAsia="Times New Roman" w:hAnsi="Times New Roman" w:cs="Times New Roman"/>
                  <w:szCs w:val="24"/>
                </w:rPr>
                <w:delText>x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ins w:id="5" w:author="nds" w:date="2022-01-19T12:22:00Z">
              <w:r w:rsidR="00017B4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ins w:id="6" w:author="nds" w:date="2022-01-19T12:22:00Z">
              <w:r w:rsidR="00017B4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ins w:id="7" w:author="nds" w:date="2022-01-19T12:22:00Z">
              <w:r w:rsidR="00017B4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ins w:id="8" w:author="nds" w:date="2022-01-19T12:22:00Z">
              <w:r w:rsidR="00017B4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ins w:id="9" w:author="nds" w:date="2022-01-19T12:22:00Z">
              <w:r w:rsidR="00017B4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ins w:id="10" w:author="nds" w:date="2022-01-19T12:22:00Z">
              <w:r w:rsidR="00017B4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ins w:id="11" w:author="nds" w:date="2022-01-19T12:22:00Z">
              <w:r w:rsidR="00017B4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ins w:id="12" w:author="nds" w:date="2022-01-19T12:22:00Z">
              <w:r w:rsidR="00017B4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ins w:id="13" w:author="nds" w:date="2022-01-19T12:22:00Z">
              <w:r w:rsidR="00017B4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ins w:id="14" w:author="nds" w:date="2022-01-19T12:22:00Z">
              <w:r w:rsidR="00017B4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ins w:id="15" w:author="nds" w:date="2022-01-19T12:22:00Z">
              <w:r w:rsidR="00017B4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ins w:id="16" w:author="nds" w:date="2022-01-19T12:22:00Z">
              <w:r w:rsidR="00017B4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</w:t>
            </w:r>
            <w:ins w:id="17" w:author="nds" w:date="2022-01-19T12:22:00Z">
              <w:r w:rsidR="00017B40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y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ins w:id="18" w:author="nds" w:date="2022-01-19T12:22:00Z">
              <w:r w:rsidR="00017B4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ins w:id="19" w:author="nds" w:date="2022-01-19T12:22:00Z">
              <w:r w:rsidR="00017B4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ins w:id="20" w:author="nds" w:date="2022-01-19T12:22:00Z">
              <w:r w:rsidR="00017B4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ins w:id="21" w:author="nds" w:date="2022-01-19T12:22:00Z">
              <w:r w:rsidR="00017B4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ins w:id="22" w:author="nds" w:date="2022-01-19T12:22:00Z">
              <w:r w:rsidR="00017B4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ins w:id="23" w:author="nds" w:date="2022-01-19T12:22:00Z">
              <w:r w:rsidR="00017B4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ins w:id="24" w:author="nds" w:date="2022-01-19T12:23:00Z">
              <w:r w:rsidR="00017B4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ins w:id="25" w:author="nds" w:date="2022-01-19T12:23:00Z">
              <w:r w:rsidR="00017B4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ins w:id="26" w:author="nds" w:date="2022-01-19T12:23:00Z">
              <w:r w:rsidR="00017B4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ins w:id="27" w:author="nds" w:date="2022-01-19T12:23:00Z">
              <w:r w:rsidR="00017B4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28" w:author="nds" w:date="2022-01-19T12:23:00Z">
              <w:r w:rsidR="00017B4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siapkanuntukmemasukiduniakerjanamunbukan</w:t>
            </w:r>
            <w:proofErr w:type="spellEnd"/>
            <w:ins w:id="29" w:author="nds" w:date="2022-01-19T12:23:00Z">
              <w:r w:rsidR="00017B4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ins w:id="30" w:author="nds" w:date="2022-01-19T12:23:00Z">
              <w:r w:rsidR="00017B4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ins w:id="31" w:author="nds" w:date="2022-01-19T12:23:00Z">
              <w:r w:rsidR="00017B4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siapkanuntukmembuatlapangankerjabaru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denganmenggunakankemampuanteknologidan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buatuntukmewujudkanpendidikan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cerdasdankreatif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Tujuandariterciptanyapendidikan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iniadalahpeningkatandanpemerataanpendidikan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dengancaramemerluasaksesdanmemanfaatkanteknologi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hanyaitupendidikan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milenialiniyaitukolaboratif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Mengapademikianpendidikan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inihariinisedanggencar-gencarnya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inikitaharusmempersiapkandiriataugenerasimudauntukmemasukiduniarevolusiindustri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Tahapanbelajarsesuaidengankemampuandanminat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Padatahabini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tututuntukmerancangpembelajaransesuaidenganminatdanbakat/kebutuhansiswa.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Menggunakanpenilaianformatif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tuntutuntukmembantusiwadalammencarikemampuandanbakatsiswa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Guridilatihuntukmengembangkankurikulumdanmemberikankebebasanuntukmenentukancarabelajarmengajarsiswa.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bolehmenetapdengansatu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harusselaluberkembang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dapatmengajarkanpendidikansesuaidenganeranya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dalampendidikanrevolusiindustriiniada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Padadasarnyakitabisalihat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mengamatidanmemahamiinisebenarnyajadisatukesatuan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ins w:id="32" w:author="nds" w:date="2022-01-19T12:24:00Z">
              <w:r w:rsidR="00017B4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ins w:id="33" w:author="nds" w:date="2022-01-19T12:24:00Z">
              <w:r w:rsidR="00017B4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ins w:id="34" w:author="nds" w:date="2022-01-19T12:24:00Z">
              <w:r w:rsidR="00017B4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kitabisamemilikipikiran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Pikirankritissangat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butuhkankarenadenganpikiran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kritismakaakantimbulsebuah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muculdaripemikirankritistadimaka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selanjutnyayaitumencoba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inilebihbanyakpraktekkarenalebihmenyiapkananakpadabagaimanakitamenumbuhkan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baruataugagasan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selanjutnyayaitumendiskusikan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sinibukanhanyasatuataudua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orang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tapibanyakkolaborasikomunikasidenganbanyak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orang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inidilakukankarenabanyakpandangan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ide-ide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baruakanmuncul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</w:t>
            </w:r>
            <w:ins w:id="35" w:author="nds" w:date="2022-01-19T12:24:00Z">
              <w:r w:rsidR="00017B40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hiradalahmelakukanpenelitian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iniadalahkreatifdaninovatif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Denganmelakukanpenelitiankitabisalihat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kreatifdaninovatifkita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25355"/>
    <w:rsid w:val="00017B40"/>
    <w:rsid w:val="0012251A"/>
    <w:rsid w:val="00125355"/>
    <w:rsid w:val="001D038C"/>
    <w:rsid w:val="00240407"/>
    <w:rsid w:val="0042167F"/>
    <w:rsid w:val="00471307"/>
    <w:rsid w:val="00640D3C"/>
    <w:rsid w:val="00924D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444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nds</cp:lastModifiedBy>
  <cp:revision>6</cp:revision>
  <dcterms:created xsi:type="dcterms:W3CDTF">2020-08-26T22:03:00Z</dcterms:created>
  <dcterms:modified xsi:type="dcterms:W3CDTF">2022-01-19T05:25:00Z</dcterms:modified>
</cp:coreProperties>
</file>