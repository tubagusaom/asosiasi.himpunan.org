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42F0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9C1EE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59EF6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9418BA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2971B5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A00059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DE31B7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C4434E6" wp14:editId="7FAE0FA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909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6D904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E7D03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A53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0" w:author="USER" w:date="2021-11-11T14:13:00Z">
        <w:r w:rsidRPr="00C50A1E" w:rsidDel="005D1BF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FBEF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del w:id="2" w:author="USER" w:date="2021-11-11T14:14:00Z">
        <w:r w:rsidDel="005D1BF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commentRangeEnd w:id="3"/>
      <w:proofErr w:type="spellEnd"/>
      <w:r w:rsidR="00DA535A">
        <w:rPr>
          <w:rStyle w:val="CommentReference"/>
        </w:rPr>
        <w:commentReference w:id="3"/>
      </w:r>
      <w:r w:rsidR="00DA53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B71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DA535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" w:author="USER" w:date="2021-11-11T13:35:00Z">
        <w:r w:rsidR="00DA535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5" w:author="USER" w:date="2021-11-11T13:35:00Z">
        <w:r w:rsidRPr="00C50A1E" w:rsidDel="00DA535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CCA9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6" w:author="USER" w:date="2021-11-11T14:20:00Z">
        <w:r w:rsidR="00E253B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7" w:author="USER" w:date="2021-11-11T13:35:00Z">
        <w:r w:rsidDel="00DA535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8"/>
      <w:proofErr w:type="spellEnd"/>
      <w:r w:rsidR="00DA535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824E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B79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E4398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commentRangeEnd w:id="9"/>
      <w:proofErr w:type="spellEnd"/>
      <w:r w:rsidR="005D1BFD">
        <w:rPr>
          <w:rStyle w:val="CommentReference"/>
        </w:rPr>
        <w:commentReference w:id="9"/>
      </w:r>
      <w:del w:id="10" w:author="USER" w:date="2021-11-11T13:38:00Z">
        <w:r w:rsidRPr="00C50A1E" w:rsidDel="00DA535A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DA535A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</w:delText>
        </w:r>
      </w:del>
      <w:del w:id="11" w:author="USER" w:date="2021-11-11T13:37:00Z">
        <w:r w:rsidRPr="00C50A1E" w:rsidDel="00DA535A">
          <w:rPr>
            <w:rFonts w:ascii="Times New Roman" w:eastAsia="Times New Roman" w:hAnsi="Times New Roman" w:cs="Times New Roman"/>
            <w:strike/>
            <w:sz w:val="24"/>
            <w:szCs w:val="24"/>
          </w:rPr>
          <w:delText>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3B64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9A49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2" w:author="USER" w:date="2021-11-11T14:08:00Z">
        <w:r w:rsidR="005D1BFD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3" w:author="USER" w:date="2021-11-11T14:08:00Z">
        <w:r w:rsidRPr="00C50A1E" w:rsidDel="005D1BFD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090C63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319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1536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4" w:author="USER" w:date="2021-11-11T14:09:00Z">
        <w:r w:rsidR="005D1BFD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15" w:author="USER" w:date="2021-11-11T14:09:00Z">
        <w:r w:rsidDel="005D1BFD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C14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6" w:author="USER" w:date="2021-11-11T14:10:00Z">
        <w:r w:rsidR="005D1BF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7" w:author="USER" w:date="2021-11-11T14:10:00Z">
        <w:r w:rsidRPr="00C50A1E" w:rsidDel="005D1BF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8" w:author="USER" w:date="2021-11-11T14:10:00Z">
        <w:r w:rsidR="005D1BF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USER" w:date="2021-11-11T14:10:00Z">
        <w:r w:rsidRPr="00C50A1E" w:rsidDel="005D1BF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0" w:author="USER" w:date="2021-11-11T14:10:00Z">
        <w:r w:rsidR="005D1BF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1" w:author="USER" w:date="2021-11-11T14:10:00Z">
        <w:r w:rsidRPr="00C50A1E" w:rsidDel="005D1BF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2" w:author="USER" w:date="2021-11-11T14:10:00Z">
        <w:r w:rsidR="005D1BFD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23" w:author="USER" w:date="2021-11-11T14:10:00Z">
        <w:r w:rsidRPr="00C50A1E" w:rsidDel="005D1BFD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C199C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USER" w:date="2021-11-11T14:10:00Z">
        <w:r w:rsidR="005D1BF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25" w:author="USER" w:date="2021-11-11T14:18:00Z">
        <w:r w:rsidR="00E253B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26" w:author="USER" w:date="2021-11-11T14:18:00Z">
        <w:r w:rsidRPr="00C50A1E" w:rsidDel="00E253B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6DA642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1BFD">
        <w:rPr>
          <w:rFonts w:ascii="Times New Roman" w:eastAsia="Times New Roman" w:hAnsi="Times New Roman" w:cs="Times New Roman"/>
          <w:i/>
          <w:sz w:val="24"/>
          <w:szCs w:val="24"/>
          <w:rPrChange w:id="27" w:author="USER" w:date="2021-11-11T14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5D1BFD">
        <w:rPr>
          <w:rFonts w:ascii="Times New Roman" w:eastAsia="Times New Roman" w:hAnsi="Times New Roman" w:cs="Times New Roman"/>
          <w:i/>
          <w:sz w:val="24"/>
          <w:szCs w:val="24"/>
          <w:rPrChange w:id="28" w:author="USER" w:date="2021-11-11T14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46CC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D292E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9" w:author="USER" w:date="2021-11-11T14:12:00Z">
        <w:r w:rsidRPr="00C50A1E" w:rsidDel="005D1BF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E115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30" w:author="USER" w:date="2021-11-11T14:12:00Z">
        <w:r w:rsidR="005D1BF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90033A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7C9FF21" w14:textId="77777777" w:rsidR="00927764" w:rsidRPr="00C50A1E" w:rsidRDefault="00927764" w:rsidP="00927764"/>
    <w:p w14:paraId="4B4D8C0D" w14:textId="77777777" w:rsidR="00927764" w:rsidRPr="005A045A" w:rsidRDefault="00927764" w:rsidP="00927764">
      <w:pPr>
        <w:rPr>
          <w:i/>
        </w:rPr>
      </w:pPr>
    </w:p>
    <w:p w14:paraId="79029A3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3E466AF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USER" w:date="2021-11-11T13:33:00Z" w:initials="U">
    <w:p w14:paraId="020C8706" w14:textId="77777777" w:rsidR="00DA535A" w:rsidRDefault="00DA535A">
      <w:pPr>
        <w:pStyle w:val="CommentText"/>
      </w:pPr>
      <w:r>
        <w:rPr>
          <w:rStyle w:val="CommentReference"/>
        </w:rPr>
        <w:annotationRef/>
      </w:r>
    </w:p>
    <w:p w14:paraId="35A49320" w14:textId="77777777" w:rsidR="00DA535A" w:rsidRDefault="00DA535A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E23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75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8" w:author="USER" w:date="2021-11-11T13:36:00Z" w:initials="U">
    <w:p w14:paraId="05ACF0F9" w14:textId="77777777" w:rsidR="00DA535A" w:rsidRDefault="00DA535A">
      <w:pPr>
        <w:pStyle w:val="CommentText"/>
      </w:pPr>
      <w:r>
        <w:rPr>
          <w:rStyle w:val="CommentReference"/>
        </w:rPr>
        <w:annotationRef/>
      </w:r>
    </w:p>
    <w:p w14:paraId="56A5295E" w14:textId="77777777" w:rsidR="00DA535A" w:rsidRDefault="00DA535A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8FCA77">
          <v:shape id="_x0000_i1028" type="#_x0000_t75" style="width:36pt;height:.75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9" w:author="USER" w:date="2021-11-11T14:07:00Z" w:initials="U">
    <w:p w14:paraId="1930DBBC" w14:textId="77777777" w:rsidR="005D1BFD" w:rsidRDefault="005D1BFD">
      <w:pPr>
        <w:pStyle w:val="CommentText"/>
      </w:pPr>
      <w:r>
        <w:rPr>
          <w:rStyle w:val="CommentReference"/>
        </w:rPr>
        <w:annotationRef/>
      </w:r>
    </w:p>
    <w:p w14:paraId="026A73F2" w14:textId="77777777" w:rsidR="005D1BFD" w:rsidRDefault="005D1BFD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56ED1C">
          <v:shape id="_x0000_i1031" type="#_x0000_t75" style="width:36pt;height:.75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A49320" w15:done="0"/>
  <w15:commentEx w15:paraId="56A5295E" w15:done="0"/>
  <w15:commentEx w15:paraId="026A73F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BC5B0" w14:textId="77777777" w:rsidR="00A90A76" w:rsidRDefault="00A90A76">
      <w:r>
        <w:separator/>
      </w:r>
    </w:p>
  </w:endnote>
  <w:endnote w:type="continuationSeparator" w:id="0">
    <w:p w14:paraId="222040F1" w14:textId="77777777" w:rsidR="00A90A76" w:rsidRDefault="00A9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B07E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F9AA4B8" w14:textId="77777777" w:rsidR="00941E77" w:rsidRDefault="00A90A76">
    <w:pPr>
      <w:pStyle w:val="Footer"/>
    </w:pPr>
  </w:p>
  <w:p w14:paraId="1AAE2074" w14:textId="77777777" w:rsidR="00941E77" w:rsidRDefault="00A90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D012D" w14:textId="77777777" w:rsidR="00A90A76" w:rsidRDefault="00A90A76">
      <w:r>
        <w:separator/>
      </w:r>
    </w:p>
  </w:footnote>
  <w:footnote w:type="continuationSeparator" w:id="0">
    <w:p w14:paraId="3C752B5E" w14:textId="77777777" w:rsidR="00A90A76" w:rsidRDefault="00A90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D1BFD"/>
    <w:rsid w:val="00924DF5"/>
    <w:rsid w:val="00927764"/>
    <w:rsid w:val="00A90A76"/>
    <w:rsid w:val="00C20908"/>
    <w:rsid w:val="00DA535A"/>
    <w:rsid w:val="00E2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4B3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A5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3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3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35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2021-11-11T06:21:00Z</dcterms:modified>
</cp:coreProperties>
</file>