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297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9BD6A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85FB77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10CCC5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ABE5335" w14:textId="77777777" w:rsidTr="00821BA2">
        <w:tc>
          <w:tcPr>
            <w:tcW w:w="9350" w:type="dxa"/>
          </w:tcPr>
          <w:p w14:paraId="0306E8DD" w14:textId="77777777" w:rsidR="00BE098E" w:rsidRDefault="00BE098E" w:rsidP="00821BA2">
            <w:pPr>
              <w:pStyle w:val="ListParagraph"/>
              <w:ind w:left="0"/>
            </w:pPr>
          </w:p>
          <w:p w14:paraId="3B202AE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C1B61E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1878DF2" w14:textId="4C6B0B25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ref.id" w:date="2022-08-16T10:47:00Z"/>
              </w:rPr>
            </w:pPr>
            <w:del w:id="1" w:author="ref.id" w:date="2022-08-16T10:47:00Z">
              <w:r w:rsidDel="00470783">
                <w:delText xml:space="preserve">manajemen </w:delText>
              </w:r>
              <w:r w:rsidDel="00470783">
                <w:tab/>
                <w:delText xml:space="preserve">:  </w:delText>
              </w:r>
              <w:r w:rsidDel="00470783">
                <w:tab/>
                <w:delText xml:space="preserve">penggunaan sumber daya secara efektif untuk mencapai </w:delText>
              </w:r>
            </w:del>
          </w:p>
          <w:p w14:paraId="685D4B23" w14:textId="67FA6F4F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ref.id" w:date="2022-08-16T10:47:00Z"/>
              </w:rPr>
            </w:pPr>
            <w:del w:id="3" w:author="ref.id" w:date="2022-08-16T10:47:00Z">
              <w:r w:rsidDel="00470783">
                <w:tab/>
              </w:r>
              <w:r w:rsidDel="00470783">
                <w:tab/>
                <w:delText>sasaran.</w:delText>
              </w:r>
            </w:del>
          </w:p>
          <w:p w14:paraId="5E186F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6A870A5B" w14:textId="73046238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ref.id" w:date="2022-08-16T10:48:00Z"/>
              </w:rPr>
            </w:pPr>
            <w:del w:id="5" w:author="ref.id" w:date="2022-08-16T10:48:00Z">
              <w:r w:rsidDel="00470783">
                <w:delText xml:space="preserve">kurikulum </w:delText>
              </w:r>
              <w:r w:rsidDel="00470783">
                <w:tab/>
                <w:delText xml:space="preserve">: </w:delText>
              </w:r>
              <w:r w:rsidDel="00470783">
                <w:tab/>
                <w:delText xml:space="preserve">perangkat mata pelajaran yang diajarkan pada lembaga </w:delText>
              </w:r>
            </w:del>
          </w:p>
          <w:p w14:paraId="59A525F1" w14:textId="48368AD9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ref.id" w:date="2022-08-16T10:48:00Z"/>
              </w:rPr>
            </w:pPr>
            <w:del w:id="7" w:author="ref.id" w:date="2022-08-16T10:48:00Z">
              <w:r w:rsidDel="00470783">
                <w:tab/>
              </w:r>
              <w:r w:rsidDel="00470783">
                <w:tab/>
                <w:delText>pendidikan.</w:delText>
              </w:r>
            </w:del>
          </w:p>
          <w:p w14:paraId="2FAD6312" w14:textId="4396EBD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ref.id" w:date="2022-08-16T10:48:00Z"/>
              </w:rPr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480EF225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ref.id" w:date="2022-08-16T10:48:00Z"/>
              </w:rPr>
            </w:pPr>
            <w:ins w:id="10" w:author="ref.id" w:date="2022-08-16T10:48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006C47B8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ref.id" w:date="2022-08-16T10:48:00Z"/>
              </w:rPr>
            </w:pPr>
            <w:ins w:id="12" w:author="ref.id" w:date="2022-08-16T10:48:00Z">
              <w:r>
                <w:tab/>
              </w:r>
              <w:r>
                <w:tab/>
                <w:t>reguler.</w:t>
              </w:r>
            </w:ins>
          </w:p>
          <w:p w14:paraId="0FE2F725" w14:textId="7710C96A" w:rsidR="00470783" w:rsidDel="00207BE3" w:rsidRDefault="0047078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" w:author="ref.id" w:date="2022-08-16T10:49:00Z"/>
              </w:rPr>
            </w:pPr>
          </w:p>
          <w:p w14:paraId="29BE7F2F" w14:textId="4FFD3B35" w:rsidR="00BE098E" w:rsidDel="0047078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ref.id" w:date="2022-08-16T10:48:00Z"/>
              </w:rPr>
            </w:pPr>
            <w:del w:id="15" w:author="ref.id" w:date="2022-08-16T10:48:00Z">
              <w:r w:rsidDel="00470783">
                <w:delText xml:space="preserve">optimal </w:delText>
              </w:r>
              <w:r w:rsidDel="00470783">
                <w:tab/>
                <w:delText xml:space="preserve">: </w:delText>
              </w:r>
              <w:r w:rsidDel="00470783">
                <w:tab/>
                <w:delText>tertinggi; paling menguntungkan.</w:delText>
              </w:r>
            </w:del>
          </w:p>
          <w:p w14:paraId="0C21F9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0E6027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9CB09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D2A7B3A" w14:textId="53FA2350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6" w:author="ref.id" w:date="2022-08-16T10:49:00Z"/>
              </w:rPr>
            </w:pPr>
            <w:del w:id="17" w:author="ref.id" w:date="2022-08-16T10:49:00Z">
              <w:r w:rsidDel="00470783">
                <w:delText xml:space="preserve">program </w:delText>
              </w:r>
              <w:r w:rsidDel="00470783">
                <w:tab/>
                <w:delText xml:space="preserve">: </w:delText>
              </w:r>
              <w:r w:rsidDel="00470783">
                <w:tab/>
                <w:delText>rancangan mengenai asas serta usaha (dalam ketatanegaraan, perekonomian, dsb) yang akan dijalankan.</w:delText>
              </w:r>
            </w:del>
          </w:p>
          <w:p w14:paraId="01C62F0D" w14:textId="6CCB5AA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8" w:author="ref.id" w:date="2022-08-16T10:48:00Z"/>
              </w:rPr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36DE6DE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ref.id" w:date="2022-08-16T10:48:00Z"/>
              </w:rPr>
            </w:pPr>
            <w:ins w:id="20" w:author="ref.id" w:date="2022-08-16T10:48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1A3EA5F9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ref.id" w:date="2022-08-16T10:48:00Z"/>
              </w:rPr>
            </w:pPr>
            <w:ins w:id="22" w:author="ref.id" w:date="2022-08-16T10:48:00Z">
              <w:r>
                <w:tab/>
              </w:r>
              <w:r>
                <w:tab/>
                <w:t>pendidikan.</w:t>
              </w:r>
            </w:ins>
          </w:p>
          <w:p w14:paraId="0243CCC3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ref.id" w:date="2022-08-16T10:47:00Z"/>
              </w:rPr>
            </w:pPr>
            <w:ins w:id="24" w:author="ref.id" w:date="2022-08-16T10:47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14:paraId="7E12FBE0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ref.id" w:date="2022-08-16T10:47:00Z"/>
              </w:rPr>
            </w:pPr>
            <w:ins w:id="26" w:author="ref.id" w:date="2022-08-16T10:47:00Z">
              <w:r>
                <w:tab/>
              </w:r>
              <w:r>
                <w:tab/>
                <w:t>sasaran.</w:t>
              </w:r>
            </w:ins>
          </w:p>
          <w:p w14:paraId="3BBFF4F9" w14:textId="17D8311E" w:rsidR="00470783" w:rsidDel="00207BE3" w:rsidRDefault="0047078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7" w:author="ref.id" w:date="2022-08-16T10:49:00Z"/>
              </w:rPr>
            </w:pPr>
          </w:p>
          <w:p w14:paraId="2B07A41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F2E0FA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51C0E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06ED0B7" w14:textId="24C0B39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ref.id" w:date="2022-08-16T10:48:00Z"/>
              </w:rPr>
            </w:pPr>
            <w:r>
              <w:tab/>
            </w:r>
            <w:r>
              <w:tab/>
              <w:t>pengendali tingkah laku yang sesuai dan berterima.</w:t>
            </w:r>
          </w:p>
          <w:p w14:paraId="4A55775D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ref.id" w:date="2022-08-16T10:48:00Z"/>
              </w:rPr>
            </w:pPr>
            <w:ins w:id="30" w:author="ref.id" w:date="2022-08-16T10:48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0FB6E8CD" w14:textId="3F81F0D3" w:rsidR="00470783" w:rsidDel="00207BE3" w:rsidRDefault="0047078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ref.id" w:date="2022-08-16T10:49:00Z"/>
              </w:rPr>
            </w:pPr>
          </w:p>
          <w:p w14:paraId="5649C4B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670C57DA" w14:textId="04278DA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ref.id" w:date="2022-08-16T10:49:00Z"/>
              </w:rPr>
            </w:pPr>
            <w:r>
              <w:tab/>
            </w:r>
            <w:r>
              <w:tab/>
              <w:t>derungan.</w:t>
            </w:r>
          </w:p>
          <w:p w14:paraId="4A37050D" w14:textId="77777777" w:rsidR="00470783" w:rsidRDefault="00470783" w:rsidP="0047078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3" w:author="ref.id" w:date="2022-08-16T10:49:00Z"/>
              </w:rPr>
            </w:pPr>
            <w:ins w:id="34" w:author="ref.id" w:date="2022-08-16T10:49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14:paraId="7C72CFF4" w14:textId="61C0B71E" w:rsidR="00470783" w:rsidDel="00207BE3" w:rsidRDefault="0047078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ref.id" w:date="2022-08-16T10:49:00Z"/>
              </w:rPr>
            </w:pPr>
          </w:p>
          <w:p w14:paraId="5F9328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B96DB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557191EE" w14:textId="71CF4131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ref.id" w:date="2022-08-16T10:48:00Z"/>
              </w:rPr>
            </w:pPr>
            <w:del w:id="37" w:author="ref.id" w:date="2022-08-16T10:48:00Z">
              <w:r w:rsidDel="00470783">
                <w:delText xml:space="preserve">inklusif </w:delText>
              </w:r>
              <w:r w:rsidDel="00470783">
                <w:tab/>
                <w:delText xml:space="preserve">: </w:delText>
              </w:r>
              <w:r w:rsidDel="00470783">
                <w:tab/>
                <w:delText xml:space="preserve">penempatan siswa berkebutuhan khusus di dalam kelas </w:delText>
              </w:r>
            </w:del>
          </w:p>
          <w:p w14:paraId="00F82BE9" w14:textId="260DEDF7" w:rsidR="00BE098E" w:rsidDel="0047078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ref.id" w:date="2022-08-16T10:48:00Z"/>
              </w:rPr>
            </w:pPr>
            <w:del w:id="39" w:author="ref.id" w:date="2022-08-16T10:48:00Z">
              <w:r w:rsidDel="00470783">
                <w:tab/>
              </w:r>
              <w:r w:rsidDel="00470783">
                <w:tab/>
                <w:delText>reguler.</w:delText>
              </w:r>
            </w:del>
          </w:p>
          <w:p w14:paraId="4BB931F5" w14:textId="77777777" w:rsidR="00BE098E" w:rsidRDefault="00BE098E" w:rsidP="004707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0" w:author="ref.id" w:date="2022-08-16T10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7365C334" w14:textId="77777777" w:rsidTr="00821BA2">
        <w:tc>
          <w:tcPr>
            <w:tcW w:w="9350" w:type="dxa"/>
          </w:tcPr>
          <w:p w14:paraId="128AD6F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1FE9D4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99783">
    <w:abstractNumId w:val="0"/>
  </w:num>
  <w:num w:numId="2" w16cid:durableId="446460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f.id">
    <w15:presenceInfo w15:providerId="None" w15:userId="ref.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07BE3"/>
    <w:rsid w:val="0042167F"/>
    <w:rsid w:val="00470783"/>
    <w:rsid w:val="005D3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F09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D367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ref.id</cp:lastModifiedBy>
  <cp:revision>2</cp:revision>
  <dcterms:created xsi:type="dcterms:W3CDTF">2020-08-26T21:29:00Z</dcterms:created>
  <dcterms:modified xsi:type="dcterms:W3CDTF">2022-08-16T03:50:00Z</dcterms:modified>
</cp:coreProperties>
</file>