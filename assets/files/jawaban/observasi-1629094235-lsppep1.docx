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492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B45B7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2540A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2DA2B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DC7A60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F398E86" w14:textId="2E3A10FC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commentRangeEnd w:id="0"/>
    <w:p w14:paraId="04AA5902" w14:textId="77777777" w:rsidR="00373D8F" w:rsidRPr="00C50A1E" w:rsidRDefault="00373D8F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Style w:val="CommentReference"/>
        </w:rPr>
        <w:commentReference w:id="0"/>
      </w:r>
    </w:p>
    <w:p w14:paraId="4E1D69B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361814" wp14:editId="514695C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A24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79AB571" w14:textId="77777777" w:rsidR="00927764" w:rsidRPr="00373D8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2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3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4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5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6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7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8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9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0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1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2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3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4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5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6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7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8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19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20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373D8F">
        <w:rPr>
          <w:rFonts w:ascii="Times New Roman" w:eastAsia="Times New Roman" w:hAnsi="Times New Roman" w:cs="Times New Roman"/>
          <w:iCs/>
          <w:sz w:val="24"/>
          <w:szCs w:val="24"/>
          <w:rPrChange w:id="21" w:author="ASUS" w:date="2021-08-16T12:5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commentRangeEnd w:id="1"/>
      <w:r w:rsidR="00373D8F">
        <w:rPr>
          <w:rStyle w:val="CommentReference"/>
        </w:rPr>
        <w:commentReference w:id="1"/>
      </w:r>
    </w:p>
    <w:p w14:paraId="452F919C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F1D42E" w14:textId="2BB14D43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2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3" w:author="ASUS" w:date="2021-08-16T12:58:00Z">
        <w:r w:rsidRPr="00C50A1E" w:rsidDel="00373D8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24" w:author="ASUS" w:date="2021-08-16T12:57:00Z">
        <w:r w:rsidRPr="00C50A1E" w:rsidDel="00373D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5" w:author="ASUS" w:date="2021-08-16T12:58:00Z">
        <w:r w:rsidRPr="00C50A1E" w:rsidDel="00373D8F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26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8" w:author="ASUS" w:date="2021-08-16T12:58:00Z">
        <w:r w:rsidDel="00373D8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30" w:author="ASUS" w:date="2021-08-16T12:58:00Z">
        <w:r w:rsidDel="00373D8F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ovember</w:t>
      </w:r>
      <w:proofErr w:type="spellEnd"/>
      <w:ins w:id="31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</w:ins>
      <w:del w:id="32" w:author="ASUS" w:date="2021-08-16T12:58:00Z">
        <w:r w:rsidDel="00373D8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ins w:id="33" w:author="ASUS" w:date="2021-08-16T12:58:00Z">
        <w:r w:rsidR="00373D8F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34" w:author="ASUS" w:date="2021-08-16T12:58:00Z">
        <w:r w:rsidRPr="00C50A1E" w:rsidDel="00373D8F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5BFA0" w14:textId="60F982FF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5" w:author="ASUS" w:date="2021-08-16T13:00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ins w:id="36" w:author="ASUS" w:date="2021-08-16T13:00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37" w:author="ASUS" w:date="2021-08-16T13:00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8" w:author="ASUS" w:date="2021-08-16T13:01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9" w:author="ASUS" w:date="2021-08-16T13:01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40" w:author="ASUS" w:date="2021-08-16T13:01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752EE1" w14:textId="77777777" w:rsidR="008B7D03" w:rsidRDefault="00927764" w:rsidP="00373D8F">
      <w:pPr>
        <w:shd w:val="clear" w:color="auto" w:fill="F5F5F5"/>
        <w:spacing w:after="375"/>
        <w:jc w:val="both"/>
        <w:rPr>
          <w:ins w:id="41" w:author="ASUS" w:date="2021-08-16T13:01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7E7551EF" w14:textId="3943C4A5" w:rsidR="00927764" w:rsidRPr="008B7D03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42" w:author="ASUS" w:date="2021-08-16T13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43" w:author="ASUS" w:date="2021-08-16T13:02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napsu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meningka</w:t>
        </w:r>
      </w:ins>
      <w:ins w:id="44" w:author="ASUS" w:date="2021-08-16T13:03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juga?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ASUS" w:date="2021-08-16T13:03:00Z">
        <w:r w:rsidDel="008B7D03">
          <w:rPr>
            <w:rFonts w:ascii="Times New Roman" w:eastAsia="Times New Roman" w:hAnsi="Times New Roman" w:cs="Times New Roman"/>
            <w:sz w:val="24"/>
            <w:szCs w:val="24"/>
          </w:rPr>
          <w:delText>hujan datang bersama nap</w:delText>
        </w:r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</w:p>
    <w:p w14:paraId="75D544EB" w14:textId="3E9D724C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6" w:author="ASUS" w:date="2021-08-16T13:04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kripik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ASUS" w:date="2021-08-16T13:04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48" w:author="ASUS" w:date="2021-08-16T13:04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</w:t>
      </w:r>
      <w:proofErr w:type="spellEnd"/>
      <w:del w:id="49" w:author="ASUS" w:date="2021-08-16T13:04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n,</w:delText>
        </w:r>
      </w:del>
      <w:ins w:id="50" w:author="ASUS" w:date="2021-08-16T13:04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teta</w:t>
        </w:r>
      </w:ins>
      <w:ins w:id="51" w:author="ASUS" w:date="2021-08-16T13:05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pi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2" w:author="ASUS" w:date="2021-08-16T13:04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3" w:author="ASUS" w:date="2021-08-16T13:05:00Z"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ASUS" w:date="2021-08-16T13:05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SUS" w:date="2021-08-16T13:06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6" w:author="ASUS" w:date="2021-08-16T13:06:00Z">
        <w:r w:rsidR="008B7D03" w:rsidRP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57" w:author="ASUS" w:date="2021-08-16T13:06:00Z" w:name="move80011626"/>
      <w:proofErr w:type="spellStart"/>
      <w:moveTo w:id="58" w:author="ASUS" w:date="2021-08-16T13:06:00Z"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gorengannya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lima?</w:t>
        </w:r>
      </w:moveTo>
      <w:moveToRangeEnd w:id="57"/>
    </w:p>
    <w:p w14:paraId="11C1D865" w14:textId="3FDD4155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del w:id="59" w:author="ASUS" w:date="2021-08-16T13:06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Sebungkus keripik yang dalam kemasan bisa </w:delText>
        </w:r>
      </w:del>
      <w:del w:id="60" w:author="ASUS" w:date="2021-08-16T13:05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dikonsumsi 4 porsi </w:delText>
        </w:r>
      </w:del>
      <w:del w:id="61" w:author="ASUS" w:date="2021-08-16T13:06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habis sekali duduk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moveFromRangeStart w:id="62" w:author="ASUS" w:date="2021-08-16T13:06:00Z" w:name="move80011626"/>
      <w:moveFrom w:id="63" w:author="ASUS" w:date="2021-08-16T13:06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t>Belum cukup, tambah lagi gorengannya, satu-dua biji eh kok jadi lima?</w:t>
        </w:r>
      </w:moveFrom>
      <w:moveFromRangeEnd w:id="62"/>
    </w:p>
    <w:p w14:paraId="7A9294D5" w14:textId="01F9BAE7" w:rsidR="008B7D03" w:rsidRPr="00C50A1E" w:rsidRDefault="00927764" w:rsidP="008B7D03">
      <w:pPr>
        <w:shd w:val="clear" w:color="auto" w:fill="F5F5F5"/>
        <w:spacing w:after="375"/>
        <w:jc w:val="both"/>
        <w:rPr>
          <w:moveTo w:id="64" w:author="ASUS" w:date="2021-08-16T13:0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5" w:author="ASUS" w:date="2021-08-16T13:07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6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moveToRangeStart w:id="67" w:author="ASUS" w:date="2021-08-16T13:07:00Z" w:name="move80011668"/>
      <w:proofErr w:type="spellStart"/>
      <w:moveTo w:id="68" w:author="ASUS" w:date="2021-08-16T13:07:00Z"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del w:id="69" w:author="ASUS" w:date="2021-08-16T13:08:00Z">
          <w:r w:rsidR="008B7D03" w:rsidRPr="00C50A1E" w:rsidDel="008B7D03">
            <w:rPr>
              <w:rFonts w:ascii="Times New Roman" w:eastAsia="Times New Roman" w:hAnsi="Times New Roman" w:cs="Times New Roman"/>
              <w:sz w:val="24"/>
              <w:szCs w:val="24"/>
            </w:rPr>
            <w:delText>yang</w:delText>
          </w:r>
        </w:del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</w:t>
        </w:r>
        <w:del w:id="70" w:author="ASUS" w:date="2021-08-16T13:08:00Z">
          <w:r w:rsidR="008B7D03" w:rsidRPr="00C50A1E" w:rsidDel="008B7D03">
            <w:rPr>
              <w:rFonts w:ascii="Times New Roman" w:eastAsia="Times New Roman" w:hAnsi="Times New Roman" w:cs="Times New Roman"/>
              <w:sz w:val="24"/>
              <w:szCs w:val="24"/>
            </w:rPr>
            <w:delText>yang</w:delText>
          </w:r>
        </w:del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moveTo>
      <w:commentRangeEnd w:id="66"/>
      <w:r w:rsidR="008B7D03">
        <w:rPr>
          <w:rStyle w:val="CommentReference"/>
        </w:rPr>
        <w:commentReference w:id="66"/>
      </w:r>
      <w:moveTo w:id="71" w:author="ASUS" w:date="2021-08-16T13:07:00Z">
        <w:del w:id="72" w:author="ASUS" w:date="2021-08-16T13:09:00Z">
          <w:r w:rsidR="008B7D03" w:rsidRPr="00C50A1E" w:rsidDel="008B7D03">
            <w:rPr>
              <w:rFonts w:ascii="Times New Roman" w:eastAsia="Times New Roman" w:hAnsi="Times New Roman" w:cs="Times New Roman"/>
              <w:sz w:val="24"/>
              <w:szCs w:val="24"/>
            </w:rPr>
            <w:delText>Apalagi dengan makan</w:delText>
          </w:r>
        </w:del>
      </w:moveTo>
      <w:proofErr w:type="spellStart"/>
      <w:ins w:id="73" w:author="ASUS" w:date="2021-08-16T13:09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Aktifitas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</w:ins>
      <w:moveTo w:id="74" w:author="ASUS" w:date="2021-08-16T13:07:00Z">
        <w:del w:id="75" w:author="ASUS" w:date="2021-08-16T13:09:00Z">
          <w:r w:rsidR="008B7D03" w:rsidRPr="00C50A1E" w:rsidDel="008B7D03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, </w:delText>
          </w:r>
        </w:del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8B7D03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moveTo>
    </w:p>
    <w:moveToRangeEnd w:id="67"/>
    <w:p w14:paraId="54975941" w14:textId="3936A906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480627" w14:textId="34A00953" w:rsidR="00927764" w:rsidRPr="00C50A1E" w:rsidDel="008B7D03" w:rsidRDefault="00927764" w:rsidP="00373D8F">
      <w:pPr>
        <w:shd w:val="clear" w:color="auto" w:fill="F5F5F5"/>
        <w:spacing w:after="375"/>
        <w:jc w:val="both"/>
        <w:rPr>
          <w:moveFrom w:id="76" w:author="ASUS" w:date="2021-08-16T13:07:00Z"/>
          <w:rFonts w:ascii="Times New Roman" w:eastAsia="Times New Roman" w:hAnsi="Times New Roman" w:cs="Times New Roman"/>
          <w:sz w:val="24"/>
          <w:szCs w:val="24"/>
        </w:rPr>
      </w:pPr>
      <w:moveFromRangeStart w:id="77" w:author="ASUS" w:date="2021-08-16T13:07:00Z" w:name="move80011668"/>
      <w:moveFrom w:id="78" w:author="ASUS" w:date="2021-08-16T13:07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t>Terutama makanan yang seperti tahu bulat digoreng dadakan alias yang masih hangat. Apalagi dengan makan, tubuh akan mendapat "panas" akibat terjadinya peningkatan metabolisme dalam tubuh. </w:t>
        </w:r>
      </w:moveFrom>
    </w:p>
    <w:moveFromRangeEnd w:id="77"/>
    <w:p w14:paraId="5F20E374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0A0C36C" w14:textId="77777777" w:rsidR="008B7D03" w:rsidRDefault="00927764" w:rsidP="00373D8F">
      <w:pPr>
        <w:shd w:val="clear" w:color="auto" w:fill="F5F5F5"/>
        <w:spacing w:after="375"/>
        <w:jc w:val="both"/>
        <w:rPr>
          <w:ins w:id="79" w:author="ASUS" w:date="2021-08-16T13:09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0BC2B874" w14:textId="6483D575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AEF6A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2F94F8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2B14D" w14:textId="17CA0901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80" w:author="ASUS" w:date="2021-08-16T13:10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1" w:author="ASUS" w:date="2021-08-16T13:10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82" w:author="ASUS" w:date="2021-08-16T13:10:00Z">
        <w:r w:rsidR="008B7D0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83" w:author="ASUS" w:date="2021-08-16T13:10:00Z">
        <w:r w:rsidRPr="00C50A1E" w:rsidDel="008B7D0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ins w:id="84" w:author="ASUS" w:date="2021-08-16T13:10:00Z">
        <w:r w:rsidR="005C730C">
          <w:rPr>
            <w:rFonts w:ascii="Times New Roman" w:eastAsia="Times New Roman" w:hAnsi="Times New Roman" w:cs="Times New Roman"/>
            <w:sz w:val="24"/>
            <w:szCs w:val="24"/>
          </w:rPr>
          <w:t>,y</w:t>
        </w:r>
        <w:proofErr w:type="spellEnd"/>
        <w:proofErr w:type="gramEnd"/>
        <w:r w:rsidR="005C730C">
          <w:rPr>
            <w:rFonts w:ascii="Times New Roman" w:eastAsia="Times New Roman" w:hAnsi="Times New Roman" w:cs="Times New Roman"/>
            <w:sz w:val="24"/>
            <w:szCs w:val="24"/>
          </w:rPr>
          <w:t>=</w:t>
        </w:r>
      </w:ins>
      <w:del w:id="85" w:author="ASUS" w:date="2021-08-16T13:10:00Z">
        <w:r w:rsidRPr="00C50A1E" w:rsidDel="005C730C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86" w:author="ASUS" w:date="2021-08-16T13:10:00Z">
        <w:r w:rsidR="005C730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bookmarkStart w:id="87" w:name="_GoBack"/>
      <w:bookmarkEnd w:id="8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08D48D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2CF0F8C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C943E09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E1CA061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41A386" w14:textId="77777777" w:rsidR="00927764" w:rsidRPr="00C50A1E" w:rsidRDefault="00927764" w:rsidP="00373D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02B0FF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0F563C" w14:textId="77777777" w:rsidR="00927764" w:rsidRPr="00C50A1E" w:rsidRDefault="00927764" w:rsidP="00927764"/>
    <w:p w14:paraId="6A6C12C9" w14:textId="77777777" w:rsidR="00927764" w:rsidRPr="005A045A" w:rsidRDefault="00927764" w:rsidP="00927764">
      <w:pPr>
        <w:rPr>
          <w:i/>
        </w:rPr>
      </w:pPr>
    </w:p>
    <w:p w14:paraId="4F19A4C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5D42903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1-08-16T12:53:00Z" w:initials="A">
    <w:p w14:paraId="33730458" w14:textId="0DECB097" w:rsidR="00373D8F" w:rsidRDefault="00373D8F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gambar</w:t>
      </w:r>
      <w:proofErr w:type="spellEnd"/>
    </w:p>
  </w:comment>
  <w:comment w:id="1" w:author="ASUS" w:date="2021-08-16T12:54:00Z" w:initials="A">
    <w:p w14:paraId="4C3F49CD" w14:textId="371CE2C9" w:rsidR="00373D8F" w:rsidRDefault="00373D8F">
      <w:pPr>
        <w:pStyle w:val="CommentText"/>
      </w:pPr>
      <w:r>
        <w:rPr>
          <w:rStyle w:val="CommentReference"/>
        </w:rPr>
        <w:annotationRef/>
      </w:r>
      <w:proofErr w:type="spellStart"/>
      <w:r>
        <w:t>Apabila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</w:comment>
  <w:comment w:id="66" w:author="ASUS" w:date="2021-08-16T13:08:00Z" w:initials="A">
    <w:p w14:paraId="14C5569A" w14:textId="2B62DFFC" w:rsidR="008B7D03" w:rsidRDefault="008B7D03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730458" w15:done="0"/>
  <w15:commentEx w15:paraId="4C3F49CD" w15:done="0"/>
  <w15:commentEx w15:paraId="14C556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730458" w16cid:durableId="24C4DE4D"/>
  <w16cid:commentId w16cid:paraId="4C3F49CD" w16cid:durableId="24C4DE8A"/>
  <w16cid:commentId w16cid:paraId="14C5569A" w16cid:durableId="24C4E1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189F" w14:textId="77777777" w:rsidR="000F5D8D" w:rsidRDefault="000F5D8D">
      <w:r>
        <w:separator/>
      </w:r>
    </w:p>
  </w:endnote>
  <w:endnote w:type="continuationSeparator" w:id="0">
    <w:p w14:paraId="0983A73B" w14:textId="77777777" w:rsidR="000F5D8D" w:rsidRDefault="000F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263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5154E7F" w14:textId="77777777" w:rsidR="00941E77" w:rsidRDefault="000F5D8D">
    <w:pPr>
      <w:pStyle w:val="Footer"/>
    </w:pPr>
  </w:p>
  <w:p w14:paraId="3D71264B" w14:textId="77777777" w:rsidR="00941E77" w:rsidRDefault="000F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14A61" w14:textId="77777777" w:rsidR="000F5D8D" w:rsidRDefault="000F5D8D">
      <w:r>
        <w:separator/>
      </w:r>
    </w:p>
  </w:footnote>
  <w:footnote w:type="continuationSeparator" w:id="0">
    <w:p w14:paraId="173A89D4" w14:textId="77777777" w:rsidR="000F5D8D" w:rsidRDefault="000F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F5D8D"/>
    <w:rsid w:val="0012251A"/>
    <w:rsid w:val="002318A3"/>
    <w:rsid w:val="00373D8F"/>
    <w:rsid w:val="0042167F"/>
    <w:rsid w:val="005C730C"/>
    <w:rsid w:val="008B7D03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CB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7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2021-08-16T06:10:00Z</dcterms:created>
  <dcterms:modified xsi:type="dcterms:W3CDTF">2021-08-16T06:10:00Z</dcterms:modified>
</cp:coreProperties>
</file>