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020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1BEEB3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45219F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CBBA833" w14:textId="77777777" w:rsidR="00927764" w:rsidRPr="00927764" w:rsidRDefault="00927764" w:rsidP="00927764">
      <w:pPr>
        <w:pStyle w:val="DaftarParagraf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630634E" w14:textId="77777777" w:rsidR="00927764" w:rsidRPr="0094076B" w:rsidRDefault="00927764" w:rsidP="00927764">
      <w:pPr>
        <w:rPr>
          <w:rFonts w:ascii="Cambria" w:hAnsi="Cambria"/>
        </w:rPr>
      </w:pPr>
    </w:p>
    <w:p w14:paraId="595E525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289DDD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E10AC8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9C3FE41" wp14:editId="6EFDFBB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1AB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  <w:commentRangeEnd w:id="0"/>
      <w:r w:rsidR="000668BB">
        <w:rPr>
          <w:rStyle w:val="ReferensiKomentar"/>
        </w:rPr>
        <w:commentReference w:id="0"/>
      </w:r>
    </w:p>
    <w:p w14:paraId="61E711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1"/>
      <w:r w:rsidR="000668BB">
        <w:rPr>
          <w:rStyle w:val="ReferensiKomentar"/>
        </w:rPr>
        <w:commentReference w:id="1"/>
      </w:r>
    </w:p>
    <w:p w14:paraId="78A33F49" w14:textId="5A36B34D" w:rsidR="00927764" w:rsidRPr="00C50A1E" w:rsidRDefault="00D86E5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" w:author="wliliawati@outlook.co.id" w:date="2022-08-23T14:56:00Z">
        <w:r>
          <w:rPr>
            <w:rFonts w:ascii="Times New Roman" w:eastAsia="Times New Roman" w:hAnsi="Times New Roman" w:cs="Times New Roman"/>
            <w:sz w:val="24"/>
            <w:szCs w:val="24"/>
          </w:rPr>
          <w:t>Manakah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" w:author="wliliawati@outlook.co.id" w:date="2022-08-23T14:56:00Z">
        <w:r w:rsidR="00927764" w:rsidRPr="00C50A1E" w:rsidDel="00D86E58">
          <w:rPr>
            <w:rFonts w:ascii="Times New Roman" w:eastAsia="Times New Roman" w:hAnsi="Times New Roman" w:cs="Times New Roman"/>
            <w:sz w:val="24"/>
            <w:szCs w:val="24"/>
          </w:rPr>
          <w:delText xml:space="preserve">Apa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wliliawati@outlook.co.id" w:date="2022-08-23T14:55:00Z">
        <w:r w:rsidR="000668BB">
          <w:rPr>
            <w:rFonts w:ascii="Times New Roman" w:eastAsia="Times New Roman" w:hAnsi="Times New Roman" w:cs="Times New Roman"/>
            <w:sz w:val="24"/>
            <w:szCs w:val="24"/>
          </w:rPr>
          <w:t>antara</w:t>
        </w:r>
        <w:proofErr w:type="spellEnd"/>
        <w:r w:rsidR="000668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" w:author="wliliawati@outlook.co.id" w:date="2022-08-23T14:55:00Z">
        <w:r w:rsidR="00927764" w:rsidRPr="00C50A1E" w:rsidDel="000668BB">
          <w:rPr>
            <w:rFonts w:ascii="Times New Roman" w:eastAsia="Times New Roman" w:hAnsi="Times New Roman" w:cs="Times New Roman"/>
            <w:sz w:val="24"/>
            <w:szCs w:val="24"/>
          </w:rPr>
          <w:delText xml:space="preserve">dari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wliliawati@outlook.co.id" w:date="2022-08-23T14:55:00Z">
        <w:r w:rsidR="000668BB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0668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" w:author="wliliawati@outlook.co.id" w:date="2022-08-23T14:55:00Z">
        <w:r w:rsidR="00927764" w:rsidRPr="00C50A1E" w:rsidDel="000668BB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BFD4D9" w14:textId="5F4742AA" w:rsidR="00927764" w:rsidRPr="00C50A1E" w:rsidRDefault="00D86E5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8" w:author="wliliawati@outlook.co.id" w:date="2022-08-23T14:5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commentRangeStart w:id="9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" w:author="wliliawati@outlook.co.id" w:date="2022-08-23T14:57:00Z">
        <w:r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proofErr w:type="spellEnd"/>
      <w:del w:id="11" w:author="wliliawati@outlook.co.id" w:date="2022-08-23T14:57:00Z">
        <w:r w:rsidR="00927764" w:rsidRPr="00C50A1E" w:rsidDel="00D86E58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2" w:author="wliliawati@outlook.co.id" w:date="2022-08-23T14:57:00Z">
        <w:r>
          <w:rPr>
            <w:rFonts w:ascii="Times New Roman" w:eastAsia="Times New Roman" w:hAnsi="Times New Roman" w:cs="Times New Roman"/>
            <w:sz w:val="24"/>
            <w:szCs w:val="24"/>
          </w:rPr>
          <w:t>menurut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" w:author="wliliawati@outlook.co.id" w:date="2022-08-23T14:57:00Z">
        <w:r w:rsidR="00927764" w:rsidRPr="00C50A1E" w:rsidDel="00D86E58">
          <w:rPr>
            <w:rFonts w:ascii="Times New Roman" w:eastAsia="Times New Roman" w:hAnsi="Times New Roman" w:cs="Times New Roman"/>
            <w:sz w:val="24"/>
            <w:szCs w:val="24"/>
          </w:rPr>
          <w:delText xml:space="preserve">begitu kata </w:delText>
        </w:r>
      </w:del>
      <w:proofErr w:type="spellStart"/>
      <w:ins w:id="14" w:author="wliliawati@outlook.co.id" w:date="2022-08-23T14:57:00Z">
        <w:r>
          <w:rPr>
            <w:rFonts w:ascii="Times New Roman" w:eastAsia="Times New Roman" w:hAnsi="Times New Roman" w:cs="Times New Roman"/>
            <w:sz w:val="24"/>
            <w:szCs w:val="24"/>
          </w:rPr>
          <w:t>sebagian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9"/>
      <w:r>
        <w:rPr>
          <w:rStyle w:val="ReferensiKomentar"/>
        </w:rPr>
        <w:commentReference w:id="9"/>
      </w:r>
    </w:p>
    <w:p w14:paraId="3F555017" w14:textId="5547DAB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6" w:author="wliliawati@outlook.co.id" w:date="2022-08-23T14:58:00Z">
        <w:r w:rsidR="00D86E58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7" w:author="wliliawati@outlook.co.id" w:date="2022-08-23T14:58:00Z">
        <w:r w:rsidRPr="00C50A1E" w:rsidDel="00D86E58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wliliawati@outlook.co.id" w:date="2022-08-23T14:58:00Z">
        <w:r w:rsidRPr="00C50A1E" w:rsidDel="00D86E5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5"/>
      <w:r w:rsidR="00D86E58">
        <w:rPr>
          <w:rStyle w:val="ReferensiKomentar"/>
        </w:rPr>
        <w:commentReference w:id="15"/>
      </w:r>
    </w:p>
    <w:p w14:paraId="46EE523B" w14:textId="64E9595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9" w:author="wliliawati@outlook.co.id" w:date="2022-08-23T15:10:00Z">
        <w:r w:rsidR="00724DE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21" w:author="wliliawati@outlook.co.id" w:date="2022-08-23T15:00:00Z">
        <w:r w:rsidR="00D86E58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D86E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wliliawati@outlook.co.id" w:date="2022-08-23T15:00:00Z">
        <w:r w:rsidRPr="00C50A1E" w:rsidDel="00D86E58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wliliawati@outlook.co.id" w:date="2022-08-23T15:00:00Z">
        <w:r w:rsidR="00D86E58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  <w:proofErr w:type="spellEnd"/>
        <w:r w:rsidR="00D86E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86E58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D86E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86E58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D86E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86E58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D86E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86E58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  <w:proofErr w:type="spellEnd"/>
        <w:r w:rsidR="00D86E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86E58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="00D86E5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4" w:author="wliliawati@outlook.co.id" w:date="2022-08-23T15:00:00Z">
        <w:r w:rsidDel="00D86E58">
          <w:rPr>
            <w:rFonts w:ascii="Times New Roman" w:eastAsia="Times New Roman" w:hAnsi="Times New Roman" w:cs="Times New Roman"/>
            <w:sz w:val="24"/>
            <w:szCs w:val="24"/>
          </w:rPr>
          <w:delText xml:space="preserve">bahwa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25" w:author="wliliawati@outlook.co.id" w:date="2022-08-23T15:01:00Z">
        <w:r w:rsidDel="00D86E58">
          <w:rPr>
            <w:rFonts w:ascii="Times New Roman" w:eastAsia="Times New Roman" w:hAnsi="Times New Roman" w:cs="Times New Roman"/>
            <w:sz w:val="24"/>
            <w:szCs w:val="24"/>
          </w:rPr>
          <w:delText xml:space="preserve"> datang bersama nap</w:delText>
        </w:r>
        <w:r w:rsidRPr="00C50A1E" w:rsidDel="00D86E58">
          <w:rPr>
            <w:rFonts w:ascii="Times New Roman" w:eastAsia="Times New Roman" w:hAnsi="Times New Roman" w:cs="Times New Roman"/>
            <w:sz w:val="24"/>
            <w:szCs w:val="24"/>
          </w:rPr>
          <w:delText>su makan yang tiba-tiba ikut meningkat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0"/>
      <w:r w:rsidR="00D86E58">
        <w:rPr>
          <w:rStyle w:val="ReferensiKomentar"/>
        </w:rPr>
        <w:commentReference w:id="20"/>
      </w:r>
    </w:p>
    <w:p w14:paraId="3FD56D09" w14:textId="3A914C9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wliliawati@outlook.co.id" w:date="2022-08-23T15:01:00Z">
        <w:r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turun </w:delText>
        </w:r>
      </w:del>
      <w:proofErr w:type="spellStart"/>
      <w:ins w:id="27" w:author="wliliawati@outlook.co.id" w:date="2022-08-23T15:01:00Z">
        <w:r w:rsidR="00472020">
          <w:rPr>
            <w:rFonts w:ascii="Times New Roman" w:eastAsia="Times New Roman" w:hAnsi="Times New Roman" w:cs="Times New Roman"/>
            <w:sz w:val="24"/>
            <w:szCs w:val="24"/>
          </w:rPr>
          <w:t>ialah</w:t>
        </w:r>
        <w:proofErr w:type="spellEnd"/>
        <w:r w:rsidR="004720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8" w:author="wliliawati@outlook.co.id" w:date="2022-08-23T15:01:00Z">
        <w:r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adalah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wliliawati@outlook.co.id" w:date="2022-08-23T15:02:00Z">
        <w:r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wliliawati@outlook.co.id" w:date="2022-08-23T15:02:00Z">
        <w:r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31" w:author="wliliawati@outlook.co.id" w:date="2022-08-23T15:02:00Z">
        <w:r w:rsidR="00472020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47202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32" w:author="wliliawati@outlook.co.id" w:date="2022-08-23T15:02:00Z">
        <w:r w:rsidR="00472020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4D6AC" w14:textId="326F5243" w:rsidR="00927764" w:rsidRPr="00C50A1E" w:rsidRDefault="0047202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33" w:author="wliliawati@outlook.co.id" w:date="2022-08-23T15:04:00Z">
        <w:r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“</w:t>
        </w:r>
      </w:ins>
      <w:commentRangeStart w:id="34"/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wliliawati@outlook.co.id" w:date="2022-08-23T15:02:00Z">
        <w:r w:rsidR="00927764"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6" w:author="wliliawati@outlook.co.id" w:date="2022-08-23T15:0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wliliawati@outlook.co.id" w:date="2022-08-23T15:03:00Z">
        <w:r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8" w:author="wliliawati@outlook.co.id" w:date="2022-08-23T15:03:00Z">
        <w:r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dihabiskan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9" w:author="wliliawati@outlook.co.id" w:date="2022-08-23T15:03:00Z">
        <w:r w:rsidR="00927764"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ins w:id="40" w:author="wliliawati@outlook.co.id" w:date="2022-08-23T15:03:00Z">
        <w:r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</w:t>
      </w:r>
      <w:commentRangeEnd w:id="34"/>
      <w:r>
        <w:rPr>
          <w:rStyle w:val="ReferensiKomentar"/>
        </w:rPr>
        <w:commentReference w:id="34"/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1" w:author="wliliawati@outlook.co.id" w:date="2022-08-23T15:0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Ketika </w:t>
        </w:r>
      </w:ins>
      <w:del w:id="42" w:author="wliliawati@outlook.co.id" w:date="2022-08-23T15:03:00Z">
        <w:r w:rsidR="00927764"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43" w:author="wliliawati@outlook.co.id" w:date="2022-08-23T15:03:00Z"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4" w:author="wliliawati@outlook.co.id" w:date="2022-08-23T15:03:00Z">
        <w:r>
          <w:rPr>
            <w:rFonts w:ascii="Times New Roman" w:eastAsia="Times New Roman" w:hAnsi="Times New Roman" w:cs="Times New Roman"/>
            <w:sz w:val="24"/>
            <w:szCs w:val="24"/>
          </w:rPr>
          <w:t>maka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wliliawati@outlook.co.id" w:date="2022-08-23T15:04:00Z">
        <w:r w:rsidR="00927764"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lagi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46" w:author="wliliawati@outlook.co.id" w:date="2022-08-23T15:04:00Z">
        <w:r w:rsidR="00927764"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ins w:id="47" w:author="wliliawati@outlook.co.id" w:date="2022-08-23T15:04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</w:p>
    <w:p w14:paraId="0F6C6D9D" w14:textId="181A242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wliliawati@outlook.co.id" w:date="2022-08-23T15:04:00Z">
        <w:r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ins w:id="49" w:author="wliliawati@outlook.co.id" w:date="2022-08-23T15:04:00Z">
        <w:r w:rsidR="00472020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50" w:author="wliliawati@outlook.co.id" w:date="2022-08-23T15:04:00Z">
        <w:r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51" w:author="wliliawati@outlook.co.id" w:date="2022-08-23T15:05:00Z">
        <w:r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52" w:author="wliliawati@outlook.co.id" w:date="2022-08-23T15:05:00Z">
        <w:r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memang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3" w:author="wliliawati@outlook.co.id" w:date="2022-08-23T15:05:00Z">
        <w:r w:rsidR="00472020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4720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72020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  <w:proofErr w:type="spellEnd"/>
        <w:r w:rsidR="004720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4" w:author="wliliawati@outlook.co.id" w:date="2022-08-23T15:05:00Z">
        <w:r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DB5CD84" w14:textId="083C005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wliliawati@outlook.co.id" w:date="2022-08-23T15:05:00Z">
        <w:r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6" w:author="wliliawati@outlook.co.id" w:date="2022-08-23T15:05:00Z">
        <w:r w:rsidR="00472020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  <w:proofErr w:type="spellStart"/>
        <w:r w:rsidR="00472020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47202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7" w:author="wliliawati@outlook.co.id" w:date="2022-08-23T15:05:00Z">
        <w:r w:rsidRPr="00C50A1E" w:rsidDel="00472020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dengan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29A24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E7B3E79" w14:textId="07B96F3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ins w:id="58" w:author="wliliawati@outlook.co.id" w:date="2022-08-23T15:06:00Z">
        <w:r w:rsidR="002C3542">
          <w:rPr>
            <w:rFonts w:ascii="Times New Roman" w:eastAsia="Times New Roman" w:hAnsi="Times New Roman" w:cs="Times New Roman"/>
            <w:sz w:val="24"/>
            <w:szCs w:val="24"/>
          </w:rPr>
          <w:t>…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18A4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17C6421" w14:textId="510CD5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59" w:author="wliliawati@outlook.co.id" w:date="2022-08-23T15:06:00Z">
        <w:r w:rsidR="002C3542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2C3542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2C354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0" w:author="wliliawati@outlook.co.id" w:date="2022-08-23T15:07:00Z">
        <w:r w:rsidRPr="00C50A1E" w:rsidDel="002C354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61" w:author="wliliawati@outlook.co.id" w:date="2022-08-23T15:07:00Z">
        <w:r w:rsidR="002C3542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A10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0213AE" w14:textId="665CCD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del w:id="62" w:author="wliliawati@outlook.co.id" w:date="2022-08-23T15:08:00Z">
        <w:r w:rsidRPr="00C50A1E" w:rsidDel="002C3542">
          <w:rPr>
            <w:rFonts w:ascii="Times New Roman" w:eastAsia="Times New Roman" w:hAnsi="Times New Roman" w:cs="Times New Roman"/>
            <w:sz w:val="24"/>
            <w:szCs w:val="24"/>
          </w:rPr>
          <w:delText xml:space="preserve"> deh</w:delText>
        </w:r>
      </w:del>
      <w:ins w:id="63" w:author="wliliawati@outlook.co.id" w:date="2022-08-23T15:08:00Z">
        <w:r w:rsidR="002C3542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4" w:author="wliliawati@outlook.co.id" w:date="2022-08-23T15:08:00Z">
        <w:r w:rsidRPr="00C50A1E" w:rsidDel="002C3542">
          <w:rPr>
            <w:rFonts w:ascii="Times New Roman" w:eastAsia="Times New Roman" w:hAnsi="Times New Roman" w:cs="Times New Roman"/>
            <w:sz w:val="24"/>
            <w:szCs w:val="24"/>
          </w:rPr>
          <w:delText>aja dulu dengan</w:delText>
        </w:r>
      </w:del>
      <w:proofErr w:type="spellStart"/>
      <w:ins w:id="65" w:author="wliliawati@outlook.co.id" w:date="2022-08-23T15:08:00Z">
        <w:r w:rsidR="002C3542">
          <w:rPr>
            <w:rFonts w:ascii="Times New Roman" w:eastAsia="Times New Roman" w:hAnsi="Times New Roman" w:cs="Times New Roman"/>
            <w:sz w:val="24"/>
            <w:szCs w:val="24"/>
          </w:rPr>
          <w:t>dari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del w:id="66" w:author="wliliawati@outlook.co.id" w:date="2022-08-23T15:08:00Z">
        <w:r w:rsidRPr="00C50A1E" w:rsidDel="002C354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7" w:author="wliliawati@outlook.co.id" w:date="2022-08-23T15:08:00Z">
        <w:r w:rsidRPr="00C50A1E" w:rsidDel="002C3542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ins w:id="68" w:author="wliliawati@outlook.co.id" w:date="2022-08-23T15:08:00Z">
        <w:r w:rsidR="002C3542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DB9EA4E" w14:textId="4382D3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69" w:author="wliliawati@outlook.co.id" w:date="2022-08-23T15:08:00Z">
        <w:r w:rsidRPr="00C50A1E" w:rsidDel="002C354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70" w:author="wliliawati@outlook.co.id" w:date="2022-08-23T15:09:00Z">
        <w:r w:rsidRPr="00C50A1E" w:rsidDel="002C354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1" w:author="wliliawati@outlook.co.id" w:date="2022-08-23T15:09:00Z">
        <w:r w:rsidR="002C3542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2C354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del w:id="72" w:author="wliliawati@outlook.co.id" w:date="2022-08-23T15:09:00Z">
        <w:r w:rsidRPr="00C50A1E" w:rsidDel="002C3542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C3542">
        <w:rPr>
          <w:rFonts w:ascii="Times New Roman" w:eastAsia="Times New Roman" w:hAnsi="Times New Roman" w:cs="Times New Roman"/>
          <w:i/>
          <w:iCs/>
          <w:sz w:val="24"/>
          <w:szCs w:val="24"/>
          <w:rPrChange w:id="73" w:author="wliliawati@outlook.co.id" w:date="2022-08-23T15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5E81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3542">
        <w:rPr>
          <w:rFonts w:ascii="Times New Roman" w:eastAsia="Times New Roman" w:hAnsi="Times New Roman" w:cs="Times New Roman"/>
          <w:i/>
          <w:iCs/>
          <w:sz w:val="24"/>
          <w:szCs w:val="24"/>
          <w:rPrChange w:id="74" w:author="wliliawati@outlook.co.id" w:date="2022-08-23T15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4AD7D9C" w14:textId="35EEE43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5" w:author="wliliawati@outlook.co.id" w:date="2022-08-23T15:10:00Z">
        <w:r w:rsidR="002C3542">
          <w:rPr>
            <w:rFonts w:ascii="Times New Roman" w:eastAsia="Times New Roman" w:hAnsi="Times New Roman" w:cs="Times New Roman"/>
            <w:sz w:val="24"/>
            <w:szCs w:val="24"/>
          </w:rPr>
          <w:t>jarum</w:t>
        </w:r>
        <w:proofErr w:type="spellEnd"/>
        <w:r w:rsidR="002C354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3542">
          <w:rPr>
            <w:rFonts w:ascii="Times New Roman" w:eastAsia="Times New Roman" w:hAnsi="Times New Roman" w:cs="Times New Roman"/>
            <w:sz w:val="24"/>
            <w:szCs w:val="24"/>
          </w:rPr>
          <w:t>timbangan</w:t>
        </w:r>
        <w:proofErr w:type="spellEnd"/>
        <w:r w:rsidR="002C354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C3542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2C3542">
          <w:rPr>
            <w:rFonts w:ascii="Times New Roman" w:eastAsia="Times New Roman" w:hAnsi="Times New Roman" w:cs="Times New Roman"/>
            <w:sz w:val="24"/>
            <w:szCs w:val="24"/>
          </w:rPr>
          <w:t xml:space="preserve"> badan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B8941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A15934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8C0576C" w14:textId="77777777" w:rsidR="00927764" w:rsidRPr="00C50A1E" w:rsidRDefault="00927764" w:rsidP="00927764"/>
    <w:p w14:paraId="15E6A666" w14:textId="77777777" w:rsidR="00927764" w:rsidRPr="005A045A" w:rsidRDefault="00927764" w:rsidP="00927764">
      <w:pPr>
        <w:rPr>
          <w:i/>
        </w:rPr>
      </w:pPr>
    </w:p>
    <w:p w14:paraId="4C8A5A9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2C13966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liliawati@outlook.co.id" w:date="2022-08-23T14:52:00Z" w:initials="w">
    <w:p w14:paraId="037A9A0A" w14:textId="053D01B3" w:rsidR="000668BB" w:rsidRDefault="000668BB">
      <w:pPr>
        <w:pStyle w:val="TeksKomentar"/>
      </w:pPr>
      <w:r>
        <w:rPr>
          <w:rStyle w:val="ReferensiKomentar"/>
        </w:rPr>
        <w:annotationRef/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Gambar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berkaitan</w:t>
      </w:r>
      <w:proofErr w:type="spellEnd"/>
    </w:p>
  </w:comment>
  <w:comment w:id="1" w:author="wliliawati@outlook.co.id" w:date="2022-08-23T14:54:00Z" w:initials="w">
    <w:p w14:paraId="1E5AA669" w14:textId="7A7ABCDA" w:rsidR="000668BB" w:rsidRDefault="000668BB">
      <w:pPr>
        <w:pStyle w:val="TeksKomentar"/>
      </w:pPr>
      <w:r>
        <w:rPr>
          <w:rStyle w:val="ReferensiKomentar"/>
        </w:rPr>
        <w:annotationRef/>
      </w:r>
      <w:r>
        <w:t xml:space="preserve">Kurang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saran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dialog</w:t>
      </w:r>
    </w:p>
  </w:comment>
  <w:comment w:id="9" w:author="wliliawati@outlook.co.id" w:date="2022-08-23T14:56:00Z" w:initials="w">
    <w:p w14:paraId="52051362" w14:textId="4AF7A18C" w:rsidR="00D86E58" w:rsidRDefault="00D86E58">
      <w:pPr>
        <w:pStyle w:val="TeksKomentar"/>
      </w:pPr>
      <w:r>
        <w:rPr>
          <w:rStyle w:val="ReferensiKomentar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kalimatnya</w:t>
      </w:r>
      <w:proofErr w:type="spellEnd"/>
    </w:p>
  </w:comment>
  <w:comment w:id="15" w:author="wliliawati@outlook.co.id" w:date="2022-08-23T14:58:00Z" w:initials="w">
    <w:p w14:paraId="0F389CC6" w14:textId="0F13B7A6" w:rsidR="00D86E58" w:rsidRDefault="00D86E58">
      <w:pPr>
        <w:pStyle w:val="TeksKomentar"/>
      </w:pPr>
      <w:r>
        <w:rPr>
          <w:rStyle w:val="ReferensiKomentar"/>
        </w:rPr>
        <w:annotationRef/>
      </w:r>
      <w:proofErr w:type="spellStart"/>
      <w:r>
        <w:t>Kalau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dialog,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</w:p>
  </w:comment>
  <w:comment w:id="20" w:author="wliliawati@outlook.co.id" w:date="2022-08-23T14:59:00Z" w:initials="w">
    <w:p w14:paraId="1023CD35" w14:textId="7FD66163" w:rsidR="00D86E58" w:rsidRDefault="00D86E58">
      <w:pPr>
        <w:pStyle w:val="TeksKomentar"/>
      </w:pPr>
      <w:r>
        <w:rPr>
          <w:rStyle w:val="ReferensiKomentar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Saran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disederhanakan</w:t>
      </w:r>
      <w:proofErr w:type="spellEnd"/>
    </w:p>
  </w:comment>
  <w:comment w:id="34" w:author="wliliawati@outlook.co.id" w:date="2022-08-23T15:02:00Z" w:initials="w">
    <w:p w14:paraId="5ECA8375" w14:textId="2FA5762C" w:rsidR="00472020" w:rsidRDefault="00472020">
      <w:pPr>
        <w:pStyle w:val="TeksKomentar"/>
      </w:pPr>
      <w:r>
        <w:rPr>
          <w:rStyle w:val="ReferensiKomentar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7A9A0A" w15:done="0"/>
  <w15:commentEx w15:paraId="1E5AA669" w15:done="0"/>
  <w15:commentEx w15:paraId="52051362" w15:done="0"/>
  <w15:commentEx w15:paraId="0F389CC6" w15:done="0"/>
  <w15:commentEx w15:paraId="1023CD35" w15:done="0"/>
  <w15:commentEx w15:paraId="5ECA8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684B" w16cex:dateUtc="2022-08-23T07:52:00Z"/>
  <w16cex:commentExtensible w16cex:durableId="26AF68A3" w16cex:dateUtc="2022-08-23T07:54:00Z"/>
  <w16cex:commentExtensible w16cex:durableId="26AF6920" w16cex:dateUtc="2022-08-23T07:56:00Z"/>
  <w16cex:commentExtensible w16cex:durableId="26AF69AB" w16cex:dateUtc="2022-08-23T07:58:00Z"/>
  <w16cex:commentExtensible w16cex:durableId="26AF69CB" w16cex:dateUtc="2022-08-23T07:59:00Z"/>
  <w16cex:commentExtensible w16cex:durableId="26AF6A94" w16cex:dateUtc="2022-08-23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7A9A0A" w16cid:durableId="26AF684B"/>
  <w16cid:commentId w16cid:paraId="1E5AA669" w16cid:durableId="26AF68A3"/>
  <w16cid:commentId w16cid:paraId="52051362" w16cid:durableId="26AF6920"/>
  <w16cid:commentId w16cid:paraId="0F389CC6" w16cid:durableId="26AF69AB"/>
  <w16cid:commentId w16cid:paraId="1023CD35" w16cid:durableId="26AF69CB"/>
  <w16cid:commentId w16cid:paraId="5ECA8375" w16cid:durableId="26AF6A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42B2" w14:textId="77777777" w:rsidR="00F85F0E" w:rsidRDefault="00F85F0E">
      <w:r>
        <w:separator/>
      </w:r>
    </w:p>
  </w:endnote>
  <w:endnote w:type="continuationSeparator" w:id="0">
    <w:p w14:paraId="0823CDCC" w14:textId="77777777" w:rsidR="00F85F0E" w:rsidRDefault="00F8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F64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CA92763" w14:textId="77777777" w:rsidR="00941E77" w:rsidRDefault="00000000">
    <w:pPr>
      <w:pStyle w:val="Footer"/>
    </w:pPr>
  </w:p>
  <w:p w14:paraId="2058C4C7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03C4" w14:textId="77777777" w:rsidR="00F85F0E" w:rsidRDefault="00F85F0E">
      <w:r>
        <w:separator/>
      </w:r>
    </w:p>
  </w:footnote>
  <w:footnote w:type="continuationSeparator" w:id="0">
    <w:p w14:paraId="15C1B55D" w14:textId="77777777" w:rsidR="00F85F0E" w:rsidRDefault="00F85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569806">
    <w:abstractNumId w:val="0"/>
  </w:num>
  <w:num w:numId="2" w16cid:durableId="49880843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liliawati@outlook.co.id">
    <w15:presenceInfo w15:providerId="Windows Live" w15:userId="1f898360a15505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668BB"/>
    <w:rsid w:val="0012251A"/>
    <w:rsid w:val="00202F6D"/>
    <w:rsid w:val="002C3542"/>
    <w:rsid w:val="0042167F"/>
    <w:rsid w:val="00472020"/>
    <w:rsid w:val="00724DEB"/>
    <w:rsid w:val="00924DF5"/>
    <w:rsid w:val="00927764"/>
    <w:rsid w:val="00D86E58"/>
    <w:rsid w:val="00F54392"/>
    <w:rsid w:val="00F8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7C8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  <w:style w:type="paragraph" w:styleId="Revisi">
    <w:name w:val="Revision"/>
    <w:hidden/>
    <w:uiPriority w:val="99"/>
    <w:semiHidden/>
    <w:rsid w:val="000668BB"/>
  </w:style>
  <w:style w:type="character" w:styleId="ReferensiKomentar">
    <w:name w:val="annotation reference"/>
    <w:basedOn w:val="FontParagrafDefault"/>
    <w:uiPriority w:val="99"/>
    <w:semiHidden/>
    <w:unhideWhenUsed/>
    <w:rsid w:val="000668BB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0668BB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0668BB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0668BB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0668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wliliawati@outlook.co.id</cp:lastModifiedBy>
  <cp:revision>4</cp:revision>
  <dcterms:created xsi:type="dcterms:W3CDTF">2022-08-23T07:51:00Z</dcterms:created>
  <dcterms:modified xsi:type="dcterms:W3CDTF">2022-08-23T08:11:00Z</dcterms:modified>
</cp:coreProperties>
</file>