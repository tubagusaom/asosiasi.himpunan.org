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8538A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E89AF45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315D79C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FD6AF0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CCA7BA9" w14:textId="77777777" w:rsidTr="00821BA2">
        <w:tc>
          <w:tcPr>
            <w:tcW w:w="9350" w:type="dxa"/>
          </w:tcPr>
          <w:p w14:paraId="2FFC6F47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45B477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728D926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1F6F3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21F92987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6EBAF682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158FCA99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85BFC50" w14:textId="08681659" w:rsidR="00974F1C" w:rsidRPr="001D55EE" w:rsidRDefault="001D55EE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0" w:author="waslaluddin mansyuri" w:date="2021-05-04T10:3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W</w:t>
              </w:r>
            </w:ins>
            <w:del w:id="1" w:author="waslaluddin mansyuri" w:date="2021-05-04T10:33:00Z">
              <w:r w:rsidDel="001D55E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W</w:delText>
              </w:r>
            </w:del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ong, Jony (2010).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</w:p>
          <w:p w14:paraId="0BEB73C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62C4CC7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32E5D0A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5821FBC" w14:textId="39752D73" w:rsidR="00974F1C" w:rsidRPr="001D55EE" w:rsidRDefault="001D55E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  <w:rPrChange w:id="2" w:author="waslaluddin mansyuri" w:date="2021-05-04T10:34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3" w:author="waslaluddin mansyuri" w:date="2021-05-04T10:33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Helianthusonfri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Jefferly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(2016)</w:t>
              </w:r>
            </w:ins>
            <w:ins w:id="4" w:author="waslaluddin mansyuri" w:date="2021-05-04T10:3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</w:t>
              </w:r>
              <w:r w:rsidRPr="004B7994">
                <w:rPr>
                  <w:rFonts w:ascii="Times New Roman" w:hAnsi="Times New Roman" w:cs="Times New Roman"/>
                  <w:iCs/>
                  <w:sz w:val="24"/>
                  <w:szCs w:val="24"/>
                </w:rPr>
                <w:t>Facebook Marketing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. Jakarta:</w:t>
              </w:r>
              <w:r w:rsidRPr="004B7994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r w:rsidRPr="004B7994">
                <w:rPr>
                  <w:rFonts w:ascii="Times New Roman" w:hAnsi="Times New Roman" w:cs="Times New Roman"/>
                  <w:sz w:val="24"/>
                  <w:szCs w:val="24"/>
                </w:rPr>
                <w:t>Elex Media Komputindo</w:t>
              </w:r>
            </w:ins>
          </w:p>
          <w:p w14:paraId="5C08484F" w14:textId="1AFF9C63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44CAF6C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396B438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630B8F0D" w14:textId="42AB8EBB" w:rsidR="00974F1C" w:rsidRDefault="001D55E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5" w:author="waslaluddin mansyuri" w:date="2021-05-04T10:3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Azhar</w:t>
              </w:r>
            </w:ins>
            <w:ins w:id="6" w:author="waslaluddin mansyuri" w:date="2021-05-04T10:3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Tauhid Nur, dan Trim, Bambang (2005). 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Jangan ke Dokter Lagi: keajaiban sistem imun dan kiat menghalau penyakit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. Bandung: MQ </w:t>
              </w:r>
            </w:ins>
            <w:ins w:id="7" w:author="waslaluddin mansyuri" w:date="2021-05-04T10:36:00Z"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Publishing.</w:t>
              </w:r>
            </w:ins>
          </w:p>
          <w:p w14:paraId="4D7BD836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23227E70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7D595AF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68038C1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6B236BBC" w14:textId="3CD438F8" w:rsidR="00974F1C" w:rsidRDefault="001D55E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8" w:author="waslaluddin mansyuri" w:date="2021-05-04T10:36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Osborne, John W. te</w:t>
              </w:r>
            </w:ins>
            <w:ins w:id="9" w:author="waslaluddin mansyuri" w:date="2021-05-04T10:37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r</w:t>
              </w:r>
            </w:ins>
            <w:ins w:id="10" w:author="waslaluddin mansyuri" w:date="2021-05-04T10:36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jemahan Walfred Andre</w:t>
              </w:r>
            </w:ins>
            <w:ins w:id="11" w:author="waslaluddin mansyuri" w:date="2021-05-04T10:37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(1993).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Kiat Berbicara di Depan Umum Untuk Eksekutif.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Jakarta: </w:t>
              </w:r>
            </w:ins>
            <w:ins w:id="12" w:author="waslaluddin mansyuri" w:date="2021-05-04T10:38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Bumi Aksara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</w:ins>
          </w:p>
          <w:p w14:paraId="48E8E96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2A4F1A0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37A5E01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7193E8D7" w14:textId="5A14C963" w:rsidR="00974F1C" w:rsidRPr="00C321C1" w:rsidRDefault="001D55EE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13" w:author="waslaluddin mansyuri" w:date="2021-05-04T10:38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lastRenderedPageBreak/>
                <w:t xml:space="preserve">Arradon, Issabelee (2014). 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Aceh, Contoh Penyelesaian Kejahatan Masa Lalu</w:t>
              </w:r>
            </w:ins>
            <w:ins w:id="14" w:author="waslaluddin mansyuri" w:date="2021-05-04T10:39:00Z"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. Harian Kompas, 10 Februari 2014.</w:t>
              </w:r>
            </w:ins>
          </w:p>
          <w:p w14:paraId="5258694E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24CCB01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B8BA17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16BE46E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CB291EA" w14:textId="6F85E051" w:rsidR="00974F1C" w:rsidRPr="005D70C9" w:rsidRDefault="001D55E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15" w:author="waslaluddin mansyuri" w:date="2021-05-04T10:39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Trim, Bambang </w:t>
              </w:r>
            </w:ins>
            <w:ins w:id="16" w:author="waslaluddin mansyuri" w:date="2021-05-04T10:40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(2011).</w:t>
              </w:r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The art of Stimulating Idea: Jurus mendulang Ide dan Insaf agar kaya di Jalan Menulis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. Solo : Metagraf.</w:t>
              </w:r>
            </w:ins>
          </w:p>
          <w:p w14:paraId="099485DE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21E0508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57EB57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59058A2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4492AD4D" w14:textId="19A42A09" w:rsidR="00974F1C" w:rsidRDefault="001D55EE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17" w:author="waslaluddin mansyuri" w:date="2021-05-04T10:40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Trim, Bambang (2011).</w:t>
              </w:r>
            </w:ins>
            <w:ins w:id="18" w:author="waslaluddin mansyuri" w:date="2021-05-04T10:4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Muhammad Effect: Getaran yang dirindukan dan ditakuti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. Solo : Tinta Medina.</w:t>
              </w:r>
            </w:ins>
          </w:p>
          <w:p w14:paraId="4A0F2B5A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FF075E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F6EC6C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aslaluddin mansyuri">
    <w15:presenceInfo w15:providerId="Windows Live" w15:userId="b4200f7ee4b1f1c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1D55EE"/>
    <w:rsid w:val="0042167F"/>
    <w:rsid w:val="00866D20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D1C5D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waslaluddin mansyuri</cp:lastModifiedBy>
  <cp:revision>2</cp:revision>
  <dcterms:created xsi:type="dcterms:W3CDTF">2021-05-04T03:41:00Z</dcterms:created>
  <dcterms:modified xsi:type="dcterms:W3CDTF">2021-05-04T03:41:00Z</dcterms:modified>
</cp:coreProperties>
</file>