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C52719" w:rsidRPr="00C50A1E" w:rsidDel="00AC3356" w:rsidRDefault="00927764" w:rsidP="00927764">
      <w:pPr>
        <w:shd w:val="clear" w:color="auto" w:fill="F5F5F5"/>
        <w:spacing w:after="375"/>
        <w:rPr>
          <w:del w:id="0" w:author="TOSHIBA" w:date="2022-07-15T10:01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TOSHIBA" w:date="2022-07-15T10:02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aromanya </w:delText>
        </w:r>
      </w:del>
      <w:ins w:id="2" w:author="TOSHIBA" w:date="2022-07-15T10:02:00Z">
        <w:r w:rsidR="00AC33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3356">
          <w:rPr>
            <w:rFonts w:ascii="Times New Roman" w:eastAsia="Times New Roman" w:hAnsi="Times New Roman" w:cs="Times New Roman"/>
            <w:sz w:val="24"/>
            <w:szCs w:val="24"/>
          </w:rPr>
          <w:t>beraroma</w:t>
        </w:r>
        <w:proofErr w:type="spellEnd"/>
        <w:r w:rsidR="00AC33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TOSHIBA" w:date="2022-07-15T10:02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TOSHIBA" w:date="2022-07-15T10:01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C52719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TOSHIBA" w:date="2022-07-15T10:01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 xml:space="preserve">sangat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TOSHIBA" w:date="2022-07-15T10:01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52719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TOSHIBA" w:date="2022-07-15T10:00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TOSHIBA" w:date="2022-07-15T10:03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5746A8" w:rsidRPr="00C50A1E" w:rsidDel="00AC3356" w:rsidRDefault="00927764" w:rsidP="00927764">
      <w:pPr>
        <w:shd w:val="clear" w:color="auto" w:fill="F5F5F5"/>
        <w:spacing w:after="375"/>
        <w:rPr>
          <w:del w:id="9" w:author="TOSHIBA" w:date="2022-07-15T10:00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0" w:author="TOSHIBA" w:date="2022-07-15T10:03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1" w:author="TOSHIBA" w:date="2022-07-15T10:00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  <w:proofErr w:type="gramEnd"/>
    </w:p>
    <w:p w:rsidR="00927764" w:rsidRDefault="00927764" w:rsidP="00927764">
      <w:pPr>
        <w:shd w:val="clear" w:color="auto" w:fill="F5F5F5"/>
        <w:spacing w:after="375"/>
        <w:rPr>
          <w:ins w:id="12" w:author="TOSHIBA" w:date="2022-07-15T09:48:00Z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TOSHIBA" w:date="2022-07-15T09:51:00Z">
        <w:r w:rsidRPr="00C50A1E" w:rsidDel="005746A8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14" w:author="TOSHIBA" w:date="2022-07-15T09:51:00Z">
        <w:r w:rsidR="005746A8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5746A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746A8" w:rsidRPr="00C50A1E" w:rsidRDefault="005746A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del w:id="15" w:author="TOSHIBA" w:date="2022-07-15T09:52:00Z">
        <w:r w:rsidRPr="00C50A1E" w:rsidDel="005746A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TOSHIBA" w:date="2022-07-15T09:53:00Z">
        <w:r w:rsidRPr="00C50A1E" w:rsidDel="005746A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TOSHIBA" w:date="2022-07-15T09:53:00Z">
        <w:r w:rsidR="005746A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TOSHIBA" w:date="2022-07-15T09:54:00Z">
        <w:r w:rsidRPr="00C50A1E" w:rsidDel="005746A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TOSHIBA" w:date="2022-07-15T09:55:00Z">
        <w:r w:rsidRPr="00C50A1E" w:rsidDel="005746A8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20" w:author="TOSHIBA" w:date="2022-07-15T09:55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21" w:author="TOSHIBA" w:date="2022-07-15T09:55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del w:id="22" w:author="TOSHIBA" w:date="2022-07-15T10:05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 xml:space="preserve"> tahu diri</w:delText>
        </w:r>
      </w:del>
      <w:ins w:id="23" w:author="TOSHIBA" w:date="2022-07-15T10:05:00Z">
        <w:r w:rsidR="00AC33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3356">
          <w:rPr>
            <w:rFonts w:ascii="Times New Roman" w:eastAsia="Times New Roman" w:hAnsi="Times New Roman" w:cs="Times New Roman"/>
            <w:sz w:val="24"/>
            <w:szCs w:val="24"/>
          </w:rPr>
          <w:t>tepat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TOSHIBA" w:date="2022-07-15T10:06:00Z">
        <w:r w:rsidRPr="00C50A1E" w:rsidDel="007F3ECC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ins w:id="25" w:author="TOSHIBA" w:date="2022-07-15T10:06:00Z">
        <w:r w:rsidR="007F3ECC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TOSHIBA" w:date="2022-07-15T10:06:00Z">
        <w:r w:rsidRPr="00C50A1E" w:rsidDel="007F3EC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27" w:author="TOSHIBA" w:date="2022-07-15T10:06:00Z">
        <w:r w:rsidRPr="00C50A1E" w:rsidDel="007F3ECC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28" w:author="TOSHIBA" w:date="2022-07-15T10:07:00Z">
        <w:r w:rsidR="007F3EC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9" w:author="TOSHIBA" w:date="2022-07-15T10:07:00Z">
        <w:r w:rsidR="007F3E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F3ECC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proofErr w:type="spellEnd"/>
        <w:proofErr w:type="gramEnd"/>
        <w:r w:rsidR="007F3E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" w:author="TOSHIBA" w:date="2022-07-15T10:07:00Z">
        <w:r w:rsidRPr="00C50A1E" w:rsidDel="007F3ECC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TOSHIBA" w:date="2022-07-15T10:07:00Z">
        <w:r w:rsidRPr="00C50A1E" w:rsidDel="007F3ECC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ins w:id="32" w:author="TOSHIBA" w:date="2022-07-15T10:07:00Z">
        <w:r w:rsidR="007F3ECC">
          <w:rPr>
            <w:rFonts w:ascii="Times New Roman" w:eastAsia="Times New Roman" w:hAnsi="Times New Roman" w:cs="Times New Roman"/>
            <w:sz w:val="24"/>
            <w:szCs w:val="24"/>
          </w:rPr>
          <w:t xml:space="preserve"> naik</w:t>
        </w:r>
      </w:ins>
      <w:bookmarkStart w:id="33" w:name="_GoBack"/>
      <w:bookmarkEnd w:id="3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C3356">
        <w:rPr>
          <w:rFonts w:ascii="Times New Roman" w:eastAsia="Times New Roman" w:hAnsi="Times New Roman" w:cs="Times New Roman"/>
          <w:i/>
          <w:sz w:val="24"/>
          <w:szCs w:val="24"/>
          <w:rPrChange w:id="34" w:author="TOSHIBA" w:date="2022-07-15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del w:id="35" w:author="TOSHIBA" w:date="2022-07-15T09:59:00Z">
        <w:r w:rsidRPr="00C50A1E" w:rsidDel="00AC3356">
          <w:rPr>
            <w:rFonts w:ascii="Times New Roman" w:eastAsia="Times New Roman" w:hAnsi="Times New Roman" w:cs="Times New Roman"/>
            <w:sz w:val="24"/>
            <w:szCs w:val="24"/>
          </w:rPr>
          <w:delText>nya 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3B5" w:rsidRDefault="006953B5">
      <w:r>
        <w:separator/>
      </w:r>
    </w:p>
  </w:endnote>
  <w:endnote w:type="continuationSeparator" w:id="0">
    <w:p w:rsidR="006953B5" w:rsidRDefault="0069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953B5">
    <w:pPr>
      <w:pStyle w:val="Footer"/>
    </w:pPr>
  </w:p>
  <w:p w:rsidR="00941E77" w:rsidRDefault="00695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3B5" w:rsidRDefault="006953B5">
      <w:r>
        <w:separator/>
      </w:r>
    </w:p>
  </w:footnote>
  <w:footnote w:type="continuationSeparator" w:id="0">
    <w:p w:rsidR="006953B5" w:rsidRDefault="00695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5746A8"/>
    <w:rsid w:val="006953B5"/>
    <w:rsid w:val="007F3ECC"/>
    <w:rsid w:val="00924DF5"/>
    <w:rsid w:val="00927764"/>
    <w:rsid w:val="00AC3356"/>
    <w:rsid w:val="00C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527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1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2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7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71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527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1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2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7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7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2B606AA-6F3F-48DB-8E5C-95D2341B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2</cp:revision>
  <dcterms:created xsi:type="dcterms:W3CDTF">2022-07-15T03:08:00Z</dcterms:created>
  <dcterms:modified xsi:type="dcterms:W3CDTF">2022-07-15T03:08:00Z</dcterms:modified>
</cp:coreProperties>
</file>