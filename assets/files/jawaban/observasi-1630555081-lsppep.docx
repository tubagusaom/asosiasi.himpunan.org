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3D073"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7570A730"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7DCACD5A" w14:textId="77777777" w:rsidR="00927764" w:rsidRDefault="00927764" w:rsidP="00927764">
      <w:pPr>
        <w:jc w:val="center"/>
        <w:rPr>
          <w:rFonts w:ascii="Cambria" w:hAnsi="Cambria" w:cs="Times New Roman"/>
          <w:sz w:val="24"/>
          <w:szCs w:val="24"/>
        </w:rPr>
      </w:pPr>
    </w:p>
    <w:p w14:paraId="6834EBB5" w14:textId="77777777" w:rsidR="00927764" w:rsidRPr="00C20908" w:rsidRDefault="00927764" w:rsidP="00C20908">
      <w:pPr>
        <w:pStyle w:val="ListParagraph"/>
        <w:numPr>
          <w:ilvl w:val="0"/>
          <w:numId w:val="3"/>
        </w:numPr>
        <w:rPr>
          <w:rFonts w:ascii="Cambria" w:hAnsi="Cambria"/>
        </w:rPr>
      </w:pPr>
      <w:proofErr w:type="spellStart"/>
      <w:r w:rsidRPr="00C20908">
        <w:rPr>
          <w:rFonts w:ascii="Cambria" w:hAnsi="Cambria" w:cs="Times New Roman"/>
          <w:sz w:val="24"/>
          <w:szCs w:val="24"/>
        </w:rPr>
        <w:t>Suntinglah</w:t>
      </w:r>
      <w:proofErr w:type="spellEnd"/>
      <w:r w:rsidRPr="00C20908">
        <w:rPr>
          <w:rFonts w:ascii="Cambria" w:hAnsi="Cambria" w:cs="Times New Roman"/>
          <w:sz w:val="24"/>
          <w:szCs w:val="24"/>
        </w:rPr>
        <w:t xml:space="preserve"> </w:t>
      </w:r>
      <w:proofErr w:type="spellStart"/>
      <w:r w:rsidRPr="00C20908">
        <w:rPr>
          <w:rFonts w:ascii="Cambria" w:hAnsi="Cambria" w:cs="Times New Roman"/>
          <w:sz w:val="24"/>
          <w:szCs w:val="24"/>
        </w:rPr>
        <w:t>artikel</w:t>
      </w:r>
      <w:proofErr w:type="spellEnd"/>
      <w:r w:rsidRPr="00C20908">
        <w:rPr>
          <w:rFonts w:ascii="Cambria" w:hAnsi="Cambria" w:cs="Times New Roman"/>
          <w:sz w:val="24"/>
          <w:szCs w:val="24"/>
        </w:rPr>
        <w:t xml:space="preserve"> </w:t>
      </w:r>
      <w:proofErr w:type="spellStart"/>
      <w:r w:rsidRPr="00C20908">
        <w:rPr>
          <w:rFonts w:ascii="Cambria" w:hAnsi="Cambria" w:cs="Times New Roman"/>
          <w:sz w:val="24"/>
          <w:szCs w:val="24"/>
        </w:rPr>
        <w:t>berikut</w:t>
      </w:r>
      <w:proofErr w:type="spellEnd"/>
      <w:r w:rsidRPr="00C20908">
        <w:rPr>
          <w:rFonts w:ascii="Cambria" w:hAnsi="Cambria" w:cs="Times New Roman"/>
          <w:sz w:val="24"/>
          <w:szCs w:val="24"/>
        </w:rPr>
        <w:t xml:space="preserve"> </w:t>
      </w:r>
      <w:proofErr w:type="spellStart"/>
      <w:r w:rsidRPr="00C20908">
        <w:rPr>
          <w:rFonts w:ascii="Cambria" w:hAnsi="Cambria" w:cs="Times New Roman"/>
          <w:sz w:val="24"/>
          <w:szCs w:val="24"/>
        </w:rPr>
        <w:t>ini</w:t>
      </w:r>
      <w:proofErr w:type="spellEnd"/>
      <w:r w:rsidRPr="00C20908">
        <w:rPr>
          <w:rFonts w:ascii="Cambria" w:hAnsi="Cambria" w:cs="Times New Roman"/>
          <w:sz w:val="24"/>
          <w:szCs w:val="24"/>
        </w:rPr>
        <w:t xml:space="preserve"> </w:t>
      </w:r>
      <w:proofErr w:type="spellStart"/>
      <w:r w:rsidR="00C20908">
        <w:rPr>
          <w:rFonts w:ascii="Cambria" w:hAnsi="Cambria" w:cs="Times New Roman"/>
          <w:sz w:val="24"/>
          <w:szCs w:val="24"/>
        </w:rPr>
        <w:t>secara</w:t>
      </w:r>
      <w:proofErr w:type="spellEnd"/>
      <w:r w:rsidR="00C20908">
        <w:rPr>
          <w:rFonts w:ascii="Cambria" w:hAnsi="Cambria" w:cs="Times New Roman"/>
          <w:sz w:val="24"/>
          <w:szCs w:val="24"/>
        </w:rPr>
        <w:t xml:space="preserve"> digital!</w:t>
      </w:r>
    </w:p>
    <w:p w14:paraId="51435BE4"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proofErr w:type="spellStart"/>
      <w:r w:rsidRPr="00C50A1E">
        <w:rPr>
          <w:rFonts w:ascii="Times New Roman" w:eastAsia="Times New Roman" w:hAnsi="Times New Roman" w:cs="Times New Roman"/>
          <w:kern w:val="36"/>
          <w:sz w:val="54"/>
          <w:szCs w:val="54"/>
        </w:rPr>
        <w:t>Hujan</w:t>
      </w:r>
      <w:proofErr w:type="spellEnd"/>
      <w:r w:rsidRPr="00C50A1E">
        <w:rPr>
          <w:rFonts w:ascii="Times New Roman" w:eastAsia="Times New Roman" w:hAnsi="Times New Roman" w:cs="Times New Roman"/>
          <w:kern w:val="36"/>
          <w:sz w:val="54"/>
          <w:szCs w:val="54"/>
        </w:rPr>
        <w:t xml:space="preserve"> </w:t>
      </w:r>
      <w:proofErr w:type="spellStart"/>
      <w:r w:rsidRPr="00C50A1E">
        <w:rPr>
          <w:rFonts w:ascii="Times New Roman" w:eastAsia="Times New Roman" w:hAnsi="Times New Roman" w:cs="Times New Roman"/>
          <w:kern w:val="36"/>
          <w:sz w:val="54"/>
          <w:szCs w:val="54"/>
        </w:rPr>
        <w:t>Turun</w:t>
      </w:r>
      <w:proofErr w:type="spellEnd"/>
      <w:r w:rsidRPr="00C50A1E">
        <w:rPr>
          <w:rFonts w:ascii="Times New Roman" w:eastAsia="Times New Roman" w:hAnsi="Times New Roman" w:cs="Times New Roman"/>
          <w:kern w:val="36"/>
          <w:sz w:val="54"/>
          <w:szCs w:val="54"/>
        </w:rPr>
        <w:t>, Berat Badan Naik</w:t>
      </w:r>
    </w:p>
    <w:p w14:paraId="20290B34"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w:t>
      </w:r>
      <w:proofErr w:type="spellStart"/>
      <w:r w:rsidRPr="00C50A1E">
        <w:rPr>
          <w:rFonts w:ascii="Roboto" w:eastAsia="Times New Roman" w:hAnsi="Roboto" w:cs="Times New Roman"/>
          <w:sz w:val="17"/>
          <w:szCs w:val="17"/>
        </w:rPr>
        <w:t>Diperbarui</w:t>
      </w:r>
      <w:proofErr w:type="spellEnd"/>
      <w:r w:rsidRPr="00C50A1E">
        <w:rPr>
          <w:rFonts w:ascii="Roboto" w:eastAsia="Times New Roman" w:hAnsi="Roboto" w:cs="Times New Roman"/>
          <w:sz w:val="17"/>
          <w:szCs w:val="17"/>
        </w:rPr>
        <w:t xml:space="preserve">: 6 Januari 2020   </w:t>
      </w:r>
      <w:proofErr w:type="gramStart"/>
      <w:r w:rsidRPr="00C50A1E">
        <w:rPr>
          <w:rFonts w:ascii="Roboto" w:eastAsia="Times New Roman" w:hAnsi="Roboto" w:cs="Times New Roman"/>
          <w:sz w:val="17"/>
          <w:szCs w:val="17"/>
        </w:rPr>
        <w:t>05:43  61</w:t>
      </w:r>
      <w:proofErr w:type="gramEnd"/>
      <w:r w:rsidRPr="00C50A1E">
        <w:rPr>
          <w:rFonts w:ascii="Roboto" w:eastAsia="Times New Roman" w:hAnsi="Roboto" w:cs="Times New Roman"/>
          <w:sz w:val="17"/>
          <w:szCs w:val="17"/>
        </w:rPr>
        <w:t>  10 3</w:t>
      </w:r>
    </w:p>
    <w:p w14:paraId="619F8768"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1D52F21D" wp14:editId="121EF5F0">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401A7F7E" w14:textId="77777777" w:rsidR="00927764" w:rsidRPr="00C50A1E" w:rsidRDefault="00927764" w:rsidP="00927764">
      <w:pPr>
        <w:spacing w:line="270" w:lineRule="atLeast"/>
        <w:jc w:val="center"/>
        <w:rPr>
          <w:rFonts w:ascii="Times New Roman" w:eastAsia="Times New Roman" w:hAnsi="Times New Roman" w:cs="Times New Roman"/>
          <w:sz w:val="18"/>
          <w:szCs w:val="18"/>
        </w:rPr>
      </w:pPr>
      <w:proofErr w:type="spellStart"/>
      <w:r w:rsidRPr="00C50A1E">
        <w:rPr>
          <w:rFonts w:ascii="Times New Roman" w:eastAsia="Times New Roman" w:hAnsi="Times New Roman" w:cs="Times New Roman"/>
          <w:sz w:val="18"/>
          <w:szCs w:val="18"/>
        </w:rPr>
        <w:t>Ilustrasi</w:t>
      </w:r>
      <w:proofErr w:type="spellEnd"/>
      <w:r w:rsidRPr="00C50A1E">
        <w:rPr>
          <w:rFonts w:ascii="Times New Roman" w:eastAsia="Times New Roman" w:hAnsi="Times New Roman" w:cs="Times New Roman"/>
          <w:sz w:val="18"/>
          <w:szCs w:val="18"/>
        </w:rPr>
        <w:t xml:space="preserve"> | unsplash.com</w:t>
      </w:r>
    </w:p>
    <w:p w14:paraId="5399CF0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i/>
          <w:iCs/>
          <w:sz w:val="24"/>
          <w:szCs w:val="24"/>
        </w:rPr>
        <w:t>Hujan</w:t>
      </w:r>
      <w:proofErr w:type="spellEnd"/>
      <w:r w:rsidRPr="00C50A1E">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turun</w:t>
      </w:r>
      <w:proofErr w:type="spellEnd"/>
      <w:r w:rsidRPr="00C50A1E">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berat</w:t>
      </w:r>
      <w:proofErr w:type="spellEnd"/>
      <w:r w:rsidRPr="00C50A1E">
        <w:rPr>
          <w:rFonts w:ascii="Times New Roman" w:eastAsia="Times New Roman" w:hAnsi="Times New Roman" w:cs="Times New Roman"/>
          <w:i/>
          <w:iCs/>
          <w:sz w:val="24"/>
          <w:szCs w:val="24"/>
        </w:rPr>
        <w:t xml:space="preserve"> badan naik, </w:t>
      </w:r>
      <w:proofErr w:type="spellStart"/>
      <w:r w:rsidRPr="00C50A1E">
        <w:rPr>
          <w:rFonts w:ascii="Times New Roman" w:eastAsia="Times New Roman" w:hAnsi="Times New Roman" w:cs="Times New Roman"/>
          <w:i/>
          <w:iCs/>
          <w:sz w:val="24"/>
          <w:szCs w:val="24"/>
        </w:rPr>
        <w:t>hubungan</w:t>
      </w:r>
      <w:proofErr w:type="spellEnd"/>
      <w:r w:rsidRPr="00C50A1E">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sama</w:t>
      </w:r>
      <w:proofErr w:type="spellEnd"/>
      <w:r w:rsidRPr="00C50A1E">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dia</w:t>
      </w:r>
      <w:proofErr w:type="spellEnd"/>
      <w:r w:rsidRPr="00C50A1E">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tetep</w:t>
      </w:r>
      <w:proofErr w:type="spellEnd"/>
      <w:r w:rsidRPr="00C50A1E">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temenan</w:t>
      </w:r>
      <w:proofErr w:type="spellEnd"/>
      <w:r w:rsidRPr="00C50A1E">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aja</w:t>
      </w:r>
      <w:proofErr w:type="spellEnd"/>
      <w:r w:rsidRPr="00C50A1E">
        <w:rPr>
          <w:rFonts w:ascii="Times New Roman" w:eastAsia="Times New Roman" w:hAnsi="Times New Roman" w:cs="Times New Roman"/>
          <w:i/>
          <w:iCs/>
          <w:sz w:val="24"/>
          <w:szCs w:val="24"/>
        </w:rPr>
        <w:t>. Huft.</w:t>
      </w:r>
    </w:p>
    <w:p w14:paraId="6AB94AEF" w14:textId="2658123C" w:rsidR="00F73FD4" w:rsidRPr="005A2797" w:rsidRDefault="00F73FD4" w:rsidP="00F73FD4">
      <w:pPr>
        <w:shd w:val="clear" w:color="auto" w:fill="F5F5F5"/>
        <w:spacing w:after="375"/>
        <w:rPr>
          <w:ins w:id="0" w:author="niratih.hardini@gmail.com" w:date="2021-09-02T10:06:00Z"/>
          <w:rFonts w:ascii="Times New Roman" w:eastAsia="Times New Roman" w:hAnsi="Times New Roman" w:cs="Times New Roman"/>
          <w:color w:val="000000" w:themeColor="text1"/>
          <w:sz w:val="24"/>
          <w:szCs w:val="24"/>
          <w:rPrChange w:id="1" w:author="niratih.hardini@gmail.com" w:date="2021-09-02T10:10:00Z">
            <w:rPr>
              <w:ins w:id="2" w:author="niratih.hardini@gmail.com" w:date="2021-09-02T10:06:00Z"/>
              <w:rFonts w:ascii="Times New Roman" w:eastAsia="Times New Roman" w:hAnsi="Times New Roman" w:cs="Times New Roman"/>
              <w:sz w:val="24"/>
              <w:szCs w:val="24"/>
            </w:rPr>
          </w:rPrChange>
        </w:rPr>
      </w:pPr>
      <w:moveToRangeStart w:id="3" w:author="niratih.hardini@gmail.com" w:date="2021-09-02T10:00:00Z" w:name="move81469220"/>
      <w:moveTo w:id="4" w:author="niratih.hardini@gmail.com" w:date="2021-09-02T10:00:00Z">
        <w:r w:rsidRPr="00C50A1E">
          <w:rPr>
            <w:rFonts w:ascii="Times New Roman" w:eastAsia="Times New Roman" w:hAnsi="Times New Roman" w:cs="Times New Roman"/>
            <w:sz w:val="24"/>
            <w:szCs w:val="24"/>
          </w:rPr>
          <w:t xml:space="preserve">Januari,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sehari-hari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begitu</w:t>
        </w:r>
        <w:proofErr w:type="spellEnd"/>
        <w:r w:rsidRPr="00C50A1E">
          <w:rPr>
            <w:rFonts w:ascii="Times New Roman" w:eastAsia="Times New Roman" w:hAnsi="Times New Roman" w:cs="Times New Roman"/>
            <w:sz w:val="24"/>
            <w:szCs w:val="24"/>
          </w:rPr>
          <w:t xml:space="preserve"> kata orang </w:t>
        </w:r>
        <w:proofErr w:type="spellStart"/>
        <w:r w:rsidRPr="00C50A1E">
          <w:rPr>
            <w:rFonts w:ascii="Times New Roman" w:eastAsia="Times New Roman" w:hAnsi="Times New Roman" w:cs="Times New Roman"/>
            <w:sz w:val="24"/>
            <w:szCs w:val="24"/>
          </w:rPr>
          <w:t>sering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mengartikannya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Benar</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saja</w:t>
        </w:r>
      </w:moveTo>
      <w:proofErr w:type="spellEnd"/>
      <w:ins w:id="5" w:author="niratih.hardini@gmail.com" w:date="2021-09-02T10:01:00Z">
        <w:r>
          <w:rPr>
            <w:rFonts w:ascii="Times New Roman" w:eastAsia="Times New Roman" w:hAnsi="Times New Roman" w:cs="Times New Roman"/>
            <w:sz w:val="24"/>
            <w:szCs w:val="24"/>
          </w:rPr>
          <w:t>,</w:t>
        </w:r>
      </w:ins>
      <w:moveTo w:id="6" w:author="niratih.hardini@gmail.com" w:date="2021-09-02T10:00:00Z">
        <w:del w:id="7" w:author="niratih.hardini@gmail.com" w:date="2021-09-02T10:01:00Z">
          <w:r w:rsidRPr="00C50A1E" w:rsidDel="00F73FD4">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w:t>
        </w:r>
      </w:moveTo>
      <w:proofErr w:type="spellStart"/>
      <w:ins w:id="8" w:author="niratih.hardini@gmail.com" w:date="2021-09-02T10:01:00Z">
        <w:r>
          <w:rPr>
            <w:rFonts w:ascii="Times New Roman" w:eastAsia="Times New Roman" w:hAnsi="Times New Roman" w:cs="Times New Roman"/>
            <w:sz w:val="24"/>
            <w:szCs w:val="24"/>
          </w:rPr>
          <w:t>m</w:t>
        </w:r>
      </w:ins>
      <w:moveTo w:id="9" w:author="niratih.hardini@gmail.com" w:date="2021-09-02T10:00:00Z">
        <w:del w:id="10" w:author="niratih.hardini@gmail.com" w:date="2021-09-02T10:01:00Z">
          <w:r w:rsidRPr="00C50A1E" w:rsidDel="00F73FD4">
            <w:rPr>
              <w:rFonts w:ascii="Times New Roman" w:eastAsia="Times New Roman" w:hAnsi="Times New Roman" w:cs="Times New Roman"/>
              <w:sz w:val="24"/>
              <w:szCs w:val="24"/>
            </w:rPr>
            <w:delText>M</w:delText>
          </w:r>
        </w:del>
        <w:r w:rsidRPr="00C50A1E">
          <w:rPr>
            <w:rFonts w:ascii="Times New Roman" w:eastAsia="Times New Roman" w:hAnsi="Times New Roman" w:cs="Times New Roman"/>
            <w:sz w:val="24"/>
            <w:szCs w:val="24"/>
          </w:rPr>
          <w:t>eski</w:t>
        </w:r>
        <w:proofErr w:type="spellEnd"/>
        <w:r w:rsidRPr="00C50A1E">
          <w:rPr>
            <w:rFonts w:ascii="Times New Roman" w:eastAsia="Times New Roman" w:hAnsi="Times New Roman" w:cs="Times New Roman"/>
            <w:sz w:val="24"/>
            <w:szCs w:val="24"/>
          </w:rPr>
          <w:t xml:space="preserve"> </w:t>
        </w:r>
        <w:del w:id="11" w:author="niratih.hardini@gmail.com" w:date="2021-09-02T10:00:00Z">
          <w:r w:rsidRPr="00C50A1E" w:rsidDel="00F73FD4">
            <w:rPr>
              <w:rFonts w:ascii="Times New Roman" w:eastAsia="Times New Roman" w:hAnsi="Times New Roman" w:cs="Times New Roman"/>
              <w:sz w:val="24"/>
              <w:szCs w:val="24"/>
            </w:rPr>
            <w:delText>di</w:delText>
          </w:r>
        </w:del>
        <w:del w:id="12" w:author="niratih.hardini@gmail.com" w:date="2021-09-02T10:01:00Z">
          <w:r w:rsidRPr="00C50A1E" w:rsidDel="00F73FD4">
            <w:rPr>
              <w:rFonts w:ascii="Times New Roman" w:eastAsia="Times New Roman" w:hAnsi="Times New Roman" w:cs="Times New Roman"/>
              <w:sz w:val="24"/>
              <w:szCs w:val="24"/>
            </w:rPr>
            <w:delText xml:space="preserve"> </w:delText>
          </w:r>
        </w:del>
        <w:proofErr w:type="spellStart"/>
        <w:r w:rsidRPr="00C50A1E">
          <w:rPr>
            <w:rFonts w:ascii="Times New Roman" w:eastAsia="Times New Roman" w:hAnsi="Times New Roman" w:cs="Times New Roman"/>
            <w:sz w:val="24"/>
            <w:szCs w:val="24"/>
          </w:rPr>
          <w:t>tahun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awal</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musim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di Indonesia </w:t>
        </w:r>
        <w:proofErr w:type="spellStart"/>
        <w:r>
          <w:rPr>
            <w:rFonts w:ascii="Times New Roman" w:eastAsia="Times New Roman" w:hAnsi="Times New Roman" w:cs="Times New Roman"/>
            <w:sz w:val="24"/>
            <w:szCs w:val="24"/>
          </w:rPr>
          <w:t>mundur</w:t>
        </w:r>
        <w:proofErr w:type="spellEnd"/>
        <w:r>
          <w:rPr>
            <w:rFonts w:ascii="Times New Roman" w:eastAsia="Times New Roman" w:hAnsi="Times New Roman" w:cs="Times New Roman"/>
            <w:sz w:val="24"/>
            <w:szCs w:val="24"/>
          </w:rPr>
          <w:t xml:space="preserve"> </w:t>
        </w:r>
        <w:del w:id="13" w:author="niratih.hardini@gmail.com" w:date="2021-09-02T10:02:00Z">
          <w:r w:rsidDel="00F73FD4">
            <w:rPr>
              <w:rFonts w:ascii="Times New Roman" w:eastAsia="Times New Roman" w:hAnsi="Times New Roman" w:cs="Times New Roman"/>
              <w:sz w:val="24"/>
              <w:szCs w:val="24"/>
            </w:rPr>
            <w:delText xml:space="preserve">di </w:delText>
          </w:r>
        </w:del>
        <w:proofErr w:type="spellStart"/>
        <w:r>
          <w:rPr>
            <w:rFonts w:ascii="Times New Roman" w:eastAsia="Times New Roman" w:hAnsi="Times New Roman" w:cs="Times New Roman"/>
            <w:sz w:val="24"/>
            <w:szCs w:val="24"/>
          </w:rPr>
          <w:t>antara</w:t>
        </w:r>
        <w:proofErr w:type="spellEnd"/>
        <w:r>
          <w:rPr>
            <w:rFonts w:ascii="Times New Roman" w:eastAsia="Times New Roman" w:hAnsi="Times New Roman" w:cs="Times New Roman"/>
            <w:sz w:val="24"/>
            <w:szCs w:val="24"/>
          </w:rPr>
          <w:t xml:space="preserve"> </w:t>
        </w:r>
        <w:del w:id="14" w:author="niratih.hardini@gmail.com" w:date="2021-09-02T10:02:00Z">
          <w:r w:rsidDel="00F73FD4">
            <w:rPr>
              <w:rFonts w:ascii="Times New Roman" w:eastAsia="Times New Roman" w:hAnsi="Times New Roman" w:cs="Times New Roman"/>
              <w:sz w:val="24"/>
              <w:szCs w:val="24"/>
            </w:rPr>
            <w:delText>B</w:delText>
          </w:r>
        </w:del>
      </w:moveTo>
      <w:proofErr w:type="spellStart"/>
      <w:ins w:id="15" w:author="niratih.hardini@gmail.com" w:date="2021-09-02T10:02:00Z">
        <w:r>
          <w:rPr>
            <w:rFonts w:ascii="Times New Roman" w:eastAsia="Times New Roman" w:hAnsi="Times New Roman" w:cs="Times New Roman"/>
            <w:sz w:val="24"/>
            <w:szCs w:val="24"/>
          </w:rPr>
          <w:t>b</w:t>
        </w:r>
      </w:ins>
      <w:moveTo w:id="16" w:author="niratih.hardini@gmail.com" w:date="2021-09-02T10:00:00Z">
        <w:r>
          <w:rPr>
            <w:rFonts w:ascii="Times New Roman" w:eastAsia="Times New Roman" w:hAnsi="Times New Roman" w:cs="Times New Roman"/>
            <w:sz w:val="24"/>
            <w:szCs w:val="24"/>
          </w:rPr>
          <w:t>ulan</w:t>
        </w:r>
        <w:proofErr w:type="spellEnd"/>
        <w:r>
          <w:rPr>
            <w:rFonts w:ascii="Times New Roman" w:eastAsia="Times New Roman" w:hAnsi="Times New Roman" w:cs="Times New Roman"/>
            <w:sz w:val="24"/>
            <w:szCs w:val="24"/>
          </w:rPr>
          <w:t xml:space="preserve"> November-</w:t>
        </w:r>
        <w:proofErr w:type="spellStart"/>
        <w:r w:rsidRPr="00C50A1E">
          <w:rPr>
            <w:rFonts w:ascii="Times New Roman" w:eastAsia="Times New Roman" w:hAnsi="Times New Roman" w:cs="Times New Roman"/>
            <w:sz w:val="24"/>
            <w:szCs w:val="24"/>
          </w:rPr>
          <w:t>Desember</w:t>
        </w:r>
        <w:proofErr w:type="spellEnd"/>
        <w:r w:rsidRPr="00C50A1E">
          <w:rPr>
            <w:rFonts w:ascii="Times New Roman" w:eastAsia="Times New Roman" w:hAnsi="Times New Roman" w:cs="Times New Roman"/>
            <w:sz w:val="24"/>
            <w:szCs w:val="24"/>
          </w:rPr>
          <w:t xml:space="preserve"> 2019,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w:t>
        </w:r>
        <w:del w:id="17" w:author="niratih.hardini@gmail.com" w:date="2021-09-02T10:03:00Z">
          <w:r w:rsidRPr="00C50A1E" w:rsidDel="00F73FD4">
            <w:rPr>
              <w:rFonts w:ascii="Times New Roman" w:eastAsia="Times New Roman" w:hAnsi="Times New Roman" w:cs="Times New Roman"/>
              <w:sz w:val="24"/>
              <w:szCs w:val="24"/>
            </w:rPr>
            <w:delText xml:space="preserve">benar-benar </w:delText>
          </w:r>
        </w:del>
        <w:proofErr w:type="spellStart"/>
        <w:r w:rsidRPr="00C50A1E">
          <w:rPr>
            <w:rFonts w:ascii="Times New Roman" w:eastAsia="Times New Roman" w:hAnsi="Times New Roman" w:cs="Times New Roman"/>
            <w:sz w:val="24"/>
            <w:szCs w:val="24"/>
          </w:rPr>
          <w:t>datang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seperti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perkiraan</w:t>
        </w:r>
      </w:moveTo>
      <w:proofErr w:type="spellEnd"/>
      <w:ins w:id="18" w:author="niratih.hardini@gmail.com" w:date="2021-09-02T10:03:00Z">
        <w:r>
          <w:rPr>
            <w:rFonts w:ascii="Times New Roman" w:eastAsia="Times New Roman" w:hAnsi="Times New Roman" w:cs="Times New Roman"/>
            <w:sz w:val="24"/>
            <w:szCs w:val="24"/>
          </w:rPr>
          <w:t>,</w:t>
        </w:r>
      </w:ins>
      <w:moveTo w:id="19" w:author="niratih.hardini@gmail.com" w:date="2021-09-02T10:00:00Z">
        <w:del w:id="20" w:author="niratih.hardini@gmail.com" w:date="2021-09-02T10:03:00Z">
          <w:r w:rsidRPr="00C50A1E" w:rsidDel="00F73FD4">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w:t>
        </w:r>
        <w:del w:id="21" w:author="niratih.hardini@gmail.com" w:date="2021-09-02T10:03:00Z">
          <w:r w:rsidRPr="00C50A1E" w:rsidDel="00F73FD4">
            <w:rPr>
              <w:rFonts w:ascii="Times New Roman" w:eastAsia="Times New Roman" w:hAnsi="Times New Roman" w:cs="Times New Roman"/>
              <w:sz w:val="24"/>
              <w:szCs w:val="24"/>
            </w:rPr>
            <w:delText>S</w:delText>
          </w:r>
        </w:del>
        <w:del w:id="22" w:author="niratih.hardini@gmail.com" w:date="2021-09-02T10:04:00Z">
          <w:r w:rsidRPr="00C50A1E" w:rsidDel="00F73FD4">
            <w:rPr>
              <w:rFonts w:ascii="Times New Roman" w:eastAsia="Times New Roman" w:hAnsi="Times New Roman" w:cs="Times New Roman"/>
              <w:sz w:val="24"/>
              <w:szCs w:val="24"/>
            </w:rPr>
            <w:delText xml:space="preserve">udah </w:delText>
          </w:r>
        </w:del>
        <w:r w:rsidRPr="00C50A1E">
          <w:rPr>
            <w:rFonts w:ascii="Times New Roman" w:eastAsia="Times New Roman" w:hAnsi="Times New Roman" w:cs="Times New Roman"/>
            <w:sz w:val="24"/>
            <w:szCs w:val="24"/>
          </w:rPr>
          <w:t xml:space="preserve">sangat </w:t>
        </w:r>
        <w:proofErr w:type="spellStart"/>
        <w:r w:rsidRPr="00C50A1E">
          <w:rPr>
            <w:rFonts w:ascii="Times New Roman" w:eastAsia="Times New Roman" w:hAnsi="Times New Roman" w:cs="Times New Roman"/>
            <w:sz w:val="24"/>
            <w:szCs w:val="24"/>
          </w:rPr>
          <w:t>terasa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apalagi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sejak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awal</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tahun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baru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kita</w:t>
        </w:r>
        <w:proofErr w:type="spellEnd"/>
        <w:r w:rsidRPr="00C50A1E">
          <w:rPr>
            <w:rFonts w:ascii="Times New Roman" w:eastAsia="Times New Roman" w:hAnsi="Times New Roman" w:cs="Times New Roman"/>
            <w:sz w:val="24"/>
            <w:szCs w:val="24"/>
          </w:rPr>
          <w:t>.</w:t>
        </w:r>
      </w:moveTo>
      <w:ins w:id="23" w:author="niratih.hardini@gmail.com" w:date="2021-09-02T10:06:00Z">
        <w:r w:rsidR="005A2797">
          <w:rPr>
            <w:rFonts w:ascii="Times New Roman" w:eastAsia="Times New Roman" w:hAnsi="Times New Roman" w:cs="Times New Roman"/>
            <w:sz w:val="24"/>
            <w:szCs w:val="24"/>
          </w:rPr>
          <w:t xml:space="preserve"> </w:t>
        </w:r>
        <w:proofErr w:type="spellStart"/>
        <w:r w:rsidRPr="005A2797">
          <w:rPr>
            <w:rFonts w:ascii="Times New Roman" w:eastAsia="Times New Roman" w:hAnsi="Times New Roman" w:cs="Times New Roman"/>
            <w:color w:val="000000" w:themeColor="text1"/>
            <w:sz w:val="24"/>
            <w:szCs w:val="24"/>
            <w:rPrChange w:id="24" w:author="niratih.hardini@gmail.com" w:date="2021-09-02T10:10:00Z">
              <w:rPr>
                <w:rFonts w:ascii="Times New Roman" w:eastAsia="Times New Roman" w:hAnsi="Times New Roman" w:cs="Times New Roman"/>
                <w:sz w:val="24"/>
                <w:szCs w:val="24"/>
              </w:rPr>
            </w:rPrChange>
          </w:rPr>
          <w:t>Hujan</w:t>
        </w:r>
        <w:proofErr w:type="spellEnd"/>
        <w:r w:rsidRPr="005A2797">
          <w:rPr>
            <w:rFonts w:ascii="Times New Roman" w:eastAsia="Times New Roman" w:hAnsi="Times New Roman" w:cs="Times New Roman"/>
            <w:color w:val="000000" w:themeColor="text1"/>
            <w:sz w:val="24"/>
            <w:szCs w:val="24"/>
            <w:rPrChange w:id="25" w:author="niratih.hardini@gmail.com" w:date="2021-09-02T10:10:00Z">
              <w:rPr>
                <w:rFonts w:ascii="Times New Roman" w:eastAsia="Times New Roman" w:hAnsi="Times New Roman" w:cs="Times New Roman"/>
                <w:sz w:val="24"/>
                <w:szCs w:val="24"/>
              </w:rPr>
            </w:rPrChange>
          </w:rPr>
          <w:t xml:space="preserve"> yang </w:t>
        </w:r>
        <w:proofErr w:type="spellStart"/>
        <w:r w:rsidRPr="005A2797">
          <w:rPr>
            <w:rFonts w:ascii="Times New Roman" w:eastAsia="Times New Roman" w:hAnsi="Times New Roman" w:cs="Times New Roman"/>
            <w:color w:val="000000" w:themeColor="text1"/>
            <w:sz w:val="24"/>
            <w:szCs w:val="24"/>
            <w:rPrChange w:id="26" w:author="niratih.hardini@gmail.com" w:date="2021-09-02T10:10:00Z">
              <w:rPr>
                <w:rFonts w:ascii="Times New Roman" w:eastAsia="Times New Roman" w:hAnsi="Times New Roman" w:cs="Times New Roman"/>
                <w:sz w:val="24"/>
                <w:szCs w:val="24"/>
              </w:rPr>
            </w:rPrChange>
          </w:rPr>
          <w:t>sering</w:t>
        </w:r>
        <w:proofErr w:type="spellEnd"/>
        <w:r w:rsidRPr="005A2797">
          <w:rPr>
            <w:rFonts w:ascii="Times New Roman" w:eastAsia="Times New Roman" w:hAnsi="Times New Roman" w:cs="Times New Roman"/>
            <w:color w:val="000000" w:themeColor="text1"/>
            <w:sz w:val="24"/>
            <w:szCs w:val="24"/>
            <w:rPrChange w:id="27" w:author="niratih.hardini@gmail.com" w:date="2021-09-02T10:10:00Z">
              <w:rPr>
                <w:rFonts w:ascii="Times New Roman" w:eastAsia="Times New Roman" w:hAnsi="Times New Roman" w:cs="Times New Roman"/>
                <w:sz w:val="24"/>
                <w:szCs w:val="24"/>
              </w:rPr>
            </w:rPrChange>
          </w:rPr>
          <w:t xml:space="preserve"> </w:t>
        </w:r>
        <w:proofErr w:type="spellStart"/>
        <w:r w:rsidRPr="005A2797">
          <w:rPr>
            <w:rFonts w:ascii="Times New Roman" w:eastAsia="Times New Roman" w:hAnsi="Times New Roman" w:cs="Times New Roman"/>
            <w:color w:val="000000" w:themeColor="text1"/>
            <w:sz w:val="24"/>
            <w:szCs w:val="24"/>
            <w:rPrChange w:id="28" w:author="niratih.hardini@gmail.com" w:date="2021-09-02T10:10:00Z">
              <w:rPr>
                <w:rFonts w:ascii="Times New Roman" w:eastAsia="Times New Roman" w:hAnsi="Times New Roman" w:cs="Times New Roman"/>
                <w:sz w:val="24"/>
                <w:szCs w:val="24"/>
              </w:rPr>
            </w:rPrChange>
          </w:rPr>
          <w:t>disalahkan</w:t>
        </w:r>
        <w:proofErr w:type="spellEnd"/>
        <w:r w:rsidRPr="005A2797">
          <w:rPr>
            <w:rFonts w:ascii="Times New Roman" w:eastAsia="Times New Roman" w:hAnsi="Times New Roman" w:cs="Times New Roman"/>
            <w:color w:val="000000" w:themeColor="text1"/>
            <w:sz w:val="24"/>
            <w:szCs w:val="24"/>
            <w:rPrChange w:id="29" w:author="niratih.hardini@gmail.com" w:date="2021-09-02T10:10:00Z">
              <w:rPr>
                <w:rFonts w:ascii="Times New Roman" w:eastAsia="Times New Roman" w:hAnsi="Times New Roman" w:cs="Times New Roman"/>
                <w:sz w:val="24"/>
                <w:szCs w:val="24"/>
              </w:rPr>
            </w:rPrChange>
          </w:rPr>
          <w:t xml:space="preserve"> </w:t>
        </w:r>
        <w:proofErr w:type="spellStart"/>
        <w:r w:rsidRPr="005A2797">
          <w:rPr>
            <w:rFonts w:ascii="Times New Roman" w:eastAsia="Times New Roman" w:hAnsi="Times New Roman" w:cs="Times New Roman"/>
            <w:color w:val="000000" w:themeColor="text1"/>
            <w:sz w:val="24"/>
            <w:szCs w:val="24"/>
            <w:rPrChange w:id="30" w:author="niratih.hardini@gmail.com" w:date="2021-09-02T10:10:00Z">
              <w:rPr>
                <w:rFonts w:ascii="Times New Roman" w:eastAsia="Times New Roman" w:hAnsi="Times New Roman" w:cs="Times New Roman"/>
                <w:sz w:val="24"/>
                <w:szCs w:val="24"/>
              </w:rPr>
            </w:rPrChange>
          </w:rPr>
          <w:t>karena</w:t>
        </w:r>
        <w:proofErr w:type="spellEnd"/>
        <w:r w:rsidRPr="005A2797">
          <w:rPr>
            <w:rFonts w:ascii="Times New Roman" w:eastAsia="Times New Roman" w:hAnsi="Times New Roman" w:cs="Times New Roman"/>
            <w:color w:val="000000" w:themeColor="text1"/>
            <w:sz w:val="24"/>
            <w:szCs w:val="24"/>
            <w:rPrChange w:id="31" w:author="niratih.hardini@gmail.com" w:date="2021-09-02T10:10:00Z">
              <w:rPr>
                <w:rFonts w:ascii="Times New Roman" w:eastAsia="Times New Roman" w:hAnsi="Times New Roman" w:cs="Times New Roman"/>
                <w:sz w:val="24"/>
                <w:szCs w:val="24"/>
              </w:rPr>
            </w:rPrChange>
          </w:rPr>
          <w:t xml:space="preserve"> </w:t>
        </w:r>
        <w:proofErr w:type="spellStart"/>
        <w:r w:rsidRPr="005A2797">
          <w:rPr>
            <w:rFonts w:ascii="Times New Roman" w:eastAsia="Times New Roman" w:hAnsi="Times New Roman" w:cs="Times New Roman"/>
            <w:color w:val="000000" w:themeColor="text1"/>
            <w:sz w:val="24"/>
            <w:szCs w:val="24"/>
            <w:rPrChange w:id="32" w:author="niratih.hardini@gmail.com" w:date="2021-09-02T10:10:00Z">
              <w:rPr>
                <w:rFonts w:ascii="Times New Roman" w:eastAsia="Times New Roman" w:hAnsi="Times New Roman" w:cs="Times New Roman"/>
                <w:sz w:val="24"/>
                <w:szCs w:val="24"/>
              </w:rPr>
            </w:rPrChange>
          </w:rPr>
          <w:t>mengundang</w:t>
        </w:r>
        <w:proofErr w:type="spellEnd"/>
        <w:r w:rsidRPr="005A2797">
          <w:rPr>
            <w:rFonts w:ascii="Times New Roman" w:eastAsia="Times New Roman" w:hAnsi="Times New Roman" w:cs="Times New Roman"/>
            <w:color w:val="000000" w:themeColor="text1"/>
            <w:sz w:val="24"/>
            <w:szCs w:val="24"/>
            <w:rPrChange w:id="33" w:author="niratih.hardini@gmail.com" w:date="2021-09-02T10:10:00Z">
              <w:rPr>
                <w:rFonts w:ascii="Times New Roman" w:eastAsia="Times New Roman" w:hAnsi="Times New Roman" w:cs="Times New Roman"/>
                <w:sz w:val="24"/>
                <w:szCs w:val="24"/>
              </w:rPr>
            </w:rPrChange>
          </w:rPr>
          <w:t xml:space="preserve"> </w:t>
        </w:r>
        <w:proofErr w:type="spellStart"/>
        <w:r w:rsidRPr="005A2797">
          <w:rPr>
            <w:rFonts w:ascii="Times New Roman" w:eastAsia="Times New Roman" w:hAnsi="Times New Roman" w:cs="Times New Roman"/>
            <w:color w:val="000000" w:themeColor="text1"/>
            <w:sz w:val="24"/>
            <w:szCs w:val="24"/>
            <w:rPrChange w:id="34" w:author="niratih.hardini@gmail.com" w:date="2021-09-02T10:10:00Z">
              <w:rPr>
                <w:rFonts w:ascii="Times New Roman" w:eastAsia="Times New Roman" w:hAnsi="Times New Roman" w:cs="Times New Roman"/>
                <w:sz w:val="24"/>
                <w:szCs w:val="24"/>
              </w:rPr>
            </w:rPrChange>
          </w:rPr>
          <w:t>kenangan</w:t>
        </w:r>
      </w:ins>
      <w:proofErr w:type="spellEnd"/>
      <w:ins w:id="35" w:author="niratih.hardini@gmail.com" w:date="2021-09-02T10:07:00Z">
        <w:r w:rsidR="005A2797" w:rsidRPr="005A2797">
          <w:rPr>
            <w:rFonts w:ascii="Times New Roman" w:eastAsia="Times New Roman" w:hAnsi="Times New Roman" w:cs="Times New Roman"/>
            <w:color w:val="000000" w:themeColor="text1"/>
            <w:sz w:val="24"/>
            <w:szCs w:val="24"/>
            <w:rPrChange w:id="36" w:author="niratih.hardini@gmail.com" w:date="2021-09-02T10:10:00Z">
              <w:rPr>
                <w:rFonts w:ascii="Times New Roman" w:eastAsia="Times New Roman" w:hAnsi="Times New Roman" w:cs="Times New Roman"/>
                <w:sz w:val="24"/>
                <w:szCs w:val="24"/>
              </w:rPr>
            </w:rPrChange>
          </w:rPr>
          <w:t>,</w:t>
        </w:r>
      </w:ins>
      <w:ins w:id="37" w:author="niratih.hardini@gmail.com" w:date="2021-09-02T10:06:00Z">
        <w:r w:rsidRPr="005A2797">
          <w:rPr>
            <w:rFonts w:ascii="Times New Roman" w:eastAsia="Times New Roman" w:hAnsi="Times New Roman" w:cs="Times New Roman"/>
            <w:color w:val="000000" w:themeColor="text1"/>
            <w:sz w:val="24"/>
            <w:szCs w:val="24"/>
            <w:rPrChange w:id="38" w:author="niratih.hardini@gmail.com" w:date="2021-09-02T10:10:00Z">
              <w:rPr>
                <w:rFonts w:ascii="Times New Roman" w:eastAsia="Times New Roman" w:hAnsi="Times New Roman" w:cs="Times New Roman"/>
                <w:sz w:val="24"/>
                <w:szCs w:val="24"/>
              </w:rPr>
            </w:rPrChange>
          </w:rPr>
          <w:t xml:space="preserve"> </w:t>
        </w:r>
        <w:proofErr w:type="spellStart"/>
        <w:r w:rsidRPr="005A2797">
          <w:rPr>
            <w:rFonts w:ascii="Times New Roman" w:eastAsia="Times New Roman" w:hAnsi="Times New Roman" w:cs="Times New Roman"/>
            <w:color w:val="000000" w:themeColor="text1"/>
            <w:sz w:val="24"/>
            <w:szCs w:val="24"/>
            <w:rPrChange w:id="39" w:author="niratih.hardini@gmail.com" w:date="2021-09-02T10:10:00Z">
              <w:rPr>
                <w:rFonts w:ascii="Times New Roman" w:eastAsia="Times New Roman" w:hAnsi="Times New Roman" w:cs="Times New Roman"/>
                <w:sz w:val="24"/>
                <w:szCs w:val="24"/>
              </w:rPr>
            </w:rPrChange>
          </w:rPr>
          <w:t>ternyata</w:t>
        </w:r>
        <w:proofErr w:type="spellEnd"/>
        <w:r w:rsidRPr="005A2797">
          <w:rPr>
            <w:rFonts w:ascii="Times New Roman" w:eastAsia="Times New Roman" w:hAnsi="Times New Roman" w:cs="Times New Roman"/>
            <w:color w:val="000000" w:themeColor="text1"/>
            <w:sz w:val="24"/>
            <w:szCs w:val="24"/>
            <w:rPrChange w:id="40" w:author="niratih.hardini@gmail.com" w:date="2021-09-02T10:10:00Z">
              <w:rPr>
                <w:rFonts w:ascii="Times New Roman" w:eastAsia="Times New Roman" w:hAnsi="Times New Roman" w:cs="Times New Roman"/>
                <w:sz w:val="24"/>
                <w:szCs w:val="24"/>
              </w:rPr>
            </w:rPrChange>
          </w:rPr>
          <w:t xml:space="preserve"> </w:t>
        </w:r>
        <w:proofErr w:type="spellStart"/>
        <w:r w:rsidRPr="005A2797">
          <w:rPr>
            <w:rFonts w:ascii="Times New Roman" w:eastAsia="Times New Roman" w:hAnsi="Times New Roman" w:cs="Times New Roman"/>
            <w:color w:val="000000" w:themeColor="text1"/>
            <w:sz w:val="24"/>
            <w:szCs w:val="24"/>
            <w:rPrChange w:id="41" w:author="niratih.hardini@gmail.com" w:date="2021-09-02T10:10:00Z">
              <w:rPr>
                <w:rFonts w:ascii="Times New Roman" w:eastAsia="Times New Roman" w:hAnsi="Times New Roman" w:cs="Times New Roman"/>
                <w:sz w:val="24"/>
                <w:szCs w:val="24"/>
              </w:rPr>
            </w:rPrChange>
          </w:rPr>
          <w:t>tak</w:t>
        </w:r>
        <w:proofErr w:type="spellEnd"/>
        <w:r w:rsidRPr="005A2797">
          <w:rPr>
            <w:rFonts w:ascii="Times New Roman" w:eastAsia="Times New Roman" w:hAnsi="Times New Roman" w:cs="Times New Roman"/>
            <w:color w:val="000000" w:themeColor="text1"/>
            <w:sz w:val="24"/>
            <w:szCs w:val="24"/>
            <w:rPrChange w:id="42" w:author="niratih.hardini@gmail.com" w:date="2021-09-02T10:10:00Z">
              <w:rPr>
                <w:rFonts w:ascii="Times New Roman" w:eastAsia="Times New Roman" w:hAnsi="Times New Roman" w:cs="Times New Roman"/>
                <w:sz w:val="24"/>
                <w:szCs w:val="24"/>
              </w:rPr>
            </w:rPrChange>
          </w:rPr>
          <w:t xml:space="preserve"> </w:t>
        </w:r>
        <w:proofErr w:type="spellStart"/>
        <w:r w:rsidRPr="005A2797">
          <w:rPr>
            <w:rFonts w:ascii="Times New Roman" w:eastAsia="Times New Roman" w:hAnsi="Times New Roman" w:cs="Times New Roman"/>
            <w:color w:val="000000" w:themeColor="text1"/>
            <w:sz w:val="24"/>
            <w:szCs w:val="24"/>
            <w:rPrChange w:id="43" w:author="niratih.hardini@gmail.com" w:date="2021-09-02T10:10:00Z">
              <w:rPr>
                <w:rFonts w:ascii="Times New Roman" w:eastAsia="Times New Roman" w:hAnsi="Times New Roman" w:cs="Times New Roman"/>
                <w:sz w:val="24"/>
                <w:szCs w:val="24"/>
              </w:rPr>
            </w:rPrChange>
          </w:rPr>
          <w:t>hanya</w:t>
        </w:r>
        <w:proofErr w:type="spellEnd"/>
        <w:r w:rsidRPr="005A2797">
          <w:rPr>
            <w:rFonts w:ascii="Times New Roman" w:eastAsia="Times New Roman" w:hAnsi="Times New Roman" w:cs="Times New Roman"/>
            <w:color w:val="000000" w:themeColor="text1"/>
            <w:sz w:val="24"/>
            <w:szCs w:val="24"/>
            <w:rPrChange w:id="44" w:author="niratih.hardini@gmail.com" w:date="2021-09-02T10:10:00Z">
              <w:rPr>
                <w:rFonts w:ascii="Times New Roman" w:eastAsia="Times New Roman" w:hAnsi="Times New Roman" w:cs="Times New Roman"/>
                <w:sz w:val="24"/>
                <w:szCs w:val="24"/>
              </w:rPr>
            </w:rPrChange>
          </w:rPr>
          <w:t xml:space="preserve"> </w:t>
        </w:r>
        <w:proofErr w:type="spellStart"/>
        <w:r w:rsidRPr="005A2797">
          <w:rPr>
            <w:rFonts w:ascii="Times New Roman" w:eastAsia="Times New Roman" w:hAnsi="Times New Roman" w:cs="Times New Roman"/>
            <w:color w:val="000000" w:themeColor="text1"/>
            <w:sz w:val="24"/>
            <w:szCs w:val="24"/>
            <w:rPrChange w:id="45" w:author="niratih.hardini@gmail.com" w:date="2021-09-02T10:10:00Z">
              <w:rPr>
                <w:rFonts w:ascii="Times New Roman" w:eastAsia="Times New Roman" w:hAnsi="Times New Roman" w:cs="Times New Roman"/>
                <w:sz w:val="24"/>
                <w:szCs w:val="24"/>
              </w:rPr>
            </w:rPrChange>
          </w:rPr>
          <w:t>pandai</w:t>
        </w:r>
        <w:proofErr w:type="spellEnd"/>
        <w:r w:rsidRPr="005A2797">
          <w:rPr>
            <w:rFonts w:ascii="Times New Roman" w:eastAsia="Times New Roman" w:hAnsi="Times New Roman" w:cs="Times New Roman"/>
            <w:color w:val="000000" w:themeColor="text1"/>
            <w:sz w:val="24"/>
            <w:szCs w:val="24"/>
            <w:rPrChange w:id="46" w:author="niratih.hardini@gmail.com" w:date="2021-09-02T10:10:00Z">
              <w:rPr>
                <w:rFonts w:ascii="Times New Roman" w:eastAsia="Times New Roman" w:hAnsi="Times New Roman" w:cs="Times New Roman"/>
                <w:sz w:val="24"/>
                <w:szCs w:val="24"/>
              </w:rPr>
            </w:rPrChange>
          </w:rPr>
          <w:t xml:space="preserve"> </w:t>
        </w:r>
        <w:proofErr w:type="spellStart"/>
        <w:r w:rsidRPr="005A2797">
          <w:rPr>
            <w:rFonts w:ascii="Times New Roman" w:eastAsia="Times New Roman" w:hAnsi="Times New Roman" w:cs="Times New Roman"/>
            <w:color w:val="000000" w:themeColor="text1"/>
            <w:sz w:val="24"/>
            <w:szCs w:val="24"/>
            <w:rPrChange w:id="47" w:author="niratih.hardini@gmail.com" w:date="2021-09-02T10:10:00Z">
              <w:rPr>
                <w:rFonts w:ascii="Times New Roman" w:eastAsia="Times New Roman" w:hAnsi="Times New Roman" w:cs="Times New Roman"/>
                <w:sz w:val="24"/>
                <w:szCs w:val="24"/>
              </w:rPr>
            </w:rPrChange>
          </w:rPr>
          <w:t>membuat</w:t>
        </w:r>
        <w:proofErr w:type="spellEnd"/>
        <w:r w:rsidRPr="005A2797">
          <w:rPr>
            <w:rFonts w:ascii="Times New Roman" w:eastAsia="Times New Roman" w:hAnsi="Times New Roman" w:cs="Times New Roman"/>
            <w:color w:val="000000" w:themeColor="text1"/>
            <w:sz w:val="24"/>
            <w:szCs w:val="24"/>
            <w:rPrChange w:id="48" w:author="niratih.hardini@gmail.com" w:date="2021-09-02T10:10:00Z">
              <w:rPr>
                <w:rFonts w:ascii="Times New Roman" w:eastAsia="Times New Roman" w:hAnsi="Times New Roman" w:cs="Times New Roman"/>
                <w:sz w:val="24"/>
                <w:szCs w:val="24"/>
              </w:rPr>
            </w:rPrChange>
          </w:rPr>
          <w:t xml:space="preserve"> </w:t>
        </w:r>
        <w:proofErr w:type="spellStart"/>
        <w:r w:rsidRPr="005A2797">
          <w:rPr>
            <w:rFonts w:ascii="Times New Roman" w:eastAsia="Times New Roman" w:hAnsi="Times New Roman" w:cs="Times New Roman"/>
            <w:color w:val="000000" w:themeColor="text1"/>
            <w:sz w:val="24"/>
            <w:szCs w:val="24"/>
            <w:rPrChange w:id="49" w:author="niratih.hardini@gmail.com" w:date="2021-09-02T10:10:00Z">
              <w:rPr>
                <w:rFonts w:ascii="Times New Roman" w:eastAsia="Times New Roman" w:hAnsi="Times New Roman" w:cs="Times New Roman"/>
                <w:sz w:val="24"/>
                <w:szCs w:val="24"/>
              </w:rPr>
            </w:rPrChange>
          </w:rPr>
          <w:t>perasaan</w:t>
        </w:r>
        <w:proofErr w:type="spellEnd"/>
        <w:r w:rsidRPr="005A2797">
          <w:rPr>
            <w:rFonts w:ascii="Times New Roman" w:eastAsia="Times New Roman" w:hAnsi="Times New Roman" w:cs="Times New Roman"/>
            <w:color w:val="000000" w:themeColor="text1"/>
            <w:sz w:val="24"/>
            <w:szCs w:val="24"/>
            <w:rPrChange w:id="50" w:author="niratih.hardini@gmail.com" w:date="2021-09-02T10:10:00Z">
              <w:rPr>
                <w:rFonts w:ascii="Times New Roman" w:eastAsia="Times New Roman" w:hAnsi="Times New Roman" w:cs="Times New Roman"/>
                <w:sz w:val="24"/>
                <w:szCs w:val="24"/>
              </w:rPr>
            </w:rPrChange>
          </w:rPr>
          <w:t xml:space="preserve"> </w:t>
        </w:r>
        <w:proofErr w:type="spellStart"/>
        <w:r w:rsidRPr="005A2797">
          <w:rPr>
            <w:rFonts w:ascii="Times New Roman" w:eastAsia="Times New Roman" w:hAnsi="Times New Roman" w:cs="Times New Roman"/>
            <w:color w:val="000000" w:themeColor="text1"/>
            <w:sz w:val="24"/>
            <w:szCs w:val="24"/>
            <w:rPrChange w:id="51" w:author="niratih.hardini@gmail.com" w:date="2021-09-02T10:10:00Z">
              <w:rPr>
                <w:rFonts w:ascii="Times New Roman" w:eastAsia="Times New Roman" w:hAnsi="Times New Roman" w:cs="Times New Roman"/>
                <w:sz w:val="24"/>
                <w:szCs w:val="24"/>
              </w:rPr>
            </w:rPrChange>
          </w:rPr>
          <w:t>hatimu</w:t>
        </w:r>
        <w:proofErr w:type="spellEnd"/>
        <w:r w:rsidRPr="005A2797">
          <w:rPr>
            <w:rFonts w:ascii="Times New Roman" w:eastAsia="Times New Roman" w:hAnsi="Times New Roman" w:cs="Times New Roman"/>
            <w:color w:val="000000" w:themeColor="text1"/>
            <w:sz w:val="24"/>
            <w:szCs w:val="24"/>
            <w:rPrChange w:id="52" w:author="niratih.hardini@gmail.com" w:date="2021-09-02T10:10:00Z">
              <w:rPr>
                <w:rFonts w:ascii="Times New Roman" w:eastAsia="Times New Roman" w:hAnsi="Times New Roman" w:cs="Times New Roman"/>
                <w:sz w:val="24"/>
                <w:szCs w:val="24"/>
              </w:rPr>
            </w:rPrChange>
          </w:rPr>
          <w:t xml:space="preserve"> yang </w:t>
        </w:r>
        <w:proofErr w:type="spellStart"/>
        <w:r w:rsidRPr="005A2797">
          <w:rPr>
            <w:rFonts w:ascii="Times New Roman" w:eastAsia="Times New Roman" w:hAnsi="Times New Roman" w:cs="Times New Roman"/>
            <w:color w:val="000000" w:themeColor="text1"/>
            <w:sz w:val="24"/>
            <w:szCs w:val="24"/>
            <w:rPrChange w:id="53" w:author="niratih.hardini@gmail.com" w:date="2021-09-02T10:10:00Z">
              <w:rPr>
                <w:rFonts w:ascii="Times New Roman" w:eastAsia="Times New Roman" w:hAnsi="Times New Roman" w:cs="Times New Roman"/>
                <w:sz w:val="24"/>
                <w:szCs w:val="24"/>
              </w:rPr>
            </w:rPrChange>
          </w:rPr>
          <w:t>ambyar</w:t>
        </w:r>
        <w:proofErr w:type="spellEnd"/>
        <w:r w:rsidRPr="005A2797">
          <w:rPr>
            <w:rFonts w:ascii="Times New Roman" w:eastAsia="Times New Roman" w:hAnsi="Times New Roman" w:cs="Times New Roman"/>
            <w:color w:val="000000" w:themeColor="text1"/>
            <w:sz w:val="24"/>
            <w:szCs w:val="24"/>
            <w:rPrChange w:id="54" w:author="niratih.hardini@gmail.com" w:date="2021-09-02T10:10:00Z">
              <w:rPr>
                <w:rFonts w:ascii="Times New Roman" w:eastAsia="Times New Roman" w:hAnsi="Times New Roman" w:cs="Times New Roman"/>
                <w:sz w:val="24"/>
                <w:szCs w:val="24"/>
              </w:rPr>
            </w:rPrChange>
          </w:rPr>
          <w:t xml:space="preserve">, pun </w:t>
        </w:r>
        <w:proofErr w:type="spellStart"/>
        <w:r w:rsidRPr="005A2797">
          <w:rPr>
            <w:rFonts w:ascii="Times New Roman" w:eastAsia="Times New Roman" w:hAnsi="Times New Roman" w:cs="Times New Roman"/>
            <w:color w:val="000000" w:themeColor="text1"/>
            <w:sz w:val="24"/>
            <w:szCs w:val="24"/>
            <w:rPrChange w:id="55" w:author="niratih.hardini@gmail.com" w:date="2021-09-02T10:10:00Z">
              <w:rPr>
                <w:rFonts w:ascii="Times New Roman" w:eastAsia="Times New Roman" w:hAnsi="Times New Roman" w:cs="Times New Roman"/>
                <w:sz w:val="24"/>
                <w:szCs w:val="24"/>
              </w:rPr>
            </w:rPrChange>
          </w:rPr>
          <w:t>perilaku</w:t>
        </w:r>
        <w:proofErr w:type="spellEnd"/>
        <w:r w:rsidRPr="005A2797">
          <w:rPr>
            <w:rFonts w:ascii="Times New Roman" w:eastAsia="Times New Roman" w:hAnsi="Times New Roman" w:cs="Times New Roman"/>
            <w:color w:val="000000" w:themeColor="text1"/>
            <w:sz w:val="24"/>
            <w:szCs w:val="24"/>
            <w:rPrChange w:id="56" w:author="niratih.hardini@gmail.com" w:date="2021-09-02T10:10:00Z">
              <w:rPr>
                <w:rFonts w:ascii="Times New Roman" w:eastAsia="Times New Roman" w:hAnsi="Times New Roman" w:cs="Times New Roman"/>
                <w:sz w:val="24"/>
                <w:szCs w:val="24"/>
              </w:rPr>
            </w:rPrChange>
          </w:rPr>
          <w:t xml:space="preserve"> </w:t>
        </w:r>
        <w:proofErr w:type="spellStart"/>
        <w:r w:rsidRPr="005A2797">
          <w:rPr>
            <w:rFonts w:ascii="Times New Roman" w:eastAsia="Times New Roman" w:hAnsi="Times New Roman" w:cs="Times New Roman"/>
            <w:color w:val="000000" w:themeColor="text1"/>
            <w:sz w:val="24"/>
            <w:szCs w:val="24"/>
            <w:rPrChange w:id="57" w:author="niratih.hardini@gmail.com" w:date="2021-09-02T10:10:00Z">
              <w:rPr>
                <w:rFonts w:ascii="Times New Roman" w:eastAsia="Times New Roman" w:hAnsi="Times New Roman" w:cs="Times New Roman"/>
                <w:sz w:val="24"/>
                <w:szCs w:val="24"/>
              </w:rPr>
            </w:rPrChange>
          </w:rPr>
          <w:t>kita</w:t>
        </w:r>
        <w:proofErr w:type="spellEnd"/>
        <w:r w:rsidRPr="005A2797">
          <w:rPr>
            <w:rFonts w:ascii="Times New Roman" w:eastAsia="Times New Roman" w:hAnsi="Times New Roman" w:cs="Times New Roman"/>
            <w:color w:val="000000" w:themeColor="text1"/>
            <w:sz w:val="24"/>
            <w:szCs w:val="24"/>
            <w:rPrChange w:id="58" w:author="niratih.hardini@gmail.com" w:date="2021-09-02T10:10:00Z">
              <w:rPr>
                <w:rFonts w:ascii="Times New Roman" w:eastAsia="Times New Roman" w:hAnsi="Times New Roman" w:cs="Times New Roman"/>
                <w:sz w:val="24"/>
                <w:szCs w:val="24"/>
              </w:rPr>
            </w:rPrChange>
          </w:rPr>
          <w:t xml:space="preserve"> yang lain. Soal </w:t>
        </w:r>
        <w:proofErr w:type="spellStart"/>
        <w:r w:rsidRPr="005A2797">
          <w:rPr>
            <w:rFonts w:ascii="Times New Roman" w:eastAsia="Times New Roman" w:hAnsi="Times New Roman" w:cs="Times New Roman"/>
            <w:color w:val="000000" w:themeColor="text1"/>
            <w:sz w:val="24"/>
            <w:szCs w:val="24"/>
            <w:rPrChange w:id="59" w:author="niratih.hardini@gmail.com" w:date="2021-09-02T10:10:00Z">
              <w:rPr>
                <w:rFonts w:ascii="Times New Roman" w:eastAsia="Times New Roman" w:hAnsi="Times New Roman" w:cs="Times New Roman"/>
                <w:sz w:val="24"/>
                <w:szCs w:val="24"/>
              </w:rPr>
            </w:rPrChange>
          </w:rPr>
          <w:t>makan</w:t>
        </w:r>
        <w:proofErr w:type="spellEnd"/>
        <w:r w:rsidRPr="005A2797">
          <w:rPr>
            <w:rFonts w:ascii="Times New Roman" w:eastAsia="Times New Roman" w:hAnsi="Times New Roman" w:cs="Times New Roman"/>
            <w:color w:val="000000" w:themeColor="text1"/>
            <w:sz w:val="24"/>
            <w:szCs w:val="24"/>
            <w:rPrChange w:id="60" w:author="niratih.hardini@gmail.com" w:date="2021-09-02T10:10:00Z">
              <w:rPr>
                <w:rFonts w:ascii="Times New Roman" w:eastAsia="Times New Roman" w:hAnsi="Times New Roman" w:cs="Times New Roman"/>
                <w:sz w:val="24"/>
                <w:szCs w:val="24"/>
              </w:rPr>
            </w:rPrChange>
          </w:rPr>
          <w:t xml:space="preserve">. </w:t>
        </w:r>
        <w:proofErr w:type="spellStart"/>
        <w:r w:rsidRPr="005A2797">
          <w:rPr>
            <w:rFonts w:ascii="Times New Roman" w:eastAsia="Times New Roman" w:hAnsi="Times New Roman" w:cs="Times New Roman"/>
            <w:color w:val="000000" w:themeColor="text1"/>
            <w:sz w:val="24"/>
            <w:szCs w:val="24"/>
            <w:rPrChange w:id="61" w:author="niratih.hardini@gmail.com" w:date="2021-09-02T10:10:00Z">
              <w:rPr>
                <w:rFonts w:ascii="Times New Roman" w:eastAsia="Times New Roman" w:hAnsi="Times New Roman" w:cs="Times New Roman"/>
                <w:sz w:val="24"/>
                <w:szCs w:val="24"/>
              </w:rPr>
            </w:rPrChange>
          </w:rPr>
          <w:t>Ya</w:t>
        </w:r>
        <w:proofErr w:type="spellEnd"/>
        <w:r w:rsidRPr="005A2797">
          <w:rPr>
            <w:rFonts w:ascii="Times New Roman" w:eastAsia="Times New Roman" w:hAnsi="Times New Roman" w:cs="Times New Roman"/>
            <w:color w:val="000000" w:themeColor="text1"/>
            <w:sz w:val="24"/>
            <w:szCs w:val="24"/>
            <w:rPrChange w:id="62" w:author="niratih.hardini@gmail.com" w:date="2021-09-02T10:10:00Z">
              <w:rPr>
                <w:rFonts w:ascii="Times New Roman" w:eastAsia="Times New Roman" w:hAnsi="Times New Roman" w:cs="Times New Roman"/>
                <w:sz w:val="24"/>
                <w:szCs w:val="24"/>
              </w:rPr>
            </w:rPrChange>
          </w:rPr>
          <w:t xml:space="preserve">, </w:t>
        </w:r>
        <w:proofErr w:type="spellStart"/>
        <w:r w:rsidRPr="005A2797">
          <w:rPr>
            <w:rFonts w:ascii="Times New Roman" w:eastAsia="Times New Roman" w:hAnsi="Times New Roman" w:cs="Times New Roman"/>
            <w:color w:val="000000" w:themeColor="text1"/>
            <w:sz w:val="24"/>
            <w:szCs w:val="24"/>
            <w:rPrChange w:id="63" w:author="niratih.hardini@gmail.com" w:date="2021-09-02T10:10:00Z">
              <w:rPr>
                <w:rFonts w:ascii="Times New Roman" w:eastAsia="Times New Roman" w:hAnsi="Times New Roman" w:cs="Times New Roman"/>
                <w:sz w:val="24"/>
                <w:szCs w:val="24"/>
              </w:rPr>
            </w:rPrChange>
          </w:rPr>
          <w:t>hujan</w:t>
        </w:r>
        <w:proofErr w:type="spellEnd"/>
        <w:r w:rsidRPr="005A2797">
          <w:rPr>
            <w:rFonts w:ascii="Times New Roman" w:eastAsia="Times New Roman" w:hAnsi="Times New Roman" w:cs="Times New Roman"/>
            <w:color w:val="000000" w:themeColor="text1"/>
            <w:sz w:val="24"/>
            <w:szCs w:val="24"/>
            <w:rPrChange w:id="64" w:author="niratih.hardini@gmail.com" w:date="2021-09-02T10:10:00Z">
              <w:rPr>
                <w:rFonts w:ascii="Times New Roman" w:eastAsia="Times New Roman" w:hAnsi="Times New Roman" w:cs="Times New Roman"/>
                <w:sz w:val="24"/>
                <w:szCs w:val="24"/>
              </w:rPr>
            </w:rPrChange>
          </w:rPr>
          <w:t xml:space="preserve"> yang </w:t>
        </w:r>
        <w:proofErr w:type="spellStart"/>
        <w:r w:rsidRPr="005A2797">
          <w:rPr>
            <w:rFonts w:ascii="Times New Roman" w:eastAsia="Times New Roman" w:hAnsi="Times New Roman" w:cs="Times New Roman"/>
            <w:color w:val="000000" w:themeColor="text1"/>
            <w:sz w:val="24"/>
            <w:szCs w:val="24"/>
            <w:rPrChange w:id="65" w:author="niratih.hardini@gmail.com" w:date="2021-09-02T10:10:00Z">
              <w:rPr>
                <w:rFonts w:ascii="Times New Roman" w:eastAsia="Times New Roman" w:hAnsi="Times New Roman" w:cs="Times New Roman"/>
                <w:sz w:val="24"/>
                <w:szCs w:val="24"/>
              </w:rPr>
            </w:rPrChange>
          </w:rPr>
          <w:t>membuat</w:t>
        </w:r>
        <w:proofErr w:type="spellEnd"/>
        <w:r w:rsidRPr="005A2797">
          <w:rPr>
            <w:rFonts w:ascii="Times New Roman" w:eastAsia="Times New Roman" w:hAnsi="Times New Roman" w:cs="Times New Roman"/>
            <w:color w:val="000000" w:themeColor="text1"/>
            <w:sz w:val="24"/>
            <w:szCs w:val="24"/>
            <w:rPrChange w:id="66" w:author="niratih.hardini@gmail.com" w:date="2021-09-02T10:10:00Z">
              <w:rPr>
                <w:rFonts w:ascii="Times New Roman" w:eastAsia="Times New Roman" w:hAnsi="Times New Roman" w:cs="Times New Roman"/>
                <w:sz w:val="24"/>
                <w:szCs w:val="24"/>
              </w:rPr>
            </w:rPrChange>
          </w:rPr>
          <w:t xml:space="preserve"> </w:t>
        </w:r>
        <w:proofErr w:type="spellStart"/>
        <w:r w:rsidRPr="005A2797">
          <w:rPr>
            <w:rFonts w:ascii="Times New Roman" w:eastAsia="Times New Roman" w:hAnsi="Times New Roman" w:cs="Times New Roman"/>
            <w:color w:val="000000" w:themeColor="text1"/>
            <w:sz w:val="24"/>
            <w:szCs w:val="24"/>
            <w:rPrChange w:id="67" w:author="niratih.hardini@gmail.com" w:date="2021-09-02T10:10:00Z">
              <w:rPr>
                <w:rFonts w:ascii="Times New Roman" w:eastAsia="Times New Roman" w:hAnsi="Times New Roman" w:cs="Times New Roman"/>
                <w:sz w:val="24"/>
                <w:szCs w:val="24"/>
              </w:rPr>
            </w:rPrChange>
          </w:rPr>
          <w:t>kita</w:t>
        </w:r>
        <w:proofErr w:type="spellEnd"/>
        <w:r w:rsidRPr="005A2797">
          <w:rPr>
            <w:rFonts w:ascii="Times New Roman" w:eastAsia="Times New Roman" w:hAnsi="Times New Roman" w:cs="Times New Roman"/>
            <w:color w:val="000000" w:themeColor="text1"/>
            <w:sz w:val="24"/>
            <w:szCs w:val="24"/>
            <w:rPrChange w:id="68" w:author="niratih.hardini@gmail.com" w:date="2021-09-02T10:10:00Z">
              <w:rPr>
                <w:rFonts w:ascii="Times New Roman" w:eastAsia="Times New Roman" w:hAnsi="Times New Roman" w:cs="Times New Roman"/>
                <w:sz w:val="24"/>
                <w:szCs w:val="24"/>
              </w:rPr>
            </w:rPrChange>
          </w:rPr>
          <w:t xml:space="preserve"> </w:t>
        </w:r>
        <w:proofErr w:type="spellStart"/>
        <w:r w:rsidRPr="005A2797">
          <w:rPr>
            <w:rFonts w:ascii="Times New Roman" w:eastAsia="Times New Roman" w:hAnsi="Times New Roman" w:cs="Times New Roman"/>
            <w:color w:val="000000" w:themeColor="text1"/>
            <w:sz w:val="24"/>
            <w:szCs w:val="24"/>
            <w:rPrChange w:id="69" w:author="niratih.hardini@gmail.com" w:date="2021-09-02T10:10:00Z">
              <w:rPr>
                <w:rFonts w:ascii="Times New Roman" w:eastAsia="Times New Roman" w:hAnsi="Times New Roman" w:cs="Times New Roman"/>
                <w:sz w:val="24"/>
                <w:szCs w:val="24"/>
              </w:rPr>
            </w:rPrChange>
          </w:rPr>
          <w:t>jadi</w:t>
        </w:r>
        <w:proofErr w:type="spellEnd"/>
        <w:r w:rsidRPr="005A2797">
          <w:rPr>
            <w:rFonts w:ascii="Times New Roman" w:eastAsia="Times New Roman" w:hAnsi="Times New Roman" w:cs="Times New Roman"/>
            <w:color w:val="000000" w:themeColor="text1"/>
            <w:sz w:val="24"/>
            <w:szCs w:val="24"/>
            <w:rPrChange w:id="70" w:author="niratih.hardini@gmail.com" w:date="2021-09-02T10:10:00Z">
              <w:rPr>
                <w:rFonts w:ascii="Times New Roman" w:eastAsia="Times New Roman" w:hAnsi="Times New Roman" w:cs="Times New Roman"/>
                <w:sz w:val="24"/>
                <w:szCs w:val="24"/>
              </w:rPr>
            </w:rPrChange>
          </w:rPr>
          <w:t xml:space="preserve"> </w:t>
        </w:r>
        <w:proofErr w:type="spellStart"/>
        <w:r w:rsidRPr="005A2797">
          <w:rPr>
            <w:rFonts w:ascii="Times New Roman" w:eastAsia="Times New Roman" w:hAnsi="Times New Roman" w:cs="Times New Roman"/>
            <w:color w:val="000000" w:themeColor="text1"/>
            <w:sz w:val="24"/>
            <w:szCs w:val="24"/>
            <w:rPrChange w:id="71" w:author="niratih.hardini@gmail.com" w:date="2021-09-02T10:10:00Z">
              <w:rPr>
                <w:rFonts w:ascii="Times New Roman" w:eastAsia="Times New Roman" w:hAnsi="Times New Roman" w:cs="Times New Roman"/>
                <w:sz w:val="24"/>
                <w:szCs w:val="24"/>
              </w:rPr>
            </w:rPrChange>
          </w:rPr>
          <w:t>sering</w:t>
        </w:r>
        <w:proofErr w:type="spellEnd"/>
        <w:r w:rsidRPr="005A2797">
          <w:rPr>
            <w:rFonts w:ascii="Times New Roman" w:eastAsia="Times New Roman" w:hAnsi="Times New Roman" w:cs="Times New Roman"/>
            <w:color w:val="000000" w:themeColor="text1"/>
            <w:sz w:val="24"/>
            <w:szCs w:val="24"/>
            <w:rPrChange w:id="72" w:author="niratih.hardini@gmail.com" w:date="2021-09-02T10:10:00Z">
              <w:rPr>
                <w:rFonts w:ascii="Times New Roman" w:eastAsia="Times New Roman" w:hAnsi="Times New Roman" w:cs="Times New Roman"/>
                <w:sz w:val="24"/>
                <w:szCs w:val="24"/>
              </w:rPr>
            </w:rPrChange>
          </w:rPr>
          <w:t xml:space="preserve"> </w:t>
        </w:r>
        <w:proofErr w:type="spellStart"/>
        <w:r w:rsidRPr="005A2797">
          <w:rPr>
            <w:rFonts w:ascii="Times New Roman" w:eastAsia="Times New Roman" w:hAnsi="Times New Roman" w:cs="Times New Roman"/>
            <w:color w:val="000000" w:themeColor="text1"/>
            <w:sz w:val="24"/>
            <w:szCs w:val="24"/>
            <w:rPrChange w:id="73" w:author="niratih.hardini@gmail.com" w:date="2021-09-02T10:10:00Z">
              <w:rPr>
                <w:rFonts w:ascii="Times New Roman" w:eastAsia="Times New Roman" w:hAnsi="Times New Roman" w:cs="Times New Roman"/>
                <w:sz w:val="24"/>
                <w:szCs w:val="24"/>
              </w:rPr>
            </w:rPrChange>
          </w:rPr>
          <w:t>lapar</w:t>
        </w:r>
        <w:proofErr w:type="spellEnd"/>
        <w:r w:rsidRPr="005A2797">
          <w:rPr>
            <w:rFonts w:ascii="Times New Roman" w:eastAsia="Times New Roman" w:hAnsi="Times New Roman" w:cs="Times New Roman"/>
            <w:color w:val="000000" w:themeColor="text1"/>
            <w:sz w:val="24"/>
            <w:szCs w:val="24"/>
            <w:rPrChange w:id="74" w:author="niratih.hardini@gmail.com" w:date="2021-09-02T10:10:00Z">
              <w:rPr>
                <w:rFonts w:ascii="Times New Roman" w:eastAsia="Times New Roman" w:hAnsi="Times New Roman" w:cs="Times New Roman"/>
                <w:sz w:val="24"/>
                <w:szCs w:val="24"/>
              </w:rPr>
            </w:rPrChange>
          </w:rPr>
          <w:t xml:space="preserve">. Kok </w:t>
        </w:r>
        <w:proofErr w:type="spellStart"/>
        <w:r w:rsidRPr="005A2797">
          <w:rPr>
            <w:rFonts w:ascii="Times New Roman" w:eastAsia="Times New Roman" w:hAnsi="Times New Roman" w:cs="Times New Roman"/>
            <w:color w:val="000000" w:themeColor="text1"/>
            <w:sz w:val="24"/>
            <w:szCs w:val="24"/>
            <w:rPrChange w:id="75" w:author="niratih.hardini@gmail.com" w:date="2021-09-02T10:10:00Z">
              <w:rPr>
                <w:rFonts w:ascii="Times New Roman" w:eastAsia="Times New Roman" w:hAnsi="Times New Roman" w:cs="Times New Roman"/>
                <w:sz w:val="24"/>
                <w:szCs w:val="24"/>
              </w:rPr>
            </w:rPrChange>
          </w:rPr>
          <w:t>bisa</w:t>
        </w:r>
        <w:proofErr w:type="spellEnd"/>
        <w:r w:rsidRPr="005A2797">
          <w:rPr>
            <w:rFonts w:ascii="Times New Roman" w:eastAsia="Times New Roman" w:hAnsi="Times New Roman" w:cs="Times New Roman"/>
            <w:color w:val="000000" w:themeColor="text1"/>
            <w:sz w:val="24"/>
            <w:szCs w:val="24"/>
            <w:rPrChange w:id="76" w:author="niratih.hardini@gmail.com" w:date="2021-09-02T10:10:00Z">
              <w:rPr>
                <w:rFonts w:ascii="Times New Roman" w:eastAsia="Times New Roman" w:hAnsi="Times New Roman" w:cs="Times New Roman"/>
                <w:sz w:val="24"/>
                <w:szCs w:val="24"/>
              </w:rPr>
            </w:rPrChange>
          </w:rPr>
          <w:t xml:space="preserve"> </w:t>
        </w:r>
        <w:proofErr w:type="spellStart"/>
        <w:r w:rsidRPr="005A2797">
          <w:rPr>
            <w:rFonts w:ascii="Times New Roman" w:eastAsia="Times New Roman" w:hAnsi="Times New Roman" w:cs="Times New Roman"/>
            <w:color w:val="000000" w:themeColor="text1"/>
            <w:sz w:val="24"/>
            <w:szCs w:val="24"/>
            <w:rPrChange w:id="77" w:author="niratih.hardini@gmail.com" w:date="2021-09-02T10:10:00Z">
              <w:rPr>
                <w:rFonts w:ascii="Times New Roman" w:eastAsia="Times New Roman" w:hAnsi="Times New Roman" w:cs="Times New Roman"/>
                <w:sz w:val="24"/>
                <w:szCs w:val="24"/>
              </w:rPr>
            </w:rPrChange>
          </w:rPr>
          <w:t>ya</w:t>
        </w:r>
        <w:proofErr w:type="spellEnd"/>
        <w:r w:rsidRPr="005A2797">
          <w:rPr>
            <w:rFonts w:ascii="Times New Roman" w:eastAsia="Times New Roman" w:hAnsi="Times New Roman" w:cs="Times New Roman"/>
            <w:color w:val="000000" w:themeColor="text1"/>
            <w:sz w:val="24"/>
            <w:szCs w:val="24"/>
            <w:rPrChange w:id="78" w:author="niratih.hardini@gmail.com" w:date="2021-09-02T10:10:00Z">
              <w:rPr>
                <w:rFonts w:ascii="Times New Roman" w:eastAsia="Times New Roman" w:hAnsi="Times New Roman" w:cs="Times New Roman"/>
                <w:sz w:val="24"/>
                <w:szCs w:val="24"/>
              </w:rPr>
            </w:rPrChange>
          </w:rPr>
          <w:t>?</w:t>
        </w:r>
      </w:ins>
    </w:p>
    <w:p w14:paraId="09F6266F" w14:textId="763E03FD" w:rsidR="00F73FD4" w:rsidRPr="005A2797" w:rsidDel="005A2797" w:rsidRDefault="005A2797" w:rsidP="00F73FD4">
      <w:pPr>
        <w:shd w:val="clear" w:color="auto" w:fill="F5F5F5"/>
        <w:spacing w:after="375"/>
        <w:rPr>
          <w:del w:id="79" w:author="niratih.hardini@gmail.com" w:date="2021-09-02T10:11:00Z"/>
          <w:moveTo w:id="80" w:author="niratih.hardini@gmail.com" w:date="2021-09-02T10:00:00Z"/>
          <w:rFonts w:ascii="Times New Roman" w:eastAsia="Times New Roman" w:hAnsi="Times New Roman" w:cs="Times New Roman"/>
          <w:color w:val="000000" w:themeColor="text1"/>
          <w:sz w:val="24"/>
          <w:szCs w:val="24"/>
          <w:rPrChange w:id="81" w:author="niratih.hardini@gmail.com" w:date="2021-09-02T10:11:00Z">
            <w:rPr>
              <w:del w:id="82" w:author="niratih.hardini@gmail.com" w:date="2021-09-02T10:11:00Z"/>
              <w:moveTo w:id="83" w:author="niratih.hardini@gmail.com" w:date="2021-09-02T10:00:00Z"/>
              <w:rFonts w:ascii="Times New Roman" w:eastAsia="Times New Roman" w:hAnsi="Times New Roman" w:cs="Times New Roman"/>
              <w:sz w:val="24"/>
              <w:szCs w:val="24"/>
            </w:rPr>
          </w:rPrChange>
        </w:rPr>
      </w:pPr>
      <w:proofErr w:type="spellStart"/>
      <w:ins w:id="84" w:author="niratih.hardini@gmail.com" w:date="2021-09-02T10:09:00Z">
        <w:r w:rsidRPr="005A2797">
          <w:rPr>
            <w:rFonts w:ascii="Times New Roman" w:eastAsia="Times New Roman" w:hAnsi="Times New Roman" w:cs="Times New Roman"/>
            <w:b/>
            <w:bCs/>
            <w:color w:val="000000" w:themeColor="text1"/>
            <w:sz w:val="24"/>
            <w:szCs w:val="24"/>
            <w:rPrChange w:id="85" w:author="niratih.hardini@gmail.com" w:date="2021-09-02T10:10:00Z">
              <w:rPr>
                <w:rFonts w:ascii="Times New Roman" w:eastAsia="Times New Roman" w:hAnsi="Times New Roman" w:cs="Times New Roman"/>
                <w:b/>
                <w:bCs/>
                <w:sz w:val="24"/>
                <w:szCs w:val="24"/>
              </w:rPr>
            </w:rPrChange>
          </w:rPr>
          <w:t>Mengapa</w:t>
        </w:r>
        <w:proofErr w:type="spellEnd"/>
        <w:r w:rsidRPr="005A2797">
          <w:rPr>
            <w:rFonts w:ascii="Times New Roman" w:eastAsia="Times New Roman" w:hAnsi="Times New Roman" w:cs="Times New Roman"/>
            <w:b/>
            <w:bCs/>
            <w:color w:val="000000" w:themeColor="text1"/>
            <w:sz w:val="24"/>
            <w:szCs w:val="24"/>
            <w:rPrChange w:id="86" w:author="niratih.hardini@gmail.com" w:date="2021-09-02T10:10:00Z">
              <w:rPr>
                <w:rFonts w:ascii="Times New Roman" w:eastAsia="Times New Roman" w:hAnsi="Times New Roman" w:cs="Times New Roman"/>
                <w:b/>
                <w:bCs/>
                <w:sz w:val="24"/>
                <w:szCs w:val="24"/>
              </w:rPr>
            </w:rPrChange>
          </w:rPr>
          <w:t xml:space="preserve"> Kita </w:t>
        </w:r>
        <w:proofErr w:type="spellStart"/>
        <w:r w:rsidRPr="005A2797">
          <w:rPr>
            <w:rFonts w:ascii="Times New Roman" w:eastAsia="Times New Roman" w:hAnsi="Times New Roman" w:cs="Times New Roman"/>
            <w:b/>
            <w:bCs/>
            <w:color w:val="000000" w:themeColor="text1"/>
            <w:sz w:val="24"/>
            <w:szCs w:val="24"/>
            <w:rPrChange w:id="87" w:author="niratih.hardini@gmail.com" w:date="2021-09-02T10:10:00Z">
              <w:rPr>
                <w:rFonts w:ascii="Times New Roman" w:eastAsia="Times New Roman" w:hAnsi="Times New Roman" w:cs="Times New Roman"/>
                <w:b/>
                <w:bCs/>
                <w:sz w:val="24"/>
                <w:szCs w:val="24"/>
              </w:rPr>
            </w:rPrChange>
          </w:rPr>
          <w:t>Merasa</w:t>
        </w:r>
        <w:proofErr w:type="spellEnd"/>
        <w:r w:rsidRPr="005A2797">
          <w:rPr>
            <w:rFonts w:ascii="Times New Roman" w:eastAsia="Times New Roman" w:hAnsi="Times New Roman" w:cs="Times New Roman"/>
            <w:b/>
            <w:bCs/>
            <w:color w:val="000000" w:themeColor="text1"/>
            <w:sz w:val="24"/>
            <w:szCs w:val="24"/>
            <w:rPrChange w:id="88" w:author="niratih.hardini@gmail.com" w:date="2021-09-02T10:10:00Z">
              <w:rPr>
                <w:rFonts w:ascii="Times New Roman" w:eastAsia="Times New Roman" w:hAnsi="Times New Roman" w:cs="Times New Roman"/>
                <w:b/>
                <w:bCs/>
                <w:sz w:val="24"/>
                <w:szCs w:val="24"/>
              </w:rPr>
            </w:rPrChange>
          </w:rPr>
          <w:t xml:space="preserve"> Lapar Ketika </w:t>
        </w:r>
        <w:proofErr w:type="spellStart"/>
        <w:r w:rsidRPr="005A2797">
          <w:rPr>
            <w:rFonts w:ascii="Times New Roman" w:eastAsia="Times New Roman" w:hAnsi="Times New Roman" w:cs="Times New Roman"/>
            <w:b/>
            <w:bCs/>
            <w:color w:val="000000" w:themeColor="text1"/>
            <w:sz w:val="24"/>
            <w:szCs w:val="24"/>
            <w:rPrChange w:id="89" w:author="niratih.hardini@gmail.com" w:date="2021-09-02T10:10:00Z">
              <w:rPr>
                <w:rFonts w:ascii="Times New Roman" w:eastAsia="Times New Roman" w:hAnsi="Times New Roman" w:cs="Times New Roman"/>
                <w:b/>
                <w:bCs/>
                <w:sz w:val="24"/>
                <w:szCs w:val="24"/>
              </w:rPr>
            </w:rPrChange>
          </w:rPr>
          <w:t>Hujan</w:t>
        </w:r>
        <w:proofErr w:type="spellEnd"/>
        <w:r w:rsidRPr="005A2797">
          <w:rPr>
            <w:rFonts w:ascii="Times New Roman" w:eastAsia="Times New Roman" w:hAnsi="Times New Roman" w:cs="Times New Roman"/>
            <w:color w:val="000000" w:themeColor="text1"/>
            <w:sz w:val="24"/>
            <w:szCs w:val="24"/>
            <w:rPrChange w:id="90" w:author="niratih.hardini@gmail.com" w:date="2021-09-02T10:10:00Z">
              <w:rPr>
                <w:rFonts w:ascii="Times New Roman" w:eastAsia="Times New Roman" w:hAnsi="Times New Roman" w:cs="Times New Roman"/>
                <w:sz w:val="24"/>
                <w:szCs w:val="24"/>
              </w:rPr>
            </w:rPrChange>
          </w:rPr>
          <w:br/>
        </w:r>
        <w:proofErr w:type="spellStart"/>
        <w:r w:rsidRPr="005A2797">
          <w:rPr>
            <w:rFonts w:ascii="Times New Roman" w:eastAsia="Times New Roman" w:hAnsi="Times New Roman" w:cs="Times New Roman"/>
            <w:color w:val="000000" w:themeColor="text1"/>
            <w:sz w:val="24"/>
            <w:szCs w:val="24"/>
            <w:rPrChange w:id="91" w:author="niratih.hardini@gmail.com" w:date="2021-09-02T10:10:00Z">
              <w:rPr>
                <w:rFonts w:ascii="Times New Roman" w:eastAsia="Times New Roman" w:hAnsi="Times New Roman" w:cs="Times New Roman"/>
                <w:sz w:val="24"/>
                <w:szCs w:val="24"/>
              </w:rPr>
            </w:rPrChange>
          </w:rPr>
          <w:t>Siapa</w:t>
        </w:r>
        <w:proofErr w:type="spellEnd"/>
        <w:r w:rsidRPr="005A2797">
          <w:rPr>
            <w:rFonts w:ascii="Times New Roman" w:eastAsia="Times New Roman" w:hAnsi="Times New Roman" w:cs="Times New Roman"/>
            <w:color w:val="000000" w:themeColor="text1"/>
            <w:sz w:val="24"/>
            <w:szCs w:val="24"/>
            <w:rPrChange w:id="92" w:author="niratih.hardini@gmail.com" w:date="2021-09-02T10:10:00Z">
              <w:rPr>
                <w:rFonts w:ascii="Times New Roman" w:eastAsia="Times New Roman" w:hAnsi="Times New Roman" w:cs="Times New Roman"/>
                <w:sz w:val="24"/>
                <w:szCs w:val="24"/>
              </w:rPr>
            </w:rPrChange>
          </w:rPr>
          <w:t xml:space="preserve"> yang </w:t>
        </w:r>
        <w:proofErr w:type="spellStart"/>
        <w:r w:rsidRPr="005A2797">
          <w:rPr>
            <w:rFonts w:ascii="Times New Roman" w:eastAsia="Times New Roman" w:hAnsi="Times New Roman" w:cs="Times New Roman"/>
            <w:color w:val="000000" w:themeColor="text1"/>
            <w:sz w:val="24"/>
            <w:szCs w:val="24"/>
            <w:rPrChange w:id="93" w:author="niratih.hardini@gmail.com" w:date="2021-09-02T10:10:00Z">
              <w:rPr>
                <w:rFonts w:ascii="Times New Roman" w:eastAsia="Times New Roman" w:hAnsi="Times New Roman" w:cs="Times New Roman"/>
                <w:sz w:val="24"/>
                <w:szCs w:val="24"/>
              </w:rPr>
            </w:rPrChange>
          </w:rPr>
          <w:t>merasa</w:t>
        </w:r>
        <w:proofErr w:type="spellEnd"/>
        <w:r w:rsidRPr="005A2797">
          <w:rPr>
            <w:rFonts w:ascii="Times New Roman" w:eastAsia="Times New Roman" w:hAnsi="Times New Roman" w:cs="Times New Roman"/>
            <w:color w:val="000000" w:themeColor="text1"/>
            <w:sz w:val="24"/>
            <w:szCs w:val="24"/>
            <w:rPrChange w:id="94" w:author="niratih.hardini@gmail.com" w:date="2021-09-02T10:10:00Z">
              <w:rPr>
                <w:rFonts w:ascii="Times New Roman" w:eastAsia="Times New Roman" w:hAnsi="Times New Roman" w:cs="Times New Roman"/>
                <w:sz w:val="24"/>
                <w:szCs w:val="24"/>
              </w:rPr>
            </w:rPrChange>
          </w:rPr>
          <w:t xml:space="preserve"> </w:t>
        </w:r>
        <w:proofErr w:type="spellStart"/>
        <w:r w:rsidRPr="005A2797">
          <w:rPr>
            <w:rFonts w:ascii="Times New Roman" w:eastAsia="Times New Roman" w:hAnsi="Times New Roman" w:cs="Times New Roman"/>
            <w:color w:val="000000" w:themeColor="text1"/>
            <w:sz w:val="24"/>
            <w:szCs w:val="24"/>
            <w:rPrChange w:id="95" w:author="niratih.hardini@gmail.com" w:date="2021-09-02T10:10:00Z">
              <w:rPr>
                <w:rFonts w:ascii="Times New Roman" w:eastAsia="Times New Roman" w:hAnsi="Times New Roman" w:cs="Times New Roman"/>
                <w:sz w:val="24"/>
                <w:szCs w:val="24"/>
              </w:rPr>
            </w:rPrChange>
          </w:rPr>
          <w:t>bahwa</w:t>
        </w:r>
        <w:proofErr w:type="spellEnd"/>
        <w:r w:rsidRPr="005A2797">
          <w:rPr>
            <w:rFonts w:ascii="Times New Roman" w:eastAsia="Times New Roman" w:hAnsi="Times New Roman" w:cs="Times New Roman"/>
            <w:color w:val="000000" w:themeColor="text1"/>
            <w:sz w:val="24"/>
            <w:szCs w:val="24"/>
            <w:rPrChange w:id="96" w:author="niratih.hardini@gmail.com" w:date="2021-09-02T10:10:00Z">
              <w:rPr>
                <w:rFonts w:ascii="Times New Roman" w:eastAsia="Times New Roman" w:hAnsi="Times New Roman" w:cs="Times New Roman"/>
                <w:sz w:val="24"/>
                <w:szCs w:val="24"/>
              </w:rPr>
            </w:rPrChange>
          </w:rPr>
          <w:t xml:space="preserve"> </w:t>
        </w:r>
        <w:proofErr w:type="spellStart"/>
        <w:r w:rsidRPr="005A2797">
          <w:rPr>
            <w:rFonts w:ascii="Times New Roman" w:eastAsia="Times New Roman" w:hAnsi="Times New Roman" w:cs="Times New Roman"/>
            <w:color w:val="000000" w:themeColor="text1"/>
            <w:sz w:val="24"/>
            <w:szCs w:val="24"/>
            <w:rPrChange w:id="97" w:author="niratih.hardini@gmail.com" w:date="2021-09-02T10:10:00Z">
              <w:rPr>
                <w:rFonts w:ascii="Times New Roman" w:eastAsia="Times New Roman" w:hAnsi="Times New Roman" w:cs="Times New Roman"/>
                <w:sz w:val="24"/>
                <w:szCs w:val="24"/>
              </w:rPr>
            </w:rPrChange>
          </w:rPr>
          <w:t>hujan</w:t>
        </w:r>
        <w:proofErr w:type="spellEnd"/>
        <w:r w:rsidRPr="005A2797">
          <w:rPr>
            <w:rFonts w:ascii="Times New Roman" w:eastAsia="Times New Roman" w:hAnsi="Times New Roman" w:cs="Times New Roman"/>
            <w:color w:val="000000" w:themeColor="text1"/>
            <w:sz w:val="24"/>
            <w:szCs w:val="24"/>
            <w:rPrChange w:id="98" w:author="niratih.hardini@gmail.com" w:date="2021-09-02T10:10:00Z">
              <w:rPr>
                <w:rFonts w:ascii="Times New Roman" w:eastAsia="Times New Roman" w:hAnsi="Times New Roman" w:cs="Times New Roman"/>
                <w:sz w:val="24"/>
                <w:szCs w:val="24"/>
              </w:rPr>
            </w:rPrChange>
          </w:rPr>
          <w:t xml:space="preserve"> </w:t>
        </w:r>
        <w:proofErr w:type="spellStart"/>
        <w:r w:rsidRPr="005A2797">
          <w:rPr>
            <w:rFonts w:ascii="Times New Roman" w:eastAsia="Times New Roman" w:hAnsi="Times New Roman" w:cs="Times New Roman"/>
            <w:color w:val="000000" w:themeColor="text1"/>
            <w:sz w:val="24"/>
            <w:szCs w:val="24"/>
            <w:rPrChange w:id="99" w:author="niratih.hardini@gmail.com" w:date="2021-09-02T10:10:00Z">
              <w:rPr>
                <w:rFonts w:ascii="Times New Roman" w:eastAsia="Times New Roman" w:hAnsi="Times New Roman" w:cs="Times New Roman"/>
                <w:sz w:val="24"/>
                <w:szCs w:val="24"/>
              </w:rPr>
            </w:rPrChange>
          </w:rPr>
          <w:t>datang</w:t>
        </w:r>
        <w:proofErr w:type="spellEnd"/>
        <w:r w:rsidRPr="005A2797">
          <w:rPr>
            <w:rFonts w:ascii="Times New Roman" w:eastAsia="Times New Roman" w:hAnsi="Times New Roman" w:cs="Times New Roman"/>
            <w:color w:val="000000" w:themeColor="text1"/>
            <w:sz w:val="24"/>
            <w:szCs w:val="24"/>
            <w:rPrChange w:id="100" w:author="niratih.hardini@gmail.com" w:date="2021-09-02T10:10:00Z">
              <w:rPr>
                <w:rFonts w:ascii="Times New Roman" w:eastAsia="Times New Roman" w:hAnsi="Times New Roman" w:cs="Times New Roman"/>
                <w:sz w:val="24"/>
                <w:szCs w:val="24"/>
              </w:rPr>
            </w:rPrChange>
          </w:rPr>
          <w:t xml:space="preserve"> </w:t>
        </w:r>
        <w:proofErr w:type="spellStart"/>
        <w:r w:rsidRPr="005A2797">
          <w:rPr>
            <w:rFonts w:ascii="Times New Roman" w:eastAsia="Times New Roman" w:hAnsi="Times New Roman" w:cs="Times New Roman"/>
            <w:color w:val="000000" w:themeColor="text1"/>
            <w:sz w:val="24"/>
            <w:szCs w:val="24"/>
            <w:rPrChange w:id="101" w:author="niratih.hardini@gmail.com" w:date="2021-09-02T10:10:00Z">
              <w:rPr>
                <w:rFonts w:ascii="Times New Roman" w:eastAsia="Times New Roman" w:hAnsi="Times New Roman" w:cs="Times New Roman"/>
                <w:sz w:val="24"/>
                <w:szCs w:val="24"/>
              </w:rPr>
            </w:rPrChange>
          </w:rPr>
          <w:t>bersama</w:t>
        </w:r>
        <w:proofErr w:type="spellEnd"/>
        <w:r w:rsidRPr="005A2797">
          <w:rPr>
            <w:rFonts w:ascii="Times New Roman" w:eastAsia="Times New Roman" w:hAnsi="Times New Roman" w:cs="Times New Roman"/>
            <w:color w:val="000000" w:themeColor="text1"/>
            <w:sz w:val="24"/>
            <w:szCs w:val="24"/>
            <w:rPrChange w:id="102" w:author="niratih.hardini@gmail.com" w:date="2021-09-02T10:10:00Z">
              <w:rPr>
                <w:rFonts w:ascii="Times New Roman" w:eastAsia="Times New Roman" w:hAnsi="Times New Roman" w:cs="Times New Roman"/>
                <w:sz w:val="24"/>
                <w:szCs w:val="24"/>
              </w:rPr>
            </w:rPrChange>
          </w:rPr>
          <w:t xml:space="preserve"> </w:t>
        </w:r>
        <w:proofErr w:type="spellStart"/>
        <w:r w:rsidRPr="005A2797">
          <w:rPr>
            <w:rFonts w:ascii="Times New Roman" w:eastAsia="Times New Roman" w:hAnsi="Times New Roman" w:cs="Times New Roman"/>
            <w:color w:val="000000" w:themeColor="text1"/>
            <w:sz w:val="24"/>
            <w:szCs w:val="24"/>
            <w:rPrChange w:id="103" w:author="niratih.hardini@gmail.com" w:date="2021-09-02T10:10:00Z">
              <w:rPr>
                <w:rFonts w:ascii="Times New Roman" w:eastAsia="Times New Roman" w:hAnsi="Times New Roman" w:cs="Times New Roman"/>
                <w:sz w:val="24"/>
                <w:szCs w:val="24"/>
              </w:rPr>
            </w:rPrChange>
          </w:rPr>
          <w:t>napsu</w:t>
        </w:r>
        <w:proofErr w:type="spellEnd"/>
        <w:r w:rsidRPr="005A2797">
          <w:rPr>
            <w:rFonts w:ascii="Times New Roman" w:eastAsia="Times New Roman" w:hAnsi="Times New Roman" w:cs="Times New Roman"/>
            <w:color w:val="000000" w:themeColor="text1"/>
            <w:sz w:val="24"/>
            <w:szCs w:val="24"/>
            <w:rPrChange w:id="104" w:author="niratih.hardini@gmail.com" w:date="2021-09-02T10:10:00Z">
              <w:rPr>
                <w:rFonts w:ascii="Times New Roman" w:eastAsia="Times New Roman" w:hAnsi="Times New Roman" w:cs="Times New Roman"/>
                <w:sz w:val="24"/>
                <w:szCs w:val="24"/>
              </w:rPr>
            </w:rPrChange>
          </w:rPr>
          <w:t xml:space="preserve"> </w:t>
        </w:r>
        <w:proofErr w:type="spellStart"/>
        <w:r w:rsidRPr="005A2797">
          <w:rPr>
            <w:rFonts w:ascii="Times New Roman" w:eastAsia="Times New Roman" w:hAnsi="Times New Roman" w:cs="Times New Roman"/>
            <w:color w:val="000000" w:themeColor="text1"/>
            <w:sz w:val="24"/>
            <w:szCs w:val="24"/>
            <w:rPrChange w:id="105" w:author="niratih.hardini@gmail.com" w:date="2021-09-02T10:10:00Z">
              <w:rPr>
                <w:rFonts w:ascii="Times New Roman" w:eastAsia="Times New Roman" w:hAnsi="Times New Roman" w:cs="Times New Roman"/>
                <w:sz w:val="24"/>
                <w:szCs w:val="24"/>
              </w:rPr>
            </w:rPrChange>
          </w:rPr>
          <w:t>makan</w:t>
        </w:r>
        <w:proofErr w:type="spellEnd"/>
        <w:r w:rsidRPr="005A2797">
          <w:rPr>
            <w:rFonts w:ascii="Times New Roman" w:eastAsia="Times New Roman" w:hAnsi="Times New Roman" w:cs="Times New Roman"/>
            <w:color w:val="000000" w:themeColor="text1"/>
            <w:sz w:val="24"/>
            <w:szCs w:val="24"/>
            <w:rPrChange w:id="106" w:author="niratih.hardini@gmail.com" w:date="2021-09-02T10:10:00Z">
              <w:rPr>
                <w:rFonts w:ascii="Times New Roman" w:eastAsia="Times New Roman" w:hAnsi="Times New Roman" w:cs="Times New Roman"/>
                <w:sz w:val="24"/>
                <w:szCs w:val="24"/>
              </w:rPr>
            </w:rPrChange>
          </w:rPr>
          <w:t xml:space="preserve"> yang </w:t>
        </w:r>
        <w:proofErr w:type="spellStart"/>
        <w:r w:rsidRPr="005A2797">
          <w:rPr>
            <w:rFonts w:ascii="Times New Roman" w:eastAsia="Times New Roman" w:hAnsi="Times New Roman" w:cs="Times New Roman"/>
            <w:color w:val="000000" w:themeColor="text1"/>
            <w:sz w:val="24"/>
            <w:szCs w:val="24"/>
            <w:rPrChange w:id="107" w:author="niratih.hardini@gmail.com" w:date="2021-09-02T10:10:00Z">
              <w:rPr>
                <w:rFonts w:ascii="Times New Roman" w:eastAsia="Times New Roman" w:hAnsi="Times New Roman" w:cs="Times New Roman"/>
                <w:sz w:val="24"/>
                <w:szCs w:val="24"/>
              </w:rPr>
            </w:rPrChange>
          </w:rPr>
          <w:t>tiba-tiba</w:t>
        </w:r>
        <w:proofErr w:type="spellEnd"/>
        <w:r w:rsidRPr="005A2797">
          <w:rPr>
            <w:rFonts w:ascii="Times New Roman" w:eastAsia="Times New Roman" w:hAnsi="Times New Roman" w:cs="Times New Roman"/>
            <w:color w:val="000000" w:themeColor="text1"/>
            <w:sz w:val="24"/>
            <w:szCs w:val="24"/>
            <w:rPrChange w:id="108" w:author="niratih.hardini@gmail.com" w:date="2021-09-02T10:10:00Z">
              <w:rPr>
                <w:rFonts w:ascii="Times New Roman" w:eastAsia="Times New Roman" w:hAnsi="Times New Roman" w:cs="Times New Roman"/>
                <w:sz w:val="24"/>
                <w:szCs w:val="24"/>
              </w:rPr>
            </w:rPrChange>
          </w:rPr>
          <w:t xml:space="preserve"> </w:t>
        </w:r>
        <w:proofErr w:type="spellStart"/>
        <w:r w:rsidRPr="005A2797">
          <w:rPr>
            <w:rFonts w:ascii="Times New Roman" w:eastAsia="Times New Roman" w:hAnsi="Times New Roman" w:cs="Times New Roman"/>
            <w:color w:val="000000" w:themeColor="text1"/>
            <w:sz w:val="24"/>
            <w:szCs w:val="24"/>
            <w:rPrChange w:id="109" w:author="niratih.hardini@gmail.com" w:date="2021-09-02T10:10:00Z">
              <w:rPr>
                <w:rFonts w:ascii="Times New Roman" w:eastAsia="Times New Roman" w:hAnsi="Times New Roman" w:cs="Times New Roman"/>
                <w:sz w:val="24"/>
                <w:szCs w:val="24"/>
              </w:rPr>
            </w:rPrChange>
          </w:rPr>
          <w:t>ikut</w:t>
        </w:r>
        <w:proofErr w:type="spellEnd"/>
        <w:r w:rsidRPr="005A2797">
          <w:rPr>
            <w:rFonts w:ascii="Times New Roman" w:eastAsia="Times New Roman" w:hAnsi="Times New Roman" w:cs="Times New Roman"/>
            <w:color w:val="000000" w:themeColor="text1"/>
            <w:sz w:val="24"/>
            <w:szCs w:val="24"/>
            <w:rPrChange w:id="110" w:author="niratih.hardini@gmail.com" w:date="2021-09-02T10:10:00Z">
              <w:rPr>
                <w:rFonts w:ascii="Times New Roman" w:eastAsia="Times New Roman" w:hAnsi="Times New Roman" w:cs="Times New Roman"/>
                <w:sz w:val="24"/>
                <w:szCs w:val="24"/>
              </w:rPr>
            </w:rPrChange>
          </w:rPr>
          <w:t xml:space="preserve"> </w:t>
        </w:r>
        <w:proofErr w:type="spellStart"/>
        <w:r w:rsidRPr="005A2797">
          <w:rPr>
            <w:rFonts w:ascii="Times New Roman" w:eastAsia="Times New Roman" w:hAnsi="Times New Roman" w:cs="Times New Roman"/>
            <w:color w:val="000000" w:themeColor="text1"/>
            <w:sz w:val="24"/>
            <w:szCs w:val="24"/>
            <w:rPrChange w:id="111" w:author="niratih.hardini@gmail.com" w:date="2021-09-02T10:10:00Z">
              <w:rPr>
                <w:rFonts w:ascii="Times New Roman" w:eastAsia="Times New Roman" w:hAnsi="Times New Roman" w:cs="Times New Roman"/>
                <w:sz w:val="24"/>
                <w:szCs w:val="24"/>
              </w:rPr>
            </w:rPrChange>
          </w:rPr>
          <w:t>meningka</w:t>
        </w:r>
      </w:ins>
    </w:p>
    <w:moveToRangeEnd w:id="3"/>
    <w:p w14:paraId="4EA8199B" w14:textId="0B5C6476"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lebih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romantis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sepiring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mie</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instan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kemasan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putih</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aromanya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aduhai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menggoda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indera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penciuman</w:t>
      </w:r>
      <w:proofErr w:type="spellEnd"/>
      <w:r w:rsidRPr="00C50A1E">
        <w:rPr>
          <w:rFonts w:ascii="Times New Roman" w:eastAsia="Times New Roman" w:hAnsi="Times New Roman" w:cs="Times New Roman"/>
          <w:sz w:val="24"/>
          <w:szCs w:val="24"/>
        </w:rPr>
        <w:t xml:space="preserve"> </w:t>
      </w:r>
      <w:del w:id="112" w:author="niratih.hardini@gmail.com" w:date="2021-09-02T10:12:00Z">
        <w:r w:rsidRPr="00C50A1E" w:rsidDel="005A2797">
          <w:rPr>
            <w:rFonts w:ascii="Times New Roman" w:eastAsia="Times New Roman" w:hAnsi="Times New Roman" w:cs="Times New Roman"/>
            <w:sz w:val="24"/>
            <w:szCs w:val="24"/>
          </w:rPr>
          <w:delText xml:space="preserve">itu </w:delText>
        </w:r>
      </w:del>
      <w:ins w:id="113" w:author="niratih.hardini@gmail.com" w:date="2021-09-02T10:12:00Z">
        <w:r w:rsidR="005A2797" w:rsidRPr="00C50A1E">
          <w:rPr>
            <w:rFonts w:ascii="Times New Roman" w:eastAsia="Times New Roman" w:hAnsi="Times New Roman" w:cs="Times New Roman"/>
            <w:sz w:val="24"/>
            <w:szCs w:val="24"/>
          </w:rPr>
          <w:t xml:space="preserve"> </w:t>
        </w:r>
      </w:ins>
      <w:proofErr w:type="spellStart"/>
      <w:r w:rsidRPr="00C50A1E">
        <w:rPr>
          <w:rFonts w:ascii="Times New Roman" w:eastAsia="Times New Roman" w:hAnsi="Times New Roman" w:cs="Times New Roman"/>
          <w:sz w:val="24"/>
          <w:szCs w:val="24"/>
        </w:rPr>
        <w:t>atau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bakwan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baru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diangkat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penggorengan</w:t>
      </w:r>
      <w:proofErr w:type="spellEnd"/>
      <w:r w:rsidRPr="00C50A1E">
        <w:rPr>
          <w:rFonts w:ascii="Times New Roman" w:eastAsia="Times New Roman" w:hAnsi="Times New Roman" w:cs="Times New Roman"/>
          <w:sz w:val="24"/>
          <w:szCs w:val="24"/>
        </w:rPr>
        <w:t xml:space="preserve"> di kala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w:t>
      </w:r>
    </w:p>
    <w:p w14:paraId="21EB35E3" w14:textId="790E43F6" w:rsidR="00927764" w:rsidRPr="00C50A1E" w:rsidDel="00F73FD4" w:rsidRDefault="00927764" w:rsidP="00927764">
      <w:pPr>
        <w:shd w:val="clear" w:color="auto" w:fill="F5F5F5"/>
        <w:spacing w:after="375"/>
        <w:rPr>
          <w:moveFrom w:id="114" w:author="niratih.hardini@gmail.com" w:date="2021-09-02T10:00:00Z"/>
          <w:rFonts w:ascii="Times New Roman" w:eastAsia="Times New Roman" w:hAnsi="Times New Roman" w:cs="Times New Roman"/>
          <w:sz w:val="24"/>
          <w:szCs w:val="24"/>
        </w:rPr>
      </w:pPr>
      <w:moveFromRangeStart w:id="115" w:author="niratih.hardini@gmail.com" w:date="2021-09-02T10:00:00Z" w:name="move81469220"/>
      <w:moveFrom w:id="116" w:author="niratih.hardini@gmail.com" w:date="2021-09-02T10:00:00Z">
        <w:r w:rsidRPr="00C50A1E" w:rsidDel="00F73FD4">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sidDel="00F73FD4">
          <w:rPr>
            <w:rFonts w:ascii="Times New Roman" w:eastAsia="Times New Roman" w:hAnsi="Times New Roman" w:cs="Times New Roman"/>
            <w:sz w:val="24"/>
            <w:szCs w:val="24"/>
          </w:rPr>
          <w:t>mundur di antara Bulan November-</w:t>
        </w:r>
        <w:r w:rsidRPr="00C50A1E" w:rsidDel="00F73FD4">
          <w:rPr>
            <w:rFonts w:ascii="Times New Roman" w:eastAsia="Times New Roman" w:hAnsi="Times New Roman" w:cs="Times New Roman"/>
            <w:sz w:val="24"/>
            <w:szCs w:val="24"/>
          </w:rPr>
          <w:t>Desember 2019, hujan benar-benar datang seperti perkiraan. Sudah sangat terasa apalagi sejak awal tahun baru kita.</w:t>
        </w:r>
      </w:moveFrom>
    </w:p>
    <w:moveFromRangeEnd w:id="115"/>
    <w:p w14:paraId="577F127D" w14:textId="2744BE5C" w:rsidR="00927764" w:rsidRPr="00C50A1E" w:rsidDel="00F73FD4" w:rsidRDefault="00927764" w:rsidP="00927764">
      <w:pPr>
        <w:shd w:val="clear" w:color="auto" w:fill="F5F5F5"/>
        <w:spacing w:after="375"/>
        <w:rPr>
          <w:del w:id="117" w:author="niratih.hardini@gmail.com" w:date="2021-09-02T10:06:00Z"/>
          <w:rFonts w:ascii="Times New Roman" w:eastAsia="Times New Roman" w:hAnsi="Times New Roman" w:cs="Times New Roman"/>
          <w:sz w:val="24"/>
          <w:szCs w:val="24"/>
        </w:rPr>
      </w:pPr>
      <w:del w:id="118" w:author="niratih.hardini@gmail.com" w:date="2021-09-02T10:06:00Z">
        <w:r w:rsidRPr="00C50A1E" w:rsidDel="00F73FD4">
          <w:rPr>
            <w:rFonts w:ascii="Times New Roman" w:eastAsia="Times New Roman" w:hAnsi="Times New Roman" w:cs="Times New Roman"/>
            <w:sz w:val="24"/>
            <w:szCs w:val="24"/>
          </w:rPr>
          <w:delText>Hujan yang sering disalahkan karena mengundang kenangan ternyata tak hanya pandai membuat perasaan hatimu yang ambyar, pun perilaku kita yang lain. Soal makan. Ya, hujan yang membuat kita jadi sering lapar. Kok bisa ya?</w:delText>
        </w:r>
      </w:del>
    </w:p>
    <w:p w14:paraId="40F53B1F" w14:textId="58FAB7C7" w:rsidR="00927764" w:rsidRPr="00C50A1E" w:rsidDel="005A2797" w:rsidRDefault="00927764" w:rsidP="00927764">
      <w:pPr>
        <w:shd w:val="clear" w:color="auto" w:fill="F5F5F5"/>
        <w:spacing w:after="375"/>
        <w:rPr>
          <w:del w:id="119" w:author="niratih.hardini@gmail.com" w:date="2021-09-02T10:09:00Z"/>
          <w:rFonts w:ascii="Times New Roman" w:eastAsia="Times New Roman" w:hAnsi="Times New Roman" w:cs="Times New Roman"/>
          <w:sz w:val="24"/>
          <w:szCs w:val="24"/>
        </w:rPr>
      </w:pPr>
      <w:del w:id="120" w:author="niratih.hardini@gmail.com" w:date="2021-09-02T10:09:00Z">
        <w:r w:rsidRPr="00C50A1E" w:rsidDel="005A2797">
          <w:rPr>
            <w:rFonts w:ascii="Times New Roman" w:eastAsia="Times New Roman" w:hAnsi="Times New Roman" w:cs="Times New Roman"/>
            <w:b/>
            <w:bCs/>
            <w:sz w:val="24"/>
            <w:szCs w:val="24"/>
          </w:rPr>
          <w:lastRenderedPageBreak/>
          <w:delText>Mengapa Kita Merasa Lapar Ketika Hujan</w:delText>
        </w:r>
        <w:r w:rsidRPr="00C50A1E" w:rsidDel="005A2797">
          <w:rPr>
            <w:rFonts w:ascii="Times New Roman" w:eastAsia="Times New Roman" w:hAnsi="Times New Roman" w:cs="Times New Roman"/>
            <w:sz w:val="24"/>
            <w:szCs w:val="24"/>
          </w:rPr>
          <w:br/>
          <w:delText>Siapa yang suka meras</w:delText>
        </w:r>
        <w:r w:rsidDel="005A2797">
          <w:rPr>
            <w:rFonts w:ascii="Times New Roman" w:eastAsia="Times New Roman" w:hAnsi="Times New Roman" w:cs="Times New Roman"/>
            <w:sz w:val="24"/>
            <w:szCs w:val="24"/>
          </w:rPr>
          <w:delText>a bahwa hujan datang bersama nap</w:delText>
        </w:r>
        <w:r w:rsidRPr="00C50A1E" w:rsidDel="005A2797">
          <w:rPr>
            <w:rFonts w:ascii="Times New Roman" w:eastAsia="Times New Roman" w:hAnsi="Times New Roman" w:cs="Times New Roman"/>
            <w:sz w:val="24"/>
            <w:szCs w:val="24"/>
          </w:rPr>
          <w:delText>su makan yang tiba-tiba ikut meningkat?</w:delText>
        </w:r>
      </w:del>
    </w:p>
    <w:p w14:paraId="1AE9FBD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Selain </w:t>
      </w:r>
      <w:proofErr w:type="spellStart"/>
      <w:r w:rsidRPr="00C50A1E">
        <w:rPr>
          <w:rFonts w:ascii="Times New Roman" w:eastAsia="Times New Roman" w:hAnsi="Times New Roman" w:cs="Times New Roman"/>
          <w:sz w:val="24"/>
          <w:szCs w:val="24"/>
        </w:rPr>
        <w:t>mengenang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kegiatan</w:t>
      </w:r>
      <w:proofErr w:type="spellEnd"/>
      <w:r w:rsidRPr="00C50A1E">
        <w:rPr>
          <w:rFonts w:ascii="Times New Roman" w:eastAsia="Times New Roman" w:hAnsi="Times New Roman" w:cs="Times New Roman"/>
          <w:sz w:val="24"/>
          <w:szCs w:val="24"/>
        </w:rPr>
        <w:t xml:space="preserve"> yang paling </w:t>
      </w:r>
      <w:proofErr w:type="spellStart"/>
      <w:r w:rsidRPr="00C50A1E">
        <w:rPr>
          <w:rFonts w:ascii="Times New Roman" w:eastAsia="Times New Roman" w:hAnsi="Times New Roman" w:cs="Times New Roman"/>
          <w:sz w:val="24"/>
          <w:szCs w:val="24"/>
        </w:rPr>
        <w:t>asyik</w:t>
      </w:r>
      <w:proofErr w:type="spellEnd"/>
      <w:r w:rsidRPr="00C50A1E">
        <w:rPr>
          <w:rFonts w:ascii="Times New Roman" w:eastAsia="Times New Roman" w:hAnsi="Times New Roman" w:cs="Times New Roman"/>
          <w:sz w:val="24"/>
          <w:szCs w:val="24"/>
        </w:rPr>
        <w:t xml:space="preserve"> di </w:t>
      </w:r>
      <w:proofErr w:type="spellStart"/>
      <w:r w:rsidRPr="00C50A1E">
        <w:rPr>
          <w:rFonts w:ascii="Times New Roman" w:eastAsia="Times New Roman" w:hAnsi="Times New Roman" w:cs="Times New Roman"/>
          <w:sz w:val="24"/>
          <w:szCs w:val="24"/>
        </w:rPr>
        <w:t>saat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turun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adalah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xml:space="preserve">. Sering </w:t>
      </w:r>
      <w:proofErr w:type="spellStart"/>
      <w:r w:rsidRPr="00C50A1E">
        <w:rPr>
          <w:rFonts w:ascii="Times New Roman" w:eastAsia="Times New Roman" w:hAnsi="Times New Roman" w:cs="Times New Roman"/>
          <w:sz w:val="24"/>
          <w:szCs w:val="24"/>
        </w:rPr>
        <w:t>disebut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cuma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camilan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tapi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jumlah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kalorinya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nyaris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melebihi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berat</w:t>
      </w:r>
      <w:proofErr w:type="spellEnd"/>
      <w:r w:rsidRPr="00C50A1E">
        <w:rPr>
          <w:rFonts w:ascii="Times New Roman" w:eastAsia="Times New Roman" w:hAnsi="Times New Roman" w:cs="Times New Roman"/>
          <w:sz w:val="24"/>
          <w:szCs w:val="24"/>
        </w:rPr>
        <w:t>.</w:t>
      </w:r>
    </w:p>
    <w:p w14:paraId="1D6E3574" w14:textId="616D57A4"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t>Sebungkus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keripik</w:t>
      </w:r>
      <w:proofErr w:type="spellEnd"/>
      <w:r w:rsidRPr="00C50A1E">
        <w:rPr>
          <w:rFonts w:ascii="Times New Roman" w:eastAsia="Times New Roman" w:hAnsi="Times New Roman" w:cs="Times New Roman"/>
          <w:sz w:val="24"/>
          <w:szCs w:val="24"/>
        </w:rPr>
        <w:t xml:space="preserve"> </w:t>
      </w:r>
      <w:del w:id="121" w:author="niratih.hardini@gmail.com" w:date="2021-09-02T10:13:00Z">
        <w:r w:rsidRPr="00C50A1E" w:rsidDel="005A2797">
          <w:rPr>
            <w:rFonts w:ascii="Times New Roman" w:eastAsia="Times New Roman" w:hAnsi="Times New Roman" w:cs="Times New Roman"/>
            <w:sz w:val="24"/>
            <w:szCs w:val="24"/>
          </w:rPr>
          <w:delText xml:space="preserve">yang </w:delText>
        </w:r>
      </w:del>
      <w:proofErr w:type="spellStart"/>
      <w:r w:rsidRPr="00C50A1E">
        <w:rPr>
          <w:rFonts w:ascii="Times New Roman" w:eastAsia="Times New Roman" w:hAnsi="Times New Roman" w:cs="Times New Roman"/>
          <w:sz w:val="24"/>
          <w:szCs w:val="24"/>
        </w:rPr>
        <w:t>dalam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kemasan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bisa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dikonsumsi</w:t>
      </w:r>
      <w:proofErr w:type="spellEnd"/>
      <w:r w:rsidRPr="00C50A1E">
        <w:rPr>
          <w:rFonts w:ascii="Times New Roman" w:eastAsia="Times New Roman" w:hAnsi="Times New Roman" w:cs="Times New Roman"/>
          <w:sz w:val="24"/>
          <w:szCs w:val="24"/>
        </w:rPr>
        <w:t xml:space="preserve"> 4 </w:t>
      </w:r>
      <w:proofErr w:type="spellStart"/>
      <w:r w:rsidRPr="00C50A1E">
        <w:rPr>
          <w:rFonts w:ascii="Times New Roman" w:eastAsia="Times New Roman" w:hAnsi="Times New Roman" w:cs="Times New Roman"/>
          <w:sz w:val="24"/>
          <w:szCs w:val="24"/>
        </w:rPr>
        <w:t>porsi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habis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sekali</w:t>
      </w:r>
      <w:proofErr w:type="spellEnd"/>
      <w:r w:rsidRPr="00C50A1E">
        <w:rPr>
          <w:rFonts w:ascii="Times New Roman" w:eastAsia="Times New Roman" w:hAnsi="Times New Roman" w:cs="Times New Roman"/>
          <w:sz w:val="24"/>
          <w:szCs w:val="24"/>
        </w:rPr>
        <w:t xml:space="preserve"> duduk. Belum </w:t>
      </w:r>
      <w:proofErr w:type="spellStart"/>
      <w:r w:rsidRPr="00C50A1E">
        <w:rPr>
          <w:rFonts w:ascii="Times New Roman" w:eastAsia="Times New Roman" w:hAnsi="Times New Roman" w:cs="Times New Roman"/>
          <w:sz w:val="24"/>
          <w:szCs w:val="24"/>
        </w:rPr>
        <w:t>cukup</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tambah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lagi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gorengannya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satu-dua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biji</w:t>
      </w:r>
      <w:proofErr w:type="spellEnd"/>
      <w:r w:rsidRPr="00C50A1E">
        <w:rPr>
          <w:rFonts w:ascii="Times New Roman" w:eastAsia="Times New Roman" w:hAnsi="Times New Roman" w:cs="Times New Roman"/>
          <w:sz w:val="24"/>
          <w:szCs w:val="24"/>
        </w:rPr>
        <w:t xml:space="preserve"> eh </w:t>
      </w:r>
      <w:proofErr w:type="spellStart"/>
      <w:r w:rsidRPr="00C50A1E">
        <w:rPr>
          <w:rFonts w:ascii="Times New Roman" w:eastAsia="Times New Roman" w:hAnsi="Times New Roman" w:cs="Times New Roman"/>
          <w:sz w:val="24"/>
          <w:szCs w:val="24"/>
        </w:rPr>
        <w:t>kok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jadi</w:t>
      </w:r>
      <w:proofErr w:type="spellEnd"/>
      <w:r w:rsidRPr="00C50A1E">
        <w:rPr>
          <w:rFonts w:ascii="Times New Roman" w:eastAsia="Times New Roman" w:hAnsi="Times New Roman" w:cs="Times New Roman"/>
          <w:sz w:val="24"/>
          <w:szCs w:val="24"/>
        </w:rPr>
        <w:t xml:space="preserve"> lima?</w:t>
      </w:r>
    </w:p>
    <w:p w14:paraId="2805634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membuat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suasana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jadi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lebih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dingin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trike/>
          <w:sz w:val="24"/>
          <w:szCs w:val="24"/>
        </w:rPr>
        <w:t>seperti</w:t>
      </w:r>
      <w:proofErr w:type="spellEnd"/>
      <w:r w:rsidRPr="00C50A1E">
        <w:rPr>
          <w:rFonts w:ascii="Times New Roman" w:eastAsia="Times New Roman" w:hAnsi="Times New Roman" w:cs="Times New Roman"/>
          <w:strike/>
          <w:sz w:val="24"/>
          <w:szCs w:val="24"/>
        </w:rPr>
        <w:t xml:space="preserve"> </w:t>
      </w:r>
      <w:proofErr w:type="spellStart"/>
      <w:r w:rsidRPr="00C50A1E">
        <w:rPr>
          <w:rFonts w:ascii="Times New Roman" w:eastAsia="Times New Roman" w:hAnsi="Times New Roman" w:cs="Times New Roman"/>
          <w:strike/>
          <w:sz w:val="24"/>
          <w:szCs w:val="24"/>
        </w:rPr>
        <w:t>sikapnya</w:t>
      </w:r>
      <w:proofErr w:type="spellEnd"/>
      <w:r w:rsidRPr="00C50A1E">
        <w:rPr>
          <w:rFonts w:ascii="Times New Roman" w:eastAsia="Times New Roman" w:hAnsi="Times New Roman" w:cs="Times New Roman"/>
          <w:strike/>
          <w:sz w:val="24"/>
          <w:szCs w:val="24"/>
        </w:rPr>
        <w:t xml:space="preserve"> </w:t>
      </w:r>
      <w:proofErr w:type="spellStart"/>
      <w:r w:rsidRPr="00C50A1E">
        <w:rPr>
          <w:rFonts w:ascii="Times New Roman" w:eastAsia="Times New Roman" w:hAnsi="Times New Roman" w:cs="Times New Roman"/>
          <w:strike/>
          <w:sz w:val="24"/>
          <w:szCs w:val="24"/>
        </w:rPr>
        <w:t>padamu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memang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bisa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jadi</w:t>
      </w:r>
      <w:proofErr w:type="spellEnd"/>
      <w:r w:rsidRPr="00C50A1E">
        <w:rPr>
          <w:rFonts w:ascii="Times New Roman" w:eastAsia="Times New Roman" w:hAnsi="Times New Roman" w:cs="Times New Roman"/>
          <w:sz w:val="24"/>
          <w:szCs w:val="24"/>
        </w:rPr>
        <w:t xml:space="preserve"> salah </w:t>
      </w:r>
      <w:proofErr w:type="spellStart"/>
      <w:r w:rsidRPr="00C50A1E">
        <w:rPr>
          <w:rFonts w:ascii="Times New Roman" w:eastAsia="Times New Roman" w:hAnsi="Times New Roman" w:cs="Times New Roman"/>
          <w:sz w:val="24"/>
          <w:szCs w:val="24"/>
        </w:rPr>
        <w:t>satu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pencetus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mengapa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kita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jadi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suka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w:t>
      </w:r>
    </w:p>
    <w:p w14:paraId="71BE873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t>Terutama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seperti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tahu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bulat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digoreng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dadakan</w:t>
      </w:r>
      <w:proofErr w:type="spellEnd"/>
      <w:r w:rsidRPr="00C50A1E">
        <w:rPr>
          <w:rFonts w:ascii="Times New Roman" w:eastAsia="Times New Roman" w:hAnsi="Times New Roman" w:cs="Times New Roman"/>
          <w:sz w:val="24"/>
          <w:szCs w:val="24"/>
        </w:rPr>
        <w:t xml:space="preserve"> alias yang </w:t>
      </w:r>
      <w:proofErr w:type="spellStart"/>
      <w:r w:rsidRPr="00C50A1E">
        <w:rPr>
          <w:rFonts w:ascii="Times New Roman" w:eastAsia="Times New Roman" w:hAnsi="Times New Roman" w:cs="Times New Roman"/>
          <w:sz w:val="24"/>
          <w:szCs w:val="24"/>
        </w:rPr>
        <w:t>masih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hangat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Apalagi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dengan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tubuh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mendapat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panas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akibat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terjadinya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peningkatan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metabolisme</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dalam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tubuh</w:t>
      </w:r>
      <w:proofErr w:type="spellEnd"/>
      <w:r w:rsidRPr="00C50A1E">
        <w:rPr>
          <w:rFonts w:ascii="Times New Roman" w:eastAsia="Times New Roman" w:hAnsi="Times New Roman" w:cs="Times New Roman"/>
          <w:sz w:val="24"/>
          <w:szCs w:val="24"/>
        </w:rPr>
        <w:t>. </w:t>
      </w:r>
    </w:p>
    <w:p w14:paraId="35561C74" w14:textId="6BED243B" w:rsidR="00927764" w:rsidRPr="00C50A1E" w:rsidRDefault="00927764" w:rsidP="00927764">
      <w:pPr>
        <w:shd w:val="clear" w:color="auto" w:fill="F5F5F5"/>
        <w:spacing w:after="375"/>
        <w:rPr>
          <w:rFonts w:ascii="Times New Roman" w:eastAsia="Times New Roman" w:hAnsi="Times New Roman" w:cs="Times New Roman"/>
          <w:sz w:val="24"/>
          <w:szCs w:val="24"/>
        </w:rPr>
      </w:pPr>
      <w:del w:id="122" w:author="niratih.hardini@gmail.com" w:date="2021-09-02T10:14:00Z">
        <w:r w:rsidRPr="00C50A1E" w:rsidDel="005A2797">
          <w:rPr>
            <w:rFonts w:ascii="Times New Roman" w:eastAsia="Times New Roman" w:hAnsi="Times New Roman" w:cs="Times New Roman"/>
            <w:sz w:val="24"/>
            <w:szCs w:val="24"/>
          </w:rPr>
          <w:delText>Padahal kenyataannya</w:delText>
        </w:r>
      </w:del>
      <w:proofErr w:type="spellStart"/>
      <w:ins w:id="123" w:author="niratih.hardini@gmail.com" w:date="2021-09-02T10:14:00Z">
        <w:r w:rsidR="005A2797">
          <w:rPr>
            <w:rFonts w:ascii="Times New Roman" w:eastAsia="Times New Roman" w:hAnsi="Times New Roman" w:cs="Times New Roman"/>
            <w:sz w:val="24"/>
            <w:szCs w:val="24"/>
          </w:rPr>
          <w:t>K</w:t>
        </w:r>
        <w:r w:rsidR="005A2797" w:rsidRPr="00C50A1E">
          <w:rPr>
            <w:rFonts w:ascii="Times New Roman" w:eastAsia="Times New Roman" w:hAnsi="Times New Roman" w:cs="Times New Roman"/>
            <w:sz w:val="24"/>
            <w:szCs w:val="24"/>
          </w:rPr>
          <w:t>enyataannya</w:t>
        </w:r>
      </w:ins>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dingin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terjadi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akibat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tidak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benar-benar</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membuat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tubuh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memerlukan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kalori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tambahan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makananmu</w:t>
      </w:r>
      <w:proofErr w:type="spellEnd"/>
      <w:del w:id="124" w:author="niratih.hardini@gmail.com" w:date="2021-09-02T10:14:00Z">
        <w:r w:rsidRPr="00C50A1E" w:rsidDel="005A2797">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lho</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Dingin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kita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kira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ternyata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tidak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sedingin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kenyataannya</w:t>
      </w:r>
      <w:proofErr w:type="spellEnd"/>
      <w:del w:id="125" w:author="niratih.hardini@gmail.com" w:date="2021-09-02T10:14:00Z">
        <w:r w:rsidRPr="00C50A1E" w:rsidDel="005A2797">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kok</w:t>
      </w:r>
      <w:proofErr w:type="spellEnd"/>
      <w:r w:rsidRPr="00C50A1E">
        <w:rPr>
          <w:rFonts w:ascii="Times New Roman" w:eastAsia="Times New Roman" w:hAnsi="Times New Roman" w:cs="Times New Roman"/>
          <w:sz w:val="24"/>
          <w:szCs w:val="24"/>
        </w:rPr>
        <w:t>~</w:t>
      </w:r>
    </w:p>
    <w:p w14:paraId="438E4F1B" w14:textId="23488232"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b/>
          <w:bCs/>
          <w:sz w:val="24"/>
          <w:szCs w:val="24"/>
        </w:rPr>
        <w:t>Ternyata</w:t>
      </w:r>
      <w:proofErr w:type="spellEnd"/>
      <w:r w:rsidRPr="00C50A1E">
        <w:rPr>
          <w:rFonts w:ascii="Times New Roman" w:eastAsia="Times New Roman" w:hAnsi="Times New Roman" w:cs="Times New Roman"/>
          <w:b/>
          <w:bCs/>
          <w:sz w:val="24"/>
          <w:szCs w:val="24"/>
        </w:rPr>
        <w:t xml:space="preserve"> Ini yang Bisa Jadi </w:t>
      </w:r>
      <w:proofErr w:type="spellStart"/>
      <w:r w:rsidRPr="00C50A1E">
        <w:rPr>
          <w:rFonts w:ascii="Times New Roman" w:eastAsia="Times New Roman" w:hAnsi="Times New Roman" w:cs="Times New Roman"/>
          <w:b/>
          <w:bCs/>
          <w:sz w:val="24"/>
          <w:szCs w:val="24"/>
        </w:rPr>
        <w:t>Sebabnya</w:t>
      </w:r>
      <w:proofErr w:type="spellEnd"/>
      <w:r w:rsidRPr="00C50A1E">
        <w:rPr>
          <w:rFonts w:ascii="Times New Roman" w:eastAsia="Times New Roman" w:hAnsi="Times New Roman" w:cs="Times New Roman"/>
          <w:b/>
          <w:bCs/>
          <w:sz w:val="24"/>
          <w:szCs w:val="24"/>
        </w:rPr>
        <w:t>...</w:t>
      </w:r>
      <w:r w:rsidRPr="00C50A1E">
        <w:rPr>
          <w:rFonts w:ascii="Times New Roman" w:eastAsia="Times New Roman" w:hAnsi="Times New Roman" w:cs="Times New Roman"/>
          <w:sz w:val="24"/>
          <w:szCs w:val="24"/>
        </w:rPr>
        <w:br/>
        <w:t xml:space="preserve">Selama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datang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tentu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kita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lebih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suka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berlindung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dalam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ruangan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saja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Ruangan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membuat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jarak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kita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dengan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makin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dekat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saja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soal</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akses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makanan</w:t>
      </w:r>
      <w:proofErr w:type="spellEnd"/>
      <w:r w:rsidRPr="00C50A1E">
        <w:rPr>
          <w:rFonts w:ascii="Times New Roman" w:eastAsia="Times New Roman" w:hAnsi="Times New Roman" w:cs="Times New Roman"/>
          <w:sz w:val="24"/>
          <w:szCs w:val="24"/>
        </w:rPr>
        <w:t xml:space="preserve"> yang </w:t>
      </w:r>
      <w:del w:id="126" w:author="niratih.hardini@gmail.com" w:date="2021-09-02T10:15:00Z">
        <w:r w:rsidRPr="00C50A1E" w:rsidDel="005A2797">
          <w:rPr>
            <w:rFonts w:ascii="Times New Roman" w:eastAsia="Times New Roman" w:hAnsi="Times New Roman" w:cs="Times New Roman"/>
            <w:sz w:val="24"/>
            <w:szCs w:val="24"/>
          </w:rPr>
          <w:delText xml:space="preserve">jadi </w:delText>
        </w:r>
      </w:del>
      <w:proofErr w:type="spellStart"/>
      <w:r w:rsidRPr="00C50A1E">
        <w:rPr>
          <w:rFonts w:ascii="Times New Roman" w:eastAsia="Times New Roman" w:hAnsi="Times New Roman" w:cs="Times New Roman"/>
          <w:sz w:val="24"/>
          <w:szCs w:val="24"/>
        </w:rPr>
        <w:t>tak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lagi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berjarak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Ehem</w:t>
      </w:r>
      <w:proofErr w:type="spellEnd"/>
      <w:r w:rsidRPr="00C50A1E">
        <w:rPr>
          <w:rFonts w:ascii="Times New Roman" w:eastAsia="Times New Roman" w:hAnsi="Times New Roman" w:cs="Times New Roman"/>
          <w:sz w:val="24"/>
          <w:szCs w:val="24"/>
        </w:rPr>
        <w:t>.</w:t>
      </w:r>
    </w:p>
    <w:p w14:paraId="457D84C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Mulai </w:t>
      </w:r>
      <w:proofErr w:type="spellStart"/>
      <w:r w:rsidRPr="00C50A1E">
        <w:rPr>
          <w:rFonts w:ascii="Times New Roman" w:eastAsia="Times New Roman" w:hAnsi="Times New Roman" w:cs="Times New Roman"/>
          <w:sz w:val="24"/>
          <w:szCs w:val="24"/>
        </w:rPr>
        <w:t>dari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segala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jenis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masakan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dalam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bentuk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mie</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instan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biskuit-biskuit</w:t>
      </w:r>
      <w:proofErr w:type="spellEnd"/>
      <w:r w:rsidRPr="00C50A1E">
        <w:rPr>
          <w:rFonts w:ascii="Times New Roman" w:eastAsia="Times New Roman" w:hAnsi="Times New Roman" w:cs="Times New Roman"/>
          <w:sz w:val="24"/>
          <w:szCs w:val="24"/>
        </w:rPr>
        <w:t xml:space="preserve">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 xml:space="preserve">tata </w:t>
      </w:r>
      <w:proofErr w:type="spellStart"/>
      <w:r w:rsidRPr="00C50A1E">
        <w:rPr>
          <w:rFonts w:ascii="Times New Roman" w:eastAsia="Times New Roman" w:hAnsi="Times New Roman" w:cs="Times New Roman"/>
          <w:sz w:val="24"/>
          <w:szCs w:val="24"/>
        </w:rPr>
        <w:t>dalam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toples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cantik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atau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bubuk-bubuk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minuman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manis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dalam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kemasan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ekonomis</w:t>
      </w:r>
      <w:proofErr w:type="spellEnd"/>
      <w:r w:rsidRPr="00C50A1E">
        <w:rPr>
          <w:rFonts w:ascii="Times New Roman" w:eastAsia="Times New Roman" w:hAnsi="Times New Roman" w:cs="Times New Roman"/>
          <w:sz w:val="24"/>
          <w:szCs w:val="24"/>
        </w:rPr>
        <w:t>. </w:t>
      </w:r>
    </w:p>
    <w:p w14:paraId="7B5C2C3F" w14:textId="07427BEF"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t>Semua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harus</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ada</w:t>
      </w:r>
      <w:proofErr w:type="spellEnd"/>
      <w:r w:rsidRPr="00C50A1E">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almari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penyimpanan</w:t>
      </w:r>
      <w:del w:id="127" w:author="niratih.hardini@gmail.com" w:date="2021-09-02T10:15:00Z">
        <w:r w:rsidRPr="00C50A1E" w:rsidDel="005A2797">
          <w:rPr>
            <w:rFonts w:ascii="Times New Roman" w:eastAsia="Times New Roman" w:hAnsi="Times New Roman" w:cs="Times New Roman"/>
            <w:sz w:val="24"/>
            <w:szCs w:val="24"/>
          </w:rPr>
          <w:delText xml:space="preserve">. </w:delText>
        </w:r>
      </w:del>
      <w:del w:id="128" w:author="niratih.hardini@gmail.com" w:date="2021-09-02T10:16:00Z">
        <w:r w:rsidRPr="00C50A1E" w:rsidDel="005A2797">
          <w:rPr>
            <w:rFonts w:ascii="Times New Roman" w:eastAsia="Times New Roman" w:hAnsi="Times New Roman" w:cs="Times New Roman"/>
            <w:sz w:val="24"/>
            <w:szCs w:val="24"/>
          </w:rPr>
          <w:delText xml:space="preserve">Sebagai </w:delText>
        </w:r>
      </w:del>
      <w:ins w:id="129" w:author="niratih.hardini@gmail.com" w:date="2021-09-02T10:16:00Z">
        <w:r w:rsidR="005A2797">
          <w:rPr>
            <w:rFonts w:ascii="Times New Roman" w:eastAsia="Times New Roman" w:hAnsi="Times New Roman" w:cs="Times New Roman"/>
            <w:sz w:val="24"/>
            <w:szCs w:val="24"/>
          </w:rPr>
          <w:t>s</w:t>
        </w:r>
        <w:r w:rsidR="005A2797" w:rsidRPr="00C50A1E">
          <w:rPr>
            <w:rFonts w:ascii="Times New Roman" w:eastAsia="Times New Roman" w:hAnsi="Times New Roman" w:cs="Times New Roman"/>
            <w:sz w:val="24"/>
            <w:szCs w:val="24"/>
          </w:rPr>
          <w:t>ebagai</w:t>
        </w:r>
        <w:proofErr w:type="spellEnd"/>
        <w:r w:rsidR="005A2797" w:rsidRPr="00C50A1E">
          <w:rPr>
            <w:rFonts w:ascii="Times New Roman" w:eastAsia="Times New Roman" w:hAnsi="Times New Roman" w:cs="Times New Roman"/>
            <w:sz w:val="24"/>
            <w:szCs w:val="24"/>
          </w:rPr>
          <w:t xml:space="preserve"> </w:t>
        </w:r>
      </w:ins>
      <w:proofErr w:type="spellStart"/>
      <w:r w:rsidRPr="00C50A1E">
        <w:rPr>
          <w:rFonts w:ascii="Times New Roman" w:eastAsia="Times New Roman" w:hAnsi="Times New Roman" w:cs="Times New Roman"/>
          <w:sz w:val="24"/>
          <w:szCs w:val="24"/>
        </w:rPr>
        <w:t>bahan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persediaan</w:t>
      </w:r>
      <w:proofErr w:type="spellEnd"/>
      <w:ins w:id="130" w:author="niratih.hardini@gmail.com" w:date="2021-09-02T10:16:00Z">
        <w:r w:rsidR="005A2797">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karena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keluar</w:t>
      </w:r>
      <w:proofErr w:type="spellEnd"/>
      <w:r w:rsidRPr="00C50A1E">
        <w:rPr>
          <w:rFonts w:ascii="Times New Roman" w:eastAsia="Times New Roman" w:hAnsi="Times New Roman" w:cs="Times New Roman"/>
          <w:sz w:val="24"/>
          <w:szCs w:val="24"/>
        </w:rPr>
        <w:t xml:space="preserve"> di </w:t>
      </w:r>
      <w:proofErr w:type="spellStart"/>
      <w:r w:rsidRPr="00C50A1E">
        <w:rPr>
          <w:rFonts w:ascii="Times New Roman" w:eastAsia="Times New Roman" w:hAnsi="Times New Roman" w:cs="Times New Roman"/>
          <w:sz w:val="24"/>
          <w:szCs w:val="24"/>
        </w:rPr>
        <w:t>waktu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itu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membuat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kita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berpikir</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berkali</w:t>
      </w:r>
      <w:proofErr w:type="spellEnd"/>
      <w:r w:rsidRPr="00C50A1E">
        <w:rPr>
          <w:rFonts w:ascii="Times New Roman" w:eastAsia="Times New Roman" w:hAnsi="Times New Roman" w:cs="Times New Roman"/>
          <w:sz w:val="24"/>
          <w:szCs w:val="24"/>
        </w:rPr>
        <w:t xml:space="preserve">-kali. Akan </w:t>
      </w:r>
      <w:proofErr w:type="spellStart"/>
      <w:r w:rsidRPr="00C50A1E">
        <w:rPr>
          <w:rFonts w:ascii="Times New Roman" w:eastAsia="Times New Roman" w:hAnsi="Times New Roman" w:cs="Times New Roman"/>
          <w:sz w:val="24"/>
          <w:szCs w:val="24"/>
        </w:rPr>
        <w:t>merepotkan</w:t>
      </w:r>
      <w:proofErr w:type="spellEnd"/>
      <w:r w:rsidRPr="00C50A1E">
        <w:rPr>
          <w:rFonts w:ascii="Times New Roman" w:eastAsia="Times New Roman" w:hAnsi="Times New Roman" w:cs="Times New Roman"/>
          <w:sz w:val="24"/>
          <w:szCs w:val="24"/>
        </w:rPr>
        <w:t>.</w:t>
      </w:r>
    </w:p>
    <w:p w14:paraId="14BDA408" w14:textId="0568178B" w:rsidR="00F7282D" w:rsidRPr="00C50A1E" w:rsidDel="00F7282D" w:rsidRDefault="00927764" w:rsidP="00927764">
      <w:pPr>
        <w:shd w:val="clear" w:color="auto" w:fill="F5F5F5"/>
        <w:spacing w:after="375"/>
        <w:rPr>
          <w:del w:id="131" w:author="niratih.hardini@gmail.com" w:date="2021-09-02T10:17:00Z"/>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Tidak </w:t>
      </w:r>
      <w:proofErr w:type="spellStart"/>
      <w:r w:rsidRPr="00C50A1E">
        <w:rPr>
          <w:rFonts w:ascii="Times New Roman" w:eastAsia="Times New Roman" w:hAnsi="Times New Roman" w:cs="Times New Roman"/>
          <w:sz w:val="24"/>
          <w:szCs w:val="24"/>
        </w:rPr>
        <w:t>ada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salahnya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ins w:id="132" w:author="niratih.hardini@gmail.com" w:date="2021-09-02T10:16:00Z">
        <w:r w:rsidR="005A2797">
          <w:rPr>
            <w:rFonts w:ascii="Times New Roman" w:eastAsia="Times New Roman" w:hAnsi="Times New Roman" w:cs="Times New Roman"/>
            <w:sz w:val="24"/>
            <w:szCs w:val="24"/>
          </w:rPr>
          <w:t>,</w:t>
        </w:r>
      </w:ins>
      <w:del w:id="133" w:author="niratih.hardini@gmail.com" w:date="2021-09-02T10:16:00Z">
        <w:r w:rsidRPr="00C50A1E" w:rsidDel="005A2797">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w:t>
      </w:r>
      <w:del w:id="134" w:author="niratih.hardini@gmail.com" w:date="2021-09-02T10:16:00Z">
        <w:r w:rsidRPr="00C50A1E" w:rsidDel="005A2797">
          <w:rPr>
            <w:rFonts w:ascii="Times New Roman" w:eastAsia="Times New Roman" w:hAnsi="Times New Roman" w:cs="Times New Roman"/>
            <w:sz w:val="24"/>
            <w:szCs w:val="24"/>
          </w:rPr>
          <w:delText xml:space="preserve">Yang </w:delText>
        </w:r>
      </w:del>
      <w:ins w:id="135" w:author="niratih.hardini@gmail.com" w:date="2021-09-02T10:17:00Z">
        <w:r w:rsidR="00F7282D">
          <w:rPr>
            <w:rFonts w:ascii="Times New Roman" w:eastAsia="Times New Roman" w:hAnsi="Times New Roman" w:cs="Times New Roman"/>
            <w:sz w:val="24"/>
            <w:szCs w:val="24"/>
          </w:rPr>
          <w:t>y</w:t>
        </w:r>
      </w:ins>
      <w:ins w:id="136" w:author="niratih.hardini@gmail.com" w:date="2021-09-02T10:16:00Z">
        <w:r w:rsidR="005A2797" w:rsidRPr="00C50A1E">
          <w:rPr>
            <w:rFonts w:ascii="Times New Roman" w:eastAsia="Times New Roman" w:hAnsi="Times New Roman" w:cs="Times New Roman"/>
            <w:sz w:val="24"/>
            <w:szCs w:val="24"/>
          </w:rPr>
          <w:t xml:space="preserve">ang </w:t>
        </w:r>
      </w:ins>
      <w:proofErr w:type="spellStart"/>
      <w:r w:rsidRPr="00C50A1E">
        <w:rPr>
          <w:rFonts w:ascii="Times New Roman" w:eastAsia="Times New Roman" w:hAnsi="Times New Roman" w:cs="Times New Roman"/>
          <w:sz w:val="24"/>
          <w:szCs w:val="24"/>
        </w:rPr>
        <w:t>sering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membuatnya</w:t>
      </w:r>
      <w:proofErr w:type="spellEnd"/>
      <w:r w:rsidRPr="00C50A1E">
        <w:rPr>
          <w:rFonts w:ascii="Times New Roman" w:eastAsia="Times New Roman" w:hAnsi="Times New Roman" w:cs="Times New Roman"/>
          <w:sz w:val="24"/>
          <w:szCs w:val="24"/>
        </w:rPr>
        <w:t xml:space="preserve"> salah </w:t>
      </w:r>
      <w:proofErr w:type="spellStart"/>
      <w:r w:rsidRPr="00C50A1E">
        <w:rPr>
          <w:rFonts w:ascii="Times New Roman" w:eastAsia="Times New Roman" w:hAnsi="Times New Roman" w:cs="Times New Roman"/>
          <w:sz w:val="24"/>
          <w:szCs w:val="24"/>
        </w:rPr>
        <w:t>adalah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pemilihan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kita</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tidak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tahu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diri</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penting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enak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kalori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belakangan</w:t>
      </w:r>
      <w:del w:id="137" w:author="niratih.hardini@gmail.com" w:date="2021-09-02T10:17:00Z">
        <w:r w:rsidRPr="00C50A1E" w:rsidDel="00F7282D">
          <w:rPr>
            <w:rFonts w:ascii="Times New Roman" w:eastAsia="Times New Roman" w:hAnsi="Times New Roman" w:cs="Times New Roman"/>
            <w:sz w:val="24"/>
            <w:szCs w:val="24"/>
          </w:rPr>
          <w:delText>?</w:delText>
        </w:r>
      </w:del>
    </w:p>
    <w:p w14:paraId="7FB5E11B" w14:textId="0D894BD6"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deh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mulai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aja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dulu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dengan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memperhatikan</w:t>
      </w:r>
      <w:proofErr w:type="spellEnd"/>
      <w:r w:rsidRPr="00C50A1E">
        <w:rPr>
          <w:rFonts w:ascii="Times New Roman" w:eastAsia="Times New Roman" w:hAnsi="Times New Roman" w:cs="Times New Roman"/>
          <w:sz w:val="24"/>
          <w:szCs w:val="24"/>
        </w:rPr>
        <w:t xml:space="preserve"> label </w:t>
      </w:r>
      <w:proofErr w:type="spellStart"/>
      <w:r w:rsidRPr="00C50A1E">
        <w:rPr>
          <w:rFonts w:ascii="Times New Roman" w:eastAsia="Times New Roman" w:hAnsi="Times New Roman" w:cs="Times New Roman"/>
          <w:sz w:val="24"/>
          <w:szCs w:val="24"/>
        </w:rPr>
        <w:t>informasi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gizi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ketika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kamu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kemasan</w:t>
      </w:r>
      <w:proofErr w:type="spellEnd"/>
      <w:ins w:id="138" w:author="niratih.hardini@gmail.com" w:date="2021-09-02T10:18:00Z">
        <w:r w:rsidR="00F7282D">
          <w:rPr>
            <w:rFonts w:ascii="Times New Roman" w:eastAsia="Times New Roman" w:hAnsi="Times New Roman" w:cs="Times New Roman"/>
            <w:sz w:val="24"/>
            <w:szCs w:val="24"/>
          </w:rPr>
          <w:t>,</w:t>
        </w:r>
      </w:ins>
      <w:del w:id="139" w:author="niratih.hardini@gmail.com" w:date="2021-09-02T10:18:00Z">
        <w:r w:rsidRPr="00C50A1E" w:rsidDel="00F7282D">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w:t>
      </w:r>
      <w:del w:id="140" w:author="niratih.hardini@gmail.com" w:date="2021-09-02T10:18:00Z">
        <w:r w:rsidRPr="00C50A1E" w:rsidDel="00F7282D">
          <w:rPr>
            <w:rFonts w:ascii="Times New Roman" w:eastAsia="Times New Roman" w:hAnsi="Times New Roman" w:cs="Times New Roman"/>
            <w:sz w:val="24"/>
            <w:szCs w:val="24"/>
          </w:rPr>
          <w:delText xml:space="preserve">Atau </w:delText>
        </w:r>
      </w:del>
      <w:proofErr w:type="spellStart"/>
      <w:r w:rsidRPr="00C50A1E">
        <w:rPr>
          <w:rFonts w:ascii="Times New Roman" w:eastAsia="Times New Roman" w:hAnsi="Times New Roman" w:cs="Times New Roman"/>
          <w:sz w:val="24"/>
          <w:szCs w:val="24"/>
        </w:rPr>
        <w:t>jika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ingin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minum</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hangat-hangat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takar</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gulanya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jangan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kelebihan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Sebab</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kamu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sudah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terlalu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manis</w:t>
      </w:r>
      <w:proofErr w:type="spellEnd"/>
      <w:r w:rsidRPr="00C50A1E">
        <w:rPr>
          <w:rFonts w:ascii="Times New Roman" w:eastAsia="Times New Roman" w:hAnsi="Times New Roman" w:cs="Times New Roman"/>
          <w:sz w:val="24"/>
          <w:szCs w:val="24"/>
        </w:rPr>
        <w:t xml:space="preserve">, kata </w:t>
      </w:r>
      <w:proofErr w:type="spellStart"/>
      <w:r w:rsidRPr="00C50A1E">
        <w:rPr>
          <w:rFonts w:ascii="Times New Roman" w:eastAsia="Times New Roman" w:hAnsi="Times New Roman" w:cs="Times New Roman"/>
          <w:sz w:val="24"/>
          <w:szCs w:val="24"/>
        </w:rPr>
        <w:t>dia</w:t>
      </w:r>
      <w:proofErr w:type="spellEnd"/>
      <w:r w:rsidRPr="00C50A1E">
        <w:rPr>
          <w:rFonts w:ascii="Times New Roman" w:eastAsia="Times New Roman" w:hAnsi="Times New Roman" w:cs="Times New Roman"/>
          <w:sz w:val="24"/>
          <w:szCs w:val="24"/>
        </w:rPr>
        <w:t> </w:t>
      </w:r>
      <w:proofErr w:type="spellStart"/>
      <w:r w:rsidRPr="00C50A1E">
        <w:rPr>
          <w:rFonts w:ascii="Times New Roman" w:eastAsia="Times New Roman" w:hAnsi="Times New Roman" w:cs="Times New Roman"/>
          <w:i/>
          <w:iCs/>
          <w:sz w:val="24"/>
          <w:szCs w:val="24"/>
        </w:rPr>
        <w:t>gitu</w:t>
      </w:r>
      <w:proofErr w:type="spellEnd"/>
      <w:r w:rsidRPr="00C50A1E">
        <w:rPr>
          <w:rFonts w:ascii="Times New Roman" w:eastAsia="Times New Roman" w:hAnsi="Times New Roman" w:cs="Times New Roman"/>
          <w:i/>
          <w:iCs/>
          <w:sz w:val="24"/>
          <w:szCs w:val="24"/>
        </w:rPr>
        <w:t xml:space="preserve"> khan.</w:t>
      </w:r>
    </w:p>
    <w:p w14:paraId="7F89C76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w:t>
      </w:r>
      <w:proofErr w:type="spellStart"/>
      <w:r w:rsidRPr="00C50A1E">
        <w:rPr>
          <w:rFonts w:ascii="Times New Roman" w:eastAsia="Times New Roman" w:hAnsi="Times New Roman" w:cs="Times New Roman"/>
          <w:sz w:val="24"/>
          <w:szCs w:val="24"/>
        </w:rPr>
        <w:t>musim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rasa malas </w:t>
      </w:r>
      <w:proofErr w:type="spellStart"/>
      <w:r w:rsidRPr="00C50A1E">
        <w:rPr>
          <w:rFonts w:ascii="Times New Roman" w:eastAsia="Times New Roman" w:hAnsi="Times New Roman" w:cs="Times New Roman"/>
          <w:sz w:val="24"/>
          <w:szCs w:val="24"/>
        </w:rPr>
        <w:t>bergerak</w:t>
      </w:r>
      <w:proofErr w:type="spellEnd"/>
      <w:r w:rsidRPr="00C50A1E">
        <w:rPr>
          <w:rFonts w:ascii="Times New Roman" w:eastAsia="Times New Roman" w:hAnsi="Times New Roman" w:cs="Times New Roman"/>
          <w:sz w:val="24"/>
          <w:szCs w:val="24"/>
        </w:rPr>
        <w:t xml:space="preserve"> juga </w:t>
      </w:r>
      <w:proofErr w:type="spellStart"/>
      <w:r w:rsidRPr="00C50A1E">
        <w:rPr>
          <w:rFonts w:ascii="Times New Roman" w:eastAsia="Times New Roman" w:hAnsi="Times New Roman" w:cs="Times New Roman"/>
          <w:sz w:val="24"/>
          <w:szCs w:val="24"/>
        </w:rPr>
        <w:t>bisa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jadi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biang</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berat</w:t>
      </w:r>
      <w:proofErr w:type="spellEnd"/>
      <w:r w:rsidRPr="00C50A1E">
        <w:rPr>
          <w:rFonts w:ascii="Times New Roman" w:eastAsia="Times New Roman" w:hAnsi="Times New Roman" w:cs="Times New Roman"/>
          <w:sz w:val="24"/>
          <w:szCs w:val="24"/>
        </w:rPr>
        <w:t xml:space="preserve"> badan yang </w:t>
      </w:r>
      <w:proofErr w:type="spellStart"/>
      <w:r w:rsidRPr="00C50A1E">
        <w:rPr>
          <w:rFonts w:ascii="Times New Roman" w:eastAsia="Times New Roman" w:hAnsi="Times New Roman" w:cs="Times New Roman"/>
          <w:sz w:val="24"/>
          <w:szCs w:val="24"/>
        </w:rPr>
        <w:t>lebih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suka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naiknya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Apalagi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munculnya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kaum-kaum</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rebahan</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kerjaannya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tiduran</w:t>
      </w:r>
      <w:proofErr w:type="spellEnd"/>
      <w:r w:rsidRPr="00C50A1E">
        <w:rPr>
          <w:rFonts w:ascii="Times New Roman" w:eastAsia="Times New Roman" w:hAnsi="Times New Roman" w:cs="Times New Roman"/>
          <w:sz w:val="24"/>
          <w:szCs w:val="24"/>
        </w:rPr>
        <w:t xml:space="preserve"> dan </w:t>
      </w:r>
      <w:proofErr w:type="spellStart"/>
      <w:r w:rsidRPr="00C50A1E">
        <w:rPr>
          <w:rFonts w:ascii="Times New Roman" w:eastAsia="Times New Roman" w:hAnsi="Times New Roman" w:cs="Times New Roman"/>
          <w:sz w:val="24"/>
          <w:szCs w:val="24"/>
        </w:rPr>
        <w:t>hanya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buka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tutup</w:t>
      </w:r>
      <w:proofErr w:type="spellEnd"/>
      <w:r w:rsidRPr="00C50A1E">
        <w:rPr>
          <w:rFonts w:ascii="Times New Roman" w:eastAsia="Times New Roman" w:hAnsi="Times New Roman" w:cs="Times New Roman"/>
          <w:sz w:val="24"/>
          <w:szCs w:val="24"/>
        </w:rPr>
        <w:t xml:space="preserve"> media </w:t>
      </w:r>
      <w:proofErr w:type="spellStart"/>
      <w:r w:rsidRPr="00C50A1E">
        <w:rPr>
          <w:rFonts w:ascii="Times New Roman" w:eastAsia="Times New Roman" w:hAnsi="Times New Roman" w:cs="Times New Roman"/>
          <w:sz w:val="24"/>
          <w:szCs w:val="24"/>
        </w:rPr>
        <w:t>sosial</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atau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pura-pura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sibuk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padahal</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tidak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ada</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nge</w:t>
      </w:r>
      <w:proofErr w:type="spellEnd"/>
      <w:r w:rsidRPr="00C50A1E">
        <w:rPr>
          <w:rFonts w:ascii="Times New Roman" w:eastAsia="Times New Roman" w:hAnsi="Times New Roman" w:cs="Times New Roman"/>
          <w:sz w:val="24"/>
          <w:szCs w:val="24"/>
        </w:rPr>
        <w:t>-chat. </w:t>
      </w:r>
    </w:p>
    <w:p w14:paraId="63B4ECA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spellStart"/>
      <w:r w:rsidRPr="00C50A1E">
        <w:rPr>
          <w:rFonts w:ascii="Times New Roman" w:eastAsia="Times New Roman" w:hAnsi="Times New Roman" w:cs="Times New Roman"/>
          <w:sz w:val="24"/>
          <w:szCs w:val="24"/>
        </w:rPr>
        <w:t>Kegiatan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seperti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inilah</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membuat</w:t>
      </w:r>
      <w:proofErr w:type="spellEnd"/>
      <w:r w:rsidRPr="00C50A1E">
        <w:rPr>
          <w:rFonts w:ascii="Times New Roman" w:eastAsia="Times New Roman" w:hAnsi="Times New Roman" w:cs="Times New Roman"/>
          <w:sz w:val="24"/>
          <w:szCs w:val="24"/>
        </w:rPr>
        <w:t xml:space="preserve"> lemak-lemak yang </w:t>
      </w:r>
      <w:proofErr w:type="spellStart"/>
      <w:r w:rsidRPr="00C50A1E">
        <w:rPr>
          <w:rFonts w:ascii="Times New Roman" w:eastAsia="Times New Roman" w:hAnsi="Times New Roman" w:cs="Times New Roman"/>
          <w:sz w:val="24"/>
          <w:szCs w:val="24"/>
        </w:rPr>
        <w:t>seharusnya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dibakar</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jadi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memilih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ikut</w:t>
      </w:r>
      <w:r>
        <w:rPr>
          <w:rFonts w:ascii="Times New Roman" w:eastAsia="Times New Roman" w:hAnsi="Times New Roman" w:cs="Times New Roman"/>
          <w:sz w:val="24"/>
          <w:szCs w:val="24"/>
        </w:rPr>
        <w: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mager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saja</w:t>
      </w:r>
      <w:proofErr w:type="spellEnd"/>
      <w:r>
        <w:rPr>
          <w:rFonts w:ascii="Times New Roman" w:eastAsia="Times New Roman" w:hAnsi="Times New Roman" w:cs="Times New Roman"/>
          <w:sz w:val="24"/>
          <w:szCs w:val="24"/>
        </w:rPr>
        <w:t xml:space="preserve">. Jadi </w:t>
      </w:r>
      <w:proofErr w:type="spellStart"/>
      <w:r>
        <w:rPr>
          <w:rFonts w:ascii="Times New Roman" w:eastAsia="Times New Roman" w:hAnsi="Times New Roman" w:cs="Times New Roman"/>
          <w:sz w:val="24"/>
          <w:szCs w:val="24"/>
        </w:rPr>
        <w:t>simpanan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w:t>
      </w:r>
      <w:r w:rsidRPr="00C50A1E">
        <w:rPr>
          <w:rFonts w:ascii="Times New Roman" w:eastAsia="Times New Roman" w:hAnsi="Times New Roman" w:cs="Times New Roman"/>
          <w:sz w:val="24"/>
          <w:szCs w:val="24"/>
        </w:rPr>
        <w:t>tubuhmu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dimana</w:t>
      </w:r>
      <w:proofErr w:type="spellEnd"/>
      <w:r w:rsidRPr="00C50A1E">
        <w:rPr>
          <w:rFonts w:ascii="Times New Roman" w:eastAsia="Times New Roman" w:hAnsi="Times New Roman" w:cs="Times New Roman"/>
          <w:sz w:val="24"/>
          <w:szCs w:val="24"/>
        </w:rPr>
        <w:t>-mana.</w:t>
      </w:r>
    </w:p>
    <w:p w14:paraId="2EE6A758" w14:textId="1321B40D"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Jadi, </w:t>
      </w:r>
      <w:proofErr w:type="spellStart"/>
      <w:r w:rsidRPr="00C50A1E">
        <w:rPr>
          <w:rFonts w:ascii="Times New Roman" w:eastAsia="Times New Roman" w:hAnsi="Times New Roman" w:cs="Times New Roman"/>
          <w:sz w:val="24"/>
          <w:szCs w:val="24"/>
        </w:rPr>
        <w:t>jangan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salahkan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hujannya</w:t>
      </w:r>
      <w:proofErr w:type="spellEnd"/>
      <w:ins w:id="141" w:author="niratih.hardini@gmail.com" w:date="2021-09-02T10:19:00Z">
        <w:r w:rsidR="00F7282D">
          <w:rPr>
            <w:rFonts w:ascii="Times New Roman" w:eastAsia="Times New Roman" w:hAnsi="Times New Roman" w:cs="Times New Roman"/>
            <w:sz w:val="24"/>
            <w:szCs w:val="24"/>
          </w:rPr>
          <w:t>,</w:t>
        </w:r>
      </w:ins>
      <w:del w:id="142" w:author="niratih.hardini@gmail.com" w:date="2021-09-02T10:19:00Z">
        <w:r w:rsidRPr="00C50A1E" w:rsidDel="00F7282D">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w:t>
      </w:r>
      <w:del w:id="143" w:author="niratih.hardini@gmail.com" w:date="2021-09-02T10:19:00Z">
        <w:r w:rsidRPr="00C50A1E" w:rsidDel="00F7282D">
          <w:rPr>
            <w:rFonts w:ascii="Times New Roman" w:eastAsia="Times New Roman" w:hAnsi="Times New Roman" w:cs="Times New Roman"/>
            <w:sz w:val="24"/>
            <w:szCs w:val="24"/>
          </w:rPr>
          <w:delText xml:space="preserve">Soal </w:delText>
        </w:r>
      </w:del>
      <w:proofErr w:type="spellStart"/>
      <w:ins w:id="144" w:author="niratih.hardini@gmail.com" w:date="2021-09-02T10:19:00Z">
        <w:r w:rsidR="00F7282D">
          <w:rPr>
            <w:rFonts w:ascii="Times New Roman" w:eastAsia="Times New Roman" w:hAnsi="Times New Roman" w:cs="Times New Roman"/>
            <w:sz w:val="24"/>
            <w:szCs w:val="24"/>
          </w:rPr>
          <w:t>s</w:t>
        </w:r>
        <w:r w:rsidR="00F7282D" w:rsidRPr="00C50A1E">
          <w:rPr>
            <w:rFonts w:ascii="Times New Roman" w:eastAsia="Times New Roman" w:hAnsi="Times New Roman" w:cs="Times New Roman"/>
            <w:sz w:val="24"/>
            <w:szCs w:val="24"/>
          </w:rPr>
          <w:t>oal</w:t>
        </w:r>
        <w:proofErr w:type="spellEnd"/>
        <w:r w:rsidR="00F7282D" w:rsidRPr="00C50A1E">
          <w:rPr>
            <w:rFonts w:ascii="Times New Roman" w:eastAsia="Times New Roman" w:hAnsi="Times New Roman" w:cs="Times New Roman"/>
            <w:sz w:val="24"/>
            <w:szCs w:val="24"/>
          </w:rPr>
          <w:t xml:space="preserve"> </w:t>
        </w:r>
      </w:ins>
      <w:proofErr w:type="spellStart"/>
      <w:r w:rsidRPr="00C50A1E">
        <w:rPr>
          <w:rFonts w:ascii="Times New Roman" w:eastAsia="Times New Roman" w:hAnsi="Times New Roman" w:cs="Times New Roman"/>
          <w:sz w:val="24"/>
          <w:szCs w:val="24"/>
        </w:rPr>
        <w:t>nafsu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ini</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lebih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banyak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salahnya</w:t>
      </w:r>
      <w:proofErr w:type="spellEnd"/>
      <w:r w:rsidRPr="00C50A1E">
        <w:rPr>
          <w:rFonts w:ascii="Times New Roman" w:eastAsia="Times New Roman" w:hAnsi="Times New Roman" w:cs="Times New Roman"/>
          <w:sz w:val="24"/>
          <w:szCs w:val="24"/>
        </w:rPr>
        <w:t xml:space="preserve"> di </w:t>
      </w:r>
      <w:proofErr w:type="spellStart"/>
      <w:r w:rsidRPr="00C50A1E">
        <w:rPr>
          <w:rFonts w:ascii="Times New Roman" w:eastAsia="Times New Roman" w:hAnsi="Times New Roman" w:cs="Times New Roman"/>
          <w:sz w:val="24"/>
          <w:szCs w:val="24"/>
        </w:rPr>
        <w:t>kamu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Kamu</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tidak</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bisa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mengendalikan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diri</w:t>
      </w:r>
      <w:proofErr w:type="spellEnd"/>
      <w:r w:rsidRPr="00C50A1E">
        <w:rPr>
          <w:rFonts w:ascii="Times New Roman" w:eastAsia="Times New Roman" w:hAnsi="Times New Roman" w:cs="Times New Roman"/>
          <w:sz w:val="24"/>
          <w:szCs w:val="24"/>
        </w:rPr>
        <w:t xml:space="preserve">. Kalau </w:t>
      </w:r>
      <w:proofErr w:type="spellStart"/>
      <w:r w:rsidRPr="00C50A1E">
        <w:rPr>
          <w:rFonts w:ascii="Times New Roman" w:eastAsia="Times New Roman" w:hAnsi="Times New Roman" w:cs="Times New Roman"/>
          <w:sz w:val="24"/>
          <w:szCs w:val="24"/>
        </w:rPr>
        <w:t>tiba-tiba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berat</w:t>
      </w:r>
      <w:proofErr w:type="spellEnd"/>
      <w:r w:rsidRPr="00C50A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badan </w:t>
      </w:r>
      <w:proofErr w:type="spellStart"/>
      <w:r>
        <w:rPr>
          <w:rFonts w:ascii="Times New Roman" w:eastAsia="Times New Roman" w:hAnsi="Times New Roman" w:cs="Times New Roman"/>
          <w:sz w:val="24"/>
          <w:szCs w:val="24"/>
        </w:rPr>
        <w:t>ikut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tergelincir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w:t>
      </w:r>
      <w:r w:rsidRPr="00C50A1E">
        <w:rPr>
          <w:rFonts w:ascii="Times New Roman" w:eastAsia="Times New Roman" w:hAnsi="Times New Roman" w:cs="Times New Roman"/>
          <w:sz w:val="24"/>
          <w:szCs w:val="24"/>
        </w:rPr>
        <w:t>kanan</w:t>
      </w:r>
      <w:proofErr w:type="spellEnd"/>
      <w:r w:rsidRPr="00C50A1E">
        <w:rPr>
          <w:rFonts w:ascii="Times New Roman" w:eastAsia="Times New Roman" w:hAnsi="Times New Roman" w:cs="Times New Roman"/>
          <w:sz w:val="24"/>
          <w:szCs w:val="24"/>
        </w:rPr>
        <w:t xml:space="preserve"> di </w:t>
      </w:r>
      <w:proofErr w:type="spellStart"/>
      <w:r w:rsidRPr="00C50A1E">
        <w:rPr>
          <w:rFonts w:ascii="Times New Roman" w:eastAsia="Times New Roman" w:hAnsi="Times New Roman" w:cs="Times New Roman"/>
          <w:sz w:val="24"/>
          <w:szCs w:val="24"/>
        </w:rPr>
        <w:t>saat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 xml:space="preserve">. Coba </w:t>
      </w:r>
      <w:proofErr w:type="spellStart"/>
      <w:r w:rsidRPr="00C50A1E">
        <w:rPr>
          <w:rFonts w:ascii="Times New Roman" w:eastAsia="Times New Roman" w:hAnsi="Times New Roman" w:cs="Times New Roman"/>
          <w:sz w:val="24"/>
          <w:szCs w:val="24"/>
        </w:rPr>
        <w:t>ingat-ingat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apa</w:t>
      </w:r>
      <w:proofErr w:type="spellEnd"/>
      <w:r w:rsidRPr="00C50A1E">
        <w:rPr>
          <w:rFonts w:ascii="Times New Roman" w:eastAsia="Times New Roman" w:hAnsi="Times New Roman" w:cs="Times New Roman"/>
          <w:sz w:val="24"/>
          <w:szCs w:val="24"/>
        </w:rPr>
        <w:t xml:space="preserve"> yang </w:t>
      </w:r>
      <w:proofErr w:type="spellStart"/>
      <w:r w:rsidRPr="00C50A1E">
        <w:rPr>
          <w:rFonts w:ascii="Times New Roman" w:eastAsia="Times New Roman" w:hAnsi="Times New Roman" w:cs="Times New Roman"/>
          <w:sz w:val="24"/>
          <w:szCs w:val="24"/>
        </w:rPr>
        <w:t>kamu</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makan</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saat</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hujan</w:t>
      </w:r>
      <w:proofErr w:type="spellEnd"/>
      <w:r w:rsidRPr="00C50A1E">
        <w:rPr>
          <w:rFonts w:ascii="Times New Roman" w:eastAsia="Times New Roman" w:hAnsi="Times New Roman" w:cs="Times New Roman"/>
          <w:sz w:val="24"/>
          <w:szCs w:val="24"/>
        </w:rPr>
        <w:t>?</w:t>
      </w:r>
    </w:p>
    <w:p w14:paraId="61AEA00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Mie rebus </w:t>
      </w:r>
      <w:proofErr w:type="spellStart"/>
      <w:r w:rsidRPr="00C50A1E">
        <w:rPr>
          <w:rFonts w:ascii="Times New Roman" w:eastAsia="Times New Roman" w:hAnsi="Times New Roman" w:cs="Times New Roman"/>
          <w:sz w:val="24"/>
          <w:szCs w:val="24"/>
        </w:rPr>
        <w:t>kuah</w:t>
      </w:r>
      <w:proofErr w:type="spellEnd"/>
      <w:r w:rsidRPr="00C50A1E">
        <w:rPr>
          <w:rFonts w:ascii="Times New Roman" w:eastAsia="Times New Roman" w:hAnsi="Times New Roman" w:cs="Times New Roman"/>
          <w:sz w:val="24"/>
          <w:szCs w:val="24"/>
        </w:rPr>
        <w:t xml:space="preserve"> susu </w:t>
      </w:r>
      <w:proofErr w:type="spellStart"/>
      <w:r w:rsidRPr="00C50A1E">
        <w:rPr>
          <w:rFonts w:ascii="Times New Roman" w:eastAsia="Times New Roman" w:hAnsi="Times New Roman" w:cs="Times New Roman"/>
          <w:sz w:val="24"/>
          <w:szCs w:val="24"/>
        </w:rPr>
        <w:t>ditambah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telur</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Ya</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bisalah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lebih</w:t>
      </w:r>
      <w:proofErr w:type="spellEnd"/>
      <w:r w:rsidRPr="00C50A1E">
        <w:rPr>
          <w:rFonts w:ascii="Times New Roman" w:eastAsia="Times New Roman" w:hAnsi="Times New Roman" w:cs="Times New Roman"/>
          <w:sz w:val="24"/>
          <w:szCs w:val="24"/>
        </w:rPr>
        <w:t xml:space="preserve"> </w:t>
      </w:r>
      <w:proofErr w:type="spellStart"/>
      <w:r w:rsidRPr="00C50A1E">
        <w:rPr>
          <w:rFonts w:ascii="Times New Roman" w:eastAsia="Times New Roman" w:hAnsi="Times New Roman" w:cs="Times New Roman"/>
          <w:sz w:val="24"/>
          <w:szCs w:val="24"/>
        </w:rPr>
        <w:t>dari</w:t>
      </w:r>
      <w:proofErr w:type="spellEnd"/>
      <w:r w:rsidRPr="00C50A1E">
        <w:rPr>
          <w:rFonts w:ascii="Times New Roman" w:eastAsia="Times New Roman" w:hAnsi="Times New Roman" w:cs="Times New Roman"/>
          <w:sz w:val="24"/>
          <w:szCs w:val="24"/>
        </w:rPr>
        <w:t xml:space="preserve"> 500 </w:t>
      </w:r>
      <w:proofErr w:type="spellStart"/>
      <w:r w:rsidRPr="00C50A1E">
        <w:rPr>
          <w:rFonts w:ascii="Times New Roman" w:eastAsia="Times New Roman" w:hAnsi="Times New Roman" w:cs="Times New Roman"/>
          <w:sz w:val="24"/>
          <w:szCs w:val="24"/>
        </w:rPr>
        <w:t>kalori</w:t>
      </w:r>
      <w:proofErr w:type="spellEnd"/>
      <w:r w:rsidRPr="00C50A1E">
        <w:rPr>
          <w:rFonts w:ascii="Times New Roman" w:eastAsia="Times New Roman" w:hAnsi="Times New Roman" w:cs="Times New Roman"/>
          <w:sz w:val="24"/>
          <w:szCs w:val="24"/>
        </w:rPr>
        <w:t>. HAHA. </w:t>
      </w:r>
    </w:p>
    <w:p w14:paraId="033EFEB3"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r>
      <w:proofErr w:type="spellStart"/>
      <w:r w:rsidRPr="00C50A1E">
        <w:rPr>
          <w:rFonts w:ascii="Times New Roman" w:eastAsia="Times New Roman" w:hAnsi="Times New Roman" w:cs="Times New Roman"/>
          <w:sz w:val="24"/>
          <w:szCs w:val="24"/>
        </w:rPr>
        <w:t>Listhia</w:t>
      </w:r>
      <w:proofErr w:type="spellEnd"/>
      <w:r w:rsidRPr="00C50A1E">
        <w:rPr>
          <w:rFonts w:ascii="Times New Roman" w:eastAsia="Times New Roman" w:hAnsi="Times New Roman" w:cs="Times New Roman"/>
          <w:sz w:val="24"/>
          <w:szCs w:val="24"/>
        </w:rPr>
        <w:t xml:space="preserve"> H. Rahman</w:t>
      </w:r>
    </w:p>
    <w:p w14:paraId="22BDC2B1" w14:textId="77777777" w:rsidR="00927764" w:rsidRPr="00C50A1E" w:rsidRDefault="00927764" w:rsidP="00927764"/>
    <w:p w14:paraId="64E2B37A" w14:textId="77777777" w:rsidR="00927764" w:rsidRPr="005A045A" w:rsidRDefault="00927764" w:rsidP="00927764">
      <w:pPr>
        <w:rPr>
          <w:i/>
        </w:rPr>
      </w:pPr>
    </w:p>
    <w:p w14:paraId="680C427C" w14:textId="77777777" w:rsidR="00927764" w:rsidRPr="005A045A" w:rsidRDefault="00927764" w:rsidP="00927764">
      <w:pPr>
        <w:rPr>
          <w:rFonts w:ascii="Cambria" w:hAnsi="Cambria"/>
          <w:i/>
          <w:sz w:val="18"/>
          <w:szCs w:val="18"/>
        </w:rPr>
      </w:pPr>
      <w:proofErr w:type="spellStart"/>
      <w:r w:rsidRPr="005A045A">
        <w:rPr>
          <w:rFonts w:ascii="Cambria" w:hAnsi="Cambria"/>
          <w:i/>
          <w:sz w:val="18"/>
          <w:szCs w:val="18"/>
        </w:rPr>
        <w:t>Sumber</w:t>
      </w:r>
      <w:proofErr w:type="spellEnd"/>
      <w:r w:rsidRPr="005A045A">
        <w:rPr>
          <w:rFonts w:ascii="Cambria" w:hAnsi="Cambria"/>
          <w:i/>
          <w:sz w:val="18"/>
          <w:szCs w:val="18"/>
        </w:rPr>
        <w:t xml:space="preserve">: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395F6FDB"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9BDB2" w14:textId="77777777" w:rsidR="00F06421" w:rsidRDefault="00F06421">
      <w:r>
        <w:separator/>
      </w:r>
    </w:p>
  </w:endnote>
  <w:endnote w:type="continuationSeparator" w:id="0">
    <w:p w14:paraId="04608E61" w14:textId="77777777" w:rsidR="00F06421" w:rsidRDefault="00F06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36FAB" w14:textId="77777777" w:rsidR="00941E77" w:rsidRDefault="00927764" w:rsidP="00941E77">
    <w:pPr>
      <w:pStyle w:val="Footer"/>
    </w:pPr>
    <w:r w:rsidRPr="000D015E">
      <w:rPr>
        <w:rFonts w:ascii="Cambria" w:hAnsi="Cambria"/>
        <w:b/>
        <w:i/>
        <w:sz w:val="18"/>
        <w:szCs w:val="18"/>
      </w:rPr>
      <w:t xml:space="preserve">Tugas </w:t>
    </w:r>
    <w:proofErr w:type="spellStart"/>
    <w:r w:rsidRPr="000D015E">
      <w:rPr>
        <w:rFonts w:ascii="Cambria" w:hAnsi="Cambria"/>
        <w:b/>
        <w:i/>
        <w:sz w:val="18"/>
        <w:szCs w:val="18"/>
      </w:rPr>
      <w:t>Observasi_</w:t>
    </w:r>
    <w:r>
      <w:rPr>
        <w:rFonts w:ascii="Cambria" w:hAnsi="Cambria"/>
        <w:b/>
        <w:i/>
        <w:sz w:val="18"/>
        <w:szCs w:val="18"/>
      </w:rPr>
      <w:t>Penyuntingan</w:t>
    </w:r>
    <w:proofErr w:type="spellEnd"/>
    <w:r>
      <w:rPr>
        <w:rFonts w:ascii="Cambria" w:hAnsi="Cambria"/>
        <w:b/>
        <w:i/>
        <w:sz w:val="18"/>
        <w:szCs w:val="18"/>
      </w:rPr>
      <w:t xml:space="preserve"> </w:t>
    </w:r>
    <w:proofErr w:type="spellStart"/>
    <w:r>
      <w:rPr>
        <w:rFonts w:ascii="Cambria" w:hAnsi="Cambria"/>
        <w:b/>
        <w:i/>
        <w:sz w:val="18"/>
        <w:szCs w:val="18"/>
      </w:rPr>
      <w:t>versi</w:t>
    </w:r>
    <w:proofErr w:type="spellEnd"/>
    <w:r>
      <w:rPr>
        <w:rFonts w:ascii="Cambria" w:hAnsi="Cambria"/>
        <w:b/>
        <w:i/>
        <w:sz w:val="18"/>
        <w:szCs w:val="18"/>
      </w:rPr>
      <w:t xml:space="preserve"> 6</w:t>
    </w:r>
  </w:p>
  <w:p w14:paraId="3E6FB210" w14:textId="77777777" w:rsidR="00941E77" w:rsidRDefault="00F06421">
    <w:pPr>
      <w:pStyle w:val="Footer"/>
    </w:pPr>
  </w:p>
  <w:p w14:paraId="5E0ED977" w14:textId="77777777" w:rsidR="00941E77" w:rsidRDefault="00F064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3D329" w14:textId="77777777" w:rsidR="00F06421" w:rsidRDefault="00F06421">
      <w:r>
        <w:separator/>
      </w:r>
    </w:p>
  </w:footnote>
  <w:footnote w:type="continuationSeparator" w:id="0">
    <w:p w14:paraId="07D5D2DE" w14:textId="77777777" w:rsidR="00F06421" w:rsidRDefault="00F064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ratih.hardini@gmail.com">
    <w15:presenceInfo w15:providerId="Windows Live" w15:userId="d757c154bac210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2251A"/>
    <w:rsid w:val="002318A3"/>
    <w:rsid w:val="0042167F"/>
    <w:rsid w:val="005A2797"/>
    <w:rsid w:val="00924DF5"/>
    <w:rsid w:val="00927764"/>
    <w:rsid w:val="00C20908"/>
    <w:rsid w:val="00F06421"/>
    <w:rsid w:val="00F7282D"/>
    <w:rsid w:val="00F73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06936"/>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Revision">
    <w:name w:val="Revision"/>
    <w:hidden/>
    <w:uiPriority w:val="99"/>
    <w:semiHidden/>
    <w:rsid w:val="00F73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niratih.hardini@gmail.com</cp:lastModifiedBy>
  <cp:revision>4</cp:revision>
  <dcterms:created xsi:type="dcterms:W3CDTF">2020-08-26T21:16:00Z</dcterms:created>
  <dcterms:modified xsi:type="dcterms:W3CDTF">2021-09-02T03:20:00Z</dcterms:modified>
</cp:coreProperties>
</file>