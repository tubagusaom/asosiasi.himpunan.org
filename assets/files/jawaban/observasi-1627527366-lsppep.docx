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582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B822DE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28B69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0F0878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68B4DDC" w14:textId="77777777" w:rsidR="00927764" w:rsidRPr="0094076B" w:rsidRDefault="00927764" w:rsidP="00927764">
      <w:pPr>
        <w:rPr>
          <w:rFonts w:ascii="Cambria" w:hAnsi="Cambria"/>
        </w:rPr>
      </w:pPr>
    </w:p>
    <w:p w14:paraId="4936BD4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4080F4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543F7EC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EC7EB82" wp14:editId="56A2D87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333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D8BC0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56ACF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A3DB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97C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6A0D26" w14:textId="31D2CC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0" w:author="putri dewi sekartaji" w:date="2021-07-29T09:23:00Z">
        <w:r w:rsidR="00FC0C2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872B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40AAE" w14:textId="57CCE7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del w:id="1" w:author="putri dewi sekartaji" w:date="2021-07-29T09:26:00Z">
        <w:r w:rsidR="00FC0C2C" w:rsidDel="00FC0C2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D3A85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putri dewi sekartaji" w:date="2021-07-29T09:25:00Z">
        <w:r w:rsidRPr="00FC0C2C" w:rsidDel="00FC0C2C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" w:author="putri dewi sekartaji" w:date="2021-07-29T09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FC0C2C">
        <w:rPr>
          <w:rFonts w:ascii="Times New Roman" w:eastAsia="Times New Roman" w:hAnsi="Times New Roman" w:cs="Times New Roman"/>
          <w:sz w:val="24"/>
          <w:szCs w:val="24"/>
          <w:lang w:val="id-ID"/>
          <w:rPrChange w:id="4" w:author="putri dewi sekartaji" w:date="2021-07-29T09:2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2D27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4996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620A5EB" w14:textId="06D4AA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5" w:author="putri dewi sekartaji" w:date="2021-07-29T09:26:00Z">
        <w:r w:rsidR="00FC0C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6" w:author="putri dewi sekartaji" w:date="2021-07-29T09:27:00Z">
        <w:r w:rsidR="00FC0C2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9D8ED" w14:textId="4E7457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putri dewi sekartaji" w:date="2021-07-29T09:55:00Z">
        <w:r w:rsidR="00A75C7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53CA8D" w14:textId="54F8AF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8" w:author="putri dewi sekartaji" w:date="2021-07-29T09:52:00Z">
        <w:r w:rsidR="003F1BF0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9" w:author="putri dewi sekartaji" w:date="2021-07-29T09:52:00Z">
        <w:r w:rsidDel="003F1BF0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10" w:author="putri dewi sekartaji" w:date="2021-07-29T09:57:00Z">
        <w:r w:rsidR="00136A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36AA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del w:id="11" w:author="putri dewi sekartaji" w:date="2021-07-29T09:57:00Z">
        <w:r w:rsidRPr="00C50A1E" w:rsidDel="00136AA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  <w:r w:rsidRPr="00C50A1E" w:rsidDel="00BE3B24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E3D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DAD6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C0C2C">
        <w:rPr>
          <w:rFonts w:ascii="Times New Roman" w:eastAsia="Times New Roman" w:hAnsi="Times New Roman" w:cs="Times New Roman"/>
          <w:sz w:val="24"/>
          <w:szCs w:val="24"/>
          <w:rPrChange w:id="12" w:author="putri dewi sekartaji" w:date="2021-07-29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FC0C2C">
        <w:rPr>
          <w:rFonts w:ascii="Times New Roman" w:eastAsia="Times New Roman" w:hAnsi="Times New Roman" w:cs="Times New Roman"/>
          <w:sz w:val="24"/>
          <w:szCs w:val="24"/>
          <w:rPrChange w:id="13" w:author="putri dewi sekartaji" w:date="2021-07-29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r w:rsidRPr="003F1BF0">
        <w:rPr>
          <w:rFonts w:ascii="Times New Roman" w:eastAsia="Times New Roman" w:hAnsi="Times New Roman" w:cs="Times New Roman"/>
          <w:sz w:val="24"/>
          <w:szCs w:val="24"/>
          <w:lang w:val="id-ID"/>
          <w:rPrChange w:id="14" w:author="putri dewi sekartaji" w:date="2021-07-29T09:4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15" w:author="putri dewi sekartaji" w:date="2021-07-29T09:28:00Z">
        <w:r w:rsidRPr="003F1BF0" w:rsidDel="00FC0C2C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6" w:author="putri dewi sekartaji" w:date="2021-07-29T09:4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3F1BF0">
        <w:rPr>
          <w:rFonts w:ascii="Times New Roman" w:eastAsia="Times New Roman" w:hAnsi="Times New Roman" w:cs="Times New Roman"/>
          <w:sz w:val="24"/>
          <w:szCs w:val="24"/>
          <w:lang w:val="id-ID"/>
          <w:rPrChange w:id="17" w:author="putri dewi sekartaji" w:date="2021-07-29T09:4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2744A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259A7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47D8A6B" w14:textId="27CBBB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putri dewi sekartaji" w:date="2021-07-29T09:56:00Z">
        <w:r w:rsidDel="00BE3B24">
          <w:rPr>
            <w:rFonts w:ascii="Times New Roman" w:eastAsia="Times New Roman" w:hAnsi="Times New Roman" w:cs="Times New Roman"/>
            <w:sz w:val="24"/>
            <w:szCs w:val="24"/>
          </w:rPr>
          <w:delText>makin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33EC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5F9961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2FF5B87" w14:textId="77777777" w:rsidR="00927764" w:rsidRPr="00C50A1E" w:rsidRDefault="00927764" w:rsidP="00927764"/>
    <w:p w14:paraId="096710DB" w14:textId="77777777" w:rsidR="00927764" w:rsidRPr="005A045A" w:rsidRDefault="00927764" w:rsidP="00927764">
      <w:pPr>
        <w:rPr>
          <w:i/>
        </w:rPr>
      </w:pPr>
    </w:p>
    <w:p w14:paraId="51FE479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30E8318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16E7" w14:textId="77777777" w:rsidR="00481895" w:rsidRDefault="00481895">
      <w:r>
        <w:separator/>
      </w:r>
    </w:p>
  </w:endnote>
  <w:endnote w:type="continuationSeparator" w:id="0">
    <w:p w14:paraId="225196DE" w14:textId="77777777" w:rsidR="00481895" w:rsidRDefault="0048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666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B90C35" w14:textId="77777777" w:rsidR="00941E77" w:rsidRDefault="00481895">
    <w:pPr>
      <w:pStyle w:val="Footer"/>
    </w:pPr>
  </w:p>
  <w:p w14:paraId="0616387B" w14:textId="77777777" w:rsidR="00941E77" w:rsidRDefault="00481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1590" w14:textId="77777777" w:rsidR="00481895" w:rsidRDefault="00481895">
      <w:r>
        <w:separator/>
      </w:r>
    </w:p>
  </w:footnote>
  <w:footnote w:type="continuationSeparator" w:id="0">
    <w:p w14:paraId="71E2A39E" w14:textId="77777777" w:rsidR="00481895" w:rsidRDefault="00481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utri dewi sekartaji">
    <w15:presenceInfo w15:providerId="Windows Live" w15:userId="1ea9b98024c40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MLA0MbAwNDc1tjRR0lEKTi0uzszPAykwrAUAo2wdrywAAAA="/>
  </w:docVars>
  <w:rsids>
    <w:rsidRoot w:val="00927764"/>
    <w:rsid w:val="0012251A"/>
    <w:rsid w:val="00136AAE"/>
    <w:rsid w:val="001E2A08"/>
    <w:rsid w:val="003F1BF0"/>
    <w:rsid w:val="0042167F"/>
    <w:rsid w:val="00481895"/>
    <w:rsid w:val="00924DF5"/>
    <w:rsid w:val="00927764"/>
    <w:rsid w:val="00A75C72"/>
    <w:rsid w:val="00BE3B24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5F1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8CD9-0250-4189-9898-38A80B16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dewi sekartaji</cp:lastModifiedBy>
  <cp:revision>8</cp:revision>
  <dcterms:created xsi:type="dcterms:W3CDTF">2020-07-24T23:46:00Z</dcterms:created>
  <dcterms:modified xsi:type="dcterms:W3CDTF">2021-07-29T02:57:00Z</dcterms:modified>
</cp:coreProperties>
</file>