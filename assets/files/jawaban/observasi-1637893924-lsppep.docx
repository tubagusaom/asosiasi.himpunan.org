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31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68DC5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D9389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15DBE9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464B13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5EF849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0BE672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E879413" wp14:editId="2248744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216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1919AD" w14:textId="7169DB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0" w:author="Lidya Pawestri Ayuningtyas" w:date="2021-11-26T09:29:00Z">
        <w:r w:rsidR="007B61B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" w:author="Lidya Pawestri Ayuningtyas" w:date="2021-11-26T09:29:00Z">
        <w:r w:rsidRPr="00C50A1E" w:rsidDel="007B61B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FAD0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Lidya Pawestri Ayuningtyas" w:date="2021-11-26T09:24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2153C0" w14:textId="682400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Lidya Pawestri Ayuningtyas" w:date="2021-11-26T09:24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" w:author="Lidya Pawestri Ayuningtyas" w:date="2021-11-26T09:24:00Z">
        <w:r w:rsidDel="0037331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5" w:author="Lidya Pawestri Ayuningtyas" w:date="2021-11-26T09:29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6C23E" w14:textId="50AAF1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Lidya Pawestri Ayuningtyas" w:date="2021-11-26T09:25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7" w:author="Lidya Pawestri Ayuningtyas" w:date="2021-11-26T09:25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" w:author="Lidya Pawestri Ayuningtyas" w:date="2021-11-26T09:25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Lidya Pawestri Ayuningtyas" w:date="2021-11-26T09:25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>mengubah</w:t>
        </w:r>
        <w:proofErr w:type="spellEnd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Lidya Pawestri Ayuningtyas" w:date="2021-11-26T09:25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11" w:author="Lidya Pawestri Ayuningtyas" w:date="2021-11-26T09:25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. Soal</w:delText>
        </w:r>
      </w:del>
      <w:ins w:id="12" w:author="Lidya Pawestri Ayuningtyas" w:date="2021-11-26T09:25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Lidya Pawestri Ayuningtyas" w:date="2021-11-26T09:25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4" w:author="Lidya Pawestri Ayuningtyas" w:date="2021-11-26T09:24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A6A807" w14:textId="4903C32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5" w:author="Lidya Pawestri Ayuningtyas" w:date="2021-11-26T09:25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6" w:author="Lidya Pawestri Ayuningtyas" w:date="2021-11-26T09:25:00Z">
        <w:r w:rsidDel="0037331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88F6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FE8CB" w14:textId="17DCAD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Lidya Pawestri Ayuningtyas" w:date="2021-11-26T09:30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Lidya Pawestri Ayuningtyas" w:date="2021-11-26T09:30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7B61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Lidya Pawestri Ayuningtyas" w:date="2021-11-26T09:30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0" w:author="Lidya Pawestri Ayuningtyas" w:date="2021-11-26T09:30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Lidya Pawestri Ayuningtyas" w:date="2021-11-26T09:30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22" w:author="Lidya Pawestri Ayuningtyas" w:date="2021-11-26T09:30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04265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3F8A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A69409" w14:textId="306305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3" w:author="Lidya Pawestri Ayuningtyas" w:date="2021-11-26T09:26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4" w:author="Lidya Pawestri Ayuningtyas" w:date="2021-11-26T09:26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F89F19F" w14:textId="3B1F1A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25" w:author="Lidya Pawestri Ayuningtyas" w:date="2021-11-26T09:30:00Z">
        <w:r w:rsidRPr="00C50A1E" w:rsidDel="007B61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6" w:author="Lidya Pawestri Ayuningtyas" w:date="2021-11-26T09:26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73056" w14:textId="333EB4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7" w:author="Lidya Pawestri Ayuningtyas" w:date="2021-11-26T09:26:00Z">
        <w:r w:rsidDel="0037331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Lidya Pawestri Ayuningtyas" w:date="2021-11-26T09:26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D62955" w14:textId="3CC3CA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9" w:author="Lidya Pawestri Ayuningtyas" w:date="2021-11-26T09:26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0" w:author="Lidya Pawestri Ayuningtyas" w:date="2021-11-26T09:26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C96C5" w14:textId="087154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1" w:author="Lidya Pawestri Ayuningtyas" w:date="2021-11-26T09:27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30C4D3" w14:textId="467227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Lidya Pawestri Ayuningtyas" w:date="2021-11-26T09:27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33" w:author="Lidya Pawestri Ayuningtyas" w:date="2021-11-26T09:27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7331E">
        <w:rPr>
          <w:rFonts w:ascii="Times New Roman" w:eastAsia="Times New Roman" w:hAnsi="Times New Roman" w:cs="Times New Roman"/>
          <w:sz w:val="24"/>
          <w:szCs w:val="24"/>
          <w:rPrChange w:id="34" w:author="Lidya Pawestri Ayuningtyas" w:date="2021-11-26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ins w:id="35" w:author="Lidya Pawestri Ayuningtyas" w:date="2021-11-26T09:27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37331E">
        <w:rPr>
          <w:rFonts w:ascii="Times New Roman" w:eastAsia="Times New Roman" w:hAnsi="Times New Roman" w:cs="Times New Roman"/>
          <w:sz w:val="24"/>
          <w:szCs w:val="24"/>
          <w:rPrChange w:id="36" w:author="Lidya Pawestri Ayuningtyas" w:date="2021-11-26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31E">
        <w:rPr>
          <w:rFonts w:ascii="Times New Roman" w:eastAsia="Times New Roman" w:hAnsi="Times New Roman" w:cs="Times New Roman"/>
          <w:sz w:val="24"/>
          <w:szCs w:val="24"/>
          <w:rPrChange w:id="37" w:author="Lidya Pawestri Ayuningtyas" w:date="2021-11-26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38" w:author="Lidya Pawestri Ayuningtyas" w:date="2021-11-26T09:27:00Z">
        <w:r w:rsidRPr="0037331E" w:rsidDel="0037331E">
          <w:rPr>
            <w:rFonts w:ascii="Times New Roman" w:eastAsia="Times New Roman" w:hAnsi="Times New Roman" w:cs="Times New Roman"/>
            <w:sz w:val="24"/>
            <w:szCs w:val="24"/>
            <w:rPrChange w:id="39" w:author="Lidya Pawestri Ayuningtyas" w:date="2021-11-26T09:2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37331E">
        <w:rPr>
          <w:rFonts w:ascii="Times New Roman" w:eastAsia="Times New Roman" w:hAnsi="Times New Roman" w:cs="Times New Roman"/>
          <w:sz w:val="24"/>
          <w:szCs w:val="24"/>
          <w:rPrChange w:id="40" w:author="Lidya Pawestri Ayuningtyas" w:date="2021-11-26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ins w:id="41" w:author="Lidya Pawestri Ayuningtyas" w:date="2021-11-26T09:27:00Z">
        <w:r w:rsidR="00373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42" w:author="Lidya Pawestri Ayuningtyas" w:date="2021-11-26T09:27:00Z">
        <w:r w:rsidRPr="00C50A1E" w:rsidDel="00373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0CFBDAE0" w14:textId="7271C6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Lidya Pawestri Ayuningtyas" w:date="2021-11-26T09:27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proofErr w:type="spellEnd"/>
      <w:del w:id="44" w:author="Lidya Pawestri Ayuningtyas" w:date="2021-11-26T09:27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5" w:author="Lidya Pawestri Ayuningtyas" w:date="2021-11-26T09:27:00Z">
        <w:r w:rsidRPr="00C50A1E" w:rsidDel="0037331E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Lidya Pawestri Ayuningtyas" w:date="2021-11-26T09:28:00Z">
        <w:r w:rsidR="003733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373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7331E">
        <w:rPr>
          <w:rFonts w:ascii="Times New Roman" w:eastAsia="Times New Roman" w:hAnsi="Times New Roman" w:cs="Times New Roman"/>
          <w:i/>
          <w:iCs/>
          <w:sz w:val="24"/>
          <w:szCs w:val="24"/>
          <w:rPrChange w:id="47" w:author="Lidya Pawestri Ayuningtyas" w:date="2021-11-26T09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5087F8B" w14:textId="74C769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8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49" w:author="Lidya Pawestri Ayuningtyas" w:date="2021-11-26T09:28:00Z">
        <w:r w:rsidDel="007B61B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50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1" w:author="Lidya Pawestri Ayuningtyas" w:date="2021-11-26T09:28:00Z">
        <w:r w:rsidDel="007B61BD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2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53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4" w:author="Lidya Pawestri Ayuningtyas" w:date="2021-11-26T09:28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5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2211CBDE" w14:textId="5A5ED3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6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7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8" w:author="Lidya Pawestri Ayuningtyas" w:date="2021-11-26T09:28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59" w:author="Lidya Pawestri Ayuningtyas" w:date="2021-11-26T09:28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60" w:author="Lidya Pawestri Ayuningtyas" w:date="2021-11-26T09:28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C6CB5B" w14:textId="73251A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61" w:author="Lidya Pawestri Ayuningtyas" w:date="2021-11-26T09:29:00Z">
        <w:r w:rsidR="007B61BD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62" w:author="Lidya Pawestri Ayuningtyas" w:date="2021-11-26T09:29:00Z">
        <w:r w:rsidRPr="00C50A1E" w:rsidDel="007B61BD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74356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D30A37B" w14:textId="77777777" w:rsidR="00927764" w:rsidRPr="00C50A1E" w:rsidRDefault="00927764" w:rsidP="00927764"/>
    <w:p w14:paraId="1DFC65F9" w14:textId="77777777" w:rsidR="00927764" w:rsidRPr="005A045A" w:rsidRDefault="00927764" w:rsidP="00927764">
      <w:pPr>
        <w:rPr>
          <w:i/>
        </w:rPr>
      </w:pPr>
    </w:p>
    <w:p w14:paraId="76E0D57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698E5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1D11" w14:textId="77777777" w:rsidR="009C1771" w:rsidRDefault="009C1771">
      <w:r>
        <w:separator/>
      </w:r>
    </w:p>
  </w:endnote>
  <w:endnote w:type="continuationSeparator" w:id="0">
    <w:p w14:paraId="48EBDCD1" w14:textId="77777777" w:rsidR="009C1771" w:rsidRDefault="009C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2C9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4FDA3F4" w14:textId="77777777" w:rsidR="00941E77" w:rsidRDefault="009C1771">
    <w:pPr>
      <w:pStyle w:val="Footer"/>
    </w:pPr>
  </w:p>
  <w:p w14:paraId="61878E39" w14:textId="77777777" w:rsidR="00941E77" w:rsidRDefault="009C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C579" w14:textId="77777777" w:rsidR="009C1771" w:rsidRDefault="009C1771">
      <w:r>
        <w:separator/>
      </w:r>
    </w:p>
  </w:footnote>
  <w:footnote w:type="continuationSeparator" w:id="0">
    <w:p w14:paraId="0B6E07FE" w14:textId="77777777" w:rsidR="009C1771" w:rsidRDefault="009C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dya Pawestri Ayuningtyas">
    <w15:presenceInfo w15:providerId="Windows Live" w15:userId="2bf5bc739ca19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7331E"/>
    <w:rsid w:val="0042167F"/>
    <w:rsid w:val="007B61BD"/>
    <w:rsid w:val="00924DF5"/>
    <w:rsid w:val="00927764"/>
    <w:rsid w:val="009C1771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6B4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Lidya Pawestri Ayuningtyas</cp:lastModifiedBy>
  <cp:revision>4</cp:revision>
  <dcterms:created xsi:type="dcterms:W3CDTF">2020-08-26T21:16:00Z</dcterms:created>
  <dcterms:modified xsi:type="dcterms:W3CDTF">2021-11-26T02:31:00Z</dcterms:modified>
</cp:coreProperties>
</file>