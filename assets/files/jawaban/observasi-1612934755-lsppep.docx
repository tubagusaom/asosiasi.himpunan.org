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E9FA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4AEDC80" w14:textId="77777777" w:rsidR="00D80F46" w:rsidRPr="00A16D9B" w:rsidRDefault="00D80F46" w:rsidP="008D1AF7">
      <w:pPr>
        <w:pStyle w:val="ListParagraph"/>
        <w:spacing w:line="312" w:lineRule="auto"/>
        <w:rPr>
          <w:rFonts w:ascii="Times New Roman" w:hAnsi="Times New Roman" w:cs="Times New Roman"/>
          <w:sz w:val="24"/>
          <w:szCs w:val="24"/>
        </w:rPr>
      </w:pPr>
    </w:p>
    <w:p w14:paraId="434DDB63"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CE64A58"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44046D0" w14:textId="77777777" w:rsidTr="0062003E">
        <w:tc>
          <w:tcPr>
            <w:tcW w:w="9350" w:type="dxa"/>
          </w:tcPr>
          <w:p w14:paraId="49BEE297" w14:textId="77777777" w:rsidR="008C2877" w:rsidRPr="00A16D9B" w:rsidRDefault="008C2877" w:rsidP="0062003E">
            <w:pPr>
              <w:spacing w:line="312" w:lineRule="auto"/>
              <w:jc w:val="both"/>
              <w:rPr>
                <w:rFonts w:ascii="Times New Roman" w:hAnsi="Times New Roman" w:cs="Times New Roman"/>
                <w:sz w:val="24"/>
                <w:szCs w:val="24"/>
              </w:rPr>
            </w:pPr>
          </w:p>
          <w:p w14:paraId="3B07A5C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F6FA4DA" w14:textId="77777777" w:rsidR="008C2877" w:rsidRPr="00A16D9B" w:rsidRDefault="008C2877" w:rsidP="0062003E">
            <w:pPr>
              <w:spacing w:line="312" w:lineRule="auto"/>
              <w:jc w:val="both"/>
              <w:rPr>
                <w:rFonts w:ascii="Times New Roman" w:hAnsi="Times New Roman" w:cs="Times New Roman"/>
                <w:sz w:val="24"/>
                <w:szCs w:val="24"/>
              </w:rPr>
            </w:pPr>
          </w:p>
          <w:p w14:paraId="691405B3" w14:textId="5C4E16FA" w:rsidR="008C2877" w:rsidRDefault="008C2877" w:rsidP="0062003E">
            <w:pPr>
              <w:spacing w:line="312" w:lineRule="auto"/>
              <w:jc w:val="both"/>
              <w:rPr>
                <w:ins w:id="0" w:author="Reviewer" w:date="2021-02-10T12:23:00Z"/>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AD44DB0" w14:textId="7DB51CBF" w:rsidR="009D09B3" w:rsidRDefault="009D09B3" w:rsidP="0062003E">
            <w:pPr>
              <w:spacing w:line="312" w:lineRule="auto"/>
              <w:jc w:val="both"/>
              <w:rPr>
                <w:ins w:id="1" w:author="Reviewer" w:date="2021-02-10T12:23:00Z"/>
                <w:rFonts w:ascii="Times New Roman" w:hAnsi="Times New Roman" w:cs="Times New Roman"/>
                <w:sz w:val="24"/>
                <w:szCs w:val="24"/>
              </w:rPr>
            </w:pPr>
          </w:p>
          <w:p w14:paraId="281CB3FD" w14:textId="7031BA43" w:rsidR="009D09B3" w:rsidRPr="00A16D9B" w:rsidRDefault="009D09B3" w:rsidP="0062003E">
            <w:pPr>
              <w:spacing w:line="312" w:lineRule="auto"/>
              <w:jc w:val="both"/>
              <w:rPr>
                <w:rFonts w:ascii="Times New Roman" w:hAnsi="Times New Roman" w:cs="Times New Roman"/>
                <w:sz w:val="24"/>
                <w:szCs w:val="24"/>
              </w:rPr>
            </w:pPr>
            <w:ins w:id="2" w:author="Reviewer" w:date="2021-02-10T12:23: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402BA14F" w14:textId="2C99D57F" w:rsidR="008C2877" w:rsidRDefault="008C2877" w:rsidP="0062003E">
            <w:pPr>
              <w:spacing w:line="312" w:lineRule="auto"/>
              <w:jc w:val="both"/>
              <w:rPr>
                <w:ins w:id="3" w:author="Reviewer" w:date="2021-02-10T12:10:00Z"/>
                <w:rFonts w:ascii="Times New Roman" w:hAnsi="Times New Roman" w:cs="Times New Roman"/>
                <w:sz w:val="24"/>
                <w:szCs w:val="24"/>
              </w:rPr>
            </w:pPr>
          </w:p>
          <w:p w14:paraId="31F450FA" w14:textId="77777777" w:rsidR="0082679D" w:rsidRPr="00A16D9B" w:rsidRDefault="0082679D" w:rsidP="0082679D">
            <w:pPr>
              <w:spacing w:line="312" w:lineRule="auto"/>
              <w:jc w:val="both"/>
              <w:rPr>
                <w:ins w:id="4" w:author="Reviewer" w:date="2021-02-10T12:10:00Z"/>
                <w:rFonts w:ascii="Times New Roman" w:hAnsi="Times New Roman" w:cs="Times New Roman"/>
                <w:sz w:val="24"/>
                <w:szCs w:val="24"/>
              </w:rPr>
            </w:pPr>
            <w:ins w:id="5" w:author="Reviewer" w:date="2021-02-10T12:10: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24A03A96" w14:textId="77777777" w:rsidR="0082679D" w:rsidRPr="00A16D9B" w:rsidRDefault="0082679D" w:rsidP="0062003E">
            <w:pPr>
              <w:spacing w:line="312" w:lineRule="auto"/>
              <w:jc w:val="both"/>
              <w:rPr>
                <w:rFonts w:ascii="Times New Roman" w:hAnsi="Times New Roman" w:cs="Times New Roman"/>
                <w:sz w:val="24"/>
                <w:szCs w:val="24"/>
              </w:rPr>
            </w:pPr>
          </w:p>
          <w:p w14:paraId="64D82226"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2A2EC76" w14:textId="55EE008F" w:rsidR="008C2877" w:rsidRDefault="008C2877" w:rsidP="0062003E">
            <w:pPr>
              <w:spacing w:line="312" w:lineRule="auto"/>
              <w:jc w:val="both"/>
              <w:rPr>
                <w:ins w:id="6" w:author="Reviewer" w:date="2021-02-10T12:11:00Z"/>
                <w:rFonts w:ascii="Times New Roman" w:hAnsi="Times New Roman" w:cs="Times New Roman"/>
                <w:sz w:val="24"/>
                <w:szCs w:val="24"/>
              </w:rPr>
            </w:pPr>
            <w:bookmarkStart w:id="7" w:name="_GoBack"/>
            <w:bookmarkEnd w:id="7"/>
          </w:p>
          <w:p w14:paraId="3ABC256B" w14:textId="77777777" w:rsidR="0082679D" w:rsidRPr="00A16D9B" w:rsidRDefault="0082679D" w:rsidP="0082679D">
            <w:pPr>
              <w:spacing w:line="312" w:lineRule="auto"/>
              <w:jc w:val="both"/>
              <w:rPr>
                <w:ins w:id="8" w:author="Reviewer" w:date="2021-02-10T12:11:00Z"/>
                <w:rFonts w:ascii="Times New Roman" w:hAnsi="Times New Roman" w:cs="Times New Roman"/>
                <w:sz w:val="24"/>
                <w:szCs w:val="24"/>
              </w:rPr>
            </w:pPr>
            <w:ins w:id="9" w:author="Reviewer" w:date="2021-02-10T12:11: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ins>
          </w:p>
          <w:p w14:paraId="4E380393" w14:textId="77777777" w:rsidR="0082679D" w:rsidRPr="00A16D9B" w:rsidRDefault="0082679D" w:rsidP="0062003E">
            <w:pPr>
              <w:spacing w:line="312" w:lineRule="auto"/>
              <w:jc w:val="both"/>
              <w:rPr>
                <w:rFonts w:ascii="Times New Roman" w:hAnsi="Times New Roman" w:cs="Times New Roman"/>
                <w:sz w:val="24"/>
                <w:szCs w:val="24"/>
              </w:rPr>
            </w:pPr>
          </w:p>
          <w:p w14:paraId="4F5650D8" w14:textId="0BA3145C" w:rsidR="008C2877" w:rsidRPr="00A16D9B" w:rsidDel="009D09B3" w:rsidRDefault="008C2877" w:rsidP="0062003E">
            <w:pPr>
              <w:spacing w:line="312" w:lineRule="auto"/>
              <w:jc w:val="both"/>
              <w:rPr>
                <w:del w:id="10" w:author="Reviewer" w:date="2021-02-10T12:23:00Z"/>
                <w:rFonts w:ascii="Times New Roman" w:hAnsi="Times New Roman" w:cs="Times New Roman"/>
                <w:sz w:val="24"/>
                <w:szCs w:val="24"/>
              </w:rPr>
            </w:pPr>
            <w:del w:id="11" w:author="Reviewer" w:date="2021-02-10T12:23:00Z">
              <w:r w:rsidRPr="00A16D9B" w:rsidDel="00C92D65">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C92D65">
                <w:rPr>
                  <w:rFonts w:ascii="Times New Roman" w:hAnsi="Times New Roman" w:cs="Times New Roman"/>
                  <w:b/>
                  <w:sz w:val="24"/>
                  <w:szCs w:val="24"/>
                  <w:vertAlign w:val="superscript"/>
                </w:rPr>
                <w:delText>3</w:delText>
              </w:r>
            </w:del>
          </w:p>
          <w:p w14:paraId="3D68507A" w14:textId="77777777" w:rsidR="008C2877" w:rsidRPr="00A16D9B" w:rsidDel="0082679D" w:rsidRDefault="008C2877" w:rsidP="0062003E">
            <w:pPr>
              <w:spacing w:line="312" w:lineRule="auto"/>
              <w:jc w:val="both"/>
              <w:rPr>
                <w:del w:id="12" w:author="Reviewer" w:date="2021-02-10T12:13:00Z"/>
                <w:rFonts w:ascii="Times New Roman" w:hAnsi="Times New Roman" w:cs="Times New Roman"/>
                <w:sz w:val="24"/>
                <w:szCs w:val="24"/>
              </w:rPr>
            </w:pPr>
          </w:p>
          <w:p w14:paraId="65E42246" w14:textId="7FE52A86" w:rsidR="008C2877" w:rsidRPr="00A16D9B" w:rsidDel="0082679D" w:rsidRDefault="008C2877" w:rsidP="0062003E">
            <w:pPr>
              <w:spacing w:line="312" w:lineRule="auto"/>
              <w:jc w:val="both"/>
              <w:rPr>
                <w:del w:id="13" w:author="Reviewer" w:date="2021-02-10T12:11:00Z"/>
                <w:rFonts w:ascii="Times New Roman" w:hAnsi="Times New Roman" w:cs="Times New Roman"/>
                <w:sz w:val="24"/>
                <w:szCs w:val="24"/>
              </w:rPr>
            </w:pPr>
            <w:del w:id="14" w:author="Reviewer" w:date="2021-02-10T12:11:00Z">
              <w:r w:rsidRPr="00A16D9B" w:rsidDel="0082679D">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82679D">
                <w:rPr>
                  <w:rFonts w:ascii="Times New Roman" w:hAnsi="Times New Roman" w:cs="Times New Roman"/>
                  <w:b/>
                  <w:sz w:val="24"/>
                  <w:szCs w:val="24"/>
                  <w:vertAlign w:val="superscript"/>
                </w:rPr>
                <w:delText>4</w:delText>
              </w:r>
            </w:del>
          </w:p>
          <w:p w14:paraId="7C03BBFB" w14:textId="77777777" w:rsidR="008C2877" w:rsidRPr="00A16D9B" w:rsidDel="0082679D" w:rsidRDefault="008C2877" w:rsidP="0062003E">
            <w:pPr>
              <w:spacing w:line="312" w:lineRule="auto"/>
              <w:jc w:val="both"/>
              <w:rPr>
                <w:del w:id="15" w:author="Reviewer" w:date="2021-02-10T12:13:00Z"/>
                <w:rFonts w:ascii="Times New Roman" w:hAnsi="Times New Roman" w:cs="Times New Roman"/>
                <w:sz w:val="24"/>
                <w:szCs w:val="24"/>
              </w:rPr>
            </w:pPr>
          </w:p>
          <w:p w14:paraId="364F833F" w14:textId="78032B1C" w:rsidR="008C2877" w:rsidRPr="00A16D9B" w:rsidDel="0082679D" w:rsidRDefault="008C2877" w:rsidP="0062003E">
            <w:pPr>
              <w:spacing w:line="312" w:lineRule="auto"/>
              <w:jc w:val="both"/>
              <w:rPr>
                <w:del w:id="16" w:author="Reviewer" w:date="2021-02-10T12:10:00Z"/>
                <w:rFonts w:ascii="Times New Roman" w:hAnsi="Times New Roman" w:cs="Times New Roman"/>
                <w:sz w:val="24"/>
                <w:szCs w:val="24"/>
              </w:rPr>
            </w:pPr>
            <w:del w:id="17" w:author="Reviewer" w:date="2021-02-10T12:10:00Z">
              <w:r w:rsidRPr="00A16D9B" w:rsidDel="0082679D">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82679D">
                <w:rPr>
                  <w:rFonts w:ascii="Times New Roman" w:hAnsi="Times New Roman" w:cs="Times New Roman"/>
                  <w:b/>
                  <w:sz w:val="24"/>
                  <w:szCs w:val="24"/>
                  <w:vertAlign w:val="superscript"/>
                </w:rPr>
                <w:delText>5</w:delText>
              </w:r>
            </w:del>
          </w:p>
          <w:p w14:paraId="236AD37E" w14:textId="77777777" w:rsidR="008C2877" w:rsidRPr="00A16D9B" w:rsidRDefault="008C2877" w:rsidP="0082679D">
            <w:pPr>
              <w:spacing w:line="312" w:lineRule="auto"/>
              <w:jc w:val="both"/>
              <w:rPr>
                <w:rFonts w:ascii="Times New Roman" w:hAnsi="Times New Roman" w:cs="Times New Roman"/>
                <w:sz w:val="24"/>
                <w:szCs w:val="24"/>
              </w:rPr>
            </w:pPr>
          </w:p>
        </w:tc>
      </w:tr>
    </w:tbl>
    <w:p w14:paraId="40E982B0" w14:textId="77777777" w:rsidR="008C2877" w:rsidRDefault="008C2877" w:rsidP="008C2877">
      <w:pPr>
        <w:spacing w:line="312" w:lineRule="auto"/>
        <w:rPr>
          <w:rFonts w:ascii="Times New Roman" w:hAnsi="Times New Roman" w:cs="Times New Roman"/>
          <w:sz w:val="24"/>
          <w:szCs w:val="24"/>
        </w:rPr>
      </w:pPr>
    </w:p>
    <w:p w14:paraId="59476DB5" w14:textId="77777777" w:rsidR="008C2877" w:rsidRPr="00A16D9B" w:rsidRDefault="008C2877" w:rsidP="008C2877">
      <w:pPr>
        <w:spacing w:line="312" w:lineRule="auto"/>
        <w:rPr>
          <w:rFonts w:ascii="Times New Roman" w:hAnsi="Times New Roman" w:cs="Times New Roman"/>
          <w:sz w:val="24"/>
          <w:szCs w:val="24"/>
        </w:rPr>
      </w:pPr>
    </w:p>
    <w:p w14:paraId="24489571" w14:textId="77777777" w:rsidR="008D1AF7" w:rsidRDefault="008D1AF7" w:rsidP="008D1AF7">
      <w:pPr>
        <w:pStyle w:val="ListParagraph"/>
        <w:spacing w:line="312" w:lineRule="auto"/>
        <w:rPr>
          <w:rFonts w:ascii="Times New Roman" w:hAnsi="Times New Roman" w:cs="Times New Roman"/>
          <w:sz w:val="24"/>
          <w:szCs w:val="24"/>
        </w:rPr>
      </w:pPr>
    </w:p>
    <w:p w14:paraId="0F99DDFB" w14:textId="77777777" w:rsidR="008D1AF7" w:rsidRDefault="008D1AF7" w:rsidP="008D1AF7">
      <w:pPr>
        <w:pStyle w:val="ListParagraph"/>
        <w:spacing w:line="312" w:lineRule="auto"/>
        <w:rPr>
          <w:rFonts w:ascii="Times New Roman" w:hAnsi="Times New Roman" w:cs="Times New Roman"/>
          <w:sz w:val="24"/>
          <w:szCs w:val="24"/>
        </w:rPr>
      </w:pPr>
    </w:p>
    <w:p w14:paraId="1CE59611" w14:textId="77777777" w:rsidR="008D1AF7" w:rsidRDefault="008D1AF7" w:rsidP="008D1AF7">
      <w:pPr>
        <w:pStyle w:val="ListParagraph"/>
        <w:spacing w:line="312" w:lineRule="auto"/>
        <w:rPr>
          <w:rFonts w:ascii="Times New Roman" w:hAnsi="Times New Roman" w:cs="Times New Roman"/>
          <w:sz w:val="24"/>
          <w:szCs w:val="24"/>
        </w:rPr>
      </w:pPr>
    </w:p>
    <w:p w14:paraId="2EBAC047" w14:textId="77777777" w:rsidR="008D1AF7" w:rsidRDefault="008D1AF7" w:rsidP="008D1AF7">
      <w:pPr>
        <w:pStyle w:val="ListParagraph"/>
        <w:spacing w:line="312" w:lineRule="auto"/>
        <w:rPr>
          <w:rFonts w:ascii="Times New Roman" w:hAnsi="Times New Roman" w:cs="Times New Roman"/>
          <w:sz w:val="24"/>
          <w:szCs w:val="24"/>
        </w:rPr>
      </w:pPr>
    </w:p>
    <w:p w14:paraId="4D6F1CD0" w14:textId="77777777" w:rsidR="008D1AF7" w:rsidRPr="00A16D9B" w:rsidRDefault="008D1AF7" w:rsidP="008D1AF7">
      <w:pPr>
        <w:pStyle w:val="ListParagraph"/>
        <w:spacing w:line="312" w:lineRule="auto"/>
        <w:rPr>
          <w:rFonts w:ascii="Times New Roman" w:hAnsi="Times New Roman" w:cs="Times New Roman"/>
          <w:sz w:val="24"/>
          <w:szCs w:val="24"/>
        </w:rPr>
      </w:pPr>
    </w:p>
    <w:p w14:paraId="3AB13A2B" w14:textId="77777777" w:rsidR="00D80F46" w:rsidRPr="00A16D9B" w:rsidRDefault="00D80F46" w:rsidP="008D1AF7">
      <w:pPr>
        <w:spacing w:line="312" w:lineRule="auto"/>
        <w:rPr>
          <w:rFonts w:ascii="Times New Roman" w:hAnsi="Times New Roman" w:cs="Times New Roman"/>
          <w:sz w:val="24"/>
          <w:szCs w:val="24"/>
        </w:rPr>
      </w:pPr>
    </w:p>
    <w:p w14:paraId="3C115EF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7219" w14:textId="77777777" w:rsidR="00960F25" w:rsidRDefault="00960F25" w:rsidP="00D80F46">
      <w:r>
        <w:separator/>
      </w:r>
    </w:p>
  </w:endnote>
  <w:endnote w:type="continuationSeparator" w:id="0">
    <w:p w14:paraId="52D95856" w14:textId="77777777" w:rsidR="00960F25" w:rsidRDefault="00960F2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94065" w14:textId="77777777" w:rsidR="00D80F46" w:rsidRDefault="00D80F46">
    <w:pPr>
      <w:pStyle w:val="Footer"/>
    </w:pPr>
    <w:r>
      <w:t>CLO-4</w:t>
    </w:r>
  </w:p>
  <w:p w14:paraId="6E082E2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9A4B" w14:textId="77777777" w:rsidR="00960F25" w:rsidRDefault="00960F25" w:rsidP="00D80F46">
      <w:r>
        <w:separator/>
      </w:r>
    </w:p>
  </w:footnote>
  <w:footnote w:type="continuationSeparator" w:id="0">
    <w:p w14:paraId="63187B7E" w14:textId="77777777" w:rsidR="00960F25" w:rsidRDefault="00960F2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82679D"/>
    <w:rsid w:val="00854F52"/>
    <w:rsid w:val="008C2877"/>
    <w:rsid w:val="008D1AF7"/>
    <w:rsid w:val="00924DF5"/>
    <w:rsid w:val="00960F25"/>
    <w:rsid w:val="009A49BF"/>
    <w:rsid w:val="009D09B3"/>
    <w:rsid w:val="00A16D9B"/>
    <w:rsid w:val="00A86167"/>
    <w:rsid w:val="00AF28E1"/>
    <w:rsid w:val="00C92D65"/>
    <w:rsid w:val="00D80F46"/>
    <w:rsid w:val="00E9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BED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8267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67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Reviewer</cp:lastModifiedBy>
  <cp:revision>12</cp:revision>
  <dcterms:created xsi:type="dcterms:W3CDTF">2019-10-18T19:52:00Z</dcterms:created>
  <dcterms:modified xsi:type="dcterms:W3CDTF">2021-02-10T05:25:00Z</dcterms:modified>
</cp:coreProperties>
</file>