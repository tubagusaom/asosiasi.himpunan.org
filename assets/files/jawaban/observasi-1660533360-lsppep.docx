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A43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9EC72B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FA0B8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984E1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5F69C51" w14:textId="77777777" w:rsidTr="00821BA2">
        <w:tc>
          <w:tcPr>
            <w:tcW w:w="9350" w:type="dxa"/>
          </w:tcPr>
          <w:p w14:paraId="02F7EC3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7C2D03F7" w14:textId="31A29A0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Riselligia Caninsti" w:date="2022-08-15T09:29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14:paraId="65FE17B6" w14:textId="10E64F6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1" w:author="Riselligia Caninsti" w:date="2022-08-15T09:29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</w:t>
            </w:r>
            <w:del w:id="2" w:author="Riselligia Caninsti" w:date="2022-08-15T09:29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ins w:id="3" w:author="Riselligia Caninsti" w:date="2022-08-15T09:29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industri yang sangat e</w:t>
            </w:r>
            <w:ins w:id="4" w:author="Riselligia Caninsti" w:date="2022-08-15T09:29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del w:id="5" w:author="Riselligia Caninsti" w:date="2022-08-15T09:29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6" w:author="Riselligia Caninsti" w:date="2022-08-15T09:30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 xml:space="preserve">Dunia </w:t>
              </w:r>
            </w:ins>
            <w:del w:id="7" w:author="Riselligia Caninsti" w:date="2022-08-15T09:30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8" w:author="Riselligia Caninsti" w:date="2022-08-15T09:30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del w:id="9" w:author="Riselligia Caninsti" w:date="2022-08-15T09:30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tiap menit bahkan detik </w:t>
            </w:r>
            <w:del w:id="10" w:author="Riselligia Caninsti" w:date="2022-08-15T09:30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</w:t>
            </w:r>
            <w:ins w:id="11" w:author="Riselligia Caninsti" w:date="2022-08-15T09:30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ins w:id="12" w:author="Riselligia Caninsti" w:date="2022-08-15T09:31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 xml:space="preserve">Kondisi tersebut </w:t>
              </w:r>
            </w:ins>
            <w:del w:id="13" w:author="Riselligia Caninsti" w:date="2022-08-15T09:31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 xml:space="preserve">, 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sering kita sebut </w:t>
            </w:r>
            <w:ins w:id="14" w:author="Riselligia Caninsti" w:date="2022-08-15T09:31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del w:id="15" w:author="Riselligia Caninsti" w:date="2022-08-15T09:31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revolusi industr</w:t>
            </w:r>
            <w:del w:id="16" w:author="Riselligia Caninsti" w:date="2022-08-15T09:35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17" w:author="Riselligia Caninsti" w:date="2022-08-15T09:35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</w:t>
            </w:r>
            <w:ins w:id="18" w:author="Riselligia Caninsti" w:date="2022-08-15T09:32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</w:t>
            </w:r>
            <w:del w:id="19" w:author="Riselligia Caninsti" w:date="2022-08-15T09:32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masih awam.</w:t>
            </w:r>
          </w:p>
          <w:p w14:paraId="5FE09122" w14:textId="113154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20" w:author="Riselligia Caninsti" w:date="2022-08-15T09:32:00Z">
              <w:r w:rsidR="001E57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del w:id="21" w:author="Riselligia Caninsti" w:date="2022-08-15T09:32:00Z">
              <w:r w:rsidRPr="00EC6F38" w:rsidDel="001E57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22" w:author="Riselligia Caninsti" w:date="2022-08-15T09:33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ins w:id="23" w:author="Riselligia Caninsti" w:date="2022-08-15T09:32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24" w:author="Riselligia Caninsti" w:date="2022-08-15T09:53:00Z">
              <w:r w:rsidR="00584797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ins w:id="25" w:author="Riselligia Caninsti" w:date="2022-08-15T09:32:00Z">
              <w:r w:rsidR="00CD0205" w:rsidRPr="00CD020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6" w:author="Riselligia Caninsti" w:date="2022-08-15T09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idak hanya sebagai </w:t>
              </w:r>
            </w:ins>
            <w:del w:id="27" w:author="Riselligia Caninsti" w:date="2022-08-15T09:32:00Z">
              <w:r w:rsidRPr="00CD0205" w:rsidDel="00CD020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8" w:author="Riselligia Caninsti" w:date="2022-08-15T09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namun bukan lagi </w:delText>
              </w:r>
            </w:del>
            <w:r w:rsidRPr="00CD0205">
              <w:rPr>
                <w:rFonts w:ascii="Times New Roman" w:eastAsia="Times New Roman" w:hAnsi="Times New Roman" w:cs="Times New Roman"/>
                <w:szCs w:val="24"/>
                <w:highlight w:val="yellow"/>
                <w:rPrChange w:id="29" w:author="Riselligia Caninsti" w:date="2022-08-15T09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30" w:author="Riselligia Caninsti" w:date="2022-08-15T09:53:00Z">
              <w:r w:rsidRPr="00CD0205" w:rsidDel="00584797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1" w:author="Riselligia Caninsti" w:date="2022-08-15T09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CD0205">
              <w:rPr>
                <w:rFonts w:ascii="Times New Roman" w:eastAsia="Times New Roman" w:hAnsi="Times New Roman" w:cs="Times New Roman"/>
                <w:szCs w:val="24"/>
                <w:highlight w:val="yellow"/>
                <w:rPrChange w:id="32" w:author="Riselligia Caninsti" w:date="2022-08-15T09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3" w:author="Riselligia Caninsti" w:date="2022-08-15T09:53:00Z">
              <w:r w:rsidRPr="00EC6F38" w:rsidDel="00584797">
                <w:rPr>
                  <w:rFonts w:ascii="Times New Roman" w:eastAsia="Times New Roman" w:hAnsi="Times New Roman" w:cs="Times New Roman"/>
                  <w:szCs w:val="24"/>
                </w:rPr>
                <w:delText>tetapi kita</w:delText>
              </w:r>
            </w:del>
            <w:ins w:id="34" w:author="Riselligia Caninsti" w:date="2022-08-15T09:53:00Z">
              <w:r w:rsidR="00584797">
                <w:rPr>
                  <w:rFonts w:ascii="Times New Roman" w:eastAsia="Times New Roman" w:hAnsi="Times New Roman" w:cs="Times New Roman"/>
                  <w:szCs w:val="24"/>
                </w:rPr>
                <w:t>setiap ora</w:t>
              </w:r>
            </w:ins>
            <w:ins w:id="35" w:author="Riselligia Caninsti" w:date="2022-08-15T09:54:00Z">
              <w:r w:rsidR="00584797">
                <w:rPr>
                  <w:rFonts w:ascii="Times New Roman" w:eastAsia="Times New Roman" w:hAnsi="Times New Roman" w:cs="Times New Roman"/>
                  <w:szCs w:val="24"/>
                </w:rPr>
                <w:t>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del w:id="36" w:author="Riselligia Caninsti" w:date="2022-08-15T09:33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ins w:id="37" w:author="Riselligia Caninsti" w:date="2022-08-15T09:34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8" w:author="Riselligia Caninsti" w:date="2022-08-15T09:34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, dengan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kemampuan teknologi dan ide kreatif</w:t>
            </w:r>
            <w:ins w:id="39" w:author="Riselligia Caninsti" w:date="2022-08-15T09:54:00Z">
              <w:r w:rsidR="00584797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del w:id="40" w:author="Riselligia Caninsti" w:date="2022-08-15T09:34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2CB465" w14:textId="5CF0137C" w:rsidR="00125355" w:rsidRPr="00EC6F38" w:rsidRDefault="00CD020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1" w:author="Riselligia Caninsti" w:date="2022-08-15T09:35:00Z">
              <w:r>
                <w:rPr>
                  <w:rFonts w:ascii="Times New Roman" w:eastAsia="Times New Roman" w:hAnsi="Times New Roman" w:cs="Times New Roman"/>
                  <w:szCs w:val="24"/>
                </w:rPr>
                <w:t>Revolusi industri</w:t>
              </w:r>
            </w:ins>
            <w:del w:id="42" w:author="Riselligia Caninsti" w:date="2022-08-15T09:35:00Z">
              <w:r w:rsidR="00125355"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adalah </w:t>
            </w:r>
            <w:del w:id="43" w:author="Riselligia Caninsti" w:date="2022-08-15T09:35:00Z">
              <w:r w:rsidR="00125355"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suatu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program yang di</w:t>
            </w:r>
            <w:del w:id="44" w:author="Riselligia Caninsti" w:date="2022-08-15T09:35:00Z">
              <w:r w:rsidR="00125355"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</w:t>
            </w:r>
            <w:del w:id="45" w:author="Riselligia Caninsti" w:date="2022-08-15T09:36:00Z">
              <w:r w:rsidR="00125355"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 pendidikan 4.0 ini adalah peningkatan dan pemerataan pendidikan, dengan cara mem</w:t>
            </w:r>
            <w:ins w:id="46" w:author="Riselligia Caninsti" w:date="2022-08-15T09:36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5F1167DF" w14:textId="51F4567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7" w:author="Riselligia Caninsti" w:date="2022-08-15T09:36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>Tidak hanya itu p</w:delText>
              </w:r>
            </w:del>
            <w:ins w:id="48" w:author="Riselligia Caninsti" w:date="2022-08-15T09:36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menghasilkan 4 aspek yang </w:t>
            </w:r>
            <w:del w:id="49" w:author="Riselligia Caninsti" w:date="2022-08-15T09:37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sangat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0" w:author="Riselligia Caninsti" w:date="2022-08-15T09:36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</w:t>
            </w:r>
            <w:ins w:id="51" w:author="Riselligia Caninsti" w:date="2022-08-15T09:37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2" w:author="Riselligia Caninsti" w:date="2022-08-15T09:37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kolaboratif, komunikatif, ber</w:t>
            </w:r>
            <w:del w:id="53" w:author="Riselligia Caninsti" w:date="2022-08-15T09:37:00Z">
              <w:r w:rsidRPr="00EC6F38" w:rsidDel="00CD0205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ins w:id="54" w:author="Riselligia Caninsti" w:date="2022-08-15T09:37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 kritis, </w:t>
            </w:r>
            <w:ins w:id="55" w:author="Riselligia Caninsti" w:date="2022-08-15T09:37:00Z">
              <w:r w:rsidR="00CD020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</w:t>
            </w:r>
            <w:del w:id="56" w:author="Riselligia Caninsti" w:date="2022-08-15T09:37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57" w:author="Riselligia Caninsti" w:date="2022-08-15T09:37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Saat ini,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del w:id="58" w:author="Riselligia Caninsti" w:date="2022-08-15T09:38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ins w:id="59" w:author="Riselligia Caninsti" w:date="2022-08-15T09:38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galakkan</w:t>
              </w:r>
            </w:ins>
            <w:del w:id="60" w:author="Riselligia Caninsti" w:date="2022-08-15T09:38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</w:t>
            </w:r>
            <w:del w:id="61" w:author="Riselligia Caninsti" w:date="2022-08-15T09:38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di era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</w:t>
            </w:r>
            <w:ins w:id="62" w:author="Riselligia Caninsti" w:date="2022-08-15T09:38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dan ge</w:t>
              </w:r>
            </w:ins>
            <w:ins w:id="63" w:author="Riselligia Caninsti" w:date="2022-08-15T09:39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 xml:space="preserve">nerasi muda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mempersiapkan diri </w:t>
            </w:r>
            <w:del w:id="64" w:author="Riselligia Caninsti" w:date="2022-08-15T09:39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atau generasi muda untuk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memasuki dunia revolusi industri 4.0.</w:t>
            </w:r>
          </w:p>
          <w:p w14:paraId="39CAC668" w14:textId="277B6639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65" w:author="Riselligia Caninsti" w:date="2022-08-15T09:39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del w:id="66" w:author="Riselligia Caninsti" w:date="2022-08-15T09:39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67" w:author="Riselligia Caninsti" w:date="2022-08-15T09:39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</w:p>
          <w:p w14:paraId="440D5CD1" w14:textId="53632B54" w:rsidR="003D408E" w:rsidRPr="00EC6F38" w:rsidRDefault="003D408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8" w:author="Riselligia Caninsti" w:date="2022-08-15T09:39:00Z">
              <w:r>
                <w:rPr>
                  <w:rFonts w:ascii="Times New Roman" w:eastAsia="Times New Roman" w:hAnsi="Times New Roman" w:cs="Times New Roman"/>
                  <w:szCs w:val="24"/>
                </w:rPr>
                <w:t>Pendidikan 4.0</w:t>
              </w:r>
            </w:ins>
            <w:ins w:id="69" w:author="Riselligia Caninsti" w:date="2022-08-15T09:4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memiliki karakteristik sebagai berikut:</w:t>
              </w:r>
            </w:ins>
          </w:p>
          <w:p w14:paraId="332A48F1" w14:textId="1A220CCA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0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</w:t>
            </w:r>
            <w:ins w:id="71" w:author="Riselligia Caninsti" w:date="2022-08-15T09:40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2" w:author="Riselligia Caninsti" w:date="2022-08-15T09:40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ins w:id="73" w:author="Riselligia Caninsti" w:date="2022-08-15T09:40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74" w:author="Riselligia Caninsti" w:date="2022-08-15T09:40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783D1220" w14:textId="3C00C5FD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5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76" w:author="Riselligia Caninsti" w:date="2022-08-15T09:40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7" w:author="Riselligia Caninsti" w:date="2022-08-15T09:40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78" w:author="Riselligia Caninsti" w:date="2022-08-15T09:40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79" w:author="Riselligia Caninsti" w:date="2022-08-15T09:40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</w:t>
            </w:r>
            <w:ins w:id="80" w:author="Riselligia Caninsti" w:date="2022-08-15T09:41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1" w:author="Riselligia Caninsti" w:date="2022-08-15T09:41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ins w:id="82" w:author="Riselligia Caninsti" w:date="2022-08-15T09:41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83" w:author="Riselligia Caninsti" w:date="2022-08-15T09:41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59ED47E4" w14:textId="77777777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4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7EEBCFD0" w14:textId="529CEBF7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5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6" w:author="Riselligia Caninsti" w:date="2022-08-15T09:41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87" w:author="Riselligia Caninsti" w:date="2022-08-15T09:41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88" w:author="Riselligia Caninsti" w:date="2022-08-15T09:41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9" w:author="Riselligia Caninsti" w:date="2022-08-15T09:41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</w:t>
            </w:r>
            <w:ins w:id="90" w:author="Riselligia Caninsti" w:date="2022-08-15T09:42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del w:id="91" w:author="Riselligia Caninsti" w:date="2022-08-15T09:42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906489" w14:textId="77777777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2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96DACEB" w14:textId="0DC8C46A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3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94" w:author="Riselligia Caninsti" w:date="2022-08-15T09:42:00Z">
              <w:r w:rsidRPr="00EC6F38" w:rsidDel="003D408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95" w:author="Riselligia Caninsti" w:date="2022-08-15T09:42:00Z">
              <w:r w:rsidR="003D408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</w:t>
            </w:r>
            <w:del w:id="96" w:author="Riselligia Caninsti" w:date="2022-08-15T09:43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 siswa.</w:t>
            </w:r>
          </w:p>
          <w:p w14:paraId="3F8F8259" w14:textId="77777777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7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7F88550A" w14:textId="56597FC1" w:rsidR="00125355" w:rsidRPr="00EC6F38" w:rsidRDefault="00125355" w:rsidP="003D40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8" w:author="Riselligia Caninsti" w:date="2022-08-15T09:4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9" w:author="Riselligia Caninsti" w:date="2022-08-15T09:43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00" w:author="Riselligia Caninsti" w:date="2022-08-15T09:43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</w:t>
            </w:r>
            <w:del w:id="101" w:author="Riselligia Caninsti" w:date="2022-08-15T09:43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4.0 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</w:t>
            </w:r>
            <w:ins w:id="102" w:author="Riselligia Caninsti" w:date="2022-08-15T09:43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</w:ins>
            <w:del w:id="103" w:author="Riselligia Caninsti" w:date="2022-08-15T09:43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</w:t>
            </w:r>
            <w:del w:id="104" w:author="Riselligia Caninsti" w:date="2022-08-15T09:43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selalu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 agar dapat mengajarkan pendidikan sesuai dengan eranya.</w:t>
            </w:r>
          </w:p>
          <w:p w14:paraId="2C335021" w14:textId="7A3C712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105" w:author="Riselligia Caninsti" w:date="2022-08-15T09:44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Di dalam </w:delText>
              </w:r>
            </w:del>
            <w:ins w:id="106" w:author="Riselligia Caninsti" w:date="2022-08-15T09:44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revolusi industri </w:t>
            </w:r>
            <w:ins w:id="107" w:author="Riselligia Caninsti" w:date="2022-08-15T09:44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 xml:space="preserve">4.0, terdapat </w:t>
              </w:r>
            </w:ins>
            <w:del w:id="108" w:author="Riselligia Caninsti" w:date="2022-08-15T09:44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ini 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5 aspek yang di</w:t>
            </w:r>
            <w:del w:id="109" w:author="Riselligia Caninsti" w:date="2022-08-15T09:44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tekankan </w:t>
            </w:r>
            <w:del w:id="110" w:author="Riselligia Caninsti" w:date="2022-08-15T09:44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ins w:id="111" w:author="Riselligia Caninsti" w:date="2022-08-15T09:44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pembelajaran yaitu:</w:t>
            </w:r>
          </w:p>
          <w:p w14:paraId="4795C0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56FD554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4FBD729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</w:p>
          <w:p w14:paraId="31E0DC2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1A697AFD" w14:textId="4AB18559" w:rsidR="00125355" w:rsidRPr="00EC6F38" w:rsidRDefault="0036504A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12" w:author="Riselligia Caninsti" w:date="2022-08-15T09:44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del w:id="113" w:author="Riselligia Caninsti" w:date="2022-08-15T09:44:00Z">
              <w:r w:rsidR="00125355"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5B9FFAB3" w14:textId="259241C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114" w:author="Riselligia Caninsti" w:date="2022-08-15T09:45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</w:t>
            </w:r>
            <w:del w:id="115" w:author="Riselligia Caninsti" w:date="2022-08-15T09:45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ins w:id="116" w:author="Riselligia Caninsti" w:date="2022-08-15T09:45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117" w:author="Riselligia Caninsti" w:date="2022-08-15T09:45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18" w:author="Riselligia Caninsti" w:date="2022-08-15T09:45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>, pada p</w:delText>
              </w:r>
            </w:del>
            <w:ins w:id="119" w:author="Riselligia Caninsti" w:date="2022-08-15T09:45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mengamati dan memahami </w:t>
            </w:r>
            <w:del w:id="120" w:author="Riselligia Caninsti" w:date="2022-08-15T09:46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121" w:author="Riselligia Caninsti" w:date="2022-08-15T09:47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>akan mendukung</w:t>
              </w:r>
            </w:ins>
            <w:del w:id="122" w:author="Riselligia Caninsti" w:date="2022-08-15T09:47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 bisa memiliki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pikiran yang kritis. Pikiran kritis </w:t>
            </w:r>
            <w:del w:id="123" w:author="Riselligia Caninsti" w:date="2022-08-15T09:47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sangat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4" w:author="Riselligia Caninsti" w:date="2022-08-15T09:47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</w:t>
            </w:r>
            <w:del w:id="125" w:author="Riselligia Caninsti" w:date="2022-08-15T09:47:00Z">
              <w:r w:rsidRPr="00EC6F38" w:rsidDel="0036504A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akan timbul </w:delText>
              </w:r>
            </w:del>
            <w:ins w:id="126" w:author="Riselligia Caninsti" w:date="2022-08-15T09:47:00Z">
              <w:r w:rsidR="0036504A">
                <w:rPr>
                  <w:rFonts w:ascii="Times New Roman" w:eastAsia="Times New Roman" w:hAnsi="Times New Roman" w:cs="Times New Roman"/>
                  <w:szCs w:val="24"/>
                </w:rPr>
                <w:t xml:space="preserve">mendorong munculnya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 gagasan.</w:t>
            </w:r>
          </w:p>
          <w:p w14:paraId="2361871C" w14:textId="12062A9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7" w:author="Riselligia Caninsti" w:date="2022-08-15T09:48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ins w:id="128" w:author="Riselligia Caninsti" w:date="2022-08-15T09:48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agasan yang mucul dari pemikiran kritis </w:t>
            </w:r>
            <w:ins w:id="129" w:author="Riselligia Caninsti" w:date="2022-08-15T09:48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perlu </w:t>
              </w:r>
            </w:ins>
            <w:del w:id="130" w:author="Riselligia Caninsti" w:date="2022-08-15T09:48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tadi maka proses selanjutnya yaitu mencoba/ peng</w:delText>
              </w:r>
            </w:del>
            <w:ins w:id="131" w:author="Riselligia Caninsti" w:date="2022-08-15T09:48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ins w:id="132" w:author="Riselligia Caninsti" w:date="2022-08-15T09:48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an. </w:t>
            </w:r>
            <w:del w:id="133" w:author="Riselligia Caninsti" w:date="2022-08-15T09:48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Pada revolusi</w:delText>
              </w:r>
            </w:del>
            <w:ins w:id="134" w:author="Riselligia Caninsti" w:date="2022-08-15T09:48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Pend</w:t>
              </w:r>
            </w:ins>
            <w:ins w:id="135" w:author="Riselligia Caninsti" w:date="2022-08-15T09:49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idikan di era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lebih banyak praktek</w:t>
            </w:r>
            <w:ins w:id="136" w:author="Riselligia Caninsti" w:date="2022-08-15T09:49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</w:t>
            </w:r>
            <w:del w:id="137" w:author="Riselligia Caninsti" w:date="2022-08-15T09:49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menyiapkan anak </w:t>
            </w:r>
            <w:del w:id="138" w:author="Riselligia Caninsti" w:date="2022-08-15T09:49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139" w:author="Riselligia Caninsti" w:date="2022-08-15T09:49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untuk mampu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6F890E18" w14:textId="3B175C0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0" w:author="Riselligia Caninsti" w:date="2022-08-15T09:49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Setelah proses mencoba p</w:delText>
              </w:r>
            </w:del>
            <w:ins w:id="141" w:author="Riselligia Caninsti" w:date="2022-08-15T09:49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selanjutnya </w:t>
            </w:r>
            <w:ins w:id="142" w:author="Riselligia Caninsti" w:date="2022-08-15T09:49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adalah </w:t>
              </w:r>
            </w:ins>
            <w:del w:id="143" w:author="Riselligia Caninsti" w:date="2022-08-15T09:49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Mendiskusikan </w:t>
            </w:r>
            <w:del w:id="144" w:author="Riselligia Caninsti" w:date="2022-08-15T09:49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bukan </w:delText>
              </w:r>
            </w:del>
            <w:ins w:id="145" w:author="Riselligia Caninsti" w:date="2022-08-15T09:50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tidak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hanya </w:t>
            </w:r>
            <w:ins w:id="146" w:author="Riselligia Caninsti" w:date="2022-08-15T09:50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dilakukan oleh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atau dua orang</w:t>
            </w:r>
            <w:ins w:id="147" w:author="Riselligia Caninsti" w:date="2022-08-15T09:50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48" w:author="Riselligia Caninsti" w:date="2022-08-15T09:50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 tapi</w:delText>
              </w:r>
            </w:del>
            <w:ins w:id="149" w:author="Riselligia Caninsti" w:date="2022-08-15T09:50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t perlu</w:t>
              </w:r>
            </w:ins>
            <w:del w:id="150" w:author="Riselligia Caninsti" w:date="2022-08-15T09:50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kolaborasi</w:t>
            </w:r>
            <w:ins w:id="151" w:author="Riselligia Caninsti" w:date="2022-08-15T09:50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komunikasi dengan </w:t>
            </w:r>
            <w:ins w:id="152" w:author="Riselligia Caninsti" w:date="2022-08-15T09:51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beberapa pihak</w:t>
              </w:r>
            </w:ins>
            <w:del w:id="153" w:author="Riselligia Caninsti" w:date="2022-08-15T09:51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banyak 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ini dilakukan </w:t>
            </w:r>
            <w:ins w:id="154" w:author="Riselligia Caninsti" w:date="2022-08-15T09:51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untuk mendapatkan </w:t>
              </w:r>
            </w:ins>
            <w:del w:id="155" w:author="Riselligia Caninsti" w:date="2022-08-15T09:51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del w:id="156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arena 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 yang berbeda</w:t>
            </w:r>
            <w:ins w:id="157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atau ide-ide </w:t>
            </w:r>
            <w:del w:id="158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del w:id="159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 akan muncul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EE8F26" w14:textId="20EA6D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0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ins w:id="161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ins w:id="162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63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 adalah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ins w:id="164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65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ins w:id="166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 4.0 ini adalah kreatif dan inovatif</w:t>
            </w:r>
            <w:ins w:id="167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68" w:author="Riselligia Caninsti" w:date="2022-08-15T09:52:00Z">
              <w:r w:rsidRPr="00EC6F38" w:rsidDel="00C92092">
                <w:rPr>
                  <w:rFonts w:ascii="Times New Roman" w:eastAsia="Times New Roman" w:hAnsi="Times New Roman" w:cs="Times New Roman"/>
                  <w:szCs w:val="24"/>
                </w:rPr>
                <w:delText xml:space="preserve">. Dengan melakukan </w:delText>
              </w:r>
            </w:del>
            <w:ins w:id="169" w:author="Riselligia Caninsti" w:date="2022-08-15T09:52:00Z">
              <w:r w:rsidR="00C92092">
                <w:rPr>
                  <w:rFonts w:ascii="Times New Roman" w:eastAsia="Times New Roman" w:hAnsi="Times New Roman" w:cs="Times New Roman"/>
                  <w:szCs w:val="24"/>
                </w:rPr>
                <w:t xml:space="preserve">melalui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penelitian </w:t>
            </w:r>
            <w:ins w:id="170" w:author="Riselligia Caninsti" w:date="2022-08-15T09:53:00Z">
              <w:r w:rsidR="00584797">
                <w:rPr>
                  <w:rFonts w:ascii="Times New Roman" w:eastAsia="Times New Roman" w:hAnsi="Times New Roman" w:cs="Times New Roman"/>
                  <w:szCs w:val="24"/>
                </w:rPr>
                <w:t xml:space="preserve">dapat terlihat </w:t>
              </w:r>
            </w:ins>
            <w:del w:id="171" w:author="Riselligia Caninsti" w:date="2022-08-15T09:53:00Z">
              <w:r w:rsidRPr="00EC6F38" w:rsidDel="00584797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kreatif dan inovatif </w:t>
            </w:r>
            <w:ins w:id="172" w:author="Riselligia Caninsti" w:date="2022-08-15T09:53:00Z">
              <w:r w:rsidR="00584797">
                <w:rPr>
                  <w:rFonts w:ascii="Times New Roman" w:eastAsia="Times New Roman" w:hAnsi="Times New Roman" w:cs="Times New Roman"/>
                  <w:szCs w:val="24"/>
                </w:rPr>
                <w:t>seseorang</w:t>
              </w:r>
            </w:ins>
            <w:del w:id="173" w:author="Riselligia Caninsti" w:date="2022-08-15T09:53:00Z">
              <w:r w:rsidRPr="00EC6F38" w:rsidDel="00584797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0D79E7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2400C"/>
    <w:multiLevelType w:val="multilevel"/>
    <w:tmpl w:val="3448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51570">
    <w:abstractNumId w:val="1"/>
  </w:num>
  <w:num w:numId="2" w16cid:durableId="842862367">
    <w:abstractNumId w:val="0"/>
  </w:num>
  <w:num w:numId="3" w16cid:durableId="20592766">
    <w:abstractNumId w:val="3"/>
  </w:num>
  <w:num w:numId="4" w16cid:durableId="12399416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elligia Caninsti">
    <w15:presenceInfo w15:providerId="AD" w15:userId="S::riselligia.caninsti@yarsi01.onmicrosoft.com::86f72054-c308-4410-9ce3-83686fe02b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E57E4"/>
    <w:rsid w:val="00240407"/>
    <w:rsid w:val="0036504A"/>
    <w:rsid w:val="003D408E"/>
    <w:rsid w:val="0042167F"/>
    <w:rsid w:val="00584797"/>
    <w:rsid w:val="00924DF5"/>
    <w:rsid w:val="00C92092"/>
    <w:rsid w:val="00C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170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1E57E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Riselligia Caninsti</cp:lastModifiedBy>
  <cp:revision>2</cp:revision>
  <dcterms:created xsi:type="dcterms:W3CDTF">2022-08-15T02:54:00Z</dcterms:created>
  <dcterms:modified xsi:type="dcterms:W3CDTF">2022-08-15T02:54:00Z</dcterms:modified>
</cp:coreProperties>
</file>