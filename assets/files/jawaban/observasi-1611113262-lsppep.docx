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0" w:author="asus" w:date="2021-01-20T09:32:00Z">
              <w:r w:rsidR="004B3AD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1" w:author="asus" w:date="2021-01-20T09:33:00Z">
              <w:r w:rsidR="004B3AD4">
                <w:rPr>
                  <w:rFonts w:ascii="Times New Roman" w:eastAsia="Times New Roman" w:hAnsi="Times New Roman" w:cs="Times New Roman"/>
                  <w:szCs w:val="24"/>
                </w:rPr>
                <w:t>kstre</w:t>
              </w:r>
            </w:ins>
            <w:del w:id="2" w:author="asus" w:date="2021-01-20T09:33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>xtrea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del w:id="3" w:author="asus" w:date="2021-01-20T09:34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  <w:r w:rsidRPr="004B3AD4" w:rsidDel="004B3AD4">
                <w:rPr>
                  <w:rFonts w:ascii="Times New Roman" w:eastAsia="Times New Roman" w:hAnsi="Times New Roman" w:cs="Times New Roman"/>
                  <w:strike/>
                  <w:szCs w:val="24"/>
                  <w:rPrChange w:id="4" w:author="asus" w:date="2021-01-20T09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del w:id="5" w:author="asus" w:date="2021-01-20T09:34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</w:t>
            </w:r>
            <w:ins w:id="6" w:author="asus" w:date="2021-01-20T09:34:00Z">
              <w:r w:rsidR="004B3AD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7" w:author="asus" w:date="2021-01-20T09:34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" w:author="asus" w:date="2021-01-20T09:34:00Z">
              <w:r w:rsidR="004B3AD4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9" w:author="asus" w:date="2021-01-20T09:34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10" w:author="asus" w:date="2021-01-20T09:34:00Z">
              <w:r w:rsidR="004B3AD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" w:author="asus" w:date="2021-01-20T09:35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2" w:author="asus" w:date="2021-01-20T09:35:00Z">
              <w:r w:rsidR="004B3AD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3" w:author="asus" w:date="2021-01-20T09:35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" w:author="asus" w:date="2021-01-20T09:36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asus" w:date="2021-01-20T09:35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ins w:id="16" w:author="asus" w:date="2021-01-20T09:35:00Z">
              <w:r w:rsidR="004B3AD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7" w:author="asus" w:date="2021-01-20T09:35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8" w:author="asus" w:date="2021-01-20T09:36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19" w:author="asus" w:date="2021-01-20T09:36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20" w:author="asus" w:date="2021-01-20T09:36:00Z">
              <w:r w:rsidR="004B3AD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1" w:author="asus" w:date="2021-01-20T09:36:00Z">
              <w:r w:rsidR="004B3AD4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22" w:author="asus" w:date="2021-01-20T09:36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" w:author="asus" w:date="2021-01-20T09:36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24" w:author="asus" w:date="2021-01-20T09:36:00Z">
              <w:r w:rsidR="004B3AD4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4B3AD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5" w:author="asus" w:date="2021-01-20T09:36:00Z">
              <w:r w:rsidR="004B3AD4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6" w:author="asus" w:date="2021-01-20T09:37:00Z">
              <w:r w:rsidR="004B3AD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7" w:author="asus" w:date="2021-01-20T09:37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del w:id="28" w:author="asus" w:date="2021-01-20T09:37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 xml:space="preserve"> 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9" w:author="asus" w:date="2021-01-20T09:37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ins w:id="30" w:author="asus" w:date="2021-01-20T09:38:00Z">
              <w:r w:rsidR="004B3AD4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31" w:author="asus" w:date="2021-01-20T09:38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2" w:author="asus" w:date="2021-01-20T09:38:00Z">
              <w:r w:rsidR="004B3AD4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33" w:author="asus" w:date="2021-01-20T09:38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4" w:author="asus" w:date="2021-01-20T09:38:00Z">
              <w:r w:rsidR="004B3AD4">
                <w:rPr>
                  <w:rFonts w:ascii="Times New Roman" w:eastAsia="Times New Roman" w:hAnsi="Times New Roman" w:cs="Times New Roman"/>
                  <w:szCs w:val="24"/>
                </w:rPr>
                <w:t>itu</w:t>
              </w:r>
            </w:ins>
            <w:proofErr w:type="spellEnd"/>
            <w:ins w:id="35" w:author="asus" w:date="2021-01-20T09:39:00Z">
              <w:r w:rsidR="004B3AD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B3AD4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4B3AD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B3AD4">
                <w:rPr>
                  <w:rFonts w:ascii="Times New Roman" w:eastAsia="Times New Roman" w:hAnsi="Times New Roman" w:cs="Times New Roman"/>
                  <w:szCs w:val="24"/>
                </w:rPr>
                <w:t>generasi</w:t>
              </w:r>
              <w:proofErr w:type="spellEnd"/>
              <w:r w:rsidR="004B3AD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B3AD4">
                <w:rPr>
                  <w:rFonts w:ascii="Times New Roman" w:eastAsia="Times New Roman" w:hAnsi="Times New Roman" w:cs="Times New Roman"/>
                  <w:szCs w:val="24"/>
                </w:rPr>
                <w:t>muda</w:t>
              </w:r>
            </w:ins>
            <w:proofErr w:type="spellEnd"/>
            <w:ins w:id="36" w:author="asus" w:date="2021-01-20T09:38:00Z">
              <w:r w:rsidR="004B3AD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7" w:author="asus" w:date="2021-01-20T09:39:00Z">
              <w:r w:rsidR="004B3AD4" w:rsidRPr="00EC6F38">
                <w:rPr>
                  <w:rFonts w:ascii="Times New Roman" w:eastAsia="Times New Roman" w:hAnsi="Times New Roman" w:cs="Times New Roman"/>
                  <w:szCs w:val="24"/>
                </w:rPr>
                <w:t>mempersiapkan</w:t>
              </w:r>
              <w:proofErr w:type="spellEnd"/>
              <w:r w:rsidR="004B3AD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B3AD4" w:rsidRPr="00EC6F38">
                <w:rPr>
                  <w:rFonts w:ascii="Times New Roman" w:eastAsia="Times New Roman" w:hAnsi="Times New Roman" w:cs="Times New Roman"/>
                  <w:szCs w:val="24"/>
                </w:rPr>
                <w:t>diri</w:t>
              </w:r>
              <w:proofErr w:type="spellEnd"/>
              <w:r w:rsidR="004B3AD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8" w:author="asus" w:date="2021-01-20T09:38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 xml:space="preserve">mempersiapkan diri atau </w:delText>
              </w:r>
            </w:del>
            <w:del w:id="39" w:author="asus" w:date="2021-01-20T09:39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 xml:space="preserve">generasi muda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0" w:author="asus" w:date="2021-01-20T09:39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1" w:author="asus" w:date="2021-01-20T09:40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42" w:author="asus" w:date="2021-01-20T09:40:00Z">
              <w:r w:rsidR="004B3AD4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43" w:author="asus" w:date="2021-01-20T09:40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44" w:author="asus" w:date="2021-01-20T09:40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</w:del>
            <w:del w:id="45" w:author="asus" w:date="2021-01-20T09:39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46" w:author="asus" w:date="2021-01-20T09:40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 xml:space="preserve">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7" w:author="asus" w:date="2021-01-20T09:40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8" w:author="asus" w:date="2021-01-20T09:40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ins w:id="49" w:author="asus" w:date="2021-01-20T09:40:00Z">
              <w:r w:rsidR="004B3AD4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50" w:author="asus" w:date="2021-01-20T09:40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del w:id="51" w:author="asus" w:date="2021-01-20T09:40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</w:t>
            </w:r>
            <w:ins w:id="52" w:author="asus" w:date="2021-01-20T09:41:00Z">
              <w:r w:rsidR="004B3AD4">
                <w:rPr>
                  <w:rFonts w:ascii="Times New Roman" w:eastAsia="Times New Roman" w:hAnsi="Times New Roman" w:cs="Times New Roman"/>
                  <w:szCs w:val="24"/>
                </w:rPr>
                <w:t xml:space="preserve"> guru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3" w:author="asus" w:date="2021-01-20T09:41:00Z">
              <w:r w:rsidRPr="00EC6F38" w:rsidDel="004B3AD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</w:t>
            </w:r>
            <w:del w:id="54" w:author="asus" w:date="2021-01-20T09:43:00Z">
              <w:r w:rsidRPr="00EC6F38" w:rsidDel="005A3C98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5" w:author="asus" w:date="2021-01-20T09:43:00Z">
              <w:r w:rsidRPr="00EC6F38" w:rsidDel="005A3C98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proofErr w:type="spellStart"/>
            <w:ins w:id="56" w:author="asus" w:date="2021-01-20T09:43:00Z">
              <w:r w:rsidR="005A3C98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7" w:author="asus" w:date="2021-01-20T09:43:00Z">
              <w:r w:rsidR="005A3C98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8" w:author="asus" w:date="2021-01-20T09:43:00Z">
              <w:r w:rsidR="005A3C98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59" w:author="asus" w:date="2021-01-20T09:43:00Z">
              <w:r w:rsidR="005A3C9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60" w:author="asus" w:date="2021-01-20T09:43:00Z">
              <w:r w:rsidRPr="00EC6F38" w:rsidDel="005A3C98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1" w:author="asus" w:date="2021-01-20T09:43:00Z">
              <w:r w:rsidR="005A3C9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62" w:author="asus" w:date="2021-01-20T09:43:00Z">
              <w:r w:rsidRPr="00EC6F38" w:rsidDel="005A3C98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63" w:author="asus" w:date="2021-01-20T09:43:00Z">
              <w:r w:rsidR="005A3C9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4" w:author="asus" w:date="2021-01-20T09:43:00Z">
              <w:r w:rsidRPr="00EC6F38" w:rsidDel="005A3C9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65" w:author="asus" w:date="2021-01-20T09:44:00Z">
              <w:r w:rsidR="005A3C98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66" w:author="asus" w:date="2021-01-20T09:44:00Z">
              <w:r w:rsidRPr="00EC6F38" w:rsidDel="005A3C9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67" w:author="asus" w:date="2021-01-20T09:44:00Z">
              <w:r w:rsidRPr="00EC6F38" w:rsidDel="005A3C9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68" w:author="asus" w:date="2021-01-20T09:44:00Z">
              <w:r w:rsidR="005A3C98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del w:id="69" w:author="asus" w:date="2021-01-20T09:44:00Z">
              <w:r w:rsidRPr="00EC6F38" w:rsidDel="005A3C98">
                <w:rPr>
                  <w:rFonts w:ascii="Times New Roman" w:eastAsia="Times New Roman" w:hAnsi="Times New Roman" w:cs="Times New Roman"/>
                  <w:szCs w:val="24"/>
                </w:rPr>
                <w:delText>pe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ngaplikasi</w:t>
            </w:r>
            <w:ins w:id="70" w:author="asus" w:date="2021-01-20T09:44:00Z">
              <w:r w:rsidR="005A3C98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71" w:author="asus" w:date="2021-01-20T09:44:00Z">
              <w:r w:rsidR="005A3C98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72" w:author="asus" w:date="2021-01-20T09:44:00Z">
              <w:r w:rsidRPr="00EC6F38" w:rsidDel="005A3C9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73" w:author="asus" w:date="2021-01-20T09:44:00Z">
              <w:r w:rsidR="005A3C98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74" w:author="asus" w:date="2021-01-20T09:44:00Z">
              <w:r w:rsidRPr="00EC6F38" w:rsidDel="005A3C98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5" w:author="asus" w:date="2021-01-20T09:44:00Z">
              <w:r w:rsidRPr="00EC6F38" w:rsidDel="005A3C98">
                <w:rPr>
                  <w:rFonts w:ascii="Times New Roman" w:eastAsia="Times New Roman" w:hAnsi="Times New Roman" w:cs="Times New Roman"/>
                  <w:szCs w:val="24"/>
                </w:rPr>
                <w:delText xml:space="preserve">pada bagaimana 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76" w:author="asus" w:date="2021-01-20T09:45:00Z">
              <w:r w:rsidRPr="00EC6F38" w:rsidDel="005A3C98">
                <w:rPr>
                  <w:rFonts w:ascii="Times New Roman" w:eastAsia="Times New Roman" w:hAnsi="Times New Roman" w:cs="Times New Roman"/>
                  <w:szCs w:val="24"/>
                </w:rPr>
                <w:delText xml:space="preserve">Setelah proses mencoba </w:delText>
              </w:r>
            </w:del>
            <w:ins w:id="77" w:author="asus" w:date="2021-01-20T09:45:00Z">
              <w:r w:rsidR="005A3C9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78" w:author="asus" w:date="2021-01-20T09:45:00Z">
              <w:r w:rsidRPr="00EC6F38" w:rsidDel="005A3C98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roses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79" w:author="asus" w:date="2021-01-20T09:45:00Z">
              <w:r w:rsidR="005A3C98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5A3C98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del w:id="80" w:author="asus" w:date="2021-01-20T09:45:00Z">
              <w:r w:rsidRPr="00EC6F38" w:rsidDel="005A3C9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1" w:author="asus" w:date="2021-01-20T09:45:00Z">
              <w:r w:rsidR="005A3C98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ins w:id="82" w:author="asus" w:date="2021-01-20T09:45:00Z">
              <w:r w:rsidR="005A3C9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A3C98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5A3C9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A3C98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del w:id="83" w:author="asus" w:date="2021-01-20T09:45:00Z">
              <w:r w:rsidRPr="00EC6F38" w:rsidDel="005A3C9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84" w:author="asus" w:date="2021-01-20T09:45:00Z">
              <w:r w:rsidR="005A3C98">
                <w:rPr>
                  <w:rFonts w:ascii="Times New Roman" w:eastAsia="Times New Roman" w:hAnsi="Times New Roman" w:cs="Times New Roman"/>
                  <w:szCs w:val="24"/>
                </w:rPr>
                <w:t>kh</w:t>
              </w:r>
            </w:ins>
            <w:del w:id="85" w:author="asus" w:date="2021-01-20T09:45:00Z">
              <w:r w:rsidRPr="00EC6F38" w:rsidDel="005A3C98">
                <w:rPr>
                  <w:rFonts w:ascii="Times New Roman" w:eastAsia="Times New Roman" w:hAnsi="Times New Roman" w:cs="Times New Roman"/>
                  <w:szCs w:val="24"/>
                </w:rPr>
                <w:delText>h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86" w:author="asus" w:date="2021-01-20T09:45:00Z">
              <w:r w:rsidR="005A3C98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87" w:author="asus" w:date="2021-01-20T09:45:00Z">
              <w:r w:rsidRPr="00EC6F38" w:rsidDel="005A3C98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ins w:id="88" w:author="asus" w:date="2021-01-20T09:45:00Z">
              <w:r w:rsidR="005A3C98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89" w:author="asus" w:date="2021-01-20T09:45:00Z">
              <w:r w:rsidRPr="00EC6F38" w:rsidDel="005A3C98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90" w:author="asus" w:date="2021-01-20T09:45:00Z">
              <w:r w:rsidR="005A3C9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1" w:author="asus" w:date="2021-01-20T09:46:00Z">
              <w:r w:rsidR="005A3C98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bookmarkStart w:id="92" w:name="_GoBack"/>
            <w:bookmarkEnd w:id="92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B3AD4"/>
    <w:rsid w:val="005A3C98"/>
    <w:rsid w:val="0070703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D412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D8C3F-EDF6-4F69-BD20-A440EFC77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2021-01-20T02:46:00Z</dcterms:created>
  <dcterms:modified xsi:type="dcterms:W3CDTF">2021-01-20T02:46:00Z</dcterms:modified>
</cp:coreProperties>
</file>