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5DD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4E099E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77D37D8" w14:textId="77777777" w:rsidR="00125355" w:rsidRPr="001D038C" w:rsidRDefault="00125355" w:rsidP="00125355">
      <w:pPr>
        <w:spacing w:after="0"/>
        <w:jc w:val="center"/>
        <w:rPr>
          <w:rFonts w:ascii="Minion Pro" w:hAnsi="Minion Pro"/>
          <w:b/>
          <w:sz w:val="36"/>
          <w:szCs w:val="36"/>
        </w:rPr>
      </w:pPr>
    </w:p>
    <w:p w14:paraId="39D415C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336B6F94" w14:textId="77777777" w:rsidTr="00821BA2">
        <w:tc>
          <w:tcPr>
            <w:tcW w:w="9350" w:type="dxa"/>
          </w:tcPr>
          <w:p w14:paraId="1854A254" w14:textId="6C009755" w:rsidR="00125355" w:rsidRDefault="00125355" w:rsidP="001F0718">
            <w:pPr>
              <w:pStyle w:val="Heading3"/>
              <w:jc w:val="both"/>
              <w:rPr>
                <w:rFonts w:ascii="Times New Roman" w:hAnsi="Times New Roman"/>
                <w:sz w:val="48"/>
              </w:rPr>
              <w:pPrChange w:id="0" w:author="PGSD1" w:date="2021-12-13T12:45:00Z">
                <w:pPr>
                  <w:pStyle w:val="Heading3"/>
                </w:pPr>
              </w:pPrChange>
            </w:pPr>
            <w:r>
              <w:lastRenderedPageBreak/>
              <w:t>Pembelajaran di Era "Revolusi Industri 4.0" bagi Anak Usia Dini</w:t>
            </w:r>
          </w:p>
          <w:p w14:paraId="01E42FFC" w14:textId="5740DD7A" w:rsidR="00125355"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1" w:author="PGSD1" w:date="2021-12-13T12:45:00Z">
                <w:pPr>
                  <w:spacing w:before="100" w:beforeAutospacing="1" w:after="100" w:afterAutospacing="1" w:line="240" w:lineRule="auto"/>
                  <w:contextualSpacing w:val="0"/>
                </w:pPr>
              </w:pPrChange>
            </w:pPr>
            <w:proofErr w:type="gramStart"/>
            <w:r>
              <w:rPr>
                <w:rFonts w:ascii="Times New Roman" w:eastAsia="Times New Roman" w:hAnsi="Times New Roman" w:cs="Times New Roman"/>
                <w:szCs w:val="24"/>
              </w:rPr>
              <w:t xml:space="preserve">Oleh </w:t>
            </w:r>
            <w:ins w:id="2" w:author="PGSD1" w:date="2021-12-13T12:32:00Z">
              <w:r w:rsidR="009A3886">
                <w:rPr>
                  <w:rFonts w:ascii="Times New Roman" w:eastAsia="Times New Roman" w:hAnsi="Times New Roman" w:cs="Times New Roman"/>
                  <w:szCs w:val="24"/>
                </w:rPr>
                <w:t>:</w:t>
              </w:r>
              <w:proofErr w:type="gramEnd"/>
              <w:r w:rsidR="009A3886">
                <w:rPr>
                  <w:rFonts w:ascii="Times New Roman" w:eastAsia="Times New Roman" w:hAnsi="Times New Roman" w:cs="Times New Roman"/>
                  <w:szCs w:val="24"/>
                </w:rPr>
                <w:t xml:space="preserve"> </w:t>
              </w:r>
            </w:ins>
            <w:r>
              <w:rPr>
                <w:rFonts w:ascii="Times New Roman" w:eastAsia="Times New Roman" w:hAnsi="Times New Roman" w:cs="Times New Roman"/>
                <w:szCs w:val="24"/>
              </w:rPr>
              <w:t>Kodar Akbar</w:t>
            </w:r>
          </w:p>
          <w:p w14:paraId="2A118441" w14:textId="063D818E"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3"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zaman ini kita berada pada zona industri yang sangat </w:t>
            </w:r>
            <w:del w:id="4" w:author="PGSD1" w:date="2021-12-13T12:33:00Z">
              <w:r w:rsidRPr="00EC6F38" w:rsidDel="009A3886">
                <w:rPr>
                  <w:rFonts w:ascii="Times New Roman" w:eastAsia="Times New Roman" w:hAnsi="Times New Roman" w:cs="Times New Roman"/>
                  <w:szCs w:val="24"/>
                </w:rPr>
                <w:delText>extream</w:delText>
              </w:r>
            </w:del>
            <w:ins w:id="5" w:author="PGSD1" w:date="2021-12-13T12:33:00Z">
              <w:r w:rsidR="009A3886">
                <w:rPr>
                  <w:rFonts w:ascii="Times New Roman" w:eastAsia="Times New Roman" w:hAnsi="Times New Roman" w:cs="Times New Roman"/>
                  <w:szCs w:val="24"/>
                </w:rPr>
                <w:t xml:space="preserve"> ekstr</w:t>
              </w:r>
            </w:ins>
            <w:ins w:id="6" w:author="PGSD1" w:date="2021-12-13T12:34:00Z">
              <w:r w:rsidR="009A3886">
                <w:rPr>
                  <w:rFonts w:ascii="Times New Roman" w:eastAsia="Times New Roman" w:hAnsi="Times New Roman" w:cs="Times New Roman"/>
                  <w:szCs w:val="24"/>
                </w:rPr>
                <w:t>i</w:t>
              </w:r>
            </w:ins>
            <w:ins w:id="7" w:author="PGSD1" w:date="2021-12-13T12:33:00Z">
              <w:r w:rsidR="009A3886">
                <w:rPr>
                  <w:rFonts w:ascii="Times New Roman" w:eastAsia="Times New Roman" w:hAnsi="Times New Roman" w:cs="Times New Roman"/>
                  <w:szCs w:val="24"/>
                </w:rPr>
                <w:t>m</w:t>
              </w:r>
            </w:ins>
            <w:r w:rsidRPr="00EC6F38">
              <w:rPr>
                <w:rFonts w:ascii="Times New Roman" w:eastAsia="Times New Roman" w:hAnsi="Times New Roman" w:cs="Times New Roman"/>
                <w:szCs w:val="24"/>
              </w:rPr>
              <w:t xml:space="preserve">. Industri yang </w:t>
            </w:r>
            <w:ins w:id="8" w:author="PGSD1" w:date="2021-12-13T12:33:00Z">
              <w:r w:rsidR="009A3886">
                <w:rPr>
                  <w:rFonts w:ascii="Times New Roman" w:eastAsia="Times New Roman" w:hAnsi="Times New Roman" w:cs="Times New Roman"/>
                  <w:szCs w:val="24"/>
                </w:rPr>
                <w:t>se</w:t>
              </w:r>
            </w:ins>
            <w:r w:rsidRPr="00EC6F38">
              <w:rPr>
                <w:rFonts w:ascii="Times New Roman" w:eastAsia="Times New Roman" w:hAnsi="Times New Roman" w:cs="Times New Roman"/>
                <w:szCs w:val="24"/>
              </w:rPr>
              <w:t xml:space="preserve">tiap menit bahkan detik </w:t>
            </w:r>
            <w:del w:id="9" w:author="PGSD1" w:date="2021-12-13T12:33:00Z">
              <w:r w:rsidRPr="00EC6F38" w:rsidDel="009A3886">
                <w:rPr>
                  <w:rFonts w:ascii="Times New Roman" w:eastAsia="Times New Roman" w:hAnsi="Times New Roman" w:cs="Times New Roman"/>
                  <w:szCs w:val="24"/>
                </w:rPr>
                <w:delText xml:space="preserve">dia akan </w:delText>
              </w:r>
            </w:del>
            <w:r w:rsidRPr="00EC6F38">
              <w:rPr>
                <w:rFonts w:ascii="Times New Roman" w:eastAsia="Times New Roman" w:hAnsi="Times New Roman" w:cs="Times New Roman"/>
                <w:szCs w:val="24"/>
              </w:rPr>
              <w:t xml:space="preserve">berubah semakin maju, </w:t>
            </w:r>
            <w:del w:id="10" w:author="PGSD1" w:date="2021-12-13T12:34:00Z">
              <w:r w:rsidRPr="00EC6F38" w:rsidDel="009A3886">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 xml:space="preserve">sering kita sebut dengan </w:t>
            </w:r>
            <w:del w:id="11" w:author="PGSD1" w:date="2021-12-13T12:34:00Z">
              <w:r w:rsidRPr="00EC6F38" w:rsidDel="009A3886">
                <w:rPr>
                  <w:rFonts w:ascii="Times New Roman" w:eastAsia="Times New Roman" w:hAnsi="Times New Roman" w:cs="Times New Roman"/>
                  <w:szCs w:val="24"/>
                </w:rPr>
                <w:delText>r</w:delText>
              </w:r>
            </w:del>
            <w:ins w:id="12" w:author="PGSD1" w:date="2021-12-13T12:34:00Z">
              <w:r w:rsidR="009A3886">
                <w:rPr>
                  <w:rFonts w:ascii="Times New Roman" w:eastAsia="Times New Roman" w:hAnsi="Times New Roman" w:cs="Times New Roman"/>
                  <w:szCs w:val="24"/>
                </w:rPr>
                <w:t>R</w:t>
              </w:r>
            </w:ins>
            <w:r w:rsidRPr="00EC6F38">
              <w:rPr>
                <w:rFonts w:ascii="Times New Roman" w:eastAsia="Times New Roman" w:hAnsi="Times New Roman" w:cs="Times New Roman"/>
                <w:szCs w:val="24"/>
              </w:rPr>
              <w:t xml:space="preserve">evolusi </w:t>
            </w:r>
            <w:del w:id="13" w:author="PGSD1" w:date="2021-12-13T12:34:00Z">
              <w:r w:rsidRPr="00EC6F38" w:rsidDel="009A3886">
                <w:rPr>
                  <w:rFonts w:ascii="Times New Roman" w:eastAsia="Times New Roman" w:hAnsi="Times New Roman" w:cs="Times New Roman"/>
                  <w:szCs w:val="24"/>
                </w:rPr>
                <w:delText xml:space="preserve">industry </w:delText>
              </w:r>
            </w:del>
            <w:ins w:id="14" w:author="PGSD1" w:date="2021-12-13T12:34:00Z">
              <w:r w:rsidR="009A3886">
                <w:rPr>
                  <w:rFonts w:ascii="Times New Roman" w:eastAsia="Times New Roman" w:hAnsi="Times New Roman" w:cs="Times New Roman"/>
                  <w:szCs w:val="24"/>
                </w:rPr>
                <w:t>I</w:t>
              </w:r>
              <w:r w:rsidR="009A3886" w:rsidRPr="00EC6F38">
                <w:rPr>
                  <w:rFonts w:ascii="Times New Roman" w:eastAsia="Times New Roman" w:hAnsi="Times New Roman" w:cs="Times New Roman"/>
                  <w:szCs w:val="24"/>
                </w:rPr>
                <w:t xml:space="preserve">ndustry </w:t>
              </w:r>
            </w:ins>
            <w:r w:rsidRPr="00EC6F38">
              <w:rPr>
                <w:rFonts w:ascii="Times New Roman" w:eastAsia="Times New Roman" w:hAnsi="Times New Roman" w:cs="Times New Roman"/>
                <w:szCs w:val="24"/>
              </w:rPr>
              <w:t xml:space="preserve">4.0. Istilah yang </w:t>
            </w:r>
            <w:del w:id="15" w:author="PGSD1" w:date="2021-12-13T12:35:00Z">
              <w:r w:rsidRPr="00EC6F38" w:rsidDel="009A3886">
                <w:rPr>
                  <w:rFonts w:ascii="Times New Roman" w:eastAsia="Times New Roman" w:hAnsi="Times New Roman" w:cs="Times New Roman"/>
                  <w:szCs w:val="24"/>
                </w:rPr>
                <w:delText>masih jarang kita dengar bahkan banyak yang masih awam</w:delText>
              </w:r>
            </w:del>
            <w:ins w:id="16" w:author="PGSD1" w:date="2021-12-13T12:35:00Z">
              <w:r w:rsidR="009A3886">
                <w:rPr>
                  <w:rFonts w:ascii="Times New Roman" w:eastAsia="Times New Roman" w:hAnsi="Times New Roman" w:cs="Times New Roman"/>
                  <w:szCs w:val="24"/>
                </w:rPr>
                <w:t>sering kita dengar</w:t>
              </w:r>
            </w:ins>
            <w:r w:rsidRPr="00EC6F38">
              <w:rPr>
                <w:rFonts w:ascii="Times New Roman" w:eastAsia="Times New Roman" w:hAnsi="Times New Roman" w:cs="Times New Roman"/>
                <w:szCs w:val="24"/>
              </w:rPr>
              <w:t>.</w:t>
            </w:r>
          </w:p>
          <w:p w14:paraId="7D0B83CF" w14:textId="1D130DCC"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17"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Bagi pendidik maupun peserta didik hari ini </w:t>
            </w:r>
            <w:del w:id="18" w:author="PGSD1" w:date="2021-12-13T12:36:00Z">
              <w:r w:rsidRPr="00EC6F38" w:rsidDel="009A3886">
                <w:rPr>
                  <w:rFonts w:ascii="Times New Roman" w:eastAsia="Times New Roman" w:hAnsi="Times New Roman" w:cs="Times New Roman"/>
                  <w:szCs w:val="24"/>
                </w:rPr>
                <w:delText xml:space="preserve">kita </w:delText>
              </w:r>
            </w:del>
            <w:r w:rsidRPr="00EC6F38">
              <w:rPr>
                <w:rFonts w:ascii="Times New Roman" w:eastAsia="Times New Roman" w:hAnsi="Times New Roman" w:cs="Times New Roman"/>
                <w:szCs w:val="24"/>
              </w:rPr>
              <w:t xml:space="preserve">di siapkan untuk memasuki dunia kerja namun bukan </w:t>
            </w:r>
            <w:del w:id="19" w:author="PGSD1" w:date="2021-12-13T12:36:00Z">
              <w:r w:rsidRPr="00EC6F38" w:rsidDel="009A3886">
                <w:rPr>
                  <w:rFonts w:ascii="Times New Roman" w:eastAsia="Times New Roman" w:hAnsi="Times New Roman" w:cs="Times New Roman"/>
                  <w:szCs w:val="24"/>
                </w:rPr>
                <w:delText xml:space="preserve">lagi </w:delText>
              </w:r>
            </w:del>
            <w:ins w:id="20" w:author="PGSD1" w:date="2021-12-13T12:36:00Z">
              <w:r w:rsidR="009A3886">
                <w:rPr>
                  <w:rFonts w:ascii="Times New Roman" w:eastAsia="Times New Roman" w:hAnsi="Times New Roman" w:cs="Times New Roman"/>
                  <w:szCs w:val="24"/>
                </w:rPr>
                <w:t>b</w:t>
              </w:r>
              <w:r w:rsidR="009A3886" w:rsidRPr="00EC6F38">
                <w:rPr>
                  <w:rFonts w:ascii="Times New Roman" w:eastAsia="Times New Roman" w:hAnsi="Times New Roman" w:cs="Times New Roman"/>
                  <w:szCs w:val="24"/>
                </w:rPr>
                <w:t xml:space="preserve">agi </w:t>
              </w:r>
            </w:ins>
            <w:r w:rsidRPr="00EC6F38">
              <w:rPr>
                <w:rFonts w:ascii="Times New Roman" w:eastAsia="Times New Roman" w:hAnsi="Times New Roman" w:cs="Times New Roman"/>
                <w:szCs w:val="24"/>
              </w:rPr>
              <w:t>pe</w:t>
            </w:r>
            <w:del w:id="21" w:author="PGSD1" w:date="2021-12-13T12:36:00Z">
              <w:r w:rsidRPr="00EC6F38" w:rsidDel="009A3886">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 xml:space="preserve">kerja, tetapi kita di </w:t>
            </w:r>
            <w:del w:id="22" w:author="PGSD1" w:date="2021-12-13T12:36:00Z">
              <w:r w:rsidRPr="00EC6F38" w:rsidDel="009A3886">
                <w:rPr>
                  <w:rFonts w:ascii="Times New Roman" w:eastAsia="Times New Roman" w:hAnsi="Times New Roman" w:cs="Times New Roman"/>
                  <w:szCs w:val="24"/>
                </w:rPr>
                <w:delText xml:space="preserve">siapkan </w:delText>
              </w:r>
            </w:del>
            <w:ins w:id="23" w:author="PGSD1" w:date="2021-12-13T12:36:00Z">
              <w:r w:rsidR="009A3886">
                <w:rPr>
                  <w:rFonts w:ascii="Times New Roman" w:eastAsia="Times New Roman" w:hAnsi="Times New Roman" w:cs="Times New Roman"/>
                  <w:szCs w:val="24"/>
                </w:rPr>
                <w:t>minta</w:t>
              </w:r>
              <w:r w:rsidR="009A3886"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untuk membuat lapangan kerja baru yang belum tercipta, dengan menggunakan kemampuan teknologi dan </w:t>
            </w:r>
            <w:del w:id="24" w:author="PGSD1" w:date="2021-12-13T12:37:00Z">
              <w:r w:rsidRPr="00EC6F38" w:rsidDel="009A3886">
                <w:rPr>
                  <w:rFonts w:ascii="Times New Roman" w:eastAsia="Times New Roman" w:hAnsi="Times New Roman" w:cs="Times New Roman"/>
                  <w:szCs w:val="24"/>
                </w:rPr>
                <w:delText>ide kreatif kita</w:delText>
              </w:r>
            </w:del>
            <w:ins w:id="25" w:author="PGSD1" w:date="2021-12-13T12:37:00Z">
              <w:r w:rsidR="009A3886">
                <w:rPr>
                  <w:rFonts w:ascii="Times New Roman" w:eastAsia="Times New Roman" w:hAnsi="Times New Roman" w:cs="Times New Roman"/>
                  <w:szCs w:val="24"/>
                </w:rPr>
                <w:t>karya yang inovatif</w:t>
              </w:r>
            </w:ins>
            <w:r w:rsidRPr="00EC6F38">
              <w:rPr>
                <w:rFonts w:ascii="Times New Roman" w:eastAsia="Times New Roman" w:hAnsi="Times New Roman" w:cs="Times New Roman"/>
                <w:szCs w:val="24"/>
              </w:rPr>
              <w:t>.</w:t>
            </w:r>
          </w:p>
          <w:p w14:paraId="3DCC9702" w14:textId="2C435598"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26"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w:t>
            </w:r>
            <w:ins w:id="27" w:author="PGSD1" w:date="2021-12-13T12:37:00Z">
              <w:r w:rsidR="00592BD2">
                <w:rPr>
                  <w:rFonts w:ascii="Times New Roman" w:eastAsia="Times New Roman" w:hAnsi="Times New Roman" w:cs="Times New Roman"/>
                  <w:szCs w:val="24"/>
                </w:rPr>
                <w:t>P</w:t>
              </w:r>
            </w:ins>
            <w:del w:id="28" w:author="PGSD1" w:date="2021-12-13T12:37:00Z">
              <w:r w:rsidRPr="00EC6F38" w:rsidDel="00592BD2">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endidikan 4.0 ini adalah peningkatan dan pemerataan pendidikan, dengan cara memerluas akses dan memanfaatkan teknologi.</w:t>
            </w:r>
          </w:p>
          <w:p w14:paraId="6CC9F679" w14:textId="232CDC44"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29" w:author="PGSD1" w:date="2021-12-13T12:45:00Z">
                <w:pPr>
                  <w:spacing w:before="100" w:beforeAutospacing="1" w:after="100" w:afterAutospacing="1" w:line="240" w:lineRule="auto"/>
                  <w:contextualSpacing w:val="0"/>
                </w:pPr>
              </w:pPrChange>
            </w:pPr>
            <w:del w:id="30" w:author="PGSD1" w:date="2021-12-13T12:38:00Z">
              <w:r w:rsidRPr="00EC6F38" w:rsidDel="00592BD2">
                <w:rPr>
                  <w:rFonts w:ascii="Times New Roman" w:eastAsia="Times New Roman" w:hAnsi="Times New Roman" w:cs="Times New Roman"/>
                  <w:szCs w:val="24"/>
                </w:rPr>
                <w:delText xml:space="preserve">Tidak hanya itu </w:delText>
              </w:r>
            </w:del>
            <w:ins w:id="31" w:author="PGSD1" w:date="2021-12-13T12:39:00Z">
              <w:r w:rsidR="00592BD2">
                <w:rPr>
                  <w:rFonts w:ascii="Times New Roman" w:eastAsia="Times New Roman" w:hAnsi="Times New Roman" w:cs="Times New Roman"/>
                  <w:szCs w:val="24"/>
                </w:rPr>
                <w:t xml:space="preserve">Pembelajaran Abad 21 </w:t>
              </w:r>
            </w:ins>
            <w:del w:id="32" w:author="PGSD1" w:date="2021-12-13T12:38:00Z">
              <w:r w:rsidRPr="00EC6F38" w:rsidDel="00592BD2">
                <w:rPr>
                  <w:rFonts w:ascii="Times New Roman" w:eastAsia="Times New Roman" w:hAnsi="Times New Roman" w:cs="Times New Roman"/>
                  <w:szCs w:val="24"/>
                </w:rPr>
                <w:delText>p</w:delText>
              </w:r>
            </w:del>
            <w:del w:id="33" w:author="PGSD1" w:date="2021-12-13T12:39:00Z">
              <w:r w:rsidRPr="00EC6F38" w:rsidDel="00592BD2">
                <w:rPr>
                  <w:rFonts w:ascii="Times New Roman" w:eastAsia="Times New Roman" w:hAnsi="Times New Roman" w:cs="Times New Roman"/>
                  <w:szCs w:val="24"/>
                </w:rPr>
                <w:delText>endidikan 4.0</w:delText>
              </w:r>
            </w:del>
            <w:r w:rsidRPr="00EC6F38">
              <w:rPr>
                <w:rFonts w:ascii="Times New Roman" w:eastAsia="Times New Roman" w:hAnsi="Times New Roman" w:cs="Times New Roman"/>
                <w:szCs w:val="24"/>
              </w:rPr>
              <w:t xml:space="preserve"> menghasilkan 4 aspek yang sangat di butuhkan di era milenial ini yaitu </w:t>
            </w:r>
            <w:ins w:id="34" w:author="PGSD1" w:date="2021-12-13T12:38:00Z">
              <w:r w:rsidR="00592BD2">
                <w:rPr>
                  <w:rFonts w:ascii="Times New Roman" w:eastAsia="Times New Roman" w:hAnsi="Times New Roman" w:cs="Times New Roman"/>
                  <w:szCs w:val="24"/>
                </w:rPr>
                <w:t>K</w:t>
              </w:r>
            </w:ins>
            <w:del w:id="35" w:author="PGSD1" w:date="2021-12-13T12:38:00Z">
              <w:r w:rsidRPr="00EC6F38" w:rsidDel="00592BD2">
                <w:rPr>
                  <w:rFonts w:ascii="Times New Roman" w:eastAsia="Times New Roman" w:hAnsi="Times New Roman" w:cs="Times New Roman"/>
                  <w:szCs w:val="24"/>
                </w:rPr>
                <w:delText>k</w:delText>
              </w:r>
            </w:del>
            <w:r w:rsidRPr="00EC6F38">
              <w:rPr>
                <w:rFonts w:ascii="Times New Roman" w:eastAsia="Times New Roman" w:hAnsi="Times New Roman" w:cs="Times New Roman"/>
                <w:szCs w:val="24"/>
              </w:rPr>
              <w:t xml:space="preserve">olaboratif, </w:t>
            </w:r>
            <w:del w:id="36" w:author="PGSD1" w:date="2021-12-13T12:38:00Z">
              <w:r w:rsidRPr="00EC6F38" w:rsidDel="00592BD2">
                <w:rPr>
                  <w:rFonts w:ascii="Times New Roman" w:eastAsia="Times New Roman" w:hAnsi="Times New Roman" w:cs="Times New Roman"/>
                  <w:szCs w:val="24"/>
                </w:rPr>
                <w:delText>komunikatif</w:delText>
              </w:r>
            </w:del>
            <w:ins w:id="37" w:author="PGSD1" w:date="2021-12-13T12:38:00Z">
              <w:r w:rsidR="00592BD2">
                <w:rPr>
                  <w:rFonts w:ascii="Times New Roman" w:eastAsia="Times New Roman" w:hAnsi="Times New Roman" w:cs="Times New Roman"/>
                  <w:szCs w:val="24"/>
                </w:rPr>
                <w:t>K</w:t>
              </w:r>
              <w:r w:rsidR="00592BD2" w:rsidRPr="00EC6F38">
                <w:rPr>
                  <w:rFonts w:ascii="Times New Roman" w:eastAsia="Times New Roman" w:hAnsi="Times New Roman" w:cs="Times New Roman"/>
                  <w:szCs w:val="24"/>
                </w:rPr>
                <w:t>omunikatif</w:t>
              </w:r>
            </w:ins>
            <w:r w:rsidRPr="00EC6F38">
              <w:rPr>
                <w:rFonts w:ascii="Times New Roman" w:eastAsia="Times New Roman" w:hAnsi="Times New Roman" w:cs="Times New Roman"/>
                <w:szCs w:val="24"/>
              </w:rPr>
              <w:t xml:space="preserve">, </w:t>
            </w:r>
            <w:del w:id="38" w:author="PGSD1" w:date="2021-12-13T12:38:00Z">
              <w:r w:rsidRPr="00EC6F38" w:rsidDel="00592BD2">
                <w:rPr>
                  <w:rFonts w:ascii="Times New Roman" w:eastAsia="Times New Roman" w:hAnsi="Times New Roman" w:cs="Times New Roman"/>
                  <w:szCs w:val="24"/>
                </w:rPr>
                <w:delText xml:space="preserve">berfikir </w:delText>
              </w:r>
            </w:del>
            <w:ins w:id="39" w:author="PGSD1" w:date="2021-12-13T12:38:00Z">
              <w:r w:rsidR="00592BD2">
                <w:rPr>
                  <w:rFonts w:ascii="Times New Roman" w:eastAsia="Times New Roman" w:hAnsi="Times New Roman" w:cs="Times New Roman"/>
                  <w:szCs w:val="24"/>
                </w:rPr>
                <w:t>B</w:t>
              </w:r>
              <w:r w:rsidR="00592BD2" w:rsidRPr="00EC6F38">
                <w:rPr>
                  <w:rFonts w:ascii="Times New Roman" w:eastAsia="Times New Roman" w:hAnsi="Times New Roman" w:cs="Times New Roman"/>
                  <w:szCs w:val="24"/>
                </w:rPr>
                <w:t xml:space="preserve">erfikir </w:t>
              </w:r>
            </w:ins>
            <w:del w:id="40" w:author="PGSD1" w:date="2021-12-13T12:38:00Z">
              <w:r w:rsidRPr="00EC6F38" w:rsidDel="00592BD2">
                <w:rPr>
                  <w:rFonts w:ascii="Times New Roman" w:eastAsia="Times New Roman" w:hAnsi="Times New Roman" w:cs="Times New Roman"/>
                  <w:szCs w:val="24"/>
                </w:rPr>
                <w:delText>kritis</w:delText>
              </w:r>
            </w:del>
            <w:ins w:id="41" w:author="PGSD1" w:date="2021-12-13T12:38:00Z">
              <w:r w:rsidR="00592BD2">
                <w:rPr>
                  <w:rFonts w:ascii="Times New Roman" w:eastAsia="Times New Roman" w:hAnsi="Times New Roman" w:cs="Times New Roman"/>
                  <w:szCs w:val="24"/>
                </w:rPr>
                <w:t>K</w:t>
              </w:r>
              <w:r w:rsidR="00592BD2" w:rsidRPr="00EC6F38">
                <w:rPr>
                  <w:rFonts w:ascii="Times New Roman" w:eastAsia="Times New Roman" w:hAnsi="Times New Roman" w:cs="Times New Roman"/>
                  <w:szCs w:val="24"/>
                </w:rPr>
                <w:t>ritis</w:t>
              </w:r>
            </w:ins>
            <w:r w:rsidRPr="00EC6F38">
              <w:rPr>
                <w:rFonts w:ascii="Times New Roman" w:eastAsia="Times New Roman" w:hAnsi="Times New Roman" w:cs="Times New Roman"/>
                <w:szCs w:val="24"/>
              </w:rPr>
              <w:t xml:space="preserve">, </w:t>
            </w:r>
            <w:ins w:id="42" w:author="PGSD1" w:date="2021-12-13T12:38:00Z">
              <w:r w:rsidR="00592BD2">
                <w:rPr>
                  <w:rFonts w:ascii="Times New Roman" w:eastAsia="Times New Roman" w:hAnsi="Times New Roman" w:cs="Times New Roman"/>
                  <w:szCs w:val="24"/>
                </w:rPr>
                <w:t xml:space="preserve">dan </w:t>
              </w:r>
            </w:ins>
            <w:del w:id="43" w:author="PGSD1" w:date="2021-12-13T12:38:00Z">
              <w:r w:rsidRPr="00EC6F38" w:rsidDel="00592BD2">
                <w:rPr>
                  <w:rFonts w:ascii="Times New Roman" w:eastAsia="Times New Roman" w:hAnsi="Times New Roman" w:cs="Times New Roman"/>
                  <w:szCs w:val="24"/>
                </w:rPr>
                <w:delText>kreatif</w:delText>
              </w:r>
            </w:del>
            <w:ins w:id="44" w:author="PGSD1" w:date="2021-12-13T12:38:00Z">
              <w:r w:rsidR="00592BD2">
                <w:rPr>
                  <w:rFonts w:ascii="Times New Roman" w:eastAsia="Times New Roman" w:hAnsi="Times New Roman" w:cs="Times New Roman"/>
                  <w:szCs w:val="24"/>
                </w:rPr>
                <w:t>K</w:t>
              </w:r>
              <w:r w:rsidR="00592BD2" w:rsidRPr="00EC6F38">
                <w:rPr>
                  <w:rFonts w:ascii="Times New Roman" w:eastAsia="Times New Roman" w:hAnsi="Times New Roman" w:cs="Times New Roman"/>
                  <w:szCs w:val="24"/>
                </w:rPr>
                <w:t>reatif</w:t>
              </w:r>
            </w:ins>
            <w:r w:rsidRPr="00EC6F38">
              <w:rPr>
                <w:rFonts w:ascii="Times New Roman" w:eastAsia="Times New Roman" w:hAnsi="Times New Roman" w:cs="Times New Roman"/>
                <w:szCs w:val="24"/>
              </w:rPr>
              <w:t xml:space="preserve">. </w:t>
            </w:r>
            <w:del w:id="45" w:author="PGSD1" w:date="2021-12-13T12:40:00Z">
              <w:r w:rsidRPr="00EC6F38" w:rsidDel="00592BD2">
                <w:rPr>
                  <w:rFonts w:ascii="Times New Roman" w:eastAsia="Times New Roman" w:hAnsi="Times New Roman" w:cs="Times New Roman"/>
                  <w:szCs w:val="24"/>
                </w:rPr>
                <w:delText>Mengapa demikian pendidikan 4.0</w:delText>
              </w:r>
            </w:del>
            <w:ins w:id="46" w:author="PGSD1" w:date="2021-12-13T12:40:00Z">
              <w:r w:rsidR="00592BD2">
                <w:rPr>
                  <w:rFonts w:ascii="Times New Roman" w:eastAsia="Times New Roman" w:hAnsi="Times New Roman" w:cs="Times New Roman"/>
                  <w:szCs w:val="24"/>
                </w:rPr>
                <w:t>Pembelajaran abad 21</w:t>
              </w:r>
            </w:ins>
            <w:r w:rsidRPr="00EC6F38">
              <w:rPr>
                <w:rFonts w:ascii="Times New Roman" w:eastAsia="Times New Roman" w:hAnsi="Times New Roman" w:cs="Times New Roman"/>
                <w:szCs w:val="24"/>
              </w:rPr>
              <w:t xml:space="preserve"> ini hari ini sedang gencar-gencarnya di publis, karena di era ini kita harus mempersiapkan diri atau generasi muda untuk memasuki dunia </w:t>
            </w:r>
            <w:ins w:id="47" w:author="PGSD1" w:date="2021-12-13T12:40:00Z">
              <w:r w:rsidR="00592BD2">
                <w:rPr>
                  <w:rFonts w:ascii="Times New Roman" w:eastAsia="Times New Roman" w:hAnsi="Times New Roman" w:cs="Times New Roman"/>
                  <w:szCs w:val="24"/>
                </w:rPr>
                <w:t>R</w:t>
              </w:r>
            </w:ins>
            <w:del w:id="48" w:author="PGSD1" w:date="2021-12-13T12:40:00Z">
              <w:r w:rsidRPr="00EC6F38" w:rsidDel="00592BD2">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 xml:space="preserve">evolusi </w:t>
            </w:r>
            <w:del w:id="49" w:author="PGSD1" w:date="2021-12-13T12:40:00Z">
              <w:r w:rsidRPr="00EC6F38" w:rsidDel="00592BD2">
                <w:rPr>
                  <w:rFonts w:ascii="Times New Roman" w:eastAsia="Times New Roman" w:hAnsi="Times New Roman" w:cs="Times New Roman"/>
                  <w:szCs w:val="24"/>
                </w:rPr>
                <w:delText xml:space="preserve">industri </w:delText>
              </w:r>
            </w:del>
            <w:ins w:id="50" w:author="PGSD1" w:date="2021-12-13T12:40:00Z">
              <w:r w:rsidR="00592BD2">
                <w:rPr>
                  <w:rFonts w:ascii="Times New Roman" w:eastAsia="Times New Roman" w:hAnsi="Times New Roman" w:cs="Times New Roman"/>
                  <w:szCs w:val="24"/>
                </w:rPr>
                <w:t>I</w:t>
              </w:r>
              <w:r w:rsidR="00592BD2" w:rsidRPr="00EC6F38">
                <w:rPr>
                  <w:rFonts w:ascii="Times New Roman" w:eastAsia="Times New Roman" w:hAnsi="Times New Roman" w:cs="Times New Roman"/>
                  <w:szCs w:val="24"/>
                </w:rPr>
                <w:t xml:space="preserve">ndustri </w:t>
              </w:r>
            </w:ins>
            <w:r w:rsidRPr="00EC6F38">
              <w:rPr>
                <w:rFonts w:ascii="Times New Roman" w:eastAsia="Times New Roman" w:hAnsi="Times New Roman" w:cs="Times New Roman"/>
                <w:szCs w:val="24"/>
              </w:rPr>
              <w:t>4.0.</w:t>
            </w:r>
          </w:p>
          <w:p w14:paraId="1B017C7E" w14:textId="248419CF"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51"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Karakteristik </w:t>
            </w:r>
            <w:del w:id="52" w:author="PGSD1" w:date="2021-12-13T12:40:00Z">
              <w:r w:rsidRPr="00EC6F38" w:rsidDel="00592BD2">
                <w:rPr>
                  <w:rFonts w:ascii="Times New Roman" w:eastAsia="Times New Roman" w:hAnsi="Times New Roman" w:cs="Times New Roman"/>
                  <w:szCs w:val="24"/>
                </w:rPr>
                <w:delText>pendidikan 4.0</w:delText>
              </w:r>
            </w:del>
            <w:ins w:id="53" w:author="PGSD1" w:date="2021-12-13T12:40:00Z">
              <w:r w:rsidR="00592BD2">
                <w:rPr>
                  <w:rFonts w:ascii="Times New Roman" w:eastAsia="Times New Roman" w:hAnsi="Times New Roman" w:cs="Times New Roman"/>
                  <w:szCs w:val="24"/>
                </w:rPr>
                <w:t xml:space="preserve">Pembelajaran Abad 21 </w:t>
              </w:r>
            </w:ins>
          </w:p>
          <w:p w14:paraId="23119D0E" w14:textId="77777777"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4"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 belajar sesuai dengan kemampuan dan minat/kebutuhan siswa.</w:t>
            </w:r>
          </w:p>
          <w:p w14:paraId="75C2ED29" w14:textId="1D50E063"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5"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Pada taha</w:t>
            </w:r>
            <w:ins w:id="56" w:author="PGSD1" w:date="2021-12-13T12:40:00Z">
              <w:r w:rsidR="00592BD2">
                <w:rPr>
                  <w:rFonts w:ascii="Times New Roman" w:eastAsia="Times New Roman" w:hAnsi="Times New Roman" w:cs="Times New Roman"/>
                  <w:szCs w:val="24"/>
                </w:rPr>
                <w:t>p</w:t>
              </w:r>
            </w:ins>
            <w:del w:id="57" w:author="PGSD1" w:date="2021-12-13T12:40:00Z">
              <w:r w:rsidRPr="00EC6F38" w:rsidDel="00592BD2">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w:t>
            </w:r>
            <w:ins w:id="58" w:author="PGSD1" w:date="2021-12-13T12:40:00Z">
              <w:r w:rsidR="00592BD2">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bakat/kebutuhan siswa.</w:t>
            </w:r>
          </w:p>
          <w:p w14:paraId="52113E3F" w14:textId="77777777"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9"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14:paraId="7A8DD691" w14:textId="5A5F8359"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60" w:author="PGSD1" w:date="2021-12-13T12:45:00Z">
                <w:pPr>
                  <w:numPr>
                    <w:numId w:val="1"/>
                  </w:numPr>
                  <w:tabs>
                    <w:tab w:val="num" w:pos="720"/>
                  </w:tabs>
                  <w:spacing w:before="100" w:beforeAutospacing="1" w:after="100" w:afterAutospacing="1" w:line="240" w:lineRule="auto"/>
                  <w:ind w:left="720" w:hanging="360"/>
                  <w:contextualSpacing w:val="0"/>
                </w:pPr>
              </w:pPrChange>
            </w:pPr>
            <w:del w:id="61" w:author="PGSD1" w:date="2021-12-13T12:41:00Z">
              <w:r w:rsidRPr="00EC6F38" w:rsidDel="00592BD2">
                <w:rPr>
                  <w:rFonts w:ascii="Times New Roman" w:eastAsia="Times New Roman" w:hAnsi="Times New Roman" w:cs="Times New Roman"/>
                  <w:szCs w:val="24"/>
                </w:rPr>
                <w:delText>Yaitu guru di sini</w:delText>
              </w:r>
            </w:del>
            <w:ins w:id="62" w:author="PGSD1" w:date="2021-12-13T12:41:00Z">
              <w:r w:rsidR="00592BD2">
                <w:rPr>
                  <w:rFonts w:ascii="Times New Roman" w:eastAsia="Times New Roman" w:hAnsi="Times New Roman" w:cs="Times New Roman"/>
                  <w:szCs w:val="24"/>
                </w:rPr>
                <w:t>Guru sebagai fasilitator</w:t>
              </w:r>
            </w:ins>
            <w:r w:rsidRPr="00EC6F38">
              <w:rPr>
                <w:rFonts w:ascii="Times New Roman" w:eastAsia="Times New Roman" w:hAnsi="Times New Roman" w:cs="Times New Roman"/>
                <w:szCs w:val="24"/>
              </w:rPr>
              <w:t xml:space="preserve"> di tuntut untuk membantu siwa dalam </w:t>
            </w:r>
            <w:del w:id="63" w:author="PGSD1" w:date="2021-12-13T12:41:00Z">
              <w:r w:rsidRPr="00EC6F38" w:rsidDel="00592BD2">
                <w:rPr>
                  <w:rFonts w:ascii="Times New Roman" w:eastAsia="Times New Roman" w:hAnsi="Times New Roman" w:cs="Times New Roman"/>
                  <w:szCs w:val="24"/>
                </w:rPr>
                <w:delText xml:space="preserve">mencari </w:delText>
              </w:r>
            </w:del>
            <w:ins w:id="64" w:author="PGSD1" w:date="2021-12-13T12:41:00Z">
              <w:r w:rsidR="00592BD2">
                <w:rPr>
                  <w:rFonts w:ascii="Times New Roman" w:eastAsia="Times New Roman" w:hAnsi="Times New Roman" w:cs="Times New Roman"/>
                  <w:szCs w:val="24"/>
                </w:rPr>
                <w:t>menemukan</w:t>
              </w:r>
              <w:r w:rsidR="00592BD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kemampuan dan bakat siswa.</w:t>
            </w:r>
          </w:p>
          <w:p w14:paraId="2E6D7728" w14:textId="77777777"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65"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14:paraId="38810463" w14:textId="57944A6E"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66"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w:t>
            </w:r>
            <w:ins w:id="67" w:author="PGSD1" w:date="2021-12-13T12:41:00Z">
              <w:r w:rsidR="00592BD2">
                <w:rPr>
                  <w:rFonts w:ascii="Times New Roman" w:eastAsia="Times New Roman" w:hAnsi="Times New Roman" w:cs="Times New Roman"/>
                  <w:szCs w:val="24"/>
                </w:rPr>
                <w:t>u</w:t>
              </w:r>
            </w:ins>
            <w:del w:id="68" w:author="PGSD1" w:date="2021-12-13T12:41:00Z">
              <w:r w:rsidRPr="00EC6F38" w:rsidDel="00592BD2">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w:t>
            </w:r>
            <w:del w:id="69" w:author="PGSD1" w:date="2021-12-13T12:41:00Z">
              <w:r w:rsidRPr="00EC6F38" w:rsidDel="00592BD2">
                <w:rPr>
                  <w:rFonts w:ascii="Times New Roman" w:eastAsia="Times New Roman" w:hAnsi="Times New Roman" w:cs="Times New Roman"/>
                  <w:szCs w:val="24"/>
                </w:rPr>
                <w:delText>mengajar</w:delText>
              </w:r>
            </w:del>
            <w:r w:rsidRPr="00EC6F38">
              <w:rPr>
                <w:rFonts w:ascii="Times New Roman" w:eastAsia="Times New Roman" w:hAnsi="Times New Roman" w:cs="Times New Roman"/>
                <w:szCs w:val="24"/>
              </w:rPr>
              <w:t xml:space="preserve"> siswa.</w:t>
            </w:r>
          </w:p>
          <w:p w14:paraId="48920F0C" w14:textId="48C96EED"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70" w:author="PGSD1" w:date="2021-12-13T12:4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ins w:id="71" w:author="PGSD1" w:date="2021-12-13T12:42:00Z">
              <w:r w:rsidR="00592BD2">
                <w:rPr>
                  <w:rFonts w:ascii="Times New Roman" w:eastAsia="Times New Roman" w:hAnsi="Times New Roman" w:cs="Times New Roman"/>
                  <w:szCs w:val="24"/>
                </w:rPr>
                <w:t xml:space="preserve"> berkelanjutan</w:t>
              </w:r>
            </w:ins>
            <w:r w:rsidRPr="00EC6F38">
              <w:rPr>
                <w:rFonts w:ascii="Times New Roman" w:eastAsia="Times New Roman" w:hAnsi="Times New Roman" w:cs="Times New Roman"/>
                <w:szCs w:val="24"/>
              </w:rPr>
              <w:t>.</w:t>
            </w:r>
          </w:p>
          <w:p w14:paraId="26582B55" w14:textId="15B65E71" w:rsidR="00125355" w:rsidRPr="00EC6F38" w:rsidRDefault="00125355" w:rsidP="001F0718">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72" w:author="PGSD1" w:date="2021-12-13T12:45:00Z">
                <w:pPr>
                  <w:numPr>
                    <w:numId w:val="1"/>
                  </w:numPr>
                  <w:tabs>
                    <w:tab w:val="num" w:pos="720"/>
                  </w:tabs>
                  <w:spacing w:before="100" w:beforeAutospacing="1" w:after="100" w:afterAutospacing="1" w:line="240" w:lineRule="auto"/>
                  <w:ind w:left="720" w:hanging="360"/>
                  <w:contextualSpacing w:val="0"/>
                </w:pPr>
              </w:pPrChange>
            </w:pPr>
            <w:del w:id="73" w:author="PGSD1" w:date="2021-12-13T12:42:00Z">
              <w:r w:rsidRPr="00EC6F38" w:rsidDel="00592BD2">
                <w:rPr>
                  <w:rFonts w:ascii="Times New Roman" w:eastAsia="Times New Roman" w:hAnsi="Times New Roman" w:cs="Times New Roman"/>
                  <w:szCs w:val="24"/>
                </w:rPr>
                <w:delText>Dimana g</w:delText>
              </w:r>
            </w:del>
            <w:ins w:id="74" w:author="PGSD1" w:date="2021-12-13T12:42:00Z">
              <w:r w:rsidR="00592BD2">
                <w:rPr>
                  <w:rFonts w:ascii="Times New Roman" w:eastAsia="Times New Roman" w:hAnsi="Times New Roman" w:cs="Times New Roman"/>
                  <w:szCs w:val="24"/>
                </w:rPr>
                <w:t>G</w:t>
              </w:r>
            </w:ins>
            <w:r w:rsidRPr="00EC6F38">
              <w:rPr>
                <w:rFonts w:ascii="Times New Roman" w:eastAsia="Times New Roman" w:hAnsi="Times New Roman" w:cs="Times New Roman"/>
                <w:szCs w:val="24"/>
              </w:rPr>
              <w:t xml:space="preserve">uru sebagai pendidik di </w:t>
            </w:r>
            <w:del w:id="75" w:author="PGSD1" w:date="2021-12-13T12:42:00Z">
              <w:r w:rsidRPr="00EC6F38" w:rsidDel="00592BD2">
                <w:rPr>
                  <w:rFonts w:ascii="Times New Roman" w:eastAsia="Times New Roman" w:hAnsi="Times New Roman" w:cs="Times New Roman"/>
                  <w:szCs w:val="24"/>
                </w:rPr>
                <w:delText xml:space="preserve">era </w:delText>
              </w:r>
            </w:del>
            <w:ins w:id="76" w:author="PGSD1" w:date="2021-12-13T12:42:00Z">
              <w:r w:rsidR="00592BD2">
                <w:rPr>
                  <w:rFonts w:ascii="Times New Roman" w:eastAsia="Times New Roman" w:hAnsi="Times New Roman" w:cs="Times New Roman"/>
                  <w:szCs w:val="24"/>
                </w:rPr>
                <w:t>E</w:t>
              </w:r>
              <w:r w:rsidR="00592BD2" w:rsidRPr="00EC6F38">
                <w:rPr>
                  <w:rFonts w:ascii="Times New Roman" w:eastAsia="Times New Roman" w:hAnsi="Times New Roman" w:cs="Times New Roman"/>
                  <w:szCs w:val="24"/>
                </w:rPr>
                <w:t xml:space="preserve">ra </w:t>
              </w:r>
              <w:r w:rsidR="001F0718">
                <w:rPr>
                  <w:rFonts w:ascii="Times New Roman" w:eastAsia="Times New Roman" w:hAnsi="Times New Roman" w:cs="Times New Roman"/>
                  <w:szCs w:val="24"/>
                </w:rPr>
                <w:t xml:space="preserve">Industri </w:t>
              </w:r>
            </w:ins>
            <w:r w:rsidRPr="00EC6F38">
              <w:rPr>
                <w:rFonts w:ascii="Times New Roman" w:eastAsia="Times New Roman" w:hAnsi="Times New Roman" w:cs="Times New Roman"/>
                <w:szCs w:val="24"/>
              </w:rPr>
              <w:t xml:space="preserve">4.0 </w:t>
            </w:r>
            <w:del w:id="77" w:author="PGSD1" w:date="2021-12-13T12:42:00Z">
              <w:r w:rsidRPr="00EC6F38" w:rsidDel="001F0718">
                <w:rPr>
                  <w:rFonts w:ascii="Times New Roman" w:eastAsia="Times New Roman" w:hAnsi="Times New Roman" w:cs="Times New Roman"/>
                  <w:szCs w:val="24"/>
                </w:rPr>
                <w:delText xml:space="preserve">maka guru </w:delText>
              </w:r>
            </w:del>
            <w:r w:rsidRPr="00EC6F38">
              <w:rPr>
                <w:rFonts w:ascii="Times New Roman" w:eastAsia="Times New Roman" w:hAnsi="Times New Roman" w:cs="Times New Roman"/>
                <w:szCs w:val="24"/>
              </w:rPr>
              <w:t xml:space="preserve">tidak boleh menetap dengan satu strata, harus selalu </w:t>
            </w:r>
            <w:del w:id="78" w:author="PGSD1" w:date="2021-12-13T12:43:00Z">
              <w:r w:rsidRPr="00EC6F38" w:rsidDel="001F0718">
                <w:rPr>
                  <w:rFonts w:ascii="Times New Roman" w:eastAsia="Times New Roman" w:hAnsi="Times New Roman" w:cs="Times New Roman"/>
                  <w:szCs w:val="24"/>
                </w:rPr>
                <w:delText>berkembang agar</w:delText>
              </w:r>
            </w:del>
            <w:ins w:id="79" w:author="PGSD1" w:date="2021-12-13T12:43:00Z">
              <w:r w:rsidR="001F0718">
                <w:rPr>
                  <w:rFonts w:ascii="Times New Roman" w:eastAsia="Times New Roman" w:hAnsi="Times New Roman" w:cs="Times New Roman"/>
                  <w:szCs w:val="24"/>
                </w:rPr>
                <w:t>berinovasi agar</w:t>
              </w:r>
            </w:ins>
            <w:r w:rsidRPr="00EC6F38">
              <w:rPr>
                <w:rFonts w:ascii="Times New Roman" w:eastAsia="Times New Roman" w:hAnsi="Times New Roman" w:cs="Times New Roman"/>
                <w:szCs w:val="24"/>
              </w:rPr>
              <w:t xml:space="preserve"> dapat mengajarkan pendidikan </w:t>
            </w:r>
            <w:ins w:id="80" w:author="PGSD1" w:date="2021-12-13T12:43:00Z">
              <w:r w:rsidR="001F0718">
                <w:rPr>
                  <w:rFonts w:ascii="Times New Roman" w:eastAsia="Times New Roman" w:hAnsi="Times New Roman" w:cs="Times New Roman"/>
                  <w:szCs w:val="24"/>
                </w:rPr>
                <w:t xml:space="preserve">ke siswa </w:t>
              </w:r>
            </w:ins>
            <w:r w:rsidRPr="00EC6F38">
              <w:rPr>
                <w:rFonts w:ascii="Times New Roman" w:eastAsia="Times New Roman" w:hAnsi="Times New Roman" w:cs="Times New Roman"/>
                <w:szCs w:val="24"/>
              </w:rPr>
              <w:t>sesuai dengan eranya.</w:t>
            </w:r>
          </w:p>
          <w:p w14:paraId="1F832BE8" w14:textId="5BB880F0"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81"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w:t>
            </w:r>
            <w:del w:id="82" w:author="PGSD1" w:date="2021-12-13T12:44:00Z">
              <w:r w:rsidRPr="00EC6F38" w:rsidDel="001F0718">
                <w:rPr>
                  <w:rFonts w:ascii="Times New Roman" w:eastAsia="Times New Roman" w:hAnsi="Times New Roman" w:cs="Times New Roman"/>
                  <w:szCs w:val="24"/>
                </w:rPr>
                <w:delText>Di dalam pendidikan revolusi industri</w:delText>
              </w:r>
            </w:del>
            <w:ins w:id="83" w:author="PGSD1" w:date="2021-12-13T12:44:00Z">
              <w:r w:rsidR="001F0718">
                <w:rPr>
                  <w:rFonts w:ascii="Times New Roman" w:eastAsia="Times New Roman" w:hAnsi="Times New Roman" w:cs="Times New Roman"/>
                  <w:szCs w:val="24"/>
                </w:rPr>
                <w:t>Dalam Pembelajaran Abad 21</w:t>
              </w:r>
            </w:ins>
            <w:r w:rsidRPr="00EC6F38">
              <w:rPr>
                <w:rFonts w:ascii="Times New Roman" w:eastAsia="Times New Roman" w:hAnsi="Times New Roman" w:cs="Times New Roman"/>
                <w:szCs w:val="24"/>
              </w:rPr>
              <w:t xml:space="preserve"> ini ada 5 aspek yang di tekankan pada proses pembelajaran yaitu:</w:t>
            </w:r>
          </w:p>
          <w:p w14:paraId="06381676" w14:textId="77777777" w:rsidR="00125355" w:rsidRPr="00EC6F38" w:rsidRDefault="00125355" w:rsidP="001F0718">
            <w:pPr>
              <w:numPr>
                <w:ilvl w:val="0"/>
                <w:numId w:val="4"/>
              </w:numPr>
              <w:spacing w:before="100" w:beforeAutospacing="1" w:after="100" w:afterAutospacing="1" w:line="240" w:lineRule="auto"/>
              <w:contextualSpacing w:val="0"/>
              <w:jc w:val="both"/>
              <w:rPr>
                <w:rFonts w:ascii="Times New Roman" w:eastAsia="Times New Roman" w:hAnsi="Times New Roman" w:cs="Times New Roman"/>
                <w:szCs w:val="24"/>
              </w:rPr>
              <w:pPrChange w:id="84" w:author="PGSD1" w:date="2021-12-13T12:45: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Mengamati</w:t>
            </w:r>
          </w:p>
          <w:p w14:paraId="30C262AB" w14:textId="77777777" w:rsidR="00125355" w:rsidRPr="00EC6F38" w:rsidRDefault="00125355" w:rsidP="001F0718">
            <w:pPr>
              <w:numPr>
                <w:ilvl w:val="0"/>
                <w:numId w:val="4"/>
              </w:numPr>
              <w:spacing w:before="100" w:beforeAutospacing="1" w:after="100" w:afterAutospacing="1" w:line="240" w:lineRule="auto"/>
              <w:contextualSpacing w:val="0"/>
              <w:jc w:val="both"/>
              <w:rPr>
                <w:rFonts w:ascii="Times New Roman" w:eastAsia="Times New Roman" w:hAnsi="Times New Roman" w:cs="Times New Roman"/>
                <w:szCs w:val="24"/>
              </w:rPr>
              <w:pPrChange w:id="85" w:author="PGSD1" w:date="2021-12-13T12:45: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Memahami</w:t>
            </w:r>
          </w:p>
          <w:p w14:paraId="2C4FFDA2" w14:textId="77777777" w:rsidR="00125355" w:rsidRPr="00EC6F38" w:rsidRDefault="00125355" w:rsidP="001F0718">
            <w:pPr>
              <w:numPr>
                <w:ilvl w:val="0"/>
                <w:numId w:val="4"/>
              </w:numPr>
              <w:spacing w:before="100" w:beforeAutospacing="1" w:after="100" w:afterAutospacing="1" w:line="240" w:lineRule="auto"/>
              <w:contextualSpacing w:val="0"/>
              <w:jc w:val="both"/>
              <w:rPr>
                <w:rFonts w:ascii="Times New Roman" w:eastAsia="Times New Roman" w:hAnsi="Times New Roman" w:cs="Times New Roman"/>
                <w:szCs w:val="24"/>
              </w:rPr>
              <w:pPrChange w:id="86" w:author="PGSD1" w:date="2021-12-13T12:45: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Mencoba</w:t>
            </w:r>
          </w:p>
          <w:p w14:paraId="13C1FC95" w14:textId="77777777" w:rsidR="00125355" w:rsidRPr="00EC6F38" w:rsidRDefault="00125355" w:rsidP="001F0718">
            <w:pPr>
              <w:numPr>
                <w:ilvl w:val="0"/>
                <w:numId w:val="4"/>
              </w:numPr>
              <w:spacing w:before="100" w:beforeAutospacing="1" w:after="100" w:afterAutospacing="1" w:line="240" w:lineRule="auto"/>
              <w:contextualSpacing w:val="0"/>
              <w:jc w:val="both"/>
              <w:rPr>
                <w:rFonts w:ascii="Times New Roman" w:eastAsia="Times New Roman" w:hAnsi="Times New Roman" w:cs="Times New Roman"/>
                <w:szCs w:val="24"/>
              </w:rPr>
              <w:pPrChange w:id="87" w:author="PGSD1" w:date="2021-12-13T12:45: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Mendiskusikan</w:t>
            </w:r>
          </w:p>
          <w:p w14:paraId="1403939C" w14:textId="77777777" w:rsidR="00125355" w:rsidRPr="00EC6F38" w:rsidRDefault="00125355" w:rsidP="001F0718">
            <w:pPr>
              <w:numPr>
                <w:ilvl w:val="0"/>
                <w:numId w:val="4"/>
              </w:numPr>
              <w:spacing w:before="100" w:beforeAutospacing="1" w:after="100" w:afterAutospacing="1" w:line="240" w:lineRule="auto"/>
              <w:contextualSpacing w:val="0"/>
              <w:jc w:val="both"/>
              <w:rPr>
                <w:rFonts w:ascii="Times New Roman" w:eastAsia="Times New Roman" w:hAnsi="Times New Roman" w:cs="Times New Roman"/>
                <w:szCs w:val="24"/>
              </w:rPr>
              <w:pPrChange w:id="88" w:author="PGSD1" w:date="2021-12-13T12:45: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lastRenderedPageBreak/>
              <w:t>Penelitian</w:t>
            </w:r>
          </w:p>
          <w:p w14:paraId="684272FA" w14:textId="77777777"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89"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5841E092" w14:textId="482BCAB0"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90"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Dari gagasan yang mucul dari pemikiran kritis tadi maka proses selanjutnya yaitu mencoba</w:t>
            </w:r>
            <w:ins w:id="91" w:author="PGSD1" w:date="2021-12-13T12:45:00Z">
              <w:r w:rsidR="001F0718">
                <w:rPr>
                  <w:rFonts w:ascii="Times New Roman" w:eastAsia="Times New Roman" w:hAnsi="Times New Roman" w:cs="Times New Roman"/>
                  <w:szCs w:val="24"/>
                </w:rPr>
                <w:t xml:space="preserve"> atau </w:t>
              </w:r>
            </w:ins>
            <w:del w:id="92" w:author="PGSD1" w:date="2021-12-13T12:45:00Z">
              <w:r w:rsidRPr="00EC6F38" w:rsidDel="001F0718">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del w:id="93" w:author="PGSD1" w:date="2021-12-13T12:45:00Z">
              <w:r w:rsidRPr="00EC6F38" w:rsidDel="001F0718">
                <w:rPr>
                  <w:rFonts w:ascii="Times New Roman" w:eastAsia="Times New Roman" w:hAnsi="Times New Roman" w:cs="Times New Roman"/>
                  <w:szCs w:val="24"/>
                </w:rPr>
                <w:delText>pengaplikasian</w:delText>
              </w:r>
            </w:del>
            <w:ins w:id="94" w:author="PGSD1" w:date="2021-12-13T12:45:00Z">
              <w:r w:rsidR="001F0718">
                <w:rPr>
                  <w:rFonts w:ascii="Times New Roman" w:eastAsia="Times New Roman" w:hAnsi="Times New Roman" w:cs="Times New Roman"/>
                  <w:szCs w:val="24"/>
                </w:rPr>
                <w:t>m</w:t>
              </w:r>
              <w:r w:rsidR="001F0718" w:rsidRPr="00EC6F38">
                <w:rPr>
                  <w:rFonts w:ascii="Times New Roman" w:eastAsia="Times New Roman" w:hAnsi="Times New Roman" w:cs="Times New Roman"/>
                  <w:szCs w:val="24"/>
                </w:rPr>
                <w:t>engaplikasi</w:t>
              </w:r>
              <w:r w:rsidR="001F0718">
                <w:rPr>
                  <w:rFonts w:ascii="Times New Roman" w:eastAsia="Times New Roman" w:hAnsi="Times New Roman" w:cs="Times New Roman"/>
                  <w:szCs w:val="24"/>
                </w:rPr>
                <w:t>k</w:t>
              </w:r>
              <w:r w:rsidR="001F0718" w:rsidRPr="00EC6F38">
                <w:rPr>
                  <w:rFonts w:ascii="Times New Roman" w:eastAsia="Times New Roman" w:hAnsi="Times New Roman" w:cs="Times New Roman"/>
                  <w:szCs w:val="24"/>
                </w:rPr>
                <w:t>an</w:t>
              </w:r>
            </w:ins>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725135A0" w14:textId="77777777"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95"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0832D3E" w14:textId="127C764A" w:rsidR="00125355" w:rsidRPr="00EC6F38" w:rsidRDefault="00125355" w:rsidP="001F0718">
            <w:pPr>
              <w:spacing w:before="100" w:beforeAutospacing="1" w:after="100" w:afterAutospacing="1" w:line="240" w:lineRule="auto"/>
              <w:contextualSpacing w:val="0"/>
              <w:jc w:val="both"/>
              <w:rPr>
                <w:rFonts w:ascii="Times New Roman" w:eastAsia="Times New Roman" w:hAnsi="Times New Roman" w:cs="Times New Roman"/>
                <w:szCs w:val="24"/>
              </w:rPr>
              <w:pPrChange w:id="96" w:author="PGSD1" w:date="2021-12-13T12:45: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Yang tera</w:t>
            </w:r>
            <w:ins w:id="97" w:author="PGSD1" w:date="2021-12-13T12:45:00Z">
              <w:r w:rsidR="001F0718">
                <w:rPr>
                  <w:rFonts w:ascii="Times New Roman" w:eastAsia="Times New Roman" w:hAnsi="Times New Roman" w:cs="Times New Roman"/>
                  <w:szCs w:val="24"/>
                </w:rPr>
                <w:t>k</w:t>
              </w:r>
            </w:ins>
            <w:r w:rsidRPr="00EC6F38">
              <w:rPr>
                <w:rFonts w:ascii="Times New Roman" w:eastAsia="Times New Roman" w:hAnsi="Times New Roman" w:cs="Times New Roman"/>
                <w:szCs w:val="24"/>
              </w:rPr>
              <w:t xml:space="preserve">hir adalah melakukan penelitian, tuntutan </w:t>
            </w:r>
            <w:ins w:id="98" w:author="PGSD1" w:date="2021-12-13T12:46:00Z">
              <w:r w:rsidR="001F0718">
                <w:rPr>
                  <w:rFonts w:ascii="Times New Roman" w:eastAsia="Times New Roman" w:hAnsi="Times New Roman" w:cs="Times New Roman"/>
                  <w:szCs w:val="24"/>
                </w:rPr>
                <w:t xml:space="preserve">pembelajaran di era RI </w:t>
              </w:r>
            </w:ins>
            <w:r w:rsidRPr="00EC6F38">
              <w:rPr>
                <w:rFonts w:ascii="Times New Roman" w:eastAsia="Times New Roman" w:hAnsi="Times New Roman" w:cs="Times New Roman"/>
                <w:szCs w:val="24"/>
              </w:rPr>
              <w:t xml:space="preserve">4.0 ini adalah kreatif dan inovatif. </w:t>
            </w:r>
            <w:del w:id="99" w:author="PGSD1" w:date="2021-12-13T12:46:00Z">
              <w:r w:rsidRPr="00EC6F38" w:rsidDel="001F0718">
                <w:rPr>
                  <w:rFonts w:ascii="Times New Roman" w:eastAsia="Times New Roman" w:hAnsi="Times New Roman" w:cs="Times New Roman"/>
                  <w:szCs w:val="24"/>
                </w:rPr>
                <w:delText>Dengan melakukan p</w:delText>
              </w:r>
            </w:del>
            <w:ins w:id="100" w:author="PGSD1" w:date="2021-12-13T12:46:00Z">
              <w:r w:rsidR="001F0718">
                <w:rPr>
                  <w:rFonts w:ascii="Times New Roman" w:eastAsia="Times New Roman" w:hAnsi="Times New Roman" w:cs="Times New Roman"/>
                  <w:szCs w:val="24"/>
                </w:rPr>
                <w:t>P</w:t>
              </w:r>
            </w:ins>
            <w:r w:rsidRPr="00EC6F38">
              <w:rPr>
                <w:rFonts w:ascii="Times New Roman" w:eastAsia="Times New Roman" w:hAnsi="Times New Roman" w:cs="Times New Roman"/>
                <w:szCs w:val="24"/>
              </w:rPr>
              <w:t xml:space="preserve">enelitian </w:t>
            </w:r>
            <w:del w:id="101" w:author="PGSD1" w:date="2021-12-13T12:46:00Z">
              <w:r w:rsidRPr="00EC6F38" w:rsidDel="001F0718">
                <w:rPr>
                  <w:rFonts w:ascii="Times New Roman" w:eastAsia="Times New Roman" w:hAnsi="Times New Roman" w:cs="Times New Roman"/>
                  <w:szCs w:val="24"/>
                </w:rPr>
                <w:delText>kita bisa lihat</w:delText>
              </w:r>
            </w:del>
            <w:ins w:id="102" w:author="PGSD1" w:date="2021-12-13T12:46:00Z">
              <w:r w:rsidR="001F0718">
                <w:rPr>
                  <w:rFonts w:ascii="Times New Roman" w:eastAsia="Times New Roman" w:hAnsi="Times New Roman" w:cs="Times New Roman"/>
                  <w:szCs w:val="24"/>
                </w:rPr>
                <w:t>dilakukan dengan memperhatikan</w:t>
              </w:r>
            </w:ins>
            <w:r w:rsidRPr="00EC6F38">
              <w:rPr>
                <w:rFonts w:ascii="Times New Roman" w:eastAsia="Times New Roman" w:hAnsi="Times New Roman" w:cs="Times New Roman"/>
                <w:szCs w:val="24"/>
              </w:rPr>
              <w:t xml:space="preserve"> proses kreatif dan inovatif</w:t>
            </w:r>
            <w:ins w:id="103" w:author="PGSD1" w:date="2021-12-13T12:46:00Z">
              <w:r w:rsidR="001F0718">
                <w:rPr>
                  <w:rFonts w:ascii="Times New Roman" w:eastAsia="Times New Roman" w:hAnsi="Times New Roman" w:cs="Times New Roman"/>
                  <w:szCs w:val="24"/>
                </w:rPr>
                <w:t>.</w:t>
              </w:r>
            </w:ins>
            <w:del w:id="104" w:author="PGSD1" w:date="2021-12-13T12:46:00Z">
              <w:r w:rsidRPr="00EC6F38" w:rsidDel="001F0718">
                <w:rPr>
                  <w:rFonts w:ascii="Times New Roman" w:eastAsia="Times New Roman" w:hAnsi="Times New Roman" w:cs="Times New Roman"/>
                  <w:szCs w:val="24"/>
                </w:rPr>
                <w:delText xml:space="preserve"> kita. </w:delText>
              </w:r>
            </w:del>
          </w:p>
        </w:tc>
      </w:tr>
      <w:tr w:rsidR="001F0718" w14:paraId="6DC3F9F8" w14:textId="77777777" w:rsidTr="00821BA2">
        <w:trPr>
          <w:ins w:id="105" w:author="PGSD1" w:date="2021-12-13T12:44:00Z"/>
        </w:trPr>
        <w:tc>
          <w:tcPr>
            <w:tcW w:w="9350" w:type="dxa"/>
          </w:tcPr>
          <w:p w14:paraId="025764D5" w14:textId="77777777" w:rsidR="001F0718" w:rsidRDefault="001F0718" w:rsidP="009A3886">
            <w:pPr>
              <w:pStyle w:val="Heading3"/>
              <w:jc w:val="center"/>
              <w:rPr>
                <w:ins w:id="106" w:author="PGSD1" w:date="2021-12-13T12:44:00Z"/>
              </w:rPr>
            </w:pPr>
          </w:p>
        </w:tc>
      </w:tr>
    </w:tbl>
    <w:p w14:paraId="3BA4424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A52"/>
    <w:multiLevelType w:val="multilevel"/>
    <w:tmpl w:val="2814D8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D1">
    <w15:presenceInfo w15:providerId="None" w15:userId="PGS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1F0718"/>
    <w:rsid w:val="00240407"/>
    <w:rsid w:val="0042167F"/>
    <w:rsid w:val="00592BD2"/>
    <w:rsid w:val="00924DF5"/>
    <w:rsid w:val="009A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B11C"/>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9A388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PGSD1</cp:lastModifiedBy>
  <cp:revision>2</cp:revision>
  <dcterms:created xsi:type="dcterms:W3CDTF">2021-12-13T04:47:00Z</dcterms:created>
  <dcterms:modified xsi:type="dcterms:W3CDTF">2021-12-13T04:47:00Z</dcterms:modified>
</cp:coreProperties>
</file>