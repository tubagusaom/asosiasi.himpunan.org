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BD98A"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3FB578B2"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2FE41E48" w14:textId="77777777" w:rsidR="00125355" w:rsidRPr="001D038C" w:rsidRDefault="00125355" w:rsidP="00125355">
      <w:pPr>
        <w:spacing w:after="0"/>
        <w:jc w:val="center"/>
        <w:rPr>
          <w:rFonts w:ascii="Minion Pro" w:hAnsi="Minion Pro"/>
          <w:b/>
          <w:sz w:val="36"/>
          <w:szCs w:val="36"/>
        </w:rPr>
      </w:pPr>
    </w:p>
    <w:p w14:paraId="5D6A6CEC"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2C4146BC" w14:textId="77777777" w:rsidTr="00821BA2">
        <w:tc>
          <w:tcPr>
            <w:tcW w:w="9350" w:type="dxa"/>
          </w:tcPr>
          <w:p w14:paraId="56E17F7C"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23E4AB83"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169496E9" w14:textId="061E6114"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zaman ini kita berada pada zona industri yang sangat e</w:t>
            </w:r>
            <w:ins w:id="0" w:author="zulkifli.unsyiah@outlook.com" w:date="2022-08-15T15:42:00Z">
              <w:r w:rsidR="008648C8">
                <w:rPr>
                  <w:rFonts w:ascii="Times New Roman" w:eastAsia="Times New Roman" w:hAnsi="Times New Roman" w:cs="Times New Roman"/>
                  <w:szCs w:val="24"/>
                </w:rPr>
                <w:t>kst</w:t>
              </w:r>
            </w:ins>
            <w:del w:id="1" w:author="zulkifli.unsyiah@outlook.com" w:date="2022-08-15T15:42:00Z">
              <w:r w:rsidRPr="00EC6F38" w:rsidDel="008648C8">
                <w:rPr>
                  <w:rFonts w:ascii="Times New Roman" w:eastAsia="Times New Roman" w:hAnsi="Times New Roman" w:cs="Times New Roman"/>
                  <w:szCs w:val="24"/>
                </w:rPr>
                <w:delText>xt</w:delText>
              </w:r>
            </w:del>
            <w:r w:rsidRPr="00EC6F38">
              <w:rPr>
                <w:rFonts w:ascii="Times New Roman" w:eastAsia="Times New Roman" w:hAnsi="Times New Roman" w:cs="Times New Roman"/>
                <w:szCs w:val="24"/>
              </w:rPr>
              <w:t>ream. Industri yang tiap menit bahkan detik dia akan berubah semakin maju, yang sering kita sebut dengan revolusi industry 4.0. Istilah yang masih jarang kita dengar bahkan banyak yang masih awam.</w:t>
            </w:r>
          </w:p>
          <w:p w14:paraId="5D6E25B6"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 siapkan untuk memasuki dunia kerja namun bukan lagi pe</w:t>
            </w:r>
            <w:del w:id="2" w:author="zulkifli.unsyiah@outlook.com" w:date="2022-08-15T15:42:00Z">
              <w:r w:rsidRPr="00EC6F38" w:rsidDel="00234EEF">
                <w:rPr>
                  <w:rFonts w:ascii="Times New Roman" w:eastAsia="Times New Roman" w:hAnsi="Times New Roman" w:cs="Times New Roman"/>
                  <w:szCs w:val="24"/>
                </w:rPr>
                <w:delText>r</w:delText>
              </w:r>
            </w:del>
            <w:r w:rsidRPr="00EC6F38">
              <w:rPr>
                <w:rFonts w:ascii="Times New Roman" w:eastAsia="Times New Roman" w:hAnsi="Times New Roman" w:cs="Times New Roman"/>
                <w:szCs w:val="24"/>
              </w:rPr>
              <w:t>kerja, tetapi kita di siapkan untuk membuat lapangan kerja baru yang belum tercipta, dengan menggunakan kemampuan teknologi dan ide kreatif kita.</w:t>
            </w:r>
          </w:p>
          <w:p w14:paraId="65A99261" w14:textId="5D92EEE4"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w:t>
            </w:r>
            <w:ins w:id="3" w:author="zulkifli.unsyiah@outlook.com" w:date="2022-08-15T15:43:00Z">
              <w:r w:rsidR="00234EEF">
                <w:rPr>
                  <w:rFonts w:ascii="Times New Roman" w:eastAsia="Times New Roman" w:hAnsi="Times New Roman" w:cs="Times New Roman"/>
                  <w:szCs w:val="24"/>
                </w:rPr>
                <w:t>p</w:t>
              </w:r>
            </w:ins>
            <w:r w:rsidRPr="00EC6F38">
              <w:rPr>
                <w:rFonts w:ascii="Times New Roman" w:eastAsia="Times New Roman" w:hAnsi="Times New Roman" w:cs="Times New Roman"/>
                <w:szCs w:val="24"/>
              </w:rPr>
              <w:t xml:space="preserve">erluas akses dan </w:t>
            </w:r>
            <w:del w:id="4" w:author="zulkifli.unsyiah@outlook.com" w:date="2022-08-15T15:43:00Z">
              <w:r w:rsidRPr="00EC6F38" w:rsidDel="00234EEF">
                <w:rPr>
                  <w:rFonts w:ascii="Times New Roman" w:eastAsia="Times New Roman" w:hAnsi="Times New Roman" w:cs="Times New Roman"/>
                  <w:szCs w:val="24"/>
                </w:rPr>
                <w:delText xml:space="preserve">memanfaatkan </w:delText>
              </w:r>
            </w:del>
            <w:ins w:id="5" w:author="zulkifli.unsyiah@outlook.com" w:date="2022-08-15T15:43:00Z">
              <w:r w:rsidR="00234EEF">
                <w:rPr>
                  <w:rFonts w:ascii="Times New Roman" w:eastAsia="Times New Roman" w:hAnsi="Times New Roman" w:cs="Times New Roman"/>
                  <w:szCs w:val="24"/>
                </w:rPr>
                <w:t>Pemanfaatan</w:t>
              </w:r>
              <w:r w:rsidR="00234EEF"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teknologi.</w:t>
            </w:r>
          </w:p>
          <w:p w14:paraId="35617638" w14:textId="3B155A48"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 pendidikan 4.0 ini hari ini sedang gencar-gencarnya di publi</w:t>
            </w:r>
            <w:ins w:id="6" w:author="zulkifli.unsyiah@outlook.com" w:date="2022-08-15T15:44:00Z">
              <w:r w:rsidR="00234EEF">
                <w:rPr>
                  <w:rFonts w:ascii="Times New Roman" w:eastAsia="Times New Roman" w:hAnsi="Times New Roman" w:cs="Times New Roman"/>
                  <w:szCs w:val="24"/>
                </w:rPr>
                <w:t>kasikan</w:t>
              </w:r>
            </w:ins>
            <w:del w:id="7" w:author="zulkifli.unsyiah@outlook.com" w:date="2022-08-15T15:44:00Z">
              <w:r w:rsidRPr="00EC6F38" w:rsidDel="00234EEF">
                <w:rPr>
                  <w:rFonts w:ascii="Times New Roman" w:eastAsia="Times New Roman" w:hAnsi="Times New Roman" w:cs="Times New Roman"/>
                  <w:szCs w:val="24"/>
                </w:rPr>
                <w:delText>s</w:delText>
              </w:r>
            </w:del>
            <w:r w:rsidRPr="00EC6F38">
              <w:rPr>
                <w:rFonts w:ascii="Times New Roman" w:eastAsia="Times New Roman" w:hAnsi="Times New Roman" w:cs="Times New Roman"/>
                <w:szCs w:val="24"/>
              </w:rPr>
              <w:t>, karena di era ini kita harus mempersiapkan diri atau generasi muda untuk memasuki dunia revolusi industri 4.0.</w:t>
            </w:r>
          </w:p>
          <w:p w14:paraId="77011A28"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00556C3E"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682635CD" w14:textId="45053584"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w:t>
            </w:r>
            <w:ins w:id="8" w:author="zulkifli.unsyiah@outlook.com" w:date="2022-08-15T15:44:00Z">
              <w:r w:rsidR="00234EEF">
                <w:rPr>
                  <w:rFonts w:ascii="Times New Roman" w:eastAsia="Times New Roman" w:hAnsi="Times New Roman" w:cs="Times New Roman"/>
                  <w:szCs w:val="24"/>
                </w:rPr>
                <w:t>p</w:t>
              </w:r>
            </w:ins>
            <w:del w:id="9" w:author="zulkifli.unsyiah@outlook.com" w:date="2022-08-15T15:44:00Z">
              <w:r w:rsidRPr="00EC6F38" w:rsidDel="00234EEF">
                <w:rPr>
                  <w:rFonts w:ascii="Times New Roman" w:eastAsia="Times New Roman" w:hAnsi="Times New Roman" w:cs="Times New Roman"/>
                  <w:szCs w:val="24"/>
                </w:rPr>
                <w:delText>b</w:delText>
              </w:r>
            </w:del>
            <w:r w:rsidRPr="00EC6F38">
              <w:rPr>
                <w:rFonts w:ascii="Times New Roman" w:eastAsia="Times New Roman" w:hAnsi="Times New Roman" w:cs="Times New Roman"/>
                <w:szCs w:val="24"/>
              </w:rPr>
              <w:t xml:space="preserve"> ini guru di tutut untuk merancang pembelajaran sesuai dengan minat dan bakat/kebutuhan siswa.</w:t>
            </w:r>
          </w:p>
          <w:p w14:paraId="1CEAEAEB"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7B42FB61"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14:paraId="53B2B96A"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0A7FF70C" w14:textId="45F256F8"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w:t>
            </w:r>
            <w:ins w:id="10" w:author="zulkifli.unsyiah@outlook.com" w:date="2022-08-15T15:45:00Z">
              <w:r w:rsidR="00234EEF">
                <w:rPr>
                  <w:rFonts w:ascii="Times New Roman" w:eastAsia="Times New Roman" w:hAnsi="Times New Roman" w:cs="Times New Roman"/>
                  <w:szCs w:val="24"/>
                </w:rPr>
                <w:t>u</w:t>
              </w:r>
            </w:ins>
            <w:del w:id="11" w:author="zulkifli.unsyiah@outlook.com" w:date="2022-08-15T15:45:00Z">
              <w:r w:rsidRPr="00EC6F38" w:rsidDel="00234EEF">
                <w:rPr>
                  <w:rFonts w:ascii="Times New Roman" w:eastAsia="Times New Roman" w:hAnsi="Times New Roman" w:cs="Times New Roman"/>
                  <w:szCs w:val="24"/>
                </w:rPr>
                <w:delText>i</w:delText>
              </w:r>
            </w:del>
            <w:r w:rsidRPr="00EC6F38">
              <w:rPr>
                <w:rFonts w:ascii="Times New Roman" w:eastAsia="Times New Roman" w:hAnsi="Times New Roman" w:cs="Times New Roman"/>
                <w:szCs w:val="24"/>
              </w:rPr>
              <w:t xml:space="preserve"> dilatih untuk mengembangkan kurikulum dan memberikan kebebasan untuk menentukan cara belajar mengajar siswa.</w:t>
            </w:r>
          </w:p>
          <w:p w14:paraId="6A352B2C"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14C63072" w14:textId="19C4111B"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w:t>
            </w:r>
            <w:ins w:id="12" w:author="zulkifli.unsyiah@outlook.com" w:date="2022-08-15T15:45:00Z">
              <w:r w:rsidR="00234EEF">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maka guru tidak boleh m</w:t>
            </w:r>
            <w:ins w:id="13" w:author="zulkifli.unsyiah@outlook.com" w:date="2022-08-15T15:46:00Z">
              <w:r w:rsidR="00234EEF">
                <w:rPr>
                  <w:rFonts w:ascii="Times New Roman" w:eastAsia="Times New Roman" w:hAnsi="Times New Roman" w:cs="Times New Roman"/>
                  <w:szCs w:val="24"/>
                </w:rPr>
                <w:t>emadai</w:t>
              </w:r>
            </w:ins>
            <w:del w:id="14" w:author="zulkifli.unsyiah@outlook.com" w:date="2022-08-15T15:46:00Z">
              <w:r w:rsidRPr="00EC6F38" w:rsidDel="00234EEF">
                <w:rPr>
                  <w:rFonts w:ascii="Times New Roman" w:eastAsia="Times New Roman" w:hAnsi="Times New Roman" w:cs="Times New Roman"/>
                  <w:szCs w:val="24"/>
                </w:rPr>
                <w:delText>enetap</w:delText>
              </w:r>
            </w:del>
            <w:r w:rsidRPr="00EC6F38">
              <w:rPr>
                <w:rFonts w:ascii="Times New Roman" w:eastAsia="Times New Roman" w:hAnsi="Times New Roman" w:cs="Times New Roman"/>
                <w:szCs w:val="24"/>
              </w:rPr>
              <w:t xml:space="preserve"> dengan satu strata, harus selalu berkembang agar dapat mengajarkan pendidikan sesuai dengan eranya.</w:t>
            </w:r>
          </w:p>
          <w:p w14:paraId="123D49C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54431767"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2CE59D4A"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7FCFF5AC"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6810C6DC"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66A9DE08" w14:textId="682185BA" w:rsidR="00125355" w:rsidRPr="00EC6F38" w:rsidRDefault="00234EEF"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ins w:id="15" w:author="zulkifli.unsyiah@outlook.com" w:date="2022-08-15T15:46:00Z">
              <w:r>
                <w:rPr>
                  <w:rFonts w:ascii="Times New Roman" w:eastAsia="Times New Roman" w:hAnsi="Times New Roman" w:cs="Times New Roman"/>
                  <w:szCs w:val="24"/>
                </w:rPr>
                <w:t>Meneliti</w:t>
              </w:r>
            </w:ins>
            <w:del w:id="16" w:author="zulkifli.unsyiah@outlook.com" w:date="2022-08-15T15:46:00Z">
              <w:r w:rsidR="00125355" w:rsidRPr="00EC6F38" w:rsidDel="00234EEF">
                <w:rPr>
                  <w:rFonts w:ascii="Times New Roman" w:eastAsia="Times New Roman" w:hAnsi="Times New Roman" w:cs="Times New Roman"/>
                  <w:szCs w:val="24"/>
                </w:rPr>
                <w:delText>Penelitian</w:delText>
              </w:r>
            </w:del>
          </w:p>
          <w:p w14:paraId="1DB7B94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14:paraId="2C4B2FCF" w14:textId="553A9D9F"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Dari gagasan yang mucul dari pemikiran kritis tadi maka proses selanjutnya yaitu mencoba/ </w:t>
            </w:r>
            <w:ins w:id="17" w:author="zulkifli.unsyiah@outlook.com" w:date="2022-08-15T15:47:00Z">
              <w:r w:rsidR="00234EEF">
                <w:rPr>
                  <w:rFonts w:ascii="Times New Roman" w:eastAsia="Times New Roman" w:hAnsi="Times New Roman" w:cs="Times New Roman"/>
                  <w:szCs w:val="24"/>
                </w:rPr>
                <w:t>mengapalikasikan</w:t>
              </w:r>
            </w:ins>
            <w:del w:id="18" w:author="zulkifli.unsyiah@outlook.com" w:date="2022-08-15T15:47:00Z">
              <w:r w:rsidRPr="00EC6F38" w:rsidDel="00234EEF">
                <w:rPr>
                  <w:rFonts w:ascii="Times New Roman" w:eastAsia="Times New Roman" w:hAnsi="Times New Roman" w:cs="Times New Roman"/>
                  <w:szCs w:val="24"/>
                </w:rPr>
                <w:delText>pengaplikasian</w:delText>
              </w:r>
            </w:del>
            <w:r w:rsidRPr="00EC6F38">
              <w:rPr>
                <w:rFonts w:ascii="Times New Roman" w:eastAsia="Times New Roman" w:hAnsi="Times New Roman" w:cs="Times New Roman"/>
                <w:szCs w:val="24"/>
              </w:rPr>
              <w:t>. Pada revolusi 4.0 ini lebih banyak praktek karena lebih menyiapkan anak pada bagaimana kita menumbuhkan ide baru atau gagasan.</w:t>
            </w:r>
          </w:p>
          <w:p w14:paraId="5B75E45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54C532F8"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5F4370B0"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4015708">
    <w:abstractNumId w:val="1"/>
  </w:num>
  <w:num w:numId="2" w16cid:durableId="661474693">
    <w:abstractNumId w:val="0"/>
  </w:num>
  <w:num w:numId="3" w16cid:durableId="19506189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ulkifli.unsyiah@outlook.com">
    <w15:presenceInfo w15:providerId="Windows Live" w15:userId="a28ae634804b87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34EEF"/>
    <w:rsid w:val="00240407"/>
    <w:rsid w:val="0042167F"/>
    <w:rsid w:val="007775B6"/>
    <w:rsid w:val="008648C8"/>
    <w:rsid w:val="0092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8C62"/>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8648C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zulkifli.unsyiah@outlook.com</cp:lastModifiedBy>
  <cp:revision>4</cp:revision>
  <dcterms:created xsi:type="dcterms:W3CDTF">2020-08-26T22:03:00Z</dcterms:created>
  <dcterms:modified xsi:type="dcterms:W3CDTF">2022-08-15T08:48:00Z</dcterms:modified>
</cp:coreProperties>
</file>