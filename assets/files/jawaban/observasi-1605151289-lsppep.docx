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zaman ini kita berada </w:t>
            </w:r>
            <w:ins w:id="0" w:author="ACER" w:date="2020-11-12T10:10:12Z">
              <w:r>
                <w:rPr>
                  <w:rFonts w:hint="default" w:ascii="Times New Roman" w:hAnsi="Times New Roman" w:eastAsia="Times New Roman" w:cs="Times New Roman"/>
                  <w:szCs w:val="24"/>
                  <w:lang w:val="en-US"/>
                </w:rPr>
                <w:t>d</w:t>
              </w:r>
            </w:ins>
            <w:ins w:id="1" w:author="ACER" w:date="2020-11-12T10:10:13Z">
              <w:r>
                <w:rPr>
                  <w:rFonts w:hint="default" w:ascii="Times New Roman" w:hAnsi="Times New Roman" w:eastAsia="Times New Roman" w:cs="Times New Roman"/>
                  <w:szCs w:val="24"/>
                  <w:lang w:val="en-US"/>
                </w:rPr>
                <w:t>i</w:t>
              </w:r>
            </w:ins>
            <w:r>
              <w:rPr>
                <w:rFonts w:ascii="Times New Roman" w:hAnsi="Times New Roman" w:eastAsia="Times New Roman" w:cs="Times New Roman"/>
                <w:szCs w:val="24"/>
              </w:rPr>
              <w:t xml:space="preserve"> zona industri yang sangat extream. Industri yang tiap menit bahkan detik </w:t>
            </w:r>
            <w:r>
              <w:rPr>
                <w:rFonts w:ascii="Times New Roman" w:hAnsi="Times New Roman" w:eastAsia="Times New Roman" w:cs="Times New Roman"/>
                <w:szCs w:val="24"/>
                <w:u w:val="single"/>
                <w:rPrChange w:id="2" w:author="ACER" w:date="2020-11-12T10:17:36Z">
                  <w:rPr>
                    <w:rFonts w:ascii="Times New Roman" w:hAnsi="Times New Roman" w:eastAsia="Times New Roman" w:cs="Times New Roman"/>
                    <w:szCs w:val="24"/>
                  </w:rPr>
                </w:rPrChange>
              </w:rPr>
              <w:t>dia</w:t>
            </w:r>
            <w:r>
              <w:rPr>
                <w:rFonts w:ascii="Times New Roman" w:hAnsi="Times New Roman" w:eastAsia="Times New Roman" w:cs="Times New Roman"/>
                <w:szCs w:val="24"/>
              </w:rPr>
              <w:t xml:space="preserve"> akan berubah semakin maju, yang sering kita sebut dengan revolusi industry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Bagi pendidik </w:t>
            </w:r>
            <w:r>
              <w:rPr>
                <w:rFonts w:ascii="Times New Roman" w:hAnsi="Times New Roman" w:eastAsia="Times New Roman" w:cs="Times New Roman"/>
                <w:szCs w:val="24"/>
                <w:u w:val="single"/>
                <w:rPrChange w:id="3" w:author="ACER" w:date="2020-11-12T10:18:11Z">
                  <w:rPr>
                    <w:rFonts w:ascii="Times New Roman" w:hAnsi="Times New Roman" w:eastAsia="Times New Roman" w:cs="Times New Roman"/>
                    <w:szCs w:val="24"/>
                  </w:rPr>
                </w:rPrChange>
              </w:rPr>
              <w:t xml:space="preserve">maupun </w:t>
            </w:r>
            <w:r>
              <w:rPr>
                <w:rFonts w:ascii="Times New Roman" w:hAnsi="Times New Roman" w:eastAsia="Times New Roman" w:cs="Times New Roman"/>
                <w:szCs w:val="24"/>
              </w:rPr>
              <w:t xml:space="preserve">peserta didik hari ini kita di siapkan untuk memasuki dunia kerja namun bukan lagi </w:t>
            </w:r>
            <w:r>
              <w:rPr>
                <w:rFonts w:ascii="Times New Roman" w:hAnsi="Times New Roman" w:eastAsia="Times New Roman" w:cs="Times New Roman"/>
                <w:szCs w:val="24"/>
                <w:u w:val="single"/>
                <w:rPrChange w:id="4" w:author="ACER" w:date="2020-11-12T10:18:30Z">
                  <w:rPr>
                    <w:rFonts w:ascii="Times New Roman" w:hAnsi="Times New Roman" w:eastAsia="Times New Roman" w:cs="Times New Roman"/>
                    <w:szCs w:val="24"/>
                  </w:rPr>
                </w:rPrChange>
              </w:rPr>
              <w:t>perkerja</w:t>
            </w:r>
            <w:r>
              <w:rPr>
                <w:rFonts w:ascii="Times New Roman" w:hAnsi="Times New Roman" w:eastAsia="Times New Roman" w:cs="Times New Roman"/>
                <w:szCs w:val="24"/>
              </w:rPr>
              <w:t>, tetapi kita di 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Pendidikan 4.0 adalah suatu program yang di buat untuk mewujudkan </w:t>
            </w:r>
            <w:bookmarkStart w:id="0" w:name="_GoBack"/>
            <w:r>
              <w:rPr>
                <w:rFonts w:ascii="Times New Roman" w:hAnsi="Times New Roman" w:eastAsia="Times New Roman" w:cs="Times New Roman"/>
                <w:szCs w:val="24"/>
                <w:u w:val="single"/>
                <w:rPrChange w:id="5" w:author="ACER" w:date="2020-11-12T10:21:07Z">
                  <w:rPr>
                    <w:rFonts w:ascii="Times New Roman" w:hAnsi="Times New Roman" w:eastAsia="Times New Roman" w:cs="Times New Roman"/>
                    <w:szCs w:val="24"/>
                  </w:rPr>
                </w:rPrChange>
              </w:rPr>
              <w:t>pendidikan</w:t>
            </w:r>
            <w:bookmarkEnd w:id="0"/>
            <w:r>
              <w:rPr>
                <w:rFonts w:ascii="Times New Roman" w:hAnsi="Times New Roman" w:eastAsia="Times New Roman" w:cs="Times New Roman"/>
                <w:szCs w:val="24"/>
              </w:rPr>
              <w:t xml:space="preserve"> yang cerdas dan kreatif. Tujuan dari terciptanya pendidikan 4.0 ini adalah peningkatan dan pemerataan pendidikan, dengan cara memerluas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tahab ini guru di 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 tuntut 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Guri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Dimana guru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terahir adalah melakukan penelitian, tuntutan 4.0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RomanS"/>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RomanS">
    <w:panose1 w:val="02000400000000000000"/>
    <w:charset w:val="00"/>
    <w:family w:val="auto"/>
    <w:pitch w:val="default"/>
    <w:sig w:usb0="00000207" w:usb1="00000000" w:usb2="00000000" w:usb3="00000000" w:csb0="000001F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trackRevision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4AD0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7</TotalTime>
  <ScaleCrop>false</ScaleCrop>
  <LinksUpToDate>false</LinksUpToDate>
  <CharactersWithSpaces>3169</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ACER</cp:lastModifiedBy>
  <dcterms:modified xsi:type="dcterms:W3CDTF">2020-11-12T03:21:38Z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