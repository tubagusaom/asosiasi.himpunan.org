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5AB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A154D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4133B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26AE63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4A0F0F9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5352C2C2" w14:textId="24023B92" w:rsidR="00B13CB6" w:rsidRDefault="00B13CB6">
      <w:pPr>
        <w:shd w:val="clear" w:color="auto" w:fill="F5F5F5"/>
        <w:tabs>
          <w:tab w:val="left" w:pos="1170"/>
        </w:tabs>
        <w:spacing w:line="270" w:lineRule="atLeast"/>
        <w:rPr>
          <w:rFonts w:ascii="Roboto" w:eastAsia="Times New Roman" w:hAnsi="Roboto" w:cs="Times New Roman"/>
          <w:sz w:val="17"/>
          <w:szCs w:val="17"/>
        </w:rPr>
        <w:pPrChange w:id="0" w:author="Erna Septyaningrum, S.T., M.T(5152)" w:date="2021-06-12T10:22:00Z">
          <w:pPr>
            <w:shd w:val="clear" w:color="auto" w:fill="F5F5F5"/>
            <w:spacing w:line="270" w:lineRule="atLeast"/>
          </w:pPr>
        </w:pPrChange>
      </w:pPr>
      <w:r>
        <w:rPr>
          <w:rFonts w:ascii="Roboto" w:eastAsia="Times New Roman" w:hAnsi="Roboto" w:cs="Times New Roman"/>
          <w:sz w:val="17"/>
          <w:szCs w:val="17"/>
        </w:rPr>
        <w:t>Dipublikasikan</w:t>
      </w:r>
      <w:ins w:id="1" w:author="Erna Septyaningrum, S.T., M.T(5152)" w:date="2021-06-12T10:22:00Z">
        <w:r w:rsidR="001C0931">
          <w:rPr>
            <w:rFonts w:ascii="Roboto" w:eastAsia="Times New Roman" w:hAnsi="Roboto" w:cs="Times New Roman"/>
            <w:sz w:val="17"/>
            <w:szCs w:val="17"/>
          </w:rPr>
          <w:tab/>
        </w:r>
      </w:ins>
      <w:r>
        <w:rPr>
          <w:rFonts w:ascii="Roboto" w:eastAsia="Times New Roman" w:hAnsi="Roboto" w:cs="Times New Roman"/>
          <w:sz w:val="17"/>
          <w:szCs w:val="17"/>
        </w:rPr>
        <w:t xml:space="preserve">: 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>5 Januari 2020 </w:t>
      </w:r>
      <w:r>
        <w:rPr>
          <w:rFonts w:ascii="Roboto" w:eastAsia="Times New Roman" w:hAnsi="Roboto" w:cs="Times New Roman"/>
          <w:sz w:val="17"/>
          <w:szCs w:val="17"/>
        </w:rPr>
        <w:t>pukul</w:t>
      </w:r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20:48 </w:t>
      </w:r>
    </w:p>
    <w:p w14:paraId="3ED7045A" w14:textId="7220471C" w:rsidR="00927764" w:rsidRPr="00C50A1E" w:rsidRDefault="00927764" w:rsidP="001C0931">
      <w:pPr>
        <w:shd w:val="clear" w:color="auto" w:fill="F5F5F5"/>
        <w:tabs>
          <w:tab w:val="left" w:pos="1170"/>
        </w:tabs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ins w:id="2" w:author="Erna Septyaningrum, S.T., M.T(5152)" w:date="2021-06-12T10:22:00Z">
        <w:r w:rsidR="001C0931">
          <w:rPr>
            <w:rFonts w:ascii="Roboto" w:eastAsia="Times New Roman" w:hAnsi="Roboto" w:cs="Times New Roman"/>
            <w:sz w:val="17"/>
            <w:szCs w:val="17"/>
          </w:rPr>
          <w:tab/>
        </w:r>
      </w:ins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</w:t>
      </w:r>
      <w:r w:rsidR="00B13CB6">
        <w:rPr>
          <w:rFonts w:ascii="Roboto" w:eastAsia="Times New Roman" w:hAnsi="Roboto" w:cs="Times New Roman"/>
          <w:sz w:val="17"/>
          <w:szCs w:val="17"/>
        </w:rPr>
        <w:t>pukul</w:t>
      </w:r>
      <w:r w:rsidRPr="00C50A1E">
        <w:rPr>
          <w:rFonts w:ascii="Roboto" w:eastAsia="Times New Roman" w:hAnsi="Roboto" w:cs="Times New Roman"/>
          <w:sz w:val="17"/>
          <w:szCs w:val="17"/>
        </w:rPr>
        <w:t xml:space="preserve"> 05:43 </w:t>
      </w:r>
    </w:p>
    <w:p w14:paraId="59CED65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F83E3C5" wp14:editId="21C5C27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E70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Ilustrasi | </w:t>
      </w:r>
      <w:commentRangeStart w:id="3"/>
      <w:r w:rsidRPr="00C50A1E">
        <w:rPr>
          <w:rFonts w:ascii="Times New Roman" w:eastAsia="Times New Roman" w:hAnsi="Times New Roman" w:cs="Times New Roman"/>
          <w:sz w:val="18"/>
          <w:szCs w:val="18"/>
        </w:rPr>
        <w:t>unsplash</w:t>
      </w:r>
      <w:commentRangeEnd w:id="3"/>
      <w:r w:rsidR="00B13CB6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18"/>
          <w:szCs w:val="18"/>
        </w:rPr>
        <w:t>.com</w:t>
      </w:r>
    </w:p>
    <w:p w14:paraId="5D65122A" w14:textId="2CE7561D" w:rsidR="00927764" w:rsidRPr="00C50A1E" w:rsidDel="001C0931" w:rsidRDefault="00927764" w:rsidP="00927764">
      <w:pPr>
        <w:shd w:val="clear" w:color="auto" w:fill="F5F5F5"/>
        <w:spacing w:after="375"/>
        <w:rPr>
          <w:del w:id="4" w:author="Erna Septyaningrum, S.T., M.T(5152)" w:date="2021-06-12T10:23:00Z"/>
          <w:rFonts w:ascii="Times New Roman" w:eastAsia="Times New Roman" w:hAnsi="Times New Roman" w:cs="Times New Roman"/>
          <w:sz w:val="24"/>
          <w:szCs w:val="24"/>
        </w:rPr>
      </w:pPr>
      <w:del w:id="5" w:author="Erna Septyaningrum, S.T., M.T(5152)" w:date="2021-06-12T10:23:00Z">
        <w:r w:rsidRPr="00C50A1E" w:rsidDel="001C093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 turun, berat badan naik, hubungan sama dia tetep temenan aja. Huft.</w:delText>
        </w:r>
      </w:del>
    </w:p>
    <w:p w14:paraId="6E0BC6F1" w14:textId="0912FE97" w:rsidR="00927764" w:rsidRPr="00C50A1E" w:rsidRDefault="00927764" w:rsidP="00B13CB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 indera penciuman atau bakwan yang baru diangkat dari penggorengan dikala hujan?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sering dikatakan sebagai hujan sehari-hari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" w:author="Erna Septyaningrum, S.T., M.T(5152)" w:date="2021-06-12T10:24:00Z">
        <w:r w:rsidRPr="00C50A1E" w:rsidDel="001C0931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diantara Bulan November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</w:t>
      </w:r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  <w:rPrChange w:id="7" w:author="Erna Septyaningrum, S.T., M.T(5152)" w:date="2021-06-12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Dampaknya</w:t>
      </w:r>
      <w:del w:id="8" w:author="Erna Septyaningrum, S.T., M.T(5152)" w:date="2021-06-12T10:23:00Z">
        <w:r w:rsidR="00B13CB6" w:rsidDel="001C093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B13CB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 sangat terasa apalagi sejak awal tahun baru</w:t>
      </w:r>
      <w:del w:id="9" w:author="Erna Septyaningrum, S.T., M.T(5152)" w:date="2021-06-12T09:53:00Z">
        <w:r w:rsidRPr="00C50A1E" w:rsidDel="00B13CB6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tak hanya pandai membuat </w:t>
      </w:r>
      <w:ins w:id="10" w:author="Erna Septyaningrum, S.T., M.T(5152)" w:date="2021-06-12T10:24:00Z">
        <w:r w:rsidR="001C0931">
          <w:rPr>
            <w:rFonts w:ascii="Times New Roman" w:eastAsia="Times New Roman" w:hAnsi="Times New Roman" w:cs="Times New Roman"/>
            <w:sz w:val="24"/>
            <w:szCs w:val="24"/>
          </w:rPr>
          <w:t xml:space="preserve">hatimu </w:t>
        </w:r>
      </w:ins>
      <w:r w:rsidR="00B13CB6">
        <w:rPr>
          <w:rFonts w:ascii="Times New Roman" w:eastAsia="Times New Roman" w:hAnsi="Times New Roman" w:cs="Times New Roman"/>
          <w:sz w:val="24"/>
          <w:szCs w:val="24"/>
        </w:rPr>
        <w:t>ambyar</w:t>
      </w:r>
      <w:del w:id="11" w:author="Erna Septyaningrum, S.T., M.T(5152)" w:date="2021-06-12T10:24:00Z">
        <w:r w:rsidR="00B13CB6" w:rsidDel="001C093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1C0931">
          <w:rPr>
            <w:rFonts w:ascii="Times New Roman" w:eastAsia="Times New Roman" w:hAnsi="Times New Roman" w:cs="Times New Roman"/>
            <w:sz w:val="24"/>
            <w:szCs w:val="24"/>
          </w:rPr>
          <w:delText>hatimu</w:delText>
        </w:r>
      </w:del>
      <w:r w:rsidR="00B13CB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N</w:t>
      </w:r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amun juga mempengaruhi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perilaku kita yang lain</w:t>
      </w:r>
      <w:r w:rsidR="00B13C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13CB6" w:rsidRPr="00B13CB6">
        <w:rPr>
          <w:rFonts w:ascii="Times New Roman" w:eastAsia="Times New Roman" w:hAnsi="Times New Roman" w:cs="Times New Roman"/>
          <w:sz w:val="24"/>
          <w:szCs w:val="24"/>
          <w:highlight w:val="yellow"/>
        </w:rPr>
        <w:t>terutama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 makan. Ya, hujan yang membuat kita jadi sering lapar. Kok bisa ya?</w:t>
      </w:r>
    </w:p>
    <w:p w14:paraId="6D9E5174" w14:textId="77777777" w:rsidR="00C31CC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</w:p>
    <w:p w14:paraId="3658D38C" w14:textId="5A34A6EF" w:rsidR="00927764" w:rsidRPr="00C31CC4" w:rsidRDefault="00927764" w:rsidP="00C31CC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  <w:r w:rsidR="00C31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  <w:r w:rsidR="00C31C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Sebungkus keripik yang dalam kemasan bisa dikonsumsi 4 porsi habis sekali duduk. Belum cukup, tambah lagi gorengannya, satu-dua biji eh kok jadi lima?</w:t>
      </w:r>
    </w:p>
    <w:p w14:paraId="08B884D8" w14:textId="637DED63" w:rsidR="00927764" w:rsidRPr="00C50A1E" w:rsidDel="00C31CC4" w:rsidRDefault="00927764" w:rsidP="00C31CC4">
      <w:pPr>
        <w:shd w:val="clear" w:color="auto" w:fill="F5F5F5"/>
        <w:spacing w:after="375"/>
        <w:jc w:val="both"/>
        <w:rPr>
          <w:del w:id="12" w:author="Erna Septyaningrum, S.T., M.T(5152)" w:date="2021-06-12T09:5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suasana jadi lebih dingin, memang bisa </w:t>
      </w:r>
      <w:ins w:id="13" w:author="Erna Septyaningrum, S.T., M.T(5152)" w:date="2021-06-12T09:59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salah satu pencetus mengapa kita jadi</w:t>
      </w:r>
      <w:ins w:id="14" w:author="Erna Septyaningrum, S.T., M.T(5152)" w:date="2021-06-12T09:59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lebih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suka makan.</w:t>
      </w:r>
      <w:del w:id="15" w:author="Erna Septyaningrum, S.T., M.T(5152)" w:date="2021-06-12T09:59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29CD03EC" w14:textId="778E6194" w:rsidR="00927764" w:rsidRPr="00C50A1E" w:rsidDel="00C31CC4" w:rsidRDefault="00927764">
      <w:pPr>
        <w:shd w:val="clear" w:color="auto" w:fill="F5F5F5"/>
        <w:spacing w:after="375"/>
        <w:jc w:val="both"/>
        <w:rPr>
          <w:del w:id="16" w:author="Erna Septyaningrum, S.T., M.T(5152)" w:date="2021-06-12T10:00:00Z"/>
          <w:rFonts w:ascii="Times New Roman" w:eastAsia="Times New Roman" w:hAnsi="Times New Roman" w:cs="Times New Roman"/>
          <w:sz w:val="24"/>
          <w:szCs w:val="24"/>
        </w:rPr>
        <w:pPrChange w:id="17" w:author="Erna Septyaningrum, S.T., M.T(5152)" w:date="2021-06-12T09:5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 makanan</w:t>
      </w:r>
      <w:ins w:id="18" w:author="Erna Septyaningrum, S.T., M.T(5152)" w:date="2021-06-12T10:25:00Z">
        <w:r w:rsidR="001C0931">
          <w:rPr>
            <w:rFonts w:ascii="Times New Roman" w:eastAsia="Times New Roman" w:hAnsi="Times New Roman" w:cs="Times New Roman"/>
            <w:sz w:val="24"/>
            <w:szCs w:val="24"/>
          </w:rPr>
          <w:t xml:space="preserve"> yang masih hangat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 tahu bulat digoreng</w:t>
      </w:r>
      <w:del w:id="20" w:author="Erna Septyaningrum, S.T., M.T(5152)" w:date="2021-06-12T10:25:00Z">
        <w:r w:rsidRPr="00C50A1E" w:rsidDel="001C0931">
          <w:rPr>
            <w:rFonts w:ascii="Times New Roman" w:eastAsia="Times New Roman" w:hAnsi="Times New Roman" w:cs="Times New Roman"/>
            <w:sz w:val="24"/>
            <w:szCs w:val="24"/>
          </w:rPr>
          <w:delText xml:space="preserve"> dadakan alias yang masih 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1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ins w:id="22" w:author="Erna Septyaningrum, S.T., M.T(5152)" w:date="2021-06-12T10:00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23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 makan, tubuh akan mendapat "panas" akibat terjadinya peningkatan metabolisme dalam tubuh.</w:t>
      </w:r>
      <w:del w:id="24" w:author="Erna Septyaningrum, S.T., M.T(5152)" w:date="2021-06-12T10:00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391C4A14" w14:textId="08179FFC" w:rsidR="00927764" w:rsidRPr="00C50A1E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Erna Septyaningrum, S.T., M.T(5152)" w:date="2021-06-12T10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lho. Dingin yang kita </w:t>
      </w:r>
      <w:del w:id="26" w:author="Erna Septyaningrum, S.T., M.T(5152)" w:date="2021-06-12T10:01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27" w:author="Erna Septyaningrum, S.T., M.T(5152)" w:date="2021-06-12T10:01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rasakan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 kenyataannya</w:t>
      </w:r>
      <w:ins w:id="28" w:author="Erna Septyaningrum, S.T., M.T(5152)" w:date="2021-06-12T10:26:00Z">
        <w:r w:rsidR="001C093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9" w:author="Erna Septyaningrum, S.T., M.T(5152)" w:date="2021-06-12T10:26:00Z">
        <w:r w:rsidRPr="00C50A1E" w:rsidDel="001C0931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20B15982" w14:textId="77777777" w:rsidR="007D2C1F" w:rsidRDefault="00927764" w:rsidP="00927764">
      <w:pPr>
        <w:shd w:val="clear" w:color="auto" w:fill="F5F5F5"/>
        <w:spacing w:after="375"/>
        <w:rPr>
          <w:ins w:id="30" w:author="Erna Septyaningrum, S.T., M.T(5152)" w:date="2021-06-12T10:29:00Z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</w:t>
      </w:r>
    </w:p>
    <w:p w14:paraId="0D52B6D6" w14:textId="5DF1CF7A" w:rsidR="00927764" w:rsidRPr="00C50A1E" w:rsidDel="00C31CC4" w:rsidRDefault="00927764" w:rsidP="00927764">
      <w:pPr>
        <w:shd w:val="clear" w:color="auto" w:fill="F5F5F5"/>
        <w:spacing w:after="375"/>
        <w:rPr>
          <w:del w:id="31" w:author="Erna Septyaningrum, S.T., M.T(5152)" w:date="2021-06-12T10:02:00Z"/>
          <w:rFonts w:ascii="Times New Roman" w:eastAsia="Times New Roman" w:hAnsi="Times New Roman" w:cs="Times New Roman"/>
          <w:sz w:val="24"/>
          <w:szCs w:val="24"/>
        </w:rPr>
      </w:pPr>
      <w:del w:id="32" w:author="Erna Septyaningrum, S.T., M.T(5152)" w:date="2021-06-12T10:29:00Z">
        <w:r w:rsidRPr="00C50A1E" w:rsidDel="007D2C1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</w:t>
      </w:r>
      <w:del w:id="33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Ya,</w:delText>
        </w:r>
      </w:del>
      <w:ins w:id="34" w:author="Erna Septyaningrum, S.T., M.T(5152)" w:date="2021-06-12T10:02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Hal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del w:id="35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ins w:id="36" w:author="Erna Septyaningrum, S.T., M.T(5152)" w:date="2021-06-12T10:02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berkaitan dengan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akses makanan yang jadi tak lagi berjarak.</w:t>
      </w:r>
      <w:del w:id="37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8" w:author="Erna Septyaningrum, S.T., M.T(5152)" w:date="2021-06-12T10:01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393CF3DA" w14:textId="77777777" w:rsidR="00927764" w:rsidRPr="00C50A1E" w:rsidDel="00C31CC4" w:rsidRDefault="00927764" w:rsidP="00927764">
      <w:pPr>
        <w:shd w:val="clear" w:color="auto" w:fill="F5F5F5"/>
        <w:spacing w:after="375"/>
        <w:rPr>
          <w:del w:id="39" w:author="Erna Septyaningrum, S.T., M.T(5152)" w:date="2021-06-12T10:0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</w:t>
      </w:r>
      <w:del w:id="40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769C8CCC" w14:textId="77777777" w:rsidR="00C31CC4" w:rsidRDefault="00927764" w:rsidP="00927764">
      <w:pPr>
        <w:shd w:val="clear" w:color="auto" w:fill="F5F5F5"/>
        <w:spacing w:after="375"/>
        <w:rPr>
          <w:ins w:id="41" w:author="Erna Septyaningrum, S.T., M.T(5152)" w:date="2021-06-12T10:0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</w:t>
      </w:r>
      <w:del w:id="42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 hujan itu membuat kita berpikir berkali-kali</w:t>
      </w:r>
      <w:ins w:id="43" w:author="Erna Septyaningrum, S.T., M.T(5152)" w:date="2021-06-12T10:03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44" w:author="Erna Septyaningrum, S.T., M.T(5152)" w:date="2021-06-12T10:02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5" w:author="Erna Septyaningrum, S.T., M.T(5152)" w:date="2021-06-12T10:03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6" w:author="Erna Septyaningrum, S.T., M.T(5152)" w:date="2021-06-12T10:03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</w:t>
      </w:r>
    </w:p>
    <w:p w14:paraId="7263D04D" w14:textId="5D934A77" w:rsidR="00927764" w:rsidRPr="00C50A1E" w:rsidDel="00C31CC4" w:rsidRDefault="00927764" w:rsidP="00927764">
      <w:pPr>
        <w:shd w:val="clear" w:color="auto" w:fill="F5F5F5"/>
        <w:spacing w:after="375"/>
        <w:rPr>
          <w:del w:id="47" w:author="Erna Septyaningrum, S.T., M.T(5152)" w:date="2021-06-12T10:03:00Z"/>
          <w:rFonts w:ascii="Times New Roman" w:eastAsia="Times New Roman" w:hAnsi="Times New Roman" w:cs="Times New Roman"/>
          <w:sz w:val="24"/>
          <w:szCs w:val="24"/>
        </w:rPr>
      </w:pPr>
      <w:del w:id="48" w:author="Erna Septyaningrum, S.T., M.T(5152)" w:date="2021-06-12T10:03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7A3B1F91" w14:textId="3080CF84" w:rsidR="00927764" w:rsidRPr="00C50A1E" w:rsidDel="00C31CC4" w:rsidRDefault="00927764" w:rsidP="00927764">
      <w:pPr>
        <w:shd w:val="clear" w:color="auto" w:fill="F5F5F5"/>
        <w:spacing w:after="375"/>
        <w:rPr>
          <w:del w:id="49" w:author="Erna Septyaningrum, S.T., M.T(5152)" w:date="2021-06-12T10:0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makanan kita yang tidak tahu diri. Yang penting enak, </w:t>
      </w:r>
      <w:del w:id="50" w:author="Erna Septyaningrum, S.T., M.T(5152)" w:date="2021-06-12T10:03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kalori belakangan</w:delText>
        </w:r>
      </w:del>
      <w:ins w:id="51" w:author="Erna Septyaningrum, S.T., M.T(5152)" w:date="2021-06-12T10:03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tanpa mempertimbangkan nilai kalori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36F8C8" w14:textId="5FDBBE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aja dulu dengan memperhatikan label informasi gizi ketika kamu memakan makanan kemasan. Atau jika ingin minum yang hangat-hangat, takar gulanya jangan kelebihan. </w:t>
      </w:r>
      <w:del w:id="52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C31CC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CF2FB47" w14:textId="3E1DB636" w:rsidR="00927764" w:rsidRPr="00C50A1E" w:rsidDel="00C31CC4" w:rsidRDefault="00927764" w:rsidP="00927764">
      <w:pPr>
        <w:shd w:val="clear" w:color="auto" w:fill="F5F5F5"/>
        <w:spacing w:after="375"/>
        <w:rPr>
          <w:del w:id="53" w:author="Erna Septyaningrum, S.T., M.T(5152)" w:date="2021-06-12T10:0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</w:t>
      </w:r>
      <w:del w:id="54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55" w:author="Erna Septyaningrum, S.T., M.T(5152)" w:date="2021-06-12T10:04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r w:rsidR="00C31CC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yang </w:t>
      </w:r>
      <w:del w:id="56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57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kerjaannya tiduran dan hanya buka tutup media sosial atau pura-pura sibuk padahal tidak ada yang </w:t>
      </w:r>
      <w:del w:id="58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ins w:id="59" w:author="Erna Septyaningrum, S.T., M.T(5152)" w:date="2021-06-12T10:04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menghubungi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0" w:author="Erna Septyaningrum, S.T., M.T(5152)" w:date="2021-06-12T10:04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709EBED6" w14:textId="22FB16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</w:t>
      </w:r>
      <w:del w:id="61" w:author="Erna Septyaningrum, S.T., M.T(5152)" w:date="2021-06-12T10:05:00Z">
        <w:r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62" w:author="Erna Septyaningrum, S.T., M.T(5152)" w:date="2021-06-12T10:05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Sehingga lemak j</w:t>
        </w:r>
      </w:ins>
      <w:del w:id="63" w:author="Erna Septyaningrum, S.T., M.T(5152)" w:date="2021-06-12T10:05:00Z">
        <w:r w:rsidDel="00C31CC4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ins w:id="64" w:author="Erna Septyaningrum, S.T., M.T(5152)" w:date="2021-06-12T10:05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5" w:author="Erna Septyaningrum, S.T., M.T(5152)" w:date="2021-06-12T10:05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C151A" w14:textId="413C8EDC" w:rsidR="00927764" w:rsidRPr="00C50A1E" w:rsidDel="00C31CC4" w:rsidRDefault="00927764" w:rsidP="00927764">
      <w:pPr>
        <w:shd w:val="clear" w:color="auto" w:fill="F5F5F5"/>
        <w:spacing w:after="375"/>
        <w:rPr>
          <w:del w:id="66" w:author="Erna Septyaningrum, S.T., M.T(5152)" w:date="2021-06-12T10:0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hujannya. Soal nafsu makan ini</w:t>
      </w:r>
      <w:ins w:id="67" w:author="Erna Septyaningrum, S.T., M.T(5152)" w:date="2021-06-12T10:05:00Z">
        <w:r w:rsidR="00C31CC4">
          <w:rPr>
            <w:rFonts w:ascii="Times New Roman" w:eastAsia="Times New Roman" w:hAnsi="Times New Roman" w:cs="Times New Roman"/>
            <w:sz w:val="24"/>
            <w:szCs w:val="24"/>
          </w:rPr>
          <w:t>,kamu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banyak salahnya</w:t>
      </w:r>
      <w:del w:id="68" w:author="Erna Septyaningrum, S.T., M.T(5152)" w:date="2021-06-12T10:05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0B923594" w14:textId="26FA75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</w:t>
      </w:r>
      <w:del w:id="69" w:author="Erna Septyaningrum, S.T., M.T(5152)" w:date="2021-06-12T10:06:00Z">
        <w:r w:rsidRPr="00C50A1E" w:rsidDel="00C31CC4">
          <w:rPr>
            <w:rFonts w:ascii="Times New Roman" w:eastAsia="Times New Roman" w:hAnsi="Times New Roman" w:cs="Times New Roman"/>
            <w:sz w:val="24"/>
            <w:szCs w:val="24"/>
          </w:rPr>
          <w:delText xml:space="preserve">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1E2BE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37874583" w14:textId="77777777" w:rsidR="00927764" w:rsidRPr="00C50A1E" w:rsidRDefault="00927764" w:rsidP="00927764"/>
    <w:p w14:paraId="5B829173" w14:textId="77777777" w:rsidR="00927764" w:rsidRPr="005A045A" w:rsidRDefault="00927764" w:rsidP="00927764">
      <w:pPr>
        <w:rPr>
          <w:i/>
        </w:rPr>
      </w:pPr>
    </w:p>
    <w:p w14:paraId="3B12D7F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CF43436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Erna Septyaningrum, S.T., M.T(5152)" w:date="2021-06-12T09:48:00Z" w:initials="ESSM">
    <w:p w14:paraId="5485BF15" w14:textId="1CF188B2" w:rsidR="00B13CB6" w:rsidRDefault="00B13CB6">
      <w:pPr>
        <w:pStyle w:val="CommentText"/>
      </w:pPr>
      <w:r>
        <w:rPr>
          <w:rStyle w:val="CommentReference"/>
        </w:rPr>
        <w:annotationRef/>
      </w:r>
      <w:r>
        <w:t>Gambar kurang merepresentasikan judul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85BF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0159" w16cex:dateUtc="2021-06-12T0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85BF15" w16cid:durableId="246F01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89AD" w14:textId="77777777" w:rsidR="001A3F55" w:rsidRDefault="001A3F55">
      <w:r>
        <w:separator/>
      </w:r>
    </w:p>
  </w:endnote>
  <w:endnote w:type="continuationSeparator" w:id="0">
    <w:p w14:paraId="47CECA96" w14:textId="77777777" w:rsidR="001A3F55" w:rsidRDefault="001A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4F00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BB277DB" w14:textId="77777777" w:rsidR="00941E77" w:rsidRDefault="001A3F55">
    <w:pPr>
      <w:pStyle w:val="Footer"/>
    </w:pPr>
  </w:p>
  <w:p w14:paraId="38AD09FD" w14:textId="77777777" w:rsidR="00941E77" w:rsidRDefault="001A3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FE4F" w14:textId="77777777" w:rsidR="001A3F55" w:rsidRDefault="001A3F55">
      <w:r>
        <w:separator/>
      </w:r>
    </w:p>
  </w:footnote>
  <w:footnote w:type="continuationSeparator" w:id="0">
    <w:p w14:paraId="37949545" w14:textId="77777777" w:rsidR="001A3F55" w:rsidRDefault="001A3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na Septyaningrum, S.T., M.T(5152)">
    <w15:presenceInfo w15:providerId="AD" w15:userId="S::1992201912073@staff.integra.its.ac.id::5350d8de-cb0b-4bb8-9352-941e83b0ea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1414F"/>
    <w:rsid w:val="0012251A"/>
    <w:rsid w:val="001A3F55"/>
    <w:rsid w:val="001C0931"/>
    <w:rsid w:val="002318A3"/>
    <w:rsid w:val="0042167F"/>
    <w:rsid w:val="00490469"/>
    <w:rsid w:val="007D2C1F"/>
    <w:rsid w:val="00924DF5"/>
    <w:rsid w:val="00927764"/>
    <w:rsid w:val="00B13CB6"/>
    <w:rsid w:val="00C20908"/>
    <w:rsid w:val="00C3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AEB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13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C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C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C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1E430-519A-4B95-8A8A-CAA75AE6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Erna Septyaningrum, S.T., M.T(5152)</cp:lastModifiedBy>
  <cp:revision>6</cp:revision>
  <dcterms:created xsi:type="dcterms:W3CDTF">2020-08-26T21:16:00Z</dcterms:created>
  <dcterms:modified xsi:type="dcterms:W3CDTF">2021-06-12T03:29:00Z</dcterms:modified>
</cp:coreProperties>
</file>