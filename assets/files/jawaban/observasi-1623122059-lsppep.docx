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B0131" w:rsidRPr="008D1AF7" w:rsidRDefault="007B0131" w:rsidP="007B0131">
      <w:pPr>
        <w:spacing w:line="312" w:lineRule="auto"/>
        <w:jc w:val="center"/>
        <w:rPr>
          <w:ins w:id="1" w:author="Bagas" w:date="2021-06-08T10:09:00Z"/>
          <w:rFonts w:ascii="Times New Roman" w:hAnsi="Times New Roman" w:cs="Times New Roman"/>
          <w:b/>
          <w:sz w:val="24"/>
          <w:szCs w:val="24"/>
        </w:rPr>
      </w:pPr>
      <w:ins w:id="2" w:author="Bagas" w:date="2021-06-08T10:09:00Z">
        <w:r w:rsidRPr="008D1AF7">
          <w:rPr>
            <w:rFonts w:ascii="Times New Roman" w:hAnsi="Times New Roman" w:cs="Times New Roman"/>
            <w:b/>
            <w:sz w:val="24"/>
            <w:szCs w:val="24"/>
          </w:rPr>
          <w:t>DAFTAR PUSTAKA</w:t>
        </w:r>
      </w:ins>
    </w:p>
    <w:customXmlInsRangeStart w:id="3" w:author="Bagas" w:date="2021-06-08T10:10:00Z"/>
    <w:sdt>
      <w:sdtPr>
        <w:id w:val="17472987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customXmlInsRangeEnd w:id="3"/>
        <w:p w:rsidR="007B0131" w:rsidRDefault="007B0131">
          <w:pPr>
            <w:pStyle w:val="Heading1"/>
            <w:rPr>
              <w:ins w:id="4" w:author="Bagas" w:date="2021-06-08T10:10:00Z"/>
            </w:rPr>
          </w:pPr>
        </w:p>
        <w:customXmlInsRangeStart w:id="5" w:author="Bagas" w:date="2021-06-08T10:10:00Z"/>
        <w:sdt>
          <w:sdtPr>
            <w:id w:val="111145805"/>
            <w:bibliography/>
          </w:sdtPr>
          <w:sdtEndPr>
            <w:rPr>
              <w:lang w:val="en-US"/>
            </w:rPr>
          </w:sdtEndPr>
          <w:sdtContent>
            <w:customXmlInsRangeEnd w:id="5"/>
            <w:p w:rsidR="007B0131" w:rsidRDefault="007B0131" w:rsidP="007B013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ins w:id="6" w:author="Bagas" w:date="2021-06-08T10:10:00Z">
                <w:r>
                  <w:fldChar w:fldCharType="begin"/>
                </w:r>
                <w:r>
                  <w:instrText xml:space="preserve"> BIBLIOGRAPHY </w:instrText>
                </w:r>
                <w:r>
                  <w:fldChar w:fldCharType="separate"/>
                </w:r>
              </w:ins>
              <w:r>
                <w:rPr>
                  <w:noProof/>
                  <w:lang w:val="en-US"/>
                </w:rPr>
                <w:t xml:space="preserve">Enterprise, J. (2012). </w:t>
              </w:r>
              <w:r>
                <w:rPr>
                  <w:i/>
                  <w:iCs/>
                  <w:noProof/>
                  <w:lang w:val="en-US"/>
                </w:rPr>
                <w:t>Instagram Untuk Fotografi dan Bisnis Kreatif.</w:t>
              </w:r>
              <w:r>
                <w:rPr>
                  <w:noProof/>
                  <w:lang w:val="en-US"/>
                </w:rPr>
                <w:t xml:space="preserve"> Jakarta: PT Elex Media Komputindo.</w:t>
              </w:r>
            </w:p>
            <w:p w:rsidR="007B0131" w:rsidRDefault="007B0131" w:rsidP="007B01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Handayani, M. (2017). </w:t>
              </w:r>
              <w:r>
                <w:rPr>
                  <w:i/>
                  <w:iCs/>
                  <w:noProof/>
                  <w:lang w:val="en-US"/>
                </w:rPr>
                <w:t>Resep Ampuh Membangun Sistem Bisnis Online.</w:t>
              </w:r>
              <w:r>
                <w:rPr>
                  <w:noProof/>
                  <w:lang w:val="en-US"/>
                </w:rPr>
                <w:t xml:space="preserve"> Bandung: Billionaire Sinergi Korpora.</w:t>
              </w:r>
            </w:p>
            <w:p w:rsidR="007B0131" w:rsidRDefault="007B0131" w:rsidP="007B01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Helianthusonfri, J. (2012). </w:t>
              </w:r>
              <w:r>
                <w:rPr>
                  <w:i/>
                  <w:iCs/>
                  <w:noProof/>
                  <w:lang w:val="en-US"/>
                </w:rPr>
                <w:t>Jualan Online Dengan Facebook dan Blog.</w:t>
              </w:r>
              <w:r>
                <w:rPr>
                  <w:noProof/>
                  <w:lang w:val="en-US"/>
                </w:rPr>
                <w:t xml:space="preserve"> Jakarta: PT Elex Media Komputindo.</w:t>
              </w:r>
            </w:p>
            <w:p w:rsidR="007B0131" w:rsidRDefault="007B0131" w:rsidP="007B01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Helianthusonfri, J. (2016). </w:t>
              </w:r>
              <w:r>
                <w:rPr>
                  <w:i/>
                  <w:iCs/>
                  <w:noProof/>
                  <w:lang w:val="en-US"/>
                </w:rPr>
                <w:t>Facebook Marketing.</w:t>
              </w:r>
              <w:r>
                <w:rPr>
                  <w:noProof/>
                  <w:lang w:val="en-US"/>
                </w:rPr>
                <w:t xml:space="preserve"> Jakarta: PT Elex Media Komputindo.</w:t>
              </w:r>
            </w:p>
            <w:p w:rsidR="007B0131" w:rsidRDefault="007B0131" w:rsidP="007B01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Salim, J. (2011). </w:t>
              </w:r>
              <w:r>
                <w:rPr>
                  <w:i/>
                  <w:iCs/>
                  <w:noProof/>
                  <w:lang w:val="en-US"/>
                </w:rPr>
                <w:t>Mengoptimalkan Blog dan Social Media Untuk Small Business.</w:t>
              </w:r>
              <w:r>
                <w:rPr>
                  <w:noProof/>
                  <w:lang w:val="en-US"/>
                </w:rPr>
                <w:t xml:space="preserve"> Jakarta: PT Elex Media Komputindo.</w:t>
              </w:r>
            </w:p>
            <w:p w:rsidR="007B0131" w:rsidRDefault="007B0131" w:rsidP="007B01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Sulianta, F. (2011). </w:t>
              </w:r>
              <w:r>
                <w:rPr>
                  <w:i/>
                  <w:iCs/>
                  <w:noProof/>
                  <w:lang w:val="en-US"/>
                </w:rPr>
                <w:t>Twitter for Business.</w:t>
              </w:r>
              <w:r>
                <w:rPr>
                  <w:noProof/>
                  <w:lang w:val="en-US"/>
                </w:rPr>
                <w:t xml:space="preserve"> Jakarta: PT Elex Media Komputindo.</w:t>
              </w:r>
            </w:p>
            <w:p w:rsidR="007B0131" w:rsidRDefault="007B0131" w:rsidP="007B01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Wong, J. (2010). </w:t>
              </w:r>
              <w:r>
                <w:rPr>
                  <w:i/>
                  <w:iCs/>
                  <w:noProof/>
                  <w:lang w:val="en-US"/>
                </w:rPr>
                <w:t>Internet Marketing for Beginners.</w:t>
              </w:r>
              <w:r>
                <w:rPr>
                  <w:noProof/>
                  <w:lang w:val="en-US"/>
                </w:rPr>
                <w:t xml:space="preserve"> Jakarta: PT Elex Media Komputindo.</w:t>
              </w:r>
            </w:p>
            <w:p w:rsidR="007B0131" w:rsidRDefault="007B0131" w:rsidP="007B0131">
              <w:pPr>
                <w:rPr>
                  <w:ins w:id="7" w:author="Bagas" w:date="2021-06-08T10:10:00Z"/>
                </w:rPr>
              </w:pPr>
              <w:ins w:id="8" w:author="Bagas" w:date="2021-06-08T10:10:00Z">
                <w:r>
                  <w:rPr>
                    <w:b/>
                    <w:bCs/>
                    <w:noProof/>
                  </w:rPr>
                  <w:fldChar w:fldCharType="end"/>
                </w:r>
              </w:ins>
            </w:p>
            <w:customXmlInsRangeStart w:id="9" w:author="Bagas" w:date="2021-06-08T10:10:00Z"/>
          </w:sdtContent>
        </w:sdt>
        <w:customXmlInsRangeEnd w:id="9"/>
        <w:customXmlInsRangeStart w:id="10" w:author="Bagas" w:date="2021-06-08T10:10:00Z"/>
      </w:sdtContent>
    </w:sdt>
    <w:customXmlInsRangeEnd w:id="10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gas">
    <w15:presenceInfo w15:providerId="Windows Live" w15:userId="3687a0c6fa472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7B0131"/>
    <w:rsid w:val="00824AF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347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31"/>
  </w:style>
  <w:style w:type="paragraph" w:styleId="Heading1">
    <w:name w:val="heading 1"/>
    <w:basedOn w:val="Normal"/>
    <w:next w:val="Normal"/>
    <w:link w:val="Heading1Char"/>
    <w:uiPriority w:val="9"/>
    <w:qFormat/>
    <w:rsid w:val="007B013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B0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1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1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3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B0131"/>
    <w:pPr>
      <w:spacing w:after="160" w:line="259" w:lineRule="auto"/>
    </w:pPr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B0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{BF0B3D33-85D5-45D4-82E5-C07B54509AD6}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PT Elex Media Komputindo</b:Publisher>
    <b:RefOrder>1</b:RefOrder>
  </b:Source>
  <b:Source>
    <b:Tag>Hel16</b:Tag>
    <b:SourceType>Book</b:SourceType>
    <b:Guid>{7CBF7C78-D71B-442C-A04C-C8F6C7EA0B45}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 Elex Media Komputindo</b:Publisher>
    <b:RefOrder>2</b:RefOrder>
  </b:Source>
  <b:Source>
    <b:Tag>Sul11</b:Tag>
    <b:SourceType>Book</b:SourceType>
    <b:Guid>{0F9839F3-0299-4214-AB05-8945E4276334}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3</b:RefOrder>
  </b:Source>
  <b:Source>
    <b:Tag>Hel12</b:Tag>
    <b:SourceType>Book</b:SourceType>
    <b:Guid>{33C82812-CA39-4B24-9F69-E14DB03720BE}</b:Guid>
    <b:Author>
      <b:Author>
        <b:NameList>
          <b:Person>
            <b:Last>Helianthusonfri</b:Last>
            <b:First>Jefferly</b:First>
          </b:Person>
        </b:NameList>
      </b:Author>
    </b:Author>
    <b:Title>Jualan Online Dengan Facebook dan Blog</b:Title>
    <b:Year>2012</b:Year>
    <b:City>Jakarta</b:City>
    <b:Publisher>PT Elex Media Komputindo</b:Publisher>
    <b:RefOrder>4</b:RefOrder>
  </b:Source>
  <b:Source>
    <b:Tag>Sal11</b:Tag>
    <b:SourceType>Book</b:SourceType>
    <b:Guid>{C0FC95FC-2895-4B3B-9311-F48D3B5E52A5}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Jakarta</b:City>
    <b:Publisher>PT Elex Media Komputindo</b:Publisher>
    <b:RefOrder>5</b:RefOrder>
  </b:Source>
  <b:Source>
    <b:Tag>Ent12</b:Tag>
    <b:SourceType>Book</b:SourceType>
    <b:Guid>{C5E1B848-EEB2-4A91-A393-132697D0B6C1}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Elex Media Komputindo</b:Publisher>
    <b:RefOrder>6</b:RefOrder>
  </b:Source>
  <b:Source>
    <b:Tag>Han17</b:Tag>
    <b:SourceType>Book</b:SourceType>
    <b:Guid>{A74B219B-76F0-4925-BF86-0321C4A1AA79}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Billionaire Sinergi Korpora</b:Publisher>
    <b:RefOrder>7</b:RefOrder>
  </b:Source>
</b:Sources>
</file>

<file path=customXml/itemProps1.xml><?xml version="1.0" encoding="utf-8"?>
<ds:datastoreItem xmlns:ds="http://schemas.openxmlformats.org/officeDocument/2006/customXml" ds:itemID="{3A11BD50-EA88-472E-8597-742E628B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Bagas</cp:lastModifiedBy>
  <cp:revision>2</cp:revision>
  <dcterms:created xsi:type="dcterms:W3CDTF">2021-06-08T03:12:00Z</dcterms:created>
  <dcterms:modified xsi:type="dcterms:W3CDTF">2021-06-08T03:12:00Z</dcterms:modified>
</cp:coreProperties>
</file>