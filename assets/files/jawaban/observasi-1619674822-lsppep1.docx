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244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11A7D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1590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A0F43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0C52B23" w14:textId="77777777" w:rsidR="00927764" w:rsidRPr="0094076B" w:rsidRDefault="00927764" w:rsidP="00927764">
      <w:pPr>
        <w:rPr>
          <w:rFonts w:ascii="Cambria" w:hAnsi="Cambria"/>
        </w:rPr>
      </w:pPr>
    </w:p>
    <w:p w14:paraId="471492B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1" w:author="ASUS" w:date="2021-04-29T12:22:00Z">
        <w:r w:rsidRPr="00C50A1E" w:rsidDel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Badan Naik</w:delText>
        </w:r>
        <w:commentRangeEnd w:id="0"/>
        <w:r w:rsidR="006A5DA3" w:rsidDel="002C5623">
          <w:rPr>
            <w:rStyle w:val="CommentReference"/>
          </w:rPr>
          <w:commentReference w:id="0"/>
        </w:r>
      </w:del>
      <w:proofErr w:type="spellStart"/>
      <w:ins w:id="2" w:author="ASUS" w:date="2021-04-29T12:22:00Z"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Naik</w:t>
        </w:r>
        <w:proofErr w:type="spellEnd"/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(</w:t>
        </w:r>
        <w:proofErr w:type="spellStart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3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>Tidak</w:t>
        </w:r>
        <w:proofErr w:type="spellEnd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4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 xml:space="preserve"> </w:t>
        </w:r>
        <w:proofErr w:type="spellStart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5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>Turun</w:t>
        </w:r>
      </w:ins>
      <w:proofErr w:type="spellEnd"/>
      <w:ins w:id="6" w:author="ASUS" w:date="2021-04-29T12:23:00Z"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)</w:t>
        </w:r>
      </w:ins>
    </w:p>
    <w:p w14:paraId="7B4C53E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A3AFF29" w14:textId="77777777" w:rsidR="00927764" w:rsidRPr="00C50A1E" w:rsidRDefault="002C5623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ins w:id="7" w:author="ASUS" w:date="2021-04-29T12:23:00Z">
        <w:r>
          <w:rPr>
            <w:rFonts w:ascii="Times New Roman" w:eastAsia="Times New Roman" w:hAnsi="Times New Roman" w:cs="Times New Roman"/>
            <w:noProof/>
            <w:sz w:val="21"/>
            <w:szCs w:val="21"/>
          </w:rPr>
          <w:t>)</w:t>
        </w:r>
      </w:ins>
      <w:r w:rsidR="00927764"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1CBA4B" wp14:editId="4823BCB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9DB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9BD4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97FF62" w14:textId="77777777" w:rsidR="00927764" w:rsidRPr="00C50A1E" w:rsidDel="002C5623" w:rsidRDefault="00927764" w:rsidP="00927764">
      <w:pPr>
        <w:shd w:val="clear" w:color="auto" w:fill="F5F5F5"/>
        <w:spacing w:after="375"/>
        <w:rPr>
          <w:del w:id="8" w:author="ASUS" w:date="2021-04-29T12:25:00Z"/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  <w:commentRangeEnd w:id="9"/>
      <w:r w:rsidR="006A5DA3">
        <w:rPr>
          <w:rStyle w:val="CommentReference"/>
        </w:rPr>
        <w:commentReference w:id="9"/>
      </w:r>
    </w:p>
    <w:p w14:paraId="6E2D5952" w14:textId="77777777" w:rsidR="002C5623" w:rsidRDefault="002C5623" w:rsidP="00927764">
      <w:pPr>
        <w:shd w:val="clear" w:color="auto" w:fill="F5F5F5"/>
        <w:spacing w:after="375"/>
        <w:rPr>
          <w:ins w:id="10" w:author="ASUS" w:date="2021-04-29T12:25:00Z"/>
          <w:rFonts w:ascii="Times New Roman" w:eastAsia="Times New Roman" w:hAnsi="Times New Roman" w:cs="Times New Roman"/>
          <w:sz w:val="24"/>
          <w:szCs w:val="24"/>
        </w:rPr>
      </w:pPr>
      <w:proofErr w:type="spellEnd"/>
    </w:p>
    <w:p w14:paraId="5CC88F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ASUS" w:date="2021-04-29T12:24:00Z">
        <w:r w:rsidR="002C5623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proofErr w:type="spellStart"/>
      <w:ins w:id="12" w:author="ASUS" w:date="2021-04-29T12:23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" w:author="ASUS" w:date="2021-04-29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Bulan</w:t>
        </w:r>
      </w:ins>
      <w:proofErr w:type="spellEnd"/>
      <w:ins w:id="14" w:author="ASUS" w:date="2021-04-29T12:24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" w:author="ASUS" w:date="2021-04-29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)</w:t>
        </w:r>
        <w:r w:rsidR="002C56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262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09BE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EE06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3A184" w14:textId="16739B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16" w:author="ASUS" w:date="2021-04-29T12:33:00Z"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kemasa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duduk</w:t>
        </w:r>
      </w:ins>
      <w:ins w:id="17" w:author="ASUS" w:date="2021-04-29T12:34:00Z"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dua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..</w:t>
        </w:r>
        <w:proofErr w:type="gram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lima</w:t>
        </w:r>
      </w:ins>
      <w:ins w:id="18" w:author="ASUS" w:date="2021-04-29T12:35:00Z">
        <w:r w:rsidR="004A322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ins w:id="19" w:author="ASUS" w:date="2021-04-29T12:33:00Z">
        <w:r w:rsidR="004A32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0" w:author="ASUS" w:date="2021-04-29T12:35:00Z">
        <w:r w:rsidR="004A3221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bookmarkStart w:id="21" w:name="_GoBack"/>
      <w:bookmarkEnd w:id="21"/>
    </w:p>
    <w:p w14:paraId="5A0828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1911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CDDA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4009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B89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CB1637" w14:textId="77777777" w:rsidR="002C5623" w:rsidRPr="002C5623" w:rsidDel="002C5623" w:rsidRDefault="00927764" w:rsidP="00927764">
      <w:pPr>
        <w:shd w:val="clear" w:color="auto" w:fill="F5F5F5"/>
        <w:spacing w:after="375"/>
        <w:rPr>
          <w:del w:id="22" w:author="ASUS" w:date="2021-04-29T12:28:00Z"/>
          <w:rFonts w:ascii="Times New Roman" w:eastAsia="Times New Roman" w:hAnsi="Times New Roman" w:cs="Times New Roman"/>
          <w:color w:val="FF0000"/>
          <w:sz w:val="24"/>
          <w:szCs w:val="24"/>
          <w:rPrChange w:id="23" w:author="ASUS" w:date="2021-04-29T12:28:00Z">
            <w:rPr>
              <w:del w:id="24" w:author="ASUS" w:date="2021-04-29T12:2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merepotkan.</w:t>
      </w:r>
    </w:p>
    <w:p w14:paraId="36200F14" w14:textId="77777777" w:rsidR="00927764" w:rsidRPr="002C562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6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6EF36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3" w:author="ASUS" w:date="2021-04-29T12:28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04" w:author="ASUS" w:date="2021-04-29T12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(s) </w:t>
        </w:r>
      </w:ins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20E7E99" w14:textId="60C6EEC4" w:rsidR="00927764" w:rsidRPr="004A3221" w:rsidDel="004A3221" w:rsidRDefault="00927764" w:rsidP="00927764">
      <w:pPr>
        <w:shd w:val="clear" w:color="auto" w:fill="F5F5F5"/>
        <w:spacing w:after="375"/>
        <w:rPr>
          <w:del w:id="107" w:author="ASUS" w:date="2021-04-29T12:32:00Z"/>
          <w:rFonts w:ascii="Times New Roman" w:eastAsia="Times New Roman" w:hAnsi="Times New Roman" w:cs="Times New Roman"/>
          <w:color w:val="FF0000"/>
          <w:sz w:val="24"/>
          <w:szCs w:val="24"/>
          <w:rPrChange w:id="108" w:author="ASUS" w:date="2021-04-29T12:32:00Z">
            <w:rPr>
              <w:del w:id="109" w:author="ASUS" w:date="2021-04-29T12:32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malas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1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juga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2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3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4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153" w:author="ASUS" w:date="2021-04-29T12:29:00Z">
        <w:r w:rsidR="002C5623" w:rsidRPr="004A3221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4" w:author="ASUS" w:date="2021-04-29T12:3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(mem)</w:t>
        </w:r>
      </w:ins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5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6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4A3221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17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211B8674" w14:textId="77777777" w:rsidR="00927764" w:rsidRPr="004A322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17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7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lemak-lemak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8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19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0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1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2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3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4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5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6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7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8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4A3221">
        <w:rPr>
          <w:rFonts w:ascii="Times New Roman" w:eastAsia="Times New Roman" w:hAnsi="Times New Roman" w:cs="Times New Roman"/>
          <w:color w:val="FF0000"/>
          <w:sz w:val="24"/>
          <w:szCs w:val="24"/>
          <w:rPrChange w:id="209" w:author="ASUS" w:date="2021-04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3801E5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DEDA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F7E3BD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8CAFA8D" w14:textId="77777777" w:rsidR="00927764" w:rsidRPr="00C50A1E" w:rsidRDefault="00927764" w:rsidP="00927764"/>
    <w:p w14:paraId="7DFAE3D6" w14:textId="77777777" w:rsidR="00927764" w:rsidRPr="005A045A" w:rsidRDefault="00927764" w:rsidP="00927764">
      <w:pPr>
        <w:rPr>
          <w:i/>
        </w:rPr>
      </w:pPr>
    </w:p>
    <w:p w14:paraId="1D03892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B21D5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1-04-29T12:14:00Z" w:initials="A">
    <w:p w14:paraId="0FEB8738" w14:textId="77777777" w:rsidR="006A5DA3" w:rsidRDefault="006A5DA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Judul</w:t>
      </w:r>
      <w:proofErr w:type="spellEnd"/>
      <w:r>
        <w:t xml:space="preserve">  </w:t>
      </w:r>
      <w:proofErr w:type="spellStart"/>
      <w:r>
        <w:t>kurang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>, “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Tutun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Turun</w:t>
      </w:r>
      <w:proofErr w:type="spellEnd"/>
      <w:r>
        <w:t>.</w:t>
      </w:r>
    </w:p>
  </w:comment>
  <w:comment w:id="9" w:author="ASUS" w:date="2021-04-29T12:17:00Z" w:initials="A">
    <w:p w14:paraId="59AF1EC6" w14:textId="77777777" w:rsidR="006A5DA3" w:rsidRDefault="006A5D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Tidak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memenuhi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asas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kelengkapan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B8738" w15:done="0"/>
  <w15:commentEx w15:paraId="59AF1EC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9936F" w14:textId="77777777" w:rsidR="00B01633" w:rsidRDefault="00B01633">
      <w:r>
        <w:separator/>
      </w:r>
    </w:p>
  </w:endnote>
  <w:endnote w:type="continuationSeparator" w:id="0">
    <w:p w14:paraId="66ABB00D" w14:textId="77777777" w:rsidR="00B01633" w:rsidRDefault="00B0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029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CC3F455" w14:textId="77777777" w:rsidR="00941E77" w:rsidRDefault="00B01633">
    <w:pPr>
      <w:pStyle w:val="Footer"/>
    </w:pPr>
  </w:p>
  <w:p w14:paraId="4481316D" w14:textId="77777777" w:rsidR="00941E77" w:rsidRDefault="00B0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023E8" w14:textId="77777777" w:rsidR="00B01633" w:rsidRDefault="00B01633">
      <w:r>
        <w:separator/>
      </w:r>
    </w:p>
  </w:footnote>
  <w:footnote w:type="continuationSeparator" w:id="0">
    <w:p w14:paraId="10543294" w14:textId="77777777" w:rsidR="00B01633" w:rsidRDefault="00B0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82625"/>
    <w:rsid w:val="002C5623"/>
    <w:rsid w:val="0042167F"/>
    <w:rsid w:val="004A3221"/>
    <w:rsid w:val="006A5DA3"/>
    <w:rsid w:val="00924DF5"/>
    <w:rsid w:val="00927764"/>
    <w:rsid w:val="00B01633"/>
    <w:rsid w:val="00B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33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A5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D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D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D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C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2021-04-29T04:43:00Z</dcterms:created>
  <dcterms:modified xsi:type="dcterms:W3CDTF">2021-04-29T05:39:00Z</dcterms:modified>
</cp:coreProperties>
</file>