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D7F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413F0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1C8AE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0A58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EE77066" w14:textId="565D42C7" w:rsidR="00927764" w:rsidRPr="0022293E" w:rsidRDefault="00927764" w:rsidP="00927764">
      <w:pPr>
        <w:shd w:val="clear" w:color="auto" w:fill="F5F5F5"/>
        <w:spacing w:before="300" w:line="690" w:lineRule="atLeast"/>
        <w:outlineLvl w:val="0"/>
        <w:rPr>
          <w:ins w:id="0" w:author="Dwi Hastuti" w:date="2022-03-10T11:55:00Z"/>
          <w:rFonts w:ascii="Arial Black" w:eastAsia="Times New Roman" w:hAnsi="Arial Black" w:cs="Times New Roman"/>
          <w:kern w:val="36"/>
          <w:sz w:val="54"/>
          <w:szCs w:val="54"/>
          <w:rPrChange w:id="1" w:author="Dwi Hastuti" w:date="2022-03-10T11:56:00Z">
            <w:rPr>
              <w:ins w:id="2" w:author="Dwi Hastuti" w:date="2022-03-10T11:55:00Z"/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r w:rsidRPr="0022293E">
        <w:rPr>
          <w:rFonts w:ascii="Arial Black" w:eastAsia="Times New Roman" w:hAnsi="Arial Black" w:cs="Times New Roman"/>
          <w:kern w:val="36"/>
          <w:sz w:val="54"/>
          <w:szCs w:val="54"/>
          <w:rPrChange w:id="3" w:author="Dwi Hastuti" w:date="2022-03-10T11:5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Hujan </w:t>
      </w:r>
      <w:proofErr w:type="spellStart"/>
      <w:r w:rsidRPr="0022293E">
        <w:rPr>
          <w:rFonts w:ascii="Arial Black" w:eastAsia="Times New Roman" w:hAnsi="Arial Black" w:cs="Times New Roman"/>
          <w:kern w:val="36"/>
          <w:sz w:val="54"/>
          <w:szCs w:val="54"/>
          <w:rPrChange w:id="4" w:author="Dwi Hastuti" w:date="2022-03-10T11:5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22293E">
        <w:rPr>
          <w:rFonts w:ascii="Arial Black" w:eastAsia="Times New Roman" w:hAnsi="Arial Black" w:cs="Times New Roman"/>
          <w:kern w:val="36"/>
          <w:sz w:val="54"/>
          <w:szCs w:val="54"/>
          <w:rPrChange w:id="5" w:author="Dwi Hastuti" w:date="2022-03-10T11:5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, Berat Badan Naik</w:t>
      </w:r>
    </w:p>
    <w:p w14:paraId="52D7A382" w14:textId="77777777" w:rsidR="0022293E" w:rsidRPr="00C50A1E" w:rsidRDefault="0022293E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</w:p>
    <w:p w14:paraId="0FCFF643" w14:textId="4A98BF23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8272FE6" w14:textId="60E97E66" w:rsidR="00927764" w:rsidRPr="00C50A1E" w:rsidRDefault="0022293E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1A7E782" wp14:editId="3931A533">
            <wp:simplePos x="0" y="0"/>
            <wp:positionH relativeFrom="column">
              <wp:posOffset>-107950</wp:posOffset>
            </wp:positionH>
            <wp:positionV relativeFrom="paragraph">
              <wp:posOffset>105410</wp:posOffset>
            </wp:positionV>
            <wp:extent cx="3491865" cy="1892300"/>
            <wp:effectExtent l="0" t="0" r="0" b="0"/>
            <wp:wrapThrough wrapText="bothSides">
              <wp:wrapPolygon edited="0">
                <wp:start x="0" y="0"/>
                <wp:lineTo x="0" y="21310"/>
                <wp:lineTo x="21447" y="21310"/>
                <wp:lineTo x="21447" y="0"/>
                <wp:lineTo x="0" y="0"/>
              </wp:wrapPolygon>
            </wp:wrapThrough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654FF0" w14:textId="526B0D6E" w:rsidR="00927764" w:rsidRPr="00C50A1E" w:rsidDel="0022293E" w:rsidRDefault="00927764" w:rsidP="00927764">
      <w:pPr>
        <w:spacing w:line="270" w:lineRule="atLeast"/>
        <w:jc w:val="center"/>
        <w:rPr>
          <w:del w:id="6" w:author="Dwi Hastuti" w:date="2022-03-10T11:54:00Z"/>
          <w:rFonts w:ascii="Times New Roman" w:eastAsia="Times New Roman" w:hAnsi="Times New Roman" w:cs="Times New Roman"/>
          <w:sz w:val="18"/>
          <w:szCs w:val="18"/>
        </w:rPr>
      </w:pPr>
      <w:del w:id="7" w:author="Dwi Hastuti" w:date="2022-03-10T11:54:00Z">
        <w:r w:rsidRPr="00C50A1E" w:rsidDel="0022293E">
          <w:rPr>
            <w:rFonts w:ascii="Times New Roman" w:eastAsia="Times New Roman" w:hAnsi="Times New Roman" w:cs="Times New Roman"/>
            <w:sz w:val="18"/>
            <w:szCs w:val="18"/>
          </w:rPr>
          <w:delText xml:space="preserve">Ilustrasi | </w:delText>
        </w:r>
        <w:commentRangeStart w:id="8"/>
        <w:r w:rsidRPr="00C50A1E" w:rsidDel="0022293E">
          <w:rPr>
            <w:rFonts w:ascii="Times New Roman" w:eastAsia="Times New Roman" w:hAnsi="Times New Roman" w:cs="Times New Roman"/>
            <w:sz w:val="18"/>
            <w:szCs w:val="18"/>
          </w:rPr>
          <w:delText>unsplash.com</w:delText>
        </w:r>
        <w:commentRangeEnd w:id="8"/>
        <w:r w:rsidR="00C323C1" w:rsidDel="0022293E">
          <w:rPr>
            <w:rStyle w:val="CommentReference"/>
          </w:rPr>
          <w:commentReference w:id="8"/>
        </w:r>
      </w:del>
    </w:p>
    <w:p w14:paraId="688FADCC" w14:textId="77777777" w:rsidR="0022293E" w:rsidRDefault="0022293E" w:rsidP="00927764">
      <w:pPr>
        <w:shd w:val="clear" w:color="auto" w:fill="F5F5F5"/>
        <w:spacing w:after="375"/>
        <w:rPr>
          <w:ins w:id="9" w:author="Dwi Hastuti" w:date="2022-03-10T11:54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F44BF31" w14:textId="77777777" w:rsidR="0022293E" w:rsidRDefault="0022293E" w:rsidP="00927764">
      <w:pPr>
        <w:shd w:val="clear" w:color="auto" w:fill="F5F5F5"/>
        <w:spacing w:after="375"/>
        <w:rPr>
          <w:ins w:id="10" w:author="Dwi Hastuti" w:date="2022-03-10T11:54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74F566D" w14:textId="1C9D2027" w:rsidR="0022293E" w:rsidRDefault="0022293E" w:rsidP="00927764">
      <w:pPr>
        <w:shd w:val="clear" w:color="auto" w:fill="F5F5F5"/>
        <w:spacing w:after="375"/>
        <w:rPr>
          <w:ins w:id="11" w:author="Dwi Hastuti" w:date="2022-03-10T11:54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3B88BAC" w14:textId="68A1A754" w:rsidR="00927764" w:rsidRPr="00C50A1E" w:rsidRDefault="0022293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" w:author="Dwi Hastuti" w:date="2022-03-10T11:55:00Z">
        <w:r>
          <w:rPr>
            <w:rFonts w:ascii="Times New Roman" w:eastAsia="Times New Roman" w:hAnsi="Times New Roman" w:cs="Times New Roman"/>
            <w:i/>
            <w:iCs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D4DD72" wp14:editId="480040E4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502285</wp:posOffset>
                  </wp:positionV>
                  <wp:extent cx="1917700" cy="215900"/>
                  <wp:effectExtent l="0" t="0" r="25400" b="1270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1770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76F83F" w14:textId="77777777" w:rsidR="0022293E" w:rsidRPr="0022293E" w:rsidRDefault="0022293E" w:rsidP="0022293E">
                              <w:pPr>
                                <w:rPr>
                                  <w:ins w:id="13" w:author="Dwi Hastuti" w:date="2022-03-10T11:55:00Z"/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  <w:rPrChange w:id="14" w:author="Dwi Hastuti" w:date="2022-03-10T11:55:00Z">
                                    <w:rPr>
                                      <w:ins w:id="15" w:author="Dwi Hastuti" w:date="2022-03-10T11:55:00Z"/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rPrChange>
                                </w:rPr>
                                <w:pPrChange w:id="16" w:author="Dwi Hastuti" w:date="2022-03-10T11:55:00Z">
                                  <w:pPr>
                                    <w:spacing w:line="270" w:lineRule="atLeast"/>
                                    <w:jc w:val="center"/>
                                  </w:pPr>
                                </w:pPrChange>
                              </w:pPr>
                              <w:proofErr w:type="spellStart"/>
                              <w:ins w:id="17" w:author="Dwi Hastuti" w:date="2022-03-10T11:55:00Z">
                                <w:r w:rsidRPr="0022293E">
                                  <w:rPr>
                                    <w:rFonts w:ascii="Times New Roman" w:eastAsia="Times New Roman" w:hAnsi="Times New Roman" w:cs="Times New Roman"/>
                                    <w:sz w:val="14"/>
                                    <w:szCs w:val="14"/>
                                    <w:rPrChange w:id="18" w:author="Dwi Hastuti" w:date="2022-03-10T11:55:00Z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Ilustrasi</w:t>
                                </w:r>
                                <w:proofErr w:type="spellEnd"/>
                                <w:r w:rsidRPr="0022293E">
                                  <w:rPr>
                                    <w:rFonts w:ascii="Times New Roman" w:eastAsia="Times New Roman" w:hAnsi="Times New Roman" w:cs="Times New Roman"/>
                                    <w:sz w:val="14"/>
                                    <w:szCs w:val="14"/>
                                    <w:rPrChange w:id="19" w:author="Dwi Hastuti" w:date="2022-03-10T11:55:00Z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| unsplash.com</w:t>
                                </w:r>
                                <w:r w:rsidRPr="0022293E">
                                  <w:rPr>
                                    <w:rStyle w:val="CommentReference"/>
                                    <w:sz w:val="12"/>
                                    <w:szCs w:val="12"/>
                                    <w:rPrChange w:id="20" w:author="Dwi Hastuti" w:date="2022-03-10T11:55:00Z">
                                      <w:rPr>
                                        <w:rStyle w:val="CommentReference"/>
                                      </w:rPr>
                                    </w:rPrChange>
                                  </w:rPr>
                                  <w:annotationRef/>
                                </w:r>
                              </w:ins>
                            </w:p>
                            <w:p w14:paraId="0238D593" w14:textId="77777777" w:rsidR="0022293E" w:rsidRPr="0022293E" w:rsidRDefault="0022293E" w:rsidP="0022293E">
                              <w:pPr>
                                <w:rPr>
                                  <w:sz w:val="18"/>
                                  <w:szCs w:val="18"/>
                                  <w:rPrChange w:id="21" w:author="Dwi Hastuti" w:date="2022-03-10T11:55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7D4DD7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-4.5pt;margin-top:39.55pt;width:151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" fillcolor="white [3212]" strokecolor="white [3212]" strokeweight=".5pt">
                  <v:textbox>
                    <w:txbxContent>
                      <w:p w14:paraId="2A76F83F" w14:textId="77777777" w:rsidR="0022293E" w:rsidRPr="0022293E" w:rsidRDefault="0022293E" w:rsidP="0022293E">
                        <w:pPr>
                          <w:rPr>
                            <w:ins w:id="22" w:author="Dwi Hastuti" w:date="2022-03-10T11:55:00Z"/>
                            <w:rFonts w:ascii="Times New Roman" w:eastAsia="Times New Roman" w:hAnsi="Times New Roman" w:cs="Times New Roman"/>
                            <w:sz w:val="14"/>
                            <w:szCs w:val="14"/>
                            <w:rPrChange w:id="23" w:author="Dwi Hastuti" w:date="2022-03-10T11:55:00Z">
                              <w:rPr>
                                <w:ins w:id="24" w:author="Dwi Hastuti" w:date="2022-03-10T11:55:00Z"/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rPrChange>
                          </w:rPr>
                          <w:pPrChange w:id="25" w:author="Dwi Hastuti" w:date="2022-03-10T11:55:00Z">
                            <w:pPr>
                              <w:spacing w:line="270" w:lineRule="atLeast"/>
                              <w:jc w:val="center"/>
                            </w:pPr>
                          </w:pPrChange>
                        </w:pPr>
                        <w:proofErr w:type="spellStart"/>
                        <w:ins w:id="26" w:author="Dwi Hastuti" w:date="2022-03-10T11:55:00Z">
                          <w:r w:rsidRPr="0022293E"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  <w:rPrChange w:id="27" w:author="Dwi Hastuti" w:date="2022-03-10T11:55:00Z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rPrChange>
                            </w:rPr>
                            <w:t>Ilustrasi</w:t>
                          </w:r>
                          <w:proofErr w:type="spellEnd"/>
                          <w:r w:rsidRPr="0022293E"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  <w:rPrChange w:id="28" w:author="Dwi Hastuti" w:date="2022-03-10T11:55:00Z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rPrChange>
                            </w:rPr>
                            <w:t xml:space="preserve"> | unsplash.com</w:t>
                          </w:r>
                          <w:r w:rsidRPr="0022293E">
                            <w:rPr>
                              <w:rStyle w:val="CommentReference"/>
                              <w:sz w:val="12"/>
                              <w:szCs w:val="12"/>
                              <w:rPrChange w:id="29" w:author="Dwi Hastuti" w:date="2022-03-10T11:55:00Z">
                                <w:rPr>
                                  <w:rStyle w:val="CommentReference"/>
                                </w:rPr>
                              </w:rPrChange>
                            </w:rPr>
                            <w:annotationRef/>
                          </w:r>
                        </w:ins>
                      </w:p>
                      <w:p w14:paraId="0238D593" w14:textId="77777777" w:rsidR="0022293E" w:rsidRPr="0022293E" w:rsidRDefault="0022293E" w:rsidP="0022293E">
                        <w:pPr>
                          <w:rPr>
                            <w:sz w:val="18"/>
                            <w:szCs w:val="18"/>
                            <w:rPrChange w:id="30" w:author="Dwi Hastuti" w:date="2022-03-10T11:55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commentRangeStart w:id="31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  <w:commentRangeEnd w:id="31"/>
      <w:r w:rsidR="000402A0">
        <w:rPr>
          <w:rStyle w:val="CommentReference"/>
        </w:rPr>
        <w:commentReference w:id="31"/>
      </w:r>
    </w:p>
    <w:p w14:paraId="29D30506" w14:textId="673C8D02" w:rsidR="00927764" w:rsidRPr="00C50A1E" w:rsidRDefault="00927764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749238" w14:textId="77777777" w:rsidR="00927764" w:rsidRPr="00C50A1E" w:rsidRDefault="00927764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A3C6B" w14:textId="0D0F37EE" w:rsidR="00927764" w:rsidRDefault="00927764" w:rsidP="0022293E">
      <w:pPr>
        <w:shd w:val="clear" w:color="auto" w:fill="F5F5F5"/>
        <w:jc w:val="both"/>
        <w:rPr>
          <w:ins w:id="34" w:author="Dwi Hastuti" w:date="2022-03-10T11:5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E14F0C" w14:textId="77777777" w:rsidR="0022293E" w:rsidRPr="00C50A1E" w:rsidRDefault="0022293E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Dwi Hastuti" w:date="2022-03-10T11:57:00Z">
          <w:pPr>
            <w:shd w:val="clear" w:color="auto" w:fill="F5F5F5"/>
            <w:spacing w:after="375"/>
          </w:pPr>
        </w:pPrChange>
      </w:pPr>
    </w:p>
    <w:p w14:paraId="535E2917" w14:textId="77777777" w:rsidR="00C323C1" w:rsidRDefault="00927764" w:rsidP="0022293E">
      <w:pPr>
        <w:shd w:val="clear" w:color="auto" w:fill="F5F5F5"/>
        <w:jc w:val="both"/>
        <w:rPr>
          <w:ins w:id="36" w:author="Dwi Hastuti" w:date="2022-03-10T11:12:00Z"/>
          <w:rFonts w:ascii="Times New Roman" w:eastAsia="Times New Roman" w:hAnsi="Times New Roman" w:cs="Times New Roman"/>
          <w:b/>
          <w:bCs/>
          <w:sz w:val="24"/>
          <w:szCs w:val="24"/>
        </w:rPr>
        <w:pPrChange w:id="37" w:author="Dwi Hastuti" w:date="2022-03-10T11:57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Hujan</w:t>
      </w:r>
    </w:p>
    <w:p w14:paraId="478CB90D" w14:textId="7C50F810" w:rsidR="00927764" w:rsidRPr="00C50A1E" w:rsidRDefault="00927764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Dwi Hastuti" w:date="2022-03-10T11:57:00Z">
          <w:pPr>
            <w:shd w:val="clear" w:color="auto" w:fill="F5F5F5"/>
            <w:spacing w:after="375"/>
          </w:pPr>
        </w:pPrChange>
      </w:pPr>
      <w:del w:id="39" w:author="Dwi Hastuti" w:date="2022-03-10T11:56:00Z">
        <w:r w:rsidRPr="00C50A1E" w:rsidDel="0022293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A3FBF0" w14:textId="77777777" w:rsidR="00927764" w:rsidRPr="00C50A1E" w:rsidRDefault="00927764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52CAF" w14:textId="77777777" w:rsidR="00927764" w:rsidRPr="00C50A1E" w:rsidRDefault="00927764" w:rsidP="0022293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901135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2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F12413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3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01D6A0" w14:textId="5B4972EF" w:rsidR="00927764" w:rsidRDefault="00927764" w:rsidP="0022293E">
      <w:pPr>
        <w:shd w:val="clear" w:color="auto" w:fill="F5F5F5"/>
        <w:rPr>
          <w:ins w:id="44" w:author="Dwi Hastuti" w:date="2022-03-10T11:5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BCB19C3" w14:textId="77777777" w:rsidR="0022293E" w:rsidRPr="00C50A1E" w:rsidRDefault="0022293E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5" w:author="Dwi Hastuti" w:date="2022-03-10T11:57:00Z">
          <w:pPr>
            <w:shd w:val="clear" w:color="auto" w:fill="F5F5F5"/>
            <w:spacing w:after="375"/>
          </w:pPr>
        </w:pPrChange>
      </w:pPr>
    </w:p>
    <w:p w14:paraId="1F939D5B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6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4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 yang Bisa Jadi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commentRangeEnd w:id="47"/>
      <w:proofErr w:type="gramEnd"/>
      <w:r w:rsidR="00C323C1">
        <w:rPr>
          <w:rStyle w:val="CommentReference"/>
        </w:rPr>
        <w:commentReference w:id="47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86EBE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8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8D6230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49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CAC53" w14:textId="100B791D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0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1"/>
      <w:del w:id="52" w:author="Dwi Hastuti" w:date="2022-03-10T11:15:00Z">
        <w:r w:rsidRPr="00C50A1E" w:rsidDel="00C323C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  <w:commentRangeEnd w:id="51"/>
        <w:r w:rsidR="00C323C1" w:rsidDel="00C323C1">
          <w:rPr>
            <w:rStyle w:val="CommentReference"/>
          </w:rPr>
          <w:commentReference w:id="51"/>
        </w:r>
        <w:r w:rsidRPr="00C50A1E" w:rsidDel="00C323C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C323C1" w:rsidRPr="00C50A1E">
        <w:rPr>
          <w:rFonts w:ascii="Times New Roman" w:eastAsia="Times New Roman" w:hAnsi="Times New Roman" w:cs="Times New Roman"/>
          <w:sz w:val="24"/>
          <w:szCs w:val="24"/>
        </w:rPr>
        <w:t xml:space="preserve">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Dwi Hastuti" w:date="2022-03-10T11:15:00Z">
        <w:r w:rsidRPr="00C50A1E" w:rsidDel="00C323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C323C1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C323C1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6B9A50" w14:textId="2C25CDA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4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5" w:author="Dwi Hastuti" w:date="2022-03-10T11:16:00Z">
        <w:r w:rsidRPr="00C50A1E" w:rsidDel="00C323C1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r w:rsidR="00C323C1" w:rsidRPr="00C50A1E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00B9E57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6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8C6610B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7" w:author="Dwi Hastuti" w:date="2022-03-10T11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D85E35A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8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6FACF1" w14:textId="4DE634D5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59" w:author="Dwi Hastuti" w:date="2022-03-10T11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323C1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4A6AB3" w14:textId="77777777" w:rsidR="00927764" w:rsidRPr="00C50A1E" w:rsidRDefault="00927764" w:rsidP="0022293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0EC2401" w14:textId="4CCF6B9C" w:rsidR="00927764" w:rsidRPr="00C50A1E" w:rsidDel="00C323C1" w:rsidRDefault="00927764" w:rsidP="00927764">
      <w:pPr>
        <w:rPr>
          <w:del w:id="60" w:author="Dwi Hastuti" w:date="2022-03-10T11:16:00Z"/>
        </w:rPr>
      </w:pPr>
    </w:p>
    <w:p w14:paraId="6E2DFF12" w14:textId="6050DA3D" w:rsidR="00927764" w:rsidRPr="005A045A" w:rsidDel="00C323C1" w:rsidRDefault="00927764" w:rsidP="00927764">
      <w:pPr>
        <w:rPr>
          <w:del w:id="61" w:author="Dwi Hastuti" w:date="2022-03-10T11:16:00Z"/>
          <w:i/>
        </w:rPr>
      </w:pPr>
    </w:p>
    <w:p w14:paraId="759F4508" w14:textId="77777777" w:rsidR="00927764" w:rsidRPr="005A045A" w:rsidDel="00C323C1" w:rsidRDefault="00927764" w:rsidP="00927764">
      <w:pPr>
        <w:rPr>
          <w:del w:id="62" w:author="Dwi Hastuti" w:date="2022-03-10T11:16:00Z"/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A282888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Dwi Hastuti" w:date="2022-03-10T11:12:00Z" w:initials="DH">
    <w:p w14:paraId="2BE2EBF0" w14:textId="7DBFABF3" w:rsidR="00C323C1" w:rsidRDefault="00C323C1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 xml:space="preserve">: </w:t>
      </w:r>
      <w:proofErr w:type="spellStart"/>
      <w:r>
        <w:t>mencantumkan</w:t>
      </w:r>
      <w:proofErr w:type="spellEnd"/>
      <w:r>
        <w:t xml:space="preserve"> link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sari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aslinya</w:t>
      </w:r>
      <w:proofErr w:type="spellEnd"/>
    </w:p>
  </w:comment>
  <w:comment w:id="31" w:author="Dwi Hastuti" w:date="2022-03-10T11:09:00Z" w:initials="DH">
    <w:p w14:paraId="3E28D1A3" w14:textId="4BD60916" w:rsidR="000402A0" w:rsidRDefault="000402A0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huft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lebih</w:t>
      </w:r>
      <w:proofErr w:type="spellEnd"/>
      <w:r>
        <w:t xml:space="preserve"> formal</w:t>
      </w:r>
    </w:p>
  </w:comment>
  <w:comment w:id="47" w:author="Dwi Hastuti" w:date="2022-03-10T11:13:00Z" w:initials="DH">
    <w:p w14:paraId="4C4F0209" w14:textId="01084DBA" w:rsidR="00C323C1" w:rsidRDefault="00C323C1">
      <w:pPr>
        <w:pStyle w:val="CommentText"/>
      </w:pPr>
      <w:r>
        <w:rPr>
          <w:rStyle w:val="CommentReference"/>
        </w:rPr>
        <w:annotationRef/>
      </w:r>
      <w:r>
        <w:t xml:space="preserve">Huruf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</w:comment>
  <w:comment w:id="51" w:author="Dwi Hastuti" w:date="2022-03-10T11:14:00Z" w:initials="DH">
    <w:p w14:paraId="7BFE04A7" w14:textId="052181DF" w:rsidR="00C323C1" w:rsidRDefault="00C323C1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E2EBF0" w15:done="0"/>
  <w15:commentEx w15:paraId="3E28D1A3" w15:done="0"/>
  <w15:commentEx w15:paraId="4C4F0209" w15:done="0"/>
  <w15:commentEx w15:paraId="7BFE04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5BB3" w16cex:dateUtc="2022-03-10T04:12:00Z"/>
  <w16cex:commentExtensible w16cex:durableId="25D45AEF" w16cex:dateUtc="2022-03-10T04:09:00Z"/>
  <w16cex:commentExtensible w16cex:durableId="25D45BF3" w16cex:dateUtc="2022-03-10T04:13:00Z"/>
  <w16cex:commentExtensible w16cex:durableId="25D45C19" w16cex:dateUtc="2022-03-10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E2EBF0" w16cid:durableId="25D45BB3"/>
  <w16cid:commentId w16cid:paraId="3E28D1A3" w16cid:durableId="25D45AEF"/>
  <w16cid:commentId w16cid:paraId="4C4F0209" w16cid:durableId="25D45BF3"/>
  <w16cid:commentId w16cid:paraId="7BFE04A7" w16cid:durableId="25D45C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743E" w14:textId="77777777" w:rsidR="00660289" w:rsidRDefault="00660289">
      <w:r>
        <w:separator/>
      </w:r>
    </w:p>
  </w:endnote>
  <w:endnote w:type="continuationSeparator" w:id="0">
    <w:p w14:paraId="51DB0C94" w14:textId="77777777" w:rsidR="00660289" w:rsidRDefault="0066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25E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DC7AB7F" w14:textId="77777777" w:rsidR="00941E77" w:rsidRDefault="00660289">
    <w:pPr>
      <w:pStyle w:val="Footer"/>
    </w:pPr>
  </w:p>
  <w:p w14:paraId="100AFC09" w14:textId="77777777" w:rsidR="00941E77" w:rsidRDefault="00660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79F2" w14:textId="77777777" w:rsidR="00660289" w:rsidRDefault="00660289">
      <w:r>
        <w:separator/>
      </w:r>
    </w:p>
  </w:footnote>
  <w:footnote w:type="continuationSeparator" w:id="0">
    <w:p w14:paraId="02393A86" w14:textId="77777777" w:rsidR="00660289" w:rsidRDefault="00660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 Hastuti">
    <w15:presenceInfo w15:providerId="Windows Live" w15:userId="cc32de4802ede0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02A0"/>
    <w:rsid w:val="000728F3"/>
    <w:rsid w:val="001022DB"/>
    <w:rsid w:val="0012251A"/>
    <w:rsid w:val="0022293E"/>
    <w:rsid w:val="002318A3"/>
    <w:rsid w:val="003C563D"/>
    <w:rsid w:val="0042167F"/>
    <w:rsid w:val="00660289"/>
    <w:rsid w:val="00924DF5"/>
    <w:rsid w:val="00927764"/>
    <w:rsid w:val="00A877AB"/>
    <w:rsid w:val="00C20908"/>
    <w:rsid w:val="00C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2A7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402A0"/>
  </w:style>
  <w:style w:type="character" w:styleId="CommentReference">
    <w:name w:val="annotation reference"/>
    <w:basedOn w:val="DefaultParagraphFont"/>
    <w:uiPriority w:val="99"/>
    <w:semiHidden/>
    <w:unhideWhenUsed/>
    <w:rsid w:val="00040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2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2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CD66-AB46-448F-8DDF-EA564CA6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Hastuti</cp:lastModifiedBy>
  <cp:revision>2</cp:revision>
  <dcterms:created xsi:type="dcterms:W3CDTF">2022-03-10T04:58:00Z</dcterms:created>
  <dcterms:modified xsi:type="dcterms:W3CDTF">2022-03-10T04:58:00Z</dcterms:modified>
</cp:coreProperties>
</file>