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F4A8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5FAD2E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27A4BDA" w14:textId="77777777" w:rsidR="007952C3" w:rsidRDefault="007952C3"/>
    <w:p w14:paraId="68BCB2CC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A0CFE4C" w14:textId="77777777" w:rsidTr="00E0626E">
        <w:tc>
          <w:tcPr>
            <w:tcW w:w="9350" w:type="dxa"/>
          </w:tcPr>
          <w:p w14:paraId="2A243CB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8FA1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3DF092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E7605" w14:textId="77777777" w:rsidR="008F37B7" w:rsidRDefault="008F37B7" w:rsidP="008F37B7">
            <w:pPr>
              <w:spacing w:line="480" w:lineRule="auto"/>
              <w:ind w:left="738" w:hanging="738"/>
              <w:rPr>
                <w:ins w:id="0" w:author="ASUS" w:date="2021-11-12T14:23:00Z"/>
                <w:rFonts w:ascii="Times New Roman" w:hAnsi="Times New Roman" w:cs="Times New Roman"/>
                <w:sz w:val="24"/>
                <w:szCs w:val="24"/>
              </w:rPr>
              <w:pPrChange w:id="1" w:author="ASUS" w:date="2021-11-12T14:23:00Z">
                <w:pPr>
                  <w:spacing w:line="480" w:lineRule="auto"/>
                </w:pPr>
              </w:pPrChange>
            </w:pPr>
            <w:ins w:id="2" w:author="ASUS" w:date="2021-11-12T14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</w:t>
              </w:r>
              <w:bookmarkStart w:id="3" w:name="_GoBack"/>
              <w:bookmarkEnd w:id="3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indo.</w:t>
              </w:r>
            </w:ins>
          </w:p>
          <w:p w14:paraId="5731365E" w14:textId="77777777" w:rsidR="008F37B7" w:rsidRDefault="008F37B7" w:rsidP="008F37B7">
            <w:pPr>
              <w:spacing w:line="480" w:lineRule="auto"/>
              <w:ind w:left="738" w:hanging="738"/>
              <w:rPr>
                <w:ins w:id="4" w:author="ASUS" w:date="2021-11-12T14:23:00Z"/>
                <w:rFonts w:ascii="Times New Roman" w:hAnsi="Times New Roman" w:cs="Times New Roman"/>
                <w:sz w:val="24"/>
                <w:szCs w:val="24"/>
              </w:rPr>
              <w:pPrChange w:id="5" w:author="ASUS" w:date="2021-11-12T14:23:00Z">
                <w:pPr>
                  <w:spacing w:line="480" w:lineRule="auto"/>
                </w:pPr>
              </w:pPrChange>
            </w:pPr>
            <w:ins w:id="6" w:author="ASUS" w:date="2021-11-12T14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0D499D66" w14:textId="1BBC6927" w:rsidR="008F37B7" w:rsidRDefault="008F37B7" w:rsidP="008F37B7">
            <w:pPr>
              <w:spacing w:line="480" w:lineRule="auto"/>
              <w:ind w:left="738" w:hanging="738"/>
              <w:rPr>
                <w:ins w:id="7" w:author="ASUS" w:date="2021-11-12T14:23:00Z"/>
                <w:rFonts w:ascii="Times New Roman" w:hAnsi="Times New Roman" w:cs="Times New Roman"/>
                <w:sz w:val="24"/>
                <w:szCs w:val="24"/>
              </w:rPr>
              <w:pPrChange w:id="8" w:author="ASUS" w:date="2021-11-12T14:23:00Z">
                <w:pPr>
                  <w:spacing w:line="480" w:lineRule="auto"/>
                </w:pPr>
              </w:pPrChange>
            </w:pPr>
            <w:ins w:id="9" w:author="ASUS" w:date="2021-11-12T14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  <w:commentRangeStart w:id="10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</w:t>
              </w:r>
              <w:commentRangeEnd w:id="10"/>
              <w:r>
                <w:rPr>
                  <w:rStyle w:val="CommentReference"/>
                  <w:lang w:val="en-US"/>
                </w:rPr>
                <w:commentReference w:id="10"/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820B8E2" w14:textId="77777777" w:rsidR="008F37B7" w:rsidRDefault="008F37B7" w:rsidP="008F37B7">
            <w:pPr>
              <w:spacing w:line="480" w:lineRule="auto"/>
              <w:ind w:left="738" w:hanging="738"/>
              <w:rPr>
                <w:ins w:id="11" w:author="ASUS" w:date="2021-11-12T14:23:00Z"/>
                <w:rFonts w:ascii="Times New Roman" w:hAnsi="Times New Roman" w:cs="Times New Roman"/>
                <w:sz w:val="24"/>
                <w:szCs w:val="24"/>
              </w:rPr>
              <w:pPrChange w:id="12" w:author="ASUS" w:date="2021-11-12T14:23:00Z">
                <w:pPr>
                  <w:spacing w:line="480" w:lineRule="auto"/>
                </w:pPr>
              </w:pPrChange>
            </w:pPr>
            <w:ins w:id="13" w:author="ASUS" w:date="2021-11-12T14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F9F52F8" w14:textId="1A61BBB4" w:rsidR="008F37B7" w:rsidRPr="00A16D9B" w:rsidRDefault="008F37B7" w:rsidP="008F37B7">
            <w:pPr>
              <w:spacing w:line="480" w:lineRule="auto"/>
              <w:ind w:left="738" w:hanging="738"/>
              <w:rPr>
                <w:ins w:id="14" w:author="ASUS" w:date="2021-11-12T14:23:00Z"/>
                <w:rFonts w:ascii="Times New Roman" w:hAnsi="Times New Roman" w:cs="Times New Roman"/>
                <w:sz w:val="24"/>
                <w:szCs w:val="24"/>
              </w:rPr>
              <w:pPrChange w:id="15" w:author="ASUS" w:date="2021-11-12T14:23:00Z">
                <w:pPr>
                  <w:spacing w:line="480" w:lineRule="auto"/>
                </w:pPr>
              </w:pPrChange>
            </w:pPr>
            <w:ins w:id="16" w:author="ASUS" w:date="2021-11-12T14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E3EBAD4" w14:textId="77777777" w:rsidR="008F37B7" w:rsidRPr="00A16D9B" w:rsidRDefault="008F37B7" w:rsidP="00E0626E">
            <w:pPr>
              <w:spacing w:line="480" w:lineRule="auto"/>
              <w:rPr>
                <w:ins w:id="17" w:author="ASUS" w:date="2021-11-12T14:23:00Z"/>
                <w:rFonts w:ascii="Times New Roman" w:hAnsi="Times New Roman" w:cs="Times New Roman"/>
                <w:sz w:val="24"/>
                <w:szCs w:val="24"/>
              </w:rPr>
            </w:pPr>
            <w:ins w:id="18" w:author="ASUS" w:date="2021-11-12T14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7921C7A" w14:textId="77777777" w:rsidR="008F37B7" w:rsidRPr="00A16D9B" w:rsidRDefault="008F37B7" w:rsidP="00E0626E">
            <w:pPr>
              <w:spacing w:line="480" w:lineRule="auto"/>
              <w:rPr>
                <w:ins w:id="19" w:author="ASUS" w:date="2021-11-12T14:23:00Z"/>
                <w:rFonts w:ascii="Times New Roman" w:hAnsi="Times New Roman" w:cs="Times New Roman"/>
                <w:sz w:val="24"/>
                <w:szCs w:val="24"/>
              </w:rPr>
            </w:pPr>
            <w:ins w:id="20" w:author="ASUS" w:date="2021-11-12T14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7E6E7A2C" w14:textId="77777777" w:rsidR="007952C3" w:rsidRPr="00A16D9B" w:rsidDel="008F37B7" w:rsidRDefault="007952C3" w:rsidP="00E0626E">
            <w:pPr>
              <w:spacing w:line="480" w:lineRule="auto"/>
              <w:rPr>
                <w:del w:id="21" w:author="ASUS" w:date="2021-11-12T14:23:00Z"/>
                <w:rFonts w:ascii="Times New Roman" w:hAnsi="Times New Roman" w:cs="Times New Roman"/>
                <w:sz w:val="24"/>
                <w:szCs w:val="24"/>
              </w:rPr>
            </w:pPr>
            <w:del w:id="22" w:author="ASUS" w:date="2021-11-12T14:23:00Z"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8F37B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6F51F0DA" w14:textId="77777777" w:rsidR="007952C3" w:rsidRPr="00A16D9B" w:rsidDel="008F37B7" w:rsidRDefault="007952C3" w:rsidP="00E0626E">
            <w:pPr>
              <w:spacing w:line="480" w:lineRule="auto"/>
              <w:rPr>
                <w:del w:id="23" w:author="ASUS" w:date="2021-11-12T14:23:00Z"/>
                <w:rFonts w:ascii="Times New Roman" w:hAnsi="Times New Roman" w:cs="Times New Roman"/>
                <w:sz w:val="24"/>
                <w:szCs w:val="24"/>
              </w:rPr>
            </w:pPr>
            <w:del w:id="24" w:author="ASUS" w:date="2021-11-12T14:23:00Z"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8F37B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591D99A" w14:textId="77777777" w:rsidR="007952C3" w:rsidRPr="00A16D9B" w:rsidDel="008F37B7" w:rsidRDefault="007952C3" w:rsidP="00E0626E">
            <w:pPr>
              <w:spacing w:line="480" w:lineRule="auto"/>
              <w:rPr>
                <w:del w:id="25" w:author="ASUS" w:date="2021-11-12T14:23:00Z"/>
                <w:rFonts w:ascii="Times New Roman" w:hAnsi="Times New Roman" w:cs="Times New Roman"/>
                <w:sz w:val="24"/>
                <w:szCs w:val="24"/>
              </w:rPr>
            </w:pPr>
            <w:del w:id="26" w:author="ASUS" w:date="2021-11-12T14:23:00Z"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8F37B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755ACE8" w14:textId="34699B2E" w:rsidR="007952C3" w:rsidRPr="00A16D9B" w:rsidDel="008F37B7" w:rsidRDefault="007952C3" w:rsidP="00E0626E">
            <w:pPr>
              <w:spacing w:line="480" w:lineRule="auto"/>
              <w:rPr>
                <w:del w:id="27" w:author="ASUS" w:date="2021-11-12T14:23:00Z"/>
                <w:rFonts w:ascii="Times New Roman" w:hAnsi="Times New Roman" w:cs="Times New Roman"/>
                <w:sz w:val="24"/>
                <w:szCs w:val="24"/>
              </w:rPr>
            </w:pPr>
            <w:del w:id="28" w:author="ASUS" w:date="2021-11-12T14:23:00Z"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8F37B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Jualan Online </w:delText>
              </w:r>
            </w:del>
            <w:commentRangeStart w:id="29"/>
            <w:del w:id="30" w:author="ASUS" w:date="2021-11-12T14:22:00Z">
              <w:r w:rsidRPr="00A16D9B" w:rsidDel="000E014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del w:id="31" w:author="ASUS" w:date="2021-11-12T14:23:00Z">
              <w:r w:rsidRPr="00A16D9B" w:rsidDel="008F37B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engan</w:delText>
              </w:r>
              <w:commentRangeEnd w:id="29"/>
              <w:r w:rsidR="000E0143" w:rsidDel="008F37B7">
                <w:rPr>
                  <w:rStyle w:val="CommentReference"/>
                  <w:lang w:val="en-US"/>
                </w:rPr>
                <w:commentReference w:id="29"/>
              </w:r>
              <w:r w:rsidRPr="00A16D9B" w:rsidDel="008F37B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 Facebook dan Blog</w:delText>
              </w:r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CD71074" w14:textId="77777777" w:rsidR="007952C3" w:rsidRPr="00A16D9B" w:rsidDel="008F37B7" w:rsidRDefault="007952C3" w:rsidP="00E0626E">
            <w:pPr>
              <w:spacing w:line="480" w:lineRule="auto"/>
              <w:rPr>
                <w:del w:id="32" w:author="ASUS" w:date="2021-11-12T14:23:00Z"/>
                <w:rFonts w:ascii="Times New Roman" w:hAnsi="Times New Roman" w:cs="Times New Roman"/>
                <w:sz w:val="24"/>
                <w:szCs w:val="24"/>
              </w:rPr>
            </w:pPr>
            <w:del w:id="33" w:author="ASUS" w:date="2021-11-12T14:23:00Z"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8F37B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19F199F" w14:textId="77777777" w:rsidR="007952C3" w:rsidRPr="00A16D9B" w:rsidDel="008F37B7" w:rsidRDefault="007952C3" w:rsidP="00E0626E">
            <w:pPr>
              <w:spacing w:line="480" w:lineRule="auto"/>
              <w:rPr>
                <w:del w:id="34" w:author="ASUS" w:date="2021-11-12T14:23:00Z"/>
                <w:rFonts w:ascii="Times New Roman" w:hAnsi="Times New Roman" w:cs="Times New Roman"/>
                <w:sz w:val="24"/>
                <w:szCs w:val="24"/>
              </w:rPr>
            </w:pPr>
            <w:del w:id="35" w:author="ASUS" w:date="2021-11-12T14:23:00Z"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8F37B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FA69665" w14:textId="77777777" w:rsidR="007952C3" w:rsidRPr="00A16D9B" w:rsidDel="008F37B7" w:rsidRDefault="007952C3" w:rsidP="00E0626E">
            <w:pPr>
              <w:spacing w:line="480" w:lineRule="auto"/>
              <w:rPr>
                <w:del w:id="36" w:author="ASUS" w:date="2021-11-12T14:23:00Z"/>
                <w:rFonts w:ascii="Times New Roman" w:hAnsi="Times New Roman" w:cs="Times New Roman"/>
                <w:sz w:val="24"/>
                <w:szCs w:val="24"/>
              </w:rPr>
            </w:pPr>
            <w:del w:id="37" w:author="ASUS" w:date="2021-11-12T14:23:00Z"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8F37B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8F37B7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54E46BE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8480FA" w14:textId="77777777" w:rsidR="007952C3" w:rsidRDefault="007952C3"/>
    <w:p w14:paraId="5954C8B7" w14:textId="77777777" w:rsidR="007952C3" w:rsidRDefault="007952C3"/>
    <w:p w14:paraId="24A502C7" w14:textId="77777777" w:rsidR="007952C3" w:rsidRDefault="007952C3"/>
    <w:p w14:paraId="69684E27" w14:textId="77777777" w:rsidR="007952C3" w:rsidRDefault="007952C3"/>
    <w:p w14:paraId="618B2168" w14:textId="77777777" w:rsidR="007952C3" w:rsidRDefault="007952C3"/>
    <w:p w14:paraId="318D7A8F" w14:textId="77777777" w:rsidR="007952C3" w:rsidRDefault="007952C3"/>
    <w:p w14:paraId="1BA38962" w14:textId="77777777" w:rsidR="007952C3" w:rsidRDefault="007952C3"/>
    <w:p w14:paraId="6BDA286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ASUS" w:date="2021-11-12T14:22:00Z" w:initials="A">
    <w:p w14:paraId="5B5B3668" w14:textId="77777777" w:rsidR="008F37B7" w:rsidRDefault="008F37B7">
      <w:pPr>
        <w:pStyle w:val="CommentText"/>
      </w:pPr>
      <w:r>
        <w:rPr>
          <w:rStyle w:val="CommentReference"/>
        </w:rPr>
        <w:annotationRef/>
      </w:r>
    </w:p>
  </w:comment>
  <w:comment w:id="29" w:author="ASUS" w:date="2021-11-12T14:22:00Z" w:initials="A">
    <w:p w14:paraId="17BA704B" w14:textId="77777777" w:rsidR="000E0143" w:rsidRDefault="000E014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B3668" w15:done="0"/>
  <w15:commentEx w15:paraId="17BA70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E0143"/>
    <w:rsid w:val="0012251A"/>
    <w:rsid w:val="0042167F"/>
    <w:rsid w:val="007952C3"/>
    <w:rsid w:val="008F37B7"/>
    <w:rsid w:val="00924DF5"/>
    <w:rsid w:val="00D3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E18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0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1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2020-07-24T23:53:00Z</dcterms:created>
  <dcterms:modified xsi:type="dcterms:W3CDTF">2021-11-12T07:24:00Z</dcterms:modified>
</cp:coreProperties>
</file>