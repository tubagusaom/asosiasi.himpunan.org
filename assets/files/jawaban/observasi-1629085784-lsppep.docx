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4526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0" w:author="author" w:date="2021-08-16T10:20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" w:author="author" w:date="2021-08-16T10:20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Pada zaman in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author" w:date="2021-08-16T10:20:00Z">
              <w:r>
                <w:rPr>
                  <w:rFonts w:ascii="Times New Roman" w:eastAsia="Times New Roman" w:hAnsi="Times New Roman" w:cs="Times New Roman"/>
                  <w:szCs w:val="24"/>
                </w:rPr>
                <w:t>ekstim</w:t>
              </w:r>
            </w:ins>
            <w:proofErr w:type="spellEnd"/>
            <w:del w:id="3" w:author="author" w:date="2021-08-16T10:20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" w:author="author" w:date="2021-08-16T10:2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Zona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del w:id="5" w:author="author" w:date="2021-08-16T10:21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 xml:space="preserve"> Industri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67DA0">
              <w:rPr>
                <w:rFonts w:ascii="Times New Roman" w:eastAsia="Times New Roman" w:hAnsi="Times New Roman" w:cs="Times New Roman"/>
                <w:strike/>
                <w:szCs w:val="24"/>
                <w:rPrChange w:id="6" w:author="author" w:date="2021-08-16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7" w:author="author" w:date="2021-08-16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biasa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sebut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author" w:date="2021-08-16T10:21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, yang sering kita sebut dengan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526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9" w:author="author" w:date="2021-08-16T10:22:00Z">
              <w:r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" w:author="author" w:date="2021-08-16T10:23:00Z"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11" w:author="author" w:date="2021-08-16T10:22:00Z"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mempersiapk</w:t>
              </w:r>
            </w:ins>
            <w:ins w:id="12" w:author="author" w:date="2021-08-16T10:23:00Z"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13" w:author="author" w:date="2021-08-16T10:22:00Z"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" w:author="author" w:date="2021-08-16T10:10:00Z">
              <w:r w:rsidR="00125355" w:rsidRPr="00EC6F38" w:rsidDel="00B67DA0">
                <w:rPr>
                  <w:rFonts w:ascii="Times New Roman" w:eastAsia="Times New Roman" w:hAnsi="Times New Roman" w:cs="Times New Roman"/>
                  <w:szCs w:val="24"/>
                </w:rPr>
                <w:delText>Bagi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B67DA0">
              <w:rPr>
                <w:rFonts w:ascii="Times New Roman" w:eastAsia="Times New Roman" w:hAnsi="Times New Roman" w:cs="Times New Roman"/>
                <w:strike/>
                <w:szCs w:val="24"/>
                <w:rPrChange w:id="15" w:author="author" w:date="2021-08-16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="00125355" w:rsidRPr="00B67DA0">
              <w:rPr>
                <w:rFonts w:ascii="Times New Roman" w:eastAsia="Times New Roman" w:hAnsi="Times New Roman" w:cs="Times New Roman"/>
                <w:strike/>
                <w:szCs w:val="24"/>
                <w:rPrChange w:id="16" w:author="author" w:date="2021-08-16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67DA0">
              <w:rPr>
                <w:rFonts w:ascii="Times New Roman" w:eastAsia="Times New Roman" w:hAnsi="Times New Roman" w:cs="Times New Roman"/>
                <w:strike/>
                <w:szCs w:val="24"/>
                <w:rPrChange w:id="17" w:author="author" w:date="2021-08-16T10:1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uthor" w:date="2021-08-16T10:23:00Z">
              <w:r w:rsidR="00125355" w:rsidRPr="00EC6F38" w:rsidDel="00E27D16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  <w:r w:rsidR="00125355" w:rsidRPr="00B67DA0" w:rsidDel="00E27D16">
                <w:rPr>
                  <w:rFonts w:ascii="Times New Roman" w:eastAsia="Times New Roman" w:hAnsi="Times New Roman" w:cs="Times New Roman"/>
                  <w:strike/>
                  <w:szCs w:val="24"/>
                  <w:rPrChange w:id="19" w:author="author" w:date="2021-08-16T10:1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  <w:r w:rsidR="00125355" w:rsidRPr="00EC6F38" w:rsidDel="00E27D16">
                <w:rPr>
                  <w:rFonts w:ascii="Times New Roman" w:eastAsia="Times New Roman" w:hAnsi="Times New Roman" w:cs="Times New Roman"/>
                  <w:szCs w:val="24"/>
                </w:rPr>
                <w:delText xml:space="preserve"> siapkan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gramStart"/>
            <w:ins w:id="20" w:author="author" w:date="2021-08-16T10:11:00Z">
              <w:r w:rsidR="00B67DA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  <w:del w:id="21" w:author="author" w:date="2021-08-16T10:11:00Z">
              <w:r w:rsidR="00125355" w:rsidRPr="00EC6F38" w:rsidDel="00B67D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author" w:date="2021-08-16T10:13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ins w:id="23" w:author="author" w:date="2021-08-16T10:14:00Z">
              <w:r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pencipta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lapangan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kemamp</w:t>
              </w:r>
            </w:ins>
            <w:ins w:id="24" w:author="author" w:date="2021-08-16T10:15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ins w:id="25" w:author="author" w:date="2021-08-16T10:14:00Z">
              <w:r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6" w:author="author" w:date="2021-08-16T10:15:00Z">
              <w:r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7" w:author="author" w:date="2021-08-16T10:14:00Z"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ide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</w:ins>
            <w:proofErr w:type="spellEnd"/>
            <w:ins w:id="28" w:author="author" w:date="2021-08-16T10:1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29" w:author="author" w:date="2021-08-16T10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tersedia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0" w:author="author" w:date="2021-08-16T10:16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del w:id="31" w:author="author" w:date="2021-08-16T10:13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del w:id="32" w:author="author" w:date="2021-08-16T10:16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siapkan untuk membuat lapangan kerja baru yang belum tercipta, dengan menggunakan kemampuan teknologi dan ide kreatif kita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27D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3" w:author="author" w:date="2021-08-16T10:24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dasarnya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4" w:author="author" w:date="2021-08-16T10:24:00Z">
              <w:r w:rsidR="00125355" w:rsidRPr="00EC6F38" w:rsidDel="00E27D1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35" w:author="author" w:date="2021-08-16T10:2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author" w:date="2021-08-16T10:17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author" w:date="2021-08-16T10:17:00Z"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author" w:date="2021-08-16T10:17:00Z"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proofErr w:type="spellEnd"/>
            <w:del w:id="39" w:author="author" w:date="2021-08-16T10:17:00Z">
              <w:r w:rsidR="00125355"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0" w:author="author" w:date="2021-08-16T10:18:00Z"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41" w:author="author" w:date="2021-08-16T10:18:00Z"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terjadi</w:t>
              </w:r>
              <w:proofErr w:type="spellEnd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526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author" w:date="2021-08-16T10:18:00Z">
              <w:r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3" w:author="author" w:date="2021-08-16T10:19:00Z">
              <w:r w:rsidRPr="00EC6F38" w:rsidDel="00452616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44" w:author="author" w:date="2021-08-16T10:26:00Z"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E27D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45" w:author="author" w:date="2021-08-16T10:26:00Z">
              <w:r w:rsidRPr="00EC6F38" w:rsidDel="00E27D16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ins w:id="46" w:author="author" w:date="2021-08-16T10:3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E27D16" w:rsidRDefault="00E27D16" w:rsidP="00E27D1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47" w:author="author" w:date="2021-08-16T10:3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8" w:author="author" w:date="2021-08-16T10:30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E27D16" w:rsidRDefault="00E27D16" w:rsidP="00E27D16">
            <w:pPr>
              <w:spacing w:before="100" w:beforeAutospacing="1" w:after="100" w:afterAutospacing="1" w:line="240" w:lineRule="auto"/>
              <w:ind w:left="709"/>
              <w:contextualSpacing w:val="0"/>
              <w:rPr>
                <w:ins w:id="49" w:author="author" w:date="2021-08-16T10:31:00Z"/>
                <w:rFonts w:ascii="Times New Roman" w:eastAsia="Times New Roman" w:hAnsi="Times New Roman" w:cs="Times New Roman"/>
                <w:szCs w:val="24"/>
              </w:rPr>
              <w:pPrChange w:id="50" w:author="author" w:date="2021-08-16T10:3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1" w:author="author" w:date="2021-08-16T10:30:00Z">
              <w:r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di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tutut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merancang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minat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E27D16" w:rsidRPr="00EC6F38" w:rsidRDefault="00E27D16" w:rsidP="00E27D1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52" w:author="author" w:date="2021-08-16T10:3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3" w:author="author" w:date="2021-08-16T10:31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penilaian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formatif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E27D16" w:rsidRPr="00EC6F38" w:rsidRDefault="00E27D16" w:rsidP="00E27D16">
            <w:pPr>
              <w:spacing w:before="100" w:beforeAutospacing="1" w:after="100" w:afterAutospacing="1" w:line="240" w:lineRule="auto"/>
              <w:ind w:left="709"/>
              <w:contextualSpacing w:val="0"/>
              <w:rPr>
                <w:ins w:id="54" w:author="author" w:date="2021-08-16T10:31:00Z"/>
                <w:rFonts w:ascii="Times New Roman" w:eastAsia="Times New Roman" w:hAnsi="Times New Roman" w:cs="Times New Roman"/>
                <w:szCs w:val="24"/>
              </w:rPr>
              <w:pPrChange w:id="55" w:author="author" w:date="2021-08-16T10:3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56" w:author="author" w:date="2021-08-16T10:31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di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sini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membantu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mencari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bakat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E27D16" w:rsidRPr="00EC6F38" w:rsidRDefault="00E27D16" w:rsidP="00E27D1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57" w:author="author" w:date="2021-08-16T10:3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8" w:author="author" w:date="2021-08-16T10:31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Menempatkan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mentor.</w:t>
              </w:r>
            </w:ins>
          </w:p>
          <w:p w:rsidR="00E27D16" w:rsidRDefault="00E27D16" w:rsidP="00E27D16">
            <w:pPr>
              <w:spacing w:before="100" w:beforeAutospacing="1" w:after="100" w:afterAutospacing="1" w:line="240" w:lineRule="auto"/>
              <w:ind w:left="709" w:hanging="349"/>
              <w:contextualSpacing w:val="0"/>
              <w:rPr>
                <w:ins w:id="59" w:author="author" w:date="2021-08-16T10:32:00Z"/>
                <w:rFonts w:ascii="Times New Roman" w:eastAsia="Times New Roman" w:hAnsi="Times New Roman" w:cs="Times New Roman"/>
                <w:szCs w:val="24"/>
              </w:rPr>
              <w:pPrChange w:id="60" w:author="author" w:date="2021-08-16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1" w:author="author" w:date="2021-08-16T10:32:00Z"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dilatih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kurikulum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memberikan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kebebasan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menentukan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belajar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mengajar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D02FA7" w:rsidRPr="00EC6F38" w:rsidRDefault="00D02FA7" w:rsidP="00D02F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62" w:author="author" w:date="2021-08-16T10:33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63" w:author="author" w:date="2021-08-16T10:33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Pengembangan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profesi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guru.</w:t>
              </w:r>
            </w:ins>
          </w:p>
          <w:p w:rsidR="00D02FA7" w:rsidRPr="00EC6F38" w:rsidRDefault="00D02FA7" w:rsidP="00D02FA7">
            <w:pPr>
              <w:spacing w:before="100" w:beforeAutospacing="1" w:after="100" w:afterAutospacing="1" w:line="240" w:lineRule="auto"/>
              <w:ind w:left="709" w:hanging="349"/>
              <w:contextualSpacing w:val="0"/>
              <w:rPr>
                <w:ins w:id="64" w:author="author" w:date="2021-08-16T10:33:00Z"/>
                <w:rFonts w:ascii="Times New Roman" w:eastAsia="Times New Roman" w:hAnsi="Times New Roman" w:cs="Times New Roman"/>
                <w:szCs w:val="24"/>
              </w:rPr>
              <w:pPrChange w:id="65" w:author="author" w:date="2021-08-16T10:3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66" w:author="author" w:date="2021-08-16T10:33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di era 4.0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boleh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menetap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strata,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selalu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berkembang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agar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mengajarkan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sesuai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eranya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E27D16" w:rsidRPr="00E27D16" w:rsidRDefault="00E27D16" w:rsidP="00E27D1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67" w:author="author" w:date="2021-08-16T10:32:00Z"/>
                <w:rFonts w:ascii="Times New Roman" w:eastAsia="Times New Roman" w:hAnsi="Times New Roman" w:cs="Times New Roman"/>
                <w:szCs w:val="24"/>
                <w:rPrChange w:id="68" w:author="author" w:date="2021-08-16T10:32:00Z">
                  <w:rPr>
                    <w:ins w:id="69" w:author="author" w:date="2021-08-16T10:32:00Z"/>
                  </w:rPr>
                </w:rPrChange>
              </w:rPr>
              <w:pPrChange w:id="70" w:author="author" w:date="2021-08-16T10:3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E27D16" w:rsidRPr="00EC6F38" w:rsidRDefault="00E27D16" w:rsidP="00E27D16">
            <w:pPr>
              <w:spacing w:before="100" w:beforeAutospacing="1" w:after="100" w:afterAutospacing="1" w:line="240" w:lineRule="auto"/>
              <w:ind w:left="709"/>
              <w:contextualSpacing w:val="0"/>
              <w:rPr>
                <w:ins w:id="71" w:author="author" w:date="2021-08-16T10:31:00Z"/>
                <w:rFonts w:ascii="Times New Roman" w:eastAsia="Times New Roman" w:hAnsi="Times New Roman" w:cs="Times New Roman"/>
                <w:szCs w:val="24"/>
              </w:rPr>
              <w:pPrChange w:id="72" w:author="author" w:date="2021-08-16T10:3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E27D16" w:rsidRPr="00E27D16" w:rsidRDefault="00E27D16" w:rsidP="00E27D16">
            <w:pPr>
              <w:pStyle w:val="ListParagraph"/>
              <w:spacing w:before="100" w:beforeAutospacing="1" w:after="100" w:afterAutospacing="1" w:line="240" w:lineRule="auto"/>
              <w:contextualSpacing w:val="0"/>
              <w:rPr>
                <w:ins w:id="73" w:author="author" w:date="2021-08-16T10:30:00Z"/>
                <w:rFonts w:ascii="Times New Roman" w:eastAsia="Times New Roman" w:hAnsi="Times New Roman" w:cs="Times New Roman"/>
                <w:szCs w:val="24"/>
                <w:rPrChange w:id="74" w:author="author" w:date="2021-08-16T10:31:00Z">
                  <w:rPr>
                    <w:ins w:id="75" w:author="author" w:date="2021-08-16T10:30:00Z"/>
                  </w:rPr>
                </w:rPrChange>
              </w:rPr>
              <w:pPrChange w:id="76" w:author="author" w:date="2021-08-16T10:3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E27D16" w:rsidRPr="00EC6F38" w:rsidRDefault="00E27D16" w:rsidP="00E27D16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ins w:id="77" w:author="author" w:date="2021-08-16T10:30:00Z"/>
                <w:rFonts w:ascii="Times New Roman" w:eastAsia="Times New Roman" w:hAnsi="Times New Roman" w:cs="Times New Roman"/>
                <w:szCs w:val="24"/>
              </w:rPr>
              <w:pPrChange w:id="78" w:author="author" w:date="2021-08-16T10:3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E27D16" w:rsidRPr="00E27D16" w:rsidRDefault="00E27D16" w:rsidP="00E27D16">
            <w:pPr>
              <w:pStyle w:val="ListParagraph"/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9" w:author="author" w:date="2021-08-16T10:30:00Z">
                  <w:rPr/>
                </w:rPrChange>
              </w:rPr>
              <w:pPrChange w:id="80" w:author="author" w:date="2021-08-16T10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1" w:author="author" w:date="2021-08-16T10:33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author" w:date="2021-08-16T10:34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suatu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kesatuan</w:t>
              </w:r>
            </w:ins>
            <w:proofErr w:type="spellEnd"/>
            <w:del w:id="83" w:author="author" w:date="2021-08-16T10:34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ini sebenarnya jadi satu kesatuan,</w:delText>
              </w:r>
            </w:del>
            <w:ins w:id="84" w:author="author" w:date="2021-08-16T10:34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author" w:date="2021-08-16T10:34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6" w:author="author" w:date="2021-08-16T10:34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7" w:author="author" w:date="2021-08-16T10:34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88" w:author="author" w:date="2021-08-16T10:34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9" w:author="author" w:date="2021-08-16T10:34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menimbulkan</w:t>
              </w:r>
            </w:ins>
            <w:proofErr w:type="spellEnd"/>
            <w:del w:id="90" w:author="author" w:date="2021-08-16T10:34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timbu</w:delText>
              </w:r>
            </w:del>
            <w:del w:id="91" w:author="author" w:date="2021-08-16T10:35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author" w:date="2021-08-16T10:35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3" w:author="author" w:date="2021-08-16T10:35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4" w:author="author" w:date="2021-08-16T10:35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unutk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5" w:author="author" w:date="2021-08-16T10:35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pada bagaimana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6" w:author="author" w:date="2021-08-16T10:35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7" w:author="author" w:date="2021-08-16T10:35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8" w:author="author" w:date="2021-08-16T10:36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9" w:author="author" w:date="2021-08-16T10:36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mencoba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0" w:author="author" w:date="2021-08-16T10:36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1" w:author="author" w:date="2021-08-16T10:36:00Z"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orang </w:t>
              </w:r>
              <w:proofErr w:type="spellStart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D02FA7">
                <w:rPr>
                  <w:rFonts w:ascii="Times New Roman" w:eastAsia="Times New Roman" w:hAnsi="Times New Roman" w:cs="Times New Roman"/>
                  <w:szCs w:val="24"/>
                </w:rPr>
                <w:t xml:space="preserve"> kelompok</w:t>
              </w:r>
            </w:ins>
            <w:del w:id="102" w:author="author" w:date="2021-08-16T10:36:00Z">
              <w:r w:rsidRPr="00EC6F38" w:rsidDel="00D02FA7">
                <w:rPr>
                  <w:rFonts w:ascii="Times New Roman" w:eastAsia="Times New Roman" w:hAnsi="Times New Roman" w:cs="Times New Roman"/>
                  <w:szCs w:val="24"/>
                </w:rPr>
                <w:delText>kolaborasi komunikasi dengan banyak orang</w:delText>
              </w:r>
            </w:del>
            <w:bookmarkStart w:id="103" w:name="_GoBack"/>
            <w:bookmarkEnd w:id="10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DFD2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52616"/>
    <w:rsid w:val="00924DF5"/>
    <w:rsid w:val="00B67DA0"/>
    <w:rsid w:val="00D02FA7"/>
    <w:rsid w:val="00E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67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D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D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67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D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D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4</cp:revision>
  <dcterms:created xsi:type="dcterms:W3CDTF">2020-08-26T22:03:00Z</dcterms:created>
  <dcterms:modified xsi:type="dcterms:W3CDTF">2021-08-16T03:37:00Z</dcterms:modified>
</cp:coreProperties>
</file>