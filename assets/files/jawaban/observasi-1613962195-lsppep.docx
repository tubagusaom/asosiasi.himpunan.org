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3D3F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HP" w:date="2021-02-22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HP" w:date="2021-02-22T09:23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</w:ins>
            <w:proofErr w:type="spellEnd"/>
            <w:del w:id="2" w:author="HP" w:date="2021-02-22T09:23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3" w:author="HP" w:date="2021-02-22T09:22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" w:author="HP" w:date="2021-02-22T09:22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ins w:id="5" w:author="HP" w:date="2021-02-22T09:22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st</w:t>
              </w:r>
            </w:ins>
            <w:del w:id="6" w:author="HP" w:date="2021-02-22T09:22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</w:t>
            </w:r>
            <w:del w:id="7" w:author="HP" w:date="2021-02-22T09:22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ins w:id="8" w:author="HP" w:date="2021-02-22T09:22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9" w:author="HP" w:date="2021-02-22T09:24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10" w:author="HP" w:date="2021-02-22T09:24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HP" w:date="2021-02-22T09:24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 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HP" w:date="2021-02-22T09:24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se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13" w:author="HP" w:date="2021-02-22T09:24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del w:id="14" w:author="HP" w:date="2021-02-22T09:24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HP" w:date="2021-02-22T09:22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6" w:author="HP" w:date="2021-02-22T09:22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HP" w:date="2021-02-22T09:25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8" w:author="HP" w:date="2021-02-22T09:25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HP" w:date="2021-02-22T09:25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It</w:t>
              </w:r>
            </w:ins>
            <w:del w:id="20" w:author="HP" w:date="2021-02-22T09:25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del w:id="21" w:author="HP" w:date="2021-02-22T09:22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22" w:author="HP" w:date="2021-02-22T09:22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HP" w:date="2021-02-22T09:25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HP" w:date="2021-02-22T09:25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3F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" w:author="HP" w:date="2021-02-22T09:2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6" w:author="HP" w:date="2021-02-22T09:26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Bagi </w:delText>
              </w:r>
            </w:del>
            <w:proofErr w:type="spellStart"/>
            <w:ins w:id="27" w:author="HP" w:date="2021-02-22T09:26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" w:author="HP" w:date="2021-02-22T09:26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HP" w:date="2021-02-22T09:26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HP" w:date="2021-02-22T09:26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HP" w:date="2021-02-22T09:28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2" w:author="HP" w:date="2021-02-22T09:27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3" w:author="HP" w:date="2021-02-22T09:28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4" w:author="HP" w:date="2021-02-22T09:28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, tetapi </w:delText>
              </w:r>
            </w:del>
            <w:del w:id="35" w:author="HP" w:date="2021-02-22T09:27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HP" w:date="2021-02-22T09:27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37" w:author="HP" w:date="2021-02-22T09:28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38" w:author="HP" w:date="2021-02-22T09:28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, 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HP" w:date="2021-02-22T09:28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40" w:author="HP" w:date="2021-02-22T09:28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dimiliki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3F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HP" w:date="2021-02-22T09:2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HP" w:date="2021-02-22T09:29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43" w:author="HP" w:date="2021-02-22T09:29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4" w:author="HP" w:date="2021-02-22T09:29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45" w:author="HP" w:date="2021-02-22T09:29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3F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HP" w:date="2021-02-22T09:3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7" w:author="HP" w:date="2021-02-22T09:30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HP" w:date="2021-02-22T09:30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49" w:author="HP" w:date="2021-02-22T09:30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0" w:author="HP" w:date="2021-02-22T09:30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51" w:author="HP" w:date="2021-02-22T09:30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</w:t>
            </w:r>
            <w:ins w:id="52" w:author="HP" w:date="2021-02-22T09:30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proofErr w:type="spellEnd"/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53" w:author="HP" w:date="2021-02-22T09:30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3FFB"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54" w:author="HP" w:date="2021-02-22T09:30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5" w:author="HP" w:date="2021-02-22T09:31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56" w:author="HP" w:date="2021-02-22T09:31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57" w:author="HP" w:date="2021-02-22T09:31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HP" w:date="2021-02-22T09:31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59" w:author="HP" w:date="2021-02-22T09:31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HP" w:date="2021-02-22T09:31:00Z">
              <w:r w:rsidRPr="00EC6F38" w:rsidDel="003D3FF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61" w:author="HP" w:date="2021-02-22T09:31:00Z">
              <w:r w:rsidR="003D3FF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62" w:author="HP" w:date="2021-02-22T09:35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3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4" w:author="HP" w:date="2021-02-22T09:37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didesain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5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66" w:author="HP" w:date="2021-02-22T09:36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67" w:author="HP" w:date="2021-02-22T09:36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8" w:author="HP" w:date="2021-02-22T09:37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9" w:author="HP" w:date="2021-02-22T09:36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70" w:author="HP" w:date="2021-02-22T09:36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nt</w:t>
              </w:r>
            </w:ins>
            <w:del w:id="71" w:author="HP" w:date="2021-02-22T09:36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514B57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2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3" w:author="HP" w:date="2021-02-22T09:3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4" w:author="HP" w:date="2021-02-22T09:37:00Z">
              <w:r w:rsidR="00125355"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75" w:author="HP" w:date="2021-02-22T09:3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mengukur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6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7" w:author="HP" w:date="2021-02-22T09:37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78" w:author="HP" w:date="2021-02-22T09:37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9" w:author="HP" w:date="2021-02-22T09:37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80" w:author="HP" w:date="2021-02-22T09:37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1" w:author="HP" w:date="2021-02-22T09:37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82" w:author="HP" w:date="2021-02-22T09:37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3" w:author="HP" w:date="2021-02-22T09:37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proofErr w:type="spellStart"/>
            <w:ins w:id="84" w:author="HP" w:date="2021-02-22T09:37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  <w:proofErr w:type="spellEnd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5" w:author="HP" w:date="2021-02-22T09:38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dimiliki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6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7" w:author="HP" w:date="2021-02-22T09:38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Menempatkan </w:delText>
              </w:r>
            </w:del>
            <w:ins w:id="88" w:author="HP" w:date="2021-02-22T09:38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9" w:author="HP" w:date="2021-02-22T09:38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ins w:id="90" w:author="HP" w:date="2021-02-22T09:38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berperan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91" w:author="HP" w:date="2021-02-22T09:38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kelas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2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93" w:author="HP" w:date="2021-02-22T09:38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membelajarkan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del w:id="94" w:author="HP" w:date="2021-02-22T09:38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 mengajar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514B57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5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6" w:author="HP" w:date="2021-02-22T09:3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diharapkan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secara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mandiri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7" w:author="HP" w:date="2021-02-22T09:38:00Z">
              <w:r w:rsidR="00125355"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98" w:author="HP" w:date="2021-02-22T09:3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</w:t>
            </w:r>
            <w:ins w:id="99" w:author="HP" w:date="2021-02-22T09:38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0" w:author="HP" w:date="2021-02-22T09:39:00Z">
              <w:r w:rsidR="00125355"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ins w:id="101" w:author="HP" w:date="2021-02-22T09:3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dimilikinya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14B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2" w:author="HP" w:date="2021-02-22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3" w:author="HP" w:date="2021-02-22T09:39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</w:delText>
              </w:r>
            </w:del>
            <w:ins w:id="104" w:author="HP" w:date="2021-02-22T09:39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5" w:author="HP" w:date="2021-02-22T09:39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106" w:author="HP" w:date="2021-02-22T09:39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107" w:author="HP" w:date="2021-02-22T09:39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8" w:author="HP" w:date="2021-02-22T09:39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del w:id="109" w:author="HP" w:date="2021-02-22T09:40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Di dalam pendidikan revolusi industri ini ada 5</w:delText>
              </w:r>
            </w:del>
            <w:ins w:id="110" w:author="HP" w:date="2021-02-22T09:40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111" w:author="HP" w:date="2021-02-22T09:40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2" w:author="HP" w:date="2021-02-22T09:40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3" w:author="HP" w:date="2021-02-22T09:40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era</w:t>
              </w:r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514B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del w:id="114" w:author="HP" w:date="2021-02-22T09:40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514B57" w:rsidP="00514B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5" w:author="HP" w:date="2021-02-22T09:4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16" w:author="HP" w:date="2021-02-22T09:4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514B57" w:rsidP="00514B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7" w:author="HP" w:date="2021-02-22T09:4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18" w:author="HP" w:date="2021-02-22T09:4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514B57" w:rsidP="00514B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9" w:author="HP" w:date="2021-02-22T09:4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20" w:author="HP" w:date="2021-02-22T09:4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514B57" w:rsidP="00514B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1" w:author="HP" w:date="2021-02-22T09:4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122" w:author="HP" w:date="2021-02-22T09:4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</w:p>
          <w:p w:rsidR="00125355" w:rsidRPr="00EC6F38" w:rsidRDefault="00514B57" w:rsidP="00514B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3" w:author="HP" w:date="2021-02-22T09:4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24" w:author="HP" w:date="2021-02-22T09:40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5" w:author="HP" w:date="2021-02-22T09:40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4B5D4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6" w:author="HP" w:date="2021-02-22T09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27" w:author="HP" w:date="2021-02-22T09:41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8" w:author="HP" w:date="2021-02-22T09:41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9" w:author="HP" w:date="2021-02-22T09:41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</w:delText>
              </w:r>
            </w:del>
            <w:proofErr w:type="spellStart"/>
            <w:ins w:id="130" w:author="HP" w:date="2021-02-22T09:41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131" w:author="HP" w:date="2021-02-22T09:41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>, pada proses mengamati dan memahami kita bisa memiliki</w:delText>
              </w:r>
            </w:del>
            <w:ins w:id="132" w:author="HP" w:date="2021-02-22T09:41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menuntut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3" w:author="HP" w:date="2021-02-22T09:41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konteks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34" w:author="HP" w:date="2021-02-22T09:42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ins w:id="135" w:author="HP" w:date="2021-02-22T09:41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>ndidikan</w:t>
              </w:r>
              <w:proofErr w:type="spellEnd"/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36" w:author="HP" w:date="2021-02-22T09:42:00Z">
              <w:r w:rsidR="00514B57">
                <w:rPr>
                  <w:rFonts w:ascii="Times New Roman" w:eastAsia="Times New Roman" w:hAnsi="Times New Roman" w:cs="Times New Roman"/>
                  <w:szCs w:val="24"/>
                </w:rPr>
                <w:t xml:space="preserve">4.0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7" w:author="HP" w:date="2021-02-22T09:41:00Z">
              <w:r w:rsidRPr="00EC6F38" w:rsidDel="00514B5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8" w:author="HP" w:date="2021-02-22T09:42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9" w:author="HP" w:date="2021-02-22T09:43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ins w:id="140" w:author="HP" w:date="2021-02-22T09:43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</w:ins>
            <w:proofErr w:type="spellEnd"/>
            <w:del w:id="141" w:author="HP" w:date="2021-02-22T09:43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sebuah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42" w:author="HP" w:date="2021-02-22T09:43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inovatif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B5D4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3" w:author="HP" w:date="2021-02-22T09:4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44" w:author="HP" w:date="2021-02-22T09:43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145" w:author="HP" w:date="2021-02-22T09:43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6" w:author="HP" w:date="2021-02-22T09:43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7" w:author="HP" w:date="2021-02-22T09:43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tadi </w:delText>
              </w:r>
            </w:del>
            <w:proofErr w:type="spellStart"/>
            <w:ins w:id="148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ins w:id="149" w:author="HP" w:date="2021-02-22T09:43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stimulus</w:t>
              </w:r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0" w:author="HP" w:date="2021-02-22T09:44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ins w:id="151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2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53" w:author="HP" w:date="2021-02-22T09:44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54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55" w:author="HP" w:date="2021-02-22T09:44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coba</w:t>
            </w:r>
            <w:ins w:id="156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57" w:author="HP" w:date="2021-02-22T09:44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58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59" w:author="HP" w:date="2021-02-22T09:44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del w:id="160" w:author="HP" w:date="2021-02-22T09:45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 Pada </w:delText>
              </w:r>
            </w:del>
            <w:del w:id="161" w:author="HP" w:date="2021-02-22T09:44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del w:id="162" w:author="HP" w:date="2021-02-22T09:45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evolusi 4.0</w:delText>
              </w:r>
            </w:del>
            <w:ins w:id="163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64" w:author="HP" w:date="2021-02-22T09:45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ins w:id="165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66" w:author="HP" w:date="2021-02-22T09:45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pa</w:t>
              </w:r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>da</w:t>
              </w:r>
              <w:proofErr w:type="spellEnd"/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>4.0</w:t>
              </w:r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67" w:author="HP" w:date="2021-02-22T09:44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8" w:author="HP" w:date="2021-02-22T09:44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69" w:author="HP" w:date="2021-02-22T09:45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70" w:author="HP" w:date="2021-02-22T09:45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1" w:author="HP" w:date="2021-02-22T09:45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ins w:id="172" w:author="HP" w:date="2021-02-22T09:45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3" w:author="HP" w:date="2021-02-22T09:45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174" w:author="HP" w:date="2021-02-22T09:45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del w:id="175" w:author="HP" w:date="2021-02-22T09:45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bagaimana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del w:id="176" w:author="HP" w:date="2021-02-22T09:45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77" w:author="HP" w:date="2021-02-22T09:45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Del="004B5D41" w:rsidRDefault="00125355" w:rsidP="004B5D4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78" w:author="HP" w:date="2021-02-22T09:47:00Z"/>
                <w:rFonts w:ascii="Times New Roman" w:eastAsia="Times New Roman" w:hAnsi="Times New Roman" w:cs="Times New Roman"/>
                <w:szCs w:val="24"/>
              </w:rPr>
              <w:pPrChange w:id="179" w:author="HP" w:date="2021-02-22T09:4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0" w:author="HP" w:date="2021-02-22T09:46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mencoba </w:delText>
              </w:r>
            </w:del>
            <w:proofErr w:type="spellStart"/>
            <w:ins w:id="181" w:author="HP" w:date="2021-02-22T09:46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  <w:proofErr w:type="spellEnd"/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4B5D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182" w:author="HP" w:date="2021-02-22T09:47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3" w:author="HP" w:date="2021-02-22T09:47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84" w:author="HP" w:date="2021-02-22T09:47:00Z">
              <w:r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5" w:author="HP" w:date="2021-02-22T09:47:00Z">
              <w:r w:rsidR="004B5D41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4B5D41" w:rsidRPr="00EC6F38" w:rsidRDefault="004B5D41" w:rsidP="004B5D4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186" w:author="HP" w:date="2021-02-22T09:47:00Z"/>
                <w:rFonts w:ascii="Times New Roman" w:eastAsia="Times New Roman" w:hAnsi="Times New Roman" w:cs="Times New Roman"/>
                <w:szCs w:val="24"/>
              </w:rPr>
              <w:pPrChange w:id="187" w:author="HP" w:date="2021-02-22T09:4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RDefault="004B5D41" w:rsidP="004B5D4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8" w:author="HP" w:date="2021-02-22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189" w:author="HP" w:date="2021-02-22T09:47:00Z">
              <w:r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proofErr w:type="spellEnd"/>
            <w:del w:id="190" w:author="HP" w:date="2021-02-22T09:47:00Z">
              <w:r w:rsidR="00125355"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91" w:author="HP" w:date="2021-02-22T09:47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92" w:author="HP" w:date="2021-02-22T09:48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93" w:author="HP" w:date="2021-02-22T09:48:00Z">
              <w:r w:rsidR="00125355"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</w:t>
            </w:r>
            <w:ins w:id="194" w:author="HP" w:date="2021-02-22T09:48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del w:id="195" w:author="HP" w:date="2021-02-22T09:48:00Z">
              <w:r w:rsidR="00125355"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96" w:author="HP" w:date="2021-02-22T09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7" w:author="HP" w:date="2021-02-22T09:48:00Z">
              <w:r w:rsidR="00125355"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. Dengan melakukan penelitian kita bisa lihat</w:delText>
              </w:r>
            </w:del>
            <w:proofErr w:type="spellStart"/>
            <w:ins w:id="198" w:author="HP" w:date="2021-02-22T09:48:00Z">
              <w:r>
                <w:rPr>
                  <w:rFonts w:ascii="Times New Roman" w:eastAsia="Times New Roman" w:hAnsi="Times New Roman" w:cs="Times New Roman"/>
                  <w:szCs w:val="24"/>
                </w:rPr>
                <w:t>guna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99" w:author="HP" w:date="2021-02-22T09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telah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</w:ins>
            <w:proofErr w:type="spellEnd"/>
            <w:ins w:id="200" w:author="HP" w:date="2021-02-22T09:4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tahap-tahap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berbagai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bidang</w:t>
              </w:r>
              <w:bookmarkStart w:id="201" w:name="_GoBack"/>
              <w:bookmarkEnd w:id="201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relevan</w:t>
              </w:r>
            </w:ins>
            <w:proofErr w:type="spellEnd"/>
            <w:del w:id="202" w:author="HP" w:date="2021-02-22T09:48:00Z">
              <w:r w:rsidR="00125355" w:rsidRPr="00EC6F38" w:rsidDel="004B5D41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14E0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14E0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D5776"/>
    <w:multiLevelType w:val="multilevel"/>
    <w:tmpl w:val="0FFC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517c33b3d9296c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D3FFB"/>
    <w:rsid w:val="0042167F"/>
    <w:rsid w:val="004B5D41"/>
    <w:rsid w:val="00514B5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0DE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2020-08-26T22:03:00Z</dcterms:created>
  <dcterms:modified xsi:type="dcterms:W3CDTF">2021-02-22T02:49:00Z</dcterms:modified>
</cp:coreProperties>
</file>