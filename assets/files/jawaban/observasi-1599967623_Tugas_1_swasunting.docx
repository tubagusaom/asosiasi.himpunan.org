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del w:id="0" w:author="SMK DIPONEGORO" w:date="2020-09-13T10:28:00Z">
              <w:r w:rsidDel="007D33DA">
                <w:lastRenderedPageBreak/>
                <w:delText xml:space="preserve">Pembelajaran di Era "Revolusi Industri 4.0" bagi Anak Usia Dini </w:delText>
              </w:r>
            </w:del>
            <w:proofErr w:type="spellStart"/>
            <w:proofErr w:type="gramStart"/>
            <w:ins w:id="1" w:author="SMK DIPONEGORO" w:date="2020-09-13T10:28:00Z">
              <w:r w:rsidR="007D33DA">
                <w:t>dicenter</w:t>
              </w:r>
            </w:ins>
            <w:proofErr w:type="spellEnd"/>
            <w:proofErr w:type="gramEnd"/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" w:author="SMK DIPONEGORO" w:date="2020-09-13T10:29:00Z">
              <w:r w:rsidDel="007D33DA">
                <w:rPr>
                  <w:rFonts w:ascii="Times New Roman" w:eastAsia="Times New Roman" w:hAnsi="Times New Roman" w:cs="Times New Roman"/>
                  <w:szCs w:val="24"/>
                </w:rPr>
                <w:delText>Oleh Kodar Akbar</w:delText>
              </w:r>
            </w:del>
            <w:proofErr w:type="spellStart"/>
            <w:ins w:id="3" w:author="SMK DIPONEGORO" w:date="2020-09-13T10:29:00Z">
              <w:r w:rsidR="007D33DA">
                <w:rPr>
                  <w:rFonts w:ascii="Times New Roman" w:eastAsia="Times New Roman" w:hAnsi="Times New Roman" w:cs="Times New Roman"/>
                  <w:szCs w:val="24"/>
                </w:rPr>
                <w:t>dicenter</w:t>
              </w:r>
            </w:ins>
            <w:proofErr w:type="spellEnd"/>
          </w:p>
          <w:p w:rsidR="00125355" w:rsidRPr="00EC6F38" w:rsidRDefault="00125355" w:rsidP="007D33D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4" w:author="SMK DIPONEGORO" w:date="2020-09-13T10:09:00Z">
              <w:r w:rsidRPr="00EC6F38" w:rsidDel="008C399C">
                <w:rPr>
                  <w:rFonts w:ascii="Times New Roman" w:eastAsia="Times New Roman" w:hAnsi="Times New Roman" w:cs="Times New Roman"/>
                  <w:szCs w:val="24"/>
                </w:rPr>
                <w:delText xml:space="preserve">sangat </w:delText>
              </w:r>
            </w:del>
            <w:proofErr w:type="spellStart"/>
            <w:ins w:id="5" w:author="SMK DIPONEGORO" w:date="2020-09-13T10:09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Dihilangkan</w:t>
              </w:r>
              <w:proofErr w:type="spellEnd"/>
              <w:r w:rsidR="008C399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" w:author="SMK DIPONEGORO" w:date="2020-09-13T10:09:00Z">
              <w:r w:rsidRPr="00EC6F38" w:rsidDel="008C399C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7" w:author="SMK DIPONEGORO" w:date="2020-09-13T10:09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SMK DIPONEGORO" w:date="2020-09-13T10:29:00Z">
              <w:r w:rsidRPr="00EC6F38" w:rsidDel="007D33DA">
                <w:rPr>
                  <w:rFonts w:ascii="Times New Roman" w:eastAsia="Times New Roman" w:hAnsi="Times New Roman" w:cs="Times New Roman"/>
                  <w:szCs w:val="24"/>
                </w:rPr>
                <w:delText>revolusi industry</w:delText>
              </w:r>
            </w:del>
            <w:proofErr w:type="spellStart"/>
            <w:ins w:id="9" w:author="SMK DIPONEGORO" w:date="2020-09-13T10:29:00Z">
              <w:r w:rsidR="007D33DA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7D33D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D33DA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ins w:id="10" w:author="SMK DIPONEGORO" w:date="2020-09-13T10:10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diberi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koma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11" w:author="SMK DIPONEGORO" w:date="2020-09-13T10:11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2" w:author="SMK DIPONEGORO" w:date="2020-09-13T10:10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tambahkan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ins w:id="13" w:author="SMK DIPONEGORO" w:date="2020-09-13T10:11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(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digabung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)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14" w:author="SMK DIPONEGORO" w:date="2020-09-13T10:11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(</w:t>
              </w:r>
              <w:proofErr w:type="spellStart"/>
              <w:proofErr w:type="gram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harusnya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disambung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C399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15" w:author="SMK DIPONEGORO" w:date="2020-09-13T10:12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6" w:author="SMK DIPONEGORO" w:date="2020-09-13T10:13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diberi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tanda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Tanya (?)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7" w:author="SMK DIPONEGORO" w:date="2020-09-13T10:13:00Z">
              <w:r w:rsidRPr="00EC6F38" w:rsidDel="008C399C">
                <w:rPr>
                  <w:rFonts w:ascii="Times New Roman" w:eastAsia="Times New Roman" w:hAnsi="Times New Roman" w:cs="Times New Roman"/>
                  <w:szCs w:val="24"/>
                </w:rPr>
                <w:delText>ini hari ini</w:delText>
              </w:r>
            </w:del>
            <w:proofErr w:type="spellStart"/>
            <w:ins w:id="18" w:author="SMK DIPONEGORO" w:date="2020-09-13T10:13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19" w:author="SMK DIPONEGORO" w:date="2020-09-13T10:15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20" w:author="SMK DIPONEGORO" w:date="2020-09-13T10:15:00Z">
              <w:r w:rsidRPr="00EC6F38" w:rsidDel="008C399C">
                <w:rPr>
                  <w:rFonts w:ascii="Times New Roman" w:eastAsia="Times New Roman" w:hAnsi="Times New Roman" w:cs="Times New Roman"/>
                  <w:szCs w:val="24"/>
                </w:rPr>
                <w:delText>karena di era ini kita harus mempersiapkan diri atau generasi muda</w:delText>
              </w:r>
            </w:del>
            <w:ins w:id="21" w:author="SMK DIPONEGORO" w:date="2020-09-13T10:15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" w:author="SMK DIPONEGORO" w:date="2020-09-13T10:16:00Z">
              <w:r w:rsidRPr="00EC6F38" w:rsidDel="008C399C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ins w:id="23" w:author="SMK DIPONEGORO" w:date="2020-09-13T10:16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dihilangkan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4" w:author="SMK DIPONEGORO" w:date="2020-09-13T10:16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diberi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tanda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titik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dua</w:t>
              </w:r>
              <w:proofErr w:type="spellEnd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25" w:author="SMK DIPONEGORO" w:date="2020-09-13T10:17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(:)</w:t>
              </w:r>
            </w:ins>
          </w:p>
          <w:p w:rsidR="00125355" w:rsidRPr="00EC6F38" w:rsidRDefault="007D33DA" w:rsidP="008C39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ins w:id="26" w:author="SMK DIPONEGORO" w:date="2020-09-13T10:30:00Z">
              <w:r>
                <w:rPr>
                  <w:rFonts w:ascii="Times New Roman" w:eastAsia="Times New Roman" w:hAnsi="Times New Roman" w:cs="Times New Roman"/>
                  <w:szCs w:val="24"/>
                </w:rPr>
                <w:t>1.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SMK DIPONEGORO" w:date="2020-09-13T10:17:00Z">
              <w:r w:rsidR="00125355" w:rsidRPr="00EC6F38" w:rsidDel="008C399C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ins w:id="28" w:author="SMK DIPONEGORO" w:date="2020-09-13T10:17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dihilangkan</w:t>
              </w:r>
              <w:proofErr w:type="spellEnd"/>
              <w:r w:rsidR="008C399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D33DA" w:rsidP="008C39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9" w:author="SMK DIPONEGORO" w:date="2020-09-13T10:3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2.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SMK DIPONEGORO" w:date="2020-09-13T10:17:00Z">
              <w:r w:rsidR="00125355" w:rsidRPr="00EC6F38" w:rsidDel="008C399C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31" w:author="SMK DIPONEGORO" w:date="2020-09-13T10:17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8C399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32" w:author="SMK DIPONEGORO" w:date="2020-09-13T10:18:00Z">
              <w:r w:rsidR="00125355" w:rsidRPr="00EC6F38" w:rsidDel="008C399C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33" w:author="SMK DIPONEGORO" w:date="2020-09-13T10:18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D33D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4" w:author="SMK DIPONEGORO" w:date="2020-09-13T10:3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3.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D33DA" w:rsidP="008C39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5" w:author="SMK DIPONEGORO" w:date="2020-09-13T10:3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4.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SMK DIPONEGORO" w:date="2020-09-13T10:18:00Z">
              <w:r w:rsidR="00125355" w:rsidRPr="00EC6F38" w:rsidDel="008C399C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ins w:id="37" w:author="SMK DIPONEGORO" w:date="2020-09-13T10:18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3546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8" w:author="SMK DIPONEGORO" w:date="2020-09-13T10:3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5.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35466" w:rsidP="001354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9" w:author="SMK DIPONEGORO" w:date="2020-09-13T10:3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6. </w:t>
              </w:r>
            </w:ins>
            <w:del w:id="40" w:author="SMK DIPONEGORO" w:date="2020-09-13T10:31:00Z">
              <w:r w:rsidR="00125355" w:rsidRPr="00EC6F38" w:rsidDel="00135466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41" w:author="SMK DIPONEGORO" w:date="2020-09-13T10:31:00Z">
              <w:r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3546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2" w:author="SMK DIPONEGORO" w:date="2020-09-13T10:3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7.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35466" w:rsidP="008C39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3" w:author="SMK DIPONEGORO" w:date="2020-09-13T10:31:00Z">
              <w:r>
                <w:rPr>
                  <w:rFonts w:ascii="Times New Roman" w:eastAsia="Times New Roman" w:hAnsi="Times New Roman" w:cs="Times New Roman"/>
                  <w:szCs w:val="24"/>
                </w:rPr>
                <w:t>8</w:t>
              </w:r>
            </w:ins>
            <w:del w:id="44" w:author="SMK DIPONEGORO" w:date="2020-09-13T10:19:00Z">
              <w:r w:rsidR="00125355" w:rsidRPr="00EC6F38" w:rsidDel="008C399C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45" w:author="SMK DIPONEGORO" w:date="2020-09-13T10:19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dihilangkan</w:t>
              </w:r>
              <w:r w:rsidR="008C399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6" w:author="SMK DIPONEGORO" w:date="2020-09-13T10:19:00Z">
              <w:r w:rsidR="00125355" w:rsidRPr="00EC6F38" w:rsidDel="008C399C">
                <w:rPr>
                  <w:rFonts w:ascii="Times New Roman" w:eastAsia="Times New Roman" w:hAnsi="Times New Roman" w:cs="Times New Roman"/>
                  <w:szCs w:val="24"/>
                </w:rPr>
                <w:delText xml:space="preserve">guru </w:delText>
              </w:r>
            </w:del>
            <w:ins w:id="47" w:author="SMK DIPONEGORO" w:date="2020-09-13T10:19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8C399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strata</w:t>
            </w:r>
            <w:del w:id="48" w:author="SMK DIPONEGORO" w:date="2020-09-13T10:19:00Z">
              <w:r w:rsidR="00125355" w:rsidRPr="00EC6F38" w:rsidDel="008C399C">
                <w:rPr>
                  <w:rFonts w:ascii="Times New Roman" w:eastAsia="Times New Roman" w:hAnsi="Times New Roman" w:cs="Times New Roman"/>
                  <w:szCs w:val="24"/>
                </w:rPr>
                <w:delText>, harus</w:delText>
              </w:r>
            </w:del>
            <w:ins w:id="49" w:author="SMK DIPONEGORO" w:date="2020-09-13T10:19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melainkan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35466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0" w:author="SMK DIPONEGORO" w:date="2020-09-13T10:3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1.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35466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1" w:author="SMK DIPONEGORO" w:date="2020-09-13T10:3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2.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35466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2" w:author="SMK DIPONEGORO" w:date="2020-09-13T10:31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 xml:space="preserve">3.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35466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3" w:author="SMK DIPONEGORO" w:date="2020-09-13T10:3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4.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35466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4" w:author="SMK DIPONEGORO" w:date="2020-09-13T10:3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5. </w:t>
              </w:r>
            </w:ins>
            <w:del w:id="55" w:author="SMK DIPONEGORO" w:date="2020-09-13T10:20:00Z">
              <w:r w:rsidR="00125355" w:rsidRPr="00EC6F38" w:rsidDel="008C399C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56" w:author="SMK DIPONEGORO" w:date="2020-09-13T10:20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ins w:id="57" w:author="SMK DIPONEGORO" w:date="2020-09-13T10:33:00Z">
              <w:r>
                <w:rPr>
                  <w:rFonts w:ascii="Times New Roman" w:eastAsia="Times New Roman" w:hAnsi="Times New Roman" w:cs="Times New Roman"/>
                  <w:szCs w:val="24"/>
                </w:rPr>
                <w:t>elakukan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ins w:id="58" w:author="SMK DIPONEGORO" w:date="2020-09-13T10:20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eneliti</w:t>
              </w:r>
            </w:ins>
            <w:ins w:id="59" w:author="SMK DIPONEGORO" w:date="2020-09-13T10:33:00Z">
              <w:r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proofErr w:type="spellEnd"/>
          </w:p>
          <w:p w:rsidR="00125355" w:rsidRPr="00EC6F38" w:rsidRDefault="00125355" w:rsidP="0013546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0" w:author="SMK DIPONEGORO" w:date="2020-09-13T10:32:00Z">
              <w:r w:rsidRPr="00EC6F38" w:rsidDel="00135466">
                <w:rPr>
                  <w:rFonts w:ascii="Times New Roman" w:eastAsia="Times New Roman" w:hAnsi="Times New Roman" w:cs="Times New Roman"/>
                  <w:szCs w:val="24"/>
                </w:rPr>
                <w:delText>kita bisa lihat</w:delText>
              </w:r>
            </w:del>
            <w:proofErr w:type="spellStart"/>
            <w:ins w:id="61" w:author="SMK DIPONEGORO" w:date="2020-09-13T10:32:00Z">
              <w:r w:rsidR="00135466">
                <w:rPr>
                  <w:rFonts w:ascii="Times New Roman" w:eastAsia="Times New Roman" w:hAnsi="Times New Roman" w:cs="Times New Roman"/>
                  <w:szCs w:val="24"/>
                </w:rPr>
                <w:t>dihilangkan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2" w:author="SMK DIPONEGORO" w:date="2020-09-13T10:32:00Z">
              <w:r w:rsidRPr="00EC6F38" w:rsidDel="00135466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ins w:id="63" w:author="SMK DIPONEGORO" w:date="2020-09-13T10:32:00Z">
              <w:r w:rsidR="00135466">
                <w:rPr>
                  <w:rFonts w:ascii="Times New Roman" w:eastAsia="Times New Roman" w:hAnsi="Times New Roman" w:cs="Times New Roman"/>
                  <w:szCs w:val="24"/>
                </w:rPr>
                <w:t>dihilangkan</w:t>
              </w:r>
              <w:proofErr w:type="spellEnd"/>
              <w:r w:rsidR="0013546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4" w:author="SMK DIPONEGORO" w:date="2020-09-13T10:20:00Z">
              <w:r w:rsidRPr="00EC6F38" w:rsidDel="008C399C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65" w:author="SMK DIPONEGORO" w:date="2020-09-13T10:20:00Z">
              <w:r w:rsidR="008C399C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D33D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66" w:author="SMK DIPONEGORO" w:date="2020-09-13T10:20:00Z">
              <w:r w:rsidRPr="00EC6F38" w:rsidDel="007D33DA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proofErr w:type="spellStart"/>
            <w:ins w:id="67" w:author="SMK DIPONEGORO" w:date="2020-09-13T10:20:00Z">
              <w:r w:rsidR="007D33DA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8" w:author="SMK DIPONEGORO" w:date="2020-09-13T10:21:00Z">
              <w:r w:rsidRPr="00EC6F38" w:rsidDel="007D33DA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ins w:id="69" w:author="SMK DIPONEGORO" w:date="2020-09-13T10:21:00Z">
              <w:r w:rsidR="007D33DA">
                <w:rPr>
                  <w:rFonts w:ascii="Times New Roman" w:eastAsia="Times New Roman" w:hAnsi="Times New Roman" w:cs="Times New Roman"/>
                  <w:szCs w:val="24"/>
                </w:rPr>
                <w:t>dihilangkan</w:t>
              </w:r>
              <w:proofErr w:type="spellEnd"/>
              <w:r w:rsidR="007D33D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D33D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del w:id="70" w:author="SMK DIPONEGORO" w:date="2020-09-13T10:21:00Z">
              <w:r w:rsidRPr="00EC6F38" w:rsidDel="007D33DA">
                <w:rPr>
                  <w:rFonts w:ascii="Times New Roman" w:eastAsia="Times New Roman" w:hAnsi="Times New Roman" w:cs="Times New Roman"/>
                  <w:szCs w:val="24"/>
                </w:rPr>
                <w:delText xml:space="preserve">tapi </w:delText>
              </w:r>
            </w:del>
            <w:proofErr w:type="spellStart"/>
            <w:ins w:id="71" w:author="SMK DIPONEGORO" w:date="2020-09-13T10:21:00Z">
              <w:r w:rsidR="007D33DA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7D33D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2" w:author="SMK DIPONEGORO" w:date="2020-09-13T10:21:00Z">
              <w:r w:rsidRPr="00EC6F38" w:rsidDel="007D33DA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ins w:id="73" w:author="SMK DIPONEGORO" w:date="2020-09-13T10:21:00Z">
              <w:r w:rsidR="007D33DA">
                <w:rPr>
                  <w:rFonts w:ascii="Times New Roman" w:eastAsia="Times New Roman" w:hAnsi="Times New Roman" w:cs="Times New Roman"/>
                  <w:szCs w:val="24"/>
                </w:rPr>
                <w:t>dihilangkan</w:t>
              </w:r>
              <w:proofErr w:type="spellEnd"/>
              <w:r w:rsidR="007D33D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4" w:author="SMK DIPONEGORO" w:date="2020-09-13T10:22:00Z">
              <w:r w:rsidRPr="00EC6F38" w:rsidDel="007D33DA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ins w:id="75" w:author="SMK DIPONEGORO" w:date="2020-09-13T10:22:00Z">
              <w:r w:rsidR="007D33DA">
                <w:rPr>
                  <w:rFonts w:ascii="Times New Roman" w:eastAsia="Times New Roman" w:hAnsi="Times New Roman" w:cs="Times New Roman"/>
                  <w:szCs w:val="24"/>
                </w:rPr>
                <w:t>beberapa</w:t>
              </w:r>
              <w:proofErr w:type="spellEnd"/>
              <w:r w:rsidR="007D33D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3546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del w:id="76" w:author="SMK DIPONEGORO" w:date="2020-09-13T10:33:00Z">
              <w:r w:rsidRPr="00EC6F38" w:rsidDel="00135466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77" w:author="SMK DIPONEGORO" w:date="2020-09-13T10:33:00Z">
              <w:r w:rsidR="00135466">
                <w:rPr>
                  <w:rFonts w:ascii="Times New Roman" w:eastAsia="Times New Roman" w:hAnsi="Times New Roman" w:cs="Times New Roman"/>
                  <w:szCs w:val="24"/>
                </w:rPr>
                <w:t>tanda</w:t>
              </w:r>
              <w:proofErr w:type="spellEnd"/>
              <w:r w:rsidR="001354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135466">
                <w:rPr>
                  <w:rFonts w:ascii="Times New Roman" w:eastAsia="Times New Roman" w:hAnsi="Times New Roman" w:cs="Times New Roman"/>
                  <w:szCs w:val="24"/>
                </w:rPr>
                <w:t>tiik</w:t>
              </w:r>
              <w:proofErr w:type="spellEnd"/>
              <w:r w:rsidR="00135466">
                <w:rPr>
                  <w:rFonts w:ascii="Times New Roman" w:eastAsia="Times New Roman" w:hAnsi="Times New Roman" w:cs="Times New Roman"/>
                  <w:szCs w:val="24"/>
                </w:rPr>
                <w:t>(</w:t>
              </w:r>
              <w:proofErr w:type="gramEnd"/>
              <w:r w:rsidR="00135466">
                <w:rPr>
                  <w:rFonts w:ascii="Times New Roman" w:eastAsia="Times New Roman" w:hAnsi="Times New Roman" w:cs="Times New Roman"/>
                  <w:szCs w:val="24"/>
                </w:rPr>
                <w:t>.)</w:t>
              </w:r>
              <w:r w:rsidR="0013546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8" w:author="SMK DIPONEGORO" w:date="2020-09-13T10:33:00Z">
              <w:r w:rsidRPr="00EC6F38" w:rsidDel="00135466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proofErr w:type="spellStart"/>
            <w:ins w:id="79" w:author="SMK DIPONEGORO" w:date="2020-09-13T10:33:00Z">
              <w:r w:rsidR="00135466">
                <w:rPr>
                  <w:rFonts w:ascii="Times New Roman" w:eastAsia="Times New Roman" w:hAnsi="Times New Roman" w:cs="Times New Roman"/>
                  <w:szCs w:val="24"/>
                </w:rPr>
                <w:t>Tuntutan</w:t>
              </w:r>
              <w:proofErr w:type="spellEnd"/>
              <w:r w:rsidR="0013546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0" w:author="SMK DIPONEGORO" w:date="2020-09-13T10:34:00Z">
              <w:r w:rsidR="00135466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1354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35466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  <w:proofErr w:type="spellEnd"/>
              <w:r w:rsidR="001354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81" w:author="SMK DIPONEGORO" w:date="2020-09-13T10:34:00Z">
              <w:r w:rsidR="001354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35466">
                <w:rPr>
                  <w:rFonts w:ascii="Times New Roman" w:eastAsia="Times New Roman" w:hAnsi="Times New Roman" w:cs="Times New Roman"/>
                  <w:szCs w:val="24"/>
                </w:rPr>
                <w:t>sendiri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pPr>
        <w:rPr>
          <w:ins w:id="82" w:author="SMK DIPONEGORO" w:date="2020-09-13T10:34:00Z"/>
        </w:rPr>
      </w:pPr>
    </w:p>
    <w:p w:rsidR="00135466" w:rsidRDefault="00135466">
      <w:proofErr w:type="spellStart"/>
      <w:ins w:id="83" w:author="SMK DIPONEGORO" w:date="2020-09-13T10:34:00Z">
        <w:r>
          <w:t>Teks</w:t>
        </w:r>
        <w:proofErr w:type="spellEnd"/>
        <w:r>
          <w:t xml:space="preserve"> </w:t>
        </w:r>
        <w:proofErr w:type="spellStart"/>
        <w:r>
          <w:t>hendaknya</w:t>
        </w:r>
        <w:proofErr w:type="spellEnd"/>
        <w:r>
          <w:t xml:space="preserve"> </w:t>
        </w:r>
        <w:proofErr w:type="spellStart"/>
        <w:r>
          <w:t>dijutisfy</w:t>
        </w:r>
        <w:proofErr w:type="spellEnd"/>
        <w:r>
          <w:t>/</w:t>
        </w:r>
        <w:proofErr w:type="spellStart"/>
        <w:r>
          <w:t>ratakan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setian</w:t>
        </w:r>
        <w:proofErr w:type="spellEnd"/>
        <w:r>
          <w:t xml:space="preserve"> paragraph menjorok</w:t>
        </w:r>
      </w:ins>
      <w:bookmarkStart w:id="84" w:name="_GoBack"/>
      <w:bookmarkEnd w:id="84"/>
    </w:p>
    <w:sectPr w:rsidR="0013546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35466"/>
    <w:rsid w:val="001D038C"/>
    <w:rsid w:val="00240407"/>
    <w:rsid w:val="0042167F"/>
    <w:rsid w:val="007D33DA"/>
    <w:rsid w:val="008C399C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SMK DIPONEGORO</cp:lastModifiedBy>
  <cp:revision>4</cp:revision>
  <dcterms:created xsi:type="dcterms:W3CDTF">2020-08-26T22:03:00Z</dcterms:created>
  <dcterms:modified xsi:type="dcterms:W3CDTF">2020-09-13T03:35:00Z</dcterms:modified>
</cp:coreProperties>
</file>