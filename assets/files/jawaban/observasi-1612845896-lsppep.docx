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9DA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4C4E5F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B7D7F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77E56D1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9556BE4" w14:textId="77777777" w:rsidTr="00D810B0">
        <w:tc>
          <w:tcPr>
            <w:tcW w:w="9350" w:type="dxa"/>
          </w:tcPr>
          <w:p w14:paraId="3796A19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2B591" w14:textId="4F363C47" w:rsidR="00D80F46" w:rsidRPr="00701260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Windows User" w:date="2021-02-09T11:41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Windows User" w:date="2021-02-09T11:41:00Z">
              <w:r w:rsidRPr="00A16D9B" w:rsidDel="00701260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Windows User" w:date="2021-02-09T11:41:00Z">
              <w:r w:rsidR="00701260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PRAKATA</w:t>
              </w:r>
            </w:ins>
          </w:p>
          <w:p w14:paraId="50BC31A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89892" w14:textId="34AD4AF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</w:t>
            </w:r>
            <w:ins w:id="3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4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ins w:id="5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6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ins w:id="7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8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ins w:id="9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0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ins w:id="11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2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ins w:id="13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4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ins w:id="15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6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ins w:id="17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8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ins w:id="19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0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ins w:id="21" w:author="Windows User" w:date="2021-02-09T11:41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2" w:author="Windows User" w:date="2021-02-09T11:41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praktikum Jaringan Komputer ini. </w:t>
            </w:r>
          </w:p>
          <w:p w14:paraId="509203E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BF60E" w14:textId="19D10B2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3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ins w:id="24" w:author="Windows User" w:date="2021-02-09T11:42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5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dipergunakan </w:t>
            </w:r>
            <w:del w:id="26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 </w:t>
            </w:r>
            <w:del w:id="27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del w:id="28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del w:id="29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30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del w:id="31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32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33" w:author="Windows User" w:date="2021-02-09T11:42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34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</w:t>
            </w:r>
            <w:del w:id="35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D3/D4 di Politeknik</w:t>
            </w:r>
            <w:ins w:id="36" w:author="Windows User" w:date="2021-02-09T11:42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7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Elektronika Negeri Surabaya. Sasaran dari praktikum Jaringan Komputer ini  adalah </w:t>
            </w:r>
            <w:del w:id="38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memberikan </w:t>
            </w:r>
            <w:del w:id="39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pengetahuan </w:t>
            </w:r>
            <w:del w:id="40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del w:id="41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42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del w:id="43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del w:id="44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membangun </w:t>
            </w:r>
            <w:del w:id="45" w:author="Windows User" w:date="2021-02-09T11:42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 Jaringan </w:t>
            </w:r>
            <w:del w:id="46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47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</w:t>
            </w:r>
            <w:del w:id="48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del w:id="49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</w:t>
            </w:r>
            <w:del w:id="50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51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del w:id="52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s</w:delText>
              </w:r>
            </w:del>
            <w:ins w:id="53" w:author="Windows User" w:date="2021-02-09T11:43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istem </w:t>
            </w:r>
            <w:del w:id="54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o</w:delText>
              </w:r>
            </w:del>
            <w:ins w:id="55" w:author="Windows User" w:date="2021-02-09T11:43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perasi, </w:t>
            </w:r>
            <w:del w:id="56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ins w:id="57" w:author="Windows User" w:date="2021-02-09T11:43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58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>-</w:delText>
              </w:r>
            </w:del>
            <w:ins w:id="59" w:author="Windows User" w:date="2021-02-09T11:43:00Z">
              <w:r w:rsidR="00701260">
                <w:rPr>
                  <w:rFonts w:ascii="Times New Roman" w:hAnsi="Times New Roman" w:cs="Times New Roman"/>
                  <w:sz w:val="24"/>
                  <w:szCs w:val="24"/>
                </w:rPr>
                <w:t>–</w:t>
              </w:r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del w:id="60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1" w:author="Windows User" w:date="2021-02-09T11:43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62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sampai dengan membangun internet server yang meliputi </w:t>
            </w:r>
            <w:r w:rsidRPr="0070126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3" w:author="Windows User" w:date="2021-02-09T11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0126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4" w:author="Windows User" w:date="2021-02-09T11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0126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5" w:author="Windows User" w:date="2021-02-09T11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66" w:author="Windows User" w:date="2021-02-09T11:43:00Z">
              <w:r w:rsidRPr="00701260" w:rsidDel="0070126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7" w:author="Windows User" w:date="2021-02-09T11:4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70126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8" w:author="Windows User" w:date="2021-02-09T11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proxy </w:t>
            </w:r>
            <w:del w:id="69" w:author="Windows User" w:date="2021-02-09T11:43:00Z">
              <w:r w:rsidRPr="00701260" w:rsidDel="00701260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0" w:author="Windows User" w:date="2021-02-09T11:4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701260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71" w:author="Windows User" w:date="2021-02-09T11:44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72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73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del w:id="74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sebagainya. </w:t>
            </w:r>
            <w:del w:id="75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</w:t>
            </w:r>
            <w:del w:id="76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itu </w:t>
            </w:r>
            <w:del w:id="77" w:author="Windows User" w:date="2021-02-09T11:43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78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</w:t>
            </w:r>
            <w:del w:id="79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ins w:id="80" w:author="Windows User" w:date="2021-02-09T11:44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81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82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3C0B41B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4E007" w14:textId="03A6CECA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83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menyadari </w:t>
            </w:r>
            <w:del w:id="84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bahwa </w:t>
            </w:r>
            <w:del w:id="85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86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87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jauh </w:t>
            </w:r>
            <w:del w:id="88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89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sempurna, </w:t>
            </w:r>
            <w:del w:id="90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</w:t>
            </w:r>
            <w:del w:id="91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del w:id="92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itu </w:t>
            </w:r>
            <w:del w:id="93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94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akan  memperbaikinya </w:t>
            </w:r>
            <w:del w:id="95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secara </w:t>
            </w:r>
            <w:del w:id="96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97" w:author="Windows User" w:date="2021-02-09T11:44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del w:id="98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99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kritik </w:t>
            </w:r>
            <w:del w:id="100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</w:t>
            </w:r>
            <w:del w:id="101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perbaikan </w:t>
            </w:r>
            <w:del w:id="102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03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04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del w:id="105" w:author="Windows User" w:date="2021-02-09T11:44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  harapkan.</w:t>
            </w:r>
            <w:del w:id="106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</w:p>
          <w:p w14:paraId="6573182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25F12" w14:textId="0E269C7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</w:t>
            </w:r>
            <w:del w:id="107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kata, </w:t>
            </w:r>
            <w:del w:id="108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semoga </w:t>
            </w:r>
            <w:del w:id="109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10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11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112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113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114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115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mempelajari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del w:id="116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ins w:id="117" w:author="Windows User" w:date="2021-02-09T11:45:00Z">
              <w:r w:rsidR="0070126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18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Komputer. Amin.</w:t>
            </w:r>
            <w:del w:id="119" w:author="Windows User" w:date="2021-02-09T11:45:00Z">
              <w:r w:rsidRPr="00A16D9B" w:rsidDel="0070126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3DB5F34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2DE6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85B200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AE8D47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B688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D18DEC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281133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28AA3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17E8C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494B5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DB516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CE69E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C1B76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A6E21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1B597" w14:textId="77777777" w:rsidR="00F7499E" w:rsidRDefault="00F7499E" w:rsidP="00D80F46">
      <w:r>
        <w:separator/>
      </w:r>
    </w:p>
  </w:endnote>
  <w:endnote w:type="continuationSeparator" w:id="0">
    <w:p w14:paraId="271EB76D" w14:textId="77777777" w:rsidR="00F7499E" w:rsidRDefault="00F7499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8297" w14:textId="77777777" w:rsidR="00D80F46" w:rsidRDefault="00D80F46">
    <w:pPr>
      <w:pStyle w:val="Footer"/>
    </w:pPr>
    <w:r>
      <w:t>CLO-4</w:t>
    </w:r>
  </w:p>
  <w:p w14:paraId="334ED65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1071B" w14:textId="77777777" w:rsidR="00F7499E" w:rsidRDefault="00F7499E" w:rsidP="00D80F46">
      <w:r>
        <w:separator/>
      </w:r>
    </w:p>
  </w:footnote>
  <w:footnote w:type="continuationSeparator" w:id="0">
    <w:p w14:paraId="62487F0F" w14:textId="77777777" w:rsidR="00F7499E" w:rsidRDefault="00F7499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01260"/>
    <w:rsid w:val="00771E9D"/>
    <w:rsid w:val="008D1AF7"/>
    <w:rsid w:val="00924DF5"/>
    <w:rsid w:val="00A16D9B"/>
    <w:rsid w:val="00A86167"/>
    <w:rsid w:val="00AF28E1"/>
    <w:rsid w:val="00D80F46"/>
    <w:rsid w:val="00F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E8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2021-02-09T04:45:00Z</dcterms:modified>
</cp:coreProperties>
</file>