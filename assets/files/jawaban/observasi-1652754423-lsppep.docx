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78A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5A0A16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5D5E4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EF6FD3F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745E34D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5D1E564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Januari 2020   20:48 Diperbarui: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FE1B05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D4B0292" wp14:editId="21AE86C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212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1DFF67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6A44AB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 yang aromanya aduhai menggoda indera penciuman</w:t>
      </w:r>
      <w:del w:id="0" w:author="ariesetyo43" w:date="2022-05-17T09:13:00Z">
        <w:r w:rsidRPr="00C50A1E" w:rsidDel="007D0B8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4312FB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bakwan yang baru diangkat dari penggorengan di kala hujan?</w:t>
      </w:r>
    </w:p>
    <w:p w14:paraId="67874F18" w14:textId="756DBB0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begitu kata orang sering mengartikannya. Benar saja. Meski di tahun ini</w:t>
      </w:r>
      <w:ins w:id="1" w:author="ariesetyo43" w:date="2022-05-17T09:06:00Z">
        <w:r w:rsidR="007D78D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del w:id="2" w:author="ariesetyo43" w:date="2022-05-17T09:06:00Z">
        <w:r w:rsidDel="007D78DC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</w:t>
      </w:r>
      <w:ins w:id="3" w:author="ariesetyo43" w:date="2022-05-17T09:09:00Z">
        <w:r w:rsidR="004312FB">
          <w:rPr>
            <w:rFonts w:ascii="Times New Roman" w:eastAsia="Times New Roman" w:hAnsi="Times New Roman" w:cs="Times New Roman"/>
            <w:sz w:val="24"/>
            <w:szCs w:val="24"/>
          </w:rPr>
          <w:t xml:space="preserve">namun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 benar-benar datang seperti perkiraan</w:t>
      </w:r>
      <w:ins w:id="4" w:author="ariesetyo43" w:date="2022-05-17T09:09:00Z">
        <w:r w:rsidR="004312FB">
          <w:rPr>
            <w:rFonts w:ascii="Times New Roman" w:eastAsia="Times New Roman" w:hAnsi="Times New Roman" w:cs="Times New Roman"/>
            <w:sz w:val="24"/>
            <w:szCs w:val="24"/>
          </w:rPr>
          <w:t xml:space="preserve">. Kehadirannya </w:t>
        </w:r>
      </w:ins>
      <w:del w:id="5" w:author="ariesetyo43" w:date="2022-05-17T09:07:00Z">
        <w:r w:rsidRPr="00C50A1E" w:rsidDel="007D78DC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del w:id="6" w:author="ariesetyo43" w:date="2022-05-17T09:09:00Z">
        <w:r w:rsidRPr="00C50A1E" w:rsidDel="004312FB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7" w:author="ariesetyo43" w:date="2022-05-17T09:09:00Z">
        <w:r w:rsidR="004312F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 sangat terasa apalagi sejak awal tahun baru</w:t>
      </w:r>
      <w:del w:id="8" w:author="ariesetyo43" w:date="2022-05-17T09:14:00Z">
        <w:r w:rsidRPr="00C50A1E" w:rsidDel="007D0B87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F2366B" w14:textId="38CEAE1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</w:t>
      </w:r>
      <w:del w:id="9" w:author="ariesetyo43" w:date="2022-05-17T09:11:00Z">
        <w:r w:rsidRPr="00C50A1E" w:rsidDel="004312F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4312FB">
        <w:rPr>
          <w:rFonts w:ascii="Times New Roman" w:eastAsia="Times New Roman" w:hAnsi="Times New Roman" w:cs="Times New Roman"/>
          <w:i/>
          <w:iCs/>
          <w:sz w:val="24"/>
          <w:szCs w:val="24"/>
          <w:rPrChange w:id="10" w:author="ariesetyo43" w:date="2022-05-17T09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pun perilaku kita yang lain</w:t>
      </w:r>
      <w:ins w:id="11" w:author="ariesetyo43" w:date="2022-05-17T09:14:00Z">
        <w:r w:rsidR="007D0B87">
          <w:rPr>
            <w:rFonts w:ascii="Times New Roman" w:eastAsia="Times New Roman" w:hAnsi="Times New Roman" w:cs="Times New Roman"/>
            <w:sz w:val="24"/>
            <w:szCs w:val="24"/>
          </w:rPr>
          <w:t xml:space="preserve"> ya</w:t>
        </w:r>
      </w:ins>
      <w:ins w:id="12" w:author="ariesetyo43" w:date="2022-05-17T09:15:00Z">
        <w:r w:rsidR="007D0B87"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del w:id="13" w:author="ariesetyo43" w:date="2022-05-17T09:14:00Z">
        <w:r w:rsidRPr="00C50A1E" w:rsidDel="007D0B87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Soal makan. Ya, hujan </w:t>
      </w:r>
      <w:del w:id="14" w:author="ariesetyo43" w:date="2022-05-17T09:11:00Z">
        <w:r w:rsidRPr="00C50A1E" w:rsidDel="004312F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kita jadi sering lapar. </w:t>
      </w:r>
      <w:r w:rsidRPr="007D0B87">
        <w:rPr>
          <w:rFonts w:ascii="Times New Roman" w:eastAsia="Times New Roman" w:hAnsi="Times New Roman" w:cs="Times New Roman"/>
          <w:i/>
          <w:iCs/>
          <w:sz w:val="24"/>
          <w:szCs w:val="24"/>
          <w:rPrChange w:id="15" w:author="ariesetyo43" w:date="2022-05-17T09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 </w:t>
      </w:r>
      <w:r w:rsidRPr="007D0B87">
        <w:rPr>
          <w:rFonts w:ascii="Times New Roman" w:eastAsia="Times New Roman" w:hAnsi="Times New Roman" w:cs="Times New Roman"/>
          <w:i/>
          <w:iCs/>
          <w:sz w:val="24"/>
          <w:szCs w:val="24"/>
          <w:rPrChange w:id="16" w:author="ariesetyo43" w:date="2022-05-17T09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31E7387" w14:textId="7BEE066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ins w:id="17" w:author="ariesetyo43" w:date="2022-05-17T09:12:00Z">
        <w:r w:rsidR="004312FB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8" w:author="ariesetyo43" w:date="2022-05-17T09:12:00Z">
        <w:r w:rsidDel="004312FB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4242AE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</w:p>
    <w:p w14:paraId="132F2D05" w14:textId="34CCD0A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yang dalam kemasan bisa dikonsumsi 4 porsi habis sekali duduk. Belum cukup, tambah lagi gorengannya, satu-dua biji </w:t>
      </w:r>
      <w:r w:rsidRPr="007D0B87">
        <w:rPr>
          <w:rFonts w:ascii="Times New Roman" w:eastAsia="Times New Roman" w:hAnsi="Times New Roman" w:cs="Times New Roman"/>
          <w:i/>
          <w:iCs/>
          <w:sz w:val="24"/>
          <w:szCs w:val="24"/>
          <w:rPrChange w:id="19" w:author="ariesetyo43" w:date="2022-05-17T09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ins w:id="20" w:author="ariesetyo43" w:date="2022-05-17T09:16:00Z">
        <w:r w:rsidR="007D0B8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1" w:author="ariesetyo43" w:date="2022-05-17T09:16:00Z">
        <w:r w:rsidRPr="00C50A1E" w:rsidDel="007D0B8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7D0B87">
        <w:rPr>
          <w:rFonts w:ascii="Times New Roman" w:eastAsia="Times New Roman" w:hAnsi="Times New Roman" w:cs="Times New Roman"/>
          <w:i/>
          <w:iCs/>
          <w:sz w:val="24"/>
          <w:szCs w:val="24"/>
          <w:rPrChange w:id="22" w:author="ariesetyo43" w:date="2022-05-17T09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lima?</w:t>
      </w:r>
    </w:p>
    <w:p w14:paraId="13DEE279" w14:textId="111BB46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 suasana jadi lebih dingin</w:t>
      </w:r>
      <w:ins w:id="23" w:author="ariesetyo43" w:date="2022-05-17T09:17:00Z">
        <w:r w:rsidR="007D0B8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0B87">
        <w:rPr>
          <w:rFonts w:ascii="Times New Roman" w:eastAsia="Times New Roman" w:hAnsi="Times New Roman" w:cs="Times New Roman"/>
          <w:strike/>
          <w:sz w:val="24"/>
          <w:szCs w:val="24"/>
          <w:rPrChange w:id="24" w:author="ariesetyo43" w:date="2022-05-17T09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r w:rsidRPr="007D0B87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68A304A3" w14:textId="1DAE2CF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del w:id="25" w:author="ariesetyo43" w:date="2022-05-17T09:17:00Z">
        <w:r w:rsidRPr="00C50A1E" w:rsidDel="007D0B8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seperti tahu bulat digoreng dadakan alias yang masih hangat. Apalagi dengan makan, tubuh akan mendapat "panas" akibat terjadinya peningkatan metabolisme dalam tubuh. </w:t>
      </w:r>
    </w:p>
    <w:p w14:paraId="50F5C265" w14:textId="5EBE9DC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yang terjadi akibat hujan tidak benar-benar membuat tubuh memerlukan kalori tambahan dari makananmu, </w:t>
      </w:r>
      <w:r w:rsidRPr="007D0B87">
        <w:rPr>
          <w:rFonts w:ascii="Times New Roman" w:eastAsia="Times New Roman" w:hAnsi="Times New Roman" w:cs="Times New Roman"/>
          <w:i/>
          <w:iCs/>
          <w:sz w:val="24"/>
          <w:szCs w:val="24"/>
          <w:rPrChange w:id="26" w:author="ariesetyo43" w:date="2022-05-17T09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Dingin yang kita kira ternyata tidak sedingin kenyataannya</w:t>
      </w:r>
      <w:del w:id="27" w:author="ariesetyo43" w:date="2022-05-17T09:18:00Z">
        <w:r w:rsidRPr="00C50A1E" w:rsidDel="007D0B8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0B87">
        <w:rPr>
          <w:rFonts w:ascii="Times New Roman" w:eastAsia="Times New Roman" w:hAnsi="Times New Roman" w:cs="Times New Roman"/>
          <w:i/>
          <w:iCs/>
          <w:sz w:val="24"/>
          <w:szCs w:val="24"/>
          <w:rPrChange w:id="28" w:author="ariesetyo43" w:date="2022-05-17T09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kok~</w:t>
      </w:r>
      <w:ins w:id="29" w:author="ariesetyo43" w:date="2022-05-17T09:18:00Z">
        <w:r w:rsidR="007D0B8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</w:p>
    <w:p w14:paraId="7F2F8D15" w14:textId="3D5114F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</w:t>
      </w:r>
      <w:del w:id="30" w:author="ariesetyo43" w:date="2022-05-17T09:18:00Z">
        <w:r w:rsidRPr="00C50A1E" w:rsidDel="007D0B8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  <w:ins w:id="31" w:author="ariesetyo43" w:date="2022-05-17T09:18:00Z">
        <w:r w:rsidR="007D0B8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penyebabbya </w:t>
        </w:r>
      </w:ins>
      <w:del w:id="32" w:author="ariesetyo43" w:date="2022-05-17T09:18:00Z">
        <w:r w:rsidRPr="00C50A1E" w:rsidDel="007D0B8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 hujan datang, tentu kita akan lebih suka berlindung dalam ruangan saja. Ruangan yang membuat jarak kita dengan makanan makin dekat</w:t>
      </w:r>
      <w:del w:id="33" w:author="ariesetyo43" w:date="2022-05-17T09:19:00Z">
        <w:r w:rsidRPr="00C50A1E" w:rsidDel="00854DC8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del w:id="34" w:author="ariesetyo43" w:date="2022-05-17T09:18:00Z">
        <w:r w:rsidRPr="00C50A1E" w:rsidDel="00854DC8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Ya, ini soal akses makanan yang jadi tak lagi berjarak. </w:t>
      </w:r>
      <w:r w:rsidRPr="00854DC8">
        <w:rPr>
          <w:rFonts w:ascii="Times New Roman" w:eastAsia="Times New Roman" w:hAnsi="Times New Roman" w:cs="Times New Roman"/>
          <w:i/>
          <w:iCs/>
          <w:sz w:val="24"/>
          <w:szCs w:val="24"/>
          <w:rPrChange w:id="35" w:author="ariesetyo43" w:date="2022-05-17T09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444A2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del w:id="36" w:author="ariesetyo43" w:date="2022-05-17T09:19:00Z">
        <w:r w:rsidDel="00854DC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7CDD86D1" w14:textId="1356805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ins w:id="37" w:author="ariesetyo43" w:date="2022-05-17T09:19:00Z">
        <w:r w:rsidR="00854DC8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del w:id="38" w:author="ariesetyo43" w:date="2022-05-17T09:19:00Z">
        <w:r w:rsidDel="00854DC8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ins w:id="39" w:author="ariesetyo43" w:date="2022-05-17T09:21:00Z">
        <w:r w:rsidR="00854DC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0" w:author="ariesetyo43" w:date="2022-05-17T09:21:00Z">
        <w:r w:rsidRPr="00C50A1E" w:rsidDel="00854DC8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41" w:author="ariesetyo43" w:date="2022-05-17T09:21:00Z">
        <w:r w:rsidR="00854DC8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ebagai bahan persediaan karena mau keluar di waktu hujan itu membuat kita berpikir berkali-kali. </w:t>
      </w:r>
      <w:ins w:id="42" w:author="ariesetyo43" w:date="2022-05-17T09:21:00Z">
        <w:r w:rsidR="00854DC8">
          <w:rPr>
            <w:rFonts w:ascii="Times New Roman" w:eastAsia="Times New Roman" w:hAnsi="Times New Roman" w:cs="Times New Roman"/>
            <w:sz w:val="24"/>
            <w:szCs w:val="24"/>
          </w:rPr>
          <w:t xml:space="preserve">Hal ini </w:t>
        </w:r>
      </w:ins>
      <w:del w:id="43" w:author="ariesetyo43" w:date="2022-05-17T09:21:00Z">
        <w:r w:rsidRPr="00C50A1E" w:rsidDel="00854DC8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44" w:author="ariesetyo43" w:date="2022-05-17T09:21:00Z">
        <w:r w:rsidR="00854DC8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kan </w:t>
      </w:r>
      <w:ins w:id="45" w:author="ariesetyo43" w:date="2022-05-17T09:21:00Z">
        <w:r w:rsidR="00854DC8">
          <w:rPr>
            <w:rFonts w:ascii="Times New Roman" w:eastAsia="Times New Roman" w:hAnsi="Times New Roman" w:cs="Times New Roman"/>
            <w:sz w:val="24"/>
            <w:szCs w:val="24"/>
          </w:rPr>
          <w:t xml:space="preserve">sangat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merepotkan.</w:t>
      </w:r>
    </w:p>
    <w:p w14:paraId="5989F929" w14:textId="314C027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</w:t>
      </w:r>
      <w:del w:id="46" w:author="ariesetyo43" w:date="2022-05-17T09:20:00Z">
        <w:r w:rsidRPr="00C50A1E" w:rsidDel="00854DC8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47" w:author="ariesetyo43" w:date="2022-05-17T09:20:00Z">
        <w:r w:rsidR="00854DC8">
          <w:rPr>
            <w:rFonts w:ascii="Times New Roman" w:eastAsia="Times New Roman" w:hAnsi="Times New Roman" w:cs="Times New Roman"/>
            <w:sz w:val="24"/>
            <w:szCs w:val="24"/>
          </w:rPr>
          <w:t xml:space="preserve">membuat kita jadi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tidak tahu diri. Yang penting enak, kalori belakangan?</w:t>
      </w:r>
    </w:p>
    <w:p w14:paraId="1D286FD7" w14:textId="1114DC5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r w:rsidRPr="00854DC8">
        <w:rPr>
          <w:rFonts w:ascii="Times New Roman" w:eastAsia="Times New Roman" w:hAnsi="Times New Roman" w:cs="Times New Roman"/>
          <w:i/>
          <w:iCs/>
          <w:sz w:val="24"/>
          <w:szCs w:val="24"/>
          <w:rPrChange w:id="48" w:author="ariesetyo43" w:date="2022-05-17T09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mulai aja dulu dengan memperhatikan label informasi gizi ketika kamu memakan makanan kemasan. Atau jika ingin minum yang hangat-hangat, takar gulanya jangan </w:t>
      </w:r>
      <w:ins w:id="49" w:author="ariesetyo43" w:date="2022-05-17T09:20:00Z">
        <w:r w:rsidR="00854DC8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50" w:author="ariesetyo43" w:date="2022-05-17T09:20:00Z">
        <w:r w:rsidRPr="00C50A1E" w:rsidDel="00854DC8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14:paraId="33574BB2" w14:textId="64B5F81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</w:t>
      </w:r>
      <w:del w:id="51" w:author="ariesetyo43" w:date="2022-05-17T09:23:00Z">
        <w:r w:rsidRPr="00C50A1E" w:rsidDel="00854DC8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ins w:id="52" w:author="ariesetyo43" w:date="2022-05-17T09:23:00Z">
        <w:r w:rsidR="00854DC8">
          <w:rPr>
            <w:rFonts w:ascii="Times New Roman" w:eastAsia="Times New Roman" w:hAnsi="Times New Roman" w:cs="Times New Roman"/>
            <w:sz w:val="24"/>
            <w:szCs w:val="24"/>
          </w:rPr>
          <w:t>berlebih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munculnya kaum-kaum rebahan yang kerjaannya tiduran dan hanya buka tutup media sosial atau pura-pura sibuk padahal tidak ada yang </w:t>
      </w:r>
      <w:r w:rsidRPr="00854DC8">
        <w:rPr>
          <w:rFonts w:ascii="Times New Roman" w:eastAsia="Times New Roman" w:hAnsi="Times New Roman" w:cs="Times New Roman"/>
          <w:i/>
          <w:iCs/>
          <w:sz w:val="24"/>
          <w:szCs w:val="24"/>
          <w:rPrChange w:id="53" w:author="ariesetyo43" w:date="2022-05-17T09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6FFB52B" w14:textId="7F060B0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854DC8">
        <w:rPr>
          <w:rFonts w:ascii="Times New Roman" w:eastAsia="Times New Roman" w:hAnsi="Times New Roman" w:cs="Times New Roman"/>
          <w:i/>
          <w:iCs/>
          <w:sz w:val="24"/>
          <w:szCs w:val="24"/>
          <w:rPrChange w:id="54" w:author="ariesetyo43" w:date="2022-05-17T09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saja. Jadi simpanan di</w:t>
      </w:r>
      <w:ins w:id="55" w:author="ariesetyo43" w:date="2022-05-17T09:23:00Z">
        <w:r w:rsidR="00854DC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ins w:id="56" w:author="ariesetyo43" w:date="2022-05-17T09:23:00Z">
        <w:r w:rsidR="00854DC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854DC8" w:rsidRPr="00FF585F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57" w:author="ariesetyo43" w:date="2022-05-17T09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gak</w:t>
        </w:r>
        <w:r w:rsidR="00854DC8">
          <w:rPr>
            <w:rFonts w:ascii="Times New Roman" w:eastAsia="Times New Roman" w:hAnsi="Times New Roman" w:cs="Times New Roman"/>
            <w:sz w:val="24"/>
            <w:szCs w:val="24"/>
          </w:rPr>
          <w:t xml:space="preserve"> ke mana-mana</w:t>
        </w:r>
      </w:ins>
      <w:ins w:id="58" w:author="ariesetyo43" w:date="2022-05-17T09:24:00Z">
        <w:r w:rsidR="00FF585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9" w:author="ariesetyo43" w:date="2022-05-17T09:23:00Z">
        <w:r w:rsidRPr="00C50A1E" w:rsidDel="00854DC8">
          <w:rPr>
            <w:rFonts w:ascii="Times New Roman" w:eastAsia="Times New Roman" w:hAnsi="Times New Roman" w:cs="Times New Roman"/>
            <w:sz w:val="24"/>
            <w:szCs w:val="24"/>
          </w:rPr>
          <w:delText>, dimana-mana.</w:delText>
        </w:r>
      </w:del>
    </w:p>
    <w:p w14:paraId="0AD613BB" w14:textId="558A521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</w:t>
      </w:r>
      <w:ins w:id="60" w:author="ariesetyo43" w:date="2022-05-17T09:24:00Z">
        <w:r w:rsidR="00FF585F">
          <w:rPr>
            <w:rFonts w:ascii="Times New Roman" w:eastAsia="Times New Roman" w:hAnsi="Times New Roman" w:cs="Times New Roman"/>
            <w:sz w:val="24"/>
            <w:szCs w:val="24"/>
          </w:rPr>
          <w:t xml:space="preserve">ada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ins w:id="61" w:author="ariesetyo43" w:date="2022-05-17T09:24:00Z">
        <w:r w:rsidR="00FF58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</w:t>
      </w:r>
      <w:ins w:id="62" w:author="ariesetyo43" w:date="2022-05-17T09:24:00Z">
        <w:r w:rsidR="00FF585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3" w:author="ariesetyo43" w:date="2022-05-17T09:24:00Z">
        <w:r w:rsidRPr="00C50A1E" w:rsidDel="00FF585F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ins w:id="64" w:author="ariesetyo43" w:date="2022-05-17T09:24:00Z">
        <w:r w:rsidR="00FF585F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oba ingat-ingat</w:t>
      </w:r>
      <w:ins w:id="65" w:author="ariesetyo43" w:date="2022-05-17T09:24:00Z">
        <w:r w:rsidR="00FF585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 yang kamu makan saat hujan?</w:t>
      </w:r>
    </w:p>
    <w:p w14:paraId="51BFAF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kuah susu ditambah telur. Ya bisalah lebih dari 500 kalori. </w:t>
      </w:r>
      <w:r w:rsidRPr="00FF585F">
        <w:rPr>
          <w:rFonts w:ascii="Times New Roman" w:eastAsia="Times New Roman" w:hAnsi="Times New Roman" w:cs="Times New Roman"/>
          <w:i/>
          <w:iCs/>
          <w:sz w:val="24"/>
          <w:szCs w:val="24"/>
          <w:rPrChange w:id="66" w:author="ariesetyo43" w:date="2022-05-17T09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1CF92E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53440D93" w14:textId="77777777" w:rsidR="00927764" w:rsidRPr="00C50A1E" w:rsidRDefault="00927764" w:rsidP="00927764"/>
    <w:p w14:paraId="74C98FD3" w14:textId="77777777" w:rsidR="00927764" w:rsidRPr="005A045A" w:rsidRDefault="00927764" w:rsidP="00927764">
      <w:pPr>
        <w:rPr>
          <w:i/>
        </w:rPr>
      </w:pPr>
    </w:p>
    <w:p w14:paraId="739F802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904EED3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D330" w14:textId="77777777" w:rsidR="00EF5007" w:rsidRDefault="00EF5007">
      <w:r>
        <w:separator/>
      </w:r>
    </w:p>
  </w:endnote>
  <w:endnote w:type="continuationSeparator" w:id="0">
    <w:p w14:paraId="01CCE33C" w14:textId="77777777" w:rsidR="00EF5007" w:rsidRDefault="00EF5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1E429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1BAAF235" w14:textId="77777777" w:rsidR="00941E77" w:rsidRDefault="00EF5007">
    <w:pPr>
      <w:pStyle w:val="Footer"/>
    </w:pPr>
  </w:p>
  <w:p w14:paraId="081A91BB" w14:textId="77777777" w:rsidR="00941E77" w:rsidRDefault="00EF5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536AA" w14:textId="77777777" w:rsidR="00EF5007" w:rsidRDefault="00EF5007">
      <w:r>
        <w:separator/>
      </w:r>
    </w:p>
  </w:footnote>
  <w:footnote w:type="continuationSeparator" w:id="0">
    <w:p w14:paraId="2CD11463" w14:textId="77777777" w:rsidR="00EF5007" w:rsidRDefault="00EF5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9375">
    <w:abstractNumId w:val="0"/>
  </w:num>
  <w:num w:numId="2" w16cid:durableId="1480459654">
    <w:abstractNumId w:val="2"/>
  </w:num>
  <w:num w:numId="3" w16cid:durableId="169726838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esetyo43">
    <w15:presenceInfo w15:providerId="None" w15:userId="ariesetyo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4312FB"/>
    <w:rsid w:val="007D0B87"/>
    <w:rsid w:val="007D78DC"/>
    <w:rsid w:val="00854DC8"/>
    <w:rsid w:val="00924DF5"/>
    <w:rsid w:val="00927764"/>
    <w:rsid w:val="00C20908"/>
    <w:rsid w:val="00EF5007"/>
    <w:rsid w:val="00F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98F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7D7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ariesetyo43</cp:lastModifiedBy>
  <cp:revision>4</cp:revision>
  <dcterms:created xsi:type="dcterms:W3CDTF">2020-08-26T21:16:00Z</dcterms:created>
  <dcterms:modified xsi:type="dcterms:W3CDTF">2022-05-17T02:25:00Z</dcterms:modified>
</cp:coreProperties>
</file>