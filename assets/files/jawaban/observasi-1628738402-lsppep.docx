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0" w:author="ASUS" w:date="2021-08-12T10:14:00Z">
        <w:r w:rsidR="006C1AE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del w:id="1" w:author="ASUS" w:date="2021-08-12T10:15:00Z"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del w:id="2" w:author="ASUS" w:date="2021-08-12T10:17:00Z"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ins w:id="3" w:author="ASUS" w:date="2021-08-12T10:17:00Z">
        <w:r w:rsidR="006C1AE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C1AE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C1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SUS" w:date="2021-08-12T10:19:00Z">
        <w:r w:rsidDel="006C1AE3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SUS" w:date="2021-08-12T10:19:00Z"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6" w:author="ASUS" w:date="2021-08-12T10:20:00Z">
        <w:r w:rsidRPr="00C50A1E" w:rsidDel="006C1AE3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" w:author="ASUS" w:date="2021-08-12T10:21:00Z"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" w:author="ASUS" w:date="2021-08-12T10:21:00Z"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SUS" w:date="2021-08-12T10:21:00Z">
        <w:r w:rsidDel="006C1AE3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6C1AE3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10" w:name="_GoBack"/>
      <w:bookmarkEnd w:id="10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7D8" w:rsidRDefault="004627D8">
      <w:r>
        <w:separator/>
      </w:r>
    </w:p>
  </w:endnote>
  <w:endnote w:type="continuationSeparator" w:id="0">
    <w:p w:rsidR="004627D8" w:rsidRDefault="0046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627D8">
    <w:pPr>
      <w:pStyle w:val="Footer"/>
    </w:pPr>
  </w:p>
  <w:p w:rsidR="00941E77" w:rsidRDefault="00462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7D8" w:rsidRDefault="004627D8">
      <w:r>
        <w:separator/>
      </w:r>
    </w:p>
  </w:footnote>
  <w:footnote w:type="continuationSeparator" w:id="0">
    <w:p w:rsidR="004627D8" w:rsidRDefault="0046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020D8"/>
    <w:rsid w:val="0012251A"/>
    <w:rsid w:val="002318A3"/>
    <w:rsid w:val="0042167F"/>
    <w:rsid w:val="004627D8"/>
    <w:rsid w:val="006C1AE3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C1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1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C1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1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2021-08-12T03:22:00Z</dcterms:modified>
</cp:coreProperties>
</file>