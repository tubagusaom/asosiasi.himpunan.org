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B20320" w:rsidRDefault="000728F3" w:rsidP="00927764">
      <w:pPr>
        <w:spacing w:line="360" w:lineRule="auto"/>
        <w:jc w:val="center"/>
        <w:rPr>
          <w:rFonts w:ascii="Philosopher" w:hAnsi="Philosopher"/>
          <w:b/>
          <w:sz w:val="28"/>
          <w:szCs w:val="28"/>
          <w:rPrChange w:id="0" w:author="Windows User" w:date="2020-12-16T13:33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B20320">
        <w:rPr>
          <w:rFonts w:ascii="Philosopher" w:hAnsi="Philosopher"/>
          <w:b/>
          <w:sz w:val="28"/>
          <w:szCs w:val="28"/>
          <w:rPrChange w:id="1" w:author="Windows User" w:date="2020-12-16T13:33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6</w:t>
      </w:r>
    </w:p>
    <w:p w:rsidR="00927764" w:rsidRPr="00B20320" w:rsidRDefault="00927764" w:rsidP="00927764">
      <w:pPr>
        <w:jc w:val="center"/>
        <w:rPr>
          <w:rFonts w:ascii="Philosopher" w:hAnsi="Philosopher"/>
          <w:b/>
          <w:sz w:val="28"/>
          <w:szCs w:val="28"/>
          <w:rPrChange w:id="2" w:author="Windows User" w:date="2020-12-16T13:33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B20320">
        <w:rPr>
          <w:rFonts w:ascii="Philosopher" w:hAnsi="Philosopher"/>
          <w:b/>
          <w:sz w:val="28"/>
          <w:szCs w:val="28"/>
          <w:rPrChange w:id="3" w:author="Windows User" w:date="2020-12-16T13:33:00Z">
            <w:rPr>
              <w:rFonts w:ascii="Bookman Old Style" w:hAnsi="Bookman Old Style"/>
              <w:b/>
              <w:sz w:val="28"/>
              <w:szCs w:val="28"/>
            </w:rPr>
          </w:rPrChange>
        </w:rPr>
        <w:t>SKEMA PENYUNTINGAN NASKAH</w:t>
      </w:r>
    </w:p>
    <w:p w:rsidR="00927764" w:rsidRPr="00B20320" w:rsidRDefault="00927764" w:rsidP="00927764">
      <w:pPr>
        <w:jc w:val="center"/>
        <w:rPr>
          <w:rFonts w:ascii="Philosopher" w:hAnsi="Philosopher" w:cs="Times New Roman"/>
          <w:sz w:val="24"/>
          <w:szCs w:val="24"/>
          <w:rPrChange w:id="4" w:author="Windows User" w:date="2020-12-16T13:33:00Z">
            <w:rPr>
              <w:rFonts w:ascii="Cambria" w:hAnsi="Cambria" w:cs="Times New Roman"/>
              <w:sz w:val="24"/>
              <w:szCs w:val="24"/>
            </w:rPr>
          </w:rPrChange>
        </w:rPr>
      </w:pPr>
    </w:p>
    <w:p w:rsidR="00927764" w:rsidRPr="00B20320" w:rsidRDefault="00927764" w:rsidP="00C20908">
      <w:pPr>
        <w:pStyle w:val="ListParagraph"/>
        <w:numPr>
          <w:ilvl w:val="0"/>
          <w:numId w:val="3"/>
        </w:numPr>
        <w:rPr>
          <w:rFonts w:ascii="Philosopher" w:hAnsi="Philosopher"/>
          <w:rPrChange w:id="5" w:author="Windows User" w:date="2020-12-16T13:33:00Z">
            <w:rPr>
              <w:rFonts w:ascii="Cambria" w:hAnsi="Cambria"/>
            </w:rPr>
          </w:rPrChange>
        </w:rPr>
      </w:pPr>
      <w:proofErr w:type="spellStart"/>
      <w:r w:rsidRPr="00B20320">
        <w:rPr>
          <w:rFonts w:ascii="Philosopher" w:hAnsi="Philosopher" w:cs="Times New Roman"/>
          <w:sz w:val="24"/>
          <w:szCs w:val="24"/>
          <w:rPrChange w:id="6" w:author="Windows User" w:date="2020-12-16T13:33:00Z">
            <w:rPr>
              <w:rFonts w:ascii="Cambria" w:hAnsi="Cambria" w:cs="Times New Roman"/>
              <w:sz w:val="24"/>
              <w:szCs w:val="24"/>
            </w:rPr>
          </w:rPrChange>
        </w:rPr>
        <w:t>Suntinglah</w:t>
      </w:r>
      <w:proofErr w:type="spellEnd"/>
      <w:r w:rsidRPr="00B20320">
        <w:rPr>
          <w:rFonts w:ascii="Philosopher" w:hAnsi="Philosopher" w:cs="Times New Roman"/>
          <w:sz w:val="24"/>
          <w:szCs w:val="24"/>
          <w:rPrChange w:id="7" w:author="Windows User" w:date="2020-12-16T13:33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hAnsi="Philosopher" w:cs="Times New Roman"/>
          <w:sz w:val="24"/>
          <w:szCs w:val="24"/>
          <w:rPrChange w:id="8" w:author="Windows User" w:date="2020-12-16T13:33:00Z">
            <w:rPr>
              <w:rFonts w:ascii="Cambria" w:hAnsi="Cambria" w:cs="Times New Roman"/>
              <w:sz w:val="24"/>
              <w:szCs w:val="24"/>
            </w:rPr>
          </w:rPrChange>
        </w:rPr>
        <w:t>artikel</w:t>
      </w:r>
      <w:proofErr w:type="spellEnd"/>
      <w:r w:rsidRPr="00B20320">
        <w:rPr>
          <w:rFonts w:ascii="Philosopher" w:hAnsi="Philosopher" w:cs="Times New Roman"/>
          <w:sz w:val="24"/>
          <w:szCs w:val="24"/>
          <w:rPrChange w:id="9" w:author="Windows User" w:date="2020-12-16T13:33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hAnsi="Philosopher" w:cs="Times New Roman"/>
          <w:sz w:val="24"/>
          <w:szCs w:val="24"/>
          <w:rPrChange w:id="10" w:author="Windows User" w:date="2020-12-16T13:33:00Z">
            <w:rPr>
              <w:rFonts w:ascii="Cambria" w:hAnsi="Cambria" w:cs="Times New Roman"/>
              <w:sz w:val="24"/>
              <w:szCs w:val="24"/>
            </w:rPr>
          </w:rPrChange>
        </w:rPr>
        <w:t>berikut</w:t>
      </w:r>
      <w:proofErr w:type="spellEnd"/>
      <w:r w:rsidRPr="00B20320">
        <w:rPr>
          <w:rFonts w:ascii="Philosopher" w:hAnsi="Philosopher" w:cs="Times New Roman"/>
          <w:sz w:val="24"/>
          <w:szCs w:val="24"/>
          <w:rPrChange w:id="11" w:author="Windows User" w:date="2020-12-16T13:33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hAnsi="Philosopher" w:cs="Times New Roman"/>
          <w:sz w:val="24"/>
          <w:szCs w:val="24"/>
          <w:rPrChange w:id="12" w:author="Windows User" w:date="2020-12-16T13:33:00Z">
            <w:rPr>
              <w:rFonts w:ascii="Cambria" w:hAnsi="Cambria" w:cs="Times New Roman"/>
              <w:sz w:val="24"/>
              <w:szCs w:val="24"/>
            </w:rPr>
          </w:rPrChange>
        </w:rPr>
        <w:t>ini</w:t>
      </w:r>
      <w:proofErr w:type="spellEnd"/>
      <w:r w:rsidRPr="00B20320">
        <w:rPr>
          <w:rFonts w:ascii="Philosopher" w:hAnsi="Philosopher" w:cs="Times New Roman"/>
          <w:sz w:val="24"/>
          <w:szCs w:val="24"/>
          <w:rPrChange w:id="13" w:author="Windows User" w:date="2020-12-16T13:33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="00C20908" w:rsidRPr="00B20320">
        <w:rPr>
          <w:rFonts w:ascii="Philosopher" w:hAnsi="Philosopher" w:cs="Times New Roman"/>
          <w:sz w:val="24"/>
          <w:szCs w:val="24"/>
          <w:rPrChange w:id="14" w:author="Windows User" w:date="2020-12-16T13:33:00Z">
            <w:rPr>
              <w:rFonts w:ascii="Cambria" w:hAnsi="Cambria" w:cs="Times New Roman"/>
              <w:sz w:val="24"/>
              <w:szCs w:val="24"/>
            </w:rPr>
          </w:rPrChange>
        </w:rPr>
        <w:t>secara</w:t>
      </w:r>
      <w:proofErr w:type="spellEnd"/>
      <w:r w:rsidR="00C20908" w:rsidRPr="00B20320">
        <w:rPr>
          <w:rFonts w:ascii="Philosopher" w:hAnsi="Philosopher" w:cs="Times New Roman"/>
          <w:sz w:val="24"/>
          <w:szCs w:val="24"/>
          <w:rPrChange w:id="15" w:author="Windows User" w:date="2020-12-16T13:33:00Z">
            <w:rPr>
              <w:rFonts w:ascii="Cambria" w:hAnsi="Cambria" w:cs="Times New Roman"/>
              <w:sz w:val="24"/>
              <w:szCs w:val="24"/>
            </w:rPr>
          </w:rPrChange>
        </w:rPr>
        <w:t xml:space="preserve"> digital!</w:t>
      </w:r>
    </w:p>
    <w:p w:rsidR="00B20320" w:rsidRPr="00B20320" w:rsidRDefault="00B20320" w:rsidP="00B20320">
      <w:pPr>
        <w:shd w:val="clear" w:color="auto" w:fill="F5F5F5"/>
        <w:spacing w:before="300" w:line="690" w:lineRule="atLeast"/>
        <w:jc w:val="center"/>
        <w:outlineLvl w:val="0"/>
        <w:rPr>
          <w:rFonts w:ascii="Philosopher" w:eastAsia="Times New Roman" w:hAnsi="Philosopher" w:cs="Times New Roman"/>
          <w:b/>
          <w:kern w:val="36"/>
          <w:sz w:val="40"/>
          <w:szCs w:val="40"/>
          <w:rPrChange w:id="16" w:author="Windows User" w:date="2020-12-16T13:33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pPrChange w:id="17" w:author="Windows User" w:date="2020-12-16T13:24:00Z">
          <w:pPr>
            <w:shd w:val="clear" w:color="auto" w:fill="F5F5F5"/>
            <w:spacing w:before="300" w:line="690" w:lineRule="atLeast"/>
            <w:outlineLvl w:val="0"/>
          </w:pPr>
        </w:pPrChange>
      </w:pPr>
      <w:r w:rsidRPr="00B20320">
        <w:rPr>
          <w:rFonts w:ascii="Philosopher" w:eastAsia="Times New Roman" w:hAnsi="Philosopher" w:cs="Times New Roman"/>
          <w:b/>
          <w:kern w:val="36"/>
          <w:sz w:val="40"/>
          <w:szCs w:val="40"/>
          <w:rPrChange w:id="18" w:author="Windows User" w:date="2020-12-16T13:33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 TURUN, BERAT</w:t>
      </w:r>
      <w:ins w:id="19" w:author="Windows User" w:date="2020-12-16T13:24:00Z">
        <w:r w:rsidRPr="00B20320">
          <w:rPr>
            <w:rFonts w:ascii="Philosopher" w:eastAsia="Times New Roman" w:hAnsi="Philosopher" w:cs="Times New Roman"/>
            <w:b/>
            <w:kern w:val="36"/>
            <w:sz w:val="40"/>
            <w:szCs w:val="40"/>
            <w:rPrChange w:id="20" w:author="Windows User" w:date="2020-12-16T13:33:00Z">
              <w:rPr>
                <w:rFonts w:ascii="Times New Roman" w:eastAsia="Times New Roman" w:hAnsi="Times New Roman" w:cs="Times New Roman"/>
                <w:kern w:val="36"/>
                <w:sz w:val="54"/>
                <w:szCs w:val="54"/>
              </w:rPr>
            </w:rPrChange>
          </w:rPr>
          <w:t xml:space="preserve"> BADAN NAIK</w:t>
        </w:r>
      </w:ins>
    </w:p>
    <w:p w:rsidR="00927764" w:rsidRPr="00B20320" w:rsidRDefault="00927764" w:rsidP="00927764">
      <w:pPr>
        <w:shd w:val="clear" w:color="auto" w:fill="F5F5F5"/>
        <w:spacing w:line="270" w:lineRule="atLeast"/>
        <w:rPr>
          <w:ins w:id="21" w:author="Windows User" w:date="2020-12-16T13:25:00Z"/>
          <w:rFonts w:ascii="Philosopher" w:eastAsia="Times New Roman" w:hAnsi="Philosopher" w:cs="Times New Roman"/>
          <w:sz w:val="20"/>
          <w:szCs w:val="20"/>
          <w:rPrChange w:id="22" w:author="Windows User" w:date="2020-12-16T13:33:00Z">
            <w:rPr>
              <w:ins w:id="23" w:author="Windows User" w:date="2020-12-16T13:25:00Z"/>
              <w:rFonts w:ascii="Roboto" w:eastAsia="Times New Roman" w:hAnsi="Roboto" w:cs="Times New Roman"/>
              <w:sz w:val="17"/>
              <w:szCs w:val="17"/>
            </w:rPr>
          </w:rPrChange>
        </w:rPr>
      </w:pPr>
      <w:r w:rsidRPr="00B20320">
        <w:rPr>
          <w:rFonts w:ascii="Philosopher" w:eastAsia="Times New Roman" w:hAnsi="Philosopher" w:cs="Times New Roman"/>
          <w:sz w:val="20"/>
          <w:szCs w:val="20"/>
          <w:rPrChange w:id="24" w:author="Windows User" w:date="2020-12-16T13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5 </w:t>
      </w:r>
      <w:proofErr w:type="spellStart"/>
      <w:r w:rsidRPr="00B20320">
        <w:rPr>
          <w:rFonts w:ascii="Philosopher" w:eastAsia="Times New Roman" w:hAnsi="Philosopher" w:cs="Times New Roman"/>
          <w:sz w:val="20"/>
          <w:szCs w:val="20"/>
          <w:rPrChange w:id="25" w:author="Windows User" w:date="2020-12-16T13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B20320">
        <w:rPr>
          <w:rFonts w:ascii="Philosopher" w:eastAsia="Times New Roman" w:hAnsi="Philosopher" w:cs="Times New Roman"/>
          <w:sz w:val="20"/>
          <w:szCs w:val="20"/>
          <w:rPrChange w:id="26" w:author="Windows User" w:date="2020-12-16T13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20:48 </w:t>
      </w:r>
      <w:proofErr w:type="spellStart"/>
      <w:r w:rsidRPr="00B20320">
        <w:rPr>
          <w:rFonts w:ascii="Philosopher" w:eastAsia="Times New Roman" w:hAnsi="Philosopher" w:cs="Times New Roman"/>
          <w:sz w:val="20"/>
          <w:szCs w:val="20"/>
          <w:rPrChange w:id="27" w:author="Windows User" w:date="2020-12-16T13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Diperbarui</w:t>
      </w:r>
      <w:proofErr w:type="spellEnd"/>
      <w:r w:rsidRPr="00B20320">
        <w:rPr>
          <w:rFonts w:ascii="Philosopher" w:eastAsia="Times New Roman" w:hAnsi="Philosopher" w:cs="Times New Roman"/>
          <w:sz w:val="20"/>
          <w:szCs w:val="20"/>
          <w:rPrChange w:id="28" w:author="Windows User" w:date="2020-12-16T13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: 6 </w:t>
      </w:r>
      <w:proofErr w:type="spellStart"/>
      <w:r w:rsidRPr="00B20320">
        <w:rPr>
          <w:rFonts w:ascii="Philosopher" w:eastAsia="Times New Roman" w:hAnsi="Philosopher" w:cs="Times New Roman"/>
          <w:sz w:val="20"/>
          <w:szCs w:val="20"/>
          <w:rPrChange w:id="29" w:author="Windows User" w:date="2020-12-16T13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B20320">
        <w:rPr>
          <w:rFonts w:ascii="Philosopher" w:eastAsia="Times New Roman" w:hAnsi="Philosopher" w:cs="Times New Roman"/>
          <w:sz w:val="20"/>
          <w:szCs w:val="20"/>
          <w:rPrChange w:id="30" w:author="Windows User" w:date="2020-12-16T13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05:43</w:t>
      </w:r>
      <w:proofErr w:type="gramStart"/>
      <w:r w:rsidRPr="00B20320">
        <w:rPr>
          <w:rFonts w:ascii="Philosopher" w:eastAsia="Times New Roman" w:hAnsi="Philosopher" w:cs="Times New Roman"/>
          <w:sz w:val="20"/>
          <w:szCs w:val="20"/>
          <w:rPrChange w:id="31" w:author="Windows User" w:date="2020-12-16T13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  61</w:t>
      </w:r>
      <w:proofErr w:type="gramEnd"/>
      <w:r w:rsidRPr="00B20320">
        <w:rPr>
          <w:rFonts w:ascii="Philosopher" w:eastAsia="Times New Roman" w:hAnsi="Philosopher" w:cs="Times New Roman"/>
          <w:sz w:val="20"/>
          <w:szCs w:val="20"/>
          <w:rPrChange w:id="32" w:author="Windows User" w:date="2020-12-16T13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  10 3</w:t>
      </w:r>
    </w:p>
    <w:p w:rsidR="00B20320" w:rsidRPr="00B20320" w:rsidRDefault="00B20320" w:rsidP="00927764">
      <w:pPr>
        <w:shd w:val="clear" w:color="auto" w:fill="F5F5F5"/>
        <w:spacing w:line="270" w:lineRule="atLeast"/>
        <w:rPr>
          <w:rFonts w:ascii="Philosopher" w:eastAsia="Times New Roman" w:hAnsi="Philosopher" w:cs="Times New Roman"/>
          <w:sz w:val="17"/>
          <w:szCs w:val="17"/>
          <w:rPrChange w:id="33" w:author="Windows User" w:date="2020-12-16T13:33:00Z">
            <w:rPr>
              <w:rFonts w:ascii="Roboto" w:eastAsia="Times New Roman" w:hAnsi="Roboto" w:cs="Times New Roman"/>
              <w:sz w:val="17"/>
              <w:szCs w:val="17"/>
            </w:rPr>
          </w:rPrChange>
        </w:rPr>
      </w:pPr>
    </w:p>
    <w:p w:rsidR="00927764" w:rsidRPr="00B20320" w:rsidRDefault="00927764" w:rsidP="00927764">
      <w:pPr>
        <w:shd w:val="clear" w:color="auto" w:fill="F5F5F5"/>
        <w:jc w:val="center"/>
        <w:rPr>
          <w:rFonts w:ascii="Philosopher" w:eastAsia="Times New Roman" w:hAnsi="Philosopher" w:cs="Times New Roman"/>
          <w:sz w:val="21"/>
          <w:szCs w:val="21"/>
          <w:rPrChange w:id="34" w:author="Windows User" w:date="2020-12-16T13:33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</w:pPr>
      <w:r w:rsidRPr="00B20320">
        <w:rPr>
          <w:rFonts w:ascii="Philosopher" w:eastAsia="Times New Roman" w:hAnsi="Philosopher" w:cs="Times New Roman"/>
          <w:noProof/>
          <w:sz w:val="21"/>
          <w:szCs w:val="21"/>
          <w:rPrChange w:id="35" w:author="Windows User" w:date="2020-12-16T13:33:00Z">
            <w:rPr>
              <w:rFonts w:ascii="Times New Roman" w:eastAsia="Times New Roman" w:hAnsi="Times New Roman" w:cs="Times New Roman"/>
              <w:noProof/>
              <w:sz w:val="21"/>
              <w:szCs w:val="21"/>
            </w:rPr>
          </w:rPrChange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B20320" w:rsidRDefault="00927764" w:rsidP="00927764">
      <w:pPr>
        <w:spacing w:line="270" w:lineRule="atLeast"/>
        <w:jc w:val="center"/>
        <w:rPr>
          <w:rFonts w:ascii="Philosopher" w:eastAsia="Times New Roman" w:hAnsi="Philosopher" w:cs="Times New Roman"/>
          <w:sz w:val="18"/>
          <w:szCs w:val="18"/>
          <w:rPrChange w:id="36" w:author="Windows User" w:date="2020-12-16T13:33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proofErr w:type="spellStart"/>
      <w:r w:rsidRPr="00B20320">
        <w:rPr>
          <w:rFonts w:ascii="Philosopher" w:eastAsia="Times New Roman" w:hAnsi="Philosopher" w:cs="Times New Roman"/>
          <w:sz w:val="18"/>
          <w:szCs w:val="18"/>
          <w:rPrChange w:id="37" w:author="Windows User" w:date="2020-12-16T13:33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Ilustrasi</w:t>
      </w:r>
      <w:proofErr w:type="spellEnd"/>
      <w:r w:rsidRPr="00B20320">
        <w:rPr>
          <w:rFonts w:ascii="Philosopher" w:eastAsia="Times New Roman" w:hAnsi="Philosopher" w:cs="Times New Roman"/>
          <w:sz w:val="18"/>
          <w:szCs w:val="18"/>
          <w:rPrChange w:id="38" w:author="Windows User" w:date="2020-12-16T13:33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 xml:space="preserve"> | unsplash.com</w:t>
      </w:r>
    </w:p>
    <w:p w:rsidR="00B20320" w:rsidRPr="00B20320" w:rsidRDefault="00B20320" w:rsidP="00927764">
      <w:pPr>
        <w:shd w:val="clear" w:color="auto" w:fill="F5F5F5"/>
        <w:spacing w:after="375"/>
        <w:rPr>
          <w:ins w:id="39" w:author="Windows User" w:date="2020-12-16T13:25:00Z"/>
          <w:rFonts w:ascii="Philosopher" w:eastAsia="Times New Roman" w:hAnsi="Philosopher" w:cs="Times New Roman"/>
          <w:i/>
          <w:iCs/>
          <w:sz w:val="24"/>
          <w:szCs w:val="24"/>
          <w:rPrChange w:id="40" w:author="Windows User" w:date="2020-12-16T13:33:00Z">
            <w:rPr>
              <w:ins w:id="41" w:author="Windows User" w:date="2020-12-16T13:25:00Z"/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</w:pP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4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3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44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45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46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47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48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49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50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badan</w:t>
      </w:r>
      <w:proofErr w:type="spellEnd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51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52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naik</w:t>
      </w:r>
      <w:proofErr w:type="spellEnd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53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54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55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56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proofErr w:type="gramEnd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57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58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59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60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61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62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63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64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65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66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67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6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9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B20320">
        <w:rPr>
          <w:rFonts w:ascii="Philosopher" w:eastAsia="Times New Roman" w:hAnsi="Philosopher" w:cs="Times New Roman"/>
          <w:sz w:val="24"/>
          <w:szCs w:val="24"/>
          <w:rPrChange w:id="7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proofErr w:type="gramEnd"/>
      <w:r w:rsidRPr="00B20320">
        <w:rPr>
          <w:rFonts w:ascii="Philosopher" w:eastAsia="Times New Roman" w:hAnsi="Philosopher" w:cs="Times New Roman"/>
          <w:sz w:val="24"/>
          <w:szCs w:val="24"/>
          <w:rPrChange w:id="7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romantis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sepiring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putih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aromanya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90" w:author="Windows User" w:date="2020-12-16T13:47:00Z">
        <w:r w:rsidRPr="00B20320" w:rsidDel="00CD0F28">
          <w:rPr>
            <w:rFonts w:ascii="Philosopher" w:eastAsia="Times New Roman" w:hAnsi="Philosopher" w:cs="Times New Roman"/>
            <w:sz w:val="24"/>
            <w:szCs w:val="24"/>
            <w:rPrChange w:id="91" w:author="Windows User" w:date="2020-12-1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aduhai </w:delText>
        </w:r>
      </w:del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menggoda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indera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penciuman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0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0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0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bakwan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0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0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0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0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diangkat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0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0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0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1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penggorengan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1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kala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1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1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11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15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1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Januari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1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1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1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2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sehari-hari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2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2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begitu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2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kata orang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2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2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2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mengartikannya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2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2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2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3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3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3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Meski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3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3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3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3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3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3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3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4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4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4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4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Indonesia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4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mundur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4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4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antara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4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148" w:author="Windows User" w:date="2020-12-16T13:26:00Z">
        <w:r w:rsidR="00B20320" w:rsidRPr="00B20320">
          <w:rPr>
            <w:rFonts w:ascii="Philosopher" w:eastAsia="Times New Roman" w:hAnsi="Philosopher" w:cs="Times New Roman"/>
            <w:sz w:val="24"/>
            <w:szCs w:val="24"/>
            <w:rPrChange w:id="149" w:author="Windows User" w:date="2020-12-1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b</w:t>
        </w:r>
      </w:ins>
      <w:del w:id="150" w:author="Windows User" w:date="2020-12-16T13:26:00Z">
        <w:r w:rsidRPr="00B20320" w:rsidDel="00B20320">
          <w:rPr>
            <w:rFonts w:ascii="Philosopher" w:eastAsia="Times New Roman" w:hAnsi="Philosopher" w:cs="Times New Roman"/>
            <w:sz w:val="24"/>
            <w:szCs w:val="24"/>
            <w:rPrChange w:id="151" w:author="Windows User" w:date="2020-12-1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B</w:delText>
        </w:r>
      </w:del>
      <w:r w:rsidRPr="00B20320">
        <w:rPr>
          <w:rFonts w:ascii="Philosopher" w:eastAsia="Times New Roman" w:hAnsi="Philosopher" w:cs="Times New Roman"/>
          <w:sz w:val="24"/>
          <w:szCs w:val="24"/>
          <w:rPrChange w:id="15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ulan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5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November-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5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Desember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5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2019,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5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5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5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5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6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6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6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6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6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perkiraan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6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6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6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6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sangat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6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7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terasa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7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7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7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7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sejak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7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7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7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7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7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8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8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8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8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18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85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8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8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8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8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9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disalahkan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9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9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9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9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mengundang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9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9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kenangan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9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19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19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0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0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0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0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0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pandai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0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0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0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0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perasaan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0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1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hatimu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1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ins w:id="212" w:author="Windows User" w:date="2020-12-16T13:49:00Z">
        <w:r w:rsidR="00CD0F28">
          <w:rPr>
            <w:rFonts w:ascii="Philosopher" w:eastAsia="Times New Roman" w:hAnsi="Philosopher" w:cs="Times New Roman"/>
            <w:sz w:val="24"/>
            <w:szCs w:val="24"/>
          </w:rPr>
          <w:t>menjadi</w:t>
        </w:r>
      </w:ins>
      <w:bookmarkStart w:id="213" w:name="_GoBack"/>
      <w:bookmarkEnd w:id="213"/>
      <w:del w:id="214" w:author="Windows User" w:date="2020-12-16T13:49:00Z">
        <w:r w:rsidRPr="00B20320" w:rsidDel="00CD0F28">
          <w:rPr>
            <w:rFonts w:ascii="Philosopher" w:eastAsia="Times New Roman" w:hAnsi="Philosopher" w:cs="Times New Roman"/>
            <w:sz w:val="24"/>
            <w:szCs w:val="24"/>
            <w:rPrChange w:id="215" w:author="Windows User" w:date="2020-12-1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yang</w:delText>
        </w:r>
      </w:del>
      <w:r w:rsidRPr="00B20320">
        <w:rPr>
          <w:rFonts w:ascii="Philosopher" w:eastAsia="Times New Roman" w:hAnsi="Philosopher" w:cs="Times New Roman"/>
          <w:sz w:val="24"/>
          <w:szCs w:val="24"/>
          <w:rPrChange w:id="21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1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1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pun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1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perilaku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2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2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2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lain.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2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2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2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2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2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2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2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3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3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3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3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3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3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3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3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3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3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lapar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4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4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4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4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4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4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4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:rsidR="0025389D" w:rsidRDefault="00927764" w:rsidP="0025389D">
      <w:pPr>
        <w:shd w:val="clear" w:color="auto" w:fill="F5F5F5"/>
        <w:spacing w:after="375"/>
        <w:rPr>
          <w:ins w:id="247" w:author="Windows User" w:date="2020-12-16T13:37:00Z"/>
          <w:rFonts w:ascii="Philosopher" w:eastAsia="Times New Roman" w:hAnsi="Philosopher" w:cs="Times New Roman"/>
          <w:b/>
          <w:bCs/>
          <w:sz w:val="24"/>
          <w:szCs w:val="24"/>
        </w:rPr>
        <w:pPrChange w:id="248" w:author="Windows User" w:date="2020-12-16T13:35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249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</w:t>
      </w:r>
      <w:proofErr w:type="spellEnd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250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Kita </w:t>
      </w:r>
      <w:proofErr w:type="spellStart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251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Merasa</w:t>
      </w:r>
      <w:proofErr w:type="spellEnd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252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253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Lapar</w:t>
      </w:r>
      <w:proofErr w:type="spellEnd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254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255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Ketika</w:t>
      </w:r>
      <w:proofErr w:type="spellEnd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256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257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Hujan</w:t>
      </w:r>
      <w:proofErr w:type="spellEnd"/>
      <w:ins w:id="258" w:author="Windows User" w:date="2020-12-16T13:35:00Z">
        <w:r w:rsidR="0025389D">
          <w:rPr>
            <w:rFonts w:ascii="Philosopher" w:eastAsia="Times New Roman" w:hAnsi="Philosopher" w:cs="Times New Roman"/>
            <w:b/>
            <w:bCs/>
            <w:sz w:val="24"/>
            <w:szCs w:val="24"/>
          </w:rPr>
          <w:t>?</w:t>
        </w:r>
      </w:ins>
    </w:p>
    <w:p w:rsidR="00927764" w:rsidRPr="0025389D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b/>
          <w:bCs/>
          <w:sz w:val="24"/>
          <w:szCs w:val="24"/>
          <w:rPrChange w:id="259" w:author="Windows User" w:date="2020-12-16T13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60" w:author="Windows User" w:date="2020-12-16T13:37:00Z">
          <w:pPr>
            <w:shd w:val="clear" w:color="auto" w:fill="F5F5F5"/>
            <w:spacing w:after="375"/>
          </w:pPr>
        </w:pPrChange>
      </w:pPr>
      <w:r w:rsidRPr="00B20320">
        <w:rPr>
          <w:rFonts w:ascii="Philosopher" w:eastAsia="Times New Roman" w:hAnsi="Philosopher" w:cs="Times New Roman"/>
          <w:sz w:val="24"/>
          <w:szCs w:val="24"/>
          <w:rPrChange w:id="26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6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Siapa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6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6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6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6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merasa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6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6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bahwa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6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7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7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7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7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7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bersama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7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7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napsu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7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7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7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8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8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8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8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8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meningkat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8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28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87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8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Selain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8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9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mengenang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9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9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9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9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9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paling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9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asyik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9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29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29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0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0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0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turun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0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0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0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0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0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0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0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1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disebut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1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1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cuma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1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1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camilan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1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1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tapi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1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1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jumlah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1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2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2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2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nyaris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2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2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melebihi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2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2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2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2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2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33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31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3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Sebungkus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3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3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keripik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3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3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3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3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3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4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4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4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dikonsumsi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4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4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4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porsi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4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4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habis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4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4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sekali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4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duduk.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5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Belum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5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5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cukup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5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5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5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5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5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5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gorengannya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5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6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satu-dua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6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6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biji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6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eh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6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6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6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6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lima?</w:t>
      </w: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36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69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7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7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7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7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7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suasana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7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7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7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7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7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8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8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-</w:t>
      </w:r>
      <w:proofErr w:type="spellStart"/>
      <w:r w:rsidRPr="00B20320">
        <w:rPr>
          <w:rFonts w:ascii="Philosopher" w:eastAsia="Times New Roman" w:hAnsi="Philosopher" w:cs="Times New Roman"/>
          <w:strike/>
          <w:sz w:val="24"/>
          <w:szCs w:val="24"/>
          <w:rPrChange w:id="382" w:author="Windows User" w:date="2020-12-16T13:3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B20320">
        <w:rPr>
          <w:rFonts w:ascii="Philosopher" w:eastAsia="Times New Roman" w:hAnsi="Philosopher" w:cs="Times New Roman"/>
          <w:strike/>
          <w:sz w:val="24"/>
          <w:szCs w:val="24"/>
          <w:rPrChange w:id="383" w:author="Windows User" w:date="2020-12-16T13:3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trike/>
          <w:sz w:val="24"/>
          <w:szCs w:val="24"/>
          <w:rPrChange w:id="384" w:author="Windows User" w:date="2020-12-16T13:3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B20320">
        <w:rPr>
          <w:rFonts w:ascii="Philosopher" w:eastAsia="Times New Roman" w:hAnsi="Philosopher" w:cs="Times New Roman"/>
          <w:strike/>
          <w:sz w:val="24"/>
          <w:szCs w:val="24"/>
          <w:rPrChange w:id="385" w:author="Windows User" w:date="2020-12-16T13:3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trike/>
          <w:sz w:val="24"/>
          <w:szCs w:val="24"/>
          <w:rPrChange w:id="386" w:author="Windows User" w:date="2020-12-16T13:3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8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8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8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9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9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9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9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9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9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9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9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39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pencetus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39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0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mengapa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0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0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0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0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0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0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0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0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0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41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11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1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Terutama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1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1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1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1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1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1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1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2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2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2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digoreng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2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2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dadakan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2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alias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2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masih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2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2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2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3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3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3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3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3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3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3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3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3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3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4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mendapat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4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"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4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panas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4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"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4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4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4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4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4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peningkatan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4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5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metabolisme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5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5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5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5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5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45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57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5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5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6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6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6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6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6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6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6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6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6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6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7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7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7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7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7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7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7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7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7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memerlukan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7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8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8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8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8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8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8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8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makananmu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8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8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8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9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9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9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9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9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kira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9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9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9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49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49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0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sedingin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0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0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0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0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0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:rsidR="0025389D" w:rsidRDefault="00927764" w:rsidP="0025389D">
      <w:pPr>
        <w:shd w:val="clear" w:color="auto" w:fill="F5F5F5"/>
        <w:spacing w:after="375"/>
        <w:jc w:val="both"/>
        <w:rPr>
          <w:ins w:id="506" w:author="Windows User" w:date="2020-12-16T13:37:00Z"/>
          <w:rFonts w:ascii="Philosopher" w:eastAsia="Times New Roman" w:hAnsi="Philosopher" w:cs="Times New Roman"/>
          <w:b/>
          <w:bCs/>
          <w:sz w:val="24"/>
          <w:szCs w:val="24"/>
        </w:rPr>
        <w:pPrChange w:id="507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508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Ternyata</w:t>
      </w:r>
      <w:proofErr w:type="spellEnd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509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510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Ini</w:t>
      </w:r>
      <w:proofErr w:type="spellEnd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511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512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Bisa</w:t>
      </w:r>
      <w:proofErr w:type="spellEnd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513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514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Jadi</w:t>
      </w:r>
      <w:proofErr w:type="spellEnd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515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516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Sebabnya</w:t>
      </w:r>
      <w:proofErr w:type="spellEnd"/>
      <w:r w:rsidRPr="00B20320">
        <w:rPr>
          <w:rFonts w:ascii="Philosopher" w:eastAsia="Times New Roman" w:hAnsi="Philosopher" w:cs="Times New Roman"/>
          <w:b/>
          <w:bCs/>
          <w:sz w:val="24"/>
          <w:szCs w:val="24"/>
          <w:rPrChange w:id="517" w:author="Windows User" w:date="2020-12-16T13:3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...</w:t>
      </w:r>
    </w:p>
    <w:p w:rsidR="00927764" w:rsidRPr="0025389D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b/>
          <w:bCs/>
          <w:sz w:val="24"/>
          <w:szCs w:val="24"/>
          <w:rPrChange w:id="518" w:author="Windows User" w:date="2020-12-16T13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19" w:author="Windows User" w:date="2020-12-16T13:34:00Z">
          <w:pPr>
            <w:shd w:val="clear" w:color="auto" w:fill="F5F5F5"/>
            <w:spacing w:after="375"/>
          </w:pPr>
        </w:pPrChange>
      </w:pPr>
      <w:r w:rsidRPr="00B20320">
        <w:rPr>
          <w:rFonts w:ascii="Philosopher" w:eastAsia="Times New Roman" w:hAnsi="Philosopher" w:cs="Times New Roman"/>
          <w:sz w:val="24"/>
          <w:szCs w:val="24"/>
          <w:rPrChange w:id="52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2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Selama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2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2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2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2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2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2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tentu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2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2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3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B20320">
        <w:rPr>
          <w:rFonts w:ascii="Philosopher" w:eastAsia="Times New Roman" w:hAnsi="Philosopher" w:cs="Times New Roman"/>
          <w:sz w:val="24"/>
          <w:szCs w:val="24"/>
          <w:rPrChange w:id="53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proofErr w:type="gramEnd"/>
      <w:r w:rsidRPr="00B20320">
        <w:rPr>
          <w:rFonts w:ascii="Philosopher" w:eastAsia="Times New Roman" w:hAnsi="Philosopher" w:cs="Times New Roman"/>
          <w:sz w:val="24"/>
          <w:szCs w:val="24"/>
          <w:rPrChange w:id="53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3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3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3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3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3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berlindung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3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3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4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4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4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4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4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4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4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4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4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4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jarak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5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5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5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5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5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5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5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5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5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5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dekat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6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6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6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6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6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6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6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6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6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6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akses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7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7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7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7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7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7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7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7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7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7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berjarak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8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8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8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58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84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8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8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8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8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8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segala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9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9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jenis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9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9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masakan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9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9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9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9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bentuk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59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59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0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0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0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0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biskuit-biskuit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0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0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</w:t>
      </w:r>
      <w:del w:id="606" w:author="Windows User" w:date="2020-12-16T13:28:00Z">
        <w:r w:rsidRPr="00B20320" w:rsidDel="00B20320">
          <w:rPr>
            <w:rFonts w:ascii="Philosopher" w:eastAsia="Times New Roman" w:hAnsi="Philosopher" w:cs="Times New Roman"/>
            <w:sz w:val="24"/>
            <w:szCs w:val="24"/>
            <w:rPrChange w:id="607" w:author="Windows User" w:date="2020-12-1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B20320">
        <w:rPr>
          <w:rFonts w:ascii="Philosopher" w:eastAsia="Times New Roman" w:hAnsi="Philosopher" w:cs="Times New Roman"/>
          <w:sz w:val="24"/>
          <w:szCs w:val="24"/>
          <w:rPrChange w:id="60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tata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0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1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1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1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toples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1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1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cantik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1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1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1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1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bubuk-bubuk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1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2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2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B20320">
        <w:rPr>
          <w:rFonts w:ascii="Philosopher" w:eastAsia="Times New Roman" w:hAnsi="Philosopher" w:cs="Times New Roman"/>
          <w:sz w:val="24"/>
          <w:szCs w:val="24"/>
          <w:rPrChange w:id="62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proofErr w:type="gramEnd"/>
      <w:r w:rsidRPr="00B20320">
        <w:rPr>
          <w:rFonts w:ascii="Philosopher" w:eastAsia="Times New Roman" w:hAnsi="Philosopher" w:cs="Times New Roman"/>
          <w:sz w:val="24"/>
          <w:szCs w:val="24"/>
          <w:rPrChange w:id="62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2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2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2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2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2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ekonomis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2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63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31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3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Semua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3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3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harus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3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3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3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3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almari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3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4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penyimpanan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4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4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Sebagai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4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4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4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4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persediaan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4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4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4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5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5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5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5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5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5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5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5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5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5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6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6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6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6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6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berpikir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6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6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6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-kali. Akan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6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6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67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71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7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7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7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7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7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7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7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7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8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8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8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8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8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8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8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8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8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8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9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9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9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pemilihan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9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9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9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9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9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69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69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0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0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0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0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0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penting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0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0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enak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0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0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0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1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belakangan</w:t>
      </w:r>
      <w:proofErr w:type="spellEnd"/>
      <w:ins w:id="711" w:author="Windows User" w:date="2020-12-16T13:28:00Z">
        <w:r w:rsidR="00B20320" w:rsidRPr="00B20320">
          <w:rPr>
            <w:rFonts w:ascii="Philosopher" w:eastAsia="Times New Roman" w:hAnsi="Philosopher" w:cs="Times New Roman"/>
            <w:sz w:val="24"/>
            <w:szCs w:val="24"/>
            <w:rPrChange w:id="712" w:author="Windows User" w:date="2020-12-1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.</w:t>
        </w:r>
      </w:ins>
      <w:del w:id="713" w:author="Windows User" w:date="2020-12-16T13:28:00Z">
        <w:r w:rsidRPr="00B20320" w:rsidDel="00B20320">
          <w:rPr>
            <w:rFonts w:ascii="Philosopher" w:eastAsia="Times New Roman" w:hAnsi="Philosopher" w:cs="Times New Roman"/>
            <w:sz w:val="24"/>
            <w:szCs w:val="24"/>
            <w:rPrChange w:id="714" w:author="Windows User" w:date="2020-12-1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?</w:delText>
        </w:r>
      </w:del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71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16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1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1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1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2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2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2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2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aja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2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2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dulu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2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2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2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2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memperhatikan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3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label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3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informasi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3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3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gizi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3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3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ketika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3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3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3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3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4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4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4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4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4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4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4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4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jika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4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4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ingin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5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5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5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5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hangat-hangat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5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5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takar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5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5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gulanya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5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5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6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6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kelebihan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6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6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Sebab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6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6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6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6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6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6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terlalu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7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7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7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kata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7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7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 </w:t>
      </w:r>
      <w:proofErr w:type="spellStart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775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B20320">
        <w:rPr>
          <w:rFonts w:ascii="Philosopher" w:eastAsia="Times New Roman" w:hAnsi="Philosopher" w:cs="Times New Roman"/>
          <w:i/>
          <w:iCs/>
          <w:sz w:val="24"/>
          <w:szCs w:val="24"/>
          <w:rPrChange w:id="776" w:author="Windows User" w:date="2020-12-16T13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khan.</w:t>
      </w: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77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78" w:author="Windows User" w:date="2020-12-16T13:34:00Z">
          <w:pPr>
            <w:shd w:val="clear" w:color="auto" w:fill="F5F5F5"/>
            <w:spacing w:after="375"/>
          </w:pPr>
        </w:pPrChange>
      </w:pPr>
      <w:r w:rsidRPr="00B20320">
        <w:rPr>
          <w:rFonts w:ascii="Philosopher" w:eastAsia="Times New Roman" w:hAnsi="Philosopher" w:cs="Times New Roman"/>
          <w:sz w:val="24"/>
          <w:szCs w:val="24"/>
          <w:rPrChange w:id="77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8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8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8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8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rasa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8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malas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8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8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bergerak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8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8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juga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8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9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9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9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9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9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biang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9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9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9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79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badan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79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0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0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0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0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0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naiknya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0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0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0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0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munculnya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0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1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kaum-kaum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1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1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rebahan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1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1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kerjaannya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1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1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tiduran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1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1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1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2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2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2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buka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2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2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tutup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2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media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2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sosial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2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2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2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3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pura-pura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3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3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sibuk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3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3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3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3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3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3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3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4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4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r w:rsidRPr="00B20320">
        <w:rPr>
          <w:rFonts w:ascii="Philosopher" w:eastAsia="Times New Roman" w:hAnsi="Philosopher" w:cs="Times New Roman"/>
          <w:i/>
          <w:sz w:val="24"/>
          <w:szCs w:val="24"/>
          <w:rPrChange w:id="84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B20320">
        <w:rPr>
          <w:rFonts w:ascii="Philosopher" w:eastAsia="Times New Roman" w:hAnsi="Philosopher" w:cs="Times New Roman"/>
          <w:sz w:val="24"/>
          <w:szCs w:val="24"/>
          <w:rPrChange w:id="84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84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845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4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4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4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4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5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inilah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5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5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5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5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lemak-lemak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5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5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seharusnya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5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5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dibakar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5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6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6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6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memilih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6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6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6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5389D">
        <w:rPr>
          <w:rFonts w:ascii="Philosopher" w:eastAsia="Times New Roman" w:hAnsi="Philosopher" w:cs="Times New Roman"/>
          <w:i/>
          <w:sz w:val="24"/>
          <w:szCs w:val="24"/>
          <w:rPrChange w:id="866" w:author="Windows User" w:date="2020-12-16T13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6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6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6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7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7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7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simpanan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7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</w:t>
      </w:r>
      <w:ins w:id="874" w:author="Windows User" w:date="2020-12-16T13:29:00Z">
        <w:r w:rsidR="00B20320" w:rsidRPr="00B20320">
          <w:rPr>
            <w:rFonts w:ascii="Philosopher" w:eastAsia="Times New Roman" w:hAnsi="Philosopher" w:cs="Times New Roman"/>
            <w:sz w:val="24"/>
            <w:szCs w:val="24"/>
            <w:rPrChange w:id="875" w:author="Windows User" w:date="2020-12-1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ins w:id="876" w:author="Windows User" w:date="2020-12-16T13:30:00Z">
        <w:r w:rsidR="00B20320" w:rsidRPr="00B20320">
          <w:rPr>
            <w:rFonts w:ascii="Philosopher" w:eastAsia="Times New Roman" w:hAnsi="Philosopher" w:cs="Times New Roman"/>
            <w:sz w:val="24"/>
            <w:szCs w:val="24"/>
            <w:rPrChange w:id="877" w:author="Windows User" w:date="2020-12-1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dalam</w:t>
        </w:r>
        <w:proofErr w:type="spellEnd"/>
        <w:r w:rsidR="00B20320" w:rsidRPr="00B20320">
          <w:rPr>
            <w:rFonts w:ascii="Philosopher" w:eastAsia="Times New Roman" w:hAnsi="Philosopher" w:cs="Times New Roman"/>
            <w:sz w:val="24"/>
            <w:szCs w:val="24"/>
            <w:rPrChange w:id="878" w:author="Windows User" w:date="2020-12-1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7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tubuhmu</w:t>
      </w:r>
      <w:proofErr w:type="spellEnd"/>
      <w:ins w:id="880" w:author="Windows User" w:date="2020-12-16T13:30:00Z">
        <w:r w:rsidR="00B20320" w:rsidRPr="00B20320">
          <w:rPr>
            <w:rFonts w:ascii="Philosopher" w:eastAsia="Times New Roman" w:hAnsi="Philosopher" w:cs="Times New Roman"/>
            <w:sz w:val="24"/>
            <w:szCs w:val="24"/>
            <w:rPrChange w:id="881" w:author="Windows User" w:date="2020-12-1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.</w:t>
        </w:r>
      </w:ins>
      <w:del w:id="882" w:author="Windows User" w:date="2020-12-16T13:30:00Z">
        <w:r w:rsidRPr="00B20320" w:rsidDel="00B20320">
          <w:rPr>
            <w:rFonts w:ascii="Philosopher" w:eastAsia="Times New Roman" w:hAnsi="Philosopher" w:cs="Times New Roman"/>
            <w:sz w:val="24"/>
            <w:szCs w:val="24"/>
            <w:rPrChange w:id="883" w:author="Windows User" w:date="2020-12-1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 dimana-mana.</w:delText>
        </w:r>
      </w:del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88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885" w:author="Windows User" w:date="2020-12-16T13:34:00Z">
          <w:pPr>
            <w:shd w:val="clear" w:color="auto" w:fill="F5F5F5"/>
            <w:spacing w:after="375"/>
          </w:pPr>
        </w:pPrChange>
      </w:pP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8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8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8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8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9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9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9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9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9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9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9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nafsu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9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89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89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0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0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0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0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0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banyak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0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0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0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0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0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1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1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1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1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1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1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1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mengendalikan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1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1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1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2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Kalau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2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2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2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2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2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2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badan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2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2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2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3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tergelincir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3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3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3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3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</w:t>
      </w:r>
      <w:proofErr w:type="spellEnd"/>
      <w:ins w:id="935" w:author="Windows User" w:date="2020-12-16T13:30:00Z">
        <w:r w:rsidR="00B20320" w:rsidRPr="00B20320">
          <w:rPr>
            <w:rFonts w:ascii="Philosopher" w:eastAsia="Times New Roman" w:hAnsi="Philosopher" w:cs="Times New Roman"/>
            <w:sz w:val="24"/>
            <w:szCs w:val="24"/>
            <w:rPrChange w:id="936" w:author="Windows User" w:date="2020-12-1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3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kanan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3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3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4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4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4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4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4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4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ingat-ingat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4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4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4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4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5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5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5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5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5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5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5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:rsidR="00927764" w:rsidRPr="00B20320" w:rsidRDefault="00927764" w:rsidP="0025389D">
      <w:pPr>
        <w:shd w:val="clear" w:color="auto" w:fill="F5F5F5"/>
        <w:spacing w:after="375"/>
        <w:jc w:val="both"/>
        <w:rPr>
          <w:rFonts w:ascii="Philosopher" w:eastAsia="Times New Roman" w:hAnsi="Philosopher" w:cs="Times New Roman"/>
          <w:sz w:val="24"/>
          <w:szCs w:val="24"/>
          <w:rPrChange w:id="95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58" w:author="Windows User" w:date="2020-12-16T13:34:00Z">
          <w:pPr>
            <w:shd w:val="clear" w:color="auto" w:fill="F5F5F5"/>
            <w:spacing w:after="375"/>
          </w:pPr>
        </w:pPrChange>
      </w:pPr>
      <w:r w:rsidRPr="00B20320">
        <w:rPr>
          <w:rFonts w:ascii="Philosopher" w:eastAsia="Times New Roman" w:hAnsi="Philosopher" w:cs="Times New Roman"/>
          <w:sz w:val="24"/>
          <w:szCs w:val="24"/>
          <w:rPrChange w:id="95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Mie rebus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6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kuah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6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6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susu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6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6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ditambah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6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6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telur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6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6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6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7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bisalah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7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7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73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74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75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500 </w:t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76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77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HAHA. </w:t>
      </w:r>
    </w:p>
    <w:p w:rsidR="00927764" w:rsidRPr="00B20320" w:rsidRDefault="00927764" w:rsidP="00927764">
      <w:pPr>
        <w:shd w:val="clear" w:color="auto" w:fill="F5F5F5"/>
        <w:rPr>
          <w:rFonts w:ascii="Philosopher" w:eastAsia="Times New Roman" w:hAnsi="Philosopher" w:cs="Times New Roman"/>
          <w:sz w:val="24"/>
          <w:szCs w:val="24"/>
          <w:rPrChange w:id="978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B20320">
        <w:rPr>
          <w:rFonts w:ascii="Philosopher" w:eastAsia="Times New Roman" w:hAnsi="Philosopher" w:cs="Times New Roman"/>
          <w:sz w:val="24"/>
          <w:szCs w:val="24"/>
          <w:rPrChange w:id="979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Salam,</w:t>
      </w:r>
      <w:r w:rsidRPr="00B20320">
        <w:rPr>
          <w:rFonts w:ascii="Philosopher" w:eastAsia="Times New Roman" w:hAnsi="Philosopher" w:cs="Times New Roman"/>
          <w:sz w:val="24"/>
          <w:szCs w:val="24"/>
          <w:rPrChange w:id="980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B20320">
        <w:rPr>
          <w:rFonts w:ascii="Philosopher" w:eastAsia="Times New Roman" w:hAnsi="Philosopher" w:cs="Times New Roman"/>
          <w:sz w:val="24"/>
          <w:szCs w:val="24"/>
          <w:rPrChange w:id="981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Listhia</w:t>
      </w:r>
      <w:proofErr w:type="spellEnd"/>
      <w:r w:rsidRPr="00B20320">
        <w:rPr>
          <w:rFonts w:ascii="Philosopher" w:eastAsia="Times New Roman" w:hAnsi="Philosopher" w:cs="Times New Roman"/>
          <w:sz w:val="24"/>
          <w:szCs w:val="24"/>
          <w:rPrChange w:id="982" w:author="Windows User" w:date="2020-12-1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H. Rahman</w:t>
      </w:r>
    </w:p>
    <w:p w:rsidR="00927764" w:rsidRPr="00B20320" w:rsidRDefault="00927764" w:rsidP="00927764">
      <w:pPr>
        <w:rPr>
          <w:rFonts w:ascii="Philosopher" w:hAnsi="Philosopher"/>
          <w:rPrChange w:id="983" w:author="Windows User" w:date="2020-12-16T13:33:00Z">
            <w:rPr/>
          </w:rPrChange>
        </w:rPr>
      </w:pPr>
    </w:p>
    <w:p w:rsidR="00927764" w:rsidRPr="00B20320" w:rsidRDefault="00927764" w:rsidP="00927764">
      <w:pPr>
        <w:rPr>
          <w:rFonts w:ascii="Philosopher" w:hAnsi="Philosopher"/>
          <w:i/>
          <w:rPrChange w:id="984" w:author="Windows User" w:date="2020-12-16T13:33:00Z">
            <w:rPr>
              <w:i/>
            </w:rPr>
          </w:rPrChange>
        </w:rPr>
      </w:pPr>
    </w:p>
    <w:p w:rsidR="00927764" w:rsidRPr="00B20320" w:rsidRDefault="00927764" w:rsidP="00927764">
      <w:pPr>
        <w:rPr>
          <w:rFonts w:ascii="Philosopher" w:hAnsi="Philosopher"/>
          <w:i/>
          <w:sz w:val="18"/>
          <w:szCs w:val="18"/>
          <w:rPrChange w:id="985" w:author="Windows User" w:date="2020-12-16T13:33:00Z">
            <w:rPr>
              <w:rFonts w:ascii="Cambria" w:hAnsi="Cambria"/>
              <w:i/>
              <w:sz w:val="18"/>
              <w:szCs w:val="18"/>
            </w:rPr>
          </w:rPrChange>
        </w:rPr>
      </w:pPr>
      <w:proofErr w:type="spellStart"/>
      <w:r w:rsidRPr="00B20320">
        <w:rPr>
          <w:rFonts w:ascii="Philosopher" w:hAnsi="Philosopher"/>
          <w:i/>
          <w:sz w:val="18"/>
          <w:szCs w:val="18"/>
          <w:rPrChange w:id="986" w:author="Windows User" w:date="2020-12-16T13:33:00Z">
            <w:rPr>
              <w:rFonts w:ascii="Cambria" w:hAnsi="Cambria"/>
              <w:i/>
              <w:sz w:val="18"/>
              <w:szCs w:val="18"/>
            </w:rPr>
          </w:rPrChange>
        </w:rPr>
        <w:t>Sumber</w:t>
      </w:r>
      <w:proofErr w:type="spellEnd"/>
      <w:r w:rsidRPr="00B20320">
        <w:rPr>
          <w:rFonts w:ascii="Philosopher" w:hAnsi="Philosopher"/>
          <w:i/>
          <w:sz w:val="18"/>
          <w:szCs w:val="18"/>
          <w:rPrChange w:id="987" w:author="Windows User" w:date="2020-12-16T13:33:00Z">
            <w:rPr>
              <w:rFonts w:ascii="Cambria" w:hAnsi="Cambria"/>
              <w:i/>
              <w:sz w:val="18"/>
              <w:szCs w:val="18"/>
            </w:rPr>
          </w:rPrChange>
        </w:rPr>
        <w:t xml:space="preserve">: </w:t>
      </w:r>
      <w:r w:rsidR="0073670B" w:rsidRPr="00B20320">
        <w:rPr>
          <w:rFonts w:ascii="Philosopher" w:hAnsi="Philosopher"/>
          <w:rPrChange w:id="988" w:author="Windows User" w:date="2020-12-16T13:33:00Z">
            <w:rPr/>
          </w:rPrChange>
        </w:rPr>
        <w:fldChar w:fldCharType="begin"/>
      </w:r>
      <w:r w:rsidR="0073670B" w:rsidRPr="00B20320">
        <w:rPr>
          <w:rFonts w:ascii="Philosopher" w:hAnsi="Philosopher"/>
          <w:rPrChange w:id="989" w:author="Windows User" w:date="2020-12-16T13:33:00Z">
            <w:rPr/>
          </w:rPrChange>
        </w:rPr>
        <w:instrText xml:space="preserve"> HYPERLINK "https://www.kompasiana.com/listhiahr/5e11e59a097f367b4a413222/hujan-turun-berat-badan-naik?page=all" \l "section1" </w:instrText>
      </w:r>
      <w:r w:rsidR="0073670B" w:rsidRPr="00B20320">
        <w:rPr>
          <w:rFonts w:ascii="Philosopher" w:hAnsi="Philosopher"/>
          <w:rPrChange w:id="990" w:author="Windows User" w:date="2020-12-16T13:33:00Z">
            <w:rPr/>
          </w:rPrChange>
        </w:rPr>
        <w:fldChar w:fldCharType="separate"/>
      </w:r>
      <w:r w:rsidRPr="00B20320">
        <w:rPr>
          <w:rStyle w:val="Hyperlink"/>
          <w:rFonts w:ascii="Philosopher" w:hAnsi="Philosopher"/>
          <w:i/>
          <w:sz w:val="18"/>
          <w:szCs w:val="18"/>
          <w:rPrChange w:id="991" w:author="Windows User" w:date="2020-12-16T13:33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t>https://www.kompasiana.com/listhiahr/5e11e59a097f367b4a413222/hujan-turun-berat-badan-naik?page=all#section1</w:t>
      </w:r>
      <w:r w:rsidR="0073670B" w:rsidRPr="00B20320">
        <w:rPr>
          <w:rStyle w:val="Hyperlink"/>
          <w:rFonts w:ascii="Philosopher" w:hAnsi="Philosopher"/>
          <w:i/>
          <w:sz w:val="18"/>
          <w:szCs w:val="18"/>
          <w:rPrChange w:id="992" w:author="Windows User" w:date="2020-12-16T13:33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fldChar w:fldCharType="end"/>
      </w:r>
    </w:p>
    <w:p w:rsidR="00924DF5" w:rsidRPr="00B20320" w:rsidRDefault="00924DF5">
      <w:pPr>
        <w:rPr>
          <w:rFonts w:ascii="Philosopher" w:hAnsi="Philosopher"/>
          <w:rPrChange w:id="993" w:author="Windows User" w:date="2020-12-16T13:33:00Z">
            <w:rPr/>
          </w:rPrChange>
        </w:rPr>
      </w:pPr>
    </w:p>
    <w:sectPr w:rsidR="00924DF5" w:rsidRPr="00B20320" w:rsidSect="00927764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70B" w:rsidRDefault="0073670B">
      <w:r>
        <w:separator/>
      </w:r>
    </w:p>
  </w:endnote>
  <w:endnote w:type="continuationSeparator" w:id="0">
    <w:p w:rsidR="0073670B" w:rsidRDefault="00736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ilosopher">
    <w:panose1 w:val="02000503000000020004"/>
    <w:charset w:val="00"/>
    <w:family w:val="auto"/>
    <w:pitch w:val="variable"/>
    <w:sig w:usb0="8000022F" w:usb1="0000000A" w:usb2="00000000" w:usb3="00000000" w:csb0="00000015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3670B">
    <w:pPr>
      <w:pStyle w:val="Footer"/>
    </w:pPr>
  </w:p>
  <w:p w:rsidR="00941E77" w:rsidRDefault="00736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70B" w:rsidRDefault="0073670B">
      <w:r>
        <w:separator/>
      </w:r>
    </w:p>
  </w:footnote>
  <w:footnote w:type="continuationSeparator" w:id="0">
    <w:p w:rsidR="0073670B" w:rsidRDefault="00736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25389D"/>
    <w:rsid w:val="0042167F"/>
    <w:rsid w:val="0073670B"/>
    <w:rsid w:val="00924DF5"/>
    <w:rsid w:val="00927764"/>
    <w:rsid w:val="00B20320"/>
    <w:rsid w:val="00C20908"/>
    <w:rsid w:val="00C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ADE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2020-12-16T05:40:00Z</dcterms:created>
  <dcterms:modified xsi:type="dcterms:W3CDTF">2020-12-16T05:52:00Z</dcterms:modified>
</cp:coreProperties>
</file>