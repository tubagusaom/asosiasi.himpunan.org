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F7CD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01425C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FFA4AE9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4018C40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98C75A7" w14:textId="77777777" w:rsidTr="00D810B0">
        <w:tc>
          <w:tcPr>
            <w:tcW w:w="9350" w:type="dxa"/>
          </w:tcPr>
          <w:p w14:paraId="112441D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A907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62A735C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7E585" w14:textId="359233B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B5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0" w:author="Generals" w:date="2021-07-29T11:1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</w:t>
            </w:r>
            <w:del w:id="1" w:author="Generals" w:date="2021-07-29T11:13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</w:delText>
              </w:r>
            </w:del>
            <w:ins w:id="2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</w:t>
              </w:r>
            </w:ins>
            <w:del w:id="3" w:author="Generals" w:date="2021-07-29T11:13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</w:delText>
              </w:r>
            </w:del>
            <w:ins w:id="4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14:paraId="66BCF64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20A1D" w14:textId="64919B8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del w:id="5" w:author="Generals" w:date="2021-07-29T11:13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6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 </w:t>
              </w:r>
            </w:ins>
            <w:del w:id="7" w:author="Generals" w:date="2021-07-29T11:13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8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k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  D</w:t>
            </w:r>
            <w:ins w:id="9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3/D</w:t>
            </w:r>
            <w:ins w:id="10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4 di Politeknik Elektronika Negeri Surabaya. Sasaran </w:t>
            </w:r>
            <w:del w:id="11" w:author="Generals" w:date="2021-07-29T11:16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dari </w:delText>
              </w:r>
            </w:del>
            <w:ins w:id="12" w:author="Generals" w:date="2021-07-29T11:16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bookmarkStart w:id="13" w:name="_GoBack"/>
              <w:bookmarkEnd w:id="13"/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14" w:author="Generals" w:date="2021-07-29T11:13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</w:delText>
              </w:r>
            </w:del>
            <w:ins w:id="15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</w:t>
              </w:r>
            </w:ins>
            <w:del w:id="16" w:author="Generals" w:date="2021-07-29T11:13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</w:delText>
              </w:r>
            </w:del>
            <w:ins w:id="17" w:author="Generals" w:date="2021-07-29T11:13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del w:id="18" w:author="Generals" w:date="2021-07-29T11:14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19" w:author="Generals" w:date="2021-07-29T11:14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 </w:t>
              </w:r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20" w:author="Generals" w:date="2021-07-29T11:14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</w:t>
            </w:r>
            <w:del w:id="21" w:author="Generals" w:date="2021-07-29T11:14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dengan </w:delText>
              </w:r>
            </w:del>
            <w:ins w:id="22" w:author="Generals" w:date="2021-07-29T11:14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internet server yang meliputi </w:t>
            </w:r>
            <w:r w:rsidRPr="00D80B5B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3" w:author="Generals" w:date="2021-07-29T11:1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server, DNS 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24" w:author="Generals" w:date="2021-07-29T11:14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del w:id="25" w:author="Generals" w:date="2021-07-29T11:14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26" w:author="Generals" w:date="2021-07-29T11:14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aringan  </w:t>
              </w:r>
            </w:ins>
            <w:del w:id="27" w:author="Generals" w:date="2021-07-29T11:14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28" w:author="Generals" w:date="2021-07-29T11:14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omputer 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dapat digunakan sebagai panduan bagi mahasiswa saat melaksanakan praktikum tersebut. </w:t>
            </w:r>
          </w:p>
          <w:p w14:paraId="528AFD6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971C0" w14:textId="7C89AC7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del w:id="29" w:author="Generals" w:date="2021-07-29T11:15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 </w:delText>
              </w:r>
            </w:del>
            <w:ins w:id="30" w:author="Generals" w:date="2021-07-29T11:15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</w:ins>
            <w:del w:id="31" w:author="Generals" w:date="2021-07-29T11:15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</w:t>
            </w:r>
            <w:ins w:id="32" w:author="Generals" w:date="2021-07-29T11:15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ins w:id="33" w:author="Generals" w:date="2021-07-29T11:15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</w:t>
            </w:r>
            <w:del w:id="34" w:author="Generals" w:date="2021-07-29T11:15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kami  </w:delText>
              </w:r>
            </w:del>
            <w:ins w:id="35" w:author="Generals" w:date="2021-07-29T11:15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  <w:proofErr w:type="spellEnd"/>
              <w:r w:rsidR="00D80B5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14:paraId="05FDB83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07A7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4EB7A77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121F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EA15D2C" w14:textId="0C55A1AC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</w:t>
            </w:r>
            <w:del w:id="36" w:author="Generals" w:date="2021-07-29T11:15:00Z">
              <w:r w:rsidRPr="00A16D9B" w:rsidDel="00D80B5B">
                <w:rPr>
                  <w:rFonts w:ascii="Times New Roman" w:hAnsi="Times New Roman" w:cs="Times New Roman"/>
                  <w:sz w:val="24"/>
                  <w:szCs w:val="24"/>
                </w:rPr>
                <w:delText>kami</w:delText>
              </w:r>
            </w:del>
            <w:ins w:id="37" w:author="Generals" w:date="2021-07-29T11:15:00Z"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80B5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saya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              </w:t>
            </w:r>
          </w:p>
          <w:p w14:paraId="2F80237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CAAA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C8A7A75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788BED4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0DD38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17906D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071D7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B018DF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B0C1C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906E934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2D37B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0AA9A" w14:textId="77777777" w:rsidR="007C5759" w:rsidRDefault="007C5759" w:rsidP="00D80F46">
      <w:r>
        <w:separator/>
      </w:r>
    </w:p>
  </w:endnote>
  <w:endnote w:type="continuationSeparator" w:id="0">
    <w:p w14:paraId="0C2F7536" w14:textId="77777777" w:rsidR="007C5759" w:rsidRDefault="007C575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0B1B" w14:textId="77777777" w:rsidR="00D80F46" w:rsidRDefault="00D80F46">
    <w:pPr>
      <w:pStyle w:val="Footer"/>
    </w:pPr>
    <w:r>
      <w:t>CLO-4</w:t>
    </w:r>
  </w:p>
  <w:p w14:paraId="6AE8FA7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D1AD0" w14:textId="77777777" w:rsidR="007C5759" w:rsidRDefault="007C5759" w:rsidP="00D80F46">
      <w:r>
        <w:separator/>
      </w:r>
    </w:p>
  </w:footnote>
  <w:footnote w:type="continuationSeparator" w:id="0">
    <w:p w14:paraId="077A0F3C" w14:textId="77777777" w:rsidR="007C5759" w:rsidRDefault="007C575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nerals">
    <w15:presenceInfo w15:providerId="None" w15:userId="General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7C5759"/>
    <w:rsid w:val="008D1AF7"/>
    <w:rsid w:val="00924DF5"/>
    <w:rsid w:val="00A16D9B"/>
    <w:rsid w:val="00A86167"/>
    <w:rsid w:val="00AF28E1"/>
    <w:rsid w:val="00D80B5B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9EE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D8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8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B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B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Generals</cp:lastModifiedBy>
  <cp:revision>7</cp:revision>
  <dcterms:created xsi:type="dcterms:W3CDTF">2019-10-18T19:52:00Z</dcterms:created>
  <dcterms:modified xsi:type="dcterms:W3CDTF">2021-07-29T04:17:00Z</dcterms:modified>
</cp:coreProperties>
</file>