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A76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A6266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C0F73E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7DE818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2636F30" w14:textId="77777777" w:rsidTr="00821BA2">
        <w:tc>
          <w:tcPr>
            <w:tcW w:w="9350" w:type="dxa"/>
          </w:tcPr>
          <w:p w14:paraId="3E1B96EB" w14:textId="029AF2F2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del w:id="0" w:author="akh sol" w:date="2021-10-12T15:03:00Z">
              <w:r w:rsidDel="00350909">
                <w:delText xml:space="preserve">bagi </w:delText>
              </w:r>
            </w:del>
            <w:proofErr w:type="spellStart"/>
            <w:ins w:id="1" w:author="akh sol" w:date="2021-10-12T15:03:00Z">
              <w:r w:rsidR="00350909">
                <w:t>B</w:t>
              </w:r>
              <w:r w:rsidR="00350909">
                <w:t>agi</w:t>
              </w:r>
              <w:proofErr w:type="spellEnd"/>
              <w:r w:rsidR="00350909">
                <w:t xml:space="preserve"> </w:t>
              </w:r>
            </w:ins>
            <w:r>
              <w:t xml:space="preserve">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37999C6" w14:textId="70BEA4A0" w:rsidR="00125355" w:rsidRDefault="00125355" w:rsidP="000A47D1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2" w:author="akh sol" w:date="2021-10-12T14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3" w:author="akh sol" w:date="2021-10-12T14:54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B0D2A0E" w14:textId="121884A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4"/>
            <w:del w:id="5" w:author="akh sol" w:date="2021-10-12T14:53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4"/>
              <w:r w:rsidR="000A47D1" w:rsidDel="000A47D1">
                <w:rPr>
                  <w:rStyle w:val="CommentReference"/>
                </w:rPr>
                <w:commentReference w:id="4"/>
              </w:r>
            </w:del>
            <w:proofErr w:type="spellStart"/>
            <w:ins w:id="6" w:author="akh sol" w:date="2021-10-12T14:53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7" w:author="akh sol" w:date="2021-10-12T14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8" w:author="akh sol" w:date="2021-10-12T14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</w:t>
            </w:r>
            <w:proofErr w:type="spellEnd"/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9" w:author="akh sol" w:date="2021-10-12T14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akh sol" w:date="2021-10-12T14:55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1" w:author="akh sol" w:date="2021-10-12T14:55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0A47D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12" w:author="akh sol" w:date="2021-10-12T14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ins w:id="13" w:author="akh sol" w:date="2021-10-12T14:54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proofErr w:type="spellEnd"/>
              <w:proofErr w:type="gram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132EDB" w14:textId="276D682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14" w:author="akh sol" w:date="2021-10-12T14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</w:t>
            </w:r>
            <w:proofErr w:type="spellEnd"/>
            <w:r w:rsidRPr="000A47D1">
              <w:rPr>
                <w:rFonts w:ascii="Times New Roman" w:eastAsia="Times New Roman" w:hAnsi="Times New Roman" w:cs="Times New Roman"/>
                <w:strike/>
                <w:szCs w:val="24"/>
                <w:rPrChange w:id="15" w:author="akh sol" w:date="2021-10-12T14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6" w:author="akh sol" w:date="2021-10-12T14:56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7" w:author="akh sol" w:date="2021-10-12T14:56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akh sol" w:date="2021-10-12T14:56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del w:id="19" w:author="akh sol" w:date="2021-10-12T14:55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20" w:author="akh sol" w:date="2021-10-12T14:55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1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2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proofErr w:type="spellStart"/>
            <w:ins w:id="24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proofErr w:type="spellEnd"/>
            <w:del w:id="25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26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7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tetapi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29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="000A47D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ita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F96440" w14:textId="3BBD4EB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31" w:author="akh sol" w:date="2021-10-12T14:57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32" w:author="akh sol" w:date="2021-10-12T14:57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8792D0" w14:textId="53812E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3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34" w:author="akh sol" w:date="2021-10-12T14:58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35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36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7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akh sol" w:date="2021-10-12T14:58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39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0A47D1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akh sol" w:date="2021-10-12T14:58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kh sol" w:date="2021-10-12T14:58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42" w:author="akh sol" w:date="2021-10-12T14:58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ins w:id="43" w:author="akh sol" w:date="2021-10-12T14:59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ibicarakan</w:t>
              </w:r>
            </w:ins>
            <w:proofErr w:type="spellEnd"/>
            <w:del w:id="44" w:author="akh sol" w:date="2021-10-12T14:59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7180BD0" w14:textId="5D9EAE33" w:rsidR="00125355" w:rsidRPr="00EC6F38" w:rsidDel="000A47D1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5" w:author="akh sol" w:date="2021-10-12T14:59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6" w:author="akh sol" w:date="2021-10-12T14:59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beriku:</w:t>
              </w:r>
            </w:ins>
          </w:p>
          <w:p w14:paraId="4089D14D" w14:textId="1F263244" w:rsidR="00125355" w:rsidRPr="000A47D1" w:rsidRDefault="000A47D1" w:rsidP="000A47D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47" w:author="akh sol" w:date="2021-10-12T15:00:00Z">
                  <w:rPr/>
                </w:rPrChange>
              </w:rPr>
              <w:pPrChange w:id="48" w:author="akh sol" w:date="2021-10-12T15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49" w:author="akh sol" w:date="2021-10-12T14:59:00Z">
              <w:r w:rsidRPr="000A47D1">
                <w:rPr>
                  <w:rFonts w:ascii="Times New Roman" w:eastAsia="Times New Roman" w:hAnsi="Times New Roman" w:cs="Times New Roman"/>
                  <w:szCs w:val="24"/>
                  <w:rPrChange w:id="50" w:author="akh sol" w:date="2021-10-12T15:00:00Z">
                    <w:rPr/>
                  </w:rPrChange>
                </w:rPr>
                <w:t>a</w:t>
              </w:r>
              <w:proofErr w:type="spellEnd"/>
              <w:r w:rsidRPr="000A47D1">
                <w:rPr>
                  <w:rFonts w:ascii="Times New Roman" w:eastAsia="Times New Roman" w:hAnsi="Times New Roman" w:cs="Times New Roman"/>
                  <w:szCs w:val="24"/>
                  <w:rPrChange w:id="51" w:author="akh sol" w:date="2021-10-12T15:00:00Z">
                    <w:rPr/>
                  </w:rPrChange>
                </w:rPr>
                <w:t xml:space="preserve">. </w:t>
              </w:r>
            </w:ins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2" w:author="akh sol" w:date="2021-10-12T15:00:00Z">
                  <w:rPr/>
                </w:rPrChange>
              </w:rPr>
              <w:t>Tahapan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3" w:author="akh sol" w:date="2021-10-12T15:00:00Z">
                  <w:rPr/>
                </w:rPrChange>
              </w:rPr>
              <w:t xml:space="preserve">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4" w:author="akh sol" w:date="2021-10-12T15:00:00Z">
                  <w:rPr/>
                </w:rPrChange>
              </w:rPr>
              <w:t>belajar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5" w:author="akh sol" w:date="2021-10-12T15:00:00Z">
                  <w:rPr/>
                </w:rPrChange>
              </w:rPr>
              <w:t xml:space="preserve">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6" w:author="akh sol" w:date="2021-10-12T15:00:00Z">
                  <w:rPr/>
                </w:rPrChange>
              </w:rPr>
              <w:t>sesuai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7" w:author="akh sol" w:date="2021-10-12T15:00:00Z">
                  <w:rPr/>
                </w:rPrChange>
              </w:rPr>
              <w:t xml:space="preserve">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8" w:author="akh sol" w:date="2021-10-12T15:00:00Z">
                  <w:rPr/>
                </w:rPrChange>
              </w:rPr>
              <w:t>dengan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59" w:author="akh sol" w:date="2021-10-12T15:00:00Z">
                  <w:rPr/>
                </w:rPrChange>
              </w:rPr>
              <w:t xml:space="preserve">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0" w:author="akh sol" w:date="2021-10-12T15:00:00Z">
                  <w:rPr/>
                </w:rPrChange>
              </w:rPr>
              <w:t>kemampuan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1" w:author="akh sol" w:date="2021-10-12T15:00:00Z">
                  <w:rPr/>
                </w:rPrChange>
              </w:rPr>
              <w:t xml:space="preserve"> dan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2" w:author="akh sol" w:date="2021-10-12T15:00:00Z">
                  <w:rPr/>
                </w:rPrChange>
              </w:rPr>
              <w:t>minat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3" w:author="akh sol" w:date="2021-10-12T15:00:00Z">
                  <w:rPr/>
                </w:rPrChange>
              </w:rPr>
              <w:t>/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4" w:author="akh sol" w:date="2021-10-12T15:00:00Z">
                  <w:rPr/>
                </w:rPrChange>
              </w:rPr>
              <w:t>kebutuhan</w:t>
            </w:r>
            <w:proofErr w:type="spellEnd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5" w:author="akh sol" w:date="2021-10-12T15:00:00Z">
                  <w:rPr/>
                </w:rPrChange>
              </w:rPr>
              <w:t xml:space="preserve"> </w:t>
            </w:r>
            <w:proofErr w:type="spellStart"/>
            <w:r w:rsidR="00125355" w:rsidRPr="000A47D1">
              <w:rPr>
                <w:rFonts w:ascii="Times New Roman" w:eastAsia="Times New Roman" w:hAnsi="Times New Roman" w:cs="Times New Roman"/>
                <w:szCs w:val="24"/>
                <w:rPrChange w:id="66" w:author="akh sol" w:date="2021-10-12T15:00:00Z">
                  <w:rPr/>
                </w:rPrChange>
              </w:rPr>
              <w:t>siswa</w:t>
            </w:r>
            <w:proofErr w:type="spellEnd"/>
            <w:ins w:id="67" w:author="akh sol" w:date="2021-10-12T15:04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68" w:author="akh sol" w:date="2021-10-12T15:04:00Z">
              <w:r w:rsidR="00125355" w:rsidRPr="000A47D1" w:rsidDel="00350909">
                <w:rPr>
                  <w:rFonts w:ascii="Times New Roman" w:eastAsia="Times New Roman" w:hAnsi="Times New Roman" w:cs="Times New Roman"/>
                  <w:szCs w:val="24"/>
                  <w:rPrChange w:id="69" w:author="akh sol" w:date="2021-10-12T15:00:00Z">
                    <w:rPr/>
                  </w:rPrChange>
                </w:rPr>
                <w:delText>.</w:delText>
              </w:r>
            </w:del>
          </w:p>
          <w:p w14:paraId="022F4D4B" w14:textId="7A9C0EA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70" w:author="akh sol" w:date="2021-10-12T15:04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71" w:author="akh sol" w:date="2021-10-12T15:04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2" w:author="akh sol" w:date="2021-10-12T15:04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3" w:author="akh sol" w:date="2021-10-12T15:04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BB4F34F" w14:textId="5C58F251" w:rsidR="00125355" w:rsidRPr="00EC6F38" w:rsidDel="00350909" w:rsidRDefault="00125355" w:rsidP="003509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74" w:author="akh sol" w:date="2021-10-12T15:04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75" w:author="akh sol" w:date="2021-10-12T15:04:00Z">
              <w:r w:rsidR="00350909" w:rsidRPr="00350909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6" w:author="akh sol" w:date="2021-10-12T15:04:00Z">
              <w:r w:rsidRPr="00350909" w:rsidDel="00350909">
                <w:rPr>
                  <w:rFonts w:ascii="Times New Roman" w:eastAsia="Times New Roman" w:hAnsi="Times New Roman" w:cs="Times New Roman"/>
                  <w:szCs w:val="24"/>
                  <w:rPrChange w:id="77" w:author="akh sol" w:date="2021-10-12T15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17E71F55" w14:textId="3F22C30A" w:rsidR="00125355" w:rsidRPr="00350909" w:rsidRDefault="00125355" w:rsidP="0035090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350909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350909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8" w:author="akh sol" w:date="2021-10-12T15:05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79" w:author="akh sol" w:date="2021-10-12T15:05:00Z">
              <w:r w:rsidRPr="00350909" w:rsidDel="003509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8A9AD37" w14:textId="0F7CBB1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80" w:author="akh sol" w:date="2021-10-12T15:05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81" w:author="akh sol" w:date="2021-10-12T15:05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066C656" w14:textId="3EA9B47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2" w:author="akh sol" w:date="2021-10-12T15:04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83" w:author="akh sol" w:date="2021-10-12T15:04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35090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D3A34A" w14:textId="4A62DCE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84" w:author="akh sol" w:date="2021-10-12T15:05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 xml:space="preserve">; </w:t>
              </w:r>
            </w:ins>
            <w:del w:id="85" w:author="akh sol" w:date="2021-10-12T15:05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F2C23C0" w14:textId="116D008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6" w:author="akh sol" w:date="2021-10-12T15:05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87" w:author="akh sol" w:date="2021-10-12T15:05:00Z">
              <w:r w:rsidR="00350909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88" w:author="akh sol" w:date="2021-10-12T15:05:00Z">
              <w:r w:rsidRPr="00EC6F38" w:rsidDel="00350909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645CBD" w14:textId="54CD5B5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del w:id="89" w:author="akh sol" w:date="2021-10-12T15:00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d</w:delText>
              </w:r>
            </w:del>
            <w:ins w:id="90" w:author="akh sol" w:date="2021-10-12T15:00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91" w:author="akh sol" w:date="2021-10-12T15:00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92" w:author="akh sol" w:date="2021-10-12T15:00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93" w:author="akh sol" w:date="2021-10-12T15:01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mengamati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memahami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  <w:proofErr w:type="spellStart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peneltian</w:t>
              </w:r>
              <w:proofErr w:type="spellEnd"/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4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24466600" w14:textId="54EFC35A" w:rsidR="00125355" w:rsidRPr="00EC6F38" w:rsidDel="000A47D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95" w:author="akh sol" w:date="2021-10-12T15:01:00Z"/>
                <w:rFonts w:ascii="Times New Roman" w:eastAsia="Times New Roman" w:hAnsi="Times New Roman" w:cs="Times New Roman"/>
                <w:szCs w:val="24"/>
              </w:rPr>
            </w:pPr>
            <w:del w:id="96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</w:p>
          <w:p w14:paraId="3BC3CF57" w14:textId="0F73B280" w:rsidR="00125355" w:rsidRPr="00EC6F38" w:rsidDel="000A47D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97" w:author="akh sol" w:date="2021-10-12T15:01:00Z"/>
                <w:rFonts w:ascii="Times New Roman" w:eastAsia="Times New Roman" w:hAnsi="Times New Roman" w:cs="Times New Roman"/>
                <w:szCs w:val="24"/>
              </w:rPr>
            </w:pPr>
            <w:del w:id="98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</w:p>
          <w:p w14:paraId="61F5FF11" w14:textId="0E0B895D" w:rsidR="00125355" w:rsidRPr="00EC6F38" w:rsidDel="000A47D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99" w:author="akh sol" w:date="2021-10-12T15:01:00Z"/>
                <w:rFonts w:ascii="Times New Roman" w:eastAsia="Times New Roman" w:hAnsi="Times New Roman" w:cs="Times New Roman"/>
                <w:szCs w:val="24"/>
              </w:rPr>
            </w:pPr>
            <w:del w:id="100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</w:p>
          <w:p w14:paraId="35470D70" w14:textId="29ED46BB" w:rsidR="00125355" w:rsidRPr="00EC6F38" w:rsidDel="000A47D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01" w:author="akh sol" w:date="2021-10-12T15:01:00Z"/>
                <w:rFonts w:ascii="Times New Roman" w:eastAsia="Times New Roman" w:hAnsi="Times New Roman" w:cs="Times New Roman"/>
                <w:szCs w:val="24"/>
              </w:rPr>
            </w:pPr>
            <w:del w:id="102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Mendiskusikan</w:delText>
              </w:r>
            </w:del>
          </w:p>
          <w:p w14:paraId="01DB4880" w14:textId="57C1E885" w:rsidR="00125355" w:rsidRPr="00EC6F38" w:rsidDel="000A47D1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03" w:author="akh sol" w:date="2021-10-12T15:01:00Z"/>
                <w:rFonts w:ascii="Times New Roman" w:eastAsia="Times New Roman" w:hAnsi="Times New Roman" w:cs="Times New Roman"/>
                <w:szCs w:val="24"/>
              </w:rPr>
            </w:pPr>
            <w:del w:id="104" w:author="akh sol" w:date="2021-10-12T15:01:00Z">
              <w:r w:rsidRPr="00EC6F38" w:rsidDel="000A47D1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5478FC90" w14:textId="0A8247E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5" w:author="akh sol" w:date="2021-10-12T15:01:00Z">
              <w:r w:rsidR="000A47D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6" w:author="akh sol" w:date="2021-10-12T15:01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del w:id="107" w:author="akh sol" w:date="2021-10-12T15:01:00Z">
              <w:r w:rsidRPr="00EC6F38" w:rsidDel="00446908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108" w:author="akh sol" w:date="2021-10-12T15:01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09" w:author="akh sol" w:date="2021-10-12T15:01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0" w:author="akh sol" w:date="2021-10-12T15:02:00Z">
              <w:r w:rsidRPr="00EC6F38" w:rsidDel="0044690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7E04A5" w14:textId="3D2C37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111" w:author="akh sol" w:date="2021-10-12T15:02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112" w:author="akh sol" w:date="2021-10-12T15:02:00Z">
              <w:r w:rsidRPr="00EC6F38" w:rsidDel="00446908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3" w:author="akh sol" w:date="2021-10-12T15:02:00Z">
              <w:r w:rsidRPr="00EC6F38" w:rsidDel="00446908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114" w:author="akh sol" w:date="2021-10-12T15:02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44690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8500BD" w14:textId="645018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15" w:author="akh sol" w:date="2021-10-12T15:02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7A217C" w14:textId="544070D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16" w:author="akh sol" w:date="2021-10-12T15:02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proofErr w:type="spellStart"/>
            <w:ins w:id="117" w:author="akh sol" w:date="2021-10-12T15:03:00Z">
              <w:r w:rsidR="0044690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18" w:author="akh sol" w:date="2021-10-12T15:03:00Z">
              <w:r w:rsidRPr="00EC6F38" w:rsidDel="00446908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BAD2F7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kh sol" w:date="2021-10-12T14:53:00Z" w:initials="as">
    <w:p w14:paraId="7E6C6773" w14:textId="4AE19B2A" w:rsidR="000A47D1" w:rsidRDefault="000A47D1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6C67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1FDD" w16cex:dateUtc="2021-10-12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6C6773" w16cid:durableId="25101F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D79C1"/>
    <w:multiLevelType w:val="hybridMultilevel"/>
    <w:tmpl w:val="7632DC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h sol">
    <w15:presenceInfo w15:providerId="Windows Live" w15:userId="1fb26b20d8919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A47D1"/>
    <w:rsid w:val="0012251A"/>
    <w:rsid w:val="00125355"/>
    <w:rsid w:val="001D038C"/>
    <w:rsid w:val="00240407"/>
    <w:rsid w:val="00350909"/>
    <w:rsid w:val="0042167F"/>
    <w:rsid w:val="0044690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77F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A47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7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7D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7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7D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akh sol</cp:lastModifiedBy>
  <cp:revision>5</cp:revision>
  <dcterms:created xsi:type="dcterms:W3CDTF">2020-08-26T22:03:00Z</dcterms:created>
  <dcterms:modified xsi:type="dcterms:W3CDTF">2021-10-12T08:05:00Z</dcterms:modified>
</cp:coreProperties>
</file>