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0F39F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86EE31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09E7E2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4411815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F652101" w14:textId="77777777" w:rsidTr="00D810B0">
        <w:tc>
          <w:tcPr>
            <w:tcW w:w="9350" w:type="dxa"/>
          </w:tcPr>
          <w:p w14:paraId="6E9D032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8F1A15" w14:textId="26E6E11C" w:rsidR="00D80F46" w:rsidRPr="00575622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rPrChange w:id="0" w:author="Mia Nisrina" w:date="2021-04-08T09:48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del w:id="1" w:author="Mia Nisrina" w:date="2021-04-08T09:48:00Z">
              <w:r w:rsidRPr="00A16D9B" w:rsidDel="00575622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KATA PENGANTAR</w:delText>
              </w:r>
            </w:del>
            <w:ins w:id="2" w:author="Mia Nisrina" w:date="2021-04-08T09:48:00Z">
              <w:r w:rsidR="00575622" w:rsidRPr="00575622">
                <w:rPr>
                  <w:rFonts w:ascii="Times New Roman" w:hAnsi="Times New Roman" w:cs="Times New Roman"/>
                  <w:b/>
                  <w:sz w:val="24"/>
                  <w:szCs w:val="24"/>
                  <w:rPrChange w:id="3" w:author="Mia Nisrina" w:date="2021-04-08T09:48:00Z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en-ID"/>
                    </w:rPr>
                  </w:rPrChange>
                </w:rPr>
                <w:t>PRAKATA</w:t>
              </w:r>
            </w:ins>
          </w:p>
          <w:p w14:paraId="44E8578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34704" w14:textId="275C104B" w:rsidR="00D80F46" w:rsidRPr="00A16D9B" w:rsidDel="00575622" w:rsidRDefault="00774CE1" w:rsidP="008D1AF7">
            <w:pPr>
              <w:spacing w:line="312" w:lineRule="auto"/>
              <w:jc w:val="both"/>
              <w:rPr>
                <w:del w:id="4" w:author="Mia Nisrina" w:date="2021-04-08T09:48:00Z"/>
                <w:rFonts w:ascii="Times New Roman" w:hAnsi="Times New Roman" w:cs="Times New Roman"/>
                <w:sz w:val="24"/>
                <w:szCs w:val="24"/>
              </w:rPr>
            </w:pPr>
            <w:ins w:id="5" w:author="Mia Nisrina" w:date="2021-04-08T10:01:00Z">
              <w:r w:rsidRPr="00774CE1">
                <w:rPr>
                  <w:rFonts w:ascii="Times New Roman" w:hAnsi="Times New Roman" w:cs="Times New Roman"/>
                  <w:sz w:val="24"/>
                  <w:szCs w:val="24"/>
                  <w:rPrChange w:id="6" w:author="Mia Nisrina" w:date="2021-04-08T10:01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Sungguh</w:t>
              </w:r>
            </w:ins>
            <w:ins w:id="7" w:author="Mia Nisrina" w:date="2021-04-08T10:06:00Z">
              <w:r w:rsidR="001E5B4A" w:rsidRPr="001E5B4A">
                <w:rPr>
                  <w:rFonts w:ascii="Times New Roman" w:hAnsi="Times New Roman" w:cs="Times New Roman"/>
                  <w:sz w:val="24"/>
                  <w:szCs w:val="24"/>
                  <w:rPrChange w:id="8" w:author="Mia Nisrina" w:date="2021-04-08T10:06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 penulis</w:t>
              </w:r>
            </w:ins>
            <w:ins w:id="9" w:author="Mia Nisrina" w:date="2021-04-08T10:01:00Z">
              <w:r w:rsidRPr="00774CE1">
                <w:rPr>
                  <w:rFonts w:ascii="Times New Roman" w:hAnsi="Times New Roman" w:cs="Times New Roman"/>
                  <w:sz w:val="24"/>
                  <w:szCs w:val="24"/>
                  <w:rPrChange w:id="10" w:author="Mia Nisrina" w:date="2021-04-08T10:01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 </w:t>
              </w:r>
            </w:ins>
            <w:ins w:id="11" w:author="Mia Nisrina" w:date="2021-04-08T10:06:00Z">
              <w:r w:rsidR="001E5B4A" w:rsidRPr="001E5B4A">
                <w:rPr>
                  <w:rFonts w:ascii="Times New Roman" w:hAnsi="Times New Roman" w:cs="Times New Roman"/>
                  <w:sz w:val="24"/>
                  <w:szCs w:val="24"/>
                  <w:rPrChange w:id="12" w:author="Mia Nisrina" w:date="2021-04-08T10:06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ber</w:t>
              </w:r>
            </w:ins>
            <w:ins w:id="13" w:author="Mia Nisrina" w:date="2021-04-08T10:01:00Z">
              <w:r w:rsidRPr="00774CE1">
                <w:rPr>
                  <w:rFonts w:ascii="Times New Roman" w:hAnsi="Times New Roman" w:cs="Times New Roman"/>
                  <w:sz w:val="24"/>
                  <w:szCs w:val="24"/>
                  <w:rPrChange w:id="14" w:author="Mia Nisrina" w:date="2021-04-08T10:01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bahagia dan </w:t>
              </w:r>
            </w:ins>
            <w:ins w:id="15" w:author="Mia Nisrina" w:date="2021-04-08T10:06:00Z">
              <w:r w:rsidR="001E5B4A" w:rsidRPr="001E5B4A">
                <w:rPr>
                  <w:rFonts w:ascii="Times New Roman" w:hAnsi="Times New Roman" w:cs="Times New Roman"/>
                  <w:sz w:val="24"/>
                  <w:szCs w:val="24"/>
                  <w:rPrChange w:id="16" w:author="Mia Nisrina" w:date="2021-04-08T10:06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ber</w:t>
              </w:r>
            </w:ins>
            <w:ins w:id="17" w:author="Mia Nisrina" w:date="2021-04-08T10:01:00Z">
              <w:r w:rsidRPr="00774CE1">
                <w:rPr>
                  <w:rFonts w:ascii="Times New Roman" w:hAnsi="Times New Roman" w:cs="Times New Roman"/>
                  <w:sz w:val="24"/>
                  <w:szCs w:val="24"/>
                  <w:rPrChange w:id="18" w:author="Mia Nisrina" w:date="2021-04-08T10:01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syukur kepada Allah</w:t>
              </w:r>
            </w:ins>
            <w:del w:id="19" w:author="Mia Nisrina" w:date="2021-04-08T10:01:00Z">
              <w:r w:rsidR="00D80F46"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>Alhamdulillah</w:delText>
              </w:r>
            </w:del>
            <w:del w:id="20" w:author="Mia Nisrina" w:date="2021-04-08T09:48:00Z">
              <w:r w:rsidR="00D80F46" w:rsidRPr="00A16D9B" w:rsidDel="005756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,  </w:delText>
              </w:r>
            </w:del>
            <w:del w:id="21" w:author="Mia Nisrina" w:date="2021-04-08T10:01:00Z">
              <w:r w:rsidR="00D80F46"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>segala  puji  bagi  Allah</w:delText>
              </w:r>
            </w:del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ins w:id="22" w:author="Mia Nisrina" w:date="2021-04-08T10:06:00Z">
              <w:r w:rsidR="001E5B4A" w:rsidRPr="001E5B4A">
                <w:rPr>
                  <w:rFonts w:ascii="Times New Roman" w:hAnsi="Times New Roman" w:cs="Times New Roman"/>
                  <w:sz w:val="24"/>
                  <w:szCs w:val="24"/>
                  <w:rPrChange w:id="23" w:author="Mia Nisrina" w:date="2021-04-08T10:06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karena </w:t>
              </w:r>
            </w:ins>
            <w:del w:id="24" w:author="Mia Nisrina" w:date="2021-04-08T10:01:00Z">
              <w:r w:rsidR="00D80F46"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yang  telah  memberikan  segala  bimbingan-Nya  kepada</w:delText>
              </w:r>
            </w:del>
            <w:del w:id="25" w:author="Mia Nisrina" w:date="2021-04-08T10:06:00Z">
              <w:r w:rsidR="00D80F46" w:rsidRPr="00A16D9B" w:rsidDel="001E5B4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penulis </w:delText>
              </w:r>
            </w:del>
            <w:del w:id="26" w:author="Mia Nisrina" w:date="2021-04-08T10:02:00Z">
              <w:r w:rsidR="00D80F46"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ins w:id="27" w:author="Mia Nisrina" w:date="2021-04-08T10:02:00Z">
              <w:r w:rsidRPr="00774CE1">
                <w:rPr>
                  <w:rFonts w:ascii="Times New Roman" w:hAnsi="Times New Roman" w:cs="Times New Roman"/>
                  <w:sz w:val="24"/>
                  <w:szCs w:val="24"/>
                  <w:rPrChange w:id="28" w:author="Mia Nisrina" w:date="2021-04-08T10:02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dapat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menyelesaikan buku praktikum Jaringan Komputer ini</w:t>
            </w:r>
            <w:ins w:id="29" w:author="Mia Nisrina" w:date="2021-04-08T10:02:00Z">
              <w:r w:rsidRPr="00774CE1">
                <w:rPr>
                  <w:rFonts w:ascii="Times New Roman" w:hAnsi="Times New Roman" w:cs="Times New Roman"/>
                  <w:sz w:val="24"/>
                  <w:szCs w:val="24"/>
                  <w:rPrChange w:id="30" w:author="Mia Nisrina" w:date="2021-04-08T10:02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 </w:t>
              </w:r>
            </w:ins>
            <w:ins w:id="31" w:author="Mia Nisrina" w:date="2021-04-08T10:05:00Z">
              <w:r w:rsidR="00B13601" w:rsidRPr="00B13601">
                <w:rPr>
                  <w:rFonts w:ascii="Times New Roman" w:hAnsi="Times New Roman" w:cs="Times New Roman"/>
                  <w:sz w:val="24"/>
                  <w:szCs w:val="24"/>
                  <w:rPrChange w:id="32" w:author="Mia Nisrina" w:date="2021-04-08T10:05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dalam </w:t>
              </w:r>
              <w:r w:rsidR="009A4DE4" w:rsidRPr="009A4DE4">
                <w:rPr>
                  <w:rFonts w:ascii="Times New Roman" w:hAnsi="Times New Roman" w:cs="Times New Roman"/>
                  <w:sz w:val="24"/>
                  <w:szCs w:val="24"/>
                  <w:rPrChange w:id="33" w:author="Mia Nisrina" w:date="2021-04-08T10:05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kurun </w:t>
              </w:r>
              <w:r w:rsidR="00B13601" w:rsidRPr="00B13601">
                <w:rPr>
                  <w:rFonts w:ascii="Times New Roman" w:hAnsi="Times New Roman" w:cs="Times New Roman"/>
                  <w:sz w:val="24"/>
                  <w:szCs w:val="24"/>
                  <w:rPrChange w:id="34" w:author="Mia Nisrina" w:date="2021-04-08T10:05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waktu </w:t>
              </w:r>
            </w:ins>
            <w:ins w:id="35" w:author="Mia Nisrina" w:date="2021-04-08T10:02:00Z">
              <w:r w:rsidRPr="00774CE1">
                <w:rPr>
                  <w:rFonts w:ascii="Times New Roman" w:hAnsi="Times New Roman" w:cs="Times New Roman"/>
                  <w:sz w:val="24"/>
                  <w:szCs w:val="24"/>
                  <w:rPrChange w:id="36" w:author="Mia Nisrina" w:date="2021-04-08T10:02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enam bula</w:t>
              </w:r>
              <w:r w:rsidRPr="00B13601">
                <w:rPr>
                  <w:rFonts w:ascii="Times New Roman" w:hAnsi="Times New Roman" w:cs="Times New Roman"/>
                  <w:sz w:val="24"/>
                  <w:szCs w:val="24"/>
                  <w:rPrChange w:id="37" w:author="Mia Nisrina" w:date="2021-04-08T10:05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n</w:t>
              </w:r>
            </w:ins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1781DED" w14:textId="77777777" w:rsidR="00D80F46" w:rsidRPr="00A16D9B" w:rsidDel="00575622" w:rsidRDefault="00D80F46" w:rsidP="008D1AF7">
            <w:pPr>
              <w:spacing w:line="312" w:lineRule="auto"/>
              <w:jc w:val="both"/>
              <w:rPr>
                <w:del w:id="38" w:author="Mia Nisrina" w:date="2021-04-08T09:48:00Z"/>
                <w:rFonts w:ascii="Times New Roman" w:hAnsi="Times New Roman" w:cs="Times New Roman"/>
                <w:sz w:val="24"/>
                <w:szCs w:val="24"/>
              </w:rPr>
            </w:pPr>
          </w:p>
          <w:p w14:paraId="7A20AFB5" w14:textId="68E7FF3B" w:rsidR="00575622" w:rsidRDefault="00D80F46" w:rsidP="00575622">
            <w:pPr>
              <w:spacing w:line="312" w:lineRule="auto"/>
              <w:jc w:val="both"/>
              <w:rPr>
                <w:ins w:id="39" w:author="Mia Nisrina" w:date="2021-04-08T09:48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</w:t>
            </w:r>
            <w:ins w:id="40" w:author="Mia Nisrina" w:date="2021-04-08T10:12:00Z">
              <w:r w:rsidR="000F5B69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41" w:author="Mia Nisrina" w:date="2021-04-08T10:12:00Z">
              <w:r w:rsidRPr="00A16D9B" w:rsidDel="000F5B6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proofErr w:type="spellStart"/>
            <w:ins w:id="42" w:author="Mia Nisrina" w:date="2021-04-08T10:12:00Z">
              <w:r w:rsidR="000F5B69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dapat</w:t>
              </w:r>
            </w:ins>
            <w:proofErr w:type="spellEnd"/>
            <w:ins w:id="43" w:author="Mia Nisrina" w:date="2021-04-08T10:13:00Z">
              <w:r w:rsidR="000F5B69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del w:id="44" w:author="Mia Nisrina" w:date="2021-04-08T10:12:00Z">
              <w:r w:rsidRPr="00A16D9B" w:rsidDel="000F5B69">
                <w:rPr>
                  <w:rFonts w:ascii="Times New Roman" w:hAnsi="Times New Roman" w:cs="Times New Roman"/>
                  <w:sz w:val="24"/>
                  <w:szCs w:val="24"/>
                </w:rPr>
                <w:delText>per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gunakan  sebagai  modul  ajar  praktikum  Jaringan</w:t>
            </w:r>
            <w:del w:id="45" w:author="Mia Nisrina" w:date="2021-04-08T10:05:00Z">
              <w:r w:rsidRPr="00A16D9B" w:rsidDel="009A4DE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Komputer  program  D3/D4 di Politeknik Elektronika Negeri Surabaya.</w:t>
            </w:r>
            <w:del w:id="46" w:author="Mia Nisrina" w:date="2021-04-08T10:02:00Z">
              <w:r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0132EA3D" w14:textId="77777777" w:rsidR="00575622" w:rsidRDefault="00575622" w:rsidP="00575622">
            <w:pPr>
              <w:spacing w:line="312" w:lineRule="auto"/>
              <w:jc w:val="both"/>
              <w:rPr>
                <w:ins w:id="47" w:author="Mia Nisrina" w:date="2021-04-08T09:48:00Z"/>
                <w:rFonts w:ascii="Times New Roman" w:hAnsi="Times New Roman" w:cs="Times New Roman"/>
                <w:sz w:val="24"/>
                <w:szCs w:val="24"/>
              </w:rPr>
            </w:pPr>
          </w:p>
          <w:p w14:paraId="7820CCC9" w14:textId="15CD57E0" w:rsidR="00D80F46" w:rsidRPr="00A16D9B" w:rsidRDefault="00D80F46" w:rsidP="00575622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8" w:author="Mia Nisrina" w:date="2021-04-08T09:48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Sasaran dari praktikum Jaringan Komputer ini  adalah  memberikan  pengetahuan  kepada  mahasiswa  tentang  teknik  membangun  sistem  Jaringan  Komputer  berbasis  Linux  </w:t>
            </w:r>
            <w:ins w:id="49" w:author="Mia Nisrina" w:date="2021-04-08T09:49:00Z">
              <w:r w:rsidR="0057562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di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mulai  dari  instalasi  sistem  operasi,  perintah-perintah  dasar  Linux</w:t>
            </w:r>
            <w:ins w:id="50" w:author="Mia Nisrina" w:date="2021-04-08T10:00:00Z">
              <w:r w:rsidR="00774CE1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proofErr w:type="spellStart"/>
            <w:ins w:id="51" w:author="Mia Nisrina" w:date="2021-04-08T10:11:00Z">
              <w:r w:rsidR="00DE54FA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sampai</w:t>
              </w:r>
              <w:proofErr w:type="spellEnd"/>
              <w:r w:rsidR="00DE54FA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="00DE54FA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dengan</w:t>
              </w:r>
            </w:ins>
            <w:proofErr w:type="spellEnd"/>
            <w:ins w:id="52" w:author="Mia Nisrina" w:date="2021-04-08T10:00:00Z">
              <w:r w:rsidR="00774CE1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53" w:author="Mia Nisrina" w:date="2021-04-08T09:57:00Z">
              <w:r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54" w:author="Mia Nisrina" w:date="2021-04-08T10:00:00Z">
              <w:r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sampai dengan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membangun internet server</w:t>
            </w:r>
            <w:ins w:id="55" w:author="Mia Nisrina" w:date="2021-04-08T09:59:00Z">
              <w:r w:rsidR="00774CE1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 Interne</w:t>
              </w:r>
            </w:ins>
            <w:ins w:id="56" w:author="Mia Nisrina" w:date="2021-04-08T10:03:00Z">
              <w:r w:rsidR="002E1A4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t</w:t>
              </w:r>
            </w:ins>
            <w:ins w:id="57" w:author="Mia Nisrina" w:date="2021-04-08T10:00:00Z">
              <w:r w:rsidR="00774CE1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server yang </w:t>
              </w:r>
              <w:proofErr w:type="spellStart"/>
              <w:r w:rsidR="00774CE1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akan</w:t>
              </w:r>
              <w:proofErr w:type="spellEnd"/>
              <w:r w:rsidR="00774CE1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="00774CE1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dipelajari</w:t>
              </w:r>
            </w:ins>
            <w:proofErr w:type="spellEnd"/>
            <w:del w:id="58" w:author="Mia Nisrina" w:date="2021-04-08T10:00:00Z">
              <w:r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yang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meliputi </w:t>
            </w:r>
            <w:r w:rsidRPr="0057562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59" w:author="Mia Nisrina" w:date="2021-04-08T09:4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57562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0" w:author="Mia Nisrina" w:date="2021-04-08T09:4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562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1" w:author="Mia Nisrina" w:date="2021-04-08T09:4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del w:id="62" w:author="Mia Nisrina" w:date="2021-04-08T10:03:00Z">
              <w:r w:rsidRPr="00A16D9B" w:rsidDel="002E1A4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57562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3" w:author="Mia Nisrina" w:date="2021-04-08T09:4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del w:id="64" w:author="Mia Nisrina" w:date="2021-04-08T10:03:00Z">
              <w:r w:rsidRPr="00575622" w:rsidDel="002E1A4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5" w:author="Mia Nisrina" w:date="2021-04-08T09:4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ins w:id="66" w:author="Mia Nisrina" w:date="2021-04-08T10:03:00Z">
              <w:r w:rsidR="002E1A4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ID"/>
                </w:rPr>
                <w:t xml:space="preserve"> </w:t>
              </w:r>
            </w:ins>
            <w:del w:id="67" w:author="Mia Nisrina" w:date="2021-04-08T10:03:00Z">
              <w:r w:rsidRPr="00575622" w:rsidDel="002E1A42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68" w:author="Mia Nisrina" w:date="2021-04-08T09:49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</w:delText>
              </w:r>
            </w:del>
            <w:r w:rsidRPr="00575622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69" w:author="Mia Nisrina" w:date="2021-04-08T09:49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ins w:id="70" w:author="Mia Nisrina" w:date="2021-04-08T10:03:00Z">
              <w:r w:rsidR="002E1A4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71" w:author="Mia Nisrina" w:date="2021-04-08T10:03:00Z">
              <w:r w:rsidRPr="00A16D9B" w:rsidDel="002E1A4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72" w:author="Mia Nisrina" w:date="2021-04-08T09:49:00Z">
              <w:r w:rsidRPr="00A16D9B" w:rsidDel="00575622">
                <w:rPr>
                  <w:rFonts w:ascii="Times New Roman" w:hAnsi="Times New Roman" w:cs="Times New Roman"/>
                  <w:sz w:val="24"/>
                  <w:szCs w:val="24"/>
                </w:rPr>
                <w:delText>dan  lain  sebagainya</w:delText>
              </w:r>
            </w:del>
            <w:proofErr w:type="spellStart"/>
            <w:ins w:id="73" w:author="Mia Nisrina" w:date="2021-04-08T09:49:00Z">
              <w:r w:rsidR="0057562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ds</w:t>
              </w:r>
            </w:ins>
            <w:ins w:id="74" w:author="Mia Nisrina" w:date="2021-04-08T10:04:00Z">
              <w:r w:rsidR="002E1A4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t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del w:id="75" w:author="Mia Nisrina" w:date="2021-04-08T10:14:00Z">
              <w:r w:rsidRPr="00A16D9B" w:rsidDel="000F5B6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ins w:id="76" w:author="Mia Nisrina" w:date="2021-04-08T09:49:00Z">
              <w:r w:rsidR="0057562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,</w:t>
              </w:r>
            </w:ins>
            <w:ins w:id="77" w:author="Mia Nisrina" w:date="2021-04-08T10:14:00Z">
              <w:r w:rsidR="000F5B69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78" w:author="Mia Nisrina" w:date="2021-04-08T10:14:00Z">
              <w:r w:rsidRPr="00A16D9B" w:rsidDel="000F5B6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ins w:id="79" w:author="Mia Nisrina" w:date="2021-04-08T10:14:00Z">
              <w:r w:rsidR="000F5B69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80" w:author="Mia Nisrina" w:date="2021-04-08T10:14:00Z">
              <w:r w:rsidRPr="00A16D9B" w:rsidDel="000F5B6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81" w:author="Mia Nisrina" w:date="2021-04-08T09:50:00Z">
              <w:r w:rsidRPr="00A16D9B" w:rsidDel="005756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 Jaringan  Komputer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ins w:id="82" w:author="Mia Nisrina" w:date="2021-04-08T09:50:00Z">
              <w:r w:rsidR="0057562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juga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83" w:author="Mia Nisrina" w:date="2021-04-08T09:50:00Z">
              <w:r w:rsidRPr="00A16D9B" w:rsidDel="005756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dapat digunakan sebagai panduan bagi mahasiswa saat melaksanakan praktikum</w:t>
            </w:r>
            <w:ins w:id="84" w:author="Mia Nisrina" w:date="2021-04-08T10:12:00Z">
              <w:r w:rsidR="00F923D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del w:id="85" w:author="Mia Nisrina" w:date="2021-04-08T10:12:00Z">
              <w:r w:rsidRPr="00A16D9B" w:rsidDel="00F923D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proofErr w:type="spellStart"/>
            <w:ins w:id="86" w:author="Mia Nisrina" w:date="2021-04-08T09:50:00Z">
              <w:r w:rsidR="0057562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Jaringan</w:t>
              </w:r>
            </w:ins>
            <w:proofErr w:type="spellEnd"/>
            <w:ins w:id="87" w:author="Mia Nisrina" w:date="2021-04-08T10:11:00Z">
              <w:r w:rsidR="00F923DD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</w:ins>
            <w:proofErr w:type="spellStart"/>
            <w:ins w:id="88" w:author="Mia Nisrina" w:date="2021-04-08T09:50:00Z">
              <w:r w:rsidR="0057562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Komputer</w:t>
              </w:r>
            </w:ins>
            <w:proofErr w:type="spellEnd"/>
            <w:del w:id="89" w:author="Mia Nisrina" w:date="2021-04-08T09:50:00Z">
              <w:r w:rsidRPr="00A16D9B" w:rsidDel="00575622">
                <w:rPr>
                  <w:rFonts w:ascii="Times New Roman" w:hAnsi="Times New Roman" w:cs="Times New Roman"/>
                  <w:sz w:val="24"/>
                  <w:szCs w:val="24"/>
                </w:rPr>
                <w:delText>tersebut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del w:id="90" w:author="Mia Nisrina" w:date="2021-04-08T10:14:00Z">
              <w:r w:rsidRPr="00A16D9B" w:rsidDel="0074700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1D5D23F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3ABF16" w14:textId="7451C45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ins w:id="91" w:author="Mia Nisrina" w:date="2021-04-08T10:02:00Z">
              <w:r w:rsidR="00774CE1" w:rsidRPr="00774CE1">
                <w:rPr>
                  <w:rFonts w:ascii="Times New Roman" w:hAnsi="Times New Roman" w:cs="Times New Roman"/>
                  <w:sz w:val="24"/>
                  <w:szCs w:val="24"/>
                  <w:rPrChange w:id="92" w:author="Mia Nisrina" w:date="2021-04-08T10:02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 </w:t>
              </w:r>
            </w:ins>
            <w:del w:id="93" w:author="Mia Nisrina" w:date="2021-04-08T10:02:00Z">
              <w:r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94" w:author="Mia Nisrina" w:date="2021-04-08T09:57:00Z">
              <w:r w:rsidR="00774CE1" w:rsidRPr="00774CE1">
                <w:rPr>
                  <w:rFonts w:ascii="Times New Roman" w:hAnsi="Times New Roman" w:cs="Times New Roman"/>
                  <w:sz w:val="24"/>
                  <w:szCs w:val="24"/>
                  <w:rPrChange w:id="95" w:author="Mia Nisrina" w:date="2021-04-08T09:57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telah berusaha menyempurnakan buku praktikum </w:t>
              </w:r>
              <w:r w:rsidR="00774CE1" w:rsidRPr="00774CE1">
                <w:rPr>
                  <w:rFonts w:ascii="Times New Roman" w:hAnsi="Times New Roman" w:cs="Times New Roman"/>
                  <w:sz w:val="24"/>
                  <w:szCs w:val="24"/>
                  <w:rPrChange w:id="96" w:author="Mia Nisrina" w:date="2021-04-08T09:5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ini</w:t>
              </w:r>
            </w:ins>
            <w:ins w:id="97" w:author="Mia Nisrina" w:date="2021-04-08T09:58:00Z">
              <w:r w:rsidR="00774CE1" w:rsidRPr="00774CE1">
                <w:rPr>
                  <w:rFonts w:ascii="Times New Roman" w:hAnsi="Times New Roman" w:cs="Times New Roman"/>
                  <w:sz w:val="24"/>
                  <w:szCs w:val="24"/>
                  <w:rPrChange w:id="98" w:author="Mia Nisrina" w:date="2021-04-08T09:5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 dengan mengacu </w:t>
              </w:r>
            </w:ins>
            <w:proofErr w:type="spellStart"/>
            <w:ins w:id="99" w:author="Mia Nisrina" w:date="2021-04-08T10:10:00Z">
              <w:r w:rsidR="00DE54FA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ke</w:t>
              </w:r>
            </w:ins>
            <w:proofErr w:type="spellEnd"/>
            <w:ins w:id="100" w:author="Mia Nisrina" w:date="2021-04-08T09:58:00Z">
              <w:r w:rsidR="00774CE1" w:rsidRPr="00774CE1">
                <w:rPr>
                  <w:rFonts w:ascii="Times New Roman" w:hAnsi="Times New Roman" w:cs="Times New Roman"/>
                  <w:sz w:val="24"/>
                  <w:szCs w:val="24"/>
                  <w:rPrChange w:id="101" w:author="Mia Nisrina" w:date="2021-04-08T09:5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pada beberapa referensi</w:t>
              </w:r>
              <w:r w:rsidR="00774CE1" w:rsidRPr="00774CE1">
                <w:rPr>
                  <w:rFonts w:ascii="Times New Roman" w:hAnsi="Times New Roman" w:cs="Times New Roman"/>
                  <w:sz w:val="24"/>
                  <w:szCs w:val="24"/>
                  <w:rPrChange w:id="102" w:author="Mia Nisrina" w:date="2021-04-08T10:02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. Buku praktikum ini akan di</w:t>
              </w:r>
            </w:ins>
            <w:ins w:id="103" w:author="Mia Nisrina" w:date="2021-04-08T09:59:00Z">
              <w:r w:rsidR="00774CE1" w:rsidRPr="00774CE1">
                <w:rPr>
                  <w:rFonts w:ascii="Times New Roman" w:hAnsi="Times New Roman" w:cs="Times New Roman"/>
                  <w:sz w:val="24"/>
                  <w:szCs w:val="24"/>
                  <w:rPrChange w:id="104" w:author="Mia Nisrina" w:date="2021-04-08T10:02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perbaharui kembali </w:t>
              </w:r>
            </w:ins>
            <w:ins w:id="105" w:author="Mia Nisrina" w:date="2021-04-08T10:02:00Z">
              <w:r w:rsidR="00774CE1" w:rsidRPr="00774CE1">
                <w:rPr>
                  <w:rFonts w:ascii="Times New Roman" w:hAnsi="Times New Roman" w:cs="Times New Roman"/>
                  <w:sz w:val="24"/>
                  <w:szCs w:val="24"/>
                  <w:rPrChange w:id="106" w:author="Mia Nisrina" w:date="2021-04-08T10:02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mengikuti perkembangan</w:t>
              </w:r>
            </w:ins>
            <w:ins w:id="107" w:author="Mia Nisrina" w:date="2021-04-08T10:04:00Z">
              <w:r w:rsidR="002E1A4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="002E1A4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ilmu</w:t>
              </w:r>
              <w:proofErr w:type="spellEnd"/>
              <w:r w:rsidR="002E1A4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di masa </w:t>
              </w:r>
              <w:proofErr w:type="spellStart"/>
              <w:r w:rsidR="002E1A4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mendatang</w:t>
              </w:r>
              <w:proofErr w:type="spellEnd"/>
              <w:r w:rsidR="002E1A42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</w:ins>
            <w:ins w:id="108" w:author="Mia Nisrina" w:date="2021-04-08T10:02:00Z">
              <w:r w:rsidR="00774CE1" w:rsidRPr="00774CE1">
                <w:rPr>
                  <w:rFonts w:ascii="Times New Roman" w:hAnsi="Times New Roman" w:cs="Times New Roman"/>
                  <w:sz w:val="24"/>
                  <w:szCs w:val="24"/>
                  <w:rPrChange w:id="109" w:author="Mia Nisrina" w:date="2021-04-08T10:02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 </w:t>
              </w:r>
            </w:ins>
            <w:del w:id="110" w:author="Mia Nisrina" w:date="2021-04-08T09:58:00Z">
              <w:r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>menyadari  bahwa  buku  ini  jauh  dari  sempurna,  oleh  karena  itu  penulis  akan  memperbaikinya  secara  berkala.</w:delText>
              </w:r>
            </w:del>
            <w:del w:id="111" w:author="Mia Nisrina" w:date="2021-04-08T09:59:00Z">
              <w:r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Saran  dan  kritik  untuk  perbaikan  buku  ini  sangat  kami  harapkan. </w:delText>
              </w:r>
            </w:del>
            <w:del w:id="112" w:author="Mia Nisrina" w:date="2021-04-08T10:00:00Z">
              <w:r w:rsidRPr="00A16D9B" w:rsidDel="00774CE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</w:p>
          <w:p w14:paraId="7DC1737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7E9E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</w:t>
            </w:r>
            <w:del w:id="113" w:author="Mia Nisrina" w:date="2021-04-08T09:51:00Z">
              <w:r w:rsidRPr="00A16D9B" w:rsidDel="00575622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Amin. </w:delText>
              </w:r>
            </w:del>
          </w:p>
          <w:p w14:paraId="70555A5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7E5D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3B968D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6AF88E25" w14:textId="57B57E02" w:rsidR="00D80F46" w:rsidRDefault="00D80F46" w:rsidP="008D1AF7">
            <w:pPr>
              <w:spacing w:line="312" w:lineRule="auto"/>
              <w:jc w:val="right"/>
              <w:rPr>
                <w:ins w:id="114" w:author="Mia Nisrina" w:date="2021-04-08T09:45:00Z"/>
                <w:rFonts w:ascii="Times New Roman" w:hAnsi="Times New Roman" w:cs="Times New Roman"/>
                <w:sz w:val="24"/>
                <w:szCs w:val="24"/>
              </w:rPr>
            </w:pPr>
          </w:p>
          <w:p w14:paraId="68AFEB24" w14:textId="77777777" w:rsidR="00575622" w:rsidRPr="00A16D9B" w:rsidRDefault="00575622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2138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05AFE4D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EB4F98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59503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267FBB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30873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C09D8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269101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9C76AA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8125E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C0CCA" w14:textId="77777777" w:rsidR="006A13CF" w:rsidRDefault="006A13CF" w:rsidP="00D80F46">
      <w:r>
        <w:separator/>
      </w:r>
    </w:p>
  </w:endnote>
  <w:endnote w:type="continuationSeparator" w:id="0">
    <w:p w14:paraId="48638BC8" w14:textId="77777777" w:rsidR="006A13CF" w:rsidRDefault="006A13C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16AA1" w14:textId="77777777" w:rsidR="00D80F46" w:rsidRDefault="00D80F46">
    <w:pPr>
      <w:pStyle w:val="Footer"/>
    </w:pPr>
    <w:r>
      <w:t>CLO-4</w:t>
    </w:r>
  </w:p>
  <w:p w14:paraId="33844F5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72245" w14:textId="77777777" w:rsidR="006A13CF" w:rsidRDefault="006A13CF" w:rsidP="00D80F46">
      <w:r>
        <w:separator/>
      </w:r>
    </w:p>
  </w:footnote>
  <w:footnote w:type="continuationSeparator" w:id="0">
    <w:p w14:paraId="4ED8A42F" w14:textId="77777777" w:rsidR="006A13CF" w:rsidRDefault="006A13C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a Nisrina">
    <w15:presenceInfo w15:providerId="Windows Live" w15:userId="adf313b10e505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F5B69"/>
    <w:rsid w:val="0012251A"/>
    <w:rsid w:val="00184E03"/>
    <w:rsid w:val="001E5B4A"/>
    <w:rsid w:val="002D5B47"/>
    <w:rsid w:val="002E1A42"/>
    <w:rsid w:val="00327783"/>
    <w:rsid w:val="0042167F"/>
    <w:rsid w:val="0046485C"/>
    <w:rsid w:val="004F5D73"/>
    <w:rsid w:val="00575622"/>
    <w:rsid w:val="006A13CF"/>
    <w:rsid w:val="00747004"/>
    <w:rsid w:val="00771E9D"/>
    <w:rsid w:val="00774CE1"/>
    <w:rsid w:val="008D1AF7"/>
    <w:rsid w:val="00924DF5"/>
    <w:rsid w:val="009A4DE4"/>
    <w:rsid w:val="00A16D9B"/>
    <w:rsid w:val="00A86167"/>
    <w:rsid w:val="00AF28E1"/>
    <w:rsid w:val="00B13601"/>
    <w:rsid w:val="00D80F46"/>
    <w:rsid w:val="00DE54FA"/>
    <w:rsid w:val="00F53007"/>
    <w:rsid w:val="00F9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DB5C1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Mia Nisrina</cp:lastModifiedBy>
  <cp:revision>17</cp:revision>
  <dcterms:created xsi:type="dcterms:W3CDTF">2019-10-18T19:52:00Z</dcterms:created>
  <dcterms:modified xsi:type="dcterms:W3CDTF">2021-04-08T03:14:00Z</dcterms:modified>
</cp:coreProperties>
</file>