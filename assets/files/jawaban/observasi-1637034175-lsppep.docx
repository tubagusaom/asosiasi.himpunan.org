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F55F3E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F55F3E">
        <w:tc>
          <w:tcPr>
            <w:tcW w:w="9350" w:type="dxa"/>
          </w:tcPr>
          <w:p w:rsidR="00125355" w:rsidRDefault="00125355" w:rsidP="00F55F3E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commentRangeEnd w:id="0"/>
            <w:proofErr w:type="spellEnd"/>
            <w:r w:rsidR="00F55F3E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F55F3E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F55F3E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Start w:id="3"/>
            <w:proofErr w:type="spellEnd"/>
            <w:ins w:id="4" w:author="apple" w:date="2021-11-16T09:53:00Z">
              <w:r w:rsidR="00F55F3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commentRangeEnd w:id="3"/>
              <w:r w:rsidR="00F55F3E">
                <w:rPr>
                  <w:rStyle w:val="CommentReference"/>
                </w:rPr>
                <w:commentReference w:id="3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F55F3E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7"/>
            <w:proofErr w:type="spellEnd"/>
            <w:r w:rsidR="00F55F3E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F55F3E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9"/>
            <w:r w:rsidR="00F55F3E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F55F3E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Start w:id="1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1"/>
            <w:r w:rsidR="00F55F3E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2"/>
            <w:proofErr w:type="spellEnd"/>
            <w:r w:rsidR="00F55F3E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F55F3E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commentRangeEnd w:id="14"/>
            <w:r w:rsidR="00F55F3E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ra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15"/>
            <w:r w:rsidR="00F55F3E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commentRangeStart w:id="1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F55F3E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17" w:author="apple" w:date="2021-11-16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Mengapa</w:t>
            </w:r>
            <w:proofErr w:type="spellEnd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18" w:author="apple" w:date="2021-11-16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19" w:author="apple" w:date="2021-11-16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20" w:author="apple" w:date="2021-11-16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21" w:author="apple" w:date="2021-11-16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22" w:author="apple" w:date="2021-11-16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23"/>
            <w:proofErr w:type="spellEnd"/>
            <w:r w:rsidR="00864A24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24"/>
            <w:proofErr w:type="spellEnd"/>
            <w:r w:rsidR="00864A24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5"/>
            <w:r w:rsidR="00864A24">
              <w:rPr>
                <w:rStyle w:val="CommentReference"/>
              </w:rPr>
              <w:commentReference w:id="2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26" w:author="apple" w:date="2021-11-16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27" w:author="apple" w:date="2021-11-16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28" w:author="apple" w:date="2021-11-16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29"/>
            <w:proofErr w:type="spellEnd"/>
            <w:r w:rsidR="00864A24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30"/>
            <w:proofErr w:type="spellEnd"/>
            <w:r w:rsidR="00864A24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31" w:author="apple" w:date="2021-11-16T10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32" w:author="apple" w:date="2021-11-16T10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33" w:author="apple" w:date="2021-11-16T10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commentRangeEnd w:id="34"/>
            <w:proofErr w:type="spellEnd"/>
            <w:r w:rsidR="00864A24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3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5"/>
            <w:r w:rsidR="00864A24">
              <w:rPr>
                <w:rStyle w:val="CommentReference"/>
              </w:rPr>
              <w:commentReference w:id="3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6"/>
            <w:r w:rsidR="00864A24">
              <w:rPr>
                <w:rStyle w:val="CommentReference"/>
              </w:rPr>
              <w:commentReference w:id="36"/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37"/>
            <w:proofErr w:type="spellEnd"/>
            <w:r w:rsidR="00864A24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38" w:author="apple" w:date="2021-11-16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39"/>
            <w:proofErr w:type="spellEnd"/>
            <w:r w:rsidR="00864A24">
              <w:rPr>
                <w:rStyle w:val="CommentReference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64A24">
              <w:rPr>
                <w:rFonts w:ascii="Times New Roman" w:eastAsia="Times New Roman" w:hAnsi="Times New Roman" w:cs="Times New Roman"/>
                <w:strike/>
                <w:szCs w:val="24"/>
                <w:rPrChange w:id="40" w:author="apple" w:date="2021-11-16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1"/>
            <w:r w:rsidR="00864A24">
              <w:rPr>
                <w:rStyle w:val="CommentReference"/>
              </w:rPr>
              <w:commentReference w:id="4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commentRangeEnd w:id="42"/>
            <w:proofErr w:type="spellEnd"/>
            <w:r w:rsidR="00864A24">
              <w:rPr>
                <w:rStyle w:val="CommentReference"/>
              </w:rPr>
              <w:commentReference w:id="4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4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3"/>
            <w:r w:rsidR="006D7488">
              <w:rPr>
                <w:rStyle w:val="CommentReference"/>
              </w:rPr>
              <w:commentReference w:id="4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4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44"/>
            <w:proofErr w:type="spellEnd"/>
            <w:r w:rsidR="006D7488">
              <w:rPr>
                <w:rStyle w:val="CommentReference"/>
              </w:rPr>
              <w:commentReference w:id="4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45"/>
            <w:proofErr w:type="spellEnd"/>
            <w:ins w:id="46" w:author="apple" w:date="2021-11-16T10:09:00Z">
              <w:r w:rsidR="006D748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commentRangeEnd w:id="45"/>
              <w:r w:rsidR="006D7488">
                <w:rPr>
                  <w:rStyle w:val="CommentReference"/>
                </w:rPr>
                <w:commentReference w:id="45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D7488">
              <w:rPr>
                <w:rFonts w:ascii="Times New Roman" w:eastAsia="Times New Roman" w:hAnsi="Times New Roman" w:cs="Times New Roman"/>
                <w:strike/>
                <w:szCs w:val="24"/>
                <w:rPrChange w:id="48" w:author="apple" w:date="2021-11-16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6D7488">
              <w:rPr>
                <w:rFonts w:ascii="Times New Roman" w:eastAsia="Times New Roman" w:hAnsi="Times New Roman" w:cs="Times New Roman"/>
                <w:strike/>
                <w:szCs w:val="24"/>
                <w:rPrChange w:id="49" w:author="apple" w:date="2021-11-16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50" w:name="_GoBack"/>
            <w:bookmarkEnd w:id="50"/>
          </w:p>
          <w:p w:rsidR="00125355" w:rsidRPr="00EC6F38" w:rsidRDefault="00125355" w:rsidP="00F55F3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5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1"/>
            <w:r w:rsidR="006D7488">
              <w:rPr>
                <w:rStyle w:val="CommentReference"/>
              </w:rPr>
              <w:commentReference w:id="5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52"/>
            <w:proofErr w:type="spellEnd"/>
            <w:r w:rsidR="006D7488">
              <w:rPr>
                <w:rStyle w:val="CommentReference"/>
              </w:rPr>
              <w:commentReference w:id="5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pple" w:date="2021-11-16T09:57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gramStart"/>
      <w:r>
        <w:t>zone</w:t>
      </w:r>
      <w:proofErr w:type="gramEnd"/>
    </w:p>
  </w:comment>
  <w:comment w:id="1" w:author="apple" w:date="2021-11-16T09:57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ekstrem</w:t>
      </w:r>
      <w:proofErr w:type="spellEnd"/>
      <w:proofErr w:type="gramEnd"/>
    </w:p>
  </w:comment>
  <w:comment w:id="2" w:author="apple" w:date="2021-11-16T09:57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industri</w:t>
      </w:r>
      <w:proofErr w:type="spellEnd"/>
      <w:proofErr w:type="gramEnd"/>
    </w:p>
  </w:comment>
  <w:comment w:id="3" w:author="apple" w:date="2021-11-16T09:54:00Z" w:initials="a">
    <w:p w:rsidR="00864A24" w:rsidRDefault="00864A24">
      <w:pPr>
        <w:pStyle w:val="CommentText"/>
      </w:pPr>
      <w:ins w:id="5" w:author="apple" w:date="2021-11-16T09:53:00Z">
        <w:r>
          <w:rPr>
            <w:rStyle w:val="CommentReference"/>
          </w:rPr>
          <w:annotationRef/>
        </w:r>
      </w:ins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komma</w:t>
      </w:r>
      <w:proofErr w:type="spellEnd"/>
      <w:r>
        <w:t xml:space="preserve"> “,”</w:t>
      </w:r>
    </w:p>
  </w:comment>
  <w:comment w:id="6" w:author="apple" w:date="2021-11-16T09:50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7" w:author="apple" w:date="2021-11-16T09:51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pekerja</w:t>
      </w:r>
      <w:proofErr w:type="spellEnd"/>
      <w:proofErr w:type="gramEnd"/>
    </w:p>
  </w:comment>
  <w:comment w:id="8" w:author="apple" w:date="2021-11-16T09:51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9" w:author="apple" w:date="2021-11-16T09:54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“,”</w:t>
      </w:r>
    </w:p>
  </w:comment>
  <w:comment w:id="10" w:author="apple" w:date="2021-11-16T09:54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dibuat</w:t>
      </w:r>
      <w:proofErr w:type="spellEnd"/>
      <w:proofErr w:type="gramEnd"/>
    </w:p>
  </w:comment>
  <w:comment w:id="11" w:author="apple" w:date="2021-11-16T09:55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“,”</w:t>
      </w:r>
    </w:p>
  </w:comment>
  <w:comment w:id="12" w:author="apple" w:date="2021-11-16T09:55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memperluas</w:t>
      </w:r>
      <w:proofErr w:type="spellEnd"/>
      <w:proofErr w:type="gramEnd"/>
    </w:p>
  </w:comment>
  <w:comment w:id="13" w:author="apple" w:date="2021-11-16T09:55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14" w:author="apple" w:date="2021-11-16T09:56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r>
        <w:t xml:space="preserve">Era …E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5" w:author="apple" w:date="2021-11-16T09:56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r>
        <w:t>Milenial</w:t>
      </w:r>
      <w:proofErr w:type="spellEnd"/>
      <w:r>
        <w:t xml:space="preserve"> … 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capital</w:t>
      </w:r>
    </w:p>
  </w:comment>
  <w:comment w:id="16" w:author="apple" w:date="2021-11-16T09:57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berpikir</w:t>
      </w:r>
      <w:proofErr w:type="spellEnd"/>
      <w:proofErr w:type="gramEnd"/>
    </w:p>
  </w:comment>
  <w:comment w:id="23" w:author="apple" w:date="2021-11-16T10:00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dipublikasi</w:t>
      </w:r>
      <w:proofErr w:type="spellEnd"/>
      <w:proofErr w:type="gramEnd"/>
    </w:p>
  </w:comment>
  <w:comment w:id="24" w:author="apple" w:date="2021-11-16T10:01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tahap</w:t>
      </w:r>
      <w:proofErr w:type="spellEnd"/>
      <w:proofErr w:type="gramEnd"/>
    </w:p>
  </w:comment>
  <w:comment w:id="25" w:author="apple" w:date="2021-11-16T10:01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29" w:author="apple" w:date="2021-11-16T10:02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30" w:author="apple" w:date="2021-11-16T10:03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gramStart"/>
      <w:r>
        <w:t>guru</w:t>
      </w:r>
      <w:proofErr w:type="gramEnd"/>
    </w:p>
  </w:comment>
  <w:comment w:id="34" w:author="apple" w:date="2021-11-16T10:05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gramStart"/>
      <w:r>
        <w:t>era</w:t>
      </w:r>
      <w:proofErr w:type="gramEnd"/>
      <w:r>
        <w:t>-</w:t>
      </w:r>
      <w:proofErr w:type="spellStart"/>
      <w:r>
        <w:t>nya</w:t>
      </w:r>
      <w:proofErr w:type="spellEnd"/>
    </w:p>
  </w:comment>
  <w:comment w:id="35" w:author="apple" w:date="2021-11-16T10:05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ditekankan</w:t>
      </w:r>
      <w:proofErr w:type="spellEnd"/>
      <w:proofErr w:type="gramEnd"/>
    </w:p>
  </w:comment>
  <w:comment w:id="36" w:author="apple" w:date="2021-11-16T10:05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dapat</w:t>
      </w:r>
      <w:proofErr w:type="spellEnd"/>
      <w:proofErr w:type="gramEnd"/>
    </w:p>
  </w:comment>
  <w:comment w:id="37" w:author="apple" w:date="2021-11-16T10:05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melihat</w:t>
      </w:r>
      <w:proofErr w:type="spellEnd"/>
      <w:proofErr w:type="gramEnd"/>
    </w:p>
  </w:comment>
  <w:comment w:id="39" w:author="apple" w:date="2021-11-16T10:06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41" w:author="apple" w:date="2021-11-16T10:07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42" w:author="apple" w:date="2021-11-16T10:07:00Z" w:initials="a">
    <w:p w:rsidR="00864A24" w:rsidRDefault="00864A2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menimbulkan</w:t>
      </w:r>
      <w:proofErr w:type="spellEnd"/>
      <w:proofErr w:type="gramEnd"/>
    </w:p>
  </w:comment>
  <w:comment w:id="43" w:author="apple" w:date="2021-11-16T10:07:00Z" w:initials="a">
    <w:p w:rsidR="006D7488" w:rsidRDefault="006D748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muncul</w:t>
      </w:r>
      <w:proofErr w:type="spellEnd"/>
      <w:proofErr w:type="gramEnd"/>
    </w:p>
  </w:comment>
  <w:comment w:id="44" w:author="apple" w:date="2021-11-16T10:07:00Z" w:initials="a">
    <w:p w:rsidR="006D7488" w:rsidRDefault="006D748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mengaplikasikan</w:t>
      </w:r>
      <w:proofErr w:type="spellEnd"/>
      <w:proofErr w:type="gramEnd"/>
    </w:p>
  </w:comment>
  <w:comment w:id="45" w:author="apple" w:date="2021-11-16T10:09:00Z" w:initials="a">
    <w:p w:rsidR="006D7488" w:rsidRDefault="006D7488">
      <w:pPr>
        <w:pStyle w:val="CommentText"/>
      </w:pPr>
      <w:ins w:id="47" w:author="apple" w:date="2021-11-16T10:09:00Z">
        <w:r>
          <w:rPr>
            <w:rStyle w:val="CommentReference"/>
          </w:rPr>
          <w:annotationRef/>
        </w:r>
      </w:ins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“,”</w:t>
      </w:r>
    </w:p>
  </w:comment>
  <w:comment w:id="51" w:author="apple" w:date="2021-11-16T10:08:00Z" w:initials="a">
    <w:p w:rsidR="006D7488" w:rsidRDefault="006D748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terakhir</w:t>
      </w:r>
      <w:proofErr w:type="spellEnd"/>
      <w:proofErr w:type="gramEnd"/>
    </w:p>
  </w:comment>
  <w:comment w:id="52" w:author="apple" w:date="2021-11-16T10:09:00Z" w:initials="a">
    <w:p w:rsidR="006D7488" w:rsidRDefault="006D748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melihat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altName w:val="Baskerville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D7488"/>
    <w:rsid w:val="00864A24"/>
    <w:rsid w:val="00924DF5"/>
    <w:rsid w:val="00F5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55F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F3E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F3E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F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F3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F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F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55F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F3E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F3E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F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F3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F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F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2731</Characters>
  <Application>Microsoft Macintosh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apple</cp:lastModifiedBy>
  <cp:revision>2</cp:revision>
  <dcterms:created xsi:type="dcterms:W3CDTF">2021-11-16T03:10:00Z</dcterms:created>
  <dcterms:modified xsi:type="dcterms:W3CDTF">2021-11-16T03:10:00Z</dcterms:modified>
</cp:coreProperties>
</file>