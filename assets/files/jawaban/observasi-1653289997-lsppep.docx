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7F35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ACEA8A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5298915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57C9FC1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305DEF0" w14:textId="77777777" w:rsidTr="00821BA2">
        <w:tc>
          <w:tcPr>
            <w:tcW w:w="9350" w:type="dxa"/>
          </w:tcPr>
          <w:p w14:paraId="390980A3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14:paraId="3C98B8AB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49F14E9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del w:id="0" w:author="Daris" w:date="2022-05-23T14:06:00Z">
              <w:r w:rsidRPr="00EC6F38" w:rsidDel="00CE6154">
                <w:rPr>
                  <w:rFonts w:ascii="Times New Roman" w:eastAsia="Times New Roman" w:hAnsi="Times New Roman" w:cs="Times New Roman"/>
                  <w:szCs w:val="24"/>
                </w:rPr>
                <w:delText xml:space="preserve"> extream</w:delText>
              </w:r>
            </w:del>
            <w:ins w:id="1" w:author="Daris" w:date="2022-05-23T14:06:00Z">
              <w:r w:rsidR="00CE615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E6154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E6154">
              <w:rPr>
                <w:rFonts w:ascii="Times New Roman" w:eastAsia="Times New Roman" w:hAnsi="Times New Roman" w:cs="Times New Roman"/>
                <w:i/>
                <w:szCs w:val="24"/>
                <w:rPrChange w:id="2" w:author="Daris" w:date="2022-05-23T14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revolusi</w:t>
            </w:r>
            <w:proofErr w:type="spellEnd"/>
            <w:r w:rsidRPr="00CE6154">
              <w:rPr>
                <w:rFonts w:ascii="Times New Roman" w:eastAsia="Times New Roman" w:hAnsi="Times New Roman" w:cs="Times New Roman"/>
                <w:i/>
                <w:szCs w:val="24"/>
                <w:rPrChange w:id="3" w:author="Daris" w:date="2022-05-23T14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industry 4.0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960C1D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Daris" w:date="2022-05-23T14:07:00Z">
              <w:r w:rsidRPr="00EC6F38" w:rsidDel="00CE6154">
                <w:rPr>
                  <w:rFonts w:ascii="Times New Roman" w:eastAsia="Times New Roman" w:hAnsi="Times New Roman" w:cs="Times New Roman"/>
                  <w:szCs w:val="24"/>
                </w:rPr>
                <w:delText>perkerja</w:delText>
              </w:r>
            </w:del>
            <w:ins w:id="5" w:author="Daris" w:date="2022-05-23T14:07:00Z">
              <w:r w:rsidR="00CE615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E6154">
                <w:rPr>
                  <w:rFonts w:ascii="Times New Roman" w:eastAsia="Times New Roman" w:hAnsi="Times New Roman" w:cs="Times New Roman"/>
                  <w:szCs w:val="24"/>
                </w:rPr>
                <w:t>pekerja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FF9E7F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Daris" w:date="2022-05-23T14:08:00Z">
              <w:r w:rsidRPr="00EC6F38" w:rsidDel="008C0122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proofErr w:type="spellStart"/>
            <w:ins w:id="7" w:author="Daris" w:date="2022-05-23T14:08:00Z">
              <w:r w:rsidR="008C0122">
                <w:rPr>
                  <w:rFonts w:ascii="Times New Roman" w:eastAsia="Times New Roman" w:hAnsi="Times New Roman" w:cs="Times New Roman"/>
                  <w:szCs w:val="24"/>
                </w:rPr>
                <w:t>memperluas</w:t>
              </w:r>
              <w:proofErr w:type="spellEnd"/>
              <w:r w:rsidR="008C012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143EC4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" w:author="Daris" w:date="2022-05-23T14:08:00Z">
              <w:r w:rsidRPr="00EC6F38" w:rsidDel="008C012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8"/>
            <w:proofErr w:type="spellEnd"/>
            <w:r w:rsidR="008C0122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35CC56E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7B2FBAF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124225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" w:author="Daris" w:date="2022-05-23T14:09:00Z">
              <w:r w:rsidRPr="00EC6F38" w:rsidDel="008C0122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proofErr w:type="spellStart"/>
            <w:ins w:id="11" w:author="Daris" w:date="2022-05-23T14:09:00Z">
              <w:r w:rsidR="008C0122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proofErr w:type="spellEnd"/>
              <w:r w:rsidR="008C012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1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commentRangeEnd w:id="12"/>
            <w:proofErr w:type="spellEnd"/>
            <w:r w:rsidR="008C0122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2456B0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C287B5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3"/>
            <w:r w:rsidR="008C0122">
              <w:rPr>
                <w:rStyle w:val="CommentReference"/>
              </w:rPr>
              <w:commentReference w:id="1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80F584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4FBA2F5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4" w:author="Daris" w:date="2022-05-23T14:10:00Z">
              <w:r w:rsidRPr="00EC6F38" w:rsidDel="008C0122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15" w:author="Daris" w:date="2022-05-23T14:10:00Z">
              <w:r w:rsidR="008C0122">
                <w:rPr>
                  <w:rFonts w:ascii="Times New Roman" w:eastAsia="Times New Roman" w:hAnsi="Times New Roman" w:cs="Times New Roman"/>
                  <w:szCs w:val="24"/>
                </w:rPr>
                <w:t xml:space="preserve"> Guru</w:t>
              </w:r>
              <w:r w:rsidR="008C012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4B752D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7F185A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7A0399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1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6"/>
            <w:r w:rsidR="008C0122">
              <w:rPr>
                <w:rStyle w:val="CommentReference"/>
              </w:rPr>
              <w:commentReference w:id="1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8CD65F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6ACE6D7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0C4AE7F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30B1D84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31C3FF8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472FAE8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B48010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commentRangeEnd w:id="17"/>
            <w:proofErr w:type="spellEnd"/>
            <w:r w:rsidR="008C0122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45C776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8"/>
            <w:r w:rsidR="008C0122">
              <w:rPr>
                <w:rStyle w:val="CommentReference"/>
              </w:rPr>
              <w:commentReference w:id="1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A5CBE8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346893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Daris" w:date="2022-05-23T14:09:00Z" w:initials="H">
    <w:p w14:paraId="5C1504EA" w14:textId="77777777" w:rsidR="008C0122" w:rsidRDefault="008C0122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spasi</w:t>
      </w:r>
      <w:proofErr w:type="spellEnd"/>
    </w:p>
  </w:comment>
  <w:comment w:id="12" w:author="Daris" w:date="2022-05-23T14:10:00Z" w:initials="H">
    <w:p w14:paraId="2D6A66B7" w14:textId="77777777" w:rsidR="008C0122" w:rsidRDefault="008C012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dituntut</w:t>
      </w:r>
      <w:proofErr w:type="spellEnd"/>
      <w:proofErr w:type="gramEnd"/>
    </w:p>
  </w:comment>
  <w:comment w:id="13" w:author="Daris" w:date="2022-05-23T14:10:00Z" w:initials="H">
    <w:p w14:paraId="65F34EEC" w14:textId="77777777" w:rsidR="008C0122" w:rsidRDefault="008C012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tanpa</w:t>
      </w:r>
      <w:proofErr w:type="spellEnd"/>
      <w:proofErr w:type="gram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spasi</w:t>
      </w:r>
      <w:proofErr w:type="spellEnd"/>
    </w:p>
  </w:comment>
  <w:comment w:id="16" w:author="Daris" w:date="2022-05-23T14:11:00Z" w:initials="H">
    <w:p w14:paraId="4227A8C6" w14:textId="77777777" w:rsidR="008C0122" w:rsidRDefault="008C012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tanpa</w:t>
      </w:r>
      <w:proofErr w:type="spellEnd"/>
      <w:proofErr w:type="gramEnd"/>
      <w:r>
        <w:t xml:space="preserve"> </w:t>
      </w:r>
      <w:proofErr w:type="spellStart"/>
      <w:r>
        <w:t>spasi</w:t>
      </w:r>
      <w:proofErr w:type="spellEnd"/>
    </w:p>
  </w:comment>
  <w:comment w:id="17" w:author="Daris" w:date="2022-05-23T14:12:00Z" w:initials="H">
    <w:p w14:paraId="06828322" w14:textId="77777777" w:rsidR="008C0122" w:rsidRDefault="008C012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tanpa</w:t>
      </w:r>
      <w:proofErr w:type="spellEnd"/>
      <w:proofErr w:type="gram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spasi</w:t>
      </w:r>
      <w:proofErr w:type="spellEnd"/>
    </w:p>
  </w:comment>
  <w:comment w:id="18" w:author="Daris" w:date="2022-05-23T14:12:00Z" w:initials="H">
    <w:p w14:paraId="57ED629A" w14:textId="77777777" w:rsidR="008C0122" w:rsidRDefault="008C0122">
      <w:pPr>
        <w:pStyle w:val="CommentText"/>
      </w:pPr>
      <w:r>
        <w:rPr>
          <w:rStyle w:val="CommentReference"/>
        </w:rPr>
        <w:annotationRef/>
      </w:r>
      <w:proofErr w:type="spellStart"/>
      <w:r>
        <w:t>tanpa</w:t>
      </w:r>
      <w:proofErr w:type="spellEnd"/>
      <w:r>
        <w:t xml:space="preserve"> spasi</w:t>
      </w:r>
      <w:bookmarkStart w:id="19" w:name="_GoBack"/>
      <w:bookmarkEnd w:id="19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1504EA" w15:done="0"/>
  <w15:commentEx w15:paraId="2D6A66B7" w15:done="0"/>
  <w15:commentEx w15:paraId="65F34EEC" w15:done="0"/>
  <w15:commentEx w15:paraId="4227A8C6" w15:done="0"/>
  <w15:commentEx w15:paraId="06828322" w15:done="0"/>
  <w15:commentEx w15:paraId="57ED629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ris">
    <w15:presenceInfo w15:providerId="None" w15:userId="Da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8C0122"/>
    <w:rsid w:val="00924DF5"/>
    <w:rsid w:val="00C93788"/>
    <w:rsid w:val="00C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8FC1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C937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37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378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37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3788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7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7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Daris</cp:lastModifiedBy>
  <cp:revision>4</cp:revision>
  <dcterms:created xsi:type="dcterms:W3CDTF">2020-08-26T22:03:00Z</dcterms:created>
  <dcterms:modified xsi:type="dcterms:W3CDTF">2022-05-23T07:13:00Z</dcterms:modified>
</cp:coreProperties>
</file>