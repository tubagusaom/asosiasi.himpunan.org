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27233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5B43B138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EF28F01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4A64F526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1E1DA034" w14:textId="77777777" w:rsidR="00927764" w:rsidRPr="0094076B" w:rsidRDefault="00927764" w:rsidP="00927764">
      <w:pPr>
        <w:rPr>
          <w:rFonts w:ascii="Cambria" w:hAnsi="Cambria"/>
        </w:rPr>
      </w:pPr>
    </w:p>
    <w:p w14:paraId="7197A5DB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61C2C0E3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076EA7E6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14DEACE" wp14:editId="5535E2B0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BD774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1BF56020" w14:textId="6E4499F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</w:t>
      </w:r>
      <w:ins w:id="0" w:author="A S U S" w:date="2021-11-11T11:01:00Z">
        <w:r w:rsidR="00B079C0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a</w:t>
        </w:r>
      </w:ins>
      <w:del w:id="1" w:author="A S U S" w:date="2021-11-11T11:01:00Z">
        <w:r w:rsidRPr="00C50A1E" w:rsidDel="00B079C0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del w:id="2" w:author="A S U S" w:date="2021-11-11T11:36:00Z">
        <w:r w:rsidRPr="00C50A1E" w:rsidDel="002760ED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Huft.</w:delText>
        </w:r>
      </w:del>
    </w:p>
    <w:p w14:paraId="2F755D14" w14:textId="31F63FD5" w:rsidR="00927764" w:rsidRPr="00C50A1E" w:rsidDel="00A64700" w:rsidRDefault="00927764" w:rsidP="00927764">
      <w:pPr>
        <w:shd w:val="clear" w:color="auto" w:fill="F5F5F5"/>
        <w:spacing w:after="375"/>
        <w:rPr>
          <w:del w:id="3" w:author="A S U S" w:date="2021-11-11T11:18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mi</w:t>
      </w:r>
      <w:del w:id="4" w:author="A S U S" w:date="2021-11-11T11:00:00Z">
        <w:r w:rsidRPr="00C50A1E" w:rsidDel="00B079C0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ins w:id="5" w:author="A S U S" w:date="2021-11-11T11:01:00Z">
        <w:r w:rsidR="00B079C0">
          <w:rPr>
            <w:rFonts w:ascii="Times New Roman" w:eastAsia="Times New Roman" w:hAnsi="Times New Roman" w:cs="Times New Roman"/>
            <w:sz w:val="24"/>
            <w:szCs w:val="24"/>
          </w:rPr>
          <w:t>/</w:t>
        </w:r>
      </w:ins>
      <w:proofErr w:type="spellStart"/>
      <w:ins w:id="6" w:author="A S U S" w:date="2021-11-11T11:02:00Z">
        <w:r w:rsidR="00B079C0">
          <w:rPr>
            <w:rFonts w:ascii="Times New Roman" w:eastAsia="Times New Roman" w:hAnsi="Times New Roman" w:cs="Times New Roman"/>
            <w:sz w:val="24"/>
            <w:szCs w:val="24"/>
          </w:rPr>
          <w:t>dadak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hujan?</w:t>
      </w:r>
    </w:p>
    <w:p w14:paraId="44809D9C" w14:textId="2CEAC928" w:rsidR="00927764" w:rsidRPr="00C50A1E" w:rsidDel="00A64700" w:rsidRDefault="00927764" w:rsidP="00927764">
      <w:pPr>
        <w:shd w:val="clear" w:color="auto" w:fill="F5F5F5"/>
        <w:spacing w:after="375"/>
        <w:rPr>
          <w:del w:id="7" w:author="A S U S" w:date="2021-11-11T11:18:00Z"/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" w:author="A S U S" w:date="2021-11-11T11:09:00Z">
        <w:r w:rsidRPr="00C50A1E" w:rsidDel="00B079C0">
          <w:rPr>
            <w:rFonts w:ascii="Times New Roman" w:eastAsia="Times New Roman" w:hAnsi="Times New Roman" w:cs="Times New Roman"/>
            <w:sz w:val="24"/>
            <w:szCs w:val="24"/>
          </w:rPr>
          <w:delText xml:space="preserve">kata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9" w:author="A S U S" w:date="2021-11-11T11:14:00Z">
        <w:r w:rsidR="00A64700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10" w:author="A S U S" w:date="2021-11-11T11:14:00Z">
        <w:r w:rsidDel="00A64700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</w:t>
      </w:r>
      <w:del w:id="11" w:author="A S U S" w:date="2021-11-11T11:02:00Z">
        <w:r w:rsidDel="00B079C0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ins w:id="12" w:author="A S U S" w:date="2021-11-11T11:02:00Z">
        <w:r w:rsidR="00B079C0">
          <w:rPr>
            <w:rFonts w:ascii="Times New Roman" w:eastAsia="Times New Roman" w:hAnsi="Times New Roman" w:cs="Times New Roman"/>
            <w:sz w:val="24"/>
            <w:szCs w:val="24"/>
          </w:rPr>
          <w:t>—</w:t>
        </w:r>
      </w:ins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ins w:id="13" w:author="A S U S" w:date="2021-11-11T11:02:00Z">
        <w:r w:rsidR="00B079C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del w:id="14" w:author="A S U S" w:date="2021-11-11T11:15:00Z">
        <w:r w:rsidRPr="00C50A1E" w:rsidDel="00A64700">
          <w:rPr>
            <w:rFonts w:ascii="Times New Roman" w:eastAsia="Times New Roman" w:hAnsi="Times New Roman" w:cs="Times New Roman"/>
            <w:sz w:val="24"/>
            <w:szCs w:val="24"/>
          </w:rPr>
          <w:delText xml:space="preserve"> kita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2B3F3E" w14:textId="1823B66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5" w:author="A S U S" w:date="2021-11-11T11:16:00Z">
        <w:r w:rsidRPr="00C50A1E" w:rsidDel="00A64700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ins w:id="16" w:author="A S U S" w:date="2021-11-11T11:16:00Z">
        <w:r w:rsidR="00A64700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17" w:author="A S U S" w:date="2021-11-11T11:16:00Z">
        <w:r w:rsidRPr="00C50A1E" w:rsidDel="00A64700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8" w:author="A S U S" w:date="2021-11-11T11:16:00Z">
        <w:r w:rsidR="00A64700">
          <w:rPr>
            <w:rFonts w:ascii="Times New Roman" w:eastAsia="Times New Roman" w:hAnsi="Times New Roman" w:cs="Times New Roman"/>
            <w:sz w:val="24"/>
            <w:szCs w:val="24"/>
          </w:rPr>
          <w:t>y</w:t>
        </w:r>
      </w:ins>
      <w:del w:id="19" w:author="A S U S" w:date="2021-11-11T11:16:00Z">
        <w:r w:rsidRPr="00C50A1E" w:rsidDel="00A64700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 h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0" w:author="A S U S" w:date="2021-11-11T11:17:00Z">
        <w:r w:rsidR="00A64700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725F1A2" w14:textId="09F461C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21" w:author="A S U S" w:date="2021-11-11T11:17:00Z">
        <w:r w:rsidRPr="00C50A1E" w:rsidDel="00A64700">
          <w:rPr>
            <w:rFonts w:ascii="Times New Roman" w:eastAsia="Times New Roman" w:hAnsi="Times New Roman" w:cs="Times New Roman"/>
            <w:sz w:val="24"/>
            <w:szCs w:val="24"/>
          </w:rPr>
          <w:delText xml:space="preserve">suka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ins w:id="22" w:author="A S U S" w:date="2021-11-11T11:22:00Z">
        <w:r w:rsidR="00E2015A">
          <w:rPr>
            <w:rFonts w:ascii="Times New Roman" w:eastAsia="Times New Roman" w:hAnsi="Times New Roman" w:cs="Times New Roman"/>
            <w:sz w:val="24"/>
            <w:szCs w:val="24"/>
          </w:rPr>
          <w:t xml:space="preserve"> (</w:t>
        </w:r>
        <w:proofErr w:type="spellStart"/>
        <w:proofErr w:type="gramStart"/>
        <w:r w:rsidR="002371ED">
          <w:rPr>
            <w:rFonts w:ascii="Times New Roman" w:eastAsia="Times New Roman" w:hAnsi="Times New Roman" w:cs="Times New Roman"/>
            <w:sz w:val="24"/>
            <w:szCs w:val="24"/>
          </w:rPr>
          <w:t>kalimat</w:t>
        </w:r>
        <w:proofErr w:type="spellEnd"/>
        <w:proofErr w:type="gramEnd"/>
        <w:r w:rsidR="002371E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371ED">
          <w:rPr>
            <w:rFonts w:ascii="Times New Roman" w:eastAsia="Times New Roman" w:hAnsi="Times New Roman" w:cs="Times New Roman"/>
            <w:sz w:val="24"/>
            <w:szCs w:val="24"/>
          </w:rPr>
          <w:t>berikutnya</w:t>
        </w:r>
        <w:proofErr w:type="spellEnd"/>
        <w:r w:rsidR="002371E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371ED">
          <w:rPr>
            <w:rFonts w:ascii="Times New Roman" w:eastAsia="Times New Roman" w:hAnsi="Times New Roman" w:cs="Times New Roman"/>
            <w:sz w:val="24"/>
            <w:szCs w:val="24"/>
          </w:rPr>
          <w:t>dijadi</w:t>
        </w:r>
      </w:ins>
      <w:ins w:id="23" w:author="A S U S" w:date="2021-11-11T11:23:00Z">
        <w:r w:rsidR="002371ED">
          <w:rPr>
            <w:rFonts w:ascii="Times New Roman" w:eastAsia="Times New Roman" w:hAnsi="Times New Roman" w:cs="Times New Roman"/>
            <w:sz w:val="24"/>
            <w:szCs w:val="24"/>
          </w:rPr>
          <w:t>kan</w:t>
        </w:r>
        <w:proofErr w:type="spellEnd"/>
        <w:r w:rsidR="002371E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371ED">
          <w:rPr>
            <w:rFonts w:ascii="Times New Roman" w:eastAsia="Times New Roman" w:hAnsi="Times New Roman" w:cs="Times New Roman"/>
            <w:sz w:val="24"/>
            <w:szCs w:val="24"/>
          </w:rPr>
          <w:t>satu</w:t>
        </w:r>
        <w:proofErr w:type="spellEnd"/>
        <w:r w:rsidR="002371E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371ED">
          <w:rPr>
            <w:rFonts w:ascii="Times New Roman" w:eastAsia="Times New Roman" w:hAnsi="Times New Roman" w:cs="Times New Roman"/>
            <w:sz w:val="24"/>
            <w:szCs w:val="24"/>
          </w:rPr>
          <w:t>paragrap</w:t>
        </w:r>
        <w:proofErr w:type="spellEnd"/>
        <w:r w:rsidR="002371E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371ED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  <w:proofErr w:type="spellEnd"/>
        <w:r w:rsidR="002371E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371ED">
          <w:rPr>
            <w:rFonts w:ascii="Times New Roman" w:eastAsia="Times New Roman" w:hAnsi="Times New Roman" w:cs="Times New Roman"/>
            <w:sz w:val="24"/>
            <w:szCs w:val="24"/>
          </w:rPr>
          <w:t>kalimat</w:t>
        </w:r>
        <w:proofErr w:type="spellEnd"/>
        <w:r w:rsidR="002371E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371ED">
          <w:rPr>
            <w:rFonts w:ascii="Times New Roman" w:eastAsia="Times New Roman" w:hAnsi="Times New Roman" w:cs="Times New Roman"/>
            <w:sz w:val="24"/>
            <w:szCs w:val="24"/>
          </w:rPr>
          <w:t>ini</w:t>
        </w:r>
        <w:proofErr w:type="spellEnd"/>
        <w:r w:rsidR="002371ED">
          <w:rPr>
            <w:rFonts w:ascii="Times New Roman" w:eastAsia="Times New Roman" w:hAnsi="Times New Roman" w:cs="Times New Roman"/>
            <w:sz w:val="24"/>
            <w:szCs w:val="24"/>
          </w:rPr>
          <w:t>)</w:t>
        </w:r>
      </w:ins>
    </w:p>
    <w:p w14:paraId="45B3B1F6" w14:textId="6B630FE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</w:t>
      </w:r>
      <w:del w:id="24" w:author="A S U S" w:date="2021-11-11T11:18:00Z">
        <w:r w:rsidRPr="00C50A1E" w:rsidDel="00A64700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5" w:author="A S U S" w:date="2021-11-11T11:19:00Z">
        <w:r w:rsidR="00A64700" w:rsidRPr="00C50A1E" w:rsidDel="00A64700">
          <w:rPr>
            <w:rFonts w:ascii="Times New Roman" w:eastAsia="Times New Roman" w:hAnsi="Times New Roman" w:cs="Times New Roman"/>
            <w:sz w:val="24"/>
            <w:szCs w:val="24"/>
          </w:rPr>
          <w:delText>C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6" w:author="A S U S" w:date="2021-11-11T11:19:00Z">
        <w:r w:rsidRPr="00C50A1E" w:rsidDel="00A64700">
          <w:rPr>
            <w:rFonts w:ascii="Times New Roman" w:eastAsia="Times New Roman" w:hAnsi="Times New Roman" w:cs="Times New Roman"/>
            <w:sz w:val="24"/>
            <w:szCs w:val="24"/>
          </w:rPr>
          <w:delText xml:space="preserve">nyaris </w:delText>
        </w:r>
      </w:del>
      <w:proofErr w:type="spellStart"/>
      <w:ins w:id="27" w:author="A S U S" w:date="2021-11-11T11:19:00Z">
        <w:r w:rsidR="00A64700">
          <w:rPr>
            <w:rFonts w:ascii="Times New Roman" w:eastAsia="Times New Roman" w:hAnsi="Times New Roman" w:cs="Times New Roman"/>
            <w:sz w:val="24"/>
            <w:szCs w:val="24"/>
          </w:rPr>
          <w:t>hampir</w:t>
        </w:r>
        <w:proofErr w:type="spellEnd"/>
        <w:r w:rsidR="00A64700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BF099B" w14:textId="77777777" w:rsidR="00927764" w:rsidRPr="00C50A1E" w:rsidDel="00A64700" w:rsidRDefault="00927764" w:rsidP="00927764">
      <w:pPr>
        <w:shd w:val="clear" w:color="auto" w:fill="F5F5F5"/>
        <w:spacing w:after="375"/>
        <w:rPr>
          <w:del w:id="28" w:author="A S U S" w:date="2021-11-11T11:20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lima?</w:t>
      </w:r>
    </w:p>
    <w:p w14:paraId="50E02D9D" w14:textId="39F771F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9" w:author="A S U S" w:date="2021-11-11T11:24:00Z">
        <w:r w:rsidR="002371ED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342C39D" w14:textId="3E97F38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0" w:author="A S U S" w:date="2021-11-11T11:25:00Z">
        <w:r w:rsidRPr="00C50A1E" w:rsidDel="002371ED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31" w:author="A S U S" w:date="2021-11-11T11:25:00Z">
        <w:r w:rsidR="002371ED">
          <w:rPr>
            <w:rFonts w:ascii="Times New Roman" w:eastAsia="Times New Roman" w:hAnsi="Times New Roman" w:cs="Times New Roman"/>
            <w:sz w:val="24"/>
            <w:szCs w:val="24"/>
          </w:rPr>
          <w:t xml:space="preserve">yang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357473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7654A388" w14:textId="1FD3F48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del w:id="32" w:author="A S U S" w:date="2021-11-11T11:27:00Z">
        <w:r w:rsidRPr="00C50A1E" w:rsidDel="002371ED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33" w:author="A S U S" w:date="2021-11-11T11:27:00Z">
        <w:r w:rsidRPr="00C50A1E" w:rsidDel="002371ED">
          <w:rPr>
            <w:rFonts w:ascii="Times New Roman" w:eastAsia="Times New Roman" w:hAnsi="Times New Roman" w:cs="Times New Roman"/>
            <w:sz w:val="24"/>
            <w:szCs w:val="24"/>
          </w:rPr>
          <w:delText>Ehem.</w:delText>
        </w:r>
      </w:del>
    </w:p>
    <w:p w14:paraId="28129769" w14:textId="32D78C1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mi</w:t>
      </w:r>
      <w:ins w:id="34" w:author="A S U S" w:date="2021-11-11T11:28:00Z">
        <w:r w:rsidR="002371ED">
          <w:rPr>
            <w:rFonts w:ascii="Times New Roman" w:eastAsia="Times New Roman" w:hAnsi="Times New Roman" w:cs="Times New Roman"/>
            <w:sz w:val="24"/>
            <w:szCs w:val="24"/>
          </w:rPr>
          <w:t>i</w:t>
        </w:r>
      </w:ins>
      <w:del w:id="35" w:author="A S U S" w:date="2021-11-11T11:28:00Z">
        <w:r w:rsidRPr="00C50A1E" w:rsidDel="002371ED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ins w:id="36" w:author="A S U S" w:date="2021-11-11T11:28:00Z">
        <w:r w:rsidR="002371ED">
          <w:rPr>
            <w:rFonts w:ascii="Times New Roman" w:eastAsia="Times New Roman" w:hAnsi="Times New Roman" w:cs="Times New Roman"/>
            <w:sz w:val="24"/>
            <w:szCs w:val="24"/>
          </w:rPr>
          <w:t>/</w:t>
        </w:r>
        <w:proofErr w:type="spellStart"/>
        <w:r w:rsidR="002371ED">
          <w:rPr>
            <w:rFonts w:ascii="Times New Roman" w:eastAsia="Times New Roman" w:hAnsi="Times New Roman" w:cs="Times New Roman"/>
            <w:sz w:val="24"/>
            <w:szCs w:val="24"/>
          </w:rPr>
          <w:t>dadak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37" w:author="A S U S" w:date="2021-11-11T11:28:00Z">
        <w:r w:rsidDel="002371ED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C476C7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19CCF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7D97D71" w14:textId="3D3CF79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38" w:author="A S U S" w:date="2021-11-11T11:34:00Z">
        <w:r w:rsidRPr="00C50A1E" w:rsidDel="002760ED">
          <w:rPr>
            <w:rFonts w:ascii="Times New Roman" w:eastAsia="Times New Roman" w:hAnsi="Times New Roman" w:cs="Times New Roman"/>
            <w:sz w:val="24"/>
            <w:szCs w:val="24"/>
          </w:rPr>
          <w:delText xml:space="preserve">Coba deh, </w:delText>
        </w:r>
      </w:del>
      <w:ins w:id="39" w:author="A S U S" w:date="2021-11-11T11:34:00Z">
        <w:r w:rsidR="002760ED">
          <w:rPr>
            <w:rFonts w:ascii="Times New Roman" w:eastAsia="Times New Roman" w:hAnsi="Times New Roman" w:cs="Times New Roman"/>
            <w:sz w:val="24"/>
            <w:szCs w:val="24"/>
          </w:rPr>
          <w:t xml:space="preserve">Kita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0" w:author="A S U S" w:date="2021-11-11T11:34:00Z">
        <w:r w:rsidRPr="00C50A1E" w:rsidDel="002760ED">
          <w:rPr>
            <w:rFonts w:ascii="Times New Roman" w:eastAsia="Times New Roman" w:hAnsi="Times New Roman" w:cs="Times New Roman"/>
            <w:sz w:val="24"/>
            <w:szCs w:val="24"/>
          </w:rPr>
          <w:delText xml:space="preserve">aja dulu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del w:id="41" w:author="A S U S" w:date="2021-11-11T11:34:00Z">
        <w:r w:rsidRPr="00C50A1E" w:rsidDel="002760ED">
          <w:rPr>
            <w:rFonts w:ascii="Times New Roman" w:eastAsia="Times New Roman" w:hAnsi="Times New Roman" w:cs="Times New Roman"/>
            <w:sz w:val="24"/>
            <w:szCs w:val="24"/>
          </w:rPr>
          <w:delText>-hangat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6DAE4418" w14:textId="345AEF9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2" w:author="A S U S" w:date="2021-11-11T11:34:00Z">
        <w:r w:rsidRPr="00C50A1E" w:rsidDel="002760ED">
          <w:rPr>
            <w:rFonts w:ascii="Times New Roman" w:eastAsia="Times New Roman" w:hAnsi="Times New Roman" w:cs="Times New Roman"/>
            <w:sz w:val="24"/>
            <w:szCs w:val="24"/>
          </w:rPr>
          <w:delText>biang</w:delText>
        </w:r>
      </w:del>
      <w:ins w:id="43" w:author="A S U S" w:date="2021-11-11T11:35:00Z">
        <w:r w:rsidR="002760E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760ED">
          <w:rPr>
            <w:rFonts w:ascii="Times New Roman" w:eastAsia="Times New Roman" w:hAnsi="Times New Roman" w:cs="Times New Roman"/>
            <w:sz w:val="24"/>
            <w:szCs w:val="24"/>
          </w:rPr>
          <w:t>penyebab</w:t>
        </w:r>
      </w:ins>
      <w:del w:id="44" w:author="A S U S" w:date="2021-11-11T11:34:00Z">
        <w:r w:rsidRPr="00C50A1E" w:rsidDel="002760ED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</w:t>
      </w:r>
      <w:proofErr w:type="spellEnd"/>
      <w:del w:id="45" w:author="A S U S" w:date="2021-11-11T11:35:00Z">
        <w:r w:rsidRPr="00C50A1E" w:rsidDel="002760ED">
          <w:rPr>
            <w:rFonts w:ascii="Times New Roman" w:eastAsia="Times New Roman" w:hAnsi="Times New Roman" w:cs="Times New Roman"/>
            <w:sz w:val="24"/>
            <w:szCs w:val="24"/>
          </w:rPr>
          <w:delText>-kaum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</w:t>
      </w:r>
      <w:proofErr w:type="spellEnd"/>
      <w:del w:id="46" w:author="A S U S" w:date="2021-11-11T11:35:00Z">
        <w:r w:rsidRPr="00C50A1E" w:rsidDel="002760ED">
          <w:rPr>
            <w:rFonts w:ascii="Times New Roman" w:eastAsia="Times New Roman" w:hAnsi="Times New Roman" w:cs="Times New Roman"/>
            <w:sz w:val="24"/>
            <w:szCs w:val="24"/>
          </w:rPr>
          <w:delText>an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51774A39" w14:textId="16564D1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7" w:author="A S U S" w:date="2021-11-11T11:36:00Z">
        <w:r w:rsidRPr="00C50A1E" w:rsidDel="002760ED">
          <w:rPr>
            <w:rFonts w:ascii="Times New Roman" w:eastAsia="Times New Roman" w:hAnsi="Times New Roman" w:cs="Times New Roman"/>
            <w:sz w:val="24"/>
            <w:szCs w:val="24"/>
          </w:rPr>
          <w:delText>ikut</w:delText>
        </w:r>
        <w:r w:rsidDel="002760ED">
          <w:rPr>
            <w:rFonts w:ascii="Times New Roman" w:eastAsia="Times New Roman" w:hAnsi="Times New Roman" w:cs="Times New Roman"/>
            <w:sz w:val="24"/>
            <w:szCs w:val="24"/>
          </w:rPr>
          <w:delText xml:space="preserve">an </w:delText>
        </w:r>
      </w:del>
      <w:ins w:id="48" w:author="A S U S" w:date="2021-11-11T11:35:00Z">
        <w:r w:rsidR="002760ED">
          <w:rPr>
            <w:rFonts w:ascii="Times New Roman" w:eastAsia="Times New Roman" w:hAnsi="Times New Roman" w:cs="Times New Roman"/>
            <w:sz w:val="24"/>
            <w:szCs w:val="24"/>
          </w:rPr>
          <w:t>malas</w:t>
        </w:r>
      </w:ins>
      <w:del w:id="49" w:author="A S U S" w:date="2021-11-11T11:35:00Z">
        <w:r w:rsidDel="002760ED">
          <w:rPr>
            <w:rFonts w:ascii="Times New Roman" w:eastAsia="Times New Roman" w:hAnsi="Times New Roman" w:cs="Times New Roman"/>
            <w:sz w:val="24"/>
            <w:szCs w:val="24"/>
          </w:rPr>
          <w:delText>mager saja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ins w:id="50" w:author="A S U S" w:date="2021-11-11T11:36:00Z">
        <w:r w:rsidR="002760E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68675022" w14:textId="324CAD2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</w:t>
      </w:r>
      <w:ins w:id="51" w:author="A S U S" w:date="2021-11-11T11:36:00Z">
        <w:r w:rsidR="002760ED">
          <w:rPr>
            <w:rFonts w:ascii="Times New Roman" w:eastAsia="Times New Roman" w:hAnsi="Times New Roman" w:cs="Times New Roman"/>
            <w:sz w:val="24"/>
            <w:szCs w:val="24"/>
          </w:rPr>
          <w:t>p</w:t>
        </w:r>
      </w:ins>
      <w:del w:id="52" w:author="A S U S" w:date="2021-11-11T11:36:00Z">
        <w:r w:rsidRPr="00C50A1E" w:rsidDel="002760ED">
          <w:rPr>
            <w:rFonts w:ascii="Times New Roman" w:eastAsia="Times New Roman" w:hAnsi="Times New Roman" w:cs="Times New Roman"/>
            <w:sz w:val="24"/>
            <w:szCs w:val="24"/>
          </w:rPr>
          <w:delText>f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ins w:id="53" w:author="A S U S" w:date="2021-11-11T11:36:00Z">
        <w:r w:rsidR="002760E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E7A29FA" w14:textId="0C87085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ins w:id="54" w:author="A S U S" w:date="2021-11-11T11:36:00Z">
        <w:r w:rsidR="002760ED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</w:t>
      </w:r>
      <w:ins w:id="55" w:author="A S U S" w:date="2021-11-11T11:36:00Z">
        <w:r w:rsidR="002760ED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56" w:author="A S U S" w:date="2021-11-11T11:36:00Z">
        <w:r w:rsidRPr="00C50A1E" w:rsidDel="002760ED">
          <w:rPr>
            <w:rFonts w:ascii="Times New Roman" w:eastAsia="Times New Roman" w:hAnsi="Times New Roman" w:cs="Times New Roman"/>
            <w:sz w:val="24"/>
            <w:szCs w:val="24"/>
          </w:rPr>
          <w:delText>HAHA. </w:delText>
        </w:r>
      </w:del>
    </w:p>
    <w:p w14:paraId="0FA93ECE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6ADB1649" w14:textId="77777777" w:rsidR="00927764" w:rsidRPr="00C50A1E" w:rsidRDefault="00927764" w:rsidP="00927764"/>
    <w:p w14:paraId="71F2EA39" w14:textId="77777777" w:rsidR="00927764" w:rsidRPr="005A045A" w:rsidRDefault="00927764" w:rsidP="00927764">
      <w:pPr>
        <w:rPr>
          <w:i/>
        </w:rPr>
      </w:pPr>
    </w:p>
    <w:p w14:paraId="0F1088B7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08599FA3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4B072" w14:textId="77777777" w:rsidR="00361B9C" w:rsidRDefault="00361B9C">
      <w:r>
        <w:separator/>
      </w:r>
    </w:p>
  </w:endnote>
  <w:endnote w:type="continuationSeparator" w:id="0">
    <w:p w14:paraId="0C3EA8FE" w14:textId="77777777" w:rsidR="00361B9C" w:rsidRDefault="00361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9B5D0" w14:textId="77777777"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3E00A4D6" w14:textId="77777777" w:rsidR="00941E77" w:rsidRDefault="00361B9C">
    <w:pPr>
      <w:pStyle w:val="Footer"/>
    </w:pPr>
  </w:p>
  <w:p w14:paraId="39C06907" w14:textId="77777777" w:rsidR="00941E77" w:rsidRDefault="00361B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499D0" w14:textId="77777777" w:rsidR="00361B9C" w:rsidRDefault="00361B9C">
      <w:r>
        <w:separator/>
      </w:r>
    </w:p>
  </w:footnote>
  <w:footnote w:type="continuationSeparator" w:id="0">
    <w:p w14:paraId="6217503A" w14:textId="77777777" w:rsidR="00361B9C" w:rsidRDefault="00361B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 S U S">
    <w15:presenceInfo w15:providerId="None" w15:userId="A S U 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2371ED"/>
    <w:rsid w:val="002760ED"/>
    <w:rsid w:val="00361B9C"/>
    <w:rsid w:val="0042167F"/>
    <w:rsid w:val="00541109"/>
    <w:rsid w:val="00924DF5"/>
    <w:rsid w:val="00927764"/>
    <w:rsid w:val="00A64700"/>
    <w:rsid w:val="00B079C0"/>
    <w:rsid w:val="00B763C4"/>
    <w:rsid w:val="00E2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43047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Revision">
    <w:name w:val="Revision"/>
    <w:hidden/>
    <w:uiPriority w:val="99"/>
    <w:semiHidden/>
    <w:rsid w:val="00B079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 S U S</cp:lastModifiedBy>
  <cp:revision>2</cp:revision>
  <dcterms:created xsi:type="dcterms:W3CDTF">2021-11-11T03:38:00Z</dcterms:created>
  <dcterms:modified xsi:type="dcterms:W3CDTF">2021-11-11T03:38:00Z</dcterms:modified>
</cp:coreProperties>
</file>