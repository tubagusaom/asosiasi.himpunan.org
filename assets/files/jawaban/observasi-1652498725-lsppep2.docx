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9E9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A00FC3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2D988A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E5C35FF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29074D8" w14:textId="77777777" w:rsidR="00927764" w:rsidRPr="00C50A1E" w:rsidRDefault="00927764" w:rsidP="00B06DFD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Devy Ramadhani" w:date="2022-05-14T10:02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ADF60F4" w14:textId="5DBE0C62" w:rsidR="00927764" w:rsidRPr="00C50A1E" w:rsidRDefault="00927764" w:rsidP="00B06DFD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  <w:pPrChange w:id="1" w:author="Devy Ramadhani" w:date="2022-05-14T10:02:00Z">
          <w:pPr>
            <w:shd w:val="clear" w:color="auto" w:fill="F5F5F5"/>
            <w:spacing w:line="270" w:lineRule="atLeast"/>
          </w:pPr>
        </w:pPrChange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</w:t>
      </w:r>
      <w:ins w:id="2" w:author="Devy Ramadhani" w:date="2022-05-14T09:54:00Z">
        <w:r w:rsidR="00346240">
          <w:rPr>
            <w:rFonts w:ascii="Roboto" w:eastAsia="Times New Roman" w:hAnsi="Roboto" w:cs="Times New Roman"/>
            <w:sz w:val="17"/>
            <w:szCs w:val="17"/>
          </w:rPr>
          <w:t>WIB</w:t>
        </w:r>
      </w:ins>
      <w:proofErr w:type="gramEnd"/>
      <w:del w:id="3" w:author="Devy Ramadhani" w:date="2022-05-14T09:54:00Z">
        <w:r w:rsidRPr="00C50A1E" w:rsidDel="00346240">
          <w:rPr>
            <w:rFonts w:ascii="Roboto" w:eastAsia="Times New Roman" w:hAnsi="Roboto" w:cs="Times New Roman"/>
            <w:sz w:val="17"/>
            <w:szCs w:val="17"/>
          </w:rPr>
          <w:delText>61  10 3</w:delText>
        </w:r>
      </w:del>
    </w:p>
    <w:p w14:paraId="46974C5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13EA544" wp14:editId="0B5708C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FF20" w14:textId="7DC2796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  <w:ins w:id="4" w:author="Devy Ramadhani" w:date="2022-05-14T10:10:00Z">
        <w:r w:rsidR="006A39C1">
          <w:rPr>
            <w:rFonts w:ascii="Times New Roman" w:eastAsia="Times New Roman" w:hAnsi="Times New Roman" w:cs="Times New Roman"/>
            <w:sz w:val="18"/>
            <w:szCs w:val="18"/>
          </w:rPr>
          <w:t>/</w:t>
        </w:r>
        <w:proofErr w:type="spellStart"/>
        <w:r w:rsidR="006A39C1">
          <w:rPr>
            <w:rFonts w:ascii="Times New Roman" w:eastAsia="Times New Roman" w:hAnsi="Times New Roman" w:cs="Times New Roman"/>
            <w:sz w:val="18"/>
            <w:szCs w:val="18"/>
          </w:rPr>
          <w:t>pemilik</w:t>
        </w:r>
        <w:proofErr w:type="spellEnd"/>
        <w:r w:rsidR="006A39C1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  <w:proofErr w:type="spellStart"/>
        <w:r w:rsidR="006A39C1">
          <w:rPr>
            <w:rFonts w:ascii="Times New Roman" w:eastAsia="Times New Roman" w:hAnsi="Times New Roman" w:cs="Times New Roman"/>
            <w:sz w:val="18"/>
            <w:szCs w:val="18"/>
          </w:rPr>
          <w:t>gamba</w:t>
        </w:r>
      </w:ins>
      <w:ins w:id="5" w:author="Devy Ramadhani" w:date="2022-05-14T10:17:00Z">
        <w:r w:rsidR="003918F4">
          <w:rPr>
            <w:rFonts w:ascii="Times New Roman" w:eastAsia="Times New Roman" w:hAnsi="Times New Roman" w:cs="Times New Roman"/>
            <w:sz w:val="18"/>
            <w:szCs w:val="18"/>
          </w:rPr>
          <w:t>r</w:t>
        </w:r>
      </w:ins>
      <w:proofErr w:type="spellEnd"/>
    </w:p>
    <w:p w14:paraId="4E8EA27C" w14:textId="77777777" w:rsidR="00B06DFD" w:rsidRDefault="00B06DFD" w:rsidP="00B06DFD">
      <w:pPr>
        <w:shd w:val="clear" w:color="auto" w:fill="F5F5F5"/>
        <w:spacing w:after="375"/>
        <w:jc w:val="both"/>
        <w:rPr>
          <w:ins w:id="6" w:author="Devy Ramadhani" w:date="2022-05-14T10:02:00Z"/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2402DB7" w14:textId="12D660AF" w:rsidR="00927764" w:rsidRPr="00C50A1E" w:rsidRDefault="00B06DFD" w:rsidP="006A39C1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  <w:pPrChange w:id="7" w:author="Devy Ramadhani" w:date="2022-05-14T10:10:00Z">
          <w:pPr>
            <w:shd w:val="clear" w:color="auto" w:fill="F5F5F5"/>
            <w:spacing w:after="375"/>
          </w:pPr>
        </w:pPrChange>
      </w:pPr>
      <w:ins w:id="8" w:author="Devy Ramadhani" w:date="2022-05-14T10:02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</w:t>
      </w:r>
      <w:del w:id="9" w:author="Devy Ramadhani" w:date="2022-05-14T10:23:00Z">
        <w:r w:rsidR="00927764" w:rsidRPr="00C50A1E" w:rsidDel="0087547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 hubungan sama dia tetep temenan aja. Huft.</w:delText>
        </w:r>
      </w:del>
      <w:ins w:id="10" w:author="Devy Ramadhani" w:date="2022-05-14T10:02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”</w:t>
        </w:r>
      </w:ins>
    </w:p>
    <w:p w14:paraId="63269D12" w14:textId="5070B51E" w:rsidR="00927764" w:rsidRPr="006A39C1" w:rsidRDefault="00927764" w:rsidP="00B06DFD">
      <w:pPr>
        <w:shd w:val="clear" w:color="auto" w:fill="F5F5F5"/>
        <w:spacing w:after="375"/>
        <w:jc w:val="both"/>
        <w:rPr>
          <w:rFonts w:eastAsia="Times New Roman" w:cstheme="minorHAnsi"/>
          <w:sz w:val="24"/>
          <w:szCs w:val="24"/>
          <w:rPrChange w:id="1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2" w:author="Devy Ramadhani" w:date="2022-05-14T10:01:00Z">
          <w:pPr>
            <w:shd w:val="clear" w:color="auto" w:fill="F5F5F5"/>
            <w:spacing w:after="375"/>
          </w:pPr>
        </w:pPrChange>
      </w:pPr>
      <w:proofErr w:type="spellStart"/>
      <w:r w:rsidRPr="006A39C1">
        <w:rPr>
          <w:rFonts w:eastAsia="Times New Roman" w:cstheme="minorHAnsi"/>
          <w:sz w:val="24"/>
          <w:szCs w:val="24"/>
          <w:rPrChange w:id="1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</w:t>
      </w:r>
      <w:proofErr w:type="spellEnd"/>
      <w:r w:rsidRPr="006A39C1">
        <w:rPr>
          <w:rFonts w:eastAsia="Times New Roman" w:cstheme="minorHAnsi"/>
          <w:sz w:val="24"/>
          <w:szCs w:val="24"/>
          <w:rPrChange w:id="1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1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6A39C1">
        <w:rPr>
          <w:rFonts w:eastAsia="Times New Roman" w:cstheme="minorHAnsi"/>
          <w:sz w:val="24"/>
          <w:szCs w:val="24"/>
          <w:rPrChange w:id="1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romantis</w:t>
      </w:r>
      <w:proofErr w:type="spellEnd"/>
      <w:r w:rsidRPr="006A39C1">
        <w:rPr>
          <w:rFonts w:eastAsia="Times New Roman" w:cstheme="minorHAnsi"/>
          <w:sz w:val="24"/>
          <w:szCs w:val="24"/>
          <w:rPrChange w:id="1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6A39C1">
        <w:rPr>
          <w:rFonts w:eastAsia="Times New Roman" w:cstheme="minorHAnsi"/>
          <w:sz w:val="24"/>
          <w:szCs w:val="24"/>
          <w:rPrChange w:id="2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sepiring</w:t>
      </w:r>
      <w:proofErr w:type="spellEnd"/>
      <w:r w:rsidRPr="006A39C1">
        <w:rPr>
          <w:rFonts w:eastAsia="Times New Roman" w:cstheme="minorHAnsi"/>
          <w:sz w:val="24"/>
          <w:szCs w:val="24"/>
          <w:rPrChange w:id="2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6A39C1">
        <w:rPr>
          <w:rFonts w:eastAsia="Times New Roman" w:cstheme="minorHAnsi"/>
          <w:sz w:val="24"/>
          <w:szCs w:val="24"/>
          <w:rPrChange w:id="2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6A39C1">
        <w:rPr>
          <w:rFonts w:eastAsia="Times New Roman" w:cstheme="minorHAnsi"/>
          <w:sz w:val="24"/>
          <w:szCs w:val="24"/>
          <w:rPrChange w:id="2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6A39C1">
        <w:rPr>
          <w:rFonts w:eastAsia="Times New Roman" w:cstheme="minorHAnsi"/>
          <w:sz w:val="24"/>
          <w:szCs w:val="24"/>
          <w:rPrChange w:id="2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putih</w:t>
      </w:r>
      <w:proofErr w:type="spellEnd"/>
      <w:r w:rsidRPr="006A39C1">
        <w:rPr>
          <w:rFonts w:eastAsia="Times New Roman" w:cstheme="minorHAnsi"/>
          <w:sz w:val="24"/>
          <w:szCs w:val="24"/>
          <w:rPrChange w:id="3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3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aromanya</w:t>
      </w:r>
      <w:proofErr w:type="spellEnd"/>
      <w:r w:rsidRPr="006A39C1">
        <w:rPr>
          <w:rFonts w:eastAsia="Times New Roman" w:cstheme="minorHAnsi"/>
          <w:sz w:val="24"/>
          <w:szCs w:val="24"/>
          <w:rPrChange w:id="3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33" w:author="Devy Ramadhani" w:date="2022-05-14T09:56:00Z">
        <w:r w:rsidRPr="006A39C1" w:rsidDel="00346240">
          <w:rPr>
            <w:rFonts w:eastAsia="Times New Roman" w:cstheme="minorHAnsi"/>
            <w:sz w:val="24"/>
            <w:szCs w:val="24"/>
            <w:rPrChange w:id="34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aduhai </w:delText>
        </w:r>
      </w:del>
      <w:proofErr w:type="spellStart"/>
      <w:r w:rsidRPr="006A39C1">
        <w:rPr>
          <w:rFonts w:eastAsia="Times New Roman" w:cstheme="minorHAnsi"/>
          <w:sz w:val="24"/>
          <w:szCs w:val="24"/>
          <w:rPrChange w:id="3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menggoda</w:t>
      </w:r>
      <w:proofErr w:type="spellEnd"/>
      <w:r w:rsidRPr="006A39C1">
        <w:rPr>
          <w:rFonts w:eastAsia="Times New Roman" w:cstheme="minorHAnsi"/>
          <w:sz w:val="24"/>
          <w:szCs w:val="24"/>
          <w:rPrChange w:id="3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indera</w:t>
      </w:r>
      <w:proofErr w:type="spellEnd"/>
      <w:r w:rsidRPr="006A39C1">
        <w:rPr>
          <w:rFonts w:eastAsia="Times New Roman" w:cstheme="minorHAnsi"/>
          <w:sz w:val="24"/>
          <w:szCs w:val="24"/>
          <w:rPrChange w:id="3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penciuman</w:t>
      </w:r>
      <w:proofErr w:type="spellEnd"/>
      <w:r w:rsidRPr="006A39C1">
        <w:rPr>
          <w:rFonts w:eastAsia="Times New Roman" w:cstheme="minorHAnsi"/>
          <w:sz w:val="24"/>
          <w:szCs w:val="24"/>
          <w:rPrChange w:id="4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ins w:id="42" w:author="Devy Ramadhani" w:date="2022-05-14T09:56:00Z">
        <w:r w:rsidR="00346240" w:rsidRPr="006A39C1">
          <w:rPr>
            <w:rFonts w:eastAsia="Times New Roman" w:cstheme="minorHAnsi"/>
            <w:sz w:val="24"/>
            <w:szCs w:val="24"/>
            <w:rPrChange w:id="43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? </w:t>
        </w:r>
      </w:ins>
      <w:del w:id="44" w:author="Devy Ramadhani" w:date="2022-05-14T09:56:00Z">
        <w:r w:rsidRPr="006A39C1" w:rsidDel="00346240">
          <w:rPr>
            <w:rFonts w:eastAsia="Times New Roman" w:cstheme="minorHAnsi"/>
            <w:sz w:val="24"/>
            <w:szCs w:val="24"/>
            <w:rPrChange w:id="45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proofErr w:type="spellStart"/>
      <w:ins w:id="46" w:author="Devy Ramadhani" w:date="2022-05-14T09:56:00Z">
        <w:r w:rsidR="00346240" w:rsidRPr="006A39C1">
          <w:rPr>
            <w:rFonts w:eastAsia="Times New Roman" w:cstheme="minorHAnsi"/>
            <w:sz w:val="24"/>
            <w:szCs w:val="24"/>
            <w:rPrChange w:id="47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A</w:t>
        </w:r>
      </w:ins>
      <w:del w:id="48" w:author="Devy Ramadhani" w:date="2022-05-14T09:56:00Z">
        <w:r w:rsidRPr="006A39C1" w:rsidDel="00346240">
          <w:rPr>
            <w:rFonts w:eastAsia="Times New Roman" w:cstheme="minorHAnsi"/>
            <w:sz w:val="24"/>
            <w:szCs w:val="24"/>
            <w:rPrChange w:id="49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</w:delText>
        </w:r>
      </w:del>
      <w:r w:rsidRPr="006A39C1">
        <w:rPr>
          <w:rFonts w:eastAsia="Times New Roman" w:cstheme="minorHAnsi"/>
          <w:sz w:val="24"/>
          <w:szCs w:val="24"/>
          <w:rPrChange w:id="5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tau</w:t>
      </w:r>
      <w:ins w:id="51" w:author="Devy Ramadhani" w:date="2022-05-14T10:17:00Z">
        <w:r w:rsidR="003918F4">
          <w:rPr>
            <w:rFonts w:eastAsia="Times New Roman" w:cstheme="minorHAnsi"/>
            <w:sz w:val="24"/>
            <w:szCs w:val="24"/>
          </w:rPr>
          <w:t>kah</w:t>
        </w:r>
      </w:ins>
      <w:proofErr w:type="spellEnd"/>
      <w:r w:rsidRPr="006A39C1">
        <w:rPr>
          <w:rFonts w:eastAsia="Times New Roman" w:cstheme="minorHAnsi"/>
          <w:sz w:val="24"/>
          <w:szCs w:val="24"/>
          <w:rPrChange w:id="5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bakwan</w:t>
      </w:r>
      <w:proofErr w:type="spellEnd"/>
      <w:r w:rsidRPr="006A39C1">
        <w:rPr>
          <w:rFonts w:eastAsia="Times New Roman" w:cstheme="minorHAnsi"/>
          <w:sz w:val="24"/>
          <w:szCs w:val="24"/>
          <w:rPrChange w:id="5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5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baru</w:t>
      </w:r>
      <w:proofErr w:type="spellEnd"/>
      <w:r w:rsidRPr="006A39C1">
        <w:rPr>
          <w:rFonts w:eastAsia="Times New Roman" w:cstheme="minorHAnsi"/>
          <w:sz w:val="24"/>
          <w:szCs w:val="24"/>
          <w:rPrChange w:id="5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diangkat</w:t>
      </w:r>
      <w:proofErr w:type="spellEnd"/>
      <w:r w:rsidRPr="006A39C1">
        <w:rPr>
          <w:rFonts w:eastAsia="Times New Roman" w:cstheme="minorHAnsi"/>
          <w:sz w:val="24"/>
          <w:szCs w:val="24"/>
          <w:rPrChange w:id="5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6A39C1">
        <w:rPr>
          <w:rFonts w:eastAsia="Times New Roman" w:cstheme="minorHAnsi"/>
          <w:sz w:val="24"/>
          <w:szCs w:val="24"/>
          <w:rPrChange w:id="6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penggorengan</w:t>
      </w:r>
      <w:proofErr w:type="spellEnd"/>
      <w:r w:rsidRPr="006A39C1">
        <w:rPr>
          <w:rFonts w:eastAsia="Times New Roman" w:cstheme="minorHAnsi"/>
          <w:sz w:val="24"/>
          <w:szCs w:val="24"/>
          <w:rPrChange w:id="6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kala </w:t>
      </w:r>
      <w:proofErr w:type="spellStart"/>
      <w:r w:rsidRPr="006A39C1">
        <w:rPr>
          <w:rFonts w:eastAsia="Times New Roman" w:cstheme="minorHAnsi"/>
          <w:sz w:val="24"/>
          <w:szCs w:val="24"/>
          <w:rPrChange w:id="6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6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5B64A257" w14:textId="0FA3DCF9" w:rsidR="00927764" w:rsidRPr="006A39C1" w:rsidRDefault="00927764" w:rsidP="00B06DFD">
      <w:pPr>
        <w:shd w:val="clear" w:color="auto" w:fill="F5F5F5"/>
        <w:spacing w:after="375"/>
        <w:ind w:firstLine="720"/>
        <w:jc w:val="both"/>
        <w:rPr>
          <w:rFonts w:eastAsia="Times New Roman" w:cstheme="minorHAnsi"/>
          <w:sz w:val="24"/>
          <w:szCs w:val="24"/>
          <w:rPrChange w:id="6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66" w:author="Devy Ramadhani" w:date="2022-05-14T10:01:00Z">
          <w:pPr>
            <w:shd w:val="clear" w:color="auto" w:fill="F5F5F5"/>
            <w:spacing w:after="375"/>
          </w:pPr>
        </w:pPrChange>
      </w:pPr>
      <w:proofErr w:type="spellStart"/>
      <w:r w:rsidRPr="006A39C1">
        <w:rPr>
          <w:rFonts w:eastAsia="Times New Roman" w:cstheme="minorHAnsi"/>
          <w:sz w:val="24"/>
          <w:szCs w:val="24"/>
          <w:rPrChange w:id="6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Januari</w:t>
      </w:r>
      <w:ins w:id="68" w:author="Devy Ramadhani" w:date="2022-05-14T10:17:00Z">
        <w:r w:rsidR="003918F4">
          <w:rPr>
            <w:rFonts w:eastAsia="Times New Roman" w:cstheme="minorHAnsi"/>
            <w:sz w:val="24"/>
            <w:szCs w:val="24"/>
          </w:rPr>
          <w:t>-</w:t>
        </w:r>
      </w:ins>
      <w:del w:id="69" w:author="Devy Ramadhani" w:date="2022-05-14T10:17:00Z">
        <w:r w:rsidRPr="006A39C1" w:rsidDel="003918F4">
          <w:rPr>
            <w:rFonts w:eastAsia="Times New Roman" w:cstheme="minorHAnsi"/>
            <w:sz w:val="24"/>
            <w:szCs w:val="24"/>
            <w:rPrChange w:id="70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, </w:delText>
        </w:r>
      </w:del>
      <w:r w:rsidRPr="006A39C1">
        <w:rPr>
          <w:rFonts w:eastAsia="Times New Roman" w:cstheme="minorHAnsi"/>
          <w:sz w:val="24"/>
          <w:szCs w:val="24"/>
          <w:rPrChange w:id="7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7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sehari-hari</w:t>
      </w:r>
      <w:proofErr w:type="spellEnd"/>
      <w:ins w:id="74" w:author="Devy Ramadhani" w:date="2022-05-14T10:18:00Z">
        <w:r w:rsidR="003918F4">
          <w:rPr>
            <w:rFonts w:eastAsia="Times New Roman" w:cstheme="minorHAnsi"/>
            <w:sz w:val="24"/>
            <w:szCs w:val="24"/>
          </w:rPr>
          <w:t>-</w:t>
        </w:r>
      </w:ins>
      <w:del w:id="75" w:author="Devy Ramadhani" w:date="2022-05-14T10:18:00Z">
        <w:r w:rsidRPr="006A39C1" w:rsidDel="003918F4">
          <w:rPr>
            <w:rFonts w:eastAsia="Times New Roman" w:cstheme="minorHAnsi"/>
            <w:sz w:val="24"/>
            <w:szCs w:val="24"/>
            <w:rPrChange w:id="76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,</w:delText>
        </w:r>
      </w:del>
      <w:r w:rsidRPr="006A39C1">
        <w:rPr>
          <w:rFonts w:eastAsia="Times New Roman" w:cstheme="minorHAnsi"/>
          <w:sz w:val="24"/>
          <w:szCs w:val="24"/>
          <w:rPrChange w:id="7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begitu</w:t>
      </w:r>
      <w:proofErr w:type="spellEnd"/>
      <w:r w:rsidRPr="006A39C1">
        <w:rPr>
          <w:rFonts w:eastAsia="Times New Roman" w:cstheme="minorHAnsi"/>
          <w:sz w:val="24"/>
          <w:szCs w:val="24"/>
          <w:rPrChange w:id="7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kata orang </w:t>
      </w:r>
      <w:proofErr w:type="spellStart"/>
      <w:r w:rsidRPr="006A39C1">
        <w:rPr>
          <w:rFonts w:eastAsia="Times New Roman" w:cstheme="minorHAnsi"/>
          <w:sz w:val="24"/>
          <w:szCs w:val="24"/>
          <w:rPrChange w:id="8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6A39C1">
        <w:rPr>
          <w:rFonts w:eastAsia="Times New Roman" w:cstheme="minorHAnsi"/>
          <w:sz w:val="24"/>
          <w:szCs w:val="24"/>
          <w:rPrChange w:id="8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mengartikannya</w:t>
      </w:r>
      <w:proofErr w:type="spellEnd"/>
      <w:r w:rsidRPr="006A39C1">
        <w:rPr>
          <w:rFonts w:eastAsia="Times New Roman" w:cstheme="minorHAnsi"/>
          <w:sz w:val="24"/>
          <w:szCs w:val="24"/>
          <w:rPrChange w:id="8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del w:id="84" w:author="Devy Ramadhani" w:date="2022-05-14T09:57:00Z">
        <w:r w:rsidRPr="006A39C1" w:rsidDel="00346240">
          <w:rPr>
            <w:rFonts w:eastAsia="Times New Roman" w:cstheme="minorHAnsi"/>
            <w:sz w:val="24"/>
            <w:szCs w:val="24"/>
            <w:rPrChange w:id="85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Benar saja.</w:delText>
        </w:r>
      </w:del>
      <w:r w:rsidRPr="006A39C1">
        <w:rPr>
          <w:rFonts w:eastAsia="Times New Roman" w:cstheme="minorHAnsi"/>
          <w:sz w:val="24"/>
          <w:szCs w:val="24"/>
          <w:rPrChange w:id="8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Meski</w:t>
      </w:r>
      <w:proofErr w:type="spellEnd"/>
      <w:r w:rsidRPr="006A39C1">
        <w:rPr>
          <w:rFonts w:eastAsia="Times New Roman" w:cstheme="minorHAnsi"/>
          <w:sz w:val="24"/>
          <w:szCs w:val="24"/>
          <w:rPrChange w:id="8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6A39C1">
        <w:rPr>
          <w:rFonts w:eastAsia="Times New Roman" w:cstheme="minorHAnsi"/>
          <w:sz w:val="24"/>
          <w:szCs w:val="24"/>
          <w:rPrChange w:id="8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Pr="006A39C1">
        <w:rPr>
          <w:rFonts w:eastAsia="Times New Roman" w:cstheme="minorHAnsi"/>
          <w:sz w:val="24"/>
          <w:szCs w:val="24"/>
          <w:rPrChange w:id="9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9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6A39C1">
        <w:rPr>
          <w:rFonts w:eastAsia="Times New Roman" w:cstheme="minorHAnsi"/>
          <w:sz w:val="24"/>
          <w:szCs w:val="24"/>
          <w:rPrChange w:id="9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9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awal</w:t>
      </w:r>
      <w:proofErr w:type="spellEnd"/>
      <w:r w:rsidRPr="006A39C1">
        <w:rPr>
          <w:rFonts w:eastAsia="Times New Roman" w:cstheme="minorHAnsi"/>
          <w:sz w:val="24"/>
          <w:szCs w:val="24"/>
          <w:rPrChange w:id="9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9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musim</w:t>
      </w:r>
      <w:proofErr w:type="spellEnd"/>
      <w:r w:rsidRPr="006A39C1">
        <w:rPr>
          <w:rFonts w:eastAsia="Times New Roman" w:cstheme="minorHAnsi"/>
          <w:sz w:val="24"/>
          <w:szCs w:val="24"/>
          <w:rPrChange w:id="9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9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9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Indonesia </w:t>
      </w:r>
      <w:proofErr w:type="spellStart"/>
      <w:r w:rsidRPr="006A39C1">
        <w:rPr>
          <w:rFonts w:eastAsia="Times New Roman" w:cstheme="minorHAnsi"/>
          <w:sz w:val="24"/>
          <w:szCs w:val="24"/>
          <w:rPrChange w:id="9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mundur</w:t>
      </w:r>
      <w:proofErr w:type="spellEnd"/>
      <w:r w:rsidRPr="006A39C1">
        <w:rPr>
          <w:rFonts w:eastAsia="Times New Roman" w:cstheme="minorHAnsi"/>
          <w:sz w:val="24"/>
          <w:szCs w:val="24"/>
          <w:rPrChange w:id="10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6A39C1">
        <w:rPr>
          <w:rFonts w:eastAsia="Times New Roman" w:cstheme="minorHAnsi"/>
          <w:sz w:val="24"/>
          <w:szCs w:val="24"/>
          <w:rPrChange w:id="10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antara</w:t>
      </w:r>
      <w:proofErr w:type="spellEnd"/>
      <w:r w:rsidRPr="006A39C1">
        <w:rPr>
          <w:rFonts w:eastAsia="Times New Roman" w:cstheme="minorHAnsi"/>
          <w:sz w:val="24"/>
          <w:szCs w:val="24"/>
          <w:rPrChange w:id="10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ins w:id="103" w:author="Devy Ramadhani" w:date="2022-05-14T10:18:00Z">
        <w:r w:rsidR="003918F4">
          <w:rPr>
            <w:rFonts w:eastAsia="Times New Roman" w:cstheme="minorHAnsi"/>
            <w:sz w:val="24"/>
            <w:szCs w:val="24"/>
          </w:rPr>
          <w:t>b</w:t>
        </w:r>
      </w:ins>
      <w:del w:id="104" w:author="Devy Ramadhani" w:date="2022-05-14T10:18:00Z">
        <w:r w:rsidRPr="006A39C1" w:rsidDel="003918F4">
          <w:rPr>
            <w:rFonts w:eastAsia="Times New Roman" w:cstheme="minorHAnsi"/>
            <w:sz w:val="24"/>
            <w:szCs w:val="24"/>
            <w:rPrChange w:id="105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B</w:delText>
        </w:r>
      </w:del>
      <w:r w:rsidRPr="006A39C1">
        <w:rPr>
          <w:rFonts w:eastAsia="Times New Roman" w:cstheme="minorHAnsi"/>
          <w:sz w:val="24"/>
          <w:szCs w:val="24"/>
          <w:rPrChange w:id="10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ulan</w:t>
      </w:r>
      <w:proofErr w:type="spellEnd"/>
      <w:r w:rsidRPr="006A39C1">
        <w:rPr>
          <w:rFonts w:eastAsia="Times New Roman" w:cstheme="minorHAnsi"/>
          <w:sz w:val="24"/>
          <w:szCs w:val="24"/>
          <w:rPrChange w:id="10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November-</w:t>
      </w:r>
      <w:proofErr w:type="spellStart"/>
      <w:r w:rsidRPr="006A39C1">
        <w:rPr>
          <w:rFonts w:eastAsia="Times New Roman" w:cstheme="minorHAnsi"/>
          <w:sz w:val="24"/>
          <w:szCs w:val="24"/>
          <w:rPrChange w:id="10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Desember</w:t>
      </w:r>
      <w:proofErr w:type="spellEnd"/>
      <w:r w:rsidRPr="006A39C1">
        <w:rPr>
          <w:rFonts w:eastAsia="Times New Roman" w:cstheme="minorHAnsi"/>
          <w:sz w:val="24"/>
          <w:szCs w:val="24"/>
          <w:rPrChange w:id="10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2019, </w:t>
      </w:r>
      <w:proofErr w:type="spellStart"/>
      <w:r w:rsidRPr="006A39C1">
        <w:rPr>
          <w:rFonts w:eastAsia="Times New Roman" w:cstheme="minorHAnsi"/>
          <w:sz w:val="24"/>
          <w:szCs w:val="24"/>
          <w:rPrChange w:id="11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del w:id="111" w:author="Devy Ramadhani" w:date="2022-05-14T10:19:00Z">
        <w:r w:rsidRPr="006A39C1" w:rsidDel="003918F4">
          <w:rPr>
            <w:rFonts w:eastAsia="Times New Roman" w:cstheme="minorHAnsi"/>
            <w:sz w:val="24"/>
            <w:szCs w:val="24"/>
            <w:rPrChange w:id="112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benar-benar</w:delText>
        </w:r>
      </w:del>
      <w:r w:rsidRPr="006A39C1">
        <w:rPr>
          <w:rFonts w:eastAsia="Times New Roman" w:cstheme="minorHAnsi"/>
          <w:sz w:val="24"/>
          <w:szCs w:val="24"/>
          <w:rPrChange w:id="11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1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6A39C1">
        <w:rPr>
          <w:rFonts w:eastAsia="Times New Roman" w:cstheme="minorHAnsi"/>
          <w:sz w:val="24"/>
          <w:szCs w:val="24"/>
          <w:rPrChange w:id="11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1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6A39C1">
        <w:rPr>
          <w:rFonts w:eastAsia="Times New Roman" w:cstheme="minorHAnsi"/>
          <w:sz w:val="24"/>
          <w:szCs w:val="24"/>
          <w:rPrChange w:id="11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1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perkiraan</w:t>
      </w:r>
      <w:proofErr w:type="spellEnd"/>
      <w:r w:rsidRPr="006A39C1">
        <w:rPr>
          <w:rFonts w:eastAsia="Times New Roman" w:cstheme="minorHAnsi"/>
          <w:sz w:val="24"/>
          <w:szCs w:val="24"/>
          <w:rPrChange w:id="11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12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Sudah</w:t>
      </w:r>
      <w:proofErr w:type="spellEnd"/>
      <w:r w:rsidRPr="006A39C1">
        <w:rPr>
          <w:rFonts w:eastAsia="Times New Roman" w:cstheme="minorHAnsi"/>
          <w:sz w:val="24"/>
          <w:szCs w:val="24"/>
          <w:rPrChange w:id="12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sangat </w:t>
      </w:r>
      <w:proofErr w:type="spellStart"/>
      <w:r w:rsidRPr="006A39C1">
        <w:rPr>
          <w:rFonts w:eastAsia="Times New Roman" w:cstheme="minorHAnsi"/>
          <w:sz w:val="24"/>
          <w:szCs w:val="24"/>
          <w:rPrChange w:id="12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terasa</w:t>
      </w:r>
      <w:proofErr w:type="spellEnd"/>
      <w:del w:id="123" w:author="Devy Ramadhani" w:date="2022-05-14T10:03:00Z">
        <w:r w:rsidRPr="006A39C1" w:rsidDel="00B06DFD">
          <w:rPr>
            <w:rFonts w:eastAsia="Times New Roman" w:cstheme="minorHAnsi"/>
            <w:sz w:val="24"/>
            <w:szCs w:val="24"/>
            <w:rPrChange w:id="124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apalagi</w:delText>
        </w:r>
      </w:del>
      <w:r w:rsidRPr="006A39C1">
        <w:rPr>
          <w:rFonts w:eastAsia="Times New Roman" w:cstheme="minorHAnsi"/>
          <w:sz w:val="24"/>
          <w:szCs w:val="24"/>
          <w:rPrChange w:id="12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2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sejak</w:t>
      </w:r>
      <w:proofErr w:type="spellEnd"/>
      <w:r w:rsidRPr="006A39C1">
        <w:rPr>
          <w:rFonts w:eastAsia="Times New Roman" w:cstheme="minorHAnsi"/>
          <w:sz w:val="24"/>
          <w:szCs w:val="24"/>
          <w:rPrChange w:id="12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2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awal</w:t>
      </w:r>
      <w:proofErr w:type="spellEnd"/>
      <w:r w:rsidRPr="006A39C1">
        <w:rPr>
          <w:rFonts w:eastAsia="Times New Roman" w:cstheme="minorHAnsi"/>
          <w:sz w:val="24"/>
          <w:szCs w:val="24"/>
          <w:rPrChange w:id="12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3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Pr="006A39C1">
        <w:rPr>
          <w:rFonts w:eastAsia="Times New Roman" w:cstheme="minorHAnsi"/>
          <w:sz w:val="24"/>
          <w:szCs w:val="24"/>
          <w:rPrChange w:id="13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3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baru</w:t>
      </w:r>
      <w:proofErr w:type="spellEnd"/>
      <w:r w:rsidRPr="006A39C1">
        <w:rPr>
          <w:rFonts w:eastAsia="Times New Roman" w:cstheme="minorHAnsi"/>
          <w:sz w:val="24"/>
          <w:szCs w:val="24"/>
          <w:rPrChange w:id="13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3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A39C1">
        <w:rPr>
          <w:rFonts w:eastAsia="Times New Roman" w:cstheme="minorHAnsi"/>
          <w:sz w:val="24"/>
          <w:szCs w:val="24"/>
          <w:rPrChange w:id="13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4AE272C4" w14:textId="24A83E26" w:rsidR="00B06DFD" w:rsidRPr="006A39C1" w:rsidRDefault="00927764" w:rsidP="00B06DFD">
      <w:pPr>
        <w:shd w:val="clear" w:color="auto" w:fill="F5F5F5"/>
        <w:spacing w:after="600"/>
        <w:ind w:firstLine="720"/>
        <w:jc w:val="both"/>
        <w:rPr>
          <w:rFonts w:eastAsia="Times New Roman" w:cstheme="minorHAnsi"/>
          <w:sz w:val="24"/>
          <w:szCs w:val="24"/>
          <w:rPrChange w:id="13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37" w:author="Devy Ramadhani" w:date="2022-05-14T10:02:00Z">
          <w:pPr>
            <w:shd w:val="clear" w:color="auto" w:fill="F5F5F5"/>
            <w:spacing w:after="375"/>
          </w:pPr>
        </w:pPrChange>
      </w:pPr>
      <w:proofErr w:type="spellStart"/>
      <w:r w:rsidRPr="006A39C1">
        <w:rPr>
          <w:rFonts w:eastAsia="Times New Roman" w:cstheme="minorHAnsi"/>
          <w:sz w:val="24"/>
          <w:szCs w:val="24"/>
          <w:rPrChange w:id="13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13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14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6A39C1">
        <w:rPr>
          <w:rFonts w:eastAsia="Times New Roman" w:cstheme="minorHAnsi"/>
          <w:sz w:val="24"/>
          <w:szCs w:val="24"/>
          <w:rPrChange w:id="14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4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disalahkan</w:t>
      </w:r>
      <w:proofErr w:type="spellEnd"/>
      <w:r w:rsidRPr="006A39C1">
        <w:rPr>
          <w:rFonts w:eastAsia="Times New Roman" w:cstheme="minorHAnsi"/>
          <w:sz w:val="24"/>
          <w:szCs w:val="24"/>
          <w:rPrChange w:id="14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4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6A39C1">
        <w:rPr>
          <w:rFonts w:eastAsia="Times New Roman" w:cstheme="minorHAnsi"/>
          <w:sz w:val="24"/>
          <w:szCs w:val="24"/>
          <w:rPrChange w:id="14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4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mengundang</w:t>
      </w:r>
      <w:proofErr w:type="spellEnd"/>
      <w:r w:rsidRPr="006A39C1">
        <w:rPr>
          <w:rFonts w:eastAsia="Times New Roman" w:cstheme="minorHAnsi"/>
          <w:sz w:val="24"/>
          <w:szCs w:val="24"/>
          <w:rPrChange w:id="14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4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kenangan</w:t>
      </w:r>
      <w:proofErr w:type="spellEnd"/>
      <w:ins w:id="149" w:author="Devy Ramadhani" w:date="2022-05-14T10:03:00Z">
        <w:r w:rsidR="00BE1AC6" w:rsidRPr="006A39C1">
          <w:rPr>
            <w:rFonts w:eastAsia="Times New Roman" w:cstheme="minorHAnsi"/>
            <w:sz w:val="24"/>
            <w:szCs w:val="24"/>
            <w:rPrChange w:id="150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. </w:t>
        </w:r>
        <w:proofErr w:type="spellStart"/>
        <w:r w:rsidR="00BE1AC6" w:rsidRPr="006A39C1">
          <w:rPr>
            <w:rFonts w:eastAsia="Times New Roman" w:cstheme="minorHAnsi"/>
            <w:sz w:val="24"/>
            <w:szCs w:val="24"/>
            <w:rPrChange w:id="151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T</w:t>
        </w:r>
      </w:ins>
      <w:del w:id="152" w:author="Devy Ramadhani" w:date="2022-05-14T10:03:00Z">
        <w:r w:rsidRPr="006A39C1" w:rsidDel="00BE1AC6">
          <w:rPr>
            <w:rFonts w:eastAsia="Times New Roman" w:cstheme="minorHAnsi"/>
            <w:sz w:val="24"/>
            <w:szCs w:val="24"/>
            <w:rPrChange w:id="153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ternyata t</w:delText>
        </w:r>
      </w:del>
      <w:r w:rsidRPr="006A39C1">
        <w:rPr>
          <w:rFonts w:eastAsia="Times New Roman" w:cstheme="minorHAnsi"/>
          <w:sz w:val="24"/>
          <w:szCs w:val="24"/>
          <w:rPrChange w:id="15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</w:t>
      </w:r>
      <w:proofErr w:type="spellEnd"/>
      <w:r w:rsidRPr="006A39C1">
        <w:rPr>
          <w:rFonts w:eastAsia="Times New Roman" w:cstheme="minorHAnsi"/>
          <w:sz w:val="24"/>
          <w:szCs w:val="24"/>
          <w:rPrChange w:id="15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5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hanya</w:t>
      </w:r>
      <w:proofErr w:type="spellEnd"/>
      <w:r w:rsidRPr="006A39C1">
        <w:rPr>
          <w:rFonts w:eastAsia="Times New Roman" w:cstheme="minorHAnsi"/>
          <w:sz w:val="24"/>
          <w:szCs w:val="24"/>
          <w:rPrChange w:id="15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5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pandai</w:t>
      </w:r>
      <w:proofErr w:type="spellEnd"/>
      <w:r w:rsidRPr="006A39C1">
        <w:rPr>
          <w:rFonts w:eastAsia="Times New Roman" w:cstheme="minorHAnsi"/>
          <w:sz w:val="24"/>
          <w:szCs w:val="24"/>
          <w:rPrChange w:id="15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6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6A39C1">
        <w:rPr>
          <w:rFonts w:eastAsia="Times New Roman" w:cstheme="minorHAnsi"/>
          <w:sz w:val="24"/>
          <w:szCs w:val="24"/>
          <w:rPrChange w:id="16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6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perasaan</w:t>
      </w:r>
      <w:proofErr w:type="spellEnd"/>
      <w:r w:rsidRPr="006A39C1">
        <w:rPr>
          <w:rFonts w:eastAsia="Times New Roman" w:cstheme="minorHAnsi"/>
          <w:sz w:val="24"/>
          <w:szCs w:val="24"/>
          <w:rPrChange w:id="16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6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hatimu</w:t>
      </w:r>
      <w:proofErr w:type="spellEnd"/>
      <w:r w:rsidRPr="006A39C1">
        <w:rPr>
          <w:rFonts w:eastAsia="Times New Roman" w:cstheme="minorHAnsi"/>
          <w:sz w:val="24"/>
          <w:szCs w:val="24"/>
          <w:rPrChange w:id="16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3918F4">
        <w:rPr>
          <w:rFonts w:eastAsia="Times New Roman" w:cstheme="minorHAnsi"/>
          <w:i/>
          <w:iCs/>
          <w:sz w:val="24"/>
          <w:szCs w:val="24"/>
          <w:rPrChange w:id="166" w:author="Devy Ramadhani" w:date="2022-05-14T10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3918F4">
        <w:rPr>
          <w:rFonts w:eastAsia="Times New Roman" w:cstheme="minorHAnsi"/>
          <w:i/>
          <w:iCs/>
          <w:sz w:val="24"/>
          <w:szCs w:val="24"/>
          <w:rPrChange w:id="167" w:author="Devy Ramadhani" w:date="2022-05-14T10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</w:t>
      </w:r>
      <w:r w:rsidRPr="006A39C1">
        <w:rPr>
          <w:rFonts w:eastAsia="Times New Roman" w:cstheme="minorHAnsi"/>
          <w:sz w:val="24"/>
          <w:szCs w:val="24"/>
          <w:rPrChange w:id="16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pun </w:t>
      </w:r>
      <w:proofErr w:type="spellStart"/>
      <w:r w:rsidRPr="006A39C1">
        <w:rPr>
          <w:rFonts w:eastAsia="Times New Roman" w:cstheme="minorHAnsi"/>
          <w:sz w:val="24"/>
          <w:szCs w:val="24"/>
          <w:rPrChange w:id="16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perilaku</w:t>
      </w:r>
      <w:proofErr w:type="spellEnd"/>
      <w:r w:rsidRPr="006A39C1">
        <w:rPr>
          <w:rFonts w:eastAsia="Times New Roman" w:cstheme="minorHAnsi"/>
          <w:sz w:val="24"/>
          <w:szCs w:val="24"/>
          <w:rPrChange w:id="17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7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A39C1">
        <w:rPr>
          <w:rFonts w:eastAsia="Times New Roman" w:cstheme="minorHAnsi"/>
          <w:sz w:val="24"/>
          <w:szCs w:val="24"/>
          <w:rPrChange w:id="17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lain</w:t>
      </w:r>
      <w:ins w:id="173" w:author="Devy Ramadhani" w:date="2022-05-14T10:19:00Z">
        <w:r w:rsidR="003918F4">
          <w:rPr>
            <w:rFonts w:eastAsia="Times New Roman" w:cstheme="minorHAnsi"/>
            <w:sz w:val="24"/>
            <w:szCs w:val="24"/>
          </w:rPr>
          <w:t xml:space="preserve">, </w:t>
        </w:r>
      </w:ins>
      <w:proofErr w:type="spellStart"/>
      <w:ins w:id="174" w:author="Devy Ramadhani" w:date="2022-05-14T10:04:00Z">
        <w:r w:rsidR="00BE1AC6" w:rsidRPr="006A39C1">
          <w:rPr>
            <w:rFonts w:eastAsia="Times New Roman" w:cstheme="minorHAnsi"/>
            <w:sz w:val="24"/>
            <w:szCs w:val="24"/>
            <w:rPrChange w:id="175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yaitu</w:t>
        </w:r>
        <w:proofErr w:type="spellEnd"/>
        <w:r w:rsidR="00BE1AC6" w:rsidRPr="006A39C1">
          <w:rPr>
            <w:rFonts w:eastAsia="Times New Roman" w:cstheme="minorHAnsi"/>
            <w:sz w:val="24"/>
            <w:szCs w:val="24"/>
            <w:rPrChange w:id="176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BE1AC6" w:rsidRPr="006A39C1">
          <w:rPr>
            <w:rFonts w:eastAsia="Times New Roman" w:cstheme="minorHAnsi"/>
            <w:sz w:val="24"/>
            <w:szCs w:val="24"/>
            <w:rPrChange w:id="177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s</w:t>
        </w:r>
      </w:ins>
      <w:del w:id="178" w:author="Devy Ramadhani" w:date="2022-05-14T10:04:00Z">
        <w:r w:rsidRPr="006A39C1" w:rsidDel="00BE1AC6">
          <w:rPr>
            <w:rFonts w:eastAsia="Times New Roman" w:cstheme="minorHAnsi"/>
            <w:sz w:val="24"/>
            <w:szCs w:val="24"/>
            <w:rPrChange w:id="179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</w:delText>
        </w:r>
      </w:del>
      <w:del w:id="180" w:author="Devy Ramadhani" w:date="2022-05-14T10:03:00Z">
        <w:r w:rsidRPr="006A39C1" w:rsidDel="00BE1AC6">
          <w:rPr>
            <w:rFonts w:eastAsia="Times New Roman" w:cstheme="minorHAnsi"/>
            <w:sz w:val="24"/>
            <w:szCs w:val="24"/>
            <w:rPrChange w:id="181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S</w:delText>
        </w:r>
      </w:del>
      <w:r w:rsidRPr="006A39C1">
        <w:rPr>
          <w:rFonts w:eastAsia="Times New Roman" w:cstheme="minorHAnsi"/>
          <w:sz w:val="24"/>
          <w:szCs w:val="24"/>
          <w:rPrChange w:id="18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oal</w:t>
      </w:r>
      <w:proofErr w:type="spellEnd"/>
      <w:r w:rsidRPr="006A39C1">
        <w:rPr>
          <w:rFonts w:eastAsia="Times New Roman" w:cstheme="minorHAnsi"/>
          <w:sz w:val="24"/>
          <w:szCs w:val="24"/>
          <w:rPrChange w:id="18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8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A39C1">
        <w:rPr>
          <w:rFonts w:eastAsia="Times New Roman" w:cstheme="minorHAnsi"/>
          <w:sz w:val="24"/>
          <w:szCs w:val="24"/>
          <w:rPrChange w:id="18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ins w:id="186" w:author="Devy Ramadhani" w:date="2022-05-14T10:20:00Z">
        <w:r w:rsidR="003918F4">
          <w:rPr>
            <w:rFonts w:eastAsia="Times New Roman" w:cstheme="minorHAnsi"/>
            <w:sz w:val="24"/>
            <w:szCs w:val="24"/>
          </w:rPr>
          <w:t>H</w:t>
        </w:r>
      </w:ins>
      <w:del w:id="187" w:author="Devy Ramadhani" w:date="2022-05-14T10:19:00Z">
        <w:r w:rsidRPr="006A39C1" w:rsidDel="003918F4">
          <w:rPr>
            <w:rFonts w:eastAsia="Times New Roman" w:cstheme="minorHAnsi"/>
            <w:sz w:val="24"/>
            <w:szCs w:val="24"/>
            <w:rPrChange w:id="188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Ya, h</w:delText>
        </w:r>
      </w:del>
      <w:r w:rsidRPr="006A39C1">
        <w:rPr>
          <w:rFonts w:eastAsia="Times New Roman" w:cstheme="minorHAnsi"/>
          <w:sz w:val="24"/>
          <w:szCs w:val="24"/>
          <w:rPrChange w:id="18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ujan</w:t>
      </w:r>
      <w:proofErr w:type="spellEnd"/>
      <w:r w:rsidRPr="006A39C1">
        <w:rPr>
          <w:rFonts w:eastAsia="Times New Roman" w:cstheme="minorHAnsi"/>
          <w:sz w:val="24"/>
          <w:szCs w:val="24"/>
          <w:rPrChange w:id="19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19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6A39C1">
        <w:rPr>
          <w:rFonts w:eastAsia="Times New Roman" w:cstheme="minorHAnsi"/>
          <w:sz w:val="24"/>
          <w:szCs w:val="24"/>
          <w:rPrChange w:id="19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9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A39C1">
        <w:rPr>
          <w:rFonts w:eastAsia="Times New Roman" w:cstheme="minorHAnsi"/>
          <w:sz w:val="24"/>
          <w:szCs w:val="24"/>
          <w:rPrChange w:id="19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9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6A39C1">
        <w:rPr>
          <w:rFonts w:eastAsia="Times New Roman" w:cstheme="minorHAnsi"/>
          <w:sz w:val="24"/>
          <w:szCs w:val="24"/>
          <w:rPrChange w:id="19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9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6A39C1">
        <w:rPr>
          <w:rFonts w:eastAsia="Times New Roman" w:cstheme="minorHAnsi"/>
          <w:sz w:val="24"/>
          <w:szCs w:val="24"/>
          <w:rPrChange w:id="19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9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lapar</w:t>
      </w:r>
      <w:proofErr w:type="spellEnd"/>
      <w:r w:rsidRPr="006A39C1">
        <w:rPr>
          <w:rFonts w:eastAsia="Times New Roman" w:cstheme="minorHAnsi"/>
          <w:sz w:val="24"/>
          <w:szCs w:val="24"/>
          <w:rPrChange w:id="20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20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6A39C1">
        <w:rPr>
          <w:rFonts w:eastAsia="Times New Roman" w:cstheme="minorHAnsi"/>
          <w:sz w:val="24"/>
          <w:szCs w:val="24"/>
          <w:rPrChange w:id="20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0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6A39C1">
        <w:rPr>
          <w:rFonts w:eastAsia="Times New Roman" w:cstheme="minorHAnsi"/>
          <w:sz w:val="24"/>
          <w:szCs w:val="24"/>
          <w:rPrChange w:id="20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0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6A39C1">
        <w:rPr>
          <w:rFonts w:eastAsia="Times New Roman" w:cstheme="minorHAnsi"/>
          <w:sz w:val="24"/>
          <w:szCs w:val="24"/>
          <w:rPrChange w:id="20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01499055" w14:textId="77777777" w:rsidR="00B06DFD" w:rsidRPr="006A39C1" w:rsidRDefault="00927764" w:rsidP="00B06DFD">
      <w:pPr>
        <w:shd w:val="clear" w:color="auto" w:fill="F5F5F5"/>
        <w:spacing w:after="375"/>
        <w:jc w:val="both"/>
        <w:rPr>
          <w:ins w:id="207" w:author="Devy Ramadhani" w:date="2022-05-14T10:01:00Z"/>
          <w:rFonts w:eastAsia="Times New Roman" w:cstheme="minorHAnsi"/>
          <w:sz w:val="24"/>
          <w:szCs w:val="24"/>
          <w:rPrChange w:id="208" w:author="Devy Ramadhani" w:date="2022-05-14T10:11:00Z">
            <w:rPr>
              <w:ins w:id="209" w:author="Devy Ramadhani" w:date="2022-05-14T10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6A39C1">
        <w:rPr>
          <w:rFonts w:eastAsia="Times New Roman" w:cstheme="minorHAnsi"/>
          <w:b/>
          <w:bCs/>
          <w:sz w:val="24"/>
          <w:szCs w:val="24"/>
          <w:rPrChange w:id="210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Mengapa</w:t>
      </w:r>
      <w:proofErr w:type="spellEnd"/>
      <w:r w:rsidRPr="006A39C1">
        <w:rPr>
          <w:rFonts w:eastAsia="Times New Roman" w:cstheme="minorHAnsi"/>
          <w:b/>
          <w:bCs/>
          <w:sz w:val="24"/>
          <w:szCs w:val="24"/>
          <w:rPrChange w:id="211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Kita </w:t>
      </w:r>
      <w:proofErr w:type="spellStart"/>
      <w:r w:rsidRPr="006A39C1">
        <w:rPr>
          <w:rFonts w:eastAsia="Times New Roman" w:cstheme="minorHAnsi"/>
          <w:b/>
          <w:bCs/>
          <w:sz w:val="24"/>
          <w:szCs w:val="24"/>
          <w:rPrChange w:id="212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Merasa</w:t>
      </w:r>
      <w:proofErr w:type="spellEnd"/>
      <w:r w:rsidRPr="006A39C1">
        <w:rPr>
          <w:rFonts w:eastAsia="Times New Roman" w:cstheme="minorHAnsi"/>
          <w:b/>
          <w:bCs/>
          <w:sz w:val="24"/>
          <w:szCs w:val="24"/>
          <w:rPrChange w:id="213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b/>
          <w:bCs/>
          <w:sz w:val="24"/>
          <w:szCs w:val="24"/>
          <w:rPrChange w:id="214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Lapar</w:t>
      </w:r>
      <w:proofErr w:type="spellEnd"/>
      <w:r w:rsidRPr="006A39C1">
        <w:rPr>
          <w:rFonts w:eastAsia="Times New Roman" w:cstheme="minorHAnsi"/>
          <w:b/>
          <w:bCs/>
          <w:sz w:val="24"/>
          <w:szCs w:val="24"/>
          <w:rPrChange w:id="215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Ketika </w:t>
      </w:r>
      <w:proofErr w:type="spellStart"/>
      <w:r w:rsidRPr="006A39C1">
        <w:rPr>
          <w:rFonts w:eastAsia="Times New Roman" w:cstheme="minorHAnsi"/>
          <w:b/>
          <w:bCs/>
          <w:sz w:val="24"/>
          <w:szCs w:val="24"/>
          <w:rPrChange w:id="216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Hujan</w:t>
      </w:r>
      <w:proofErr w:type="spellEnd"/>
    </w:p>
    <w:p w14:paraId="380B021F" w14:textId="78EFA2B7" w:rsidR="00927764" w:rsidRPr="006A39C1" w:rsidDel="00BE1AC6" w:rsidRDefault="00927764" w:rsidP="00B06DFD">
      <w:pPr>
        <w:shd w:val="clear" w:color="auto" w:fill="F5F5F5"/>
        <w:spacing w:after="375"/>
        <w:jc w:val="both"/>
        <w:rPr>
          <w:del w:id="217" w:author="Devy Ramadhani" w:date="2022-05-14T10:04:00Z"/>
          <w:rFonts w:eastAsia="Times New Roman" w:cstheme="minorHAnsi"/>
          <w:sz w:val="24"/>
          <w:szCs w:val="24"/>
          <w:rPrChange w:id="218" w:author="Devy Ramadhani" w:date="2022-05-14T10:11:00Z">
            <w:rPr>
              <w:del w:id="219" w:author="Devy Ramadhani" w:date="2022-05-14T10:04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20" w:author="Devy Ramadhani" w:date="2022-05-14T10:01:00Z">
          <w:pPr>
            <w:shd w:val="clear" w:color="auto" w:fill="F5F5F5"/>
            <w:spacing w:after="375"/>
          </w:pPr>
        </w:pPrChange>
      </w:pPr>
      <w:del w:id="221" w:author="Devy Ramadhani" w:date="2022-05-14T10:01:00Z">
        <w:r w:rsidRPr="006A39C1" w:rsidDel="00B06DFD">
          <w:rPr>
            <w:rFonts w:eastAsia="Times New Roman" w:cstheme="minorHAnsi"/>
            <w:sz w:val="24"/>
            <w:szCs w:val="24"/>
            <w:rPrChange w:id="222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br/>
        </w:r>
      </w:del>
      <w:proofErr w:type="spellStart"/>
      <w:r w:rsidRPr="006A39C1">
        <w:rPr>
          <w:rFonts w:eastAsia="Times New Roman" w:cstheme="minorHAnsi"/>
          <w:sz w:val="24"/>
          <w:szCs w:val="24"/>
          <w:rPrChange w:id="22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Siapa</w:t>
      </w:r>
      <w:proofErr w:type="spellEnd"/>
      <w:r w:rsidRPr="006A39C1">
        <w:rPr>
          <w:rFonts w:eastAsia="Times New Roman" w:cstheme="minorHAnsi"/>
          <w:sz w:val="24"/>
          <w:szCs w:val="24"/>
          <w:rPrChange w:id="22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22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6A39C1">
        <w:rPr>
          <w:rFonts w:eastAsia="Times New Roman" w:cstheme="minorHAnsi"/>
          <w:sz w:val="24"/>
          <w:szCs w:val="24"/>
          <w:rPrChange w:id="22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2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merasa</w:t>
      </w:r>
      <w:proofErr w:type="spellEnd"/>
      <w:r w:rsidRPr="006A39C1">
        <w:rPr>
          <w:rFonts w:eastAsia="Times New Roman" w:cstheme="minorHAnsi"/>
          <w:sz w:val="24"/>
          <w:szCs w:val="24"/>
          <w:rPrChange w:id="22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2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bahwa</w:t>
      </w:r>
      <w:proofErr w:type="spellEnd"/>
      <w:r w:rsidRPr="006A39C1">
        <w:rPr>
          <w:rFonts w:eastAsia="Times New Roman" w:cstheme="minorHAnsi"/>
          <w:sz w:val="24"/>
          <w:szCs w:val="24"/>
          <w:rPrChange w:id="23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3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23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3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6A39C1">
        <w:rPr>
          <w:rFonts w:eastAsia="Times New Roman" w:cstheme="minorHAnsi"/>
          <w:sz w:val="24"/>
          <w:szCs w:val="24"/>
          <w:rPrChange w:id="23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3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bersama</w:t>
      </w:r>
      <w:proofErr w:type="spellEnd"/>
      <w:r w:rsidRPr="006A39C1">
        <w:rPr>
          <w:rFonts w:eastAsia="Times New Roman" w:cstheme="minorHAnsi"/>
          <w:sz w:val="24"/>
          <w:szCs w:val="24"/>
          <w:rPrChange w:id="23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3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napsu</w:t>
      </w:r>
      <w:proofErr w:type="spellEnd"/>
      <w:r w:rsidRPr="006A39C1">
        <w:rPr>
          <w:rFonts w:eastAsia="Times New Roman" w:cstheme="minorHAnsi"/>
          <w:sz w:val="24"/>
          <w:szCs w:val="24"/>
          <w:rPrChange w:id="23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3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A39C1">
        <w:rPr>
          <w:rFonts w:eastAsia="Times New Roman" w:cstheme="minorHAnsi"/>
          <w:sz w:val="24"/>
          <w:szCs w:val="24"/>
          <w:rPrChange w:id="24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</w:t>
      </w:r>
      <w:del w:id="241" w:author="Devy Ramadhani" w:date="2022-05-14T10:20:00Z">
        <w:r w:rsidRPr="006A39C1" w:rsidDel="003918F4">
          <w:rPr>
            <w:rFonts w:eastAsia="Times New Roman" w:cstheme="minorHAnsi"/>
            <w:sz w:val="24"/>
            <w:szCs w:val="24"/>
            <w:rPrChange w:id="242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tiba-tiba</w:delText>
        </w:r>
      </w:del>
      <w:r w:rsidRPr="006A39C1">
        <w:rPr>
          <w:rFonts w:eastAsia="Times New Roman" w:cstheme="minorHAnsi"/>
          <w:sz w:val="24"/>
          <w:szCs w:val="24"/>
          <w:rPrChange w:id="24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4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proofErr w:type="spellEnd"/>
      <w:r w:rsidRPr="006A39C1">
        <w:rPr>
          <w:rFonts w:eastAsia="Times New Roman" w:cstheme="minorHAnsi"/>
          <w:sz w:val="24"/>
          <w:szCs w:val="24"/>
          <w:rPrChange w:id="24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4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meningkat</w:t>
      </w:r>
      <w:proofErr w:type="spellEnd"/>
      <w:r w:rsidRPr="006A39C1">
        <w:rPr>
          <w:rFonts w:eastAsia="Times New Roman" w:cstheme="minorHAnsi"/>
          <w:sz w:val="24"/>
          <w:szCs w:val="24"/>
          <w:rPrChange w:id="24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  <w:ins w:id="248" w:author="Devy Ramadhani" w:date="2022-05-14T10:04:00Z">
        <w:r w:rsidR="00BE1AC6" w:rsidRPr="006A39C1">
          <w:rPr>
            <w:rFonts w:eastAsia="Times New Roman" w:cstheme="minorHAnsi"/>
            <w:sz w:val="24"/>
            <w:szCs w:val="24"/>
            <w:rPrChange w:id="249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</w:p>
    <w:p w14:paraId="195D2193" w14:textId="17876C52" w:rsidR="00927764" w:rsidRPr="006A39C1" w:rsidDel="003918F4" w:rsidRDefault="00927764" w:rsidP="00BE1AC6">
      <w:pPr>
        <w:shd w:val="clear" w:color="auto" w:fill="F5F5F5"/>
        <w:spacing w:after="375"/>
        <w:jc w:val="both"/>
        <w:rPr>
          <w:del w:id="250" w:author="Devy Ramadhani" w:date="2022-05-14T10:20:00Z"/>
          <w:rFonts w:eastAsia="Times New Roman" w:cstheme="minorHAnsi"/>
          <w:sz w:val="24"/>
          <w:szCs w:val="24"/>
          <w:rPrChange w:id="251" w:author="Devy Ramadhani" w:date="2022-05-14T10:11:00Z">
            <w:rPr>
              <w:del w:id="252" w:author="Devy Ramadhani" w:date="2022-05-14T10:20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53" w:author="Devy Ramadhani" w:date="2022-05-14T10:04:00Z">
          <w:pPr>
            <w:shd w:val="clear" w:color="auto" w:fill="F5F5F5"/>
            <w:spacing w:after="375"/>
          </w:pPr>
        </w:pPrChange>
      </w:pPr>
      <w:proofErr w:type="spellStart"/>
      <w:r w:rsidRPr="006A39C1">
        <w:rPr>
          <w:rFonts w:eastAsia="Times New Roman" w:cstheme="minorHAnsi"/>
          <w:sz w:val="24"/>
          <w:szCs w:val="24"/>
          <w:rPrChange w:id="25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Selain</w:t>
      </w:r>
      <w:proofErr w:type="spellEnd"/>
      <w:r w:rsidRPr="006A39C1">
        <w:rPr>
          <w:rFonts w:eastAsia="Times New Roman" w:cstheme="minorHAnsi"/>
          <w:sz w:val="24"/>
          <w:szCs w:val="24"/>
          <w:rPrChange w:id="25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5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mengenang</w:t>
      </w:r>
      <w:proofErr w:type="spellEnd"/>
      <w:r w:rsidRPr="006A39C1">
        <w:rPr>
          <w:rFonts w:eastAsia="Times New Roman" w:cstheme="minorHAnsi"/>
          <w:sz w:val="24"/>
          <w:szCs w:val="24"/>
          <w:rPrChange w:id="25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5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</w:t>
      </w:r>
      <w:proofErr w:type="spellEnd"/>
      <w:r w:rsidRPr="006A39C1">
        <w:rPr>
          <w:rFonts w:eastAsia="Times New Roman" w:cstheme="minorHAnsi"/>
          <w:sz w:val="24"/>
          <w:szCs w:val="24"/>
          <w:rPrChange w:id="25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26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</w:t>
      </w:r>
      <w:proofErr w:type="spellEnd"/>
      <w:r w:rsidRPr="006A39C1">
        <w:rPr>
          <w:rFonts w:eastAsia="Times New Roman" w:cstheme="minorHAnsi"/>
          <w:sz w:val="24"/>
          <w:szCs w:val="24"/>
          <w:rPrChange w:id="26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paling </w:t>
      </w:r>
      <w:proofErr w:type="spellStart"/>
      <w:r w:rsidRPr="006A39C1">
        <w:rPr>
          <w:rFonts w:eastAsia="Times New Roman" w:cstheme="minorHAnsi"/>
          <w:sz w:val="24"/>
          <w:szCs w:val="24"/>
          <w:rPrChange w:id="26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asyik</w:t>
      </w:r>
      <w:proofErr w:type="spellEnd"/>
      <w:r w:rsidRPr="006A39C1">
        <w:rPr>
          <w:rFonts w:eastAsia="Times New Roman" w:cstheme="minorHAnsi"/>
          <w:sz w:val="24"/>
          <w:szCs w:val="24"/>
          <w:rPrChange w:id="26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6A39C1">
        <w:rPr>
          <w:rFonts w:eastAsia="Times New Roman" w:cstheme="minorHAnsi"/>
          <w:sz w:val="24"/>
          <w:szCs w:val="24"/>
          <w:rPrChange w:id="26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6A39C1">
        <w:rPr>
          <w:rFonts w:eastAsia="Times New Roman" w:cstheme="minorHAnsi"/>
          <w:sz w:val="24"/>
          <w:szCs w:val="24"/>
          <w:rPrChange w:id="26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6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26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6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turun</w:t>
      </w:r>
      <w:proofErr w:type="spellEnd"/>
      <w:r w:rsidRPr="006A39C1">
        <w:rPr>
          <w:rFonts w:eastAsia="Times New Roman" w:cstheme="minorHAnsi"/>
          <w:sz w:val="24"/>
          <w:szCs w:val="24"/>
          <w:rPrChange w:id="26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7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adalah</w:t>
      </w:r>
      <w:proofErr w:type="spellEnd"/>
      <w:r w:rsidRPr="006A39C1">
        <w:rPr>
          <w:rFonts w:eastAsia="Times New Roman" w:cstheme="minorHAnsi"/>
          <w:sz w:val="24"/>
          <w:szCs w:val="24"/>
          <w:rPrChange w:id="27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7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A39C1">
        <w:rPr>
          <w:rFonts w:eastAsia="Times New Roman" w:cstheme="minorHAnsi"/>
          <w:sz w:val="24"/>
          <w:szCs w:val="24"/>
          <w:rPrChange w:id="27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27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6A39C1">
        <w:rPr>
          <w:rFonts w:eastAsia="Times New Roman" w:cstheme="minorHAnsi"/>
          <w:sz w:val="24"/>
          <w:szCs w:val="24"/>
          <w:rPrChange w:id="27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7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disebut</w:t>
      </w:r>
      <w:proofErr w:type="spellEnd"/>
      <w:r w:rsidRPr="006A39C1">
        <w:rPr>
          <w:rFonts w:eastAsia="Times New Roman" w:cstheme="minorHAnsi"/>
          <w:sz w:val="24"/>
          <w:szCs w:val="24"/>
          <w:rPrChange w:id="27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7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cuma</w:t>
      </w:r>
      <w:proofErr w:type="spellEnd"/>
      <w:r w:rsidRPr="006A39C1">
        <w:rPr>
          <w:rFonts w:eastAsia="Times New Roman" w:cstheme="minorHAnsi"/>
          <w:sz w:val="24"/>
          <w:szCs w:val="24"/>
          <w:rPrChange w:id="27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8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camilan</w:t>
      </w:r>
      <w:proofErr w:type="spellEnd"/>
      <w:r w:rsidRPr="006A39C1">
        <w:rPr>
          <w:rFonts w:eastAsia="Times New Roman" w:cstheme="minorHAnsi"/>
          <w:sz w:val="24"/>
          <w:szCs w:val="24"/>
          <w:rPrChange w:id="28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28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tapi</w:t>
      </w:r>
      <w:proofErr w:type="spellEnd"/>
      <w:r w:rsidRPr="006A39C1">
        <w:rPr>
          <w:rFonts w:eastAsia="Times New Roman" w:cstheme="minorHAnsi"/>
          <w:sz w:val="24"/>
          <w:szCs w:val="24"/>
          <w:rPrChange w:id="28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8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jumlah</w:t>
      </w:r>
      <w:proofErr w:type="spellEnd"/>
      <w:r w:rsidRPr="006A39C1">
        <w:rPr>
          <w:rFonts w:eastAsia="Times New Roman" w:cstheme="minorHAnsi"/>
          <w:sz w:val="24"/>
          <w:szCs w:val="24"/>
          <w:rPrChange w:id="28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8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kalorinya</w:t>
      </w:r>
      <w:proofErr w:type="spellEnd"/>
      <w:r w:rsidRPr="006A39C1">
        <w:rPr>
          <w:rFonts w:eastAsia="Times New Roman" w:cstheme="minorHAnsi"/>
          <w:sz w:val="24"/>
          <w:szCs w:val="24"/>
          <w:rPrChange w:id="28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8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nyaris</w:t>
      </w:r>
      <w:proofErr w:type="spellEnd"/>
      <w:r w:rsidRPr="006A39C1">
        <w:rPr>
          <w:rFonts w:eastAsia="Times New Roman" w:cstheme="minorHAnsi"/>
          <w:sz w:val="24"/>
          <w:szCs w:val="24"/>
          <w:rPrChange w:id="28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9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melebihi</w:t>
      </w:r>
      <w:proofErr w:type="spellEnd"/>
      <w:r w:rsidRPr="006A39C1">
        <w:rPr>
          <w:rFonts w:eastAsia="Times New Roman" w:cstheme="minorHAnsi"/>
          <w:sz w:val="24"/>
          <w:szCs w:val="24"/>
          <w:rPrChange w:id="29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9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A39C1">
        <w:rPr>
          <w:rFonts w:eastAsia="Times New Roman" w:cstheme="minorHAnsi"/>
          <w:sz w:val="24"/>
          <w:szCs w:val="24"/>
          <w:rPrChange w:id="29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9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6A39C1">
        <w:rPr>
          <w:rFonts w:eastAsia="Times New Roman" w:cstheme="minorHAnsi"/>
          <w:sz w:val="24"/>
          <w:szCs w:val="24"/>
          <w:rPrChange w:id="29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ins w:id="296" w:author="Devy Ramadhani" w:date="2022-05-14T10:20:00Z">
        <w:r w:rsidR="003918F4">
          <w:rPr>
            <w:rFonts w:eastAsia="Times New Roman" w:cstheme="minorHAnsi"/>
            <w:sz w:val="24"/>
            <w:szCs w:val="24"/>
          </w:rPr>
          <w:t xml:space="preserve"> </w:t>
        </w:r>
      </w:ins>
    </w:p>
    <w:p w14:paraId="24DDD4BA" w14:textId="30A4F9C9" w:rsidR="00927764" w:rsidRPr="006A39C1" w:rsidRDefault="00927764" w:rsidP="003918F4">
      <w:pPr>
        <w:shd w:val="clear" w:color="auto" w:fill="F5F5F5"/>
        <w:spacing w:after="375"/>
        <w:jc w:val="both"/>
        <w:rPr>
          <w:rFonts w:eastAsia="Times New Roman" w:cstheme="minorHAnsi"/>
          <w:sz w:val="24"/>
          <w:szCs w:val="24"/>
          <w:rPrChange w:id="29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98" w:author="Devy Ramadhani" w:date="2022-05-14T10:20:00Z">
          <w:pPr>
            <w:shd w:val="clear" w:color="auto" w:fill="F5F5F5"/>
            <w:spacing w:after="375"/>
          </w:pPr>
        </w:pPrChange>
      </w:pPr>
      <w:proofErr w:type="spellStart"/>
      <w:r w:rsidRPr="006A39C1">
        <w:rPr>
          <w:rFonts w:eastAsia="Times New Roman" w:cstheme="minorHAnsi"/>
          <w:sz w:val="24"/>
          <w:szCs w:val="24"/>
          <w:rPrChange w:id="29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Sebungkus</w:t>
      </w:r>
      <w:proofErr w:type="spellEnd"/>
      <w:r w:rsidRPr="006A39C1">
        <w:rPr>
          <w:rFonts w:eastAsia="Times New Roman" w:cstheme="minorHAnsi"/>
          <w:sz w:val="24"/>
          <w:szCs w:val="24"/>
          <w:rPrChange w:id="30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0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keripik</w:t>
      </w:r>
      <w:proofErr w:type="spellEnd"/>
      <w:r w:rsidRPr="006A39C1">
        <w:rPr>
          <w:rFonts w:eastAsia="Times New Roman" w:cstheme="minorHAnsi"/>
          <w:sz w:val="24"/>
          <w:szCs w:val="24"/>
          <w:rPrChange w:id="30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30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6A39C1">
        <w:rPr>
          <w:rFonts w:eastAsia="Times New Roman" w:cstheme="minorHAnsi"/>
          <w:sz w:val="24"/>
          <w:szCs w:val="24"/>
          <w:rPrChange w:id="30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0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6A39C1">
        <w:rPr>
          <w:rFonts w:eastAsia="Times New Roman" w:cstheme="minorHAnsi"/>
          <w:sz w:val="24"/>
          <w:szCs w:val="24"/>
          <w:rPrChange w:id="30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0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6A39C1">
        <w:rPr>
          <w:rFonts w:eastAsia="Times New Roman" w:cstheme="minorHAnsi"/>
          <w:sz w:val="24"/>
          <w:szCs w:val="24"/>
          <w:rPrChange w:id="30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0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dikonsumsi</w:t>
      </w:r>
      <w:proofErr w:type="spellEnd"/>
      <w:r w:rsidRPr="006A39C1">
        <w:rPr>
          <w:rFonts w:eastAsia="Times New Roman" w:cstheme="minorHAnsi"/>
          <w:sz w:val="24"/>
          <w:szCs w:val="24"/>
          <w:rPrChange w:id="31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4 </w:t>
      </w:r>
      <w:proofErr w:type="spellStart"/>
      <w:r w:rsidRPr="006A39C1">
        <w:rPr>
          <w:rFonts w:eastAsia="Times New Roman" w:cstheme="minorHAnsi"/>
          <w:sz w:val="24"/>
          <w:szCs w:val="24"/>
          <w:rPrChange w:id="31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porsi</w:t>
      </w:r>
      <w:proofErr w:type="spellEnd"/>
      <w:r w:rsidRPr="006A39C1">
        <w:rPr>
          <w:rFonts w:eastAsia="Times New Roman" w:cstheme="minorHAnsi"/>
          <w:sz w:val="24"/>
          <w:szCs w:val="24"/>
          <w:rPrChange w:id="31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1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habis</w:t>
      </w:r>
      <w:proofErr w:type="spellEnd"/>
      <w:r w:rsidRPr="006A39C1">
        <w:rPr>
          <w:rFonts w:eastAsia="Times New Roman" w:cstheme="minorHAnsi"/>
          <w:sz w:val="24"/>
          <w:szCs w:val="24"/>
          <w:rPrChange w:id="31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1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sekali</w:t>
      </w:r>
      <w:proofErr w:type="spellEnd"/>
      <w:r w:rsidRPr="006A39C1">
        <w:rPr>
          <w:rFonts w:eastAsia="Times New Roman" w:cstheme="minorHAnsi"/>
          <w:sz w:val="24"/>
          <w:szCs w:val="24"/>
          <w:rPrChange w:id="31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duduk. Belum </w:t>
      </w:r>
      <w:proofErr w:type="spellStart"/>
      <w:r w:rsidRPr="006A39C1">
        <w:rPr>
          <w:rFonts w:eastAsia="Times New Roman" w:cstheme="minorHAnsi"/>
          <w:sz w:val="24"/>
          <w:szCs w:val="24"/>
          <w:rPrChange w:id="31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cukup</w:t>
      </w:r>
      <w:proofErr w:type="spellEnd"/>
      <w:r w:rsidRPr="006A39C1">
        <w:rPr>
          <w:rFonts w:eastAsia="Times New Roman" w:cstheme="minorHAnsi"/>
          <w:sz w:val="24"/>
          <w:szCs w:val="24"/>
          <w:rPrChange w:id="31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31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tambah</w:t>
      </w:r>
      <w:proofErr w:type="spellEnd"/>
      <w:r w:rsidRPr="006A39C1">
        <w:rPr>
          <w:rFonts w:eastAsia="Times New Roman" w:cstheme="minorHAnsi"/>
          <w:sz w:val="24"/>
          <w:szCs w:val="24"/>
          <w:rPrChange w:id="32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2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</w:t>
      </w:r>
      <w:proofErr w:type="spellEnd"/>
      <w:r w:rsidRPr="006A39C1">
        <w:rPr>
          <w:rFonts w:eastAsia="Times New Roman" w:cstheme="minorHAnsi"/>
          <w:sz w:val="24"/>
          <w:szCs w:val="24"/>
          <w:rPrChange w:id="32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2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gorengannya</w:t>
      </w:r>
      <w:proofErr w:type="spellEnd"/>
      <w:ins w:id="324" w:author="Devy Ramadhani" w:date="2022-05-14T10:21:00Z">
        <w:r w:rsidR="003918F4">
          <w:rPr>
            <w:rFonts w:eastAsia="Times New Roman" w:cstheme="minorHAnsi"/>
            <w:sz w:val="24"/>
            <w:szCs w:val="24"/>
          </w:rPr>
          <w:t>.</w:t>
        </w:r>
      </w:ins>
      <w:del w:id="325" w:author="Devy Ramadhani" w:date="2022-05-14T10:21:00Z">
        <w:r w:rsidRPr="006A39C1" w:rsidDel="003918F4">
          <w:rPr>
            <w:rFonts w:eastAsia="Times New Roman" w:cstheme="minorHAnsi"/>
            <w:sz w:val="24"/>
            <w:szCs w:val="24"/>
            <w:rPrChange w:id="326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, satu-dua biji eh kok jadi lima?</w:delText>
        </w:r>
      </w:del>
    </w:p>
    <w:p w14:paraId="6D36B29E" w14:textId="40A22906" w:rsidR="00927764" w:rsidRPr="006A39C1" w:rsidDel="00BE1AC6" w:rsidRDefault="00927764" w:rsidP="00B06DFD">
      <w:pPr>
        <w:shd w:val="clear" w:color="auto" w:fill="F5F5F5"/>
        <w:spacing w:after="375"/>
        <w:ind w:firstLine="720"/>
        <w:jc w:val="both"/>
        <w:rPr>
          <w:del w:id="327" w:author="Devy Ramadhani" w:date="2022-05-14T10:05:00Z"/>
          <w:rFonts w:eastAsia="Times New Roman" w:cstheme="minorHAnsi"/>
          <w:sz w:val="24"/>
          <w:szCs w:val="24"/>
          <w:rPrChange w:id="328" w:author="Devy Ramadhani" w:date="2022-05-14T10:11:00Z">
            <w:rPr>
              <w:del w:id="329" w:author="Devy Ramadhani" w:date="2022-05-14T10:05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30" w:author="Devy Ramadhani" w:date="2022-05-14T10:01:00Z">
          <w:pPr>
            <w:shd w:val="clear" w:color="auto" w:fill="F5F5F5"/>
            <w:spacing w:after="375"/>
          </w:pPr>
        </w:pPrChange>
      </w:pPr>
      <w:proofErr w:type="spellStart"/>
      <w:r w:rsidRPr="006A39C1">
        <w:rPr>
          <w:rFonts w:eastAsia="Times New Roman" w:cstheme="minorHAnsi"/>
          <w:sz w:val="24"/>
          <w:szCs w:val="24"/>
          <w:rPrChange w:id="33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33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33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6A39C1">
        <w:rPr>
          <w:rFonts w:eastAsia="Times New Roman" w:cstheme="minorHAnsi"/>
          <w:sz w:val="24"/>
          <w:szCs w:val="24"/>
          <w:rPrChange w:id="33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3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suasana</w:t>
      </w:r>
      <w:proofErr w:type="spellEnd"/>
      <w:r w:rsidRPr="006A39C1">
        <w:rPr>
          <w:rFonts w:eastAsia="Times New Roman" w:cstheme="minorHAnsi"/>
          <w:sz w:val="24"/>
          <w:szCs w:val="24"/>
          <w:rPrChange w:id="33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3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6A39C1">
        <w:rPr>
          <w:rFonts w:eastAsia="Times New Roman" w:cstheme="minorHAnsi"/>
          <w:sz w:val="24"/>
          <w:szCs w:val="24"/>
          <w:rPrChange w:id="33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3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6A39C1">
        <w:rPr>
          <w:rFonts w:eastAsia="Times New Roman" w:cstheme="minorHAnsi"/>
          <w:sz w:val="24"/>
          <w:szCs w:val="24"/>
          <w:rPrChange w:id="34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4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ins w:id="342" w:author="Devy Ramadhani" w:date="2022-05-14T10:05:00Z">
        <w:r w:rsidR="00BE1AC6" w:rsidRPr="006A39C1">
          <w:rPr>
            <w:rFonts w:eastAsia="Times New Roman" w:cstheme="minorHAnsi"/>
            <w:sz w:val="24"/>
            <w:szCs w:val="24"/>
            <w:rPrChange w:id="343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, </w:t>
        </w:r>
      </w:ins>
      <w:del w:id="344" w:author="Devy Ramadhani" w:date="2022-05-14T10:05:00Z">
        <w:r w:rsidRPr="006A39C1" w:rsidDel="00BE1AC6">
          <w:rPr>
            <w:rFonts w:eastAsia="Times New Roman" w:cstheme="minorHAnsi"/>
            <w:sz w:val="24"/>
            <w:szCs w:val="24"/>
            <w:rPrChange w:id="345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-</w:delText>
        </w:r>
      </w:del>
      <w:del w:id="346" w:author="Devy Ramadhani" w:date="2022-05-14T10:21:00Z">
        <w:r w:rsidRPr="006A39C1" w:rsidDel="003918F4">
          <w:rPr>
            <w:rFonts w:eastAsia="Times New Roman" w:cstheme="minorHAnsi"/>
            <w:sz w:val="24"/>
            <w:szCs w:val="24"/>
            <w:rPrChange w:id="347" w:author="Devy Ramadhani" w:date="2022-05-14T10:11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seperti sikapnya padamu</w:delText>
        </w:r>
        <w:r w:rsidRPr="006A39C1" w:rsidDel="003918F4">
          <w:rPr>
            <w:rFonts w:eastAsia="Times New Roman" w:cstheme="minorHAnsi"/>
            <w:sz w:val="24"/>
            <w:szCs w:val="24"/>
            <w:rPrChange w:id="348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, </w:delText>
        </w:r>
      </w:del>
      <w:proofErr w:type="spellStart"/>
      <w:r w:rsidRPr="006A39C1">
        <w:rPr>
          <w:rFonts w:eastAsia="Times New Roman" w:cstheme="minorHAnsi"/>
          <w:sz w:val="24"/>
          <w:szCs w:val="24"/>
          <w:rPrChange w:id="34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memang</w:t>
      </w:r>
      <w:proofErr w:type="spellEnd"/>
      <w:r w:rsidRPr="006A39C1">
        <w:rPr>
          <w:rFonts w:eastAsia="Times New Roman" w:cstheme="minorHAnsi"/>
          <w:sz w:val="24"/>
          <w:szCs w:val="24"/>
          <w:rPrChange w:id="35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5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6A39C1">
        <w:rPr>
          <w:rFonts w:eastAsia="Times New Roman" w:cstheme="minorHAnsi"/>
          <w:sz w:val="24"/>
          <w:szCs w:val="24"/>
          <w:rPrChange w:id="35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5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6A39C1">
        <w:rPr>
          <w:rFonts w:eastAsia="Times New Roman" w:cstheme="minorHAnsi"/>
          <w:sz w:val="24"/>
          <w:szCs w:val="24"/>
          <w:rPrChange w:id="35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salah </w:t>
      </w:r>
      <w:proofErr w:type="spellStart"/>
      <w:r w:rsidRPr="006A39C1">
        <w:rPr>
          <w:rFonts w:eastAsia="Times New Roman" w:cstheme="minorHAnsi"/>
          <w:sz w:val="24"/>
          <w:szCs w:val="24"/>
          <w:rPrChange w:id="35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</w:t>
      </w:r>
      <w:proofErr w:type="spellEnd"/>
      <w:r w:rsidRPr="006A39C1">
        <w:rPr>
          <w:rFonts w:eastAsia="Times New Roman" w:cstheme="minorHAnsi"/>
          <w:sz w:val="24"/>
          <w:szCs w:val="24"/>
          <w:rPrChange w:id="35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5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pencetus</w:t>
      </w:r>
      <w:proofErr w:type="spellEnd"/>
      <w:r w:rsidRPr="006A39C1">
        <w:rPr>
          <w:rFonts w:eastAsia="Times New Roman" w:cstheme="minorHAnsi"/>
          <w:sz w:val="24"/>
          <w:szCs w:val="24"/>
          <w:rPrChange w:id="35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5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mengapa</w:t>
      </w:r>
      <w:proofErr w:type="spellEnd"/>
      <w:r w:rsidRPr="006A39C1">
        <w:rPr>
          <w:rFonts w:eastAsia="Times New Roman" w:cstheme="minorHAnsi"/>
          <w:sz w:val="24"/>
          <w:szCs w:val="24"/>
          <w:rPrChange w:id="36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6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A39C1">
        <w:rPr>
          <w:rFonts w:eastAsia="Times New Roman" w:cstheme="minorHAnsi"/>
          <w:sz w:val="24"/>
          <w:szCs w:val="24"/>
          <w:rPrChange w:id="36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6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6A39C1">
        <w:rPr>
          <w:rFonts w:eastAsia="Times New Roman" w:cstheme="minorHAnsi"/>
          <w:sz w:val="24"/>
          <w:szCs w:val="24"/>
          <w:rPrChange w:id="36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6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6A39C1">
        <w:rPr>
          <w:rFonts w:eastAsia="Times New Roman" w:cstheme="minorHAnsi"/>
          <w:sz w:val="24"/>
          <w:szCs w:val="24"/>
          <w:rPrChange w:id="36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6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A39C1">
        <w:rPr>
          <w:rFonts w:eastAsia="Times New Roman" w:cstheme="minorHAnsi"/>
          <w:sz w:val="24"/>
          <w:szCs w:val="24"/>
          <w:rPrChange w:id="36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  <w:proofErr w:type="spellStart"/>
    </w:p>
    <w:p w14:paraId="666F4970" w14:textId="62578668" w:rsidR="00927764" w:rsidRPr="006A39C1" w:rsidDel="003918F4" w:rsidRDefault="00927764" w:rsidP="00BE1AC6">
      <w:pPr>
        <w:shd w:val="clear" w:color="auto" w:fill="F5F5F5"/>
        <w:spacing w:after="375"/>
        <w:ind w:firstLine="720"/>
        <w:jc w:val="both"/>
        <w:rPr>
          <w:del w:id="369" w:author="Devy Ramadhani" w:date="2022-05-14T10:21:00Z"/>
          <w:rFonts w:eastAsia="Times New Roman" w:cstheme="minorHAnsi"/>
          <w:sz w:val="24"/>
          <w:szCs w:val="24"/>
          <w:rPrChange w:id="370" w:author="Devy Ramadhani" w:date="2022-05-14T10:11:00Z">
            <w:rPr>
              <w:del w:id="371" w:author="Devy Ramadhani" w:date="2022-05-14T10:21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72" w:author="Devy Ramadhani" w:date="2022-05-14T10:05:00Z">
          <w:pPr>
            <w:shd w:val="clear" w:color="auto" w:fill="F5F5F5"/>
            <w:spacing w:after="375"/>
          </w:pPr>
        </w:pPrChange>
      </w:pPr>
      <w:r w:rsidRPr="006A39C1">
        <w:rPr>
          <w:rFonts w:eastAsia="Times New Roman" w:cstheme="minorHAnsi"/>
          <w:sz w:val="24"/>
          <w:szCs w:val="24"/>
          <w:rPrChange w:id="37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Terutama</w:t>
      </w:r>
      <w:proofErr w:type="spellEnd"/>
      <w:r w:rsidRPr="006A39C1">
        <w:rPr>
          <w:rFonts w:eastAsia="Times New Roman" w:cstheme="minorHAnsi"/>
          <w:sz w:val="24"/>
          <w:szCs w:val="24"/>
          <w:rPrChange w:id="37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7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6A39C1">
        <w:rPr>
          <w:rFonts w:eastAsia="Times New Roman" w:cstheme="minorHAnsi"/>
          <w:sz w:val="24"/>
          <w:szCs w:val="24"/>
          <w:rPrChange w:id="37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37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6A39C1">
        <w:rPr>
          <w:rFonts w:eastAsia="Times New Roman" w:cstheme="minorHAnsi"/>
          <w:sz w:val="24"/>
          <w:szCs w:val="24"/>
          <w:rPrChange w:id="37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7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6A39C1">
        <w:rPr>
          <w:rFonts w:eastAsia="Times New Roman" w:cstheme="minorHAnsi"/>
          <w:sz w:val="24"/>
          <w:szCs w:val="24"/>
          <w:rPrChange w:id="38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8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bulat</w:t>
      </w:r>
      <w:proofErr w:type="spellEnd"/>
      <w:r w:rsidRPr="006A39C1">
        <w:rPr>
          <w:rFonts w:eastAsia="Times New Roman" w:cstheme="minorHAnsi"/>
          <w:sz w:val="24"/>
          <w:szCs w:val="24"/>
          <w:rPrChange w:id="38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8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digoreng</w:t>
      </w:r>
      <w:proofErr w:type="spellEnd"/>
      <w:r w:rsidRPr="006A39C1">
        <w:rPr>
          <w:rFonts w:eastAsia="Times New Roman" w:cstheme="minorHAnsi"/>
          <w:sz w:val="24"/>
          <w:szCs w:val="24"/>
          <w:rPrChange w:id="38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8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dadakan</w:t>
      </w:r>
      <w:proofErr w:type="spellEnd"/>
      <w:r w:rsidRPr="006A39C1">
        <w:rPr>
          <w:rFonts w:eastAsia="Times New Roman" w:cstheme="minorHAnsi"/>
          <w:sz w:val="24"/>
          <w:szCs w:val="24"/>
          <w:rPrChange w:id="38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alias yang </w:t>
      </w:r>
      <w:proofErr w:type="spellStart"/>
      <w:r w:rsidRPr="006A39C1">
        <w:rPr>
          <w:rFonts w:eastAsia="Times New Roman" w:cstheme="minorHAnsi"/>
          <w:sz w:val="24"/>
          <w:szCs w:val="24"/>
          <w:rPrChange w:id="38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masih</w:t>
      </w:r>
      <w:proofErr w:type="spellEnd"/>
      <w:r w:rsidRPr="006A39C1">
        <w:rPr>
          <w:rFonts w:eastAsia="Times New Roman" w:cstheme="minorHAnsi"/>
          <w:sz w:val="24"/>
          <w:szCs w:val="24"/>
          <w:rPrChange w:id="38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8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hangat</w:t>
      </w:r>
      <w:proofErr w:type="spellEnd"/>
      <w:r w:rsidRPr="006A39C1">
        <w:rPr>
          <w:rFonts w:eastAsia="Times New Roman" w:cstheme="minorHAnsi"/>
          <w:sz w:val="24"/>
          <w:szCs w:val="24"/>
          <w:rPrChange w:id="39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ins w:id="391" w:author="Devy Ramadhani" w:date="2022-05-14T10:06:00Z">
        <w:r w:rsidR="00BE1AC6" w:rsidRPr="006A39C1">
          <w:rPr>
            <w:rFonts w:eastAsia="Times New Roman" w:cstheme="minorHAnsi"/>
            <w:sz w:val="24"/>
            <w:szCs w:val="24"/>
            <w:rPrChange w:id="392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D</w:t>
        </w:r>
      </w:ins>
      <w:del w:id="393" w:author="Devy Ramadhani" w:date="2022-05-14T10:06:00Z">
        <w:r w:rsidRPr="006A39C1" w:rsidDel="00BE1AC6">
          <w:rPr>
            <w:rFonts w:eastAsia="Times New Roman" w:cstheme="minorHAnsi"/>
            <w:sz w:val="24"/>
            <w:szCs w:val="24"/>
            <w:rPrChange w:id="394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Apa</w:delText>
        </w:r>
      </w:del>
      <w:del w:id="395" w:author="Devy Ramadhani" w:date="2022-05-14T10:05:00Z">
        <w:r w:rsidRPr="006A39C1" w:rsidDel="00BE1AC6">
          <w:rPr>
            <w:rFonts w:eastAsia="Times New Roman" w:cstheme="minorHAnsi"/>
            <w:sz w:val="24"/>
            <w:szCs w:val="24"/>
            <w:rPrChange w:id="396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lagi d</w:delText>
        </w:r>
      </w:del>
      <w:r w:rsidRPr="006A39C1">
        <w:rPr>
          <w:rFonts w:eastAsia="Times New Roman" w:cstheme="minorHAnsi"/>
          <w:sz w:val="24"/>
          <w:szCs w:val="24"/>
          <w:rPrChange w:id="39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engan</w:t>
      </w:r>
      <w:proofErr w:type="spellEnd"/>
      <w:r w:rsidRPr="006A39C1">
        <w:rPr>
          <w:rFonts w:eastAsia="Times New Roman" w:cstheme="minorHAnsi"/>
          <w:sz w:val="24"/>
          <w:szCs w:val="24"/>
          <w:rPrChange w:id="39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9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A39C1">
        <w:rPr>
          <w:rFonts w:eastAsia="Times New Roman" w:cstheme="minorHAnsi"/>
          <w:sz w:val="24"/>
          <w:szCs w:val="24"/>
          <w:rPrChange w:id="40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40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6A39C1">
        <w:rPr>
          <w:rFonts w:eastAsia="Times New Roman" w:cstheme="minorHAnsi"/>
          <w:sz w:val="24"/>
          <w:szCs w:val="24"/>
          <w:rPrChange w:id="40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0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proofErr w:type="spellEnd"/>
      <w:r w:rsidRPr="006A39C1">
        <w:rPr>
          <w:rFonts w:eastAsia="Times New Roman" w:cstheme="minorHAnsi"/>
          <w:sz w:val="24"/>
          <w:szCs w:val="24"/>
          <w:rPrChange w:id="40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0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mendapat</w:t>
      </w:r>
      <w:proofErr w:type="spellEnd"/>
      <w:r w:rsidRPr="006A39C1">
        <w:rPr>
          <w:rFonts w:eastAsia="Times New Roman" w:cstheme="minorHAnsi"/>
          <w:sz w:val="24"/>
          <w:szCs w:val="24"/>
          <w:rPrChange w:id="40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"</w:t>
      </w:r>
      <w:proofErr w:type="spellStart"/>
      <w:r w:rsidRPr="006A39C1">
        <w:rPr>
          <w:rFonts w:eastAsia="Times New Roman" w:cstheme="minorHAnsi"/>
          <w:sz w:val="24"/>
          <w:szCs w:val="24"/>
          <w:rPrChange w:id="40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panas</w:t>
      </w:r>
      <w:proofErr w:type="spellEnd"/>
      <w:r w:rsidRPr="006A39C1">
        <w:rPr>
          <w:rFonts w:eastAsia="Times New Roman" w:cstheme="minorHAnsi"/>
          <w:sz w:val="24"/>
          <w:szCs w:val="24"/>
          <w:rPrChange w:id="40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" </w:t>
      </w:r>
      <w:proofErr w:type="spellStart"/>
      <w:r w:rsidRPr="006A39C1">
        <w:rPr>
          <w:rFonts w:eastAsia="Times New Roman" w:cstheme="minorHAnsi"/>
          <w:sz w:val="24"/>
          <w:szCs w:val="24"/>
          <w:rPrChange w:id="40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akibat</w:t>
      </w:r>
      <w:proofErr w:type="spellEnd"/>
      <w:r w:rsidRPr="006A39C1">
        <w:rPr>
          <w:rFonts w:eastAsia="Times New Roman" w:cstheme="minorHAnsi"/>
          <w:sz w:val="24"/>
          <w:szCs w:val="24"/>
          <w:rPrChange w:id="41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1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terjadinya</w:t>
      </w:r>
      <w:proofErr w:type="spellEnd"/>
      <w:r w:rsidRPr="006A39C1">
        <w:rPr>
          <w:rFonts w:eastAsia="Times New Roman" w:cstheme="minorHAnsi"/>
          <w:sz w:val="24"/>
          <w:szCs w:val="24"/>
          <w:rPrChange w:id="41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1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peningkatan</w:t>
      </w:r>
      <w:proofErr w:type="spellEnd"/>
      <w:r w:rsidRPr="006A39C1">
        <w:rPr>
          <w:rFonts w:eastAsia="Times New Roman" w:cstheme="minorHAnsi"/>
          <w:sz w:val="24"/>
          <w:szCs w:val="24"/>
          <w:rPrChange w:id="41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1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metabolisme</w:t>
      </w:r>
      <w:proofErr w:type="spellEnd"/>
      <w:r w:rsidRPr="006A39C1">
        <w:rPr>
          <w:rFonts w:eastAsia="Times New Roman" w:cstheme="minorHAnsi"/>
          <w:sz w:val="24"/>
          <w:szCs w:val="24"/>
          <w:rPrChange w:id="41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1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6A39C1">
        <w:rPr>
          <w:rFonts w:eastAsia="Times New Roman" w:cstheme="minorHAnsi"/>
          <w:sz w:val="24"/>
          <w:szCs w:val="24"/>
          <w:rPrChange w:id="41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1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6A39C1">
        <w:rPr>
          <w:rFonts w:eastAsia="Times New Roman" w:cstheme="minorHAnsi"/>
          <w:sz w:val="24"/>
          <w:szCs w:val="24"/>
          <w:rPrChange w:id="42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  <w:proofErr w:type="spellStart"/>
    </w:p>
    <w:p w14:paraId="56613935" w14:textId="1618BBF3" w:rsidR="00927764" w:rsidRPr="006A39C1" w:rsidRDefault="00927764" w:rsidP="003918F4">
      <w:pPr>
        <w:shd w:val="clear" w:color="auto" w:fill="F5F5F5"/>
        <w:spacing w:after="375"/>
        <w:ind w:firstLine="720"/>
        <w:jc w:val="both"/>
        <w:rPr>
          <w:rFonts w:eastAsia="Times New Roman" w:cstheme="minorHAnsi"/>
          <w:sz w:val="24"/>
          <w:szCs w:val="24"/>
          <w:rPrChange w:id="42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22" w:author="Devy Ramadhani" w:date="2022-05-14T10:21:00Z">
          <w:pPr>
            <w:shd w:val="clear" w:color="auto" w:fill="F5F5F5"/>
            <w:spacing w:after="375"/>
          </w:pPr>
        </w:pPrChange>
      </w:pPr>
      <w:r w:rsidRPr="006A39C1">
        <w:rPr>
          <w:rFonts w:eastAsia="Times New Roman" w:cstheme="minorHAnsi"/>
          <w:sz w:val="24"/>
          <w:szCs w:val="24"/>
          <w:rPrChange w:id="42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</w:t>
      </w:r>
      <w:proofErr w:type="spellEnd"/>
      <w:r w:rsidRPr="006A39C1">
        <w:rPr>
          <w:rFonts w:eastAsia="Times New Roman" w:cstheme="minorHAnsi"/>
          <w:sz w:val="24"/>
          <w:szCs w:val="24"/>
          <w:rPrChange w:id="42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2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r w:rsidRPr="006A39C1">
        <w:rPr>
          <w:rFonts w:eastAsia="Times New Roman" w:cstheme="minorHAnsi"/>
          <w:sz w:val="24"/>
          <w:szCs w:val="24"/>
          <w:rPrChange w:id="42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42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6A39C1">
        <w:rPr>
          <w:rFonts w:eastAsia="Times New Roman" w:cstheme="minorHAnsi"/>
          <w:sz w:val="24"/>
          <w:szCs w:val="24"/>
          <w:rPrChange w:id="42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42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</w:t>
      </w:r>
      <w:proofErr w:type="spellEnd"/>
      <w:r w:rsidRPr="006A39C1">
        <w:rPr>
          <w:rFonts w:eastAsia="Times New Roman" w:cstheme="minorHAnsi"/>
          <w:sz w:val="24"/>
          <w:szCs w:val="24"/>
          <w:rPrChange w:id="43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3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akibat</w:t>
      </w:r>
      <w:proofErr w:type="spellEnd"/>
      <w:r w:rsidRPr="006A39C1">
        <w:rPr>
          <w:rFonts w:eastAsia="Times New Roman" w:cstheme="minorHAnsi"/>
          <w:sz w:val="24"/>
          <w:szCs w:val="24"/>
          <w:rPrChange w:id="43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3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43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3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6A39C1">
        <w:rPr>
          <w:rFonts w:eastAsia="Times New Roman" w:cstheme="minorHAnsi"/>
          <w:sz w:val="24"/>
          <w:szCs w:val="24"/>
          <w:rPrChange w:id="43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3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benar-benar</w:t>
      </w:r>
      <w:proofErr w:type="spellEnd"/>
      <w:r w:rsidRPr="006A39C1">
        <w:rPr>
          <w:rFonts w:eastAsia="Times New Roman" w:cstheme="minorHAnsi"/>
          <w:sz w:val="24"/>
          <w:szCs w:val="24"/>
          <w:rPrChange w:id="43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3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6A39C1">
        <w:rPr>
          <w:rFonts w:eastAsia="Times New Roman" w:cstheme="minorHAnsi"/>
          <w:sz w:val="24"/>
          <w:szCs w:val="24"/>
          <w:rPrChange w:id="44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4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6A39C1">
        <w:rPr>
          <w:rFonts w:eastAsia="Times New Roman" w:cstheme="minorHAnsi"/>
          <w:sz w:val="24"/>
          <w:szCs w:val="24"/>
          <w:rPrChange w:id="44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4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memerlukan</w:t>
      </w:r>
      <w:proofErr w:type="spellEnd"/>
      <w:r w:rsidRPr="006A39C1">
        <w:rPr>
          <w:rFonts w:eastAsia="Times New Roman" w:cstheme="minorHAnsi"/>
          <w:sz w:val="24"/>
          <w:szCs w:val="24"/>
          <w:rPrChange w:id="44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4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6A39C1">
        <w:rPr>
          <w:rFonts w:eastAsia="Times New Roman" w:cstheme="minorHAnsi"/>
          <w:sz w:val="24"/>
          <w:szCs w:val="24"/>
          <w:rPrChange w:id="44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4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tambahan</w:t>
      </w:r>
      <w:proofErr w:type="spellEnd"/>
      <w:r w:rsidRPr="006A39C1">
        <w:rPr>
          <w:rFonts w:eastAsia="Times New Roman" w:cstheme="minorHAnsi"/>
          <w:sz w:val="24"/>
          <w:szCs w:val="24"/>
          <w:rPrChange w:id="44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4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6A39C1">
        <w:rPr>
          <w:rFonts w:eastAsia="Times New Roman" w:cstheme="minorHAnsi"/>
          <w:sz w:val="24"/>
          <w:szCs w:val="24"/>
          <w:rPrChange w:id="45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5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makananmu</w:t>
      </w:r>
      <w:proofErr w:type="spellEnd"/>
      <w:del w:id="452" w:author="Devy Ramadhani" w:date="2022-05-14T10:06:00Z">
        <w:r w:rsidRPr="006A39C1" w:rsidDel="00BE1AC6">
          <w:rPr>
            <w:rFonts w:eastAsia="Times New Roman" w:cstheme="minorHAnsi"/>
            <w:sz w:val="24"/>
            <w:szCs w:val="24"/>
            <w:rPrChange w:id="453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, lho</w:delText>
        </w:r>
      </w:del>
      <w:r w:rsidRPr="006A39C1">
        <w:rPr>
          <w:rFonts w:eastAsia="Times New Roman" w:cstheme="minorHAnsi"/>
          <w:sz w:val="24"/>
          <w:szCs w:val="24"/>
          <w:rPrChange w:id="45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45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6A39C1">
        <w:rPr>
          <w:rFonts w:eastAsia="Times New Roman" w:cstheme="minorHAnsi"/>
          <w:sz w:val="24"/>
          <w:szCs w:val="24"/>
          <w:rPrChange w:id="45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45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A39C1">
        <w:rPr>
          <w:rFonts w:eastAsia="Times New Roman" w:cstheme="minorHAnsi"/>
          <w:sz w:val="24"/>
          <w:szCs w:val="24"/>
          <w:rPrChange w:id="45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5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kira</w:t>
      </w:r>
      <w:proofErr w:type="spellEnd"/>
      <w:r w:rsidRPr="006A39C1">
        <w:rPr>
          <w:rFonts w:eastAsia="Times New Roman" w:cstheme="minorHAnsi"/>
          <w:sz w:val="24"/>
          <w:szCs w:val="24"/>
          <w:rPrChange w:id="46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6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ternyata</w:t>
      </w:r>
      <w:proofErr w:type="spellEnd"/>
      <w:r w:rsidRPr="006A39C1">
        <w:rPr>
          <w:rFonts w:eastAsia="Times New Roman" w:cstheme="minorHAnsi"/>
          <w:sz w:val="24"/>
          <w:szCs w:val="24"/>
          <w:rPrChange w:id="46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6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6A39C1">
        <w:rPr>
          <w:rFonts w:eastAsia="Times New Roman" w:cstheme="minorHAnsi"/>
          <w:sz w:val="24"/>
          <w:szCs w:val="24"/>
          <w:rPrChange w:id="46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6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sedingin</w:t>
      </w:r>
      <w:proofErr w:type="spellEnd"/>
      <w:r w:rsidRPr="006A39C1">
        <w:rPr>
          <w:rFonts w:eastAsia="Times New Roman" w:cstheme="minorHAnsi"/>
          <w:sz w:val="24"/>
          <w:szCs w:val="24"/>
          <w:rPrChange w:id="46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6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ins w:id="468" w:author="Devy Ramadhani" w:date="2022-05-14T10:06:00Z">
        <w:r w:rsidR="00BE1AC6" w:rsidRPr="006A39C1">
          <w:rPr>
            <w:rFonts w:eastAsia="Times New Roman" w:cstheme="minorHAnsi"/>
            <w:sz w:val="24"/>
            <w:szCs w:val="24"/>
            <w:rPrChange w:id="469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.</w:t>
        </w:r>
      </w:ins>
      <w:del w:id="470" w:author="Devy Ramadhani" w:date="2022-05-14T10:06:00Z">
        <w:r w:rsidRPr="006A39C1" w:rsidDel="00BE1AC6">
          <w:rPr>
            <w:rFonts w:eastAsia="Times New Roman" w:cstheme="minorHAnsi"/>
            <w:sz w:val="24"/>
            <w:szCs w:val="24"/>
            <w:rPrChange w:id="471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, kok~</w:delText>
        </w:r>
      </w:del>
    </w:p>
    <w:p w14:paraId="18CC119C" w14:textId="77777777" w:rsidR="00BE1AC6" w:rsidRPr="006A39C1" w:rsidRDefault="00927764" w:rsidP="00B06DFD">
      <w:pPr>
        <w:shd w:val="clear" w:color="auto" w:fill="F5F5F5"/>
        <w:spacing w:after="375"/>
        <w:jc w:val="both"/>
        <w:rPr>
          <w:ins w:id="472" w:author="Devy Ramadhani" w:date="2022-05-14T10:06:00Z"/>
          <w:rFonts w:eastAsia="Times New Roman" w:cstheme="minorHAnsi"/>
          <w:sz w:val="24"/>
          <w:szCs w:val="24"/>
          <w:rPrChange w:id="473" w:author="Devy Ramadhani" w:date="2022-05-14T10:11:00Z">
            <w:rPr>
              <w:ins w:id="474" w:author="Devy Ramadhani" w:date="2022-05-14T10:06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6A39C1">
        <w:rPr>
          <w:rFonts w:eastAsia="Times New Roman" w:cstheme="minorHAnsi"/>
          <w:b/>
          <w:bCs/>
          <w:sz w:val="24"/>
          <w:szCs w:val="24"/>
          <w:rPrChange w:id="475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Ternyata</w:t>
      </w:r>
      <w:proofErr w:type="spellEnd"/>
      <w:r w:rsidRPr="006A39C1">
        <w:rPr>
          <w:rFonts w:eastAsia="Times New Roman" w:cstheme="minorHAnsi"/>
          <w:b/>
          <w:bCs/>
          <w:sz w:val="24"/>
          <w:szCs w:val="24"/>
          <w:rPrChange w:id="476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b/>
          <w:bCs/>
          <w:sz w:val="24"/>
          <w:szCs w:val="24"/>
          <w:rPrChange w:id="477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Ini</w:t>
      </w:r>
      <w:proofErr w:type="spellEnd"/>
      <w:r w:rsidRPr="006A39C1">
        <w:rPr>
          <w:rFonts w:eastAsia="Times New Roman" w:cstheme="minorHAnsi"/>
          <w:b/>
          <w:bCs/>
          <w:sz w:val="24"/>
          <w:szCs w:val="24"/>
          <w:rPrChange w:id="478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yang Bisa Jadi </w:t>
      </w:r>
      <w:proofErr w:type="spellStart"/>
      <w:r w:rsidRPr="006A39C1">
        <w:rPr>
          <w:rFonts w:eastAsia="Times New Roman" w:cstheme="minorHAnsi"/>
          <w:b/>
          <w:bCs/>
          <w:sz w:val="24"/>
          <w:szCs w:val="24"/>
          <w:rPrChange w:id="479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Sebabnya</w:t>
      </w:r>
      <w:proofErr w:type="spellEnd"/>
      <w:r w:rsidRPr="006A39C1">
        <w:rPr>
          <w:rFonts w:eastAsia="Times New Roman" w:cstheme="minorHAnsi"/>
          <w:b/>
          <w:bCs/>
          <w:sz w:val="24"/>
          <w:szCs w:val="24"/>
          <w:rPrChange w:id="480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...</w:t>
      </w:r>
    </w:p>
    <w:p w14:paraId="6ADC9931" w14:textId="201D600D" w:rsidR="00927764" w:rsidRPr="006A39C1" w:rsidDel="003918F4" w:rsidRDefault="00927764" w:rsidP="00B06DFD">
      <w:pPr>
        <w:shd w:val="clear" w:color="auto" w:fill="F5F5F5"/>
        <w:spacing w:after="375"/>
        <w:jc w:val="both"/>
        <w:rPr>
          <w:del w:id="481" w:author="Devy Ramadhani" w:date="2022-05-14T10:22:00Z"/>
          <w:rFonts w:eastAsia="Times New Roman" w:cstheme="minorHAnsi"/>
          <w:sz w:val="24"/>
          <w:szCs w:val="24"/>
          <w:rPrChange w:id="482" w:author="Devy Ramadhani" w:date="2022-05-14T10:11:00Z">
            <w:rPr>
              <w:del w:id="483" w:author="Devy Ramadhani" w:date="2022-05-14T10:22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84" w:author="Devy Ramadhani" w:date="2022-05-14T10:01:00Z">
          <w:pPr>
            <w:shd w:val="clear" w:color="auto" w:fill="F5F5F5"/>
            <w:spacing w:after="375"/>
          </w:pPr>
        </w:pPrChange>
      </w:pPr>
      <w:del w:id="485" w:author="Devy Ramadhani" w:date="2022-05-14T10:06:00Z">
        <w:r w:rsidRPr="006A39C1" w:rsidDel="00BE1AC6">
          <w:rPr>
            <w:rFonts w:eastAsia="Times New Roman" w:cstheme="minorHAnsi"/>
            <w:sz w:val="24"/>
            <w:szCs w:val="24"/>
            <w:rPrChange w:id="486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br/>
        </w:r>
      </w:del>
      <w:proofErr w:type="spellStart"/>
      <w:r w:rsidRPr="006A39C1">
        <w:rPr>
          <w:rFonts w:eastAsia="Times New Roman" w:cstheme="minorHAnsi"/>
          <w:sz w:val="24"/>
          <w:szCs w:val="24"/>
          <w:rPrChange w:id="48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Selama</w:t>
      </w:r>
      <w:proofErr w:type="spellEnd"/>
      <w:r w:rsidRPr="006A39C1">
        <w:rPr>
          <w:rFonts w:eastAsia="Times New Roman" w:cstheme="minorHAnsi"/>
          <w:sz w:val="24"/>
          <w:szCs w:val="24"/>
          <w:rPrChange w:id="48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8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49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9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6A39C1">
        <w:rPr>
          <w:rFonts w:eastAsia="Times New Roman" w:cstheme="minorHAnsi"/>
          <w:sz w:val="24"/>
          <w:szCs w:val="24"/>
          <w:rPrChange w:id="49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49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tentu</w:t>
      </w:r>
      <w:proofErr w:type="spellEnd"/>
      <w:r w:rsidRPr="006A39C1">
        <w:rPr>
          <w:rFonts w:eastAsia="Times New Roman" w:cstheme="minorHAnsi"/>
          <w:sz w:val="24"/>
          <w:szCs w:val="24"/>
          <w:rPrChange w:id="49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9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A39C1">
        <w:rPr>
          <w:rFonts w:eastAsia="Times New Roman" w:cstheme="minorHAnsi"/>
          <w:sz w:val="24"/>
          <w:szCs w:val="24"/>
          <w:rPrChange w:id="49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9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proofErr w:type="spellEnd"/>
      <w:r w:rsidRPr="006A39C1">
        <w:rPr>
          <w:rFonts w:eastAsia="Times New Roman" w:cstheme="minorHAnsi"/>
          <w:sz w:val="24"/>
          <w:szCs w:val="24"/>
          <w:rPrChange w:id="49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9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6A39C1">
        <w:rPr>
          <w:rFonts w:eastAsia="Times New Roman" w:cstheme="minorHAnsi"/>
          <w:sz w:val="24"/>
          <w:szCs w:val="24"/>
          <w:rPrChange w:id="50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0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6A39C1">
        <w:rPr>
          <w:rFonts w:eastAsia="Times New Roman" w:cstheme="minorHAnsi"/>
          <w:sz w:val="24"/>
          <w:szCs w:val="24"/>
          <w:rPrChange w:id="50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0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berlindung</w:t>
      </w:r>
      <w:proofErr w:type="spellEnd"/>
      <w:r w:rsidRPr="006A39C1">
        <w:rPr>
          <w:rFonts w:eastAsia="Times New Roman" w:cstheme="minorHAnsi"/>
          <w:sz w:val="24"/>
          <w:szCs w:val="24"/>
          <w:rPrChange w:id="50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0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6A39C1">
        <w:rPr>
          <w:rFonts w:eastAsia="Times New Roman" w:cstheme="minorHAnsi"/>
          <w:sz w:val="24"/>
          <w:szCs w:val="24"/>
          <w:rPrChange w:id="50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0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ruangan</w:t>
      </w:r>
      <w:proofErr w:type="spellEnd"/>
      <w:r w:rsidRPr="006A39C1">
        <w:rPr>
          <w:rFonts w:eastAsia="Times New Roman" w:cstheme="minorHAnsi"/>
          <w:sz w:val="24"/>
          <w:szCs w:val="24"/>
          <w:rPrChange w:id="50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0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6A39C1">
        <w:rPr>
          <w:rFonts w:eastAsia="Times New Roman" w:cstheme="minorHAnsi"/>
          <w:sz w:val="24"/>
          <w:szCs w:val="24"/>
          <w:rPrChange w:id="51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51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Ruangan</w:t>
      </w:r>
      <w:proofErr w:type="spellEnd"/>
      <w:r w:rsidRPr="006A39C1">
        <w:rPr>
          <w:rFonts w:eastAsia="Times New Roman" w:cstheme="minorHAnsi"/>
          <w:sz w:val="24"/>
          <w:szCs w:val="24"/>
          <w:rPrChange w:id="51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51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6A39C1">
        <w:rPr>
          <w:rFonts w:eastAsia="Times New Roman" w:cstheme="minorHAnsi"/>
          <w:sz w:val="24"/>
          <w:szCs w:val="24"/>
          <w:rPrChange w:id="51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1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jarak</w:t>
      </w:r>
      <w:proofErr w:type="spellEnd"/>
      <w:r w:rsidRPr="006A39C1">
        <w:rPr>
          <w:rFonts w:eastAsia="Times New Roman" w:cstheme="minorHAnsi"/>
          <w:sz w:val="24"/>
          <w:szCs w:val="24"/>
          <w:rPrChange w:id="51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1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A39C1">
        <w:rPr>
          <w:rFonts w:eastAsia="Times New Roman" w:cstheme="minorHAnsi"/>
          <w:sz w:val="24"/>
          <w:szCs w:val="24"/>
          <w:rPrChange w:id="51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1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6A39C1">
        <w:rPr>
          <w:rFonts w:eastAsia="Times New Roman" w:cstheme="minorHAnsi"/>
          <w:sz w:val="24"/>
          <w:szCs w:val="24"/>
          <w:rPrChange w:id="52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2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6A39C1">
        <w:rPr>
          <w:rFonts w:eastAsia="Times New Roman" w:cstheme="minorHAnsi"/>
          <w:sz w:val="24"/>
          <w:szCs w:val="24"/>
          <w:rPrChange w:id="52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2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</w:t>
      </w:r>
      <w:proofErr w:type="spellEnd"/>
      <w:r w:rsidRPr="006A39C1">
        <w:rPr>
          <w:rFonts w:eastAsia="Times New Roman" w:cstheme="minorHAnsi"/>
          <w:sz w:val="24"/>
          <w:szCs w:val="24"/>
          <w:rPrChange w:id="52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2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dekat</w:t>
      </w:r>
      <w:proofErr w:type="spellEnd"/>
      <w:r w:rsidRPr="006A39C1">
        <w:rPr>
          <w:rFonts w:eastAsia="Times New Roman" w:cstheme="minorHAnsi"/>
          <w:sz w:val="24"/>
          <w:szCs w:val="24"/>
          <w:rPrChange w:id="52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2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6A39C1">
        <w:rPr>
          <w:rFonts w:eastAsia="Times New Roman" w:cstheme="minorHAnsi"/>
          <w:sz w:val="24"/>
          <w:szCs w:val="24"/>
          <w:rPrChange w:id="52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52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6A39C1">
        <w:rPr>
          <w:rFonts w:eastAsia="Times New Roman" w:cstheme="minorHAnsi"/>
          <w:sz w:val="24"/>
          <w:szCs w:val="24"/>
          <w:rPrChange w:id="53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53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6A39C1">
        <w:rPr>
          <w:rFonts w:eastAsia="Times New Roman" w:cstheme="minorHAnsi"/>
          <w:sz w:val="24"/>
          <w:szCs w:val="24"/>
          <w:rPrChange w:id="53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3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6A39C1">
        <w:rPr>
          <w:rFonts w:eastAsia="Times New Roman" w:cstheme="minorHAnsi"/>
          <w:sz w:val="24"/>
          <w:szCs w:val="24"/>
          <w:rPrChange w:id="53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3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akses</w:t>
      </w:r>
      <w:proofErr w:type="spellEnd"/>
      <w:r w:rsidRPr="006A39C1">
        <w:rPr>
          <w:rFonts w:eastAsia="Times New Roman" w:cstheme="minorHAnsi"/>
          <w:sz w:val="24"/>
          <w:szCs w:val="24"/>
          <w:rPrChange w:id="53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3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6A39C1">
        <w:rPr>
          <w:rFonts w:eastAsia="Times New Roman" w:cstheme="minorHAnsi"/>
          <w:sz w:val="24"/>
          <w:szCs w:val="24"/>
          <w:rPrChange w:id="53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53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6A39C1">
        <w:rPr>
          <w:rFonts w:eastAsia="Times New Roman" w:cstheme="minorHAnsi"/>
          <w:sz w:val="24"/>
          <w:szCs w:val="24"/>
          <w:rPrChange w:id="54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4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</w:t>
      </w:r>
      <w:proofErr w:type="spellEnd"/>
      <w:r w:rsidRPr="006A39C1">
        <w:rPr>
          <w:rFonts w:eastAsia="Times New Roman" w:cstheme="minorHAnsi"/>
          <w:sz w:val="24"/>
          <w:szCs w:val="24"/>
          <w:rPrChange w:id="54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4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</w:t>
      </w:r>
      <w:proofErr w:type="spellEnd"/>
      <w:r w:rsidRPr="006A39C1">
        <w:rPr>
          <w:rFonts w:eastAsia="Times New Roman" w:cstheme="minorHAnsi"/>
          <w:sz w:val="24"/>
          <w:szCs w:val="24"/>
          <w:rPrChange w:id="54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4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berjarak</w:t>
      </w:r>
      <w:proofErr w:type="spellEnd"/>
      <w:del w:id="546" w:author="Devy Ramadhani" w:date="2022-05-14T10:06:00Z">
        <w:r w:rsidRPr="006A39C1" w:rsidDel="00BE1AC6">
          <w:rPr>
            <w:rFonts w:eastAsia="Times New Roman" w:cstheme="minorHAnsi"/>
            <w:sz w:val="24"/>
            <w:szCs w:val="24"/>
            <w:rPrChange w:id="547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 Ehem.</w:delText>
        </w:r>
      </w:del>
      <w:ins w:id="548" w:author="Devy Ramadhani" w:date="2022-05-14T10:22:00Z">
        <w:r w:rsidR="003918F4">
          <w:rPr>
            <w:rFonts w:eastAsia="Times New Roman" w:cstheme="minorHAnsi"/>
            <w:sz w:val="24"/>
            <w:szCs w:val="24"/>
          </w:rPr>
          <w:t xml:space="preserve">. </w:t>
        </w:r>
      </w:ins>
    </w:p>
    <w:p w14:paraId="2BEDDF11" w14:textId="77777777" w:rsidR="00927764" w:rsidRPr="006A39C1" w:rsidDel="00BE1AC6" w:rsidRDefault="00927764" w:rsidP="003918F4">
      <w:pPr>
        <w:shd w:val="clear" w:color="auto" w:fill="F5F5F5"/>
        <w:spacing w:after="375"/>
        <w:jc w:val="both"/>
        <w:rPr>
          <w:del w:id="549" w:author="Devy Ramadhani" w:date="2022-05-14T10:08:00Z"/>
          <w:rFonts w:eastAsia="Times New Roman" w:cstheme="minorHAnsi"/>
          <w:sz w:val="24"/>
          <w:szCs w:val="24"/>
          <w:rPrChange w:id="550" w:author="Devy Ramadhani" w:date="2022-05-14T10:11:00Z">
            <w:rPr>
              <w:del w:id="551" w:author="Devy Ramadhani" w:date="2022-05-14T10:08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552" w:author="Devy Ramadhani" w:date="2022-05-14T10:22:00Z">
          <w:pPr>
            <w:shd w:val="clear" w:color="auto" w:fill="F5F5F5"/>
            <w:spacing w:after="375"/>
          </w:pPr>
        </w:pPrChange>
      </w:pPr>
      <w:proofErr w:type="spellStart"/>
      <w:r w:rsidRPr="006A39C1">
        <w:rPr>
          <w:rFonts w:eastAsia="Times New Roman" w:cstheme="minorHAnsi"/>
          <w:sz w:val="24"/>
          <w:szCs w:val="24"/>
          <w:rPrChange w:id="55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</w:t>
      </w:r>
      <w:proofErr w:type="spellEnd"/>
      <w:r w:rsidRPr="006A39C1">
        <w:rPr>
          <w:rFonts w:eastAsia="Times New Roman" w:cstheme="minorHAnsi"/>
          <w:sz w:val="24"/>
          <w:szCs w:val="24"/>
          <w:rPrChange w:id="55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5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6A39C1">
        <w:rPr>
          <w:rFonts w:eastAsia="Times New Roman" w:cstheme="minorHAnsi"/>
          <w:sz w:val="24"/>
          <w:szCs w:val="24"/>
          <w:rPrChange w:id="55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5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segala</w:t>
      </w:r>
      <w:proofErr w:type="spellEnd"/>
      <w:r w:rsidRPr="006A39C1">
        <w:rPr>
          <w:rFonts w:eastAsia="Times New Roman" w:cstheme="minorHAnsi"/>
          <w:sz w:val="24"/>
          <w:szCs w:val="24"/>
          <w:rPrChange w:id="55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5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jenis</w:t>
      </w:r>
      <w:proofErr w:type="spellEnd"/>
      <w:r w:rsidRPr="006A39C1">
        <w:rPr>
          <w:rFonts w:eastAsia="Times New Roman" w:cstheme="minorHAnsi"/>
          <w:sz w:val="24"/>
          <w:szCs w:val="24"/>
          <w:rPrChange w:id="56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6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masakan</w:t>
      </w:r>
      <w:proofErr w:type="spellEnd"/>
      <w:r w:rsidRPr="006A39C1">
        <w:rPr>
          <w:rFonts w:eastAsia="Times New Roman" w:cstheme="minorHAnsi"/>
          <w:sz w:val="24"/>
          <w:szCs w:val="24"/>
          <w:rPrChange w:id="56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6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6A39C1">
        <w:rPr>
          <w:rFonts w:eastAsia="Times New Roman" w:cstheme="minorHAnsi"/>
          <w:sz w:val="24"/>
          <w:szCs w:val="24"/>
          <w:rPrChange w:id="56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6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bentuk</w:t>
      </w:r>
      <w:proofErr w:type="spellEnd"/>
      <w:r w:rsidRPr="006A39C1">
        <w:rPr>
          <w:rFonts w:eastAsia="Times New Roman" w:cstheme="minorHAnsi"/>
          <w:sz w:val="24"/>
          <w:szCs w:val="24"/>
          <w:rPrChange w:id="56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6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6A39C1">
        <w:rPr>
          <w:rFonts w:eastAsia="Times New Roman" w:cstheme="minorHAnsi"/>
          <w:sz w:val="24"/>
          <w:szCs w:val="24"/>
          <w:rPrChange w:id="56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6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6A39C1">
        <w:rPr>
          <w:rFonts w:eastAsia="Times New Roman" w:cstheme="minorHAnsi"/>
          <w:sz w:val="24"/>
          <w:szCs w:val="24"/>
          <w:rPrChange w:id="57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57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biskuit-biskuit</w:t>
      </w:r>
      <w:proofErr w:type="spellEnd"/>
      <w:r w:rsidRPr="006A39C1">
        <w:rPr>
          <w:rFonts w:eastAsia="Times New Roman" w:cstheme="minorHAnsi"/>
          <w:sz w:val="24"/>
          <w:szCs w:val="24"/>
          <w:rPrChange w:id="57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di tata </w:t>
      </w:r>
      <w:proofErr w:type="spellStart"/>
      <w:r w:rsidRPr="006A39C1">
        <w:rPr>
          <w:rFonts w:eastAsia="Times New Roman" w:cstheme="minorHAnsi"/>
          <w:sz w:val="24"/>
          <w:szCs w:val="24"/>
          <w:rPrChange w:id="57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6A39C1">
        <w:rPr>
          <w:rFonts w:eastAsia="Times New Roman" w:cstheme="minorHAnsi"/>
          <w:sz w:val="24"/>
          <w:szCs w:val="24"/>
          <w:rPrChange w:id="57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7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toples</w:t>
      </w:r>
      <w:proofErr w:type="spellEnd"/>
      <w:r w:rsidRPr="006A39C1">
        <w:rPr>
          <w:rFonts w:eastAsia="Times New Roman" w:cstheme="minorHAnsi"/>
          <w:sz w:val="24"/>
          <w:szCs w:val="24"/>
          <w:rPrChange w:id="57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7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cantik</w:t>
      </w:r>
      <w:proofErr w:type="spellEnd"/>
      <w:r w:rsidRPr="006A39C1">
        <w:rPr>
          <w:rFonts w:eastAsia="Times New Roman" w:cstheme="minorHAnsi"/>
          <w:sz w:val="24"/>
          <w:szCs w:val="24"/>
          <w:rPrChange w:id="57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57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6A39C1">
        <w:rPr>
          <w:rFonts w:eastAsia="Times New Roman" w:cstheme="minorHAnsi"/>
          <w:sz w:val="24"/>
          <w:szCs w:val="24"/>
          <w:rPrChange w:id="58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8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bubuk</w:t>
      </w:r>
      <w:proofErr w:type="spellEnd"/>
      <w:del w:id="582" w:author="Devy Ramadhani" w:date="2022-05-14T10:08:00Z">
        <w:r w:rsidRPr="006A39C1" w:rsidDel="00BE1AC6">
          <w:rPr>
            <w:rFonts w:eastAsia="Times New Roman" w:cstheme="minorHAnsi"/>
            <w:sz w:val="24"/>
            <w:szCs w:val="24"/>
            <w:rPrChange w:id="583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-bubuk</w:delText>
        </w:r>
      </w:del>
      <w:r w:rsidRPr="006A39C1">
        <w:rPr>
          <w:rFonts w:eastAsia="Times New Roman" w:cstheme="minorHAnsi"/>
          <w:sz w:val="24"/>
          <w:szCs w:val="24"/>
          <w:rPrChange w:id="58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8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minuman</w:t>
      </w:r>
      <w:proofErr w:type="spellEnd"/>
      <w:r w:rsidRPr="006A39C1">
        <w:rPr>
          <w:rFonts w:eastAsia="Times New Roman" w:cstheme="minorHAnsi"/>
          <w:sz w:val="24"/>
          <w:szCs w:val="24"/>
          <w:rPrChange w:id="58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8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manis</w:t>
      </w:r>
      <w:proofErr w:type="spellEnd"/>
      <w:r w:rsidRPr="006A39C1">
        <w:rPr>
          <w:rFonts w:eastAsia="Times New Roman" w:cstheme="minorHAnsi"/>
          <w:sz w:val="24"/>
          <w:szCs w:val="24"/>
          <w:rPrChange w:id="58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8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6A39C1">
        <w:rPr>
          <w:rFonts w:eastAsia="Times New Roman" w:cstheme="minorHAnsi"/>
          <w:sz w:val="24"/>
          <w:szCs w:val="24"/>
          <w:rPrChange w:id="59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9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6A39C1">
        <w:rPr>
          <w:rFonts w:eastAsia="Times New Roman" w:cstheme="minorHAnsi"/>
          <w:sz w:val="24"/>
          <w:szCs w:val="24"/>
          <w:rPrChange w:id="59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9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ekonomis</w:t>
      </w:r>
      <w:proofErr w:type="spellEnd"/>
      <w:r w:rsidRPr="006A39C1">
        <w:rPr>
          <w:rFonts w:eastAsia="Times New Roman" w:cstheme="minorHAnsi"/>
          <w:sz w:val="24"/>
          <w:szCs w:val="24"/>
          <w:rPrChange w:id="59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  <w:proofErr w:type="spellStart"/>
    </w:p>
    <w:p w14:paraId="5F93692A" w14:textId="0EAF18F4" w:rsidR="00927764" w:rsidRPr="006A39C1" w:rsidRDefault="00927764" w:rsidP="003918F4">
      <w:pPr>
        <w:shd w:val="clear" w:color="auto" w:fill="F5F5F5"/>
        <w:spacing w:after="375"/>
        <w:jc w:val="both"/>
        <w:rPr>
          <w:rFonts w:eastAsia="Times New Roman" w:cstheme="minorHAnsi"/>
          <w:sz w:val="24"/>
          <w:szCs w:val="24"/>
          <w:rPrChange w:id="59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596" w:author="Devy Ramadhani" w:date="2022-05-14T10:22:00Z">
          <w:pPr>
            <w:shd w:val="clear" w:color="auto" w:fill="F5F5F5"/>
            <w:spacing w:after="375"/>
          </w:pPr>
        </w:pPrChange>
      </w:pPr>
      <w:r w:rsidRPr="006A39C1">
        <w:rPr>
          <w:rFonts w:eastAsia="Times New Roman" w:cstheme="minorHAnsi"/>
          <w:sz w:val="24"/>
          <w:szCs w:val="24"/>
          <w:rPrChange w:id="59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Semua</w:t>
      </w:r>
      <w:proofErr w:type="spellEnd"/>
      <w:r w:rsidRPr="006A39C1">
        <w:rPr>
          <w:rFonts w:eastAsia="Times New Roman" w:cstheme="minorHAnsi"/>
          <w:sz w:val="24"/>
          <w:szCs w:val="24"/>
          <w:rPrChange w:id="59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9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harus</w:t>
      </w:r>
      <w:proofErr w:type="spellEnd"/>
      <w:r w:rsidRPr="006A39C1">
        <w:rPr>
          <w:rFonts w:eastAsia="Times New Roman" w:cstheme="minorHAnsi"/>
          <w:sz w:val="24"/>
          <w:szCs w:val="24"/>
          <w:rPrChange w:id="60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0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6A39C1">
        <w:rPr>
          <w:rFonts w:eastAsia="Times New Roman" w:cstheme="minorHAnsi"/>
          <w:sz w:val="24"/>
          <w:szCs w:val="24"/>
          <w:rPrChange w:id="60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6A39C1">
        <w:rPr>
          <w:rFonts w:eastAsia="Times New Roman" w:cstheme="minorHAnsi"/>
          <w:sz w:val="24"/>
          <w:szCs w:val="24"/>
          <w:rPrChange w:id="60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almari</w:t>
      </w:r>
      <w:proofErr w:type="spellEnd"/>
      <w:r w:rsidRPr="006A39C1">
        <w:rPr>
          <w:rFonts w:eastAsia="Times New Roman" w:cstheme="minorHAnsi"/>
          <w:sz w:val="24"/>
          <w:szCs w:val="24"/>
          <w:rPrChange w:id="60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0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penyimpanan</w:t>
      </w:r>
      <w:proofErr w:type="spellEnd"/>
      <w:r w:rsidRPr="006A39C1">
        <w:rPr>
          <w:rFonts w:eastAsia="Times New Roman" w:cstheme="minorHAnsi"/>
          <w:sz w:val="24"/>
          <w:szCs w:val="24"/>
          <w:rPrChange w:id="60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60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Sebagai</w:t>
      </w:r>
      <w:proofErr w:type="spellEnd"/>
      <w:r w:rsidRPr="006A39C1">
        <w:rPr>
          <w:rFonts w:eastAsia="Times New Roman" w:cstheme="minorHAnsi"/>
          <w:sz w:val="24"/>
          <w:szCs w:val="24"/>
          <w:rPrChange w:id="60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0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bahan</w:t>
      </w:r>
      <w:proofErr w:type="spellEnd"/>
      <w:r w:rsidRPr="006A39C1">
        <w:rPr>
          <w:rFonts w:eastAsia="Times New Roman" w:cstheme="minorHAnsi"/>
          <w:sz w:val="24"/>
          <w:szCs w:val="24"/>
          <w:rPrChange w:id="61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1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persediaan</w:t>
      </w:r>
      <w:proofErr w:type="spellEnd"/>
      <w:r w:rsidRPr="006A39C1">
        <w:rPr>
          <w:rFonts w:eastAsia="Times New Roman" w:cstheme="minorHAnsi"/>
          <w:sz w:val="24"/>
          <w:szCs w:val="24"/>
          <w:rPrChange w:id="61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1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6A39C1">
        <w:rPr>
          <w:rFonts w:eastAsia="Times New Roman" w:cstheme="minorHAnsi"/>
          <w:sz w:val="24"/>
          <w:szCs w:val="24"/>
          <w:rPrChange w:id="61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1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mau</w:t>
      </w:r>
      <w:proofErr w:type="spellEnd"/>
      <w:r w:rsidRPr="006A39C1">
        <w:rPr>
          <w:rFonts w:eastAsia="Times New Roman" w:cstheme="minorHAnsi"/>
          <w:sz w:val="24"/>
          <w:szCs w:val="24"/>
          <w:rPrChange w:id="61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1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keluar</w:t>
      </w:r>
      <w:proofErr w:type="spellEnd"/>
      <w:r w:rsidRPr="006A39C1">
        <w:rPr>
          <w:rFonts w:eastAsia="Times New Roman" w:cstheme="minorHAnsi"/>
          <w:sz w:val="24"/>
          <w:szCs w:val="24"/>
          <w:rPrChange w:id="61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6A39C1">
        <w:rPr>
          <w:rFonts w:eastAsia="Times New Roman" w:cstheme="minorHAnsi"/>
          <w:sz w:val="24"/>
          <w:szCs w:val="24"/>
          <w:rPrChange w:id="61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waktu</w:t>
      </w:r>
      <w:proofErr w:type="spellEnd"/>
      <w:r w:rsidRPr="006A39C1">
        <w:rPr>
          <w:rFonts w:eastAsia="Times New Roman" w:cstheme="minorHAnsi"/>
          <w:sz w:val="24"/>
          <w:szCs w:val="24"/>
          <w:rPrChange w:id="62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2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62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2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6A39C1">
        <w:rPr>
          <w:rFonts w:eastAsia="Times New Roman" w:cstheme="minorHAnsi"/>
          <w:sz w:val="24"/>
          <w:szCs w:val="24"/>
          <w:rPrChange w:id="62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2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6A39C1">
        <w:rPr>
          <w:rFonts w:eastAsia="Times New Roman" w:cstheme="minorHAnsi"/>
          <w:sz w:val="24"/>
          <w:szCs w:val="24"/>
          <w:rPrChange w:id="62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2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A39C1">
        <w:rPr>
          <w:rFonts w:eastAsia="Times New Roman" w:cstheme="minorHAnsi"/>
          <w:sz w:val="24"/>
          <w:szCs w:val="24"/>
          <w:rPrChange w:id="62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2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berpikir</w:t>
      </w:r>
      <w:proofErr w:type="spellEnd"/>
      <w:r w:rsidRPr="006A39C1">
        <w:rPr>
          <w:rFonts w:eastAsia="Times New Roman" w:cstheme="minorHAnsi"/>
          <w:sz w:val="24"/>
          <w:szCs w:val="24"/>
          <w:rPrChange w:id="63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3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berkali</w:t>
      </w:r>
      <w:proofErr w:type="spellEnd"/>
      <w:r w:rsidRPr="006A39C1">
        <w:rPr>
          <w:rFonts w:eastAsia="Times New Roman" w:cstheme="minorHAnsi"/>
          <w:sz w:val="24"/>
          <w:szCs w:val="24"/>
          <w:rPrChange w:id="63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-kali</w:t>
      </w:r>
      <w:ins w:id="633" w:author="Devy Ramadhani" w:date="2022-05-14T10:08:00Z">
        <w:r w:rsidR="00BE1AC6" w:rsidRPr="006A39C1">
          <w:rPr>
            <w:rFonts w:eastAsia="Times New Roman" w:cstheme="minorHAnsi"/>
            <w:sz w:val="24"/>
            <w:szCs w:val="24"/>
            <w:rPrChange w:id="634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BE1AC6" w:rsidRPr="006A39C1">
          <w:rPr>
            <w:rFonts w:eastAsia="Times New Roman" w:cstheme="minorHAnsi"/>
            <w:sz w:val="24"/>
            <w:szCs w:val="24"/>
            <w:rPrChange w:id="635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karena</w:t>
        </w:r>
        <w:proofErr w:type="spellEnd"/>
        <w:r w:rsidR="00BE1AC6" w:rsidRPr="006A39C1">
          <w:rPr>
            <w:rFonts w:eastAsia="Times New Roman" w:cstheme="minorHAnsi"/>
            <w:sz w:val="24"/>
            <w:szCs w:val="24"/>
            <w:rPrChange w:id="636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BE1AC6" w:rsidRPr="006A39C1">
          <w:rPr>
            <w:rFonts w:eastAsia="Times New Roman" w:cstheme="minorHAnsi"/>
            <w:sz w:val="24"/>
            <w:szCs w:val="24"/>
            <w:rPrChange w:id="637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a</w:t>
        </w:r>
      </w:ins>
      <w:del w:id="638" w:author="Devy Ramadhani" w:date="2022-05-14T10:08:00Z">
        <w:r w:rsidRPr="006A39C1" w:rsidDel="00BE1AC6">
          <w:rPr>
            <w:rFonts w:eastAsia="Times New Roman" w:cstheme="minorHAnsi"/>
            <w:sz w:val="24"/>
            <w:szCs w:val="24"/>
            <w:rPrChange w:id="639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 A</w:delText>
        </w:r>
      </w:del>
      <w:r w:rsidRPr="006A39C1">
        <w:rPr>
          <w:rFonts w:eastAsia="Times New Roman" w:cstheme="minorHAnsi"/>
          <w:sz w:val="24"/>
          <w:szCs w:val="24"/>
          <w:rPrChange w:id="64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kan</w:t>
      </w:r>
      <w:proofErr w:type="spellEnd"/>
      <w:r w:rsidRPr="006A39C1">
        <w:rPr>
          <w:rFonts w:eastAsia="Times New Roman" w:cstheme="minorHAnsi"/>
          <w:sz w:val="24"/>
          <w:szCs w:val="24"/>
          <w:rPrChange w:id="64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4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merepotkan</w:t>
      </w:r>
      <w:proofErr w:type="spellEnd"/>
      <w:r w:rsidRPr="006A39C1">
        <w:rPr>
          <w:rFonts w:eastAsia="Times New Roman" w:cstheme="minorHAnsi"/>
          <w:sz w:val="24"/>
          <w:szCs w:val="24"/>
          <w:rPrChange w:id="64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35364FDE" w14:textId="2B043713" w:rsidR="00927764" w:rsidRPr="006A39C1" w:rsidDel="006A39C1" w:rsidRDefault="00927764" w:rsidP="00B06DFD">
      <w:pPr>
        <w:shd w:val="clear" w:color="auto" w:fill="F5F5F5"/>
        <w:spacing w:after="375"/>
        <w:ind w:firstLine="720"/>
        <w:jc w:val="both"/>
        <w:rPr>
          <w:del w:id="644" w:author="Devy Ramadhani" w:date="2022-05-14T10:09:00Z"/>
          <w:rFonts w:eastAsia="Times New Roman" w:cstheme="minorHAnsi"/>
          <w:sz w:val="24"/>
          <w:szCs w:val="24"/>
          <w:rPrChange w:id="645" w:author="Devy Ramadhani" w:date="2022-05-14T10:11:00Z">
            <w:rPr>
              <w:del w:id="646" w:author="Devy Ramadhani" w:date="2022-05-14T10:09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647" w:author="Devy Ramadhani" w:date="2022-05-14T10:01:00Z">
          <w:pPr>
            <w:shd w:val="clear" w:color="auto" w:fill="F5F5F5"/>
            <w:spacing w:after="375"/>
          </w:pPr>
        </w:pPrChange>
      </w:pPr>
      <w:proofErr w:type="spellStart"/>
      <w:r w:rsidRPr="006A39C1">
        <w:rPr>
          <w:rFonts w:eastAsia="Times New Roman" w:cstheme="minorHAnsi"/>
          <w:sz w:val="24"/>
          <w:szCs w:val="24"/>
          <w:rPrChange w:id="64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6A39C1">
        <w:rPr>
          <w:rFonts w:eastAsia="Times New Roman" w:cstheme="minorHAnsi"/>
          <w:sz w:val="24"/>
          <w:szCs w:val="24"/>
          <w:rPrChange w:id="64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5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6A39C1">
        <w:rPr>
          <w:rFonts w:eastAsia="Times New Roman" w:cstheme="minorHAnsi"/>
          <w:sz w:val="24"/>
          <w:szCs w:val="24"/>
          <w:rPrChange w:id="65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5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6A39C1">
        <w:rPr>
          <w:rFonts w:eastAsia="Times New Roman" w:cstheme="minorHAnsi"/>
          <w:sz w:val="24"/>
          <w:szCs w:val="24"/>
          <w:rPrChange w:id="65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5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A39C1">
        <w:rPr>
          <w:rFonts w:eastAsia="Times New Roman" w:cstheme="minorHAnsi"/>
          <w:sz w:val="24"/>
          <w:szCs w:val="24"/>
          <w:rPrChange w:id="65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5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6A39C1">
        <w:rPr>
          <w:rFonts w:eastAsia="Times New Roman" w:cstheme="minorHAnsi"/>
          <w:sz w:val="24"/>
          <w:szCs w:val="24"/>
          <w:rPrChange w:id="65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5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65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Yang </w:t>
      </w:r>
      <w:proofErr w:type="spellStart"/>
      <w:r w:rsidRPr="006A39C1">
        <w:rPr>
          <w:rFonts w:eastAsia="Times New Roman" w:cstheme="minorHAnsi"/>
          <w:sz w:val="24"/>
          <w:szCs w:val="24"/>
          <w:rPrChange w:id="66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6A39C1">
        <w:rPr>
          <w:rFonts w:eastAsia="Times New Roman" w:cstheme="minorHAnsi"/>
          <w:sz w:val="24"/>
          <w:szCs w:val="24"/>
          <w:rPrChange w:id="66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6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membuatnya</w:t>
      </w:r>
      <w:proofErr w:type="spellEnd"/>
      <w:r w:rsidRPr="006A39C1">
        <w:rPr>
          <w:rFonts w:eastAsia="Times New Roman" w:cstheme="minorHAnsi"/>
          <w:sz w:val="24"/>
          <w:szCs w:val="24"/>
          <w:rPrChange w:id="66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salah </w:t>
      </w:r>
      <w:proofErr w:type="spellStart"/>
      <w:r w:rsidRPr="006A39C1">
        <w:rPr>
          <w:rFonts w:eastAsia="Times New Roman" w:cstheme="minorHAnsi"/>
          <w:sz w:val="24"/>
          <w:szCs w:val="24"/>
          <w:rPrChange w:id="66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adalah</w:t>
      </w:r>
      <w:proofErr w:type="spellEnd"/>
      <w:r w:rsidRPr="006A39C1">
        <w:rPr>
          <w:rFonts w:eastAsia="Times New Roman" w:cstheme="minorHAnsi"/>
          <w:sz w:val="24"/>
          <w:szCs w:val="24"/>
          <w:rPrChange w:id="66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6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pemilihan</w:t>
      </w:r>
      <w:proofErr w:type="spellEnd"/>
      <w:r w:rsidRPr="006A39C1">
        <w:rPr>
          <w:rFonts w:eastAsia="Times New Roman" w:cstheme="minorHAnsi"/>
          <w:sz w:val="24"/>
          <w:szCs w:val="24"/>
          <w:rPrChange w:id="66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6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6A39C1">
        <w:rPr>
          <w:rFonts w:eastAsia="Times New Roman" w:cstheme="minorHAnsi"/>
          <w:sz w:val="24"/>
          <w:szCs w:val="24"/>
          <w:rPrChange w:id="66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7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A39C1">
        <w:rPr>
          <w:rFonts w:eastAsia="Times New Roman" w:cstheme="minorHAnsi"/>
          <w:sz w:val="24"/>
          <w:szCs w:val="24"/>
          <w:rPrChange w:id="67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67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6A39C1">
        <w:rPr>
          <w:rFonts w:eastAsia="Times New Roman" w:cstheme="minorHAnsi"/>
          <w:sz w:val="24"/>
          <w:szCs w:val="24"/>
          <w:rPrChange w:id="67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7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6A39C1">
        <w:rPr>
          <w:rFonts w:eastAsia="Times New Roman" w:cstheme="minorHAnsi"/>
          <w:sz w:val="24"/>
          <w:szCs w:val="24"/>
          <w:rPrChange w:id="67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7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r w:rsidRPr="006A39C1">
        <w:rPr>
          <w:rFonts w:eastAsia="Times New Roman" w:cstheme="minorHAnsi"/>
          <w:sz w:val="24"/>
          <w:szCs w:val="24"/>
          <w:rPrChange w:id="67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Yang </w:t>
      </w:r>
      <w:proofErr w:type="spellStart"/>
      <w:r w:rsidRPr="006A39C1">
        <w:rPr>
          <w:rFonts w:eastAsia="Times New Roman" w:cstheme="minorHAnsi"/>
          <w:sz w:val="24"/>
          <w:szCs w:val="24"/>
          <w:rPrChange w:id="67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penting</w:t>
      </w:r>
      <w:proofErr w:type="spellEnd"/>
      <w:r w:rsidRPr="006A39C1">
        <w:rPr>
          <w:rFonts w:eastAsia="Times New Roman" w:cstheme="minorHAnsi"/>
          <w:sz w:val="24"/>
          <w:szCs w:val="24"/>
          <w:rPrChange w:id="67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8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enak</w:t>
      </w:r>
      <w:proofErr w:type="spellEnd"/>
      <w:r w:rsidRPr="006A39C1">
        <w:rPr>
          <w:rFonts w:eastAsia="Times New Roman" w:cstheme="minorHAnsi"/>
          <w:sz w:val="24"/>
          <w:szCs w:val="24"/>
          <w:rPrChange w:id="68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68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6A39C1">
        <w:rPr>
          <w:rFonts w:eastAsia="Times New Roman" w:cstheme="minorHAnsi"/>
          <w:sz w:val="24"/>
          <w:szCs w:val="24"/>
          <w:rPrChange w:id="68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8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belakangan</w:t>
      </w:r>
      <w:proofErr w:type="spellEnd"/>
      <w:ins w:id="685" w:author="Devy Ramadhani" w:date="2022-05-14T10:08:00Z">
        <w:r w:rsidR="006A39C1" w:rsidRPr="006A39C1">
          <w:rPr>
            <w:rFonts w:eastAsia="Times New Roman" w:cstheme="minorHAnsi"/>
            <w:sz w:val="24"/>
            <w:szCs w:val="24"/>
            <w:rPrChange w:id="686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.</w:t>
        </w:r>
      </w:ins>
      <w:del w:id="687" w:author="Devy Ramadhani" w:date="2022-05-14T10:08:00Z">
        <w:r w:rsidRPr="006A39C1" w:rsidDel="006A39C1">
          <w:rPr>
            <w:rFonts w:eastAsia="Times New Roman" w:cstheme="minorHAnsi"/>
            <w:sz w:val="24"/>
            <w:szCs w:val="24"/>
            <w:rPrChange w:id="688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?</w:delText>
        </w:r>
      </w:del>
      <w:ins w:id="689" w:author="Devy Ramadhani" w:date="2022-05-14T10:09:00Z">
        <w:r w:rsidR="006A39C1" w:rsidRPr="006A39C1">
          <w:rPr>
            <w:rFonts w:eastAsia="Times New Roman" w:cstheme="minorHAnsi"/>
            <w:sz w:val="24"/>
            <w:szCs w:val="24"/>
            <w:rPrChange w:id="690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</w:p>
    <w:p w14:paraId="7FA2C8CB" w14:textId="77777777" w:rsidR="00927764" w:rsidRPr="006A39C1" w:rsidRDefault="00927764" w:rsidP="006A39C1">
      <w:pPr>
        <w:shd w:val="clear" w:color="auto" w:fill="F5F5F5"/>
        <w:spacing w:after="375"/>
        <w:ind w:firstLine="720"/>
        <w:jc w:val="both"/>
        <w:rPr>
          <w:rFonts w:eastAsia="Times New Roman" w:cstheme="minorHAnsi"/>
          <w:sz w:val="24"/>
          <w:szCs w:val="24"/>
          <w:rPrChange w:id="69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692" w:author="Devy Ramadhani" w:date="2022-05-14T10:09:00Z">
          <w:pPr>
            <w:shd w:val="clear" w:color="auto" w:fill="F5F5F5"/>
            <w:spacing w:after="375"/>
          </w:pPr>
        </w:pPrChange>
      </w:pPr>
      <w:proofErr w:type="spellStart"/>
      <w:r w:rsidRPr="006A39C1">
        <w:rPr>
          <w:rFonts w:eastAsia="Times New Roman" w:cstheme="minorHAnsi"/>
          <w:sz w:val="24"/>
          <w:szCs w:val="24"/>
          <w:rPrChange w:id="69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6A39C1">
        <w:rPr>
          <w:rFonts w:eastAsia="Times New Roman" w:cstheme="minorHAnsi"/>
          <w:sz w:val="24"/>
          <w:szCs w:val="24"/>
          <w:rPrChange w:id="69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9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6A39C1">
        <w:rPr>
          <w:rFonts w:eastAsia="Times New Roman" w:cstheme="minorHAnsi"/>
          <w:sz w:val="24"/>
          <w:szCs w:val="24"/>
          <w:rPrChange w:id="69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69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</w:t>
      </w:r>
      <w:proofErr w:type="spellEnd"/>
      <w:r w:rsidRPr="006A39C1">
        <w:rPr>
          <w:rFonts w:eastAsia="Times New Roman" w:cstheme="minorHAnsi"/>
          <w:sz w:val="24"/>
          <w:szCs w:val="24"/>
          <w:rPrChange w:id="69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9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aja</w:t>
      </w:r>
      <w:proofErr w:type="spellEnd"/>
      <w:r w:rsidRPr="006A39C1">
        <w:rPr>
          <w:rFonts w:eastAsia="Times New Roman" w:cstheme="minorHAnsi"/>
          <w:sz w:val="24"/>
          <w:szCs w:val="24"/>
          <w:rPrChange w:id="70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0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dulu</w:t>
      </w:r>
      <w:proofErr w:type="spellEnd"/>
      <w:r w:rsidRPr="006A39C1">
        <w:rPr>
          <w:rFonts w:eastAsia="Times New Roman" w:cstheme="minorHAnsi"/>
          <w:sz w:val="24"/>
          <w:szCs w:val="24"/>
          <w:rPrChange w:id="70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0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6A39C1">
        <w:rPr>
          <w:rFonts w:eastAsia="Times New Roman" w:cstheme="minorHAnsi"/>
          <w:sz w:val="24"/>
          <w:szCs w:val="24"/>
          <w:rPrChange w:id="70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0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memperhatikan</w:t>
      </w:r>
      <w:proofErr w:type="spellEnd"/>
      <w:r w:rsidRPr="006A39C1">
        <w:rPr>
          <w:rFonts w:eastAsia="Times New Roman" w:cstheme="minorHAnsi"/>
          <w:sz w:val="24"/>
          <w:szCs w:val="24"/>
          <w:rPrChange w:id="70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label </w:t>
      </w:r>
      <w:proofErr w:type="spellStart"/>
      <w:r w:rsidRPr="006A39C1">
        <w:rPr>
          <w:rFonts w:eastAsia="Times New Roman" w:cstheme="minorHAnsi"/>
          <w:sz w:val="24"/>
          <w:szCs w:val="24"/>
          <w:rPrChange w:id="70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informasi</w:t>
      </w:r>
      <w:proofErr w:type="spellEnd"/>
      <w:r w:rsidRPr="006A39C1">
        <w:rPr>
          <w:rFonts w:eastAsia="Times New Roman" w:cstheme="minorHAnsi"/>
          <w:sz w:val="24"/>
          <w:szCs w:val="24"/>
          <w:rPrChange w:id="70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0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gizi</w:t>
      </w:r>
      <w:proofErr w:type="spellEnd"/>
      <w:r w:rsidRPr="006A39C1">
        <w:rPr>
          <w:rFonts w:eastAsia="Times New Roman" w:cstheme="minorHAnsi"/>
          <w:sz w:val="24"/>
          <w:szCs w:val="24"/>
          <w:rPrChange w:id="71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1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ketika</w:t>
      </w:r>
      <w:proofErr w:type="spellEnd"/>
      <w:r w:rsidRPr="006A39C1">
        <w:rPr>
          <w:rFonts w:eastAsia="Times New Roman" w:cstheme="minorHAnsi"/>
          <w:sz w:val="24"/>
          <w:szCs w:val="24"/>
          <w:rPrChange w:id="71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1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6A39C1">
        <w:rPr>
          <w:rFonts w:eastAsia="Times New Roman" w:cstheme="minorHAnsi"/>
          <w:sz w:val="24"/>
          <w:szCs w:val="24"/>
          <w:rPrChange w:id="71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1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memakan</w:t>
      </w:r>
      <w:proofErr w:type="spellEnd"/>
      <w:r w:rsidRPr="006A39C1">
        <w:rPr>
          <w:rFonts w:eastAsia="Times New Roman" w:cstheme="minorHAnsi"/>
          <w:sz w:val="24"/>
          <w:szCs w:val="24"/>
          <w:rPrChange w:id="71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1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6A39C1">
        <w:rPr>
          <w:rFonts w:eastAsia="Times New Roman" w:cstheme="minorHAnsi"/>
          <w:sz w:val="24"/>
          <w:szCs w:val="24"/>
          <w:rPrChange w:id="71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1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6A39C1">
        <w:rPr>
          <w:rFonts w:eastAsia="Times New Roman" w:cstheme="minorHAnsi"/>
          <w:sz w:val="24"/>
          <w:szCs w:val="24"/>
          <w:rPrChange w:id="72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72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6A39C1">
        <w:rPr>
          <w:rFonts w:eastAsia="Times New Roman" w:cstheme="minorHAnsi"/>
          <w:sz w:val="24"/>
          <w:szCs w:val="24"/>
          <w:rPrChange w:id="72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2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jika</w:t>
      </w:r>
      <w:proofErr w:type="spellEnd"/>
      <w:r w:rsidRPr="006A39C1">
        <w:rPr>
          <w:rFonts w:eastAsia="Times New Roman" w:cstheme="minorHAnsi"/>
          <w:sz w:val="24"/>
          <w:szCs w:val="24"/>
          <w:rPrChange w:id="72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2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ingin</w:t>
      </w:r>
      <w:proofErr w:type="spellEnd"/>
      <w:r w:rsidRPr="006A39C1">
        <w:rPr>
          <w:rFonts w:eastAsia="Times New Roman" w:cstheme="minorHAnsi"/>
          <w:sz w:val="24"/>
          <w:szCs w:val="24"/>
          <w:rPrChange w:id="72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2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minum</w:t>
      </w:r>
      <w:proofErr w:type="spellEnd"/>
      <w:r w:rsidRPr="006A39C1">
        <w:rPr>
          <w:rFonts w:eastAsia="Times New Roman" w:cstheme="minorHAnsi"/>
          <w:sz w:val="24"/>
          <w:szCs w:val="24"/>
          <w:rPrChange w:id="72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72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hangat-hangat</w:t>
      </w:r>
      <w:proofErr w:type="spellEnd"/>
      <w:r w:rsidRPr="006A39C1">
        <w:rPr>
          <w:rFonts w:eastAsia="Times New Roman" w:cstheme="minorHAnsi"/>
          <w:sz w:val="24"/>
          <w:szCs w:val="24"/>
          <w:rPrChange w:id="73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73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takar</w:t>
      </w:r>
      <w:proofErr w:type="spellEnd"/>
      <w:r w:rsidRPr="006A39C1">
        <w:rPr>
          <w:rFonts w:eastAsia="Times New Roman" w:cstheme="minorHAnsi"/>
          <w:sz w:val="24"/>
          <w:szCs w:val="24"/>
          <w:rPrChange w:id="73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3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gulanya</w:t>
      </w:r>
      <w:proofErr w:type="spellEnd"/>
      <w:r w:rsidRPr="006A39C1">
        <w:rPr>
          <w:rFonts w:eastAsia="Times New Roman" w:cstheme="minorHAnsi"/>
          <w:sz w:val="24"/>
          <w:szCs w:val="24"/>
          <w:rPrChange w:id="73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3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jangan</w:t>
      </w:r>
      <w:proofErr w:type="spellEnd"/>
      <w:r w:rsidRPr="006A39C1">
        <w:rPr>
          <w:rFonts w:eastAsia="Times New Roman" w:cstheme="minorHAnsi"/>
          <w:sz w:val="24"/>
          <w:szCs w:val="24"/>
          <w:rPrChange w:id="73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3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kelebihan</w:t>
      </w:r>
      <w:proofErr w:type="spellEnd"/>
      <w:r w:rsidRPr="006A39C1">
        <w:rPr>
          <w:rFonts w:eastAsia="Times New Roman" w:cstheme="minorHAnsi"/>
          <w:sz w:val="24"/>
          <w:szCs w:val="24"/>
          <w:rPrChange w:id="73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del w:id="739" w:author="Devy Ramadhani" w:date="2022-05-14T10:22:00Z">
        <w:r w:rsidRPr="006A39C1" w:rsidDel="00875474">
          <w:rPr>
            <w:rFonts w:eastAsia="Times New Roman" w:cstheme="minorHAnsi"/>
            <w:sz w:val="24"/>
            <w:szCs w:val="24"/>
            <w:rPrChange w:id="740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Sebab kamu sudah terlalu manis, kata dia </w:delText>
        </w:r>
        <w:r w:rsidRPr="006A39C1" w:rsidDel="00875474">
          <w:rPr>
            <w:rFonts w:eastAsia="Times New Roman" w:cstheme="minorHAnsi"/>
            <w:i/>
            <w:iCs/>
            <w:sz w:val="24"/>
            <w:szCs w:val="24"/>
            <w:rPrChange w:id="741" w:author="Devy Ramadhani" w:date="2022-05-14T10:11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gitu khan.</w:delText>
        </w:r>
      </w:del>
    </w:p>
    <w:p w14:paraId="22FE0916" w14:textId="77777777" w:rsidR="00927764" w:rsidRPr="006A39C1" w:rsidDel="006A39C1" w:rsidRDefault="00927764" w:rsidP="00B06DFD">
      <w:pPr>
        <w:shd w:val="clear" w:color="auto" w:fill="F5F5F5"/>
        <w:spacing w:after="375"/>
        <w:ind w:firstLine="720"/>
        <w:jc w:val="both"/>
        <w:rPr>
          <w:del w:id="742" w:author="Devy Ramadhani" w:date="2022-05-14T10:09:00Z"/>
          <w:rFonts w:eastAsia="Times New Roman" w:cstheme="minorHAnsi"/>
          <w:sz w:val="24"/>
          <w:szCs w:val="24"/>
          <w:rPrChange w:id="743" w:author="Devy Ramadhani" w:date="2022-05-14T10:11:00Z">
            <w:rPr>
              <w:del w:id="744" w:author="Devy Ramadhani" w:date="2022-05-14T10:09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745" w:author="Devy Ramadhani" w:date="2022-05-14T10:01:00Z">
          <w:pPr>
            <w:shd w:val="clear" w:color="auto" w:fill="F5F5F5"/>
            <w:spacing w:after="375"/>
          </w:pPr>
        </w:pPrChange>
      </w:pPr>
      <w:r w:rsidRPr="006A39C1">
        <w:rPr>
          <w:rFonts w:eastAsia="Times New Roman" w:cstheme="minorHAnsi"/>
          <w:sz w:val="24"/>
          <w:szCs w:val="24"/>
          <w:rPrChange w:id="74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</w:t>
      </w:r>
      <w:proofErr w:type="spellStart"/>
      <w:r w:rsidRPr="006A39C1">
        <w:rPr>
          <w:rFonts w:eastAsia="Times New Roman" w:cstheme="minorHAnsi"/>
          <w:sz w:val="24"/>
          <w:szCs w:val="24"/>
          <w:rPrChange w:id="74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musim</w:t>
      </w:r>
      <w:proofErr w:type="spellEnd"/>
      <w:r w:rsidRPr="006A39C1">
        <w:rPr>
          <w:rFonts w:eastAsia="Times New Roman" w:cstheme="minorHAnsi"/>
          <w:sz w:val="24"/>
          <w:szCs w:val="24"/>
          <w:rPrChange w:id="74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4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75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rasa malas </w:t>
      </w:r>
      <w:proofErr w:type="spellStart"/>
      <w:r w:rsidRPr="006A39C1">
        <w:rPr>
          <w:rFonts w:eastAsia="Times New Roman" w:cstheme="minorHAnsi"/>
          <w:sz w:val="24"/>
          <w:szCs w:val="24"/>
          <w:rPrChange w:id="75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bergerak</w:t>
      </w:r>
      <w:proofErr w:type="spellEnd"/>
      <w:r w:rsidRPr="006A39C1">
        <w:rPr>
          <w:rFonts w:eastAsia="Times New Roman" w:cstheme="minorHAnsi"/>
          <w:sz w:val="24"/>
          <w:szCs w:val="24"/>
          <w:rPrChange w:id="75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juga </w:t>
      </w:r>
      <w:proofErr w:type="spellStart"/>
      <w:r w:rsidRPr="006A39C1">
        <w:rPr>
          <w:rFonts w:eastAsia="Times New Roman" w:cstheme="minorHAnsi"/>
          <w:sz w:val="24"/>
          <w:szCs w:val="24"/>
          <w:rPrChange w:id="75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6A39C1">
        <w:rPr>
          <w:rFonts w:eastAsia="Times New Roman" w:cstheme="minorHAnsi"/>
          <w:sz w:val="24"/>
          <w:szCs w:val="24"/>
          <w:rPrChange w:id="75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5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6A39C1">
        <w:rPr>
          <w:rFonts w:eastAsia="Times New Roman" w:cstheme="minorHAnsi"/>
          <w:sz w:val="24"/>
          <w:szCs w:val="24"/>
          <w:rPrChange w:id="75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5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biang</w:t>
      </w:r>
      <w:proofErr w:type="spellEnd"/>
      <w:r w:rsidRPr="006A39C1">
        <w:rPr>
          <w:rFonts w:eastAsia="Times New Roman" w:cstheme="minorHAnsi"/>
          <w:sz w:val="24"/>
          <w:szCs w:val="24"/>
          <w:rPrChange w:id="75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5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6A39C1">
        <w:rPr>
          <w:rFonts w:eastAsia="Times New Roman" w:cstheme="minorHAnsi"/>
          <w:sz w:val="24"/>
          <w:szCs w:val="24"/>
          <w:rPrChange w:id="76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badan yang </w:t>
      </w:r>
      <w:proofErr w:type="spellStart"/>
      <w:r w:rsidRPr="006A39C1">
        <w:rPr>
          <w:rFonts w:eastAsia="Times New Roman" w:cstheme="minorHAnsi"/>
          <w:sz w:val="24"/>
          <w:szCs w:val="24"/>
          <w:rPrChange w:id="76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6A39C1">
        <w:rPr>
          <w:rFonts w:eastAsia="Times New Roman" w:cstheme="minorHAnsi"/>
          <w:sz w:val="24"/>
          <w:szCs w:val="24"/>
          <w:rPrChange w:id="76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6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6A39C1">
        <w:rPr>
          <w:rFonts w:eastAsia="Times New Roman" w:cstheme="minorHAnsi"/>
          <w:sz w:val="24"/>
          <w:szCs w:val="24"/>
          <w:rPrChange w:id="76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6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naiknya</w:t>
      </w:r>
      <w:proofErr w:type="spellEnd"/>
      <w:r w:rsidRPr="006A39C1">
        <w:rPr>
          <w:rFonts w:eastAsia="Times New Roman" w:cstheme="minorHAnsi"/>
          <w:sz w:val="24"/>
          <w:szCs w:val="24"/>
          <w:rPrChange w:id="76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76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6A39C1">
        <w:rPr>
          <w:rFonts w:eastAsia="Times New Roman" w:cstheme="minorHAnsi"/>
          <w:sz w:val="24"/>
          <w:szCs w:val="24"/>
          <w:rPrChange w:id="76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6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munculnya</w:t>
      </w:r>
      <w:proofErr w:type="spellEnd"/>
      <w:r w:rsidRPr="006A39C1">
        <w:rPr>
          <w:rFonts w:eastAsia="Times New Roman" w:cstheme="minorHAnsi"/>
          <w:sz w:val="24"/>
          <w:szCs w:val="24"/>
          <w:rPrChange w:id="77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771" w:author="Devy Ramadhani" w:date="2022-05-14T10:09:00Z">
        <w:r w:rsidRPr="006A39C1" w:rsidDel="006A39C1">
          <w:rPr>
            <w:rFonts w:eastAsia="Times New Roman" w:cstheme="minorHAnsi"/>
            <w:sz w:val="24"/>
            <w:szCs w:val="24"/>
            <w:rPrChange w:id="772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kaum-</w:delText>
        </w:r>
      </w:del>
      <w:proofErr w:type="spellStart"/>
      <w:r w:rsidRPr="006A39C1">
        <w:rPr>
          <w:rFonts w:eastAsia="Times New Roman" w:cstheme="minorHAnsi"/>
          <w:sz w:val="24"/>
          <w:szCs w:val="24"/>
          <w:rPrChange w:id="77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kaum</w:t>
      </w:r>
      <w:proofErr w:type="spellEnd"/>
      <w:r w:rsidRPr="006A39C1">
        <w:rPr>
          <w:rFonts w:eastAsia="Times New Roman" w:cstheme="minorHAnsi"/>
          <w:sz w:val="24"/>
          <w:szCs w:val="24"/>
          <w:rPrChange w:id="77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7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rebahan</w:t>
      </w:r>
      <w:proofErr w:type="spellEnd"/>
      <w:r w:rsidRPr="006A39C1">
        <w:rPr>
          <w:rFonts w:eastAsia="Times New Roman" w:cstheme="minorHAnsi"/>
          <w:sz w:val="24"/>
          <w:szCs w:val="24"/>
          <w:rPrChange w:id="77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77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kerjaannya</w:t>
      </w:r>
      <w:proofErr w:type="spellEnd"/>
      <w:r w:rsidRPr="006A39C1">
        <w:rPr>
          <w:rFonts w:eastAsia="Times New Roman" w:cstheme="minorHAnsi"/>
          <w:sz w:val="24"/>
          <w:szCs w:val="24"/>
          <w:rPrChange w:id="77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7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tiduran</w:t>
      </w:r>
      <w:proofErr w:type="spellEnd"/>
      <w:r w:rsidRPr="006A39C1">
        <w:rPr>
          <w:rFonts w:eastAsia="Times New Roman" w:cstheme="minorHAnsi"/>
          <w:sz w:val="24"/>
          <w:szCs w:val="24"/>
          <w:rPrChange w:id="78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dan </w:t>
      </w:r>
      <w:proofErr w:type="spellStart"/>
      <w:r w:rsidRPr="006A39C1">
        <w:rPr>
          <w:rFonts w:eastAsia="Times New Roman" w:cstheme="minorHAnsi"/>
          <w:sz w:val="24"/>
          <w:szCs w:val="24"/>
          <w:rPrChange w:id="78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hanya</w:t>
      </w:r>
      <w:proofErr w:type="spellEnd"/>
      <w:r w:rsidRPr="006A39C1">
        <w:rPr>
          <w:rFonts w:eastAsia="Times New Roman" w:cstheme="minorHAnsi"/>
          <w:sz w:val="24"/>
          <w:szCs w:val="24"/>
          <w:rPrChange w:id="78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8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buka</w:t>
      </w:r>
      <w:proofErr w:type="spellEnd"/>
      <w:r w:rsidRPr="006A39C1">
        <w:rPr>
          <w:rFonts w:eastAsia="Times New Roman" w:cstheme="minorHAnsi"/>
          <w:sz w:val="24"/>
          <w:szCs w:val="24"/>
          <w:rPrChange w:id="78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8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tutup</w:t>
      </w:r>
      <w:proofErr w:type="spellEnd"/>
      <w:r w:rsidRPr="006A39C1">
        <w:rPr>
          <w:rFonts w:eastAsia="Times New Roman" w:cstheme="minorHAnsi"/>
          <w:sz w:val="24"/>
          <w:szCs w:val="24"/>
          <w:rPrChange w:id="78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media </w:t>
      </w:r>
      <w:proofErr w:type="spellStart"/>
      <w:r w:rsidRPr="006A39C1">
        <w:rPr>
          <w:rFonts w:eastAsia="Times New Roman" w:cstheme="minorHAnsi"/>
          <w:sz w:val="24"/>
          <w:szCs w:val="24"/>
          <w:rPrChange w:id="78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sosial</w:t>
      </w:r>
      <w:proofErr w:type="spellEnd"/>
      <w:r w:rsidRPr="006A39C1">
        <w:rPr>
          <w:rFonts w:eastAsia="Times New Roman" w:cstheme="minorHAnsi"/>
          <w:sz w:val="24"/>
          <w:szCs w:val="24"/>
          <w:rPrChange w:id="78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8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6A39C1">
        <w:rPr>
          <w:rFonts w:eastAsia="Times New Roman" w:cstheme="minorHAnsi"/>
          <w:sz w:val="24"/>
          <w:szCs w:val="24"/>
          <w:rPrChange w:id="79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9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pura-pura</w:t>
      </w:r>
      <w:proofErr w:type="spellEnd"/>
      <w:r w:rsidRPr="006A39C1">
        <w:rPr>
          <w:rFonts w:eastAsia="Times New Roman" w:cstheme="minorHAnsi"/>
          <w:sz w:val="24"/>
          <w:szCs w:val="24"/>
          <w:rPrChange w:id="79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9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sibuk</w:t>
      </w:r>
      <w:proofErr w:type="spellEnd"/>
      <w:r w:rsidRPr="006A39C1">
        <w:rPr>
          <w:rFonts w:eastAsia="Times New Roman" w:cstheme="minorHAnsi"/>
          <w:sz w:val="24"/>
          <w:szCs w:val="24"/>
          <w:rPrChange w:id="79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9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</w:t>
      </w:r>
      <w:proofErr w:type="spellEnd"/>
      <w:r w:rsidRPr="006A39C1">
        <w:rPr>
          <w:rFonts w:eastAsia="Times New Roman" w:cstheme="minorHAnsi"/>
          <w:sz w:val="24"/>
          <w:szCs w:val="24"/>
          <w:rPrChange w:id="79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9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6A39C1">
        <w:rPr>
          <w:rFonts w:eastAsia="Times New Roman" w:cstheme="minorHAnsi"/>
          <w:sz w:val="24"/>
          <w:szCs w:val="24"/>
          <w:rPrChange w:id="79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9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6A39C1">
        <w:rPr>
          <w:rFonts w:eastAsia="Times New Roman" w:cstheme="minorHAnsi"/>
          <w:sz w:val="24"/>
          <w:szCs w:val="24"/>
          <w:rPrChange w:id="80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80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6A39C1">
        <w:rPr>
          <w:rFonts w:eastAsia="Times New Roman" w:cstheme="minorHAnsi"/>
          <w:sz w:val="24"/>
          <w:szCs w:val="24"/>
          <w:rPrChange w:id="80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</w:t>
      </w:r>
      <w:r w:rsidRPr="006A39C1">
        <w:rPr>
          <w:rFonts w:eastAsia="Times New Roman" w:cstheme="minorHAnsi"/>
          <w:i/>
          <w:iCs/>
          <w:sz w:val="24"/>
          <w:szCs w:val="24"/>
          <w:rPrChange w:id="80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chat.</w:t>
      </w:r>
      <w:r w:rsidRPr="006A39C1">
        <w:rPr>
          <w:rFonts w:eastAsia="Times New Roman" w:cstheme="minorHAnsi"/>
          <w:sz w:val="24"/>
          <w:szCs w:val="24"/>
          <w:rPrChange w:id="80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 </w:t>
      </w:r>
      <w:proofErr w:type="spellStart"/>
    </w:p>
    <w:p w14:paraId="06AF55DB" w14:textId="77777777" w:rsidR="00927764" w:rsidRPr="006A39C1" w:rsidRDefault="00927764" w:rsidP="006A39C1">
      <w:pPr>
        <w:shd w:val="clear" w:color="auto" w:fill="F5F5F5"/>
        <w:spacing w:after="375"/>
        <w:ind w:firstLine="720"/>
        <w:jc w:val="both"/>
        <w:rPr>
          <w:rFonts w:eastAsia="Times New Roman" w:cstheme="minorHAnsi"/>
          <w:sz w:val="24"/>
          <w:szCs w:val="24"/>
          <w:rPrChange w:id="80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806" w:author="Devy Ramadhani" w:date="2022-05-14T10:09:00Z">
          <w:pPr>
            <w:shd w:val="clear" w:color="auto" w:fill="F5F5F5"/>
            <w:spacing w:after="375"/>
          </w:pPr>
        </w:pPrChange>
      </w:pPr>
      <w:r w:rsidRPr="006A39C1">
        <w:rPr>
          <w:rFonts w:eastAsia="Times New Roman" w:cstheme="minorHAnsi"/>
          <w:sz w:val="24"/>
          <w:szCs w:val="24"/>
          <w:rPrChange w:id="80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</w:t>
      </w:r>
      <w:proofErr w:type="spellEnd"/>
      <w:r w:rsidRPr="006A39C1">
        <w:rPr>
          <w:rFonts w:eastAsia="Times New Roman" w:cstheme="minorHAnsi"/>
          <w:sz w:val="24"/>
          <w:szCs w:val="24"/>
          <w:rPrChange w:id="80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0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6A39C1">
        <w:rPr>
          <w:rFonts w:eastAsia="Times New Roman" w:cstheme="minorHAnsi"/>
          <w:sz w:val="24"/>
          <w:szCs w:val="24"/>
          <w:rPrChange w:id="81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1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inilah</w:t>
      </w:r>
      <w:proofErr w:type="spellEnd"/>
      <w:r w:rsidRPr="006A39C1">
        <w:rPr>
          <w:rFonts w:eastAsia="Times New Roman" w:cstheme="minorHAnsi"/>
          <w:sz w:val="24"/>
          <w:szCs w:val="24"/>
          <w:rPrChange w:id="81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81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6A39C1">
        <w:rPr>
          <w:rFonts w:eastAsia="Times New Roman" w:cstheme="minorHAnsi"/>
          <w:sz w:val="24"/>
          <w:szCs w:val="24"/>
          <w:rPrChange w:id="81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lemak-lemak yang </w:t>
      </w:r>
      <w:proofErr w:type="spellStart"/>
      <w:r w:rsidRPr="006A39C1">
        <w:rPr>
          <w:rFonts w:eastAsia="Times New Roman" w:cstheme="minorHAnsi"/>
          <w:sz w:val="24"/>
          <w:szCs w:val="24"/>
          <w:rPrChange w:id="81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seharusnya</w:t>
      </w:r>
      <w:proofErr w:type="spellEnd"/>
      <w:r w:rsidRPr="006A39C1">
        <w:rPr>
          <w:rFonts w:eastAsia="Times New Roman" w:cstheme="minorHAnsi"/>
          <w:sz w:val="24"/>
          <w:szCs w:val="24"/>
          <w:rPrChange w:id="81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1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dibakar</w:t>
      </w:r>
      <w:proofErr w:type="spellEnd"/>
      <w:r w:rsidRPr="006A39C1">
        <w:rPr>
          <w:rFonts w:eastAsia="Times New Roman" w:cstheme="minorHAnsi"/>
          <w:sz w:val="24"/>
          <w:szCs w:val="24"/>
          <w:rPrChange w:id="81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1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6A39C1">
        <w:rPr>
          <w:rFonts w:eastAsia="Times New Roman" w:cstheme="minorHAnsi"/>
          <w:sz w:val="24"/>
          <w:szCs w:val="24"/>
          <w:rPrChange w:id="82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2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memilih</w:t>
      </w:r>
      <w:proofErr w:type="spellEnd"/>
      <w:r w:rsidRPr="006A39C1">
        <w:rPr>
          <w:rFonts w:eastAsia="Times New Roman" w:cstheme="minorHAnsi"/>
          <w:sz w:val="24"/>
          <w:szCs w:val="24"/>
          <w:rPrChange w:id="82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2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ikutan</w:t>
      </w:r>
      <w:proofErr w:type="spellEnd"/>
      <w:r w:rsidRPr="006A39C1">
        <w:rPr>
          <w:rFonts w:eastAsia="Times New Roman" w:cstheme="minorHAnsi"/>
          <w:sz w:val="24"/>
          <w:szCs w:val="24"/>
          <w:rPrChange w:id="82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2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 w:rsidRPr="006A39C1">
        <w:rPr>
          <w:rFonts w:eastAsia="Times New Roman" w:cstheme="minorHAnsi"/>
          <w:sz w:val="24"/>
          <w:szCs w:val="24"/>
          <w:rPrChange w:id="82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2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6A39C1">
        <w:rPr>
          <w:rFonts w:eastAsia="Times New Roman" w:cstheme="minorHAnsi"/>
          <w:sz w:val="24"/>
          <w:szCs w:val="24"/>
          <w:rPrChange w:id="82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Jadi </w:t>
      </w:r>
      <w:proofErr w:type="spellStart"/>
      <w:r w:rsidRPr="006A39C1">
        <w:rPr>
          <w:rFonts w:eastAsia="Times New Roman" w:cstheme="minorHAnsi"/>
          <w:sz w:val="24"/>
          <w:szCs w:val="24"/>
          <w:rPrChange w:id="82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simpanan</w:t>
      </w:r>
      <w:proofErr w:type="spellEnd"/>
      <w:r w:rsidRPr="006A39C1">
        <w:rPr>
          <w:rFonts w:eastAsia="Times New Roman" w:cstheme="minorHAnsi"/>
          <w:sz w:val="24"/>
          <w:szCs w:val="24"/>
          <w:rPrChange w:id="83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3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ditubuhmu</w:t>
      </w:r>
      <w:proofErr w:type="spellEnd"/>
      <w:r w:rsidRPr="006A39C1">
        <w:rPr>
          <w:rFonts w:eastAsia="Times New Roman" w:cstheme="minorHAnsi"/>
          <w:sz w:val="24"/>
          <w:szCs w:val="24"/>
          <w:rPrChange w:id="83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83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dimana</w:t>
      </w:r>
      <w:proofErr w:type="spellEnd"/>
      <w:r w:rsidRPr="006A39C1">
        <w:rPr>
          <w:rFonts w:eastAsia="Times New Roman" w:cstheme="minorHAnsi"/>
          <w:sz w:val="24"/>
          <w:szCs w:val="24"/>
          <w:rPrChange w:id="83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-mana.</w:t>
      </w:r>
    </w:p>
    <w:p w14:paraId="0F7D6344" w14:textId="77777777" w:rsidR="00927764" w:rsidRPr="006A39C1" w:rsidDel="006A39C1" w:rsidRDefault="00927764" w:rsidP="00B06DFD">
      <w:pPr>
        <w:shd w:val="clear" w:color="auto" w:fill="F5F5F5"/>
        <w:spacing w:after="375"/>
        <w:ind w:firstLine="720"/>
        <w:jc w:val="both"/>
        <w:rPr>
          <w:del w:id="835" w:author="Devy Ramadhani" w:date="2022-05-14T10:09:00Z"/>
          <w:rFonts w:eastAsia="Times New Roman" w:cstheme="minorHAnsi"/>
          <w:sz w:val="24"/>
          <w:szCs w:val="24"/>
          <w:rPrChange w:id="836" w:author="Devy Ramadhani" w:date="2022-05-14T10:11:00Z">
            <w:rPr>
              <w:del w:id="837" w:author="Devy Ramadhani" w:date="2022-05-14T10:09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838" w:author="Devy Ramadhani" w:date="2022-05-14T10:01:00Z">
          <w:pPr>
            <w:shd w:val="clear" w:color="auto" w:fill="F5F5F5"/>
            <w:spacing w:after="375"/>
          </w:pPr>
        </w:pPrChange>
      </w:pPr>
      <w:r w:rsidRPr="006A39C1">
        <w:rPr>
          <w:rFonts w:eastAsia="Times New Roman" w:cstheme="minorHAnsi"/>
          <w:sz w:val="24"/>
          <w:szCs w:val="24"/>
          <w:rPrChange w:id="83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Jadi, </w:t>
      </w:r>
      <w:proofErr w:type="spellStart"/>
      <w:r w:rsidRPr="006A39C1">
        <w:rPr>
          <w:rFonts w:eastAsia="Times New Roman" w:cstheme="minorHAnsi"/>
          <w:sz w:val="24"/>
          <w:szCs w:val="24"/>
          <w:rPrChange w:id="84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jangan</w:t>
      </w:r>
      <w:proofErr w:type="spellEnd"/>
      <w:r w:rsidRPr="006A39C1">
        <w:rPr>
          <w:rFonts w:eastAsia="Times New Roman" w:cstheme="minorHAnsi"/>
          <w:sz w:val="24"/>
          <w:szCs w:val="24"/>
          <w:rPrChange w:id="84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4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salahkan</w:t>
      </w:r>
      <w:proofErr w:type="spellEnd"/>
      <w:r w:rsidRPr="006A39C1">
        <w:rPr>
          <w:rFonts w:eastAsia="Times New Roman" w:cstheme="minorHAnsi"/>
          <w:sz w:val="24"/>
          <w:szCs w:val="24"/>
          <w:rPrChange w:id="84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4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hujannya</w:t>
      </w:r>
      <w:proofErr w:type="spellEnd"/>
      <w:r w:rsidRPr="006A39C1">
        <w:rPr>
          <w:rFonts w:eastAsia="Times New Roman" w:cstheme="minorHAnsi"/>
          <w:sz w:val="24"/>
          <w:szCs w:val="24"/>
          <w:rPrChange w:id="84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84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6A39C1">
        <w:rPr>
          <w:rFonts w:eastAsia="Times New Roman" w:cstheme="minorHAnsi"/>
          <w:sz w:val="24"/>
          <w:szCs w:val="24"/>
          <w:rPrChange w:id="84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4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nafsu</w:t>
      </w:r>
      <w:proofErr w:type="spellEnd"/>
      <w:r w:rsidRPr="006A39C1">
        <w:rPr>
          <w:rFonts w:eastAsia="Times New Roman" w:cstheme="minorHAnsi"/>
          <w:sz w:val="24"/>
          <w:szCs w:val="24"/>
          <w:rPrChange w:id="84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5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A39C1">
        <w:rPr>
          <w:rFonts w:eastAsia="Times New Roman" w:cstheme="minorHAnsi"/>
          <w:sz w:val="24"/>
          <w:szCs w:val="24"/>
          <w:rPrChange w:id="85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5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6A39C1">
        <w:rPr>
          <w:rFonts w:eastAsia="Times New Roman" w:cstheme="minorHAnsi"/>
          <w:sz w:val="24"/>
          <w:szCs w:val="24"/>
          <w:rPrChange w:id="85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5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6A39C1">
        <w:rPr>
          <w:rFonts w:eastAsia="Times New Roman" w:cstheme="minorHAnsi"/>
          <w:sz w:val="24"/>
          <w:szCs w:val="24"/>
          <w:rPrChange w:id="85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5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banyak</w:t>
      </w:r>
      <w:proofErr w:type="spellEnd"/>
      <w:r w:rsidRPr="006A39C1">
        <w:rPr>
          <w:rFonts w:eastAsia="Times New Roman" w:cstheme="minorHAnsi"/>
          <w:sz w:val="24"/>
          <w:szCs w:val="24"/>
          <w:rPrChange w:id="85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5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6A39C1">
        <w:rPr>
          <w:rFonts w:eastAsia="Times New Roman" w:cstheme="minorHAnsi"/>
          <w:sz w:val="24"/>
          <w:szCs w:val="24"/>
          <w:rPrChange w:id="85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6A39C1">
        <w:rPr>
          <w:rFonts w:eastAsia="Times New Roman" w:cstheme="minorHAnsi"/>
          <w:sz w:val="24"/>
          <w:szCs w:val="24"/>
          <w:rPrChange w:id="86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6A39C1">
        <w:rPr>
          <w:rFonts w:eastAsia="Times New Roman" w:cstheme="minorHAnsi"/>
          <w:sz w:val="24"/>
          <w:szCs w:val="24"/>
          <w:rPrChange w:id="86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86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6A39C1">
        <w:rPr>
          <w:rFonts w:eastAsia="Times New Roman" w:cstheme="minorHAnsi"/>
          <w:sz w:val="24"/>
          <w:szCs w:val="24"/>
          <w:rPrChange w:id="86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86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6A39C1">
        <w:rPr>
          <w:rFonts w:eastAsia="Times New Roman" w:cstheme="minorHAnsi"/>
          <w:sz w:val="24"/>
          <w:szCs w:val="24"/>
          <w:rPrChange w:id="86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6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6A39C1">
        <w:rPr>
          <w:rFonts w:eastAsia="Times New Roman" w:cstheme="minorHAnsi"/>
          <w:sz w:val="24"/>
          <w:szCs w:val="24"/>
          <w:rPrChange w:id="86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6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mengendalikan</w:t>
      </w:r>
      <w:proofErr w:type="spellEnd"/>
      <w:r w:rsidRPr="006A39C1">
        <w:rPr>
          <w:rFonts w:eastAsia="Times New Roman" w:cstheme="minorHAnsi"/>
          <w:sz w:val="24"/>
          <w:szCs w:val="24"/>
          <w:rPrChange w:id="86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7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r w:rsidRPr="006A39C1">
        <w:rPr>
          <w:rFonts w:eastAsia="Times New Roman" w:cstheme="minorHAnsi"/>
          <w:sz w:val="24"/>
          <w:szCs w:val="24"/>
          <w:rPrChange w:id="87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87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Kalau</w:t>
      </w:r>
      <w:proofErr w:type="spellEnd"/>
      <w:r w:rsidRPr="006A39C1">
        <w:rPr>
          <w:rFonts w:eastAsia="Times New Roman" w:cstheme="minorHAnsi"/>
          <w:sz w:val="24"/>
          <w:szCs w:val="24"/>
          <w:rPrChange w:id="87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7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tiba-tiba</w:t>
      </w:r>
      <w:proofErr w:type="spellEnd"/>
      <w:r w:rsidRPr="006A39C1">
        <w:rPr>
          <w:rFonts w:eastAsia="Times New Roman" w:cstheme="minorHAnsi"/>
          <w:sz w:val="24"/>
          <w:szCs w:val="24"/>
          <w:rPrChange w:id="87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7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6A39C1">
        <w:rPr>
          <w:rFonts w:eastAsia="Times New Roman" w:cstheme="minorHAnsi"/>
          <w:sz w:val="24"/>
          <w:szCs w:val="24"/>
          <w:rPrChange w:id="87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badan </w:t>
      </w:r>
      <w:proofErr w:type="spellStart"/>
      <w:r w:rsidRPr="006A39C1">
        <w:rPr>
          <w:rFonts w:eastAsia="Times New Roman" w:cstheme="minorHAnsi"/>
          <w:sz w:val="24"/>
          <w:szCs w:val="24"/>
          <w:rPrChange w:id="87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proofErr w:type="spellEnd"/>
      <w:r w:rsidRPr="006A39C1">
        <w:rPr>
          <w:rFonts w:eastAsia="Times New Roman" w:cstheme="minorHAnsi"/>
          <w:sz w:val="24"/>
          <w:szCs w:val="24"/>
          <w:rPrChange w:id="87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8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tergelincir</w:t>
      </w:r>
      <w:proofErr w:type="spellEnd"/>
      <w:r w:rsidRPr="006A39C1">
        <w:rPr>
          <w:rFonts w:eastAsia="Times New Roman" w:cstheme="minorHAnsi"/>
          <w:sz w:val="24"/>
          <w:szCs w:val="24"/>
          <w:rPrChange w:id="88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8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</w:t>
      </w:r>
      <w:proofErr w:type="spellEnd"/>
      <w:r w:rsidRPr="006A39C1">
        <w:rPr>
          <w:rFonts w:eastAsia="Times New Roman" w:cstheme="minorHAnsi"/>
          <w:sz w:val="24"/>
          <w:szCs w:val="24"/>
          <w:rPrChange w:id="88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8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kekanan</w:t>
      </w:r>
      <w:proofErr w:type="spellEnd"/>
      <w:r w:rsidRPr="006A39C1">
        <w:rPr>
          <w:rFonts w:eastAsia="Times New Roman" w:cstheme="minorHAnsi"/>
          <w:sz w:val="24"/>
          <w:szCs w:val="24"/>
          <w:rPrChange w:id="88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6A39C1">
        <w:rPr>
          <w:rFonts w:eastAsia="Times New Roman" w:cstheme="minorHAnsi"/>
          <w:sz w:val="24"/>
          <w:szCs w:val="24"/>
          <w:rPrChange w:id="88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6A39C1">
        <w:rPr>
          <w:rFonts w:eastAsia="Times New Roman" w:cstheme="minorHAnsi"/>
          <w:sz w:val="24"/>
          <w:szCs w:val="24"/>
          <w:rPrChange w:id="88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8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88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  <w:proofErr w:type="spellStart"/>
      <w:r w:rsidRPr="006A39C1">
        <w:rPr>
          <w:rFonts w:eastAsia="Times New Roman" w:cstheme="minorHAnsi"/>
          <w:sz w:val="24"/>
          <w:szCs w:val="24"/>
          <w:rPrChange w:id="89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6A39C1">
        <w:rPr>
          <w:rFonts w:eastAsia="Times New Roman" w:cstheme="minorHAnsi"/>
          <w:sz w:val="24"/>
          <w:szCs w:val="24"/>
          <w:rPrChange w:id="89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9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ingat-ingat</w:t>
      </w:r>
      <w:proofErr w:type="spellEnd"/>
      <w:r w:rsidRPr="006A39C1">
        <w:rPr>
          <w:rFonts w:eastAsia="Times New Roman" w:cstheme="minorHAnsi"/>
          <w:sz w:val="24"/>
          <w:szCs w:val="24"/>
          <w:rPrChange w:id="89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9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</w:t>
      </w:r>
      <w:proofErr w:type="spellEnd"/>
      <w:r w:rsidRPr="006A39C1">
        <w:rPr>
          <w:rFonts w:eastAsia="Times New Roman" w:cstheme="minorHAnsi"/>
          <w:sz w:val="24"/>
          <w:szCs w:val="24"/>
          <w:rPrChange w:id="89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89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6A39C1">
        <w:rPr>
          <w:rFonts w:eastAsia="Times New Roman" w:cstheme="minorHAnsi"/>
          <w:sz w:val="24"/>
          <w:szCs w:val="24"/>
          <w:rPrChange w:id="89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9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A39C1">
        <w:rPr>
          <w:rFonts w:eastAsia="Times New Roman" w:cstheme="minorHAnsi"/>
          <w:sz w:val="24"/>
          <w:szCs w:val="24"/>
          <w:rPrChange w:id="89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90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6A39C1">
        <w:rPr>
          <w:rFonts w:eastAsia="Times New Roman" w:cstheme="minorHAnsi"/>
          <w:sz w:val="24"/>
          <w:szCs w:val="24"/>
          <w:rPrChange w:id="90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90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hujan?</w:t>
      </w:r>
    </w:p>
    <w:p w14:paraId="5855DDBA" w14:textId="24EEAB59" w:rsidR="00927764" w:rsidRPr="006A39C1" w:rsidRDefault="00927764" w:rsidP="006A39C1">
      <w:pPr>
        <w:shd w:val="clear" w:color="auto" w:fill="F5F5F5"/>
        <w:spacing w:after="375"/>
        <w:ind w:firstLine="720"/>
        <w:jc w:val="both"/>
        <w:rPr>
          <w:rFonts w:eastAsia="Times New Roman" w:cstheme="minorHAnsi"/>
          <w:sz w:val="24"/>
          <w:szCs w:val="24"/>
          <w:rPrChange w:id="90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904" w:author="Devy Ramadhani" w:date="2022-05-14T10:09:00Z">
          <w:pPr>
            <w:shd w:val="clear" w:color="auto" w:fill="F5F5F5"/>
            <w:spacing w:after="375"/>
          </w:pPr>
        </w:pPrChange>
      </w:pPr>
      <w:r w:rsidRPr="006A39C1">
        <w:rPr>
          <w:rFonts w:eastAsia="Times New Roman" w:cstheme="minorHAnsi"/>
          <w:sz w:val="24"/>
          <w:szCs w:val="24"/>
          <w:rPrChange w:id="90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6A39C1">
        <w:rPr>
          <w:rFonts w:eastAsia="Times New Roman" w:cstheme="minorHAnsi"/>
          <w:sz w:val="24"/>
          <w:szCs w:val="24"/>
          <w:rPrChange w:id="90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rebus </w:t>
      </w:r>
      <w:proofErr w:type="spellStart"/>
      <w:r w:rsidRPr="006A39C1">
        <w:rPr>
          <w:rFonts w:eastAsia="Times New Roman" w:cstheme="minorHAnsi"/>
          <w:sz w:val="24"/>
          <w:szCs w:val="24"/>
          <w:rPrChange w:id="90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kuah</w:t>
      </w:r>
      <w:proofErr w:type="spellEnd"/>
      <w:r w:rsidRPr="006A39C1">
        <w:rPr>
          <w:rFonts w:eastAsia="Times New Roman" w:cstheme="minorHAnsi"/>
          <w:sz w:val="24"/>
          <w:szCs w:val="24"/>
          <w:rPrChange w:id="90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susu </w:t>
      </w:r>
      <w:proofErr w:type="spellStart"/>
      <w:r w:rsidRPr="006A39C1">
        <w:rPr>
          <w:rFonts w:eastAsia="Times New Roman" w:cstheme="minorHAnsi"/>
          <w:sz w:val="24"/>
          <w:szCs w:val="24"/>
          <w:rPrChange w:id="90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ditambah</w:t>
      </w:r>
      <w:proofErr w:type="spellEnd"/>
      <w:r w:rsidRPr="006A39C1">
        <w:rPr>
          <w:rFonts w:eastAsia="Times New Roman" w:cstheme="minorHAnsi"/>
          <w:sz w:val="24"/>
          <w:szCs w:val="24"/>
          <w:rPrChange w:id="91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91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telur</w:t>
      </w:r>
      <w:proofErr w:type="spellEnd"/>
      <w:r w:rsidRPr="006A39C1">
        <w:rPr>
          <w:rFonts w:eastAsia="Times New Roman" w:cstheme="minorHAnsi"/>
          <w:sz w:val="24"/>
          <w:szCs w:val="24"/>
          <w:rPrChange w:id="91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91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6A39C1">
        <w:rPr>
          <w:rFonts w:eastAsia="Times New Roman" w:cstheme="minorHAnsi"/>
          <w:sz w:val="24"/>
          <w:szCs w:val="24"/>
          <w:rPrChange w:id="91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91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bisalah</w:t>
      </w:r>
      <w:proofErr w:type="spellEnd"/>
      <w:r w:rsidRPr="006A39C1">
        <w:rPr>
          <w:rFonts w:eastAsia="Times New Roman" w:cstheme="minorHAnsi"/>
          <w:sz w:val="24"/>
          <w:szCs w:val="24"/>
          <w:rPrChange w:id="91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91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6A39C1">
        <w:rPr>
          <w:rFonts w:eastAsia="Times New Roman" w:cstheme="minorHAnsi"/>
          <w:sz w:val="24"/>
          <w:szCs w:val="24"/>
          <w:rPrChange w:id="91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91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6A39C1">
        <w:rPr>
          <w:rFonts w:eastAsia="Times New Roman" w:cstheme="minorHAnsi"/>
          <w:sz w:val="24"/>
          <w:szCs w:val="24"/>
          <w:rPrChange w:id="92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500 </w:t>
      </w:r>
      <w:proofErr w:type="spellStart"/>
      <w:r w:rsidRPr="006A39C1">
        <w:rPr>
          <w:rFonts w:eastAsia="Times New Roman" w:cstheme="minorHAnsi"/>
          <w:sz w:val="24"/>
          <w:szCs w:val="24"/>
          <w:rPrChange w:id="92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del w:id="922" w:author="Devy Ramadhani" w:date="2022-05-14T10:10:00Z">
        <w:r w:rsidRPr="006A39C1" w:rsidDel="006A39C1">
          <w:rPr>
            <w:rFonts w:eastAsia="Times New Roman" w:cstheme="minorHAnsi"/>
            <w:sz w:val="24"/>
            <w:szCs w:val="24"/>
            <w:rPrChange w:id="923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 HAHA</w:delText>
        </w:r>
      </w:del>
      <w:r w:rsidRPr="006A39C1">
        <w:rPr>
          <w:rFonts w:eastAsia="Times New Roman" w:cstheme="minorHAnsi"/>
          <w:sz w:val="24"/>
          <w:szCs w:val="24"/>
          <w:rPrChange w:id="92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14:paraId="712800FC" w14:textId="77777777" w:rsidR="00927764" w:rsidRPr="006A39C1" w:rsidRDefault="00927764" w:rsidP="00B06DFD">
      <w:pPr>
        <w:shd w:val="clear" w:color="auto" w:fill="F5F5F5"/>
        <w:jc w:val="both"/>
        <w:rPr>
          <w:rFonts w:eastAsia="Times New Roman" w:cstheme="minorHAnsi"/>
          <w:sz w:val="24"/>
          <w:szCs w:val="24"/>
          <w:rPrChange w:id="92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926" w:author="Devy Ramadhani" w:date="2022-05-14T10:01:00Z">
          <w:pPr>
            <w:shd w:val="clear" w:color="auto" w:fill="F5F5F5"/>
          </w:pPr>
        </w:pPrChange>
      </w:pPr>
      <w:r w:rsidRPr="006A39C1">
        <w:rPr>
          <w:rFonts w:eastAsia="Times New Roman" w:cstheme="minorHAnsi"/>
          <w:sz w:val="24"/>
          <w:szCs w:val="24"/>
          <w:rPrChange w:id="92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Salam,</w:t>
      </w:r>
      <w:r w:rsidRPr="006A39C1">
        <w:rPr>
          <w:rFonts w:eastAsia="Times New Roman" w:cstheme="minorHAnsi"/>
          <w:sz w:val="24"/>
          <w:szCs w:val="24"/>
          <w:rPrChange w:id="92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</w:r>
      <w:proofErr w:type="spellStart"/>
      <w:r w:rsidRPr="006A39C1">
        <w:rPr>
          <w:rFonts w:eastAsia="Times New Roman" w:cstheme="minorHAnsi"/>
          <w:sz w:val="24"/>
          <w:szCs w:val="24"/>
          <w:rPrChange w:id="92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Listhia</w:t>
      </w:r>
      <w:proofErr w:type="spellEnd"/>
      <w:r w:rsidRPr="006A39C1">
        <w:rPr>
          <w:rFonts w:eastAsia="Times New Roman" w:cstheme="minorHAnsi"/>
          <w:sz w:val="24"/>
          <w:szCs w:val="24"/>
          <w:rPrChange w:id="93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H. Rahman</w:t>
      </w:r>
    </w:p>
    <w:p w14:paraId="26BAAA47" w14:textId="77777777" w:rsidR="00927764" w:rsidRPr="00C50A1E" w:rsidRDefault="00927764" w:rsidP="00927764"/>
    <w:p w14:paraId="62231A77" w14:textId="77777777" w:rsidR="00927764" w:rsidRPr="005A045A" w:rsidRDefault="00927764" w:rsidP="00927764">
      <w:pPr>
        <w:rPr>
          <w:i/>
        </w:rPr>
      </w:pPr>
    </w:p>
    <w:p w14:paraId="77BB3BA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4ECF34C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AC337" w14:textId="77777777" w:rsidR="00F419AB" w:rsidRDefault="00F419AB">
      <w:r>
        <w:separator/>
      </w:r>
    </w:p>
  </w:endnote>
  <w:endnote w:type="continuationSeparator" w:id="0">
    <w:p w14:paraId="5D0F8C01" w14:textId="77777777" w:rsidR="00F419AB" w:rsidRDefault="00F41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1E11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8452123" w14:textId="77777777" w:rsidR="00941E77" w:rsidRDefault="00F419AB">
    <w:pPr>
      <w:pStyle w:val="Footer"/>
    </w:pPr>
  </w:p>
  <w:p w14:paraId="3F151922" w14:textId="77777777" w:rsidR="00941E77" w:rsidRDefault="00F41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D316E" w14:textId="77777777" w:rsidR="00F419AB" w:rsidRDefault="00F419AB">
      <w:r>
        <w:separator/>
      </w:r>
    </w:p>
  </w:footnote>
  <w:footnote w:type="continuationSeparator" w:id="0">
    <w:p w14:paraId="7D742ECD" w14:textId="77777777" w:rsidR="00F419AB" w:rsidRDefault="00F41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21174">
    <w:abstractNumId w:val="0"/>
  </w:num>
  <w:num w:numId="2" w16cid:durableId="2089106451">
    <w:abstractNumId w:val="2"/>
  </w:num>
  <w:num w:numId="3" w16cid:durableId="11379598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vy Ramadhani">
    <w15:presenceInfo w15:providerId="AD" w15:userId="S::devyramadhani@originalofice.com::038eb540-c039-4ca3-99de-16831cad7c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346240"/>
    <w:rsid w:val="003918F4"/>
    <w:rsid w:val="0042167F"/>
    <w:rsid w:val="006A39C1"/>
    <w:rsid w:val="00875474"/>
    <w:rsid w:val="00924DF5"/>
    <w:rsid w:val="00927764"/>
    <w:rsid w:val="00B06DFD"/>
    <w:rsid w:val="00BE1AC6"/>
    <w:rsid w:val="00C20908"/>
    <w:rsid w:val="00F4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A498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346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Devy Ramadhani</cp:lastModifiedBy>
  <cp:revision>5</cp:revision>
  <dcterms:created xsi:type="dcterms:W3CDTF">2020-08-26T21:16:00Z</dcterms:created>
  <dcterms:modified xsi:type="dcterms:W3CDTF">2022-05-14T03:24:00Z</dcterms:modified>
</cp:coreProperties>
</file>