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823D"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E0B4B6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258A82E" w14:textId="77777777" w:rsidR="00927764" w:rsidRDefault="00927764" w:rsidP="00927764">
      <w:pPr>
        <w:jc w:val="center"/>
        <w:rPr>
          <w:rFonts w:ascii="Cambria" w:hAnsi="Cambria" w:cs="Times New Roman"/>
          <w:sz w:val="24"/>
          <w:szCs w:val="24"/>
        </w:rPr>
      </w:pPr>
    </w:p>
    <w:p w14:paraId="1E38A68F"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E5A781E" w14:textId="77777777" w:rsidR="00927764" w:rsidRPr="00C50A1E" w:rsidRDefault="00927764" w:rsidP="002E07D8">
      <w:pPr>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FBF0245" w14:textId="6524ED62" w:rsidR="00927764" w:rsidRDefault="00927764" w:rsidP="002E07D8">
      <w:pPr>
        <w:spacing w:line="270" w:lineRule="atLeast"/>
        <w:rPr>
          <w:ins w:id="0" w:author="waslaluddin mansyuri" w:date="2021-05-04T10:09:00Z"/>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4B3C1C2" w14:textId="77777777" w:rsidR="002E07D8" w:rsidRDefault="002E07D8" w:rsidP="002E07D8">
      <w:pPr>
        <w:spacing w:line="270" w:lineRule="atLeast"/>
        <w:rPr>
          <w:rFonts w:ascii="Roboto" w:eastAsia="Times New Roman" w:hAnsi="Roboto" w:cs="Times New Roman"/>
          <w:sz w:val="17"/>
          <w:szCs w:val="17"/>
        </w:rPr>
      </w:pPr>
    </w:p>
    <w:p w14:paraId="14A450DD" w14:textId="77777777" w:rsidR="002E07D8" w:rsidRPr="00C50A1E" w:rsidRDefault="002E07D8" w:rsidP="002E07D8">
      <w:pPr>
        <w:spacing w:line="270" w:lineRule="atLeast"/>
        <w:rPr>
          <w:rFonts w:ascii="Roboto" w:eastAsia="Times New Roman" w:hAnsi="Roboto" w:cs="Times New Roman"/>
          <w:sz w:val="17"/>
          <w:szCs w:val="17"/>
        </w:rPr>
      </w:pPr>
    </w:p>
    <w:p w14:paraId="0DC6F626" w14:textId="77777777" w:rsidR="00927764" w:rsidRPr="00C50A1E" w:rsidRDefault="00927764" w:rsidP="002E07D8">
      <w:pPr>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6246FBF" wp14:editId="0EDFB4D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4DDC4A2" w14:textId="3DF05517" w:rsidR="00927764" w:rsidRDefault="00927764" w:rsidP="00927764">
      <w:pPr>
        <w:spacing w:line="270" w:lineRule="atLeast"/>
        <w:jc w:val="center"/>
        <w:rPr>
          <w:ins w:id="1" w:author="waslaluddin mansyuri" w:date="2021-05-04T10:09:00Z"/>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7FD1717" w14:textId="536BAEFC" w:rsidR="002E07D8" w:rsidDel="002E07D8" w:rsidRDefault="002E07D8" w:rsidP="00927764">
      <w:pPr>
        <w:spacing w:line="270" w:lineRule="atLeast"/>
        <w:jc w:val="center"/>
        <w:rPr>
          <w:del w:id="2" w:author="waslaluddin mansyuri" w:date="2021-05-04T10:09:00Z"/>
          <w:rFonts w:ascii="Times New Roman" w:eastAsia="Times New Roman" w:hAnsi="Times New Roman" w:cs="Times New Roman"/>
          <w:sz w:val="18"/>
          <w:szCs w:val="18"/>
        </w:rPr>
      </w:pPr>
    </w:p>
    <w:p w14:paraId="7EAAE7B2" w14:textId="77777777" w:rsidR="002E07D8" w:rsidRPr="00C50A1E" w:rsidRDefault="002E07D8" w:rsidP="00927764">
      <w:pPr>
        <w:spacing w:line="270" w:lineRule="atLeast"/>
        <w:jc w:val="center"/>
        <w:rPr>
          <w:rFonts w:ascii="Times New Roman" w:eastAsia="Times New Roman" w:hAnsi="Times New Roman" w:cs="Times New Roman"/>
          <w:sz w:val="18"/>
          <w:szCs w:val="18"/>
        </w:rPr>
      </w:pPr>
    </w:p>
    <w:p w14:paraId="6ACD307F" w14:textId="77777777" w:rsidR="00927764" w:rsidRPr="002E07D8" w:rsidRDefault="00927764" w:rsidP="002E07D8">
      <w:pPr>
        <w:spacing w:after="375"/>
        <w:rPr>
          <w:rFonts w:ascii="Times New Roman" w:eastAsia="Times New Roman" w:hAnsi="Times New Roman" w:cs="Times New Roman"/>
          <w:sz w:val="24"/>
          <w:szCs w:val="24"/>
          <w:rPrChange w:id="3" w:author="waslaluddin mansyuri" w:date="2021-05-04T10:09:00Z">
            <w:rPr>
              <w:rFonts w:ascii="Times New Roman" w:eastAsia="Times New Roman" w:hAnsi="Times New Roman" w:cs="Times New Roman"/>
              <w:sz w:val="24"/>
              <w:szCs w:val="24"/>
            </w:rPr>
          </w:rPrChange>
        </w:rPr>
      </w:pPr>
      <w:r w:rsidRPr="002E07D8">
        <w:rPr>
          <w:rFonts w:ascii="Times New Roman" w:eastAsia="Times New Roman" w:hAnsi="Times New Roman" w:cs="Times New Roman"/>
          <w:sz w:val="24"/>
          <w:szCs w:val="24"/>
          <w:rPrChange w:id="4" w:author="waslaluddin mansyuri" w:date="2021-05-04T10:09:00Z">
            <w:rPr>
              <w:rFonts w:ascii="Times New Roman" w:eastAsia="Times New Roman" w:hAnsi="Times New Roman" w:cs="Times New Roman"/>
              <w:i/>
              <w:iCs/>
              <w:sz w:val="24"/>
              <w:szCs w:val="24"/>
            </w:rPr>
          </w:rPrChange>
        </w:rPr>
        <w:t>Hujan turun, berat badan naik, hubungan sama dia tetep temenan aja. Huft.</w:t>
      </w:r>
    </w:p>
    <w:p w14:paraId="5CCA7A70" w14:textId="7D878714"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w:t>
      </w:r>
      <w:r w:rsidR="002E07D8">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atau bakwan yang baru diangkat dari penggorengan di kala hujan?</w:t>
      </w:r>
    </w:p>
    <w:p w14:paraId="5EC7EFBB" w14:textId="0F1D24AB"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ins w:id="5" w:author="waslaluddin mansyuri" w:date="2021-05-04T10:10:00Z">
        <w:r w:rsidR="002E07D8">
          <w:rPr>
            <w:rFonts w:ascii="Times New Roman" w:eastAsia="Times New Roman" w:hAnsi="Times New Roman" w:cs="Times New Roman"/>
            <w:sz w:val="24"/>
            <w:szCs w:val="24"/>
          </w:rPr>
          <w:t>b</w:t>
        </w:r>
      </w:ins>
      <w:del w:id="6" w:author="waslaluddin mansyuri" w:date="2021-05-04T10:10:00Z">
        <w:r w:rsidRPr="002E07D8" w:rsidDel="002E07D8">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3744B8FE" w14:textId="77777777"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75648B14" w14:textId="77777777" w:rsidR="00DE330F" w:rsidRDefault="00927764" w:rsidP="00DE330F">
      <w:pPr>
        <w:rPr>
          <w:ins w:id="7" w:author="waslaluddin mansyuri" w:date="2021-05-04T10:11:00Z"/>
          <w:rFonts w:ascii="Times New Roman" w:eastAsia="Times New Roman" w:hAnsi="Times New Roman" w:cs="Times New Roman"/>
          <w:b/>
          <w:bCs/>
          <w:sz w:val="24"/>
          <w:szCs w:val="24"/>
        </w:rPr>
      </w:pPr>
      <w:r w:rsidRPr="00C50A1E">
        <w:rPr>
          <w:rFonts w:ascii="Times New Roman" w:eastAsia="Times New Roman" w:hAnsi="Times New Roman" w:cs="Times New Roman"/>
          <w:b/>
          <w:bCs/>
          <w:sz w:val="24"/>
          <w:szCs w:val="24"/>
        </w:rPr>
        <w:t>Mengapa Kita Merasa Lapar Ketika Hujan</w:t>
      </w:r>
    </w:p>
    <w:p w14:paraId="6279BCDE" w14:textId="2D3871BB" w:rsidR="00927764" w:rsidRPr="00DE330F" w:rsidRDefault="00927764" w:rsidP="00DE330F">
      <w:pPr>
        <w:rPr>
          <w:rFonts w:ascii="Times New Roman" w:eastAsia="Times New Roman" w:hAnsi="Times New Roman" w:cs="Times New Roman"/>
          <w:b/>
          <w:bCs/>
          <w:sz w:val="24"/>
          <w:szCs w:val="24"/>
          <w:rPrChange w:id="8" w:author="waslaluddin mansyuri" w:date="2021-05-04T10:11:00Z">
            <w:rPr>
              <w:rFonts w:ascii="Times New Roman" w:eastAsia="Times New Roman" w:hAnsi="Times New Roman" w:cs="Times New Roman"/>
              <w:sz w:val="24"/>
              <w:szCs w:val="24"/>
            </w:rPr>
          </w:rPrChange>
        </w:rPr>
        <w:pPrChange w:id="9" w:author="waslaluddin mansyuri" w:date="2021-05-04T10:11:00Z">
          <w:pPr>
            <w:spacing w:after="375"/>
          </w:pPr>
        </w:pPrChange>
      </w:pP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10" w:author="waslaluddin mansyuri" w:date="2021-05-04T10:11:00Z">
        <w:r w:rsidR="00DE330F">
          <w:rPr>
            <w:rFonts w:ascii="Times New Roman" w:eastAsia="Times New Roman" w:hAnsi="Times New Roman" w:cs="Times New Roman"/>
            <w:sz w:val="24"/>
            <w:szCs w:val="24"/>
          </w:rPr>
          <w:t>f</w:t>
        </w:r>
      </w:ins>
      <w:del w:id="11" w:author="waslaluddin mansyuri" w:date="2021-05-04T10:11:00Z">
        <w:r w:rsidDel="00DE330F">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734F6D42" w14:textId="77777777"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491F6A4C" w14:textId="77777777"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553DC00C" w14:textId="75969B5C"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ins w:id="12" w:author="waslaluddin mansyuri" w:date="2021-05-04T10:13:00Z">
        <w:r w:rsidR="00DE330F">
          <w:rPr>
            <w:rFonts w:ascii="Times New Roman" w:eastAsia="Times New Roman" w:hAnsi="Times New Roman" w:cs="Times New Roman"/>
            <w:sz w:val="24"/>
            <w:szCs w:val="24"/>
          </w:rPr>
          <w:t>-</w:t>
        </w:r>
      </w:ins>
      <w:r w:rsidRPr="00DE330F">
        <w:rPr>
          <w:rFonts w:ascii="Times New Roman" w:eastAsia="Times New Roman" w:hAnsi="Times New Roman" w:cs="Times New Roman"/>
          <w:sz w:val="24"/>
          <w:szCs w:val="24"/>
          <w:rPrChange w:id="13" w:author="waslaluddin mansyuri" w:date="2021-05-04T10:12:00Z">
            <w:rPr>
              <w:rFonts w:ascii="Times New Roman" w:eastAsia="Times New Roman" w:hAnsi="Times New Roman" w:cs="Times New Roman"/>
              <w:strike/>
              <w:sz w:val="24"/>
              <w:szCs w:val="24"/>
            </w:rPr>
          </w:rPrChange>
        </w:rPr>
        <w:t>seperti sikapnya padamu</w:t>
      </w:r>
      <w:ins w:id="14" w:author="waslaluddin mansyuri" w:date="2021-05-04T10:12:00Z">
        <w:r w:rsidR="00DE330F">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memang bisa jadi salah satu pencetus mengapa kita jadi suka makan. </w:t>
      </w:r>
    </w:p>
    <w:p w14:paraId="3CFD6F6A" w14:textId="77777777"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61A8144A" w14:textId="5E154A5A"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15" w:author="waslaluddin mansyuri" w:date="2021-05-04T10:13:00Z">
        <w:r w:rsidR="00DE330F">
          <w:rPr>
            <w:rFonts w:ascii="Times New Roman" w:eastAsia="Times New Roman" w:hAnsi="Times New Roman" w:cs="Times New Roman"/>
            <w:sz w:val="24"/>
            <w:szCs w:val="24"/>
          </w:rPr>
          <w:t>!</w:t>
        </w:r>
      </w:ins>
      <w:del w:id="16" w:author="waslaluddin mansyuri" w:date="2021-05-04T10:13:00Z">
        <w:r w:rsidRPr="00C50A1E" w:rsidDel="00DE330F">
          <w:rPr>
            <w:rFonts w:ascii="Times New Roman" w:eastAsia="Times New Roman" w:hAnsi="Times New Roman" w:cs="Times New Roman"/>
            <w:sz w:val="24"/>
            <w:szCs w:val="24"/>
          </w:rPr>
          <w:delText>~</w:delText>
        </w:r>
      </w:del>
    </w:p>
    <w:p w14:paraId="2CF74198" w14:textId="77777777" w:rsidR="00DE330F" w:rsidRDefault="00927764" w:rsidP="00DE330F">
      <w:pPr>
        <w:rPr>
          <w:ins w:id="17" w:author="waslaluddin mansyuri" w:date="2021-05-04T10:14:00Z"/>
          <w:rFonts w:ascii="Times New Roman" w:eastAsia="Times New Roman" w:hAnsi="Times New Roman" w:cs="Times New Roman"/>
          <w:b/>
          <w:bCs/>
          <w:sz w:val="24"/>
          <w:szCs w:val="24"/>
        </w:rPr>
        <w:pPrChange w:id="18" w:author="waslaluddin mansyuri" w:date="2021-05-04T10:14:00Z">
          <w:pPr>
            <w:spacing w:after="375"/>
          </w:pPr>
        </w:pPrChange>
      </w:pPr>
      <w:r w:rsidRPr="00C50A1E">
        <w:rPr>
          <w:rFonts w:ascii="Times New Roman" w:eastAsia="Times New Roman" w:hAnsi="Times New Roman" w:cs="Times New Roman"/>
          <w:b/>
          <w:bCs/>
          <w:sz w:val="24"/>
          <w:szCs w:val="24"/>
        </w:rPr>
        <w:t>Ternyata Ini yang Bisa Jadi Sebabnya</w:t>
      </w:r>
    </w:p>
    <w:p w14:paraId="081F5279" w14:textId="71D25441" w:rsidR="00927764" w:rsidRPr="00C50A1E" w:rsidRDefault="00927764" w:rsidP="00DE330F">
      <w:pPr>
        <w:rPr>
          <w:rFonts w:ascii="Times New Roman" w:eastAsia="Times New Roman" w:hAnsi="Times New Roman" w:cs="Times New Roman"/>
          <w:sz w:val="24"/>
          <w:szCs w:val="24"/>
        </w:rPr>
        <w:pPrChange w:id="19" w:author="waslaluddin mansyuri" w:date="2021-05-04T10:14:00Z">
          <w:pPr>
            <w:spacing w:after="375"/>
          </w:pPr>
        </w:pPrChange>
      </w:pPr>
      <w:del w:id="20" w:author="waslaluddin mansyuri" w:date="2021-05-04T10:14:00Z">
        <w:r w:rsidRPr="00C50A1E" w:rsidDel="00DE330F">
          <w:rPr>
            <w:rFonts w:ascii="Times New Roman" w:eastAsia="Times New Roman" w:hAnsi="Times New Roman" w:cs="Times New Roman"/>
            <w:b/>
            <w:bCs/>
            <w:sz w:val="24"/>
            <w:szCs w:val="24"/>
          </w:rPr>
          <w:delText>.</w:delText>
        </w:r>
      </w:del>
      <w:del w:id="21" w:author="waslaluddin mansyuri" w:date="2021-05-04T10:13:00Z">
        <w:r w:rsidRPr="00C50A1E" w:rsidDel="00DE330F">
          <w:rPr>
            <w:rFonts w:ascii="Times New Roman" w:eastAsia="Times New Roman" w:hAnsi="Times New Roman" w:cs="Times New Roman"/>
            <w:b/>
            <w:bCs/>
            <w:sz w:val="24"/>
            <w:szCs w:val="24"/>
          </w:rPr>
          <w:delText>..</w:delText>
        </w:r>
      </w:del>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34AB9B8A" w14:textId="77777777"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367ABDB9" w14:textId="77777777"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1DCD2BB7" w14:textId="77777777"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312C639" w14:textId="1450CA08"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w:t>
      </w:r>
      <w:ins w:id="22" w:author="waslaluddin mansyuri" w:date="2021-05-04T10:15:00Z">
        <w:r w:rsidR="00DE330F">
          <w:rPr>
            <w:rFonts w:ascii="Times New Roman" w:eastAsia="Times New Roman" w:hAnsi="Times New Roman" w:cs="Times New Roman"/>
            <w:sz w:val="24"/>
            <w:szCs w:val="24"/>
          </w:rPr>
          <w:t>,</w:t>
        </w:r>
      </w:ins>
      <w:del w:id="23" w:author="waslaluddin mansyuri" w:date="2021-05-04T10:15:00Z">
        <w:r w:rsidRPr="00C50A1E" w:rsidDel="00DE330F">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24" w:author="waslaluddin mansyuri" w:date="2021-05-04T10:15:00Z">
        <w:r w:rsidR="00DE330F">
          <w:rPr>
            <w:rFonts w:ascii="Times New Roman" w:eastAsia="Times New Roman" w:hAnsi="Times New Roman" w:cs="Times New Roman"/>
            <w:sz w:val="24"/>
            <w:szCs w:val="24"/>
          </w:rPr>
          <w:t>a</w:t>
        </w:r>
      </w:ins>
      <w:del w:id="25" w:author="waslaluddin mansyuri" w:date="2021-05-04T10:15:00Z">
        <w:r w:rsidRPr="00C50A1E" w:rsidDel="00DE330F">
          <w:rPr>
            <w:rFonts w:ascii="Times New Roman" w:eastAsia="Times New Roman" w:hAnsi="Times New Roman" w:cs="Times New Roman"/>
            <w:sz w:val="24"/>
            <w:szCs w:val="24"/>
          </w:rPr>
          <w:delText>A</w:delText>
        </w:r>
      </w:del>
      <w:r w:rsidRPr="00C50A1E">
        <w:rPr>
          <w:rFonts w:ascii="Times New Roman" w:eastAsia="Times New Roman" w:hAnsi="Times New Roman" w:cs="Times New Roman"/>
          <w:sz w:val="24"/>
          <w:szCs w:val="24"/>
        </w:rPr>
        <w:t>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ins w:id="26" w:author="waslaluddin mansyuri" w:date="2021-05-04T10:16:00Z">
        <w:r w:rsidR="00DE330F">
          <w:rPr>
            <w:rFonts w:ascii="Times New Roman" w:eastAsia="Times New Roman" w:hAnsi="Times New Roman" w:cs="Times New Roman"/>
            <w:i/>
            <w:iCs/>
            <w:sz w:val="24"/>
            <w:szCs w:val="24"/>
          </w:rPr>
          <w:t>?</w:t>
        </w:r>
      </w:ins>
      <w:r w:rsidRPr="00C50A1E">
        <w:rPr>
          <w:rFonts w:ascii="Times New Roman" w:eastAsia="Times New Roman" w:hAnsi="Times New Roman" w:cs="Times New Roman"/>
          <w:i/>
          <w:iCs/>
          <w:sz w:val="24"/>
          <w:szCs w:val="24"/>
        </w:rPr>
        <w:t>.</w:t>
      </w:r>
    </w:p>
    <w:p w14:paraId="624B6221" w14:textId="77777777"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01007BA3" w14:textId="77777777"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DE330F">
        <w:rPr>
          <w:rFonts w:ascii="Times New Roman" w:eastAsia="Times New Roman" w:hAnsi="Times New Roman" w:cs="Times New Roman"/>
          <w:i/>
          <w:iCs/>
          <w:sz w:val="24"/>
          <w:szCs w:val="24"/>
          <w:rPrChange w:id="27" w:author="waslaluddin mansyuri" w:date="2021-05-04T10:17: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0A93C20F" w14:textId="77777777"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61886282" w14:textId="74DA062E" w:rsidR="00927764" w:rsidRPr="00C50A1E" w:rsidRDefault="00927764" w:rsidP="002E07D8">
      <w:pPr>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ins w:id="28" w:author="waslaluddin mansyuri" w:date="2021-05-04T10:17:00Z">
        <w:r w:rsidR="00DE330F">
          <w:rPr>
            <w:rFonts w:ascii="Times New Roman" w:eastAsia="Times New Roman" w:hAnsi="Times New Roman" w:cs="Times New Roman"/>
            <w:sz w:val="24"/>
            <w:szCs w:val="24"/>
          </w:rPr>
          <w:t>haha</w:t>
        </w:r>
      </w:ins>
      <w:del w:id="29" w:author="waslaluddin mansyuri" w:date="2021-05-04T10:17:00Z">
        <w:r w:rsidRPr="00C50A1E" w:rsidDel="00DE330F">
          <w:rPr>
            <w:rFonts w:ascii="Times New Roman" w:eastAsia="Times New Roman" w:hAnsi="Times New Roman" w:cs="Times New Roman"/>
            <w:sz w:val="24"/>
            <w:szCs w:val="24"/>
          </w:rPr>
          <w:delText>HAHA</w:delText>
        </w:r>
      </w:del>
      <w:r w:rsidRPr="00C50A1E">
        <w:rPr>
          <w:rFonts w:ascii="Times New Roman" w:eastAsia="Times New Roman" w:hAnsi="Times New Roman" w:cs="Times New Roman"/>
          <w:sz w:val="24"/>
          <w:szCs w:val="24"/>
        </w:rPr>
        <w:t>. </w:t>
      </w:r>
    </w:p>
    <w:p w14:paraId="48380F3F" w14:textId="77777777" w:rsidR="00927764" w:rsidRPr="00C50A1E" w:rsidRDefault="00927764" w:rsidP="002E07D8">
      <w:pPr>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29ADC957" w14:textId="77777777" w:rsidR="00927764" w:rsidRPr="00C50A1E" w:rsidRDefault="00927764" w:rsidP="00927764"/>
    <w:p w14:paraId="0B11E633" w14:textId="77777777" w:rsidR="00927764" w:rsidRPr="005A045A" w:rsidRDefault="00927764" w:rsidP="00927764">
      <w:pPr>
        <w:rPr>
          <w:i/>
        </w:rPr>
      </w:pPr>
    </w:p>
    <w:p w14:paraId="48B8F2F7"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A4DCFA9" w14:textId="6B2C0FC4" w:rsidR="00924DF5" w:rsidRDefault="00924DF5">
      <w:pPr>
        <w:rPr>
          <w:ins w:id="30" w:author="waslaluddin mansyuri" w:date="2021-05-04T10:18:00Z"/>
        </w:rPr>
      </w:pPr>
    </w:p>
    <w:p w14:paraId="1465B230" w14:textId="77777777" w:rsidR="00DE330F" w:rsidRDefault="00DE330F"/>
    <w:sectPr w:rsidR="00DE330F"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C3747" w14:textId="77777777" w:rsidR="00AF2052" w:rsidRDefault="00AF2052">
      <w:r>
        <w:separator/>
      </w:r>
    </w:p>
  </w:endnote>
  <w:endnote w:type="continuationSeparator" w:id="0">
    <w:p w14:paraId="0013892A" w14:textId="77777777" w:rsidR="00AF2052" w:rsidRDefault="00AF2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200B"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F8AE5B1" w14:textId="77777777" w:rsidR="00941E77" w:rsidRDefault="00AF2052">
    <w:pPr>
      <w:pStyle w:val="Footer"/>
    </w:pPr>
  </w:p>
  <w:p w14:paraId="2E9A8AC6" w14:textId="77777777" w:rsidR="00941E77" w:rsidRDefault="00AF2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A6F1" w14:textId="77777777" w:rsidR="00AF2052" w:rsidRDefault="00AF2052">
      <w:r>
        <w:separator/>
      </w:r>
    </w:p>
  </w:footnote>
  <w:footnote w:type="continuationSeparator" w:id="0">
    <w:p w14:paraId="03A8F192" w14:textId="77777777" w:rsidR="00AF2052" w:rsidRDefault="00AF2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slaluddin mansyuri">
    <w15:presenceInfo w15:providerId="Windows Live" w15:userId="b4200f7ee4b1f1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2E07D8"/>
    <w:rsid w:val="003F3B54"/>
    <w:rsid w:val="0042167F"/>
    <w:rsid w:val="00924DF5"/>
    <w:rsid w:val="00927764"/>
    <w:rsid w:val="00AF2052"/>
    <w:rsid w:val="00C20908"/>
    <w:rsid w:val="00DE330F"/>
    <w:rsid w:val="00F0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4DDB"/>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2E07D8"/>
    <w:rPr>
      <w:sz w:val="16"/>
      <w:szCs w:val="16"/>
    </w:rPr>
  </w:style>
  <w:style w:type="paragraph" w:styleId="CommentText">
    <w:name w:val="annotation text"/>
    <w:basedOn w:val="Normal"/>
    <w:link w:val="CommentTextChar"/>
    <w:uiPriority w:val="99"/>
    <w:semiHidden/>
    <w:unhideWhenUsed/>
    <w:rsid w:val="002E07D8"/>
    <w:rPr>
      <w:sz w:val="20"/>
      <w:szCs w:val="20"/>
    </w:rPr>
  </w:style>
  <w:style w:type="character" w:customStyle="1" w:styleId="CommentTextChar">
    <w:name w:val="Comment Text Char"/>
    <w:basedOn w:val="DefaultParagraphFont"/>
    <w:link w:val="CommentText"/>
    <w:uiPriority w:val="99"/>
    <w:semiHidden/>
    <w:rsid w:val="002E07D8"/>
    <w:rPr>
      <w:sz w:val="20"/>
      <w:szCs w:val="20"/>
    </w:rPr>
  </w:style>
  <w:style w:type="paragraph" w:styleId="CommentSubject">
    <w:name w:val="annotation subject"/>
    <w:basedOn w:val="CommentText"/>
    <w:next w:val="CommentText"/>
    <w:link w:val="CommentSubjectChar"/>
    <w:uiPriority w:val="99"/>
    <w:semiHidden/>
    <w:unhideWhenUsed/>
    <w:rsid w:val="002E07D8"/>
    <w:rPr>
      <w:b/>
      <w:bCs/>
    </w:rPr>
  </w:style>
  <w:style w:type="character" w:customStyle="1" w:styleId="CommentSubjectChar">
    <w:name w:val="Comment Subject Char"/>
    <w:basedOn w:val="CommentTextChar"/>
    <w:link w:val="CommentSubject"/>
    <w:uiPriority w:val="99"/>
    <w:semiHidden/>
    <w:rsid w:val="002E07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waslaluddin mansyuri</cp:lastModifiedBy>
  <cp:revision>2</cp:revision>
  <dcterms:created xsi:type="dcterms:W3CDTF">2021-05-04T03:19:00Z</dcterms:created>
  <dcterms:modified xsi:type="dcterms:W3CDTF">2021-05-04T03:19:00Z</dcterms:modified>
</cp:coreProperties>
</file>