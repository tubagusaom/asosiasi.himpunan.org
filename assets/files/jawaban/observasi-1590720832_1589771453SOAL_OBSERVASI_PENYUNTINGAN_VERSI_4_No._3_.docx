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56" w:rsidRDefault="00DE065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Rhoni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Rodin</w:t>
      </w:r>
    </w:p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0C71CB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0" w:author="Joe Rianto" w:date="2020-05-29T09:59:00Z">
                <w:pPr>
                  <w:spacing w:line="480" w:lineRule="auto"/>
                  <w:ind w:left="426" w:hanging="426"/>
                </w:pPr>
              </w:pPrChange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0C71CB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" w:author="Joe Rianto" w:date="2020-05-29T09:59:00Z">
                <w:pPr>
                  <w:spacing w:line="480" w:lineRule="auto"/>
                  <w:ind w:left="426" w:hanging="426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0C71CB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" w:author="Joe Rianto" w:date="2020-05-29T09:59:00Z">
                <w:pPr>
                  <w:spacing w:line="480" w:lineRule="auto"/>
                  <w:ind w:left="426" w:hanging="426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0C71CB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" w:author="Joe Rianto" w:date="2020-05-29T09:59:00Z">
                <w:pPr>
                  <w:spacing w:line="480" w:lineRule="auto"/>
                  <w:ind w:left="426" w:hanging="426"/>
                </w:pPr>
              </w:pPrChange>
            </w:pP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6" w:author="Joe Rianto" w:date="2020-05-29T09:45:00Z">
              <w:r w:rsidR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5"/>
            <w:r w:rsidR="00DE0656">
              <w:rPr>
                <w:rStyle w:val="CommentReference"/>
                <w:lang w:val="en-US"/>
              </w:rPr>
              <w:commentReference w:id="5"/>
            </w:r>
          </w:p>
          <w:p w:rsidR="00D80F46" w:rsidRPr="00A16D9B" w:rsidRDefault="00D80F46" w:rsidP="000C71CB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7" w:author="Joe Rianto" w:date="2020-05-29T09:59:00Z">
                <w:pPr>
                  <w:spacing w:line="480" w:lineRule="auto"/>
                  <w:ind w:left="426" w:hanging="426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8" w:author="Joe Rianto" w:date="2020-05-29T09:45:00Z">
              <w:r w:rsidRPr="00A16D9B" w:rsidDel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9" w:author="Joe Rianto" w:date="2020-05-29T09:45:00Z">
              <w:r w:rsidR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0C71CB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0" w:author="Joe Rianto" w:date="2020-05-29T09:59:00Z">
                <w:pPr>
                  <w:spacing w:line="480" w:lineRule="auto"/>
                  <w:ind w:left="426" w:hanging="426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bookmarkStart w:id="11" w:name="_GoBack"/>
            <w:bookmarkEnd w:id="1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nstagram </w:t>
            </w:r>
            <w:del w:id="12" w:author="Joe Rianto" w:date="2020-05-29T09:45:00Z">
              <w:r w:rsidRPr="00A16D9B" w:rsidDel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13" w:author="Joe Rianto" w:date="2020-05-29T09:45:00Z">
              <w:r w:rsidR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0C71CB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4" w:author="Joe Rianto" w:date="2020-05-29T09:59:00Z">
                <w:pPr>
                  <w:spacing w:line="480" w:lineRule="auto"/>
                  <w:ind w:left="426" w:hanging="426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1"/>
            <w:r w:rsidR="00DE0656">
              <w:rPr>
                <w:rStyle w:val="CommentReference"/>
                <w:lang w:val="en-US"/>
              </w:rPr>
              <w:commentReference w:id="1"/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Joe Rianto" w:date="2020-05-29T09:43:00Z" w:initials="JR">
    <w:p w:rsidR="00DE0656" w:rsidRDefault="00DE0656">
      <w:pPr>
        <w:pStyle w:val="CommentText"/>
      </w:pPr>
      <w:r>
        <w:rPr>
          <w:rStyle w:val="CommentReference"/>
        </w:rPr>
        <w:annotationRef/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lima</w:t>
      </w:r>
    </w:p>
  </w:comment>
  <w:comment w:id="1" w:author="Joe Rianto" w:date="2020-05-29T09:42:00Z" w:initials="JR">
    <w:p w:rsidR="00DE0656" w:rsidRDefault="00DE0656">
      <w:pPr>
        <w:pStyle w:val="CommentText"/>
      </w:pPr>
      <w:r>
        <w:rPr>
          <w:rStyle w:val="CommentReference"/>
        </w:rPr>
        <w:annotationRef/>
      </w:r>
      <w:proofErr w:type="spellStart"/>
      <w:r>
        <w:t>Seluruh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kana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F7E" w:rsidRDefault="00E80F7E" w:rsidP="00D80F46">
      <w:r>
        <w:separator/>
      </w:r>
    </w:p>
  </w:endnote>
  <w:endnote w:type="continuationSeparator" w:id="0">
    <w:p w:rsidR="00E80F7E" w:rsidRDefault="00E80F7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F7E" w:rsidRDefault="00E80F7E" w:rsidP="00D80F46">
      <w:r>
        <w:separator/>
      </w:r>
    </w:p>
  </w:footnote>
  <w:footnote w:type="continuationSeparator" w:id="0">
    <w:p w:rsidR="00E80F7E" w:rsidRDefault="00E80F7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C71CB"/>
    <w:rsid w:val="0012251A"/>
    <w:rsid w:val="00184E03"/>
    <w:rsid w:val="001A2636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A0C09"/>
    <w:rsid w:val="00AF28E1"/>
    <w:rsid w:val="00BC4E71"/>
    <w:rsid w:val="00D80F46"/>
    <w:rsid w:val="00DE0656"/>
    <w:rsid w:val="00E80F7E"/>
    <w:rsid w:val="00E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E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6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E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6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Joe Rianto</cp:lastModifiedBy>
  <cp:revision>4</cp:revision>
  <dcterms:created xsi:type="dcterms:W3CDTF">2020-05-29T03:00:00Z</dcterms:created>
  <dcterms:modified xsi:type="dcterms:W3CDTF">2020-05-29T03:00:00Z</dcterms:modified>
</cp:coreProperties>
</file>