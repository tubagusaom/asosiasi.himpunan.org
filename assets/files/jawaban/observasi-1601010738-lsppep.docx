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CBE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5EC4B1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0A38E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4E31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A15EF4A" w14:textId="77777777" w:rsidTr="00821BA2">
        <w:tc>
          <w:tcPr>
            <w:tcW w:w="9350" w:type="dxa"/>
          </w:tcPr>
          <w:p w14:paraId="7BF78FA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0399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7BE2A0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E1B2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644F9F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F356AB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F4CCCD9" w14:textId="1E6682C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B41F9A" w14:textId="7F3C3276" w:rsidR="00526CED" w:rsidDel="00526CED" w:rsidRDefault="00526CED" w:rsidP="00526CED">
            <w:pPr>
              <w:pStyle w:val="ListParagraph"/>
              <w:spacing w:line="312" w:lineRule="auto"/>
              <w:ind w:left="457"/>
              <w:rPr>
                <w:del w:id="0" w:author="azzahra.ritazaharaunsyiah@gmail.com" w:date="2020-09-25T11:58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" w:author="azzahra.ritazaharaunsyiah@gmail.com" w:date="2020-09-25T11:58:00Z">
                <w:pPr>
                  <w:spacing w:line="312" w:lineRule="auto"/>
                  <w:ind w:left="457"/>
                </w:pPr>
              </w:pPrChange>
            </w:pPr>
            <w:ins w:id="2" w:author="azzahra.ritazaharaunsyiah@gmail.com" w:date="2020-09-25T11:57:00Z"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Wong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2010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rPrChange w:id="3" w:author="azzahra.ritazaharaunsyiah@gmail.com" w:date="2020-09-25T11:5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Internet </w:t>
              </w:r>
              <w:proofErr w:type="spellStart"/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rPrChange w:id="4" w:author="azzahra.ritazaharaunsyiah@gmail.com" w:date="2020-09-25T11:5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marketing</w:t>
              </w:r>
              <w:proofErr w:type="spellEnd"/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rPrChange w:id="5" w:author="azzahra.ritazaharaunsyiah@gmail.com" w:date="2020-09-25T11:5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rPrChange w:id="6" w:author="azzahra.ritazaharaunsyiah@gmail.com" w:date="2020-09-25T11:5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for</w:t>
              </w:r>
              <w:proofErr w:type="spellEnd"/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rPrChange w:id="7" w:author="azzahra.ritazaharaunsyiah@gmail.com" w:date="2020-09-25T11:5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rPrChange w:id="8" w:author="azzahra.ritazaharaunsyiah@gmail.com" w:date="2020-09-25T11:5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beginners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</w:p>
          <w:p w14:paraId="105B61CC" w14:textId="77777777" w:rsidR="00974F1C" w:rsidRDefault="00974F1C" w:rsidP="00526CE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9" w:author="azzahra.ritazaharaunsyiah@gmail.com" w:date="2020-09-25T11:58:00Z">
                <w:pPr>
                  <w:spacing w:line="312" w:lineRule="auto"/>
                  <w:ind w:left="457"/>
                </w:pPr>
              </w:pPrChange>
            </w:pPr>
          </w:p>
          <w:p w14:paraId="1CC395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63B86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498FDA5" w14:textId="016EA43D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0" w:author="azzahra.ritazaharaunsyiah@gmail.com" w:date="2020-09-25T11:5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9F6558" w14:textId="64500F42" w:rsidR="00526CED" w:rsidRPr="00526CED" w:rsidRDefault="00526C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1" w:author="azzahra.ritazaharaunsyiah@gmail.com" w:date="2020-09-25T11:58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12" w:author="azzahra.ritazaharaunsyiah@gmail.com" w:date="2020-09-25T11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2016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rPrChange w:id="13" w:author="azzahra.ritazaharaunsyiah@gmail.com" w:date="2020-09-25T11:58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t xml:space="preserve">Facebook </w:t>
              </w:r>
              <w:proofErr w:type="spellStart"/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rPrChange w:id="14" w:author="azzahra.ritazaharaunsyiah@gmail.com" w:date="2020-09-25T11:58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t>marketing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</w:ins>
            <w:ins w:id="15" w:author="azzahra.ritazaharaunsyiah@gmail.com" w:date="2020-09-25T11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</w:p>
          <w:p w14:paraId="7C475A9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6C114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4E08F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5FDCEC9" w14:textId="36E6AF12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6" w:author="azzahra.ritazaharaunsyiah@gmail.com" w:date="2020-09-25T11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AD71676" w14:textId="514653CE" w:rsidR="00526CED" w:rsidRPr="00526CED" w:rsidRDefault="00526CED" w:rsidP="00526CE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17" w:author="azzahra.ritazaharaunsyiah@gmail.com" w:date="2020-09-25T12:00:00Z">
                  <w:rPr>
                    <w:lang w:val="en-US"/>
                  </w:rPr>
                </w:rPrChange>
              </w:rPr>
              <w:pPrChange w:id="18" w:author="azzahra.ritazaharaunsyiah@gmail.com" w:date="2020-09-25T12:00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19" w:author="azzahra.ritazaharaunsyiah@gmail.com" w:date="2020-09-25T11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 Nur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dan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 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2005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0" w:author="azzahra.ritazaharaunsyiah@gmail.com" w:date="2020-09-25T11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Jangan ke </w:t>
              </w:r>
            </w:ins>
            <w:ins w:id="21" w:author="azzahra.ritazaharaunsyiah@gmail.com" w:date="2020-09-25T12:0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</w:t>
              </w:r>
            </w:ins>
            <w:ins w:id="22" w:author="azzahra.ritazaharaunsyiah@gmail.com" w:date="2020-09-25T11:59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3" w:author="azzahra.ritazaharaunsyiah@gmail.com" w:date="2020-09-25T11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okter </w:t>
              </w:r>
            </w:ins>
            <w:ins w:id="24" w:author="azzahra.ritazaharaunsyiah@gmail.com" w:date="2020-09-25T12:0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</w:t>
              </w:r>
            </w:ins>
            <w:ins w:id="25" w:author="azzahra.ritazaharaunsyiah@gmail.com" w:date="2020-09-25T11:59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6" w:author="azzahra.ritazaharaunsyiah@gmail.com" w:date="2020-09-25T11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agi: </w:t>
              </w:r>
            </w:ins>
            <w:ins w:id="27" w:author="azzahra.ritazaharaunsyiah@gmail.com" w:date="2020-09-25T12:05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</w:t>
              </w:r>
            </w:ins>
            <w:ins w:id="28" w:author="azzahra.ritazaharaunsyiah@gmail.com" w:date="2020-09-25T11:59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9" w:author="azzahra.ritazaharaunsyiah@gmail.com" w:date="2020-09-25T11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eajaiban sistem imun dan kiat menghalau penyakit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</w:t>
              </w:r>
            </w:ins>
            <w:ins w:id="30" w:author="azzahra.ritazaharaunsyiah@gmail.com" w:date="2020-09-25T12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</w:ins>
          </w:p>
          <w:p w14:paraId="24F2D9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8ECD4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866FFF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2760C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5CD7AE9" w14:textId="6A288877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1" w:author="azzahra.ritazaharaunsyiah@gmail.com" w:date="2020-09-25T12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0083E2F" w14:textId="2A24F91A" w:rsidR="00526CED" w:rsidRPr="00526CED" w:rsidRDefault="00526CED" w:rsidP="00526CE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32" w:author="azzahra.ritazaharaunsyiah@gmail.com" w:date="2020-09-25T12:03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3" w:author="azzahra.ritazaharaunsyiah@gmail.com" w:date="2020-09-25T12:03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34" w:author="azzahra.ritazaharaunsyiah@gmail.com" w:date="2020-09-25T12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1993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azzahra.ritazaharaunsyiah@gmail.com" w:date="2020-09-25T12:0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Kiat </w:t>
              </w:r>
            </w:ins>
            <w:ins w:id="36" w:author="azzahra.ritazaharaunsyiah@gmail.com" w:date="2020-09-25T12:05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b</w:t>
              </w:r>
            </w:ins>
            <w:ins w:id="37" w:author="azzahra.ritazaharaunsyiah@gmail.com" w:date="2020-09-25T12:00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azzahra.ritazaharaunsyiah@gmail.com" w:date="2020-09-25T12:0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erbicara di </w:t>
              </w:r>
            </w:ins>
            <w:ins w:id="39" w:author="azzahra.ritazaharaunsyiah@gmail.com" w:date="2020-09-25T12:05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</w:t>
              </w:r>
            </w:ins>
            <w:ins w:id="40" w:author="azzahra.ritazaharaunsyiah@gmail.com" w:date="2020-09-25T12:00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azzahra.ritazaharaunsyiah@gmail.com" w:date="2020-09-25T12:0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epan </w:t>
              </w:r>
            </w:ins>
            <w:ins w:id="42" w:author="azzahra.ritazaharaunsyiah@gmail.com" w:date="2020-09-25T12:05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u</w:t>
              </w:r>
            </w:ins>
            <w:ins w:id="43" w:author="azzahra.ritazaharaunsyiah@gmail.com" w:date="2020-09-25T12:00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4" w:author="azzahra.ritazaharaunsyiah@gmail.com" w:date="2020-09-25T12:0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mum</w:t>
              </w:r>
            </w:ins>
            <w:ins w:id="45" w:author="azzahra.ritazaharaunsyiah@gmail.com" w:date="2020-09-25T12:05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u</w:t>
              </w:r>
            </w:ins>
            <w:ins w:id="46" w:author="azzahra.ritazaharaunsyiah@gmail.com" w:date="2020-09-25T12:00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azzahra.ritazaharaunsyiah@gmail.com" w:date="2020-09-25T12:0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ntuk </w:t>
              </w:r>
            </w:ins>
            <w:ins w:id="48" w:author="azzahra.ritazaharaunsyiah@gmail.com" w:date="2020-09-25T12:05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e</w:t>
              </w:r>
            </w:ins>
            <w:ins w:id="49" w:author="azzahra.ritazaharaunsyiah@gmail.com" w:date="2020-09-25T12:00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0" w:author="azzahra.ritazaharaunsyiah@gmail.com" w:date="2020-09-25T12:0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ksekutif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</w:t>
              </w:r>
            </w:ins>
            <w:ins w:id="51" w:author="azzahra.ritazaharaunsyiah@gmail.com" w:date="2020-09-25T12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52" w:author="azzahra.ritazaharaunsyiah@gmail.com" w:date="2020-09-25T12:0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(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Terjemahan: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Andre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)</w:t>
              </w:r>
            </w:ins>
            <w:ins w:id="53" w:author="azzahra.ritazaharaunsyiah@gmail.com" w:date="2020-09-25T12:04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06F0FA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D0D4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777B4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C43FA2C" w14:textId="77777777" w:rsidR="00B168CE" w:rsidRDefault="00974F1C" w:rsidP="00B168CE">
            <w:pPr>
              <w:pStyle w:val="ListParagraph"/>
              <w:spacing w:line="312" w:lineRule="auto"/>
              <w:ind w:left="457"/>
              <w:rPr>
                <w:ins w:id="54" w:author="azzahra.ritazaharaunsyiah@gmail.com" w:date="2020-09-25T12:0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A7C5616" w14:textId="433B7D55" w:rsidR="00526CED" w:rsidRPr="00B168CE" w:rsidRDefault="00526CED" w:rsidP="00B168C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55" w:author="azzahra.ritazaharaunsyiah@gmail.com" w:date="2020-09-25T12:0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56" w:author="azzahra.ritazaharaunsyiah@gmail.com" w:date="2020-09-25T12:07:00Z">
                <w:pPr>
                  <w:pStyle w:val="ListParagraph"/>
                  <w:spacing w:line="312" w:lineRule="auto"/>
                  <w:ind w:left="457"/>
                </w:pPr>
              </w:pPrChange>
            </w:pPr>
            <w:proofErr w:type="spellStart"/>
            <w:ins w:id="57" w:author="azzahra.ritazaharaunsyiah@gmail.com" w:date="2020-09-25T12:01:00Z">
              <w:r w:rsidRPr="00B168CE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58" w:author="azzahra.ritazaharaunsyiah@gmail.com" w:date="2020-09-25T12:07:00Z">
                    <w:rPr>
                      <w:lang w:val="en-US"/>
                    </w:rPr>
                  </w:rPrChange>
                </w:rPr>
                <w:t>Arradon</w:t>
              </w:r>
              <w:proofErr w:type="spellEnd"/>
              <w:r w:rsidRPr="00B168CE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59" w:author="azzahra.ritazaharaunsyiah@gmail.com" w:date="2020-09-25T12:07:00Z">
                    <w:rPr>
                      <w:lang w:val="en-US"/>
                    </w:rPr>
                  </w:rPrChange>
                </w:rPr>
                <w:t xml:space="preserve">, </w:t>
              </w:r>
              <w:proofErr w:type="spellStart"/>
              <w:r w:rsidRPr="00B168CE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60" w:author="azzahra.ritazaharaunsyiah@gmail.com" w:date="2020-09-25T12:07:00Z">
                    <w:rPr>
                      <w:lang w:val="en-US"/>
                    </w:rPr>
                  </w:rPrChange>
                </w:rPr>
                <w:t>Issabelee</w:t>
              </w:r>
              <w:proofErr w:type="spellEnd"/>
              <w:r w:rsidRPr="00B168CE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61" w:author="azzahra.ritazaharaunsyiah@gmail.com" w:date="2020-09-25T12:07:00Z">
                    <w:rPr>
                      <w:lang w:val="en-US"/>
                    </w:rPr>
                  </w:rPrChange>
                </w:rPr>
                <w:t xml:space="preserve">. </w:t>
              </w:r>
              <w:r w:rsidRPr="00B168C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2" w:author="azzahra.ritazaharaunsyiah@gmail.com" w:date="2020-09-25T12:07:00Z">
                    <w:rPr>
                      <w:iCs/>
                      <w:lang w:val="en-US"/>
                    </w:rPr>
                  </w:rPrChange>
                </w:rPr>
                <w:t>2014</w:t>
              </w:r>
              <w:r w:rsidRPr="00B168C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3" w:author="azzahra.ritazaharaunsyiah@gmail.com" w:date="2020-09-25T12:07:00Z">
                    <w:rPr>
                      <w:iCs/>
                      <w:lang w:val="en-US"/>
                    </w:rPr>
                  </w:rPrChange>
                </w:rPr>
                <w:t xml:space="preserve">. </w:t>
              </w:r>
              <w:r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4" w:author="azzahra.ritazaharaunsyiah@gmail.com" w:date="2020-09-25T12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</w:ins>
            <w:ins w:id="65" w:author="azzahra.ritazaharaunsyiah@gmail.com" w:date="2020-09-25T12:05:00Z">
              <w:r w:rsidR="00063163"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6" w:author="azzahra.ritazaharaunsyiah@gmail.com" w:date="2020-09-25T12:07:00Z">
                    <w:rPr>
                      <w:i/>
                      <w:lang w:val="en-US"/>
                    </w:rPr>
                  </w:rPrChange>
                </w:rPr>
                <w:t>c</w:t>
              </w:r>
            </w:ins>
            <w:ins w:id="67" w:author="azzahra.ritazaharaunsyiah@gmail.com" w:date="2020-09-25T12:01:00Z">
              <w:r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8" w:author="azzahra.ritazaharaunsyiah@gmail.com" w:date="2020-09-25T12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ontoh </w:t>
              </w:r>
            </w:ins>
            <w:ins w:id="69" w:author="azzahra.ritazaharaunsyiah@gmail.com" w:date="2020-09-25T12:05:00Z">
              <w:r w:rsidR="00063163"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0" w:author="azzahra.ritazaharaunsyiah@gmail.com" w:date="2020-09-25T12:07:00Z">
                    <w:rPr>
                      <w:i/>
                      <w:lang w:val="en-US"/>
                    </w:rPr>
                  </w:rPrChange>
                </w:rPr>
                <w:t>p</w:t>
              </w:r>
            </w:ins>
            <w:ins w:id="71" w:author="azzahra.ritazaharaunsyiah@gmail.com" w:date="2020-09-25T12:01:00Z">
              <w:r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2" w:author="azzahra.ritazaharaunsyiah@gmail.com" w:date="2020-09-25T12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enyelesaian </w:t>
              </w:r>
            </w:ins>
            <w:ins w:id="73" w:author="azzahra.ritazaharaunsyiah@gmail.com" w:date="2020-09-25T12:05:00Z">
              <w:r w:rsidR="00063163"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4" w:author="azzahra.ritazaharaunsyiah@gmail.com" w:date="2020-09-25T12:07:00Z">
                    <w:rPr>
                      <w:i/>
                      <w:lang w:val="en-US"/>
                    </w:rPr>
                  </w:rPrChange>
                </w:rPr>
                <w:t>k</w:t>
              </w:r>
            </w:ins>
            <w:ins w:id="75" w:author="azzahra.ritazaharaunsyiah@gmail.com" w:date="2020-09-25T12:01:00Z">
              <w:r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6" w:author="azzahra.ritazaharaunsyiah@gmail.com" w:date="2020-09-25T12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ejahatan</w:t>
              </w:r>
            </w:ins>
            <w:ins w:id="77" w:author="azzahra.ritazaharaunsyiah@gmail.com" w:date="2020-09-25T12:05:00Z">
              <w:r w:rsidR="00063163"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8" w:author="azzahra.ritazaharaunsyiah@gmail.com" w:date="2020-09-25T12:07:00Z">
                    <w:rPr>
                      <w:i/>
                      <w:lang w:val="en-US"/>
                    </w:rPr>
                  </w:rPrChange>
                </w:rPr>
                <w:t xml:space="preserve"> m</w:t>
              </w:r>
            </w:ins>
            <w:ins w:id="79" w:author="azzahra.ritazaharaunsyiah@gmail.com" w:date="2020-09-25T12:01:00Z">
              <w:r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0" w:author="azzahra.ritazaharaunsyiah@gmail.com" w:date="2020-09-25T12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asa </w:t>
              </w:r>
            </w:ins>
            <w:ins w:id="81" w:author="azzahra.ritazaharaunsyiah@gmail.com" w:date="2020-09-25T12:05:00Z">
              <w:r w:rsidR="00063163"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2" w:author="azzahra.ritazaharaunsyiah@gmail.com" w:date="2020-09-25T12:07:00Z">
                    <w:rPr>
                      <w:i/>
                      <w:lang w:val="en-US"/>
                    </w:rPr>
                  </w:rPrChange>
                </w:rPr>
                <w:t>l</w:t>
              </w:r>
            </w:ins>
            <w:ins w:id="83" w:author="azzahra.ritazaharaunsyiah@gmail.com" w:date="2020-09-25T12:01:00Z">
              <w:r w:rsidRPr="00B168C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4" w:author="azzahra.ritazaharaunsyiah@gmail.com" w:date="2020-09-25T12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alu</w:t>
              </w:r>
              <w:r w:rsidRPr="00B168C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5" w:author="azzahra.ritazaharaunsyiah@gmail.com" w:date="2020-09-25T12:07:00Z">
                    <w:rPr>
                      <w:iCs/>
                      <w:lang w:val="en-US"/>
                    </w:rPr>
                  </w:rPrChange>
                </w:rPr>
                <w:t xml:space="preserve">. </w:t>
              </w:r>
            </w:ins>
            <w:ins w:id="86" w:author="azzahra.ritazaharaunsyiah@gmail.com" w:date="2020-09-25T12:02:00Z">
              <w:r w:rsidRPr="00B168CE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7" w:author="azzahra.ritazaharaunsyiah@gmail.com" w:date="2020-09-25T12:07:00Z">
                    <w:rPr>
                      <w:iCs/>
                      <w:lang w:val="en-US"/>
                    </w:rPr>
                  </w:rPrChange>
                </w:rPr>
                <w:t>(</w:t>
              </w:r>
            </w:ins>
            <w:ins w:id="88" w:author="azzahra.ritazaharaunsyiah@gmail.com" w:date="2020-09-25T12:01:00Z">
              <w:r w:rsidRPr="00B168CE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9" w:author="azzahra.ritazaharaunsyiah@gmail.com" w:date="2020-09-25T12:07:00Z">
                    <w:rPr>
                      <w:lang w:val="en-US"/>
                    </w:rPr>
                  </w:rPrChange>
                </w:rPr>
                <w:t>Kompas, 10 Februari 2014</w:t>
              </w:r>
            </w:ins>
            <w:ins w:id="90" w:author="azzahra.ritazaharaunsyiah@gmail.com" w:date="2020-09-25T12:02:00Z">
              <w:r w:rsidRPr="00B168CE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91" w:author="azzahra.ritazaharaunsyiah@gmail.com" w:date="2020-09-25T12:07:00Z">
                    <w:rPr>
                      <w:lang w:val="en-US"/>
                    </w:rPr>
                  </w:rPrChange>
                </w:rPr>
                <w:t>)</w:t>
              </w:r>
            </w:ins>
          </w:p>
          <w:p w14:paraId="643C476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8C226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61141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FF5C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57D4715" w14:textId="78F9021F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92" w:author="azzahra.ritazaharaunsyiah@gmail.com" w:date="2020-09-25T12:0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D36443" w14:textId="1266244E" w:rsidR="00526CED" w:rsidRPr="00526CED" w:rsidRDefault="00526CED" w:rsidP="00526CED">
            <w:pPr>
              <w:pStyle w:val="ListParagraph"/>
              <w:spacing w:line="312" w:lineRule="auto"/>
              <w:ind w:left="457"/>
              <w:rPr>
                <w:rPrChange w:id="93" w:author="azzahra.ritazaharaunsyiah@gmail.com" w:date="2020-09-25T12:02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94" w:author="azzahra.ritazaharaunsyiah@gmail.com" w:date="2020-09-25T12:02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95" w:author="azzahra.ritazaharaunsyiah@gmail.com" w:date="2020-09-25T12:02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6" w:author="azzahra.ritazaharaunsyiah@gmail.com" w:date="2020-09-25T12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art of </w:t>
              </w:r>
            </w:ins>
            <w:ins w:id="97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</w:t>
              </w:r>
            </w:ins>
            <w:ins w:id="98" w:author="azzahra.ritazaharaunsyiah@gmail.com" w:date="2020-09-25T12:02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9" w:author="azzahra.ritazaharaunsyiah@gmail.com" w:date="2020-09-25T12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timulating </w:t>
              </w:r>
            </w:ins>
            <w:ins w:id="100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</w:t>
              </w:r>
            </w:ins>
            <w:ins w:id="101" w:author="azzahra.ritazaharaunsyiah@gmail.com" w:date="2020-09-25T12:02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02" w:author="azzahra.ritazaharaunsyiah@gmail.com" w:date="2020-09-25T12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dea: </w:t>
              </w:r>
            </w:ins>
            <w:ins w:id="103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</w:t>
              </w:r>
            </w:ins>
            <w:ins w:id="104" w:author="azzahra.ritazaharaunsyiah@gmail.com" w:date="2020-09-25T12:02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05" w:author="azzahra.ritazaharaunsyiah@gmail.com" w:date="2020-09-25T12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urus mendulang </w:t>
              </w:r>
            </w:ins>
            <w:ins w:id="106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</w:t>
              </w:r>
            </w:ins>
            <w:ins w:id="107" w:author="azzahra.ritazaharaunsyiah@gmail.com" w:date="2020-09-25T12:02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08" w:author="azzahra.ritazaharaunsyiah@gmail.com" w:date="2020-09-25T12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de dan </w:t>
              </w:r>
            </w:ins>
            <w:ins w:id="109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</w:t>
              </w:r>
            </w:ins>
            <w:ins w:id="110" w:author="azzahra.ritazaharaunsyiah@gmail.com" w:date="2020-09-25T12:02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1" w:author="azzahra.ritazaharaunsyiah@gmail.com" w:date="2020-09-25T12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nsaf agar kaya di </w:t>
              </w:r>
            </w:ins>
            <w:ins w:id="112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</w:t>
              </w:r>
            </w:ins>
            <w:ins w:id="113" w:author="azzahra.ritazaharaunsyiah@gmail.com" w:date="2020-09-25T12:02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4" w:author="azzahra.ritazaharaunsyiah@gmail.com" w:date="2020-09-25T12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alan </w:t>
              </w:r>
            </w:ins>
            <w:ins w:id="115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</w:t>
              </w:r>
            </w:ins>
            <w:ins w:id="116" w:author="azzahra.ritazaharaunsyiah@gmail.com" w:date="2020-09-25T12:02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7" w:author="azzahra.ritazaharaunsyiah@gmail.com" w:date="2020-09-25T12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enulis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</w:ins>
            <w:proofErr w:type="spellEnd"/>
          </w:p>
          <w:p w14:paraId="421CD1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98A35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8C02B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F3FC2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C19489D" w14:textId="5EDF980D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18" w:author="azzahra.ritazaharaunsyiah@gmail.com" w:date="2020-09-25T12:0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2D9016A" w14:textId="0FD49A43" w:rsidR="00526CED" w:rsidRPr="00526CED" w:rsidRDefault="00526C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119" w:author="azzahra.ritazaharaunsyiah@gmail.com" w:date="2020-09-25T12:03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20" w:author="azzahra.ritazaharaunsyiah@gmail.com" w:date="2020-09-25T12:03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21" w:author="azzahra.ritazaharaunsyiah@gmail.com" w:date="2020-09-25T12:0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</w:t>
              </w:r>
            </w:ins>
            <w:ins w:id="122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e</w:t>
              </w:r>
            </w:ins>
            <w:ins w:id="123" w:author="azzahra.ritazaharaunsyiah@gmail.com" w:date="2020-09-25T12:03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24" w:author="azzahra.ritazaharaunsyiah@gmail.com" w:date="2020-09-25T12:0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ffect: </w:t>
              </w:r>
            </w:ins>
            <w:ins w:id="125" w:author="azzahra.ritazaharaunsyiah@gmail.com" w:date="2020-09-25T12:06:00Z">
              <w:r w:rsidR="0006316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g</w:t>
              </w:r>
            </w:ins>
            <w:ins w:id="126" w:author="azzahra.ritazaharaunsyiah@gmail.com" w:date="2020-09-25T12:03:00Z">
              <w:r w:rsidRPr="00526C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27" w:author="azzahra.ritazaharaunsyiah@gmail.com" w:date="2020-09-25T12:0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etaran yang dirindukan dan ditakuti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 Medina</w:t>
              </w:r>
            </w:ins>
          </w:p>
          <w:p w14:paraId="5103917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F15C2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9F62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89ED0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zzahra.ritazaharaunsyiah@gmail.com">
    <w15:presenceInfo w15:providerId="Windows Live" w15:userId="12ec6c8ccc20ad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63163"/>
    <w:rsid w:val="0012251A"/>
    <w:rsid w:val="0042167F"/>
    <w:rsid w:val="00526CED"/>
    <w:rsid w:val="00924DF5"/>
    <w:rsid w:val="00974F1C"/>
    <w:rsid w:val="00B168CE"/>
    <w:rsid w:val="00F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77A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4</cp:revision>
  <dcterms:created xsi:type="dcterms:W3CDTF">2020-08-26T21:21:00Z</dcterms:created>
  <dcterms:modified xsi:type="dcterms:W3CDTF">2020-09-25T05:08:00Z</dcterms:modified>
</cp:coreProperties>
</file>