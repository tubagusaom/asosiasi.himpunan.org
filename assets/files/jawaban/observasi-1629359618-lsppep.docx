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3BF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E299C9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D6A6AA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68B9D21" w14:textId="646D1D10" w:rsidR="00125355" w:rsidRDefault="00125355" w:rsidP="00D8537A">
      <w:pPr>
        <w:pStyle w:val="ListParagraph"/>
        <w:numPr>
          <w:ilvl w:val="0"/>
          <w:numId w:val="3"/>
        </w:numPr>
        <w:rPr>
          <w:ins w:id="0" w:author="Ina Qorina" w:date="2021-08-19T14:24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4900CB59" w14:textId="3E85FBAF" w:rsidR="00260FA7" w:rsidRDefault="00260FA7" w:rsidP="00260FA7">
      <w:pPr>
        <w:pStyle w:val="ListParagraph"/>
        <w:rPr>
          <w:ins w:id="1" w:author="Ina Qorina" w:date="2021-08-19T14:24:00Z"/>
          <w:rFonts w:ascii="Minion Pro" w:hAnsi="Minion Pro"/>
        </w:rPr>
      </w:pPr>
    </w:p>
    <w:p w14:paraId="3515470F" w14:textId="77777777" w:rsidR="00260FA7" w:rsidRPr="001D038C" w:rsidRDefault="00260FA7" w:rsidP="00260FA7">
      <w:pPr>
        <w:pStyle w:val="ListParagraph"/>
        <w:rPr>
          <w:rFonts w:ascii="Minion Pro" w:hAnsi="Minion Pro"/>
        </w:rPr>
        <w:pPrChange w:id="2" w:author="Ina Qorina" w:date="2021-08-19T14:24:00Z">
          <w:pPr>
            <w:pStyle w:val="ListParagraph"/>
            <w:numPr>
              <w:numId w:val="3"/>
            </w:numPr>
            <w:ind w:hanging="360"/>
          </w:pPr>
        </w:pPrChange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D05439F" w14:textId="77777777" w:rsidTr="00821BA2">
        <w:tc>
          <w:tcPr>
            <w:tcW w:w="9350" w:type="dxa"/>
          </w:tcPr>
          <w:p w14:paraId="6517E802" w14:textId="5C48E6BF" w:rsidR="00125355" w:rsidRDefault="00125355" w:rsidP="00A557D8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3" w:author="Ina Qorina" w:date="2021-08-19T14:34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612C79A7" w14:textId="77777777" w:rsidR="00125355" w:rsidRDefault="00125355" w:rsidP="00A557D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4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243EF36" w14:textId="4B291DD8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6" w:author="Ina Qorina" w:date="2021-08-19T14:26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7" w:author="Ina Qorina" w:date="2021-08-19T14:26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Ina Qorina" w:date="2021-08-19T14:32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9" w:author="Ina Qorina" w:date="2021-08-19T14:32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Ina Qorina" w:date="2021-08-19T14:32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" w:author="Ina Qorina" w:date="2021-08-19T14:32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2" w:author="Ina Qorina" w:date="2021-08-19T14:26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3" w:author="Ina Qorina" w:date="2021-08-19T14:26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3CA18B" w14:textId="77777777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Ina Qorina" w:date="2021-08-19T14:26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Ina Qorina" w:date="2021-08-19T14:27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0E0A72" w14:textId="0F3FA13A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Ina Qorina" w:date="2021-08-19T14:28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9" w:author="Ina Qorina" w:date="2021-08-19T14:27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B383AF" w14:textId="61541C72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" w:author="Ina Qorina" w:date="2021-08-19T14:27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>emp</w:t>
              </w:r>
            </w:ins>
            <w:ins w:id="22" w:author="Ina Qorina" w:date="2021-08-19T14:28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>at</w:t>
              </w:r>
            </w:ins>
            <w:proofErr w:type="spellEnd"/>
            <w:del w:id="23" w:author="Ina Qorina" w:date="2021-08-19T14:27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Ina Qorina" w:date="2021-08-19T14:28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5" w:author="Ina Qorina" w:date="2021-08-19T14:28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26" w:author="Ina Qorina" w:date="2021-08-19T14:28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7" w:author="Ina Qorina" w:date="2021-08-19T14:33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Ina Qorina" w:date="2021-08-19T14:33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29" w:author="Ina Qorina" w:date="2021-08-19T14:33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30" w:author="Ina Qorina" w:date="2021-08-19T14:33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Ina Qorina" w:date="2021-08-19T14:33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2" w:author="Ina Qorina" w:date="2021-08-19T14:33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ACFC5B0" w14:textId="470E9A86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4" w:author="Ina Qorina" w:date="2021-08-19T14:35:00Z">
              <w:r w:rsidR="004D7FB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bookmarkStart w:id="35" w:name="_GoBack"/>
            <w:bookmarkEnd w:id="35"/>
            <w:del w:id="36" w:author="Ina Qorina" w:date="2021-08-19T14:35:00Z">
              <w:r w:rsidRPr="00EC6F38" w:rsidDel="004D7FB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</w:p>
          <w:p w14:paraId="1FDFC71B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E62C4D" w14:textId="5F387444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9" w:author="Ina Qorina" w:date="2021-08-19T14:29:00Z">
              <w:r w:rsidR="00260FA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0" w:author="Ina Qorina" w:date="2021-08-19T14:29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Ina Qorina" w:date="2021-08-19T14:29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3E697B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614F8E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Ina Qorina" w:date="2021-08-19T14:29:00Z">
              <w:r w:rsidRPr="00EC6F38" w:rsidDel="00260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35B315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72404D2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D9BE1C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B5F1F7F" w14:textId="77777777" w:rsidR="00125355" w:rsidRPr="00EC6F38" w:rsidRDefault="00125355" w:rsidP="00A557D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Ina Qorina" w:date="2021-08-19T14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48378F" w14:textId="4E48DCBC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0" w:author="Ina Qorina" w:date="2021-08-19T14:33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51" w:author="Ina Qorina" w:date="2021-08-19T14:33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2" w:author="Ina Qorina" w:date="2021-08-19T14:33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3" w:author="Ina Qorina" w:date="2021-08-19T14:33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4" w:author="Ina Qorina" w:date="2021-08-19T14:30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55" w:author="Ina Qorina" w:date="2021-08-19T14:30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Ina Qorina" w:date="2021-08-19T14:30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57" w:author="Ina Qorina" w:date="2021-08-19T14:30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8" w:author="Ina Qorina" w:date="2021-08-19T14:30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C883C7E" w14:textId="77777777" w:rsidR="00125355" w:rsidRPr="00EC6F38" w:rsidRDefault="00125355" w:rsidP="00A557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Ina Qorina" w:date="2021-08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1859BEA" w14:textId="77777777" w:rsidR="00125355" w:rsidRPr="00EC6F38" w:rsidRDefault="00125355" w:rsidP="00A557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Ina Qorina" w:date="2021-08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DBB60A9" w14:textId="77777777" w:rsidR="00125355" w:rsidRPr="00EC6F38" w:rsidRDefault="00125355" w:rsidP="00A557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Ina Qorina" w:date="2021-08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8780897" w14:textId="77777777" w:rsidR="00125355" w:rsidRPr="00EC6F38" w:rsidRDefault="00125355" w:rsidP="00A557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Ina Qorina" w:date="2021-08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FEE507C" w14:textId="77777777" w:rsidR="00125355" w:rsidRPr="00EC6F38" w:rsidRDefault="00125355" w:rsidP="00A557D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3" w:author="Ina Qorina" w:date="2021-08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49297C2" w14:textId="77777777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4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5" w:author="Ina Qorina" w:date="2021-08-19T14:31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D4F147" w14:textId="7A14BA00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6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67" w:author="Ina Qorina" w:date="2021-08-19T14:31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8" w:author="Ina Qorina" w:date="2021-08-19T14:31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69" w:author="Ina Qorina" w:date="2021-08-19T14:31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del w:id="70" w:author="Ina Qorina" w:date="2021-08-19T14:31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ins w:id="71" w:author="Ina Qorina" w:date="2021-08-19T14:31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72" w:author="Ina Qorina" w:date="2021-08-19T14:31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73" w:author="Ina Qorina" w:date="2021-08-19T14:31:00Z">
              <w:r w:rsidR="00A557D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4" w:author="Ina Qorina" w:date="2021-08-19T14:31:00Z">
              <w:r w:rsidRPr="00EC6F38" w:rsidDel="00A557D8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38F7C1" w14:textId="77777777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855B1C" w14:textId="77777777" w:rsidR="00125355" w:rsidRPr="00EC6F38" w:rsidRDefault="00125355" w:rsidP="00A557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Ina Qorina" w:date="2021-08-19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E000DB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na Qorina">
    <w15:presenceInfo w15:providerId="Windows Live" w15:userId="23499451cbafb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60FA7"/>
    <w:rsid w:val="0042167F"/>
    <w:rsid w:val="004D7FB0"/>
    <w:rsid w:val="00924DF5"/>
    <w:rsid w:val="00A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527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Ina Qorina</cp:lastModifiedBy>
  <cp:revision>5</cp:revision>
  <dcterms:created xsi:type="dcterms:W3CDTF">2020-08-26T22:03:00Z</dcterms:created>
  <dcterms:modified xsi:type="dcterms:W3CDTF">2021-08-19T07:35:00Z</dcterms:modified>
</cp:coreProperties>
</file>