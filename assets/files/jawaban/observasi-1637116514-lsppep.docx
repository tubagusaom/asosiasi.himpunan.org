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5F6C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AB878FE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206A687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42F655C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31682329" w14:textId="77777777" w:rsidTr="00821BA2">
        <w:tc>
          <w:tcPr>
            <w:tcW w:w="9350" w:type="dxa"/>
          </w:tcPr>
          <w:p w14:paraId="79502581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14:paraId="12BBB0B7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14:paraId="457710DB" w14:textId="2FE991B6" w:rsidR="00125355" w:rsidRPr="00EC6F38" w:rsidRDefault="00125355" w:rsidP="00EA424F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0" w:author="Agha Adli Putrathandie" w:date="2021-11-17T09:3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zaman ini</w:t>
            </w:r>
            <w:ins w:id="1" w:author="Agha Adli Putrathandie" w:date="2021-11-17T09:20:00Z">
              <w:r w:rsidR="002B533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berada pada zona industri yang sangat</w:t>
            </w:r>
            <w:del w:id="2" w:author="Agha Adli Putrathandie" w:date="2021-11-17T09:20:00Z">
              <w:r w:rsidRPr="00EC6F38" w:rsidDel="002B5334">
                <w:rPr>
                  <w:rFonts w:ascii="Times New Roman" w:eastAsia="Times New Roman" w:hAnsi="Times New Roman" w:cs="Times New Roman"/>
                  <w:szCs w:val="24"/>
                </w:rPr>
                <w:delText xml:space="preserve"> extream</w:delText>
              </w:r>
            </w:del>
            <w:ins w:id="3" w:author="Agha Adli Putrathandie" w:date="2021-11-17T09:20:00Z">
              <w:r w:rsidR="002B533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ins w:id="4" w:author="Agha Adli Putrathandie" w:date="2021-11-17T09:21:00Z">
              <w:r w:rsidR="002B5334">
                <w:rPr>
                  <w:rFonts w:ascii="Times New Roman" w:eastAsia="Times New Roman" w:hAnsi="Times New Roman" w:cs="Times New Roman"/>
                  <w:szCs w:val="24"/>
                </w:rPr>
                <w:t>ekstrim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ins w:id="5" w:author="Agha Adli Putrathandie" w:date="2021-11-17T09:21:00Z">
              <w:r w:rsidR="002B5334">
                <w:rPr>
                  <w:rFonts w:ascii="Times New Roman" w:eastAsia="Times New Roman" w:hAnsi="Times New Roman" w:cs="Times New Roman"/>
                  <w:szCs w:val="24"/>
                </w:rPr>
                <w:t xml:space="preserve">Industri berubah semakin maju setiap menit, bahkan setiap detik. </w:t>
              </w:r>
            </w:ins>
            <w:ins w:id="6" w:author="Agha Adli Putrathandie" w:date="2021-11-17T09:22:00Z">
              <w:r w:rsidR="002B5334">
                <w:rPr>
                  <w:rFonts w:ascii="Times New Roman" w:eastAsia="Times New Roman" w:hAnsi="Times New Roman" w:cs="Times New Roman"/>
                  <w:szCs w:val="24"/>
                </w:rPr>
                <w:t xml:space="preserve">Kita sering menyebut </w:t>
              </w:r>
            </w:ins>
            <w:ins w:id="7" w:author="Agha Adli Putrathandie" w:date="2021-11-17T09:23:00Z">
              <w:r w:rsidR="002B5334">
                <w:rPr>
                  <w:rFonts w:ascii="Times New Roman" w:eastAsia="Times New Roman" w:hAnsi="Times New Roman" w:cs="Times New Roman"/>
                  <w:szCs w:val="24"/>
                </w:rPr>
                <w:t>keadaaan ini dengan istilah</w:t>
              </w:r>
            </w:ins>
            <w:ins w:id="8" w:author="Agha Adli Putrathandie" w:date="2021-11-17T09:22:00Z">
              <w:r w:rsidR="002B5334">
                <w:rPr>
                  <w:rFonts w:ascii="Times New Roman" w:eastAsia="Times New Roman" w:hAnsi="Times New Roman" w:cs="Times New Roman"/>
                  <w:szCs w:val="24"/>
                </w:rPr>
                <w:t xml:space="preserve"> Revolusi Industri 4.0</w:t>
              </w:r>
            </w:ins>
            <w:del w:id="9" w:author="Agha Adli Putrathandie" w:date="2021-11-17T09:22:00Z">
              <w:r w:rsidRPr="00EC6F38" w:rsidDel="002B5334">
                <w:rPr>
                  <w:rFonts w:ascii="Times New Roman" w:eastAsia="Times New Roman" w:hAnsi="Times New Roman" w:cs="Times New Roman"/>
                  <w:szCs w:val="24"/>
                </w:rPr>
                <w:delText>Industri yang tiap menit bahkan detik dia akan berubah semakin maju, yang sering kita sebut dengan revolusi industry 4.0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 Istilah yang masih jarang kita dengar bahkan banyak yang masih awam.</w:t>
            </w:r>
          </w:p>
          <w:p w14:paraId="03CE7A21" w14:textId="3C811D08" w:rsidR="00125355" w:rsidRPr="00EC6F38" w:rsidRDefault="00125355" w:rsidP="00EA424F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" w:author="Agha Adli Putrathandie" w:date="2021-11-17T09:3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Bagi pendidik maupun peserta didik</w:t>
            </w:r>
            <w:ins w:id="11" w:author="Agha Adli Putrathandie" w:date="2021-11-17T09:23:00Z">
              <w:r w:rsidR="002B533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hari ini kita di</w:t>
            </w:r>
            <w:del w:id="12" w:author="Agha Adli Putrathandie" w:date="2021-11-17T09:23:00Z">
              <w:r w:rsidRPr="00EC6F38" w:rsidDel="002B533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 untuk memasuki dunia kerja namun bukan lagi pe</w:t>
            </w:r>
            <w:del w:id="13" w:author="Agha Adli Putrathandie" w:date="2021-11-17T09:23:00Z">
              <w:r w:rsidRPr="00EC6F38" w:rsidDel="002B5334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ins w:id="14" w:author="Agha Adli Putrathandie" w:date="2021-11-17T09:24:00Z">
              <w:r w:rsidR="002B5334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5" w:author="Agha Adli Putrathandie" w:date="2021-11-17T09:24:00Z">
              <w:r w:rsidRPr="00EC6F38" w:rsidDel="002B5334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6" w:author="Agha Adli Putrathandie" w:date="2021-11-17T09:24:00Z">
              <w:r w:rsidRPr="00EC6F38" w:rsidDel="002B5334">
                <w:rPr>
                  <w:rFonts w:ascii="Times New Roman" w:eastAsia="Times New Roman" w:hAnsi="Times New Roman" w:cs="Times New Roman"/>
                  <w:szCs w:val="24"/>
                </w:rPr>
                <w:delText>tetapi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7" w:author="Agha Adli Putrathandie" w:date="2021-11-17T09:24:00Z">
              <w:r w:rsidR="002B5334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del w:id="18" w:author="Agha Adli Putrathandie" w:date="2021-11-17T09:24:00Z">
              <w:r w:rsidRPr="00EC6F38" w:rsidDel="002B5334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ita di</w:t>
            </w:r>
            <w:del w:id="19" w:author="Agha Adli Putrathandie" w:date="2021-11-17T09:23:00Z">
              <w:r w:rsidRPr="00EC6F38" w:rsidDel="002B533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 untuk membuat lapangan kerja baru yang belum tercipta</w:t>
            </w:r>
            <w:del w:id="20" w:author="Agha Adli Putrathandie" w:date="2021-11-17T09:24:00Z">
              <w:r w:rsidRPr="00EC6F38" w:rsidDel="002B5334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21" w:author="Agha Adli Putrathandie" w:date="2021-11-17T09:24:00Z">
              <w:r w:rsidR="002B533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 menggunakan kemampuan teknologi dan ide kreatif kita.</w:t>
            </w:r>
          </w:p>
          <w:p w14:paraId="232FEBED" w14:textId="7A11465C" w:rsidR="00125355" w:rsidRPr="00EC6F38" w:rsidRDefault="00125355" w:rsidP="00EA424F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2" w:author="Agha Adli Putrathandie" w:date="2021-11-17T09:3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adalah suatu program yang di</w:t>
            </w:r>
            <w:del w:id="23" w:author="Agha Adli Putrathandie" w:date="2021-11-17T09:24:00Z">
              <w:r w:rsidRPr="00EC6F38" w:rsidDel="002B533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buat untuk mewujudkan pendidikan yang cerdas dan kreatif. Tujuan dari terciptanya pendidikan 4.0 </w:t>
            </w:r>
            <w:del w:id="24" w:author="Agha Adli Putrathandie" w:date="2021-11-17T09:24:00Z">
              <w:r w:rsidRPr="00EC6F38" w:rsidDel="002B5334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 peningkatan dan pemerataan pendidikan, dengan cara mem</w:t>
            </w:r>
            <w:ins w:id="25" w:author="Agha Adli Putrathandie" w:date="2021-11-17T09:24:00Z">
              <w:r w:rsidR="002B5334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 akses dan memanfaatkan teknologi.</w:t>
            </w:r>
          </w:p>
          <w:p w14:paraId="007AB5D3" w14:textId="03955BB0" w:rsidR="00125355" w:rsidRPr="00EC6F38" w:rsidRDefault="00125355" w:rsidP="00EA424F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6" w:author="Agha Adli Putrathandie" w:date="2021-11-17T09:3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hanya itu</w:t>
            </w:r>
            <w:ins w:id="27" w:author="Agha Adli Putrathandie" w:date="2021-11-17T09:25:00Z">
              <w:r w:rsidR="002B533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  <w:r w:rsidR="00AF476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8" w:author="Agha Adli Putrathandie" w:date="2021-11-17T09:25:00Z">
              <w:r w:rsidRPr="00EC6F38" w:rsidDel="002B533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menghasilkan 4 aspek yang sangat di</w:t>
            </w:r>
            <w:del w:id="29" w:author="Agha Adli Putrathandie" w:date="2021-11-17T09:25:00Z">
              <w:r w:rsidRPr="00EC6F38" w:rsidDel="002B533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butuhkan di era milenial ini yaitu kolaboratif, komunikatif, berfikir kritis, </w:t>
            </w:r>
            <w:ins w:id="30" w:author="Agha Adli Putrathandie" w:date="2021-11-17T09:25:00Z">
              <w:r w:rsidR="002B5334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kreatif. </w:t>
            </w:r>
            <w:ins w:id="31" w:author="Agha Adli Putrathandie" w:date="2021-11-17T09:25:00Z">
              <w:r w:rsidR="00AF4769">
                <w:rPr>
                  <w:rFonts w:ascii="Times New Roman" w:eastAsia="Times New Roman" w:hAnsi="Times New Roman" w:cs="Times New Roman"/>
                  <w:szCs w:val="24"/>
                </w:rPr>
                <w:t xml:space="preserve">Akhir-akhir ini </w:t>
              </w:r>
            </w:ins>
            <w:del w:id="32" w:author="Agha Adli Putrathandie" w:date="2021-11-17T09:25:00Z">
              <w:r w:rsidRPr="00EC6F38" w:rsidDel="00AF4769">
                <w:rPr>
                  <w:rFonts w:ascii="Times New Roman" w:eastAsia="Times New Roman" w:hAnsi="Times New Roman" w:cs="Times New Roman"/>
                  <w:szCs w:val="24"/>
                </w:rPr>
                <w:delText xml:space="preserve">Mengapa demikian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ini </w:t>
            </w:r>
            <w:ins w:id="33" w:author="Agha Adli Putrathandie" w:date="2021-11-17T09:25:00Z">
              <w:r w:rsidR="00AF4769">
                <w:rPr>
                  <w:rFonts w:ascii="Times New Roman" w:eastAsia="Times New Roman" w:hAnsi="Times New Roman" w:cs="Times New Roman"/>
                  <w:szCs w:val="24"/>
                </w:rPr>
                <w:t xml:space="preserve">gencar dipublikasikan </w:t>
              </w:r>
            </w:ins>
            <w:del w:id="34" w:author="Agha Adli Putrathandie" w:date="2021-11-17T09:26:00Z">
              <w:r w:rsidRPr="00EC6F38" w:rsidDel="00AF4769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sedang gencar-gencarnya di publis,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 di era ini</w:t>
            </w:r>
            <w:ins w:id="35" w:author="Agha Adli Putrathandie" w:date="2021-11-17T09:26:00Z">
              <w:r w:rsidR="00AF476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36" w:author="Agha Adli Putrathandie" w:date="2021-11-17T09:26:00Z">
              <w:r w:rsidRPr="00EC6F38" w:rsidDel="00AF476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kita harus mempersiapkan diri atau generasi muda </w:t>
            </w:r>
            <w:del w:id="37" w:author="Agha Adli Putrathandie" w:date="2021-11-17T09:26:00Z">
              <w:r w:rsidRPr="00EC6F38" w:rsidDel="00AF4769">
                <w:rPr>
                  <w:rFonts w:ascii="Times New Roman" w:eastAsia="Times New Roman" w:hAnsi="Times New Roman" w:cs="Times New Roman"/>
                  <w:szCs w:val="24"/>
                </w:rPr>
                <w:delText xml:space="preserve">untuk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 dunia revolusi industri 4.0.</w:t>
            </w:r>
          </w:p>
          <w:p w14:paraId="7E9E0124" w14:textId="77777777" w:rsidR="00125355" w:rsidRPr="00EC6F38" w:rsidRDefault="00125355" w:rsidP="00EA424F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8" w:author="Agha Adli Putrathandie" w:date="2021-11-17T09:3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</w:p>
          <w:p w14:paraId="0E9EC9B4" w14:textId="77777777" w:rsidR="00125355" w:rsidRPr="00EC6F38" w:rsidRDefault="00125355" w:rsidP="00EA424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9" w:author="Agha Adli Putrathandie" w:date="2021-11-17T09:3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14:paraId="7CACB48F" w14:textId="207E5B8D" w:rsidR="00125355" w:rsidRPr="00EC6F38" w:rsidRDefault="00125355" w:rsidP="00EA424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0" w:author="Agha Adli Putrathandie" w:date="2021-11-17T09:3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41" w:author="Agha Adli Putrathandie" w:date="2021-11-17T09:27:00Z">
              <w:r w:rsidRPr="00EC6F38" w:rsidDel="00AF4769">
                <w:rPr>
                  <w:rFonts w:ascii="Times New Roman" w:eastAsia="Times New Roman" w:hAnsi="Times New Roman" w:cs="Times New Roman"/>
                  <w:szCs w:val="24"/>
                </w:rPr>
                <w:delText>Pada taha</w:delText>
              </w:r>
            </w:del>
            <w:del w:id="42" w:author="Agha Adli Putrathandie" w:date="2021-11-17T09:26:00Z">
              <w:r w:rsidRPr="00EC6F38" w:rsidDel="00AF4769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del w:id="43" w:author="Agha Adli Putrathandie" w:date="2021-11-17T09:27:00Z">
              <w:r w:rsidRPr="00EC6F38" w:rsidDel="00AF4769">
                <w:rPr>
                  <w:rFonts w:ascii="Times New Roman" w:eastAsia="Times New Roman" w:hAnsi="Times New Roman" w:cs="Times New Roman"/>
                  <w:szCs w:val="24"/>
                </w:rPr>
                <w:delText xml:space="preserve"> ini </w:delText>
              </w:r>
            </w:del>
            <w:ins w:id="44" w:author="Agha Adli Putrathandie" w:date="2021-11-17T09:27:00Z">
              <w:r w:rsidR="00AF4769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45" w:author="Agha Adli Putrathandie" w:date="2021-11-17T09:27:00Z">
              <w:r w:rsidRPr="00EC6F38" w:rsidDel="00AF4769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uru di</w:t>
            </w:r>
            <w:del w:id="46" w:author="Agha Adli Putrathandie" w:date="2021-11-17T09:26:00Z">
              <w:r w:rsidRPr="00EC6F38" w:rsidDel="00AF476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47" w:author="Agha Adli Putrathandie" w:date="2021-11-17T09:26:00Z">
              <w:r w:rsidR="00AF4769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 untuk merancang pembelajaran sesuai dengan minat dan bakat/kebutuhan siswa.</w:t>
            </w:r>
          </w:p>
          <w:p w14:paraId="0897DEAB" w14:textId="79065764" w:rsidR="00125355" w:rsidRPr="00EC6F38" w:rsidRDefault="00125355" w:rsidP="00EA424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8" w:author="Agha Adli Putrathandie" w:date="2021-11-17T09:3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49" w:author="Agha Adli Putrathandie" w:date="2021-11-17T09:28:00Z">
              <w:r w:rsidRPr="00EC6F38" w:rsidDel="00AF4769">
                <w:rPr>
                  <w:rFonts w:ascii="Times New Roman" w:eastAsia="Times New Roman" w:hAnsi="Times New Roman" w:cs="Times New Roman"/>
                  <w:szCs w:val="24"/>
                </w:rPr>
                <w:delText xml:space="preserve">Menggunakan </w:delText>
              </w:r>
            </w:del>
            <w:ins w:id="50" w:author="Agha Adli Putrathandie" w:date="2021-11-17T09:28:00Z">
              <w:r w:rsidR="00AF4769">
                <w:rPr>
                  <w:rFonts w:ascii="Times New Roman" w:eastAsia="Times New Roman" w:hAnsi="Times New Roman" w:cs="Times New Roman"/>
                  <w:szCs w:val="24"/>
                </w:rPr>
                <w:t xml:space="preserve">Jenis </w:t>
              </w:r>
            </w:ins>
            <w:del w:id="51" w:author="Agha Adli Putrathandie" w:date="2021-11-17T09:28:00Z">
              <w:r w:rsidRPr="00EC6F38" w:rsidDel="00AF4769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ins w:id="52" w:author="Agha Adli Putrathandie" w:date="2021-11-17T09:28:00Z">
              <w:r w:rsidR="00AF4769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enilaian </w:t>
            </w:r>
            <w:ins w:id="53" w:author="Agha Adli Putrathandie" w:date="2021-11-17T09:28:00Z">
              <w:r w:rsidR="00AF4769">
                <w:rPr>
                  <w:rFonts w:ascii="Times New Roman" w:eastAsia="Times New Roman" w:hAnsi="Times New Roman" w:cs="Times New Roman"/>
                  <w:szCs w:val="24"/>
                </w:rPr>
                <w:t xml:space="preserve">yang digunakan adalah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formatif.</w:t>
            </w:r>
          </w:p>
          <w:p w14:paraId="4545FE64" w14:textId="464453C4" w:rsidR="00125355" w:rsidRPr="00EC6F38" w:rsidRDefault="00125355" w:rsidP="00EA424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4" w:author="Agha Adli Putrathandie" w:date="2021-11-17T09:3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55" w:author="Agha Adli Putrathandie" w:date="2021-11-17T09:27:00Z">
              <w:r w:rsidRPr="00EC6F38" w:rsidDel="00AF4769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ins w:id="56" w:author="Agha Adli Putrathandie" w:date="2021-11-17T09:27:00Z">
              <w:r w:rsidR="00AF4769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57" w:author="Agha Adli Putrathandie" w:date="2021-11-17T09:27:00Z">
              <w:r w:rsidRPr="00EC6F38" w:rsidDel="00AF4769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8" w:author="Agha Adli Putrathandie" w:date="2021-11-17T09:27:00Z">
              <w:r w:rsidRPr="00EC6F38" w:rsidDel="00AF476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 untuk membantu siwa dalam mencari kemampuan dan bakat siswa.</w:t>
            </w:r>
          </w:p>
          <w:p w14:paraId="293D2BFB" w14:textId="717BC3EA" w:rsidR="00125355" w:rsidRPr="00EC6F38" w:rsidRDefault="00125355" w:rsidP="00EA424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9" w:author="Agha Adli Putrathandie" w:date="2021-11-17T09:3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60" w:author="Agha Adli Putrathandie" w:date="2021-11-17T09:28:00Z">
              <w:r w:rsidRPr="00EC6F38" w:rsidDel="00AF4769">
                <w:rPr>
                  <w:rFonts w:ascii="Times New Roman" w:eastAsia="Times New Roman" w:hAnsi="Times New Roman" w:cs="Times New Roman"/>
                  <w:szCs w:val="24"/>
                </w:rPr>
                <w:delText>Menempatkan g</w:delText>
              </w:r>
            </w:del>
            <w:ins w:id="61" w:author="Agha Adli Putrathandie" w:date="2021-11-17T09:28:00Z">
              <w:r w:rsidR="00AF4769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uru sebagai mentor.</w:t>
            </w:r>
          </w:p>
          <w:p w14:paraId="2ACCF402" w14:textId="54FC2FFC" w:rsidR="00125355" w:rsidRPr="00EC6F38" w:rsidRDefault="00125355" w:rsidP="00EA424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2" w:author="Agha Adli Putrathandie" w:date="2021-11-17T09:3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63" w:author="Agha Adli Putrathandie" w:date="2021-11-17T09:28:00Z">
              <w:r w:rsidR="00AF4769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64" w:author="Agha Adli Putrathandie" w:date="2021-11-17T09:28:00Z">
              <w:r w:rsidRPr="00EC6F38" w:rsidDel="00AF4769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dilatih untuk mengembangkan kurikulum dan memberikan kebebasan untuk menentukan cara belajar mengajar siswa.</w:t>
            </w:r>
          </w:p>
          <w:p w14:paraId="13B9B092" w14:textId="77777777" w:rsidR="00125355" w:rsidRPr="00EC6F38" w:rsidRDefault="00125355" w:rsidP="00EA424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5" w:author="Agha Adli Putrathandie" w:date="2021-11-17T09:3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14:paraId="55B77B39" w14:textId="35BB92AE" w:rsidR="00125355" w:rsidRPr="00EC6F38" w:rsidRDefault="00125355" w:rsidP="00EA424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6" w:author="Agha Adli Putrathandie" w:date="2021-11-17T09:3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67" w:author="Agha Adli Putrathandie" w:date="2021-11-17T09:29:00Z">
              <w:r w:rsidRPr="00EC6F38" w:rsidDel="00AF4769">
                <w:rPr>
                  <w:rFonts w:ascii="Times New Roman" w:eastAsia="Times New Roman" w:hAnsi="Times New Roman" w:cs="Times New Roman"/>
                  <w:szCs w:val="24"/>
                </w:rPr>
                <w:delText>Dimana guru</w:delText>
              </w:r>
            </w:del>
            <w:ins w:id="68" w:author="Agha Adli Putrathandie" w:date="2021-11-17T09:29:00Z">
              <w:r w:rsidR="00AF4769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sebagai pendidik di era 4.0 maka guru tidak boleh menetap dengan satu strata, harus selalu berkembang agar dapat mengajarkan pendidikan sesuai dengan eranya.</w:t>
            </w:r>
          </w:p>
          <w:p w14:paraId="7AFF1DA8" w14:textId="77777777" w:rsidR="00125355" w:rsidRPr="00EC6F38" w:rsidRDefault="00125355" w:rsidP="00EA424F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9" w:author="Agha Adli Putrathandie" w:date="2021-11-17T09:3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Di dalam pendidikan revolusi industri ini ada 5 aspek yang di</w:t>
            </w:r>
            <w:del w:id="70" w:author="Agha Adli Putrathandie" w:date="2021-11-17T09:29:00Z">
              <w:r w:rsidRPr="00EC6F38" w:rsidDel="00AF476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 pada proses pembelajaran yaitu:</w:t>
            </w:r>
          </w:p>
          <w:p w14:paraId="2821C21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14:paraId="321F191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14:paraId="6E13289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14:paraId="700894B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14:paraId="143D764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Penelitian</w:t>
            </w:r>
          </w:p>
          <w:p w14:paraId="14EEBD16" w14:textId="10DC23D3" w:rsidR="00125355" w:rsidRPr="00EC6F38" w:rsidRDefault="00125355" w:rsidP="00EA424F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1" w:author="Agha Adli Putrathandie" w:date="2021-11-17T09:3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dasarnya</w:t>
            </w:r>
            <w:ins w:id="72" w:author="Agha Adli Putrathandie" w:date="2021-11-17T09:29:00Z">
              <w:r w:rsidR="00AF476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bisa lihat proses mengamati dan memahami ini sebenarnya jadi satu kesatuan</w:t>
            </w:r>
            <w:ins w:id="73" w:author="Agha Adli Putrathandie" w:date="2021-11-17T09:29:00Z">
              <w:r w:rsidR="00AF4769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74" w:author="Agha Adli Putrathandie" w:date="2021-11-17T09:29:00Z">
              <w:r w:rsidRPr="00EC6F38" w:rsidDel="00AF4769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75" w:author="Agha Adli Putrathandie" w:date="2021-11-17T09:29:00Z">
              <w:r w:rsidR="00AF4769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76" w:author="Agha Adli Putrathandie" w:date="2021-11-17T09:29:00Z">
              <w:r w:rsidRPr="00EC6F38" w:rsidDel="00AF4769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ada proses mengamati dan memahami</w:t>
            </w:r>
            <w:ins w:id="77" w:author="Agha Adli Putrathandie" w:date="2021-11-17T09:29:00Z">
              <w:r w:rsidR="00AF476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bisa memiliki pikiran yang kritis. Pikiran kritis sangat di</w:t>
            </w:r>
            <w:del w:id="78" w:author="Agha Adli Putrathandie" w:date="2021-11-17T09:29:00Z">
              <w:r w:rsidRPr="00EC6F38" w:rsidDel="00AF476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 karena dengan pikiran yang kritis maka akan timbul sebuah ide atau gagasan.</w:t>
            </w:r>
          </w:p>
          <w:p w14:paraId="25D8B92E" w14:textId="31A3A851" w:rsidR="00125355" w:rsidRPr="00EC6F38" w:rsidRDefault="00125355" w:rsidP="00EA424F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9" w:author="Agha Adli Putrathandie" w:date="2021-11-17T09:3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Dari gagasan yang mu</w:t>
            </w:r>
            <w:ins w:id="80" w:author="Agha Adli Putrathandie" w:date="2021-11-17T09:30:00Z">
              <w:r w:rsidR="00AF4769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cul</w:t>
            </w:r>
            <w:del w:id="81" w:author="Agha Adli Putrathandie" w:date="2021-11-17T09:30:00Z">
              <w:r w:rsidRPr="00EC6F38" w:rsidDel="008D7EA3">
                <w:rPr>
                  <w:rFonts w:ascii="Times New Roman" w:eastAsia="Times New Roman" w:hAnsi="Times New Roman" w:cs="Times New Roman"/>
                  <w:szCs w:val="24"/>
                </w:rPr>
                <w:delText xml:space="preserve"> dari </w:delText>
              </w:r>
            </w:del>
            <w:ins w:id="82" w:author="Agha Adli Putrathandie" w:date="2021-11-17T09:30:00Z">
              <w:r w:rsidR="008D7EA3">
                <w:rPr>
                  <w:rFonts w:ascii="Times New Roman" w:eastAsia="Times New Roman" w:hAnsi="Times New Roman" w:cs="Times New Roman"/>
                  <w:szCs w:val="24"/>
                </w:rPr>
                <w:t xml:space="preserve"> dan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 kritis</w:t>
            </w:r>
            <w:ins w:id="83" w:author="Agha Adli Putrathandie" w:date="2021-11-17T09:30:00Z">
              <w:r w:rsidR="008D7EA3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84" w:author="Agha Adli Putrathandie" w:date="2021-11-17T09:30:00Z">
              <w:r w:rsidRPr="00EC6F38" w:rsidDel="008D7EA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85" w:author="Agha Adli Putrathandie" w:date="2021-11-17T09:31:00Z">
              <w:r w:rsidRPr="00EC6F38" w:rsidDel="008D7EA3">
                <w:rPr>
                  <w:rFonts w:ascii="Times New Roman" w:eastAsia="Times New Roman" w:hAnsi="Times New Roman" w:cs="Times New Roman"/>
                  <w:szCs w:val="24"/>
                </w:rPr>
                <w:delText xml:space="preserve">tadi maka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selanjutnya </w:t>
            </w:r>
            <w:ins w:id="86" w:author="Agha Adli Putrathandie" w:date="2021-11-17T09:31:00Z">
              <w:r w:rsidR="008D7EA3">
                <w:rPr>
                  <w:rFonts w:ascii="Times New Roman" w:eastAsia="Times New Roman" w:hAnsi="Times New Roman" w:cs="Times New Roman"/>
                  <w:szCs w:val="24"/>
                </w:rPr>
                <w:t xml:space="preserve">adalah </w:t>
              </w:r>
            </w:ins>
            <w:del w:id="87" w:author="Agha Adli Putrathandie" w:date="2021-11-17T09:31:00Z">
              <w:r w:rsidRPr="00EC6F38" w:rsidDel="008D7EA3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del w:id="88" w:author="Agha Adli Putrathandie" w:date="2021-11-17T09:31:00Z">
              <w:r w:rsidRPr="00EC6F38" w:rsidDel="008D7EA3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89" w:author="Agha Adli Putrathandie" w:date="2021-11-17T09:31:00Z">
              <w:r w:rsidR="008D7EA3">
                <w:rPr>
                  <w:rFonts w:ascii="Times New Roman" w:eastAsia="Times New Roman" w:hAnsi="Times New Roman" w:cs="Times New Roman"/>
                  <w:szCs w:val="24"/>
                </w:rPr>
                <w:t xml:space="preserve">atau mengaplikasikan. </w:t>
              </w:r>
            </w:ins>
            <w:del w:id="90" w:author="Agha Adli Putrathandie" w:date="2021-11-17T09:31:00Z">
              <w:r w:rsidRPr="00EC6F38" w:rsidDel="008D7EA3">
                <w:rPr>
                  <w:rFonts w:ascii="Times New Roman" w:eastAsia="Times New Roman" w:hAnsi="Times New Roman" w:cs="Times New Roman"/>
                  <w:szCs w:val="24"/>
                </w:rPr>
                <w:delText xml:space="preserve">pengaplikasian. </w:delText>
              </w:r>
            </w:del>
            <w:ins w:id="91" w:author="Agha Adli Putrathandie" w:date="2021-11-17T09:31:00Z">
              <w:r w:rsidR="008D7EA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revolusi 4.0 </w:t>
            </w:r>
            <w:del w:id="92" w:author="Agha Adli Putrathandie" w:date="2021-11-17T09:31:00Z">
              <w:r w:rsidRPr="00EC6F38" w:rsidDel="008D7EA3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lebih banyak praktek</w:t>
            </w:r>
            <w:ins w:id="93" w:author="Agha Adli Putrathandie" w:date="2021-11-17T09:32:00Z">
              <w:r w:rsidR="008D7EA3">
                <w:rPr>
                  <w:rFonts w:ascii="Times New Roman" w:eastAsia="Times New Roman" w:hAnsi="Times New Roman" w:cs="Times New Roman"/>
                  <w:szCs w:val="24"/>
                </w:rPr>
                <w:t xml:space="preserve"> yang dilakukan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karena </w:t>
            </w:r>
            <w:del w:id="94" w:author="Agha Adli Putrathandie" w:date="2021-11-17T09:32:00Z">
              <w:r w:rsidRPr="00EC6F38" w:rsidDel="008D7EA3">
                <w:rPr>
                  <w:rFonts w:ascii="Times New Roman" w:eastAsia="Times New Roman" w:hAnsi="Times New Roman" w:cs="Times New Roman"/>
                  <w:szCs w:val="24"/>
                </w:rPr>
                <w:delText xml:space="preserve">lebih </w:delText>
              </w:r>
            </w:del>
            <w:ins w:id="95" w:author="Agha Adli Putrathandie" w:date="2021-11-17T09:32:00Z">
              <w:r w:rsidR="008D7EA3">
                <w:rPr>
                  <w:rFonts w:ascii="Times New Roman" w:eastAsia="Times New Roman" w:hAnsi="Times New Roman" w:cs="Times New Roman"/>
                  <w:szCs w:val="24"/>
                </w:rPr>
                <w:t xml:space="preserve">untuk mempersiapkan anak dalam </w:t>
              </w:r>
            </w:ins>
            <w:del w:id="96" w:author="Agha Adli Putrathandie" w:date="2021-11-17T09:32:00Z">
              <w:r w:rsidRPr="00EC6F38" w:rsidDel="008D7EA3">
                <w:rPr>
                  <w:rFonts w:ascii="Times New Roman" w:eastAsia="Times New Roman" w:hAnsi="Times New Roman" w:cs="Times New Roman"/>
                  <w:szCs w:val="24"/>
                </w:rPr>
                <w:delText xml:space="preserve">menyiapkan anak pada bagaimana kita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 ide baru atau gagasan.</w:t>
            </w:r>
          </w:p>
          <w:p w14:paraId="0644D86E" w14:textId="5E13666D" w:rsidR="00125355" w:rsidRPr="00EC6F38" w:rsidRDefault="00125355" w:rsidP="00EA424F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7" w:author="Agha Adli Putrathandie" w:date="2021-11-17T09:3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 proses mencoba</w:t>
            </w:r>
            <w:ins w:id="98" w:author="Agha Adli Putrathandie" w:date="2021-11-17T09:32:00Z">
              <w:r w:rsidR="008D7EA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selanjutnya yaitu mendiskusikan. </w:t>
            </w:r>
            <w:ins w:id="99" w:author="Agha Adli Putrathandie" w:date="2021-11-17T09:33:00Z">
              <w:r w:rsidR="008D7EA3">
                <w:rPr>
                  <w:rFonts w:ascii="Times New Roman" w:eastAsia="Times New Roman" w:hAnsi="Times New Roman" w:cs="Times New Roman"/>
                  <w:szCs w:val="24"/>
                </w:rPr>
                <w:t xml:space="preserve">Istilah </w:t>
              </w:r>
            </w:ins>
            <w:del w:id="100" w:author="Agha Adli Putrathandie" w:date="2021-11-17T09:33:00Z">
              <w:r w:rsidRPr="00EC6F38" w:rsidDel="008D7EA3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ins w:id="101" w:author="Agha Adli Putrathandie" w:date="2021-11-17T09:33:00Z">
              <w:r w:rsidR="008D7EA3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endiskusikan di sini bukan hanya </w:t>
            </w:r>
            <w:ins w:id="102" w:author="Agha Adli Putrathandie" w:date="2021-11-17T09:33:00Z">
              <w:r w:rsidR="008D7EA3">
                <w:rPr>
                  <w:rFonts w:ascii="Times New Roman" w:eastAsia="Times New Roman" w:hAnsi="Times New Roman" w:cs="Times New Roman"/>
                  <w:szCs w:val="24"/>
                </w:rPr>
                <w:t xml:space="preserve">melibatkan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satu atau dua orang</w:t>
            </w:r>
            <w:ins w:id="103" w:author="Agha Adli Putrathandie" w:date="2021-11-17T09:33:00Z">
              <w:r w:rsidR="008D7EA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tapi banyak kolaborasi komunikasi dengan banyak orang. Hal ini dilakukan karena banyak pandangan yang berbeda atau ide-ide yang baru akan muncul.</w:t>
            </w:r>
          </w:p>
          <w:p w14:paraId="1A2FA8B7" w14:textId="77777777" w:rsidR="00125355" w:rsidRPr="00EC6F38" w:rsidRDefault="00125355" w:rsidP="00EA424F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4" w:author="Agha Adli Putrathandie" w:date="2021-11-17T09:3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Yang terahir adalah melakukan penelitian, tuntutan 4.0 ini adalah kreatif dan inovatif. Dengan melakukan penelitian kita bisa lihat proses kreatif dan inovatif kita. </w:t>
            </w:r>
          </w:p>
        </w:tc>
      </w:tr>
    </w:tbl>
    <w:p w14:paraId="0319BBF5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gha Adli Putrathandie">
    <w15:presenceInfo w15:providerId="None" w15:userId="Agha Adli Putrathandi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2B5334"/>
    <w:rsid w:val="0042167F"/>
    <w:rsid w:val="008D7EA3"/>
    <w:rsid w:val="00924DF5"/>
    <w:rsid w:val="00AF4769"/>
    <w:rsid w:val="00EA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5E69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Agha Adli Putrathandie</cp:lastModifiedBy>
  <cp:revision>3</cp:revision>
  <dcterms:created xsi:type="dcterms:W3CDTF">2021-11-17T02:34:00Z</dcterms:created>
  <dcterms:modified xsi:type="dcterms:W3CDTF">2021-11-17T02:34:00Z</dcterms:modified>
</cp:coreProperties>
</file>