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764979">
            <w:pPr>
              <w:pStyle w:val="Heading3"/>
              <w:jc w:val="center"/>
              <w:rPr>
                <w:rFonts w:ascii="Times New Roman" w:hAnsi="Times New Roman"/>
                <w:sz w:val="48"/>
              </w:rPr>
              <w:pPrChange w:id="0" w:author="Nela " w:date="2021-02-06T09:49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</w:p>
          <w:p w:rsidR="00125355" w:rsidRDefault="00125355" w:rsidP="00764979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  <w:pPrChange w:id="1" w:author="Nela " w:date="2021-02-06T09:4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764979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" w:author="Nela " w:date="2021-02-06T09:49:00Z">
              <w:r w:rsidRPr="00EC6F38" w:rsidDel="00764979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proofErr w:type="spellStart"/>
            <w:ins w:id="3" w:author="Nela " w:date="2021-02-06T09:49:00Z">
              <w:r w:rsidR="00764979">
                <w:rPr>
                  <w:rFonts w:ascii="Times New Roman" w:eastAsia="Times New Roman" w:hAnsi="Times New Roman" w:cs="Times New Roman"/>
                  <w:szCs w:val="24"/>
                </w:rPr>
                <w:t>Ekstream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" w:author="Nela " w:date="2021-02-06T09:50:00Z">
              <w:r w:rsidRPr="00EC6F38" w:rsidDel="00764979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proofErr w:type="spellStart"/>
            <w:ins w:id="5" w:author="Nela " w:date="2021-02-06T09:50:00Z">
              <w:r w:rsidR="00764979" w:rsidRPr="00EC6F38">
                <w:rPr>
                  <w:rFonts w:ascii="Times New Roman" w:eastAsia="Times New Roman" w:hAnsi="Times New Roman" w:cs="Times New Roman"/>
                  <w:szCs w:val="24"/>
                </w:rPr>
                <w:t>industr</w:t>
              </w:r>
              <w:r w:rsidR="00764979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proofErr w:type="spellEnd"/>
              <w:r w:rsidR="0076497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764979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6" w:author="Nela " w:date="2021-02-06T09:5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764979" w:rsidP="00764979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7" w:author="Nela " w:date="2021-02-06T09:5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" w:author="Nela " w:date="2021-02-06T09:51:00Z">
              <w:r w:rsidR="00125355" w:rsidRPr="00EC6F38" w:rsidDel="00764979">
                <w:rPr>
                  <w:rFonts w:ascii="Times New Roman" w:eastAsia="Times New Roman" w:hAnsi="Times New Roman" w:cs="Times New Roman"/>
                  <w:szCs w:val="24"/>
                </w:rPr>
                <w:delText xml:space="preserve">memerluas </w:delText>
              </w:r>
            </w:del>
            <w:proofErr w:type="spellStart"/>
            <w:ins w:id="9" w:author="Nela " w:date="2021-02-06T09:51:00Z">
              <w:r>
                <w:rPr>
                  <w:rFonts w:ascii="Times New Roman" w:eastAsia="Times New Roman" w:hAnsi="Times New Roman" w:cs="Times New Roman"/>
                  <w:szCs w:val="24"/>
                </w:rPr>
                <w:t>memperluas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764979" w:rsidP="00764979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10" w:author="Nela " w:date="2021-02-06T09:5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11" w:author="Nela " w:date="2021-02-06T09:52:00Z">
              <w:r w:rsidR="00125355" w:rsidRPr="00EC6F38" w:rsidDel="00764979">
                <w:rPr>
                  <w:rFonts w:ascii="Times New Roman" w:eastAsia="Times New Roman" w:hAnsi="Times New Roman" w:cs="Times New Roman"/>
                  <w:szCs w:val="24"/>
                </w:rPr>
                <w:delText xml:space="preserve">berfikir </w:delText>
              </w:r>
            </w:del>
            <w:proofErr w:type="spellStart"/>
            <w:ins w:id="12" w:author="Nela " w:date="2021-02-06T09:52:00Z">
              <w:r>
                <w:rPr>
                  <w:rFonts w:ascii="Times New Roman" w:eastAsia="Times New Roman" w:hAnsi="Times New Roman" w:cs="Times New Roman"/>
                  <w:szCs w:val="24"/>
                </w:rPr>
                <w:t>berpikir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proofErr w:type="gramStart"/>
            <w:ins w:id="13" w:author="Nela " w:date="2021-02-06T09:52:00Z">
              <w:r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proofErr w:type="gram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8429DB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14" w:author="Nela " w:date="2021-02-06T10:2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a.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8429DB" w:rsidP="0076497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15" w:author="Nela " w:date="2021-02-06T10:2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6" w:author="Nela " w:date="2021-02-06T09:54:00Z">
              <w:r w:rsidR="00125355" w:rsidRPr="00EC6F38" w:rsidDel="00764979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proofErr w:type="spellStart"/>
            <w:ins w:id="17" w:author="Nela " w:date="2021-02-06T09:54:00Z">
              <w:r w:rsidR="00764979">
                <w:rPr>
                  <w:rFonts w:ascii="Times New Roman" w:eastAsia="Times New Roman" w:hAnsi="Times New Roman" w:cs="Times New Roman"/>
                  <w:szCs w:val="24"/>
                </w:rPr>
                <w:t>tahap</w:t>
              </w:r>
              <w:proofErr w:type="spellEnd"/>
              <w:r w:rsidR="0076497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del w:id="18" w:author="Nela " w:date="2021-02-06T09:54:00Z">
              <w:r w:rsidR="00125355" w:rsidRPr="00EC6F38" w:rsidDel="00764979">
                <w:rPr>
                  <w:rFonts w:ascii="Times New Roman" w:eastAsia="Times New Roman" w:hAnsi="Times New Roman" w:cs="Times New Roman"/>
                  <w:szCs w:val="24"/>
                </w:rPr>
                <w:delText>di tutut</w:delText>
              </w:r>
            </w:del>
            <w:ins w:id="19" w:author="Nela " w:date="2021-02-06T09:54:00Z">
              <w:r w:rsidR="00764979">
                <w:rPr>
                  <w:rFonts w:ascii="Times New Roman" w:eastAsia="Times New Roman" w:hAnsi="Times New Roman" w:cs="Times New Roman"/>
                  <w:szCs w:val="24"/>
                </w:rPr>
                <w:t xml:space="preserve">di </w:t>
              </w:r>
              <w:proofErr w:type="spellStart"/>
              <w:proofErr w:type="gramStart"/>
              <w:r w:rsidR="00764979">
                <w:rPr>
                  <w:rFonts w:ascii="Times New Roman" w:eastAsia="Times New Roman" w:hAnsi="Times New Roman" w:cs="Times New Roman"/>
                  <w:szCs w:val="24"/>
                </w:rPr>
                <w:t>tuntut</w:t>
              </w:r>
              <w:proofErr w:type="spellEnd"/>
              <w:r w:rsidR="0076497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proofErr w:type="gram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0" w:author="Nela " w:date="2021-02-06T10:2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8429DB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gramStart"/>
            <w:ins w:id="21" w:author="Nela " w:date="2021-02-06T10:28:00Z">
              <w:r>
                <w:rPr>
                  <w:rFonts w:ascii="Times New Roman" w:eastAsia="Times New Roman" w:hAnsi="Times New Roman" w:cs="Times New Roman"/>
                  <w:szCs w:val="24"/>
                </w:rPr>
                <w:t>b</w:t>
              </w:r>
              <w:proofErr w:type="gram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8429DB" w:rsidP="0076497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22" w:author="Nela " w:date="2021-02-06T10:2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3" w:author="Nela " w:date="2021-02-06T09:55:00Z">
              <w:r w:rsidR="00125355" w:rsidRPr="00EC6F38" w:rsidDel="00764979">
                <w:rPr>
                  <w:rFonts w:ascii="Times New Roman" w:eastAsia="Times New Roman" w:hAnsi="Times New Roman" w:cs="Times New Roman"/>
                  <w:szCs w:val="24"/>
                </w:rPr>
                <w:delText xml:space="preserve">siwa </w:delText>
              </w:r>
            </w:del>
            <w:proofErr w:type="spellStart"/>
            <w:ins w:id="24" w:author="Nela " w:date="2021-02-06T09:55:00Z">
              <w:r w:rsidR="00764979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  <w:proofErr w:type="spellEnd"/>
              <w:r w:rsidR="0076497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8429DB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25" w:author="Nela " w:date="2021-02-06T10:2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c.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8429DB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26" w:author="Nela " w:date="2021-02-06T10:2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</w:t>
              </w:r>
            </w:ins>
            <w:del w:id="27" w:author="Nela " w:date="2021-02-06T09:55:00Z">
              <w:r w:rsidR="00125355" w:rsidRPr="00EC6F38" w:rsidDel="00764979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28" w:author="Nela " w:date="2021-02-06T09:55:00Z">
              <w:r w:rsidR="00764979"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  <w:r w:rsidR="0076497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8429DB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29" w:author="Nela " w:date="2021-02-06T10:2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d.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8429DB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30" w:author="Nela " w:date="2021-02-06T10:2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</w:t>
              </w:r>
            </w:ins>
            <w:bookmarkStart w:id="31" w:name="_GoBack"/>
            <w:bookmarkEnd w:id="31"/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eranya.</w:t>
            </w:r>
            <w:proofErr w:type="spellEnd"/>
          </w:p>
          <w:p w:rsidR="00125355" w:rsidRPr="00EC6F38" w:rsidRDefault="00764979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32" w:author="Nela " w:date="2021-02-06T09:5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</w:t>
              </w:r>
            </w:ins>
            <w:del w:id="33" w:author="Nela " w:date="2021-02-06T09:58:00Z">
              <w:r w:rsidR="00125355" w:rsidRPr="00EC6F38" w:rsidDel="00764979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FE4EA6" w:rsidP="00764979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34" w:author="Nela " w:date="2021-02-06T09:59:00Z">
              <w:r>
                <w:rPr>
                  <w:rFonts w:ascii="Times New Roman" w:eastAsia="Times New Roman" w:hAnsi="Times New Roman" w:cs="Times New Roman"/>
                  <w:szCs w:val="24"/>
                </w:rPr>
                <w:lastRenderedPageBreak/>
                <w:t xml:space="preserve">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5" w:author="Nela " w:date="2021-02-06T09:56:00Z">
              <w:r w:rsidR="00125355" w:rsidRPr="00EC6F38" w:rsidDel="00764979">
                <w:rPr>
                  <w:rFonts w:ascii="Times New Roman" w:eastAsia="Times New Roman" w:hAnsi="Times New Roman" w:cs="Times New Roman"/>
                  <w:szCs w:val="24"/>
                </w:rPr>
                <w:delText xml:space="preserve">lihat </w:delText>
              </w:r>
            </w:del>
            <w:proofErr w:type="spellStart"/>
            <w:ins w:id="36" w:author="Nela " w:date="2021-02-06T09:56:00Z">
              <w:r w:rsidR="00764979">
                <w:rPr>
                  <w:rFonts w:ascii="Times New Roman" w:eastAsia="Times New Roman" w:hAnsi="Times New Roman" w:cs="Times New Roman"/>
                  <w:szCs w:val="24"/>
                </w:rPr>
                <w:t>melihat</w:t>
              </w:r>
              <w:proofErr w:type="spellEnd"/>
              <w:r w:rsidR="0076497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37" w:author="Nela " w:date="2021-02-06T09:56:00Z">
              <w:r w:rsidR="00764979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38" w:author="Nela " w:date="2021-02-06T09:56:00Z">
              <w:r w:rsidR="00125355" w:rsidRPr="00EC6F38" w:rsidDel="00764979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9" w:author="Nela " w:date="2021-02-06T09:56:00Z">
              <w:r w:rsidR="00125355" w:rsidRPr="00EC6F38" w:rsidDel="00764979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proofErr w:type="spellStart"/>
            <w:ins w:id="40" w:author="Nela " w:date="2021-02-06T09:56:00Z">
              <w:r w:rsidR="00764979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 w:rsidR="0076497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FE4EA6" w:rsidP="00764979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41" w:author="Nela " w:date="2021-02-06T09:5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del w:id="42" w:author="Nela " w:date="2021-02-06T09:58:00Z">
              <w:r w:rsidR="00125355" w:rsidRPr="00EC6F38" w:rsidDel="00764979">
                <w:rPr>
                  <w:rFonts w:ascii="Times New Roman" w:eastAsia="Times New Roman" w:hAnsi="Times New Roman" w:cs="Times New Roman"/>
                  <w:szCs w:val="24"/>
                </w:rPr>
                <w:delText xml:space="preserve">mucul </w:delText>
              </w:r>
            </w:del>
            <w:proofErr w:type="spellStart"/>
            <w:ins w:id="43" w:author="Nela " w:date="2021-02-06T09:58:00Z">
              <w:r w:rsidR="00764979">
                <w:rPr>
                  <w:rFonts w:ascii="Times New Roman" w:eastAsia="Times New Roman" w:hAnsi="Times New Roman" w:cs="Times New Roman"/>
                  <w:szCs w:val="24"/>
                </w:rPr>
                <w:t>muncul</w:t>
              </w:r>
              <w:proofErr w:type="spellEnd"/>
              <w:r w:rsidR="0076497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ins w:id="44" w:author="Nela " w:date="2021-02-06T09:58:00Z">
              <w:r w:rsidR="0076497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FE4EA6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45" w:author="Nela " w:date="2021-02-06T09:5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FE4EA6" w:rsidP="00FE4EA6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46" w:author="Nela " w:date="2021-02-06T09:5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del w:id="47" w:author="Nela " w:date="2021-02-06T10:00:00Z">
              <w:r w:rsidR="00125355" w:rsidRPr="00EC6F38" w:rsidDel="00FE4EA6">
                <w:rPr>
                  <w:rFonts w:ascii="Times New Roman" w:eastAsia="Times New Roman" w:hAnsi="Times New Roman" w:cs="Times New Roman"/>
                  <w:szCs w:val="24"/>
                </w:rPr>
                <w:delText xml:space="preserve">terahir </w:delText>
              </w:r>
            </w:del>
            <w:proofErr w:type="spellStart"/>
            <w:ins w:id="48" w:author="Nela " w:date="2021-02-06T10:00:00Z">
              <w:r>
                <w:rPr>
                  <w:rFonts w:ascii="Times New Roman" w:eastAsia="Times New Roman" w:hAnsi="Times New Roman" w:cs="Times New Roman"/>
                  <w:szCs w:val="24"/>
                </w:rPr>
                <w:t>teakhir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5660DB"/>
    <w:rsid w:val="005A37BA"/>
    <w:rsid w:val="00764979"/>
    <w:rsid w:val="008429DB"/>
    <w:rsid w:val="00924DF5"/>
    <w:rsid w:val="00FE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4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9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4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9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Nela </cp:lastModifiedBy>
  <cp:revision>2</cp:revision>
  <dcterms:created xsi:type="dcterms:W3CDTF">2021-02-06T03:30:00Z</dcterms:created>
  <dcterms:modified xsi:type="dcterms:W3CDTF">2021-02-06T03:30:00Z</dcterms:modified>
</cp:coreProperties>
</file>