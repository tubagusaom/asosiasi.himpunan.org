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8C8C7" w14:textId="77777777" w:rsidR="00125355" w:rsidRPr="00843DEC" w:rsidRDefault="00125355" w:rsidP="008216E1">
      <w:pPr>
        <w:spacing w:after="120" w:line="360" w:lineRule="auto"/>
        <w:jc w:val="center"/>
        <w:rPr>
          <w:rFonts w:ascii="Times New Roman" w:hAnsi="Times New Roman" w:cs="Times New Roman"/>
          <w:b/>
          <w:sz w:val="36"/>
          <w:szCs w:val="36"/>
          <w:rPrChange w:id="0" w:author="Windy H. - Principal" w:date="2021-08-21T09:57:00Z">
            <w:rPr>
              <w:rFonts w:ascii="Minion Pro" w:hAnsi="Minion Pro"/>
              <w:b/>
              <w:sz w:val="36"/>
              <w:szCs w:val="36"/>
            </w:rPr>
          </w:rPrChange>
        </w:rPr>
        <w:pPrChange w:id="1" w:author="Windy H. - Principal" w:date="2021-08-21T09:57:00Z">
          <w:pPr>
            <w:spacing w:after="0"/>
            <w:jc w:val="center"/>
          </w:pPr>
        </w:pPrChange>
      </w:pPr>
      <w:r w:rsidRPr="00843DEC">
        <w:rPr>
          <w:rFonts w:ascii="Times New Roman" w:hAnsi="Times New Roman" w:cs="Times New Roman"/>
          <w:b/>
          <w:sz w:val="36"/>
          <w:szCs w:val="36"/>
          <w:rPrChange w:id="2" w:author="Windy H. - Principal" w:date="2021-08-21T09:57:00Z">
            <w:rPr>
              <w:rFonts w:ascii="Minion Pro" w:hAnsi="Minion Pro"/>
              <w:b/>
              <w:sz w:val="36"/>
              <w:szCs w:val="36"/>
            </w:rPr>
          </w:rPrChange>
        </w:rPr>
        <w:t>TUGAS OBSERVASI VERSI 6</w:t>
      </w:r>
    </w:p>
    <w:p w14:paraId="799B50E8" w14:textId="77777777" w:rsidR="00125355" w:rsidRPr="00843DEC" w:rsidRDefault="00125355" w:rsidP="008216E1">
      <w:pPr>
        <w:spacing w:after="120" w:line="360" w:lineRule="auto"/>
        <w:jc w:val="center"/>
        <w:rPr>
          <w:rFonts w:ascii="Times New Roman" w:hAnsi="Times New Roman" w:cs="Times New Roman"/>
          <w:b/>
          <w:sz w:val="36"/>
          <w:szCs w:val="36"/>
          <w:rPrChange w:id="3" w:author="Windy H. - Principal" w:date="2021-08-21T09:57:00Z">
            <w:rPr>
              <w:rFonts w:ascii="Minion Pro" w:hAnsi="Minion Pro"/>
              <w:b/>
              <w:sz w:val="36"/>
              <w:szCs w:val="36"/>
            </w:rPr>
          </w:rPrChange>
        </w:rPr>
        <w:pPrChange w:id="4" w:author="Windy H. - Principal" w:date="2021-08-21T09:57:00Z">
          <w:pPr>
            <w:spacing w:after="0"/>
            <w:jc w:val="center"/>
          </w:pPr>
        </w:pPrChange>
      </w:pPr>
      <w:r w:rsidRPr="00843DEC">
        <w:rPr>
          <w:rFonts w:ascii="Times New Roman" w:hAnsi="Times New Roman" w:cs="Times New Roman"/>
          <w:b/>
          <w:sz w:val="36"/>
          <w:szCs w:val="36"/>
          <w:rPrChange w:id="5" w:author="Windy H. - Principal" w:date="2021-08-21T09:57:00Z">
            <w:rPr>
              <w:rFonts w:ascii="Minion Pro" w:hAnsi="Minion Pro"/>
              <w:b/>
              <w:sz w:val="36"/>
              <w:szCs w:val="36"/>
            </w:rPr>
          </w:rPrChange>
        </w:rPr>
        <w:t>SKEMA PENULISAN BUKU NONFIKSI</w:t>
      </w:r>
    </w:p>
    <w:p w14:paraId="567BD395" w14:textId="77777777" w:rsidR="00125355" w:rsidRPr="00843DEC" w:rsidRDefault="00125355" w:rsidP="008216E1">
      <w:pPr>
        <w:spacing w:after="120" w:line="360" w:lineRule="auto"/>
        <w:jc w:val="center"/>
        <w:rPr>
          <w:rFonts w:ascii="Times New Roman" w:hAnsi="Times New Roman" w:cs="Times New Roman"/>
          <w:b/>
          <w:sz w:val="36"/>
          <w:szCs w:val="36"/>
          <w:rPrChange w:id="6" w:author="Windy H. - Principal" w:date="2021-08-21T09:57:00Z">
            <w:rPr>
              <w:rFonts w:ascii="Minion Pro" w:hAnsi="Minion Pro"/>
              <w:b/>
              <w:sz w:val="36"/>
              <w:szCs w:val="36"/>
            </w:rPr>
          </w:rPrChange>
        </w:rPr>
        <w:pPrChange w:id="7" w:author="Windy H. - Principal" w:date="2021-08-21T09:57:00Z">
          <w:pPr>
            <w:spacing w:after="0"/>
            <w:jc w:val="center"/>
          </w:pPr>
        </w:pPrChange>
      </w:pPr>
    </w:p>
    <w:p w14:paraId="6770EC58" w14:textId="77777777" w:rsidR="00125355" w:rsidRPr="00843DEC" w:rsidRDefault="00125355" w:rsidP="008216E1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rPrChange w:id="8" w:author="Windy H. - Principal" w:date="2021-08-21T09:57:00Z">
            <w:rPr>
              <w:rFonts w:ascii="Minion Pro" w:hAnsi="Minion Pro"/>
            </w:rPr>
          </w:rPrChange>
        </w:rPr>
        <w:pPrChange w:id="9" w:author="Windy H. - Principal" w:date="2021-08-21T09:57:00Z">
          <w:pPr>
            <w:pStyle w:val="ListParagraph"/>
            <w:numPr>
              <w:numId w:val="3"/>
            </w:numPr>
            <w:ind w:hanging="360"/>
          </w:pPr>
        </w:pPrChange>
      </w:pPr>
      <w:proofErr w:type="spellStart"/>
      <w:r w:rsidRPr="00843DEC">
        <w:rPr>
          <w:rFonts w:ascii="Times New Roman" w:hAnsi="Times New Roman" w:cs="Times New Roman"/>
          <w:rPrChange w:id="10" w:author="Windy H. - Principal" w:date="2021-08-21T09:57:00Z">
            <w:rPr>
              <w:rFonts w:ascii="Minion Pro" w:hAnsi="Minion Pro"/>
            </w:rPr>
          </w:rPrChange>
        </w:rPr>
        <w:t>Lakukan</w:t>
      </w:r>
      <w:proofErr w:type="spellEnd"/>
      <w:r w:rsidRPr="00843DEC">
        <w:rPr>
          <w:rFonts w:ascii="Times New Roman" w:hAnsi="Times New Roman" w:cs="Times New Roman"/>
          <w:rPrChange w:id="11" w:author="Windy H. - Principal" w:date="2021-08-21T09:57:00Z">
            <w:rPr>
              <w:rFonts w:ascii="Minion Pro" w:hAnsi="Minion Pro"/>
            </w:rPr>
          </w:rPrChange>
        </w:rPr>
        <w:t xml:space="preserve"> </w:t>
      </w:r>
      <w:proofErr w:type="spellStart"/>
      <w:r w:rsidRPr="00843DEC">
        <w:rPr>
          <w:rFonts w:ascii="Times New Roman" w:hAnsi="Times New Roman" w:cs="Times New Roman"/>
          <w:rPrChange w:id="12" w:author="Windy H. - Principal" w:date="2021-08-21T09:57:00Z">
            <w:rPr>
              <w:rFonts w:ascii="Minion Pro" w:hAnsi="Minion Pro"/>
            </w:rPr>
          </w:rPrChange>
        </w:rPr>
        <w:t>swasunting</w:t>
      </w:r>
      <w:proofErr w:type="spellEnd"/>
      <w:r w:rsidRPr="00843DEC">
        <w:rPr>
          <w:rFonts w:ascii="Times New Roman" w:hAnsi="Times New Roman" w:cs="Times New Roman"/>
          <w:rPrChange w:id="13" w:author="Windy H. - Principal" w:date="2021-08-21T09:57:00Z">
            <w:rPr>
              <w:rFonts w:ascii="Minion Pro" w:hAnsi="Minion Pro"/>
            </w:rPr>
          </w:rPrChange>
        </w:rPr>
        <w:t xml:space="preserve"> </w:t>
      </w:r>
      <w:proofErr w:type="spellStart"/>
      <w:r w:rsidRPr="00843DEC">
        <w:rPr>
          <w:rFonts w:ascii="Times New Roman" w:hAnsi="Times New Roman" w:cs="Times New Roman"/>
          <w:rPrChange w:id="14" w:author="Windy H. - Principal" w:date="2021-08-21T09:57:00Z">
            <w:rPr>
              <w:rFonts w:ascii="Minion Pro" w:hAnsi="Minion Pro"/>
            </w:rPr>
          </w:rPrChange>
        </w:rPr>
        <w:t>secara</w:t>
      </w:r>
      <w:proofErr w:type="spellEnd"/>
      <w:r w:rsidRPr="00843DEC">
        <w:rPr>
          <w:rFonts w:ascii="Times New Roman" w:hAnsi="Times New Roman" w:cs="Times New Roman"/>
          <w:rPrChange w:id="15" w:author="Windy H. - Principal" w:date="2021-08-21T09:57:00Z">
            <w:rPr>
              <w:rFonts w:ascii="Minion Pro" w:hAnsi="Minion Pro"/>
            </w:rPr>
          </w:rPrChange>
        </w:rPr>
        <w:t xml:space="preserve"> digital </w:t>
      </w:r>
      <w:proofErr w:type="spellStart"/>
      <w:r w:rsidRPr="00843DEC">
        <w:rPr>
          <w:rFonts w:ascii="Times New Roman" w:hAnsi="Times New Roman" w:cs="Times New Roman"/>
          <w:rPrChange w:id="16" w:author="Windy H. - Principal" w:date="2021-08-21T09:57:00Z">
            <w:rPr>
              <w:rFonts w:ascii="Minion Pro" w:hAnsi="Minion Pro"/>
            </w:rPr>
          </w:rPrChange>
        </w:rPr>
        <w:t>dengan</w:t>
      </w:r>
      <w:proofErr w:type="spellEnd"/>
      <w:r w:rsidRPr="00843DEC">
        <w:rPr>
          <w:rFonts w:ascii="Times New Roman" w:hAnsi="Times New Roman" w:cs="Times New Roman"/>
          <w:rPrChange w:id="17" w:author="Windy H. - Principal" w:date="2021-08-21T09:57:00Z">
            <w:rPr>
              <w:rFonts w:ascii="Minion Pro" w:hAnsi="Minion Pro"/>
            </w:rPr>
          </w:rPrChange>
        </w:rPr>
        <w:t xml:space="preserve"> </w:t>
      </w:r>
      <w:proofErr w:type="spellStart"/>
      <w:r w:rsidRPr="00843DEC">
        <w:rPr>
          <w:rFonts w:ascii="Times New Roman" w:hAnsi="Times New Roman" w:cs="Times New Roman"/>
          <w:rPrChange w:id="18" w:author="Windy H. - Principal" w:date="2021-08-21T09:57:00Z">
            <w:rPr>
              <w:rFonts w:ascii="Minion Pro" w:hAnsi="Minion Pro"/>
            </w:rPr>
          </w:rPrChange>
        </w:rPr>
        <w:t>menggunakan</w:t>
      </w:r>
      <w:proofErr w:type="spellEnd"/>
      <w:r w:rsidRPr="00843DEC">
        <w:rPr>
          <w:rFonts w:ascii="Times New Roman" w:hAnsi="Times New Roman" w:cs="Times New Roman"/>
          <w:rPrChange w:id="19" w:author="Windy H. - Principal" w:date="2021-08-21T09:57:00Z">
            <w:rPr>
              <w:rFonts w:ascii="Minion Pro" w:hAnsi="Minion Pro"/>
            </w:rPr>
          </w:rPrChange>
        </w:rPr>
        <w:t xml:space="preserve"> </w:t>
      </w:r>
      <w:proofErr w:type="spellStart"/>
      <w:r w:rsidRPr="00843DEC">
        <w:rPr>
          <w:rFonts w:ascii="Times New Roman" w:hAnsi="Times New Roman" w:cs="Times New Roman"/>
          <w:rPrChange w:id="20" w:author="Windy H. - Principal" w:date="2021-08-21T09:57:00Z">
            <w:rPr>
              <w:rFonts w:ascii="Minion Pro" w:hAnsi="Minion Pro"/>
            </w:rPr>
          </w:rPrChange>
        </w:rPr>
        <w:t>fitur</w:t>
      </w:r>
      <w:proofErr w:type="spellEnd"/>
      <w:r w:rsidRPr="00843DEC">
        <w:rPr>
          <w:rFonts w:ascii="Times New Roman" w:hAnsi="Times New Roman" w:cs="Times New Roman"/>
          <w:rPrChange w:id="21" w:author="Windy H. - Principal" w:date="2021-08-21T09:57:00Z">
            <w:rPr>
              <w:rFonts w:ascii="Minion Pro" w:hAnsi="Minion Pro"/>
            </w:rPr>
          </w:rPrChange>
        </w:rPr>
        <w:t xml:space="preserve"> </w:t>
      </w:r>
      <w:r w:rsidRPr="00843DEC">
        <w:rPr>
          <w:rFonts w:ascii="Times New Roman" w:hAnsi="Times New Roman" w:cs="Times New Roman"/>
          <w:i/>
          <w:rPrChange w:id="22" w:author="Windy H. - Principal" w:date="2021-08-21T09:57:00Z">
            <w:rPr>
              <w:rFonts w:ascii="Minion Pro" w:hAnsi="Minion Pro"/>
              <w:i/>
            </w:rPr>
          </w:rPrChange>
        </w:rPr>
        <w:t>Review</w:t>
      </w:r>
      <w:r w:rsidRPr="00843DEC">
        <w:rPr>
          <w:rFonts w:ascii="Times New Roman" w:hAnsi="Times New Roman" w:cs="Times New Roman"/>
          <w:rPrChange w:id="23" w:author="Windy H. - Principal" w:date="2021-08-21T09:57:00Z">
            <w:rPr>
              <w:rFonts w:ascii="Minion Pro" w:hAnsi="Minion Pro"/>
            </w:rPr>
          </w:rPrChange>
        </w:rPr>
        <w:t xml:space="preserve"> (</w:t>
      </w:r>
      <w:proofErr w:type="spellStart"/>
      <w:r w:rsidRPr="00843DEC">
        <w:rPr>
          <w:rFonts w:ascii="Times New Roman" w:hAnsi="Times New Roman" w:cs="Times New Roman"/>
          <w:rPrChange w:id="24" w:author="Windy H. - Principal" w:date="2021-08-21T09:57:00Z">
            <w:rPr>
              <w:rFonts w:ascii="Minion Pro" w:hAnsi="Minion Pro"/>
            </w:rPr>
          </w:rPrChange>
        </w:rPr>
        <w:t>Peninjauan</w:t>
      </w:r>
      <w:proofErr w:type="spellEnd"/>
      <w:r w:rsidRPr="00843DEC">
        <w:rPr>
          <w:rFonts w:ascii="Times New Roman" w:hAnsi="Times New Roman" w:cs="Times New Roman"/>
          <w:rPrChange w:id="25" w:author="Windy H. - Principal" w:date="2021-08-21T09:57:00Z">
            <w:rPr>
              <w:rFonts w:ascii="Minion Pro" w:hAnsi="Minion Pro"/>
            </w:rPr>
          </w:rPrChange>
        </w:rPr>
        <w:t xml:space="preserve">) pada </w:t>
      </w:r>
      <w:proofErr w:type="spellStart"/>
      <w:r w:rsidRPr="00843DEC">
        <w:rPr>
          <w:rFonts w:ascii="Times New Roman" w:hAnsi="Times New Roman" w:cs="Times New Roman"/>
          <w:rPrChange w:id="26" w:author="Windy H. - Principal" w:date="2021-08-21T09:57:00Z">
            <w:rPr>
              <w:rFonts w:ascii="Minion Pro" w:hAnsi="Minion Pro"/>
            </w:rPr>
          </w:rPrChange>
        </w:rPr>
        <w:t>aplikasi</w:t>
      </w:r>
      <w:proofErr w:type="spellEnd"/>
      <w:r w:rsidRPr="00843DEC">
        <w:rPr>
          <w:rFonts w:ascii="Times New Roman" w:hAnsi="Times New Roman" w:cs="Times New Roman"/>
          <w:rPrChange w:id="27" w:author="Windy H. - Principal" w:date="2021-08-21T09:57:00Z">
            <w:rPr>
              <w:rFonts w:ascii="Minion Pro" w:hAnsi="Minion Pro"/>
            </w:rPr>
          </w:rPrChange>
        </w:rPr>
        <w:t xml:space="preserve"> Word. </w:t>
      </w:r>
      <w:proofErr w:type="spellStart"/>
      <w:r w:rsidRPr="00843DEC">
        <w:rPr>
          <w:rFonts w:ascii="Times New Roman" w:hAnsi="Times New Roman" w:cs="Times New Roman"/>
          <w:rPrChange w:id="28" w:author="Windy H. - Principal" w:date="2021-08-21T09:57:00Z">
            <w:rPr>
              <w:rFonts w:ascii="Minion Pro" w:hAnsi="Minion Pro"/>
            </w:rPr>
          </w:rPrChange>
        </w:rPr>
        <w:t>Aktifkan</w:t>
      </w:r>
      <w:proofErr w:type="spellEnd"/>
      <w:r w:rsidRPr="00843DEC">
        <w:rPr>
          <w:rFonts w:ascii="Times New Roman" w:hAnsi="Times New Roman" w:cs="Times New Roman"/>
          <w:rPrChange w:id="29" w:author="Windy H. - Principal" w:date="2021-08-21T09:57:00Z">
            <w:rPr>
              <w:rFonts w:ascii="Minion Pro" w:hAnsi="Minion Pro"/>
            </w:rPr>
          </w:rPrChange>
        </w:rPr>
        <w:t xml:space="preserve"> </w:t>
      </w:r>
      <w:r w:rsidRPr="00843DEC">
        <w:rPr>
          <w:rFonts w:ascii="Times New Roman" w:hAnsi="Times New Roman" w:cs="Times New Roman"/>
          <w:i/>
          <w:rPrChange w:id="30" w:author="Windy H. - Principal" w:date="2021-08-21T09:57:00Z">
            <w:rPr>
              <w:rFonts w:ascii="Minion Pro" w:hAnsi="Minion Pro"/>
              <w:i/>
            </w:rPr>
          </w:rPrChange>
        </w:rPr>
        <w:t>Track Changes</w:t>
      </w:r>
      <w:r w:rsidRPr="00843DEC">
        <w:rPr>
          <w:rFonts w:ascii="Times New Roman" w:hAnsi="Times New Roman" w:cs="Times New Roman"/>
          <w:rPrChange w:id="31" w:author="Windy H. - Principal" w:date="2021-08-21T09:57:00Z">
            <w:rPr>
              <w:rFonts w:ascii="Minion Pro" w:hAnsi="Minion Pro"/>
            </w:rPr>
          </w:rPrChange>
        </w:rPr>
        <w:t xml:space="preserve"> </w:t>
      </w:r>
      <w:proofErr w:type="spellStart"/>
      <w:r w:rsidRPr="00843DEC">
        <w:rPr>
          <w:rFonts w:ascii="Times New Roman" w:hAnsi="Times New Roman" w:cs="Times New Roman"/>
          <w:rPrChange w:id="32" w:author="Windy H. - Principal" w:date="2021-08-21T09:57:00Z">
            <w:rPr>
              <w:rFonts w:ascii="Minion Pro" w:hAnsi="Minion Pro"/>
            </w:rPr>
          </w:rPrChange>
        </w:rPr>
        <w:t>untuk</w:t>
      </w:r>
      <w:proofErr w:type="spellEnd"/>
      <w:r w:rsidRPr="00843DEC">
        <w:rPr>
          <w:rFonts w:ascii="Times New Roman" w:hAnsi="Times New Roman" w:cs="Times New Roman"/>
          <w:rPrChange w:id="33" w:author="Windy H. - Principal" w:date="2021-08-21T09:57:00Z">
            <w:rPr>
              <w:rFonts w:ascii="Minion Pro" w:hAnsi="Minion Pro"/>
            </w:rPr>
          </w:rPrChange>
        </w:rPr>
        <w:t xml:space="preserve"> </w:t>
      </w:r>
      <w:proofErr w:type="spellStart"/>
      <w:r w:rsidRPr="00843DEC">
        <w:rPr>
          <w:rFonts w:ascii="Times New Roman" w:hAnsi="Times New Roman" w:cs="Times New Roman"/>
          <w:rPrChange w:id="34" w:author="Windy H. - Principal" w:date="2021-08-21T09:57:00Z">
            <w:rPr>
              <w:rFonts w:ascii="Minion Pro" w:hAnsi="Minion Pro"/>
            </w:rPr>
          </w:rPrChange>
        </w:rPr>
        <w:t>menandai</w:t>
      </w:r>
      <w:proofErr w:type="spellEnd"/>
      <w:r w:rsidRPr="00843DEC">
        <w:rPr>
          <w:rFonts w:ascii="Times New Roman" w:hAnsi="Times New Roman" w:cs="Times New Roman"/>
          <w:rPrChange w:id="35" w:author="Windy H. - Principal" w:date="2021-08-21T09:57:00Z">
            <w:rPr>
              <w:rFonts w:ascii="Minion Pro" w:hAnsi="Minion Pro"/>
            </w:rPr>
          </w:rPrChange>
        </w:rPr>
        <w:t xml:space="preserve"> </w:t>
      </w:r>
      <w:proofErr w:type="spellStart"/>
      <w:r w:rsidRPr="00843DEC">
        <w:rPr>
          <w:rFonts w:ascii="Times New Roman" w:hAnsi="Times New Roman" w:cs="Times New Roman"/>
          <w:rPrChange w:id="36" w:author="Windy H. - Principal" w:date="2021-08-21T09:57:00Z">
            <w:rPr>
              <w:rFonts w:ascii="Minion Pro" w:hAnsi="Minion Pro"/>
            </w:rPr>
          </w:rPrChange>
        </w:rPr>
        <w:t>perbaikan</w:t>
      </w:r>
      <w:proofErr w:type="spellEnd"/>
      <w:r w:rsidRPr="00843DEC">
        <w:rPr>
          <w:rFonts w:ascii="Times New Roman" w:hAnsi="Times New Roman" w:cs="Times New Roman"/>
          <w:rPrChange w:id="37" w:author="Windy H. - Principal" w:date="2021-08-21T09:57:00Z">
            <w:rPr>
              <w:rFonts w:ascii="Minion Pro" w:hAnsi="Minion Pro"/>
            </w:rPr>
          </w:rPrChange>
        </w:rPr>
        <w:t xml:space="preserve"> yang Anda </w:t>
      </w:r>
      <w:proofErr w:type="spellStart"/>
      <w:r w:rsidRPr="00843DEC">
        <w:rPr>
          <w:rFonts w:ascii="Times New Roman" w:hAnsi="Times New Roman" w:cs="Times New Roman"/>
          <w:rPrChange w:id="38" w:author="Windy H. - Principal" w:date="2021-08-21T09:57:00Z">
            <w:rPr>
              <w:rFonts w:ascii="Minion Pro" w:hAnsi="Minion Pro"/>
            </w:rPr>
          </w:rPrChange>
        </w:rPr>
        <w:t>lakukan</w:t>
      </w:r>
      <w:proofErr w:type="spellEnd"/>
      <w:r w:rsidRPr="00843DEC">
        <w:rPr>
          <w:rFonts w:ascii="Times New Roman" w:hAnsi="Times New Roman" w:cs="Times New Roman"/>
          <w:rPrChange w:id="39" w:author="Windy H. - Principal" w:date="2021-08-21T09:57:00Z">
            <w:rPr>
              <w:rFonts w:ascii="Minion Pro" w:hAnsi="Minion Pro"/>
            </w:rPr>
          </w:rPrChange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RPr="00843DEC" w14:paraId="06DDBA5A" w14:textId="77777777" w:rsidTr="00821BA2">
        <w:tc>
          <w:tcPr>
            <w:tcW w:w="9350" w:type="dxa"/>
          </w:tcPr>
          <w:p w14:paraId="7227D76A" w14:textId="61FC6A0C" w:rsidR="00125355" w:rsidRPr="00843DEC" w:rsidRDefault="00125355" w:rsidP="008216E1">
            <w:pPr>
              <w:pStyle w:val="Heading3"/>
              <w:spacing w:before="0" w:after="120" w:line="360" w:lineRule="auto"/>
              <w:jc w:val="center"/>
              <w:rPr>
                <w:rFonts w:ascii="Times New Roman" w:hAnsi="Times New Roman" w:cs="Times New Roman"/>
                <w:sz w:val="48"/>
                <w:rPrChange w:id="40" w:author="Windy H. - Principal" w:date="2021-08-21T09:57:00Z">
                  <w:rPr>
                    <w:rFonts w:ascii="Times New Roman" w:hAnsi="Times New Roman"/>
                    <w:sz w:val="48"/>
                  </w:rPr>
                </w:rPrChange>
              </w:rPr>
              <w:pPrChange w:id="41" w:author="Windy H. - Principal" w:date="2021-08-21T09:57:00Z">
                <w:pPr>
                  <w:pStyle w:val="Heading3"/>
                </w:pPr>
              </w:pPrChange>
            </w:pPr>
            <w:proofErr w:type="spellStart"/>
            <w:r w:rsidRPr="00843DEC">
              <w:rPr>
                <w:rFonts w:ascii="Times New Roman" w:hAnsi="Times New Roman" w:cs="Times New Roman"/>
                <w:rPrChange w:id="42" w:author="Windy H. - Principal" w:date="2021-08-21T09:57:00Z">
                  <w:rPr/>
                </w:rPrChange>
              </w:rPr>
              <w:lastRenderedPageBreak/>
              <w:t>Pembelajaran</w:t>
            </w:r>
            <w:proofErr w:type="spellEnd"/>
            <w:r w:rsidRPr="00843DEC">
              <w:rPr>
                <w:rFonts w:ascii="Times New Roman" w:hAnsi="Times New Roman" w:cs="Times New Roman"/>
                <w:rPrChange w:id="43" w:author="Windy H. - Principal" w:date="2021-08-21T09:57:00Z">
                  <w:rPr/>
                </w:rPrChange>
              </w:rPr>
              <w:t xml:space="preserve"> di Era </w:t>
            </w:r>
            <w:del w:id="44" w:author="Windy H. - Principal" w:date="2021-08-21T09:58:00Z">
              <w:r w:rsidRPr="00843DEC" w:rsidDel="00843DEC">
                <w:rPr>
                  <w:rFonts w:ascii="Times New Roman" w:hAnsi="Times New Roman" w:cs="Times New Roman"/>
                  <w:rPrChange w:id="45" w:author="Windy H. - Principal" w:date="2021-08-21T09:57:00Z">
                    <w:rPr/>
                  </w:rPrChange>
                </w:rPr>
                <w:delText>"</w:delText>
              </w:r>
            </w:del>
            <w:proofErr w:type="spellStart"/>
            <w:r w:rsidRPr="00843DEC">
              <w:rPr>
                <w:rFonts w:ascii="Times New Roman" w:hAnsi="Times New Roman" w:cs="Times New Roman"/>
                <w:rPrChange w:id="46" w:author="Windy H. - Principal" w:date="2021-08-21T09:57:00Z">
                  <w:rPr/>
                </w:rPrChange>
              </w:rPr>
              <w:t>Revolusi</w:t>
            </w:r>
            <w:proofErr w:type="spellEnd"/>
            <w:r w:rsidRPr="00843DEC">
              <w:rPr>
                <w:rFonts w:ascii="Times New Roman" w:hAnsi="Times New Roman" w:cs="Times New Roman"/>
                <w:rPrChange w:id="47" w:author="Windy H. - Principal" w:date="2021-08-21T09:57:00Z">
                  <w:rPr/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hAnsi="Times New Roman" w:cs="Times New Roman"/>
                <w:rPrChange w:id="48" w:author="Windy H. - Principal" w:date="2021-08-21T09:57:00Z">
                  <w:rPr/>
                </w:rPrChange>
              </w:rPr>
              <w:t>Industri</w:t>
            </w:r>
            <w:proofErr w:type="spellEnd"/>
            <w:r w:rsidRPr="00843DEC">
              <w:rPr>
                <w:rFonts w:ascii="Times New Roman" w:hAnsi="Times New Roman" w:cs="Times New Roman"/>
                <w:rPrChange w:id="49" w:author="Windy H. - Principal" w:date="2021-08-21T09:57:00Z">
                  <w:rPr/>
                </w:rPrChange>
              </w:rPr>
              <w:t xml:space="preserve"> 4.0</w:t>
            </w:r>
            <w:del w:id="50" w:author="Windy H. - Principal" w:date="2021-08-21T09:58:00Z">
              <w:r w:rsidRPr="00843DEC" w:rsidDel="00843DEC">
                <w:rPr>
                  <w:rFonts w:ascii="Times New Roman" w:hAnsi="Times New Roman" w:cs="Times New Roman"/>
                  <w:rPrChange w:id="51" w:author="Windy H. - Principal" w:date="2021-08-21T09:57:00Z">
                    <w:rPr/>
                  </w:rPrChange>
                </w:rPr>
                <w:delText>"</w:delText>
              </w:r>
            </w:del>
            <w:r w:rsidRPr="00843DEC">
              <w:rPr>
                <w:rFonts w:ascii="Times New Roman" w:hAnsi="Times New Roman" w:cs="Times New Roman"/>
                <w:rPrChange w:id="52" w:author="Windy H. - Principal" w:date="2021-08-21T09:57:00Z">
                  <w:rPr/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hAnsi="Times New Roman" w:cs="Times New Roman"/>
                <w:rPrChange w:id="53" w:author="Windy H. - Principal" w:date="2021-08-21T09:57:00Z">
                  <w:rPr/>
                </w:rPrChange>
              </w:rPr>
              <w:t>bagi</w:t>
            </w:r>
            <w:proofErr w:type="spellEnd"/>
            <w:r w:rsidRPr="00843DEC">
              <w:rPr>
                <w:rFonts w:ascii="Times New Roman" w:hAnsi="Times New Roman" w:cs="Times New Roman"/>
                <w:rPrChange w:id="54" w:author="Windy H. - Principal" w:date="2021-08-21T09:57:00Z">
                  <w:rPr/>
                </w:rPrChange>
              </w:rPr>
              <w:t xml:space="preserve"> Anak </w:t>
            </w:r>
            <w:proofErr w:type="spellStart"/>
            <w:r w:rsidRPr="00843DEC">
              <w:rPr>
                <w:rFonts w:ascii="Times New Roman" w:hAnsi="Times New Roman" w:cs="Times New Roman"/>
                <w:rPrChange w:id="55" w:author="Windy H. - Principal" w:date="2021-08-21T09:57:00Z">
                  <w:rPr/>
                </w:rPrChange>
              </w:rPr>
              <w:t>Usia</w:t>
            </w:r>
            <w:proofErr w:type="spellEnd"/>
            <w:r w:rsidRPr="00843DEC">
              <w:rPr>
                <w:rFonts w:ascii="Times New Roman" w:hAnsi="Times New Roman" w:cs="Times New Roman"/>
                <w:rPrChange w:id="56" w:author="Windy H. - Principal" w:date="2021-08-21T09:57:00Z">
                  <w:rPr/>
                </w:rPrChange>
              </w:rPr>
              <w:t xml:space="preserve"> Dini</w:t>
            </w:r>
          </w:p>
          <w:p w14:paraId="7D7FE97A" w14:textId="77777777" w:rsidR="00125355" w:rsidRPr="00843DEC" w:rsidRDefault="00125355" w:rsidP="008216E1">
            <w:pPr>
              <w:spacing w:after="120" w:line="36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  <w:rPrChange w:id="5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58" w:author="Windy H. - Principal" w:date="2021-08-21T09:5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843DEC">
              <w:rPr>
                <w:rFonts w:ascii="Times New Roman" w:eastAsia="Times New Roman" w:hAnsi="Times New Roman" w:cs="Times New Roman"/>
                <w:szCs w:val="24"/>
                <w:rPrChange w:id="5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Oleh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6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Kodar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Akbar</w:t>
            </w:r>
          </w:p>
          <w:p w14:paraId="2F2CE3C9" w14:textId="4465033A" w:rsidR="00125355" w:rsidRPr="00843DEC" w:rsidDel="00843DEC" w:rsidRDefault="00125355" w:rsidP="00843DEC">
            <w:pPr>
              <w:spacing w:after="120" w:line="360" w:lineRule="auto"/>
              <w:ind w:firstLine="340"/>
              <w:contextualSpacing w:val="0"/>
              <w:jc w:val="both"/>
              <w:rPr>
                <w:del w:id="62" w:author="Windy H. - Principal" w:date="2021-08-21T10:01:00Z"/>
                <w:rFonts w:ascii="Times New Roman" w:eastAsia="Times New Roman" w:hAnsi="Times New Roman" w:cs="Times New Roman"/>
                <w:szCs w:val="24"/>
                <w:rPrChange w:id="63" w:author="Windy H. - Principal" w:date="2021-08-21T09:57:00Z">
                  <w:rPr>
                    <w:del w:id="64" w:author="Windy H. - Principal" w:date="2021-08-21T10:01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65" w:author="Windy H. - Principal" w:date="2021-08-21T09:5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843DEC">
              <w:rPr>
                <w:rFonts w:ascii="Times New Roman" w:eastAsia="Times New Roman" w:hAnsi="Times New Roman" w:cs="Times New Roman"/>
                <w:szCs w:val="24"/>
                <w:rPrChange w:id="6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Pada </w:t>
            </w:r>
            <w:proofErr w:type="spellStart"/>
            <w:ins w:id="67" w:author="Windy H. - Principal" w:date="2021-08-21T09:58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>j</w:t>
              </w:r>
            </w:ins>
            <w:del w:id="68" w:author="Windy H. - Principal" w:date="2021-08-21T09:58:00Z">
              <w:r w:rsidRPr="00843DEC" w:rsidDel="00843DEC">
                <w:rPr>
                  <w:rFonts w:ascii="Times New Roman" w:eastAsia="Times New Roman" w:hAnsi="Times New Roman" w:cs="Times New Roman"/>
                  <w:szCs w:val="24"/>
                  <w:rPrChange w:id="69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z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7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aman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berada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pada zona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sangat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82" w:author="Windy H. - Principal" w:date="2021-08-21T09:48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83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extream</w:delText>
              </w:r>
            </w:del>
            <w:proofErr w:type="spellStart"/>
            <w:ins w:id="84" w:author="Windy H. - Principal" w:date="2021-08-21T09:48:00Z"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85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e</w:t>
              </w:r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86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kstrem</w:t>
              </w:r>
            </w:ins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9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tiap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9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9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menit</w:t>
            </w:r>
            <w:proofErr w:type="spellEnd"/>
            <w:ins w:id="93" w:author="Windy H. - Principal" w:date="2021-08-21T09:59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9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9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bahkan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9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9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detik</w:t>
            </w:r>
            <w:proofErr w:type="spellEnd"/>
            <w:ins w:id="98" w:author="Windy H. - Principal" w:date="2021-08-21T10:00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9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100" w:author="Windy H. - Principal" w:date="2021-08-21T09:48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101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dia </w:delText>
              </w:r>
            </w:del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0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0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0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berubah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0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0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semakin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0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0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maju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0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yang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1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sering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1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1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1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1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sebut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1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1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1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118" w:author="Windy H. - Principal" w:date="2021-08-21T10:00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119" w:author="Windy H. - Principal" w:date="2021-08-21T10:00:00Z">
              <w:r w:rsidRPr="00843DEC" w:rsidDel="00843DEC">
                <w:rPr>
                  <w:rFonts w:ascii="Times New Roman" w:eastAsia="Times New Roman" w:hAnsi="Times New Roman" w:cs="Times New Roman"/>
                  <w:szCs w:val="24"/>
                  <w:rPrChange w:id="120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r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12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evolusi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2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123" w:author="Windy H. - Principal" w:date="2021-08-21T10:00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24" w:author="Windy H. - Principal" w:date="2021-08-21T10:00:00Z">
              <w:r w:rsidRPr="00843DEC" w:rsidDel="00843DEC">
                <w:rPr>
                  <w:rFonts w:ascii="Times New Roman" w:eastAsia="Times New Roman" w:hAnsi="Times New Roman" w:cs="Times New Roman"/>
                  <w:szCs w:val="24"/>
                  <w:rPrChange w:id="125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12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ndustr</w:t>
            </w:r>
            <w:ins w:id="127" w:author="Windy H. - Principal" w:date="2021-08-21T09:59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28" w:author="Windy H. - Principal" w:date="2021-08-21T09:59:00Z">
              <w:r w:rsidRPr="00843DEC" w:rsidDel="00843DEC">
                <w:rPr>
                  <w:rFonts w:ascii="Times New Roman" w:eastAsia="Times New Roman" w:hAnsi="Times New Roman" w:cs="Times New Roman"/>
                  <w:szCs w:val="24"/>
                  <w:rPrChange w:id="129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13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4.0.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3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Istilah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3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3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masih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3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3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jarang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3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3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3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3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dengar</w:t>
            </w:r>
            <w:proofErr w:type="spellEnd"/>
            <w:ins w:id="140" w:author="Windy H. - Principal" w:date="2021-08-21T10:00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14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4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bahkan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4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4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4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4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masih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4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4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awam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4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  <w:ins w:id="150" w:author="Windy H. - Principal" w:date="2021-08-21T10:01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682B503D" w14:textId="558D05B9" w:rsidR="00125355" w:rsidRPr="00843DEC" w:rsidRDefault="00125355" w:rsidP="00843DEC">
            <w:pPr>
              <w:spacing w:after="120" w:line="360" w:lineRule="auto"/>
              <w:ind w:firstLine="34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15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52" w:author="Windy H. - Principal" w:date="2021-08-21T10:0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5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Bagi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5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5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5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5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maupun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5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5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peserta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6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6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didik</w:t>
            </w:r>
            <w:proofErr w:type="spellEnd"/>
            <w:ins w:id="162" w:author="Windy H. - Principal" w:date="2021-08-21T10:02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16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6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6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6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6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6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6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7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171" w:author="Windy H. - Principal" w:date="2021-08-21T09:49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172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17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7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7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7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7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memasuki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7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dunia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7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</w:t>
            </w:r>
            <w:proofErr w:type="spellEnd"/>
            <w:ins w:id="180" w:author="Windy H. - Principal" w:date="2021-08-21T09:49:00Z"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181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.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18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183" w:author="Windy H. - Principal" w:date="2021-08-21T09:49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184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namun </w:delText>
              </w:r>
            </w:del>
            <w:proofErr w:type="spellStart"/>
            <w:ins w:id="185" w:author="Windy H. - Principal" w:date="2021-08-21T09:49:00Z"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186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N</w:t>
              </w:r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187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amun</w:t>
              </w:r>
            </w:ins>
            <w:proofErr w:type="spellEnd"/>
            <w:ins w:id="188" w:author="Windy H. - Principal" w:date="2021-08-21T10:00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ins w:id="189" w:author="Windy H. - Principal" w:date="2021-08-21T09:49:00Z"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190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9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9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9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lagi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19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195" w:author="Windy H. - Principal" w:date="2021-08-21T09:49:00Z"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196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sebagai</w:t>
              </w:r>
              <w:proofErr w:type="spellEnd"/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197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19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</w:t>
            </w:r>
            <w:del w:id="199" w:author="Windy H. - Principal" w:date="2021-08-21T09:49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200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r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20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0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0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tetapi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0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205" w:author="Windy H. - Principal" w:date="2021-08-21T10:02:00Z">
              <w:r w:rsidRPr="00843DEC" w:rsidDel="00843DEC">
                <w:rPr>
                  <w:rFonts w:ascii="Times New Roman" w:eastAsia="Times New Roman" w:hAnsi="Times New Roman" w:cs="Times New Roman"/>
                  <w:szCs w:val="24"/>
                  <w:rPrChange w:id="206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kita di</w:delText>
              </w:r>
            </w:del>
            <w:del w:id="207" w:author="Windy H. - Principal" w:date="2021-08-21T09:49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208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del w:id="209" w:author="Windy H. - Principal" w:date="2021-08-21T10:02:00Z">
              <w:r w:rsidRPr="00843DEC" w:rsidDel="00843DEC">
                <w:rPr>
                  <w:rFonts w:ascii="Times New Roman" w:eastAsia="Times New Roman" w:hAnsi="Times New Roman" w:cs="Times New Roman"/>
                  <w:szCs w:val="24"/>
                  <w:rPrChange w:id="210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siapkan untuk membuat</w:delText>
              </w:r>
            </w:del>
            <w:proofErr w:type="spellStart"/>
            <w:ins w:id="211" w:author="Windy H. - Principal" w:date="2021-08-21T10:02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>pembuat</w:t>
              </w:r>
            </w:ins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1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1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lapangan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1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1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1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1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baru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1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1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belum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2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2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tercipta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2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2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2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2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2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2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2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2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teknologi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3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ide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3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3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3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3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60B2132B" w14:textId="1E21743C" w:rsidR="00125355" w:rsidRPr="00843DEC" w:rsidDel="00843DEC" w:rsidRDefault="00125355" w:rsidP="00843DEC">
            <w:pPr>
              <w:spacing w:after="120" w:line="360" w:lineRule="auto"/>
              <w:ind w:firstLine="340"/>
              <w:contextualSpacing w:val="0"/>
              <w:jc w:val="both"/>
              <w:rPr>
                <w:del w:id="235" w:author="Windy H. - Principal" w:date="2021-08-21T10:02:00Z"/>
                <w:rFonts w:ascii="Times New Roman" w:eastAsia="Times New Roman" w:hAnsi="Times New Roman" w:cs="Times New Roman"/>
                <w:szCs w:val="24"/>
                <w:rPrChange w:id="236" w:author="Windy H. - Principal" w:date="2021-08-21T09:57:00Z">
                  <w:rPr>
                    <w:del w:id="237" w:author="Windy H. - Principal" w:date="2021-08-21T10:02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238" w:author="Windy H. - Principal" w:date="2021-08-21T09:5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843DEC">
              <w:rPr>
                <w:rFonts w:ascii="Times New Roman" w:eastAsia="Times New Roman" w:hAnsi="Times New Roman" w:cs="Times New Roman"/>
                <w:szCs w:val="24"/>
                <w:rPrChange w:id="23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Pendidikan 4.0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4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4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4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suatu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4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program yang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4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245" w:author="Windy H. - Principal" w:date="2021-08-21T09:50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246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24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buat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4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4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5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5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mewujudkan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5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5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5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5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cerdas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5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5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5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5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Tujuan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6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6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dari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6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6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terciptanya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6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6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6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6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6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6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7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7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peningkatan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7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7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pemerataan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7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7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del w:id="276" w:author="Windy H. - Principal" w:date="2021-08-21T10:01:00Z">
              <w:r w:rsidRPr="00843DEC" w:rsidDel="00843DEC">
                <w:rPr>
                  <w:rFonts w:ascii="Times New Roman" w:eastAsia="Times New Roman" w:hAnsi="Times New Roman" w:cs="Times New Roman"/>
                  <w:szCs w:val="24"/>
                  <w:rPrChange w:id="277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,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27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7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8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8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cara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8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8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memerluas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8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8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akses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8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8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memanfaatkan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8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8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teknologi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9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  <w:ins w:id="291" w:author="Windy H. - Principal" w:date="2021-08-21T10:02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2A963EC0" w14:textId="67C6FDC7" w:rsidR="00125355" w:rsidRPr="00843DEC" w:rsidRDefault="00125355" w:rsidP="00843DEC">
            <w:pPr>
              <w:spacing w:after="120" w:line="360" w:lineRule="auto"/>
              <w:ind w:firstLine="34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29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293" w:author="Windy H. - Principal" w:date="2021-08-21T10:0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9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9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9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hanya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29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29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itu</w:t>
            </w:r>
            <w:proofErr w:type="spellEnd"/>
            <w:ins w:id="299" w:author="Windy H. - Principal" w:date="2021-08-21T10:03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30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0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0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ins w:id="303" w:author="Windy H. - Principal" w:date="2021-08-21T10:03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 xml:space="preserve">juga </w:t>
              </w:r>
            </w:ins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0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menghasilkan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0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306" w:author="Windy H. - Principal" w:date="2021-08-21T09:50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307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4 </w:delText>
              </w:r>
            </w:del>
            <w:proofErr w:type="spellStart"/>
            <w:ins w:id="308" w:author="Windy H. - Principal" w:date="2021-08-21T09:50:00Z"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309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empat</w:t>
              </w:r>
              <w:proofErr w:type="spellEnd"/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310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1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aspek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1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1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sangat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1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1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316" w:author="Windy H. - Principal" w:date="2021-08-21T09:50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317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31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1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era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2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milenial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2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2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ins w:id="323" w:author="Windy H. - Principal" w:date="2021-08-21T09:50:00Z"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324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32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2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2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2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kolaboratif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2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3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komunikatif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3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3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</w:t>
            </w:r>
            <w:ins w:id="333" w:author="Windy H. - Principal" w:date="2021-08-21T10:02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34" w:author="Windy H. - Principal" w:date="2021-08-21T10:02:00Z">
              <w:r w:rsidRPr="00843DEC" w:rsidDel="00843DEC">
                <w:rPr>
                  <w:rFonts w:ascii="Times New Roman" w:eastAsia="Times New Roman" w:hAnsi="Times New Roman" w:cs="Times New Roman"/>
                  <w:szCs w:val="24"/>
                  <w:rPrChange w:id="335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f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33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ikir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3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3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3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,</w:t>
            </w:r>
            <w:ins w:id="340" w:author="Windy H. - Principal" w:date="2021-08-21T09:50:00Z"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341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dan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34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4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4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4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Mengapa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4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347" w:author="Windy H. - Principal" w:date="2021-08-21T09:51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348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demikian </w:delText>
              </w:r>
            </w:del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4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5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del w:id="351" w:author="Windy H. - Principal" w:date="2021-08-21T09:51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352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ini hari</w:delText>
              </w:r>
            </w:del>
            <w:proofErr w:type="spellStart"/>
            <w:ins w:id="353" w:author="Windy H. - Principal" w:date="2021-08-21T09:51:00Z"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354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saat</w:t>
              </w:r>
            </w:ins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5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5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5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5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sedang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5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6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gencar-gencarnya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6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6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363" w:author="Windy H. - Principal" w:date="2021-08-21T09:51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364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36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proofErr w:type="spellEnd"/>
            <w:ins w:id="366" w:author="Windy H. - Principal" w:date="2021-08-21T09:51:00Z"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367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? Hal </w:t>
              </w:r>
              <w:proofErr w:type="spellStart"/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368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ini</w:t>
              </w:r>
              <w:proofErr w:type="spellEnd"/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369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  <w:proofErr w:type="spellStart"/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370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di</w:t>
              </w:r>
            </w:ins>
            <w:del w:id="371" w:author="Windy H. - Principal" w:date="2021-08-21T09:51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372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, 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37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</w:t>
            </w:r>
            <w:ins w:id="374" w:author="Windy H. - Principal" w:date="2021-08-21T09:51:00Z"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375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kan</w:t>
              </w:r>
            </w:ins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7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377" w:author="Windy H. - Principal" w:date="2021-08-21T09:51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378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 </w:delText>
              </w:r>
            </w:del>
            <w:ins w:id="379" w:author="Windy H. - Principal" w:date="2021-08-21T09:51:00Z"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380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pada</w:t>
              </w:r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381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38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era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8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8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8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8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8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8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8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mempersiapkan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9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9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diri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9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9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9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9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generasi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9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9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muda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39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39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0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0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memasuki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0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dunia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0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0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0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0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4.0.</w:t>
            </w:r>
          </w:p>
          <w:p w14:paraId="60F21554" w14:textId="5802B44D" w:rsidR="00125355" w:rsidRPr="00843DEC" w:rsidRDefault="00125355" w:rsidP="00843DEC">
            <w:pPr>
              <w:spacing w:after="120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40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08" w:author="Windy H. - Principal" w:date="2021-08-21T10:0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0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Karakteristik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1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1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1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</w:t>
            </w:r>
          </w:p>
          <w:p w14:paraId="42291F97" w14:textId="514DA592" w:rsidR="00125355" w:rsidRPr="00843DEC" w:rsidRDefault="00125355" w:rsidP="00843DEC">
            <w:pPr>
              <w:numPr>
                <w:ilvl w:val="0"/>
                <w:numId w:val="1"/>
              </w:numPr>
              <w:spacing w:after="0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41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14" w:author="Windy H. - Principal" w:date="2021-08-21T10:0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1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Tahapan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1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1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1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1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2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2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2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2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del w:id="424" w:author="Windy H. - Principal" w:date="2021-08-21T10:04:00Z">
              <w:r w:rsidRPr="00843DEC" w:rsidDel="00843DEC">
                <w:rPr>
                  <w:rFonts w:ascii="Times New Roman" w:eastAsia="Times New Roman" w:hAnsi="Times New Roman" w:cs="Times New Roman"/>
                  <w:szCs w:val="24"/>
                  <w:rPrChange w:id="425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dan</w:delText>
              </w:r>
            </w:del>
            <w:ins w:id="426" w:author="Windy H. - Principal" w:date="2021-08-21T10:04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427" w:author="Windy H. - Principal" w:date="2021-08-21T10:04:00Z">
              <w:r w:rsidRPr="00843DEC" w:rsidDel="00843DEC">
                <w:rPr>
                  <w:rFonts w:ascii="Times New Roman" w:eastAsia="Times New Roman" w:hAnsi="Times New Roman" w:cs="Times New Roman"/>
                  <w:szCs w:val="24"/>
                  <w:rPrChange w:id="428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2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ins w:id="430" w:author="Windy H. - Principal" w:date="2021-08-21T10:04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31" w:author="Windy H. - Principal" w:date="2021-08-21T10:04:00Z">
              <w:r w:rsidRPr="00843DEC" w:rsidDel="00843DEC">
                <w:rPr>
                  <w:rFonts w:ascii="Times New Roman" w:eastAsia="Times New Roman" w:hAnsi="Times New Roman" w:cs="Times New Roman"/>
                  <w:szCs w:val="24"/>
                  <w:rPrChange w:id="432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/</w:delText>
              </w:r>
            </w:del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3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3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3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3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3EADC929" w14:textId="7F00823B" w:rsidR="00125355" w:rsidRPr="00843DEC" w:rsidRDefault="00125355" w:rsidP="00843DEC">
            <w:pPr>
              <w:spacing w:after="120" w:line="36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43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38" w:author="Windy H. - Principal" w:date="2021-08-21T10:0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39" w:author="Windy H. - Principal" w:date="2021-08-21T09:52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440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</w:delText>
              </w:r>
            </w:del>
            <w:ins w:id="441" w:author="Windy H. - Principal" w:date="2021-08-21T09:52:00Z"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442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44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ada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4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</w:t>
            </w:r>
            <w:ins w:id="445" w:author="Windy H. - Principal" w:date="2021-08-21T09:52:00Z"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446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</w:t>
              </w:r>
            </w:ins>
            <w:proofErr w:type="spellEnd"/>
            <w:del w:id="447" w:author="Windy H. - Principal" w:date="2021-08-21T09:52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448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44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5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5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5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453" w:author="Windy H. - Principal" w:date="2021-08-21T09:52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454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45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</w:t>
            </w:r>
            <w:ins w:id="456" w:author="Windy H. - Principal" w:date="2021-08-21T09:52:00Z"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457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n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45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5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6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6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6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merancang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6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6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6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6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6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6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6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7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del w:id="471" w:author="Windy H. - Principal" w:date="2021-08-21T10:04:00Z">
              <w:r w:rsidRPr="00843DEC" w:rsidDel="00843DEC">
                <w:rPr>
                  <w:rFonts w:ascii="Times New Roman" w:eastAsia="Times New Roman" w:hAnsi="Times New Roman" w:cs="Times New Roman"/>
                  <w:szCs w:val="24"/>
                  <w:rPrChange w:id="472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dan </w:delText>
              </w:r>
            </w:del>
            <w:ins w:id="473" w:author="Windy H. - Principal" w:date="2021-08-21T10:04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  <w:r w:rsidR="00843DEC" w:rsidRPr="00843DEC">
                <w:rPr>
                  <w:rFonts w:ascii="Times New Roman" w:eastAsia="Times New Roman" w:hAnsi="Times New Roman" w:cs="Times New Roman"/>
                  <w:szCs w:val="24"/>
                  <w:rPrChange w:id="474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7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ins w:id="476" w:author="Windy H. - Principal" w:date="2021-08-21T10:04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77" w:author="Windy H. - Principal" w:date="2021-08-21T10:04:00Z">
              <w:r w:rsidRPr="00843DEC" w:rsidDel="00843DEC">
                <w:rPr>
                  <w:rFonts w:ascii="Times New Roman" w:eastAsia="Times New Roman" w:hAnsi="Times New Roman" w:cs="Times New Roman"/>
                  <w:szCs w:val="24"/>
                  <w:rPrChange w:id="478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/</w:delText>
              </w:r>
            </w:del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7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8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8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8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2C0AF38D" w14:textId="77777777" w:rsidR="00125355" w:rsidRPr="00843DEC" w:rsidRDefault="00125355" w:rsidP="00843DEC">
            <w:pPr>
              <w:numPr>
                <w:ilvl w:val="0"/>
                <w:numId w:val="1"/>
              </w:numPr>
              <w:spacing w:after="0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48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84" w:author="Windy H. - Principal" w:date="2021-08-21T10:0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8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8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8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penilaian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8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8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formatif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49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3B2E30E7" w14:textId="24DC6580" w:rsidR="00125355" w:rsidRPr="00843DEC" w:rsidRDefault="00125355" w:rsidP="00843DEC">
            <w:pPr>
              <w:spacing w:after="120" w:line="36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49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92" w:author="Windy H. - Principal" w:date="2021-08-21T10:0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93" w:author="Windy H. - Principal" w:date="2021-08-21T10:05:00Z">
              <w:r w:rsidRPr="00843DEC" w:rsidDel="00843DEC">
                <w:rPr>
                  <w:rFonts w:ascii="Times New Roman" w:eastAsia="Times New Roman" w:hAnsi="Times New Roman" w:cs="Times New Roman"/>
                  <w:szCs w:val="24"/>
                  <w:rPrChange w:id="494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Yaitu guru d</w:delText>
              </w:r>
            </w:del>
            <w:ins w:id="495" w:author="Windy H. - Principal" w:date="2021-08-21T10:05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49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i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49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ins w:id="498" w:author="Windy H. - Principal" w:date="2021-08-21T10:05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 xml:space="preserve"> guru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49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0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</w:t>
            </w:r>
            <w:del w:id="501" w:author="Windy H. - Principal" w:date="2021-08-21T09:52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502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50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0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0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0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0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0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0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siwa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1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1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1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1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1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1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1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1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ins w:id="518" w:author="Windy H. - Principal" w:date="2021-08-21T10:05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>nya</w:t>
              </w:r>
            </w:ins>
            <w:proofErr w:type="spellEnd"/>
            <w:del w:id="519" w:author="Windy H. - Principal" w:date="2021-08-21T10:05:00Z">
              <w:r w:rsidRPr="00843DEC" w:rsidDel="00843DEC">
                <w:rPr>
                  <w:rFonts w:ascii="Times New Roman" w:eastAsia="Times New Roman" w:hAnsi="Times New Roman" w:cs="Times New Roman"/>
                  <w:szCs w:val="24"/>
                  <w:rPrChange w:id="520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siswa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52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7616EF19" w14:textId="77777777" w:rsidR="00125355" w:rsidRPr="00843DEC" w:rsidRDefault="00125355" w:rsidP="00843DEC">
            <w:pPr>
              <w:numPr>
                <w:ilvl w:val="0"/>
                <w:numId w:val="1"/>
              </w:numPr>
              <w:spacing w:after="0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52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523" w:author="Windy H. - Principal" w:date="2021-08-21T10:0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2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Menempatkan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2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2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2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mentor.</w:t>
            </w:r>
          </w:p>
          <w:p w14:paraId="68DF8279" w14:textId="4049F223" w:rsidR="00125355" w:rsidRPr="00843DEC" w:rsidRDefault="00125355" w:rsidP="00843DEC">
            <w:pPr>
              <w:spacing w:after="120" w:line="36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52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529" w:author="Windy H. - Principal" w:date="2021-08-21T10:0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843DEC">
              <w:rPr>
                <w:rFonts w:ascii="Times New Roman" w:eastAsia="Times New Roman" w:hAnsi="Times New Roman" w:cs="Times New Roman"/>
                <w:szCs w:val="24"/>
                <w:rPrChange w:id="53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</w:t>
            </w:r>
            <w:ins w:id="531" w:author="Windy H. - Principal" w:date="2021-08-21T09:53:00Z"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532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u</w:t>
              </w:r>
            </w:ins>
            <w:del w:id="533" w:author="Windy H. - Principal" w:date="2021-08-21T09:53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534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53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3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dilatih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3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3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3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4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mengembangkan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4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4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kurikulum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4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del w:id="544" w:author="Windy H. - Principal" w:date="2021-08-21T10:06:00Z">
              <w:r w:rsidRPr="00843DEC" w:rsidDel="00843DEC">
                <w:rPr>
                  <w:rFonts w:ascii="Times New Roman" w:eastAsia="Times New Roman" w:hAnsi="Times New Roman" w:cs="Times New Roman"/>
                  <w:szCs w:val="24"/>
                  <w:rPrChange w:id="545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memberikan </w:delText>
              </w:r>
            </w:del>
            <w:proofErr w:type="spellStart"/>
            <w:ins w:id="546" w:author="Windy H. - Principal" w:date="2021-08-21T10:06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>diberi</w:t>
              </w:r>
              <w:proofErr w:type="spellEnd"/>
              <w:r w:rsidR="00843DEC" w:rsidRPr="00843DEC">
                <w:rPr>
                  <w:rFonts w:ascii="Times New Roman" w:eastAsia="Times New Roman" w:hAnsi="Times New Roman" w:cs="Times New Roman"/>
                  <w:szCs w:val="24"/>
                  <w:rPrChange w:id="547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4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kebebasan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4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5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5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5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menentukan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5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5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cara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5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5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ins w:id="557" w:author="Windy H. - Principal" w:date="2021-08-21T10:06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>-</w:t>
              </w:r>
            </w:ins>
            <w:del w:id="558" w:author="Windy H. - Principal" w:date="2021-08-21T10:06:00Z">
              <w:r w:rsidRPr="00843DEC" w:rsidDel="00843DEC">
                <w:rPr>
                  <w:rFonts w:ascii="Times New Roman" w:eastAsia="Times New Roman" w:hAnsi="Times New Roman" w:cs="Times New Roman"/>
                  <w:szCs w:val="24"/>
                  <w:rPrChange w:id="559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56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6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562" w:author="Windy H. - Principal" w:date="2021-08-21T10:06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>terhadap</w:t>
              </w:r>
              <w:proofErr w:type="spellEnd"/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6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6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619D477A" w14:textId="77777777" w:rsidR="00125355" w:rsidRPr="00843DEC" w:rsidRDefault="00125355" w:rsidP="00843DEC">
            <w:pPr>
              <w:numPr>
                <w:ilvl w:val="0"/>
                <w:numId w:val="1"/>
              </w:numPr>
              <w:spacing w:after="0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56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566" w:author="Windy H. - Principal" w:date="2021-08-21T10:0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6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Pengembangan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6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6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profesi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7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guru.</w:t>
            </w:r>
          </w:p>
          <w:p w14:paraId="69CC0642" w14:textId="692360F0" w:rsidR="00125355" w:rsidRPr="00843DEC" w:rsidRDefault="00125355" w:rsidP="00843DEC">
            <w:pPr>
              <w:spacing w:after="120" w:line="36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57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572" w:author="Windy H. - Principal" w:date="2021-08-21T10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573" w:author="Windy H. - Principal" w:date="2021-08-21T09:53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574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Dimana guru s</w:delText>
              </w:r>
            </w:del>
            <w:proofErr w:type="spellStart"/>
            <w:ins w:id="575" w:author="Windy H. - Principal" w:date="2021-08-21T09:53:00Z"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576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S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57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ebagai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7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7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8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era 4.0</w:t>
            </w:r>
            <w:ins w:id="581" w:author="Windy H. - Principal" w:date="2021-08-21T09:53:00Z"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582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58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584" w:author="Windy H. - Principal" w:date="2021-08-21T09:53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585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maka 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58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guru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8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8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8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boleh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9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9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menetap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9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9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9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59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59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strata</w:t>
            </w:r>
            <w:ins w:id="597" w:author="Windy H. - Principal" w:date="2021-08-21T10:07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>saja</w:t>
              </w:r>
            </w:ins>
            <w:proofErr w:type="spellEnd"/>
            <w:del w:id="598" w:author="Windy H. - Principal" w:date="2021-08-21T10:07:00Z">
              <w:r w:rsidRPr="00843DEC" w:rsidDel="00843DEC">
                <w:rPr>
                  <w:rFonts w:ascii="Times New Roman" w:eastAsia="Times New Roman" w:hAnsi="Times New Roman" w:cs="Times New Roman"/>
                  <w:szCs w:val="24"/>
                  <w:rPrChange w:id="599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, h</w:delText>
              </w:r>
            </w:del>
            <w:ins w:id="600" w:author="Windy H. - Principal" w:date="2021-08-21T10:07:00Z"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 xml:space="preserve">. Guru </w:t>
              </w:r>
              <w:proofErr w:type="spellStart"/>
              <w:r w:rsidR="00843DEC">
                <w:rPr>
                  <w:rFonts w:ascii="Times New Roman" w:eastAsia="Times New Roman" w:hAnsi="Times New Roman" w:cs="Times New Roman"/>
                  <w:szCs w:val="24"/>
                </w:rPr>
                <w:t>h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60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arus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0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60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selalu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0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60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berkembang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0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agar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60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dapat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0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60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1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61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1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61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1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61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1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61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eranya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1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5319043E" w14:textId="19BA888E" w:rsidR="00125355" w:rsidRPr="00843DEC" w:rsidRDefault="00125355" w:rsidP="00843DEC">
            <w:pPr>
              <w:spacing w:after="120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61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620" w:author="Windy H. - Principal" w:date="2021-08-21T10:0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621" w:author="Windy H. - Principal" w:date="2021-08-21T09:53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622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 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62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62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2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62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2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62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2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63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3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63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3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63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3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5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63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aspek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3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63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639" w:author="Windy H. - Principal" w:date="2021-08-21T09:53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640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64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tekankan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4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pada proses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64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ins w:id="644" w:author="Windy H. - Principal" w:date="2021-08-21T09:53:00Z"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645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64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64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4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:</w:t>
            </w:r>
          </w:p>
          <w:p w14:paraId="01C49871" w14:textId="24156F21" w:rsidR="00125355" w:rsidRPr="00843DEC" w:rsidRDefault="008216E1" w:rsidP="00F551C4">
            <w:pPr>
              <w:numPr>
                <w:ilvl w:val="0"/>
                <w:numId w:val="2"/>
              </w:numPr>
              <w:spacing w:after="0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64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650" w:author="Windy H. - Principal" w:date="2021-08-21T10:1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651" w:author="Windy H. - Principal" w:date="2021-08-21T09:53:00Z">
              <w:r w:rsidRPr="00843DEC">
                <w:rPr>
                  <w:rFonts w:ascii="Times New Roman" w:eastAsia="Times New Roman" w:hAnsi="Times New Roman" w:cs="Times New Roman"/>
                  <w:szCs w:val="24"/>
                  <w:rPrChange w:id="652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m</w:t>
              </w:r>
            </w:ins>
            <w:del w:id="653" w:author="Windy H. - Principal" w:date="2021-08-21T09:53:00Z">
              <w:r w:rsidR="00125355" w:rsidRPr="00843DEC" w:rsidDel="008216E1">
                <w:rPr>
                  <w:rFonts w:ascii="Times New Roman" w:eastAsia="Times New Roman" w:hAnsi="Times New Roman" w:cs="Times New Roman"/>
                  <w:szCs w:val="24"/>
                  <w:rPrChange w:id="654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</w:delText>
              </w:r>
            </w:del>
            <w:r w:rsidR="00125355" w:rsidRPr="00843DEC">
              <w:rPr>
                <w:rFonts w:ascii="Times New Roman" w:eastAsia="Times New Roman" w:hAnsi="Times New Roman" w:cs="Times New Roman"/>
                <w:szCs w:val="24"/>
                <w:rPrChange w:id="65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engamati</w:t>
            </w:r>
            <w:proofErr w:type="spellEnd"/>
          </w:p>
          <w:p w14:paraId="6E18D953" w14:textId="392B1B8F" w:rsidR="00125355" w:rsidRPr="00843DEC" w:rsidRDefault="008216E1" w:rsidP="00F551C4">
            <w:pPr>
              <w:numPr>
                <w:ilvl w:val="0"/>
                <w:numId w:val="2"/>
              </w:numPr>
              <w:spacing w:after="0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65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657" w:author="Windy H. - Principal" w:date="2021-08-21T10:1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658" w:author="Windy H. - Principal" w:date="2021-08-21T09:53:00Z">
              <w:r w:rsidRPr="00843DEC">
                <w:rPr>
                  <w:rFonts w:ascii="Times New Roman" w:eastAsia="Times New Roman" w:hAnsi="Times New Roman" w:cs="Times New Roman"/>
                  <w:szCs w:val="24"/>
                  <w:rPrChange w:id="659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lastRenderedPageBreak/>
                <w:t>m</w:t>
              </w:r>
            </w:ins>
            <w:del w:id="660" w:author="Windy H. - Principal" w:date="2021-08-21T09:53:00Z">
              <w:r w:rsidR="00125355" w:rsidRPr="00843DEC" w:rsidDel="008216E1">
                <w:rPr>
                  <w:rFonts w:ascii="Times New Roman" w:eastAsia="Times New Roman" w:hAnsi="Times New Roman" w:cs="Times New Roman"/>
                  <w:szCs w:val="24"/>
                  <w:rPrChange w:id="661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</w:delText>
              </w:r>
            </w:del>
            <w:r w:rsidR="00125355" w:rsidRPr="00843DEC">
              <w:rPr>
                <w:rFonts w:ascii="Times New Roman" w:eastAsia="Times New Roman" w:hAnsi="Times New Roman" w:cs="Times New Roman"/>
                <w:szCs w:val="24"/>
                <w:rPrChange w:id="66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emahami</w:t>
            </w:r>
            <w:proofErr w:type="spellEnd"/>
          </w:p>
          <w:p w14:paraId="4A5640C9" w14:textId="45CD112B" w:rsidR="00125355" w:rsidRPr="00843DEC" w:rsidRDefault="008216E1" w:rsidP="00F551C4">
            <w:pPr>
              <w:numPr>
                <w:ilvl w:val="0"/>
                <w:numId w:val="2"/>
              </w:numPr>
              <w:spacing w:after="0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66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664" w:author="Windy H. - Principal" w:date="2021-08-21T10:1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665" w:author="Windy H. - Principal" w:date="2021-08-21T09:54:00Z">
              <w:r w:rsidRPr="00843DEC">
                <w:rPr>
                  <w:rFonts w:ascii="Times New Roman" w:eastAsia="Times New Roman" w:hAnsi="Times New Roman" w:cs="Times New Roman"/>
                  <w:szCs w:val="24"/>
                  <w:rPrChange w:id="666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m</w:t>
              </w:r>
            </w:ins>
            <w:del w:id="667" w:author="Windy H. - Principal" w:date="2021-08-21T09:54:00Z">
              <w:r w:rsidR="00125355" w:rsidRPr="00843DEC" w:rsidDel="008216E1">
                <w:rPr>
                  <w:rFonts w:ascii="Times New Roman" w:eastAsia="Times New Roman" w:hAnsi="Times New Roman" w:cs="Times New Roman"/>
                  <w:szCs w:val="24"/>
                  <w:rPrChange w:id="668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</w:delText>
              </w:r>
            </w:del>
            <w:r w:rsidR="00125355" w:rsidRPr="00843DEC">
              <w:rPr>
                <w:rFonts w:ascii="Times New Roman" w:eastAsia="Times New Roman" w:hAnsi="Times New Roman" w:cs="Times New Roman"/>
                <w:szCs w:val="24"/>
                <w:rPrChange w:id="66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encoba</w:t>
            </w:r>
            <w:proofErr w:type="spellEnd"/>
          </w:p>
          <w:p w14:paraId="6A0044B2" w14:textId="0A2624D1" w:rsidR="00125355" w:rsidRPr="00843DEC" w:rsidRDefault="008216E1" w:rsidP="00F551C4">
            <w:pPr>
              <w:numPr>
                <w:ilvl w:val="0"/>
                <w:numId w:val="2"/>
              </w:numPr>
              <w:spacing w:after="0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67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671" w:author="Windy H. - Principal" w:date="2021-08-21T10:1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672" w:author="Windy H. - Principal" w:date="2021-08-21T09:54:00Z">
              <w:r w:rsidRPr="00843DEC">
                <w:rPr>
                  <w:rFonts w:ascii="Times New Roman" w:eastAsia="Times New Roman" w:hAnsi="Times New Roman" w:cs="Times New Roman"/>
                  <w:szCs w:val="24"/>
                  <w:rPrChange w:id="673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m</w:t>
              </w:r>
            </w:ins>
            <w:del w:id="674" w:author="Windy H. - Principal" w:date="2021-08-21T09:54:00Z">
              <w:r w:rsidR="00125355" w:rsidRPr="00843DEC" w:rsidDel="008216E1">
                <w:rPr>
                  <w:rFonts w:ascii="Times New Roman" w:eastAsia="Times New Roman" w:hAnsi="Times New Roman" w:cs="Times New Roman"/>
                  <w:szCs w:val="24"/>
                  <w:rPrChange w:id="675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</w:delText>
              </w:r>
            </w:del>
            <w:r w:rsidR="00125355" w:rsidRPr="00843DEC">
              <w:rPr>
                <w:rFonts w:ascii="Times New Roman" w:eastAsia="Times New Roman" w:hAnsi="Times New Roman" w:cs="Times New Roman"/>
                <w:szCs w:val="24"/>
                <w:rPrChange w:id="67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endiskusikan</w:t>
            </w:r>
            <w:proofErr w:type="spellEnd"/>
            <w:ins w:id="677" w:author="Windy H. - Principal" w:date="2021-08-21T10:07:00Z"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>, dan</w:t>
              </w:r>
            </w:ins>
          </w:p>
          <w:p w14:paraId="27584D29" w14:textId="09B53182" w:rsidR="00125355" w:rsidRPr="00843DEC" w:rsidRDefault="00125355" w:rsidP="00F551C4">
            <w:pPr>
              <w:numPr>
                <w:ilvl w:val="0"/>
                <w:numId w:val="2"/>
              </w:numPr>
              <w:spacing w:after="120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67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679" w:author="Windy H. - Principal" w:date="2021-08-21T10:1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80" w:author="Windy H. - Principal" w:date="2021-08-21T09:54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681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Penelitian</w:delText>
              </w:r>
            </w:del>
            <w:proofErr w:type="spellStart"/>
            <w:ins w:id="682" w:author="Windy H. - Principal" w:date="2021-08-21T09:54:00Z"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683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meneliti</w:t>
              </w:r>
            </w:ins>
            <w:proofErr w:type="spellEnd"/>
          </w:p>
          <w:p w14:paraId="0194F856" w14:textId="35DC963E" w:rsidR="00125355" w:rsidRPr="00843DEC" w:rsidRDefault="00125355" w:rsidP="00F551C4">
            <w:pPr>
              <w:spacing w:after="120" w:line="360" w:lineRule="auto"/>
              <w:ind w:firstLine="25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68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685" w:author="Windy H. - Principal" w:date="2021-08-21T10:1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843DEC">
              <w:rPr>
                <w:rFonts w:ascii="Times New Roman" w:eastAsia="Times New Roman" w:hAnsi="Times New Roman" w:cs="Times New Roman"/>
                <w:szCs w:val="24"/>
                <w:rPrChange w:id="68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Pada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68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dasarnya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8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68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9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69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bisa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9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693" w:author="Windy H. - Principal" w:date="2021-08-21T10:08:00Z"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69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lihat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9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696" w:author="Windy H. - Principal" w:date="2021-08-21T10:08:00Z"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>bahwa</w:t>
              </w:r>
              <w:proofErr w:type="spellEnd"/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69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proses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69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mengamati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69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0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memahami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0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0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0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0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sebenarnya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0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706" w:author="Windy H. - Principal" w:date="2021-08-21T10:08:00Z">
              <w:r w:rsidRPr="00843DEC" w:rsidDel="00F551C4">
                <w:rPr>
                  <w:rFonts w:ascii="Times New Roman" w:eastAsia="Times New Roman" w:hAnsi="Times New Roman" w:cs="Times New Roman"/>
                  <w:szCs w:val="24"/>
                  <w:rPrChange w:id="707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jadi </w:delText>
              </w:r>
            </w:del>
            <w:proofErr w:type="spellStart"/>
            <w:ins w:id="708" w:author="Windy H. - Principal" w:date="2021-08-21T10:08:00Z"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F551C4" w:rsidRPr="00843DEC">
                <w:rPr>
                  <w:rFonts w:ascii="Times New Roman" w:eastAsia="Times New Roman" w:hAnsi="Times New Roman" w:cs="Times New Roman"/>
                  <w:szCs w:val="24"/>
                  <w:rPrChange w:id="709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1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1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1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kesatuan</w:t>
            </w:r>
            <w:proofErr w:type="spellEnd"/>
            <w:del w:id="713" w:author="Windy H. - Principal" w:date="2021-08-21T09:54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714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, p</w:delText>
              </w:r>
            </w:del>
            <w:ins w:id="715" w:author="Windy H. - Principal" w:date="2021-08-21T09:54:00Z"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716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. P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71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ada proses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1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mengamati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1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2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memahami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2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2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2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2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bisa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2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2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memiliki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2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2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pikiran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2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3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3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3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Pikiran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3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3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3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3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sangat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3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3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739" w:author="Windy H. - Principal" w:date="2021-08-21T09:54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740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74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4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743" w:author="Windy H. - Principal" w:date="2021-08-21T10:09:00Z">
              <w:r w:rsidRPr="00843DEC" w:rsidDel="00F551C4">
                <w:rPr>
                  <w:rFonts w:ascii="Times New Roman" w:eastAsia="Times New Roman" w:hAnsi="Times New Roman" w:cs="Times New Roman"/>
                  <w:szCs w:val="24"/>
                  <w:rPrChange w:id="744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karena dengan pikiran yang kritis maka akan</w:delText>
              </w:r>
            </w:del>
            <w:proofErr w:type="spellStart"/>
            <w:ins w:id="745" w:author="Windy H. - Principal" w:date="2021-08-21T10:09:00Z"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4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747" w:author="Windy H. - Principal" w:date="2021-08-21T10:09:00Z">
              <w:r w:rsidRPr="00843DEC" w:rsidDel="00F551C4">
                <w:rPr>
                  <w:rFonts w:ascii="Times New Roman" w:eastAsia="Times New Roman" w:hAnsi="Times New Roman" w:cs="Times New Roman"/>
                  <w:szCs w:val="24"/>
                  <w:rPrChange w:id="748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timbul </w:delText>
              </w:r>
            </w:del>
            <w:proofErr w:type="spellStart"/>
            <w:ins w:id="749" w:author="Windy H. - Principal" w:date="2021-08-21T10:09:00Z"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>menimbulkan</w:t>
              </w:r>
              <w:proofErr w:type="spellEnd"/>
              <w:r w:rsidR="00F551C4" w:rsidRPr="00843DEC">
                <w:rPr>
                  <w:rFonts w:ascii="Times New Roman" w:eastAsia="Times New Roman" w:hAnsi="Times New Roman" w:cs="Times New Roman"/>
                  <w:szCs w:val="24"/>
                  <w:rPrChange w:id="750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5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sebuah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5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ide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5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5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5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gagasan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5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4B07B7EF" w14:textId="35D438BD" w:rsidR="00125355" w:rsidRPr="00843DEC" w:rsidRDefault="00125355" w:rsidP="00F551C4">
            <w:pPr>
              <w:spacing w:after="120" w:line="360" w:lineRule="auto"/>
              <w:ind w:firstLine="25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75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758" w:author="Windy H. - Principal" w:date="2021-08-21T10:1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843DEC">
              <w:rPr>
                <w:rFonts w:ascii="Times New Roman" w:eastAsia="Times New Roman" w:hAnsi="Times New Roman" w:cs="Times New Roman"/>
                <w:szCs w:val="24"/>
                <w:rPrChange w:id="75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Dari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6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gagasan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6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6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mu</w:t>
            </w:r>
            <w:ins w:id="763" w:author="Windy H. - Principal" w:date="2021-08-21T09:54:00Z"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764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n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76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cul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6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6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dari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6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6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pemikiran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7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7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7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7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tadi</w:t>
            </w:r>
            <w:proofErr w:type="spellEnd"/>
            <w:ins w:id="774" w:author="Windy H. - Principal" w:date="2021-08-21T10:09:00Z"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77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776" w:author="Windy H. - Principal" w:date="2021-08-21T10:09:00Z">
              <w:r w:rsidRPr="00843DEC" w:rsidDel="00F551C4">
                <w:rPr>
                  <w:rFonts w:ascii="Times New Roman" w:eastAsia="Times New Roman" w:hAnsi="Times New Roman" w:cs="Times New Roman"/>
                  <w:szCs w:val="24"/>
                  <w:rPrChange w:id="777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maka 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77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proses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7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selanjutnya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8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781" w:author="Windy H. - Principal" w:date="2021-08-21T10:09:00Z">
              <w:r w:rsidRPr="00843DEC" w:rsidDel="00F551C4">
                <w:rPr>
                  <w:rFonts w:ascii="Times New Roman" w:eastAsia="Times New Roman" w:hAnsi="Times New Roman" w:cs="Times New Roman"/>
                  <w:szCs w:val="24"/>
                  <w:rPrChange w:id="782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yaitu </w:delText>
              </w:r>
            </w:del>
            <w:proofErr w:type="spellStart"/>
            <w:ins w:id="783" w:author="Windy H. - Principal" w:date="2021-08-21T10:09:00Z"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F551C4" w:rsidRPr="00843DEC">
                <w:rPr>
                  <w:rFonts w:ascii="Times New Roman" w:eastAsia="Times New Roman" w:hAnsi="Times New Roman" w:cs="Times New Roman"/>
                  <w:szCs w:val="24"/>
                  <w:rPrChange w:id="784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8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mencoba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8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del w:id="787" w:author="Windy H. - Principal" w:date="2021-08-21T09:55:00Z">
              <w:r w:rsidRPr="00843DEC" w:rsidDel="008216E1">
                <w:rPr>
                  <w:rFonts w:ascii="Times New Roman" w:eastAsia="Times New Roman" w:hAnsi="Times New Roman" w:cs="Times New Roman"/>
                  <w:szCs w:val="24"/>
                  <w:rPrChange w:id="788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del w:id="789" w:author="Windy H. - Principal" w:date="2021-08-21T10:09:00Z">
              <w:r w:rsidRPr="00843DEC" w:rsidDel="00F551C4">
                <w:rPr>
                  <w:rFonts w:ascii="Times New Roman" w:eastAsia="Times New Roman" w:hAnsi="Times New Roman" w:cs="Times New Roman"/>
                  <w:szCs w:val="24"/>
                  <w:rPrChange w:id="790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pengaplikasian</w:delText>
              </w:r>
            </w:del>
            <w:ins w:id="791" w:author="Windy H. - Principal" w:date="2021-08-21T10:09:00Z"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9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Pada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9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9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9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9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79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lebih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79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799" w:author="Windy H. - Principal" w:date="2021-08-21T10:10:00Z"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  <w:proofErr w:type="spellEnd"/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0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0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0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praktek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0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0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0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806" w:author="Windy H. - Principal" w:date="2021-08-21T10:10:00Z"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0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lebih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0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0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menyiapkan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1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1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anak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1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813" w:author="Windy H. - Principal" w:date="2021-08-21T10:10:00Z">
              <w:r w:rsidRPr="00843DEC" w:rsidDel="00F551C4">
                <w:rPr>
                  <w:rFonts w:ascii="Times New Roman" w:eastAsia="Times New Roman" w:hAnsi="Times New Roman" w:cs="Times New Roman"/>
                  <w:szCs w:val="24"/>
                  <w:rPrChange w:id="814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pada bagaimana kita</w:delText>
              </w:r>
            </w:del>
            <w:proofErr w:type="spellStart"/>
            <w:ins w:id="815" w:author="Windy H. - Principal" w:date="2021-08-21T10:10:00Z"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</w:ins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1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1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menumbuhkan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1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ide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1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baru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2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2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2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2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gagasan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2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02282A9D" w14:textId="0B570D4A" w:rsidR="00125355" w:rsidRPr="00843DEC" w:rsidRDefault="00125355" w:rsidP="00F551C4">
            <w:pPr>
              <w:spacing w:after="120" w:line="360" w:lineRule="auto"/>
              <w:ind w:firstLine="25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82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826" w:author="Windy H. - Principal" w:date="2021-08-21T10:1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843DEC">
              <w:rPr>
                <w:rFonts w:ascii="Times New Roman" w:eastAsia="Times New Roman" w:hAnsi="Times New Roman" w:cs="Times New Roman"/>
                <w:szCs w:val="24"/>
                <w:rPrChange w:id="82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Setelah proses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2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mencoba</w:t>
            </w:r>
            <w:proofErr w:type="spellEnd"/>
            <w:ins w:id="829" w:author="Windy H. - Principal" w:date="2021-08-21T10:10:00Z"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83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proses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3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selanjutnya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3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3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3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3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mendiskusikan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3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3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Mendiskusikan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3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3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4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4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4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4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hanya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4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845" w:author="Windy H. - Principal" w:date="2021-08-21T10:11:00Z"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>dilakukan</w:t>
              </w:r>
              <w:proofErr w:type="spellEnd"/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 xml:space="preserve"> oleh </w:t>
              </w:r>
            </w:ins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4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4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4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4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5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dua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5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orang </w:t>
            </w:r>
            <w:proofErr w:type="spellStart"/>
            <w:ins w:id="852" w:author="Windy H. - Principal" w:date="2021-08-21T10:11:00Z"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>saja</w:t>
              </w:r>
              <w:proofErr w:type="spellEnd"/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5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tapi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5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5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ins w:id="856" w:author="Windy H. - Principal" w:date="2021-08-21T10:11:00Z"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>melibatkan</w:t>
              </w:r>
            </w:ins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5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5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kolaborasi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5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ins w:id="860" w:author="Windy H. - Principal" w:date="2021-08-21T10:11:00Z"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6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komunikasi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6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6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6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6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6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orang. Hal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6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6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6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dilakukan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7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7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7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7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7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7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pandangan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7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7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berbeda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7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7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8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ide-ide yang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8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baru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8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8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8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8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muncul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8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59F77F5B" w14:textId="51371C23" w:rsidR="00125355" w:rsidRPr="00843DEC" w:rsidRDefault="00125355" w:rsidP="00F551C4">
            <w:pPr>
              <w:spacing w:after="120" w:line="360" w:lineRule="auto"/>
              <w:ind w:firstLine="25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88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888" w:author="Windy H. - Principal" w:date="2021-08-21T10:1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843DEC">
              <w:rPr>
                <w:rFonts w:ascii="Times New Roman" w:eastAsia="Times New Roman" w:hAnsi="Times New Roman" w:cs="Times New Roman"/>
                <w:szCs w:val="24"/>
                <w:rPrChange w:id="88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Yang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9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tera</w:t>
            </w:r>
            <w:ins w:id="891" w:author="Windy H. - Principal" w:date="2021-08-21T09:55:00Z">
              <w:r w:rsidR="008216E1" w:rsidRPr="00843DEC">
                <w:rPr>
                  <w:rFonts w:ascii="Times New Roman" w:eastAsia="Times New Roman" w:hAnsi="Times New Roman" w:cs="Times New Roman"/>
                  <w:szCs w:val="24"/>
                  <w:rPrChange w:id="892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k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89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hir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9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9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9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9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melakukan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89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89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penelitian</w:t>
            </w:r>
            <w:proofErr w:type="spellEnd"/>
            <w:del w:id="900" w:author="Windy H. - Principal" w:date="2021-08-21T10:11:00Z">
              <w:r w:rsidRPr="00843DEC" w:rsidDel="00F551C4">
                <w:rPr>
                  <w:rFonts w:ascii="Times New Roman" w:eastAsia="Times New Roman" w:hAnsi="Times New Roman" w:cs="Times New Roman"/>
                  <w:szCs w:val="24"/>
                  <w:rPrChange w:id="901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, </w:delText>
              </w:r>
            </w:del>
            <w:ins w:id="902" w:author="Windy H. - Principal" w:date="2021-08-21T10:11:00Z"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="00F551C4" w:rsidRPr="00843DEC">
                <w:rPr>
                  <w:rFonts w:ascii="Times New Roman" w:eastAsia="Times New Roman" w:hAnsi="Times New Roman" w:cs="Times New Roman"/>
                  <w:szCs w:val="24"/>
                  <w:rPrChange w:id="903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  <w:proofErr w:type="spellStart"/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904" w:author="Windy H. - Principal" w:date="2021-08-21T10:11:00Z">
              <w:r w:rsidRPr="00843DEC" w:rsidDel="00F551C4">
                <w:rPr>
                  <w:rFonts w:ascii="Times New Roman" w:eastAsia="Times New Roman" w:hAnsi="Times New Roman" w:cs="Times New Roman"/>
                  <w:szCs w:val="24"/>
                  <w:rPrChange w:id="905" w:author="Windy H. - Principal" w:date="2021-08-21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t</w:delText>
              </w:r>
            </w:del>
            <w:r w:rsidRPr="00843DEC">
              <w:rPr>
                <w:rFonts w:ascii="Times New Roman" w:eastAsia="Times New Roman" w:hAnsi="Times New Roman" w:cs="Times New Roman"/>
                <w:szCs w:val="24"/>
                <w:rPrChange w:id="90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untutan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90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90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90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91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91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912" w:author="Windy H. - Principal" w:date="2021-08-21T10:12:00Z"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  <w:proofErr w:type="spellEnd"/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>individu</w:t>
              </w:r>
              <w:proofErr w:type="spellEnd"/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</w:ins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91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91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91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inovatif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91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917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91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91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melakukan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92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92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penelitian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92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92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92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925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bisa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926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ins w:id="927" w:author="Windy H. - Principal" w:date="2021-08-21T10:12:00Z">
              <w:r w:rsidR="00F551C4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843DEC">
              <w:rPr>
                <w:rFonts w:ascii="Times New Roman" w:eastAsia="Times New Roman" w:hAnsi="Times New Roman" w:cs="Times New Roman"/>
                <w:szCs w:val="24"/>
                <w:rPrChange w:id="928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lihat proses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929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930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931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inovatif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932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43DEC">
              <w:rPr>
                <w:rFonts w:ascii="Times New Roman" w:eastAsia="Times New Roman" w:hAnsi="Times New Roman" w:cs="Times New Roman"/>
                <w:szCs w:val="24"/>
                <w:rPrChange w:id="933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843DEC">
              <w:rPr>
                <w:rFonts w:ascii="Times New Roman" w:eastAsia="Times New Roman" w:hAnsi="Times New Roman" w:cs="Times New Roman"/>
                <w:szCs w:val="24"/>
                <w:rPrChange w:id="934" w:author="Windy H. - Principal" w:date="2021-08-21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 </w:t>
            </w:r>
          </w:p>
        </w:tc>
      </w:tr>
    </w:tbl>
    <w:p w14:paraId="0342D595" w14:textId="77777777" w:rsidR="00924DF5" w:rsidRPr="00843DEC" w:rsidRDefault="00924DF5" w:rsidP="008216E1">
      <w:pPr>
        <w:spacing w:after="120" w:line="360" w:lineRule="auto"/>
        <w:jc w:val="both"/>
        <w:rPr>
          <w:rFonts w:ascii="Times New Roman" w:hAnsi="Times New Roman" w:cs="Times New Roman"/>
          <w:rPrChange w:id="935" w:author="Windy H. - Principal" w:date="2021-08-21T09:57:00Z">
            <w:rPr/>
          </w:rPrChange>
        </w:rPr>
        <w:pPrChange w:id="936" w:author="Windy H. - Principal" w:date="2021-08-21T09:57:00Z">
          <w:pPr/>
        </w:pPrChange>
      </w:pPr>
    </w:p>
    <w:sectPr w:rsidR="00924DF5" w:rsidRPr="00843DE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dy H. - Principal">
    <w15:presenceInfo w15:providerId="None" w15:userId="Windy H. - Princip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8216E1"/>
    <w:rsid w:val="00843DEC"/>
    <w:rsid w:val="00924DF5"/>
    <w:rsid w:val="00F5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9F1A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Windy H. - Principal</cp:lastModifiedBy>
  <cp:revision>2</cp:revision>
  <dcterms:created xsi:type="dcterms:W3CDTF">2021-08-21T03:13:00Z</dcterms:created>
  <dcterms:modified xsi:type="dcterms:W3CDTF">2021-08-21T03:13:00Z</dcterms:modified>
</cp:coreProperties>
</file>