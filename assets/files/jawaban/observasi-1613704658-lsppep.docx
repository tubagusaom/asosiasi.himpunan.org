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009AE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64003DBD" w14:textId="77777777" w:rsidR="00D80F46" w:rsidRPr="00A16D9B" w:rsidRDefault="00D80F46" w:rsidP="008D1AF7">
      <w:pPr>
        <w:pStyle w:val="DaftarParagraf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84D5A4B" w14:textId="77777777" w:rsidR="00D80F46" w:rsidRPr="00A16D9B" w:rsidRDefault="00D80F46" w:rsidP="008D1AF7">
      <w:pPr>
        <w:pStyle w:val="DaftarParagraf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Suntinglah prakata berikut ini </w:t>
      </w:r>
      <w:r w:rsidR="004F5D73">
        <w:rPr>
          <w:rFonts w:ascii="Times New Roman" w:hAnsi="Times New Roman" w:cs="Times New Roman"/>
          <w:sz w:val="24"/>
          <w:szCs w:val="24"/>
        </w:rPr>
        <w:t xml:space="preserve">secara digital! </w:t>
      </w:r>
    </w:p>
    <w:p w14:paraId="4A8DD8E5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48DB3855" w14:textId="77777777" w:rsidTr="00D810B0">
        <w:tc>
          <w:tcPr>
            <w:tcW w:w="9350" w:type="dxa"/>
          </w:tcPr>
          <w:p w14:paraId="3EC6A787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15B3D1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69A04798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E776EC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ini. </w:t>
            </w:r>
          </w:p>
          <w:p w14:paraId="7ECA1A5E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6271CD" w14:textId="3FA9D1E6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program  D3/D4 di Politeknik Elektronika Negeri Surabaya. Sasaran dari praktikum Jaringan Komputer ini  adalah  memberikan  pengetahuan  kepada  mahasiswa  tentang  teknik  membangun  sistem  Jaringan  Komputer  berbasis  Linux  mulai  dari  instalasi  sistem  operasi,  perintah-perintah  dasar  Linux sampai dengan membangun internet server yang meliputi mail server, DNS server, web server,  proxy  server,  dan </w:t>
            </w:r>
            <w:del w:id="0" w:author="mulyadi" w:date="2021-02-19T10:47:00Z">
              <w:r w:rsidRPr="00A16D9B" w:rsidDel="001863C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lain  sebagainya</w:delText>
              </w:r>
            </w:del>
            <w:ins w:id="1" w:author="mulyadi" w:date="2021-02-19T10:47:00Z">
              <w:r w:rsidR="001863CB">
                <w:rPr>
                  <w:rFonts w:ascii="Times New Roman" w:hAnsi="Times New Roman" w:cs="Times New Roman"/>
                  <w:sz w:val="24"/>
                  <w:szCs w:val="24"/>
                </w:rPr>
                <w:t>fitur lain yang menjadi bagian dari perintah dasar Linux</w:t>
              </w:r>
            </w:ins>
            <w:del w:id="2" w:author="mulyadi" w:date="2021-02-19T10:46:00Z">
              <w:r w:rsidRPr="00A16D9B" w:rsidDel="00E944DB">
                <w:rPr>
                  <w:rFonts w:ascii="Times New Roman" w:hAnsi="Times New Roman" w:cs="Times New Roman"/>
                  <w:sz w:val="24"/>
                  <w:szCs w:val="24"/>
                </w:rPr>
                <w:delText>.  Selain  itu  buku</w:delText>
              </w:r>
            </w:del>
            <w:ins w:id="3" w:author="mulyadi" w:date="2021-02-19T10:46:00Z">
              <w:r w:rsidR="00E944DB">
                <w:rPr>
                  <w:rFonts w:ascii="Times New Roman" w:hAnsi="Times New Roman" w:cs="Times New Roman"/>
                  <w:sz w:val="24"/>
                  <w:szCs w:val="24"/>
                </w:rPr>
                <w:t>Buku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praktikum  Jaringan  Komputer  ini  dapat digunakan sebagai panduan bagi mahasiswa saat melaksanakan praktikum </w:t>
            </w:r>
            <w:del w:id="4" w:author="mulyadi" w:date="2021-02-19T10:48:00Z">
              <w:r w:rsidRPr="00A16D9B" w:rsidDel="001863CB">
                <w:rPr>
                  <w:rFonts w:ascii="Times New Roman" w:hAnsi="Times New Roman" w:cs="Times New Roman"/>
                  <w:sz w:val="24"/>
                  <w:szCs w:val="24"/>
                </w:rPr>
                <w:delText>tersebut</w:delText>
              </w:r>
            </w:del>
            <w:ins w:id="5" w:author="mulyadi" w:date="2021-02-19T10:48:00Z">
              <w:r w:rsidR="001863CB">
                <w:rPr>
                  <w:rFonts w:ascii="Times New Roman" w:hAnsi="Times New Roman" w:cs="Times New Roman"/>
                  <w:sz w:val="24"/>
                  <w:szCs w:val="24"/>
                </w:rPr>
                <w:t>Jaringan Komputer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1DB47D72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3D4C31" w14:textId="3A705BC0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del w:id="6" w:author="mulyadi" w:date="2021-02-19T10:48:00Z">
              <w:r w:rsidRPr="00A16D9B" w:rsidDel="001863CB">
                <w:rPr>
                  <w:rFonts w:ascii="Times New Roman" w:hAnsi="Times New Roman" w:cs="Times New Roman"/>
                  <w:sz w:val="24"/>
                  <w:szCs w:val="24"/>
                </w:rPr>
                <w:delText>Penulis  menyadari  bahwa  buku  ini  jauh  dari  sempurna,  oleh  karena  itu  penulis  akan  memperbaikinya</w:delText>
              </w:r>
            </w:del>
            <w:ins w:id="7" w:author="mulyadi" w:date="2021-02-19T10:48:00Z">
              <w:r w:rsidR="001863CB">
                <w:rPr>
                  <w:rFonts w:ascii="Times New Roman" w:hAnsi="Times New Roman" w:cs="Times New Roman"/>
                  <w:sz w:val="24"/>
                  <w:szCs w:val="24"/>
                </w:rPr>
                <w:t>Perbaikan</w:t>
              </w:r>
            </w:ins>
            <w:del w:id="8" w:author="mulyadi" w:date="2021-02-19T10:49:00Z">
              <w:r w:rsidRPr="00A16D9B" w:rsidDel="001863C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secara  berkala</w:t>
            </w:r>
            <w:ins w:id="9" w:author="mulyadi" w:date="2021-02-19T10:49:00Z">
              <w:r w:rsidR="001863CB">
                <w:rPr>
                  <w:rFonts w:ascii="Times New Roman" w:hAnsi="Times New Roman" w:cs="Times New Roman"/>
                  <w:sz w:val="24"/>
                  <w:szCs w:val="24"/>
                </w:rPr>
                <w:t xml:space="preserve"> akan dilakukan sesuai dengan perkembangan dari materi pembelajaran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ins w:id="10" w:author="mulyadi" w:date="2021-02-19T10:50:00Z">
              <w:r w:rsidR="001863C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14:paraId="3AA0BC1B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5D3C83" w14:textId="340E9C99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</w:t>
            </w:r>
            <w:del w:id="11" w:author="mulyadi" w:date="2021-02-19T10:50:00Z">
              <w:r w:rsidRPr="00A16D9B" w:rsidDel="001863C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mempelajari  mata  kuliah </w:delText>
              </w:r>
            </w:del>
            <w:ins w:id="12" w:author="mulyadi" w:date="2021-02-19T10:50:00Z">
              <w:r w:rsidR="001863CB">
                <w:rPr>
                  <w:rFonts w:ascii="Times New Roman" w:hAnsi="Times New Roman" w:cs="Times New Roman"/>
                  <w:sz w:val="24"/>
                  <w:szCs w:val="24"/>
                </w:rPr>
                <w:t>proses belajar mengajar pada praktikum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Jaringan Komputer. Amin. </w:t>
            </w:r>
          </w:p>
          <w:p w14:paraId="6AE74C39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64105B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07D45166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77435D77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658CE6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1D0CFA8F" w14:textId="77777777" w:rsidR="00D80F46" w:rsidRPr="00A16D9B" w:rsidRDefault="00D80F46" w:rsidP="008D1AF7">
      <w:pPr>
        <w:pStyle w:val="DaftarParagraf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5F50616" w14:textId="77777777" w:rsidR="00D80F46" w:rsidRDefault="00D80F46" w:rsidP="008D1AF7">
      <w:pPr>
        <w:pStyle w:val="DaftarParagraf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3F72E11" w14:textId="77777777" w:rsidR="008D1AF7" w:rsidRDefault="008D1AF7" w:rsidP="008D1AF7">
      <w:pPr>
        <w:pStyle w:val="DaftarParagraf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CAF253B" w14:textId="77777777" w:rsidR="008D1AF7" w:rsidRDefault="008D1AF7" w:rsidP="008D1AF7">
      <w:pPr>
        <w:pStyle w:val="DaftarParagraf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634275F" w14:textId="77777777" w:rsidR="008D1AF7" w:rsidRDefault="008D1AF7" w:rsidP="008D1AF7">
      <w:pPr>
        <w:pStyle w:val="DaftarParagraf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9D72061" w14:textId="77777777" w:rsidR="008D1AF7" w:rsidRDefault="008D1AF7" w:rsidP="008D1AF7">
      <w:pPr>
        <w:pStyle w:val="DaftarParagraf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D022444" w14:textId="77777777" w:rsidR="008D1AF7" w:rsidRDefault="008D1AF7" w:rsidP="008D1AF7">
      <w:pPr>
        <w:pStyle w:val="DaftarParagraf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6364EA5" w14:textId="77777777" w:rsidR="008D1AF7" w:rsidRPr="00A16D9B" w:rsidRDefault="008D1AF7" w:rsidP="008D1AF7">
      <w:pPr>
        <w:pStyle w:val="DaftarParagraf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C73F936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AFD97" w14:textId="77777777" w:rsidR="00DB296B" w:rsidRDefault="00DB296B" w:rsidP="00D80F46">
      <w:r>
        <w:separator/>
      </w:r>
    </w:p>
  </w:endnote>
  <w:endnote w:type="continuationSeparator" w:id="0">
    <w:p w14:paraId="4DAF5B78" w14:textId="77777777" w:rsidR="00DB296B" w:rsidRDefault="00DB296B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CC545" w14:textId="77777777" w:rsidR="00D80F46" w:rsidRDefault="00D80F46">
    <w:pPr>
      <w:pStyle w:val="Footer"/>
    </w:pPr>
    <w:r>
      <w:t>CLO-4</w:t>
    </w:r>
  </w:p>
  <w:p w14:paraId="4128A522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9C1A89" w14:textId="77777777" w:rsidR="00DB296B" w:rsidRDefault="00DB296B" w:rsidP="00D80F46">
      <w:r>
        <w:separator/>
      </w:r>
    </w:p>
  </w:footnote>
  <w:footnote w:type="continuationSeparator" w:id="0">
    <w:p w14:paraId="12C397FF" w14:textId="77777777" w:rsidR="00DB296B" w:rsidRDefault="00DB296B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ulyadi">
    <w15:presenceInfo w15:providerId="None" w15:userId="mulya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1863CB"/>
    <w:rsid w:val="002D5B47"/>
    <w:rsid w:val="00327783"/>
    <w:rsid w:val="0042167F"/>
    <w:rsid w:val="0046485C"/>
    <w:rsid w:val="004F5D73"/>
    <w:rsid w:val="00771E9D"/>
    <w:rsid w:val="008D1AF7"/>
    <w:rsid w:val="00924DF5"/>
    <w:rsid w:val="00A16D9B"/>
    <w:rsid w:val="00A86167"/>
    <w:rsid w:val="00AF28E1"/>
    <w:rsid w:val="00D80F46"/>
    <w:rsid w:val="00DB296B"/>
    <w:rsid w:val="00E9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BE769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KisiTabel">
    <w:name w:val="Table Grid"/>
    <w:basedOn w:val="Tabel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D80F46"/>
  </w:style>
  <w:style w:type="paragraph" w:styleId="Footer">
    <w:name w:val="footer"/>
    <w:basedOn w:val="Normal"/>
    <w:link w:val="FooterK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D80F46"/>
  </w:style>
  <w:style w:type="paragraph" w:styleId="Revisi">
    <w:name w:val="Revision"/>
    <w:hidden/>
    <w:uiPriority w:val="99"/>
    <w:semiHidden/>
    <w:rsid w:val="00E94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mulyadi</cp:lastModifiedBy>
  <cp:revision>7</cp:revision>
  <dcterms:created xsi:type="dcterms:W3CDTF">2019-10-18T19:52:00Z</dcterms:created>
  <dcterms:modified xsi:type="dcterms:W3CDTF">2021-02-19T03:51:00Z</dcterms:modified>
</cp:coreProperties>
</file>