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CEE6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553860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04A218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6F5D1A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90522FC" w14:textId="77777777" w:rsidTr="00821BA2">
        <w:tc>
          <w:tcPr>
            <w:tcW w:w="9350" w:type="dxa"/>
          </w:tcPr>
          <w:p w14:paraId="6F77B1D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commentRangeStart w:id="0"/>
            <w:r>
              <w:lastRenderedPageBreak/>
              <w:t xml:space="preserve">Pembelajaran di Era "Revolusi Industri 4.0" bagi Anak </w:t>
            </w:r>
            <w:proofErr w:type="gramStart"/>
            <w:r>
              <w:t>Usia</w:t>
            </w:r>
            <w:proofErr w:type="gramEnd"/>
            <w:r>
              <w:t xml:space="preserve"> Dini</w:t>
            </w:r>
            <w:commentRangeEnd w:id="0"/>
            <w:r w:rsidR="00DA29DD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  <w:r>
              <w:t xml:space="preserve"> </w:t>
            </w:r>
          </w:p>
          <w:p w14:paraId="5DEDEF86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C0ADBE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</w:t>
            </w:r>
            <w:ins w:id="2" w:author="Panji Pratama" w:date="2020-12-17T10:06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berada pada zona industri yang sangat</w:t>
            </w:r>
            <w:del w:id="3" w:author="Panji Pratama" w:date="2020-12-17T10:06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 extream</w:delText>
              </w:r>
            </w:del>
            <w:ins w:id="4" w:author="Panji Pratama" w:date="2020-12-17T10:06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extrem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</w:t>
            </w:r>
            <w:ins w:id="5" w:author="Panji Pratama" w:date="2020-12-17T10:07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 detik</w:t>
            </w:r>
            <w:ins w:id="6" w:author="Panji Pratama" w:date="2020-12-17T10:07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Panji Pratama" w:date="2020-12-17T10:26:00Z">
              <w:r w:rsidRPr="00EC6F38" w:rsidDel="00A7372C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akan berubah </w:t>
            </w:r>
            <w:ins w:id="8" w:author="Panji Pratama" w:date="2020-12-17T10:26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 maju</w:t>
            </w:r>
            <w:ins w:id="9" w:author="Panji Pratama" w:date="2020-12-17T10:07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10" w:author="Panji Pratama" w:date="2020-12-17T10:07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Panji Pratama" w:date="2020-12-17T10:07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12" w:author="Panji Pratama" w:date="2020-12-17T10:07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Industri ini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sering kita sebut dengan </w:t>
            </w:r>
            <w:del w:id="13" w:author="Panji Pratama" w:date="2020-12-17T10:13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14" w:author="Panji Pratama" w:date="2020-12-17T10:13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evolusi </w:t>
              </w:r>
            </w:ins>
            <w:del w:id="15" w:author="Panji Pratama" w:date="2020-12-17T10:08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16" w:author="Panji Pratama" w:date="2020-12-17T10:13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proofErr w:type="spellStart"/>
            <w:ins w:id="17" w:author="Panji Pratama" w:date="2020-12-17T10:08:00Z">
              <w:r w:rsidR="00DA29DD" w:rsidRPr="00EC6F38">
                <w:rPr>
                  <w:rFonts w:ascii="Times New Roman" w:eastAsia="Times New Roman" w:hAnsi="Times New Roman" w:cs="Times New Roman"/>
                  <w:szCs w:val="24"/>
                </w:rPr>
                <w:t>ndustr</w:t>
              </w:r>
              <w:proofErr w:type="spellEnd"/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  <w:r w:rsidR="00DA29D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</w:t>
            </w:r>
            <w:ins w:id="18" w:author="Panji Pratama" w:date="2020-12-17T10:08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bahkan banyak yang masih awam.</w:t>
            </w:r>
          </w:p>
          <w:p w14:paraId="17A2AF7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19" w:author="Panji Pratama" w:date="2020-12-17T10:08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di</w:t>
            </w:r>
            <w:del w:id="20" w:author="Panji Pratama" w:date="2020-12-17T10:08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</w:t>
            </w:r>
            <w:ins w:id="21" w:author="Panji Pratama" w:date="2020-12-17T10:09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Panji Pratama" w:date="2020-12-17T10:09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namun bukan </w:delText>
              </w:r>
            </w:del>
            <w:ins w:id="23" w:author="Panji Pratama" w:date="2020-12-17T10:09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</w:t>
              </w:r>
              <w:proofErr w:type="spellStart"/>
              <w:r w:rsidR="00DA29DD" w:rsidRPr="00EC6F38">
                <w:rPr>
                  <w:rFonts w:ascii="Times New Roman" w:eastAsia="Times New Roman" w:hAnsi="Times New Roman" w:cs="Times New Roman"/>
                  <w:szCs w:val="24"/>
                </w:rPr>
                <w:t>ukan</w:t>
              </w:r>
              <w:proofErr w:type="spellEnd"/>
              <w:r w:rsidR="00DA29D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lagi </w:t>
            </w:r>
            <w:del w:id="24" w:author="Panji Pratama" w:date="2020-12-17T10:09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25" w:author="Panji Pratama" w:date="2020-12-17T10:09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sebagai pekerja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 tetapi kita di</w:t>
            </w:r>
            <w:del w:id="26" w:author="Panji Pratama" w:date="2020-12-17T10:09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siapkan untuk membuat lapangan kerja baru </w:t>
            </w:r>
            <w:del w:id="27" w:author="Panji Pratama" w:date="2020-12-17T10:10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yang belum tercipta,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 menggunakan kemampuan teknologi dan ide kreatif</w:t>
            </w:r>
            <w:del w:id="28" w:author="Panji Pratama" w:date="2020-12-17T10:10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3248D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29" w:author="Panji Pratama" w:date="2020-12-17T10:10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Panji Pratama" w:date="2020-12-17T10:26:00Z">
              <w:r w:rsidRPr="00EC6F38" w:rsidDel="00A7372C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31" w:author="Panji Pratama" w:date="2020-12-17T10:26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proofErr w:type="spellStart"/>
              <w:r w:rsidR="00A7372C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A7372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ini adalah peningkatan dan pemerataan pendidikan, </w:t>
            </w:r>
            <w:ins w:id="32" w:author="Panji Pratama" w:date="2020-12-17T10:11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yaitu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dengan cara </w:t>
            </w:r>
            <w:del w:id="33" w:author="Panji Pratama" w:date="2020-12-17T10:27:00Z">
              <w:r w:rsidRPr="00EC6F38" w:rsidDel="00A7372C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ins w:id="34" w:author="Panji Pratama" w:date="2020-12-17T10:27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perluasan</w:t>
              </w:r>
              <w:r w:rsidR="00A7372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akses dan </w:t>
            </w:r>
            <w:del w:id="35" w:author="Panji Pratama" w:date="2020-12-17T10:27:00Z">
              <w:r w:rsidRPr="00EC6F38" w:rsidDel="00A7372C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ins w:id="36" w:author="Panji Pratama" w:date="2020-12-17T10:27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pemanfaatan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</w:p>
          <w:p w14:paraId="3F20329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37" w:author="Panji Pratama" w:date="2020-12-17T10:11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Panji Pratama" w:date="2020-12-17T10:11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39" w:author="Panji Pratama" w:date="2020-12-17T10:11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proofErr w:type="spellStart"/>
              <w:r w:rsidR="00DA29DD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DA29D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menghasilkan </w:t>
            </w:r>
            <w:del w:id="40" w:author="Panji Pratama" w:date="2020-12-17T10:11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41" w:author="Panji Pratama" w:date="2020-12-17T10:11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empat</w:t>
              </w:r>
              <w:r w:rsidR="00DA29D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aspek yang sangat di</w:t>
            </w:r>
            <w:del w:id="42" w:author="Panji Pratama" w:date="2020-12-17T10:11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</w:t>
            </w:r>
            <w:ins w:id="43" w:author="Panji Pratama" w:date="2020-12-17T10:11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komunikatif, </w:t>
            </w:r>
            <w:del w:id="44" w:author="Panji Pratama" w:date="2020-12-17T10:11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berfikir </w:delText>
              </w:r>
            </w:del>
            <w:proofErr w:type="spellStart"/>
            <w:ins w:id="45" w:author="Panji Pratama" w:date="2020-12-17T10:11:00Z">
              <w:r w:rsidR="00DA29DD" w:rsidRPr="00EC6F38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  <w:proofErr w:type="spellEnd"/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proofErr w:type="spellStart"/>
              <w:r w:rsidR="00DA29DD" w:rsidRPr="00EC6F38">
                <w:rPr>
                  <w:rFonts w:ascii="Times New Roman" w:eastAsia="Times New Roman" w:hAnsi="Times New Roman" w:cs="Times New Roman"/>
                  <w:szCs w:val="24"/>
                </w:rPr>
                <w:t>ikir</w:t>
              </w:r>
              <w:proofErr w:type="spellEnd"/>
              <w:r w:rsidR="00DA29D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kritis, </w:t>
            </w:r>
            <w:ins w:id="46" w:author="Panji Pratama" w:date="2020-12-17T10:11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47" w:author="Panji Pratama" w:date="2020-12-17T10:11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8" w:author="Panji Pratama" w:date="2020-12-17T10:13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Hal ini</w:t>
              </w:r>
            </w:ins>
            <w:ins w:id="49" w:author="Panji Pratama" w:date="2020-12-17T10:12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ins w:id="50" w:author="Panji Pratama" w:date="2020-12-17T10:13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</w:t>
              </w:r>
            </w:ins>
            <w:ins w:id="51" w:author="Panji Pratama" w:date="2020-12-17T10:12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karena</w:t>
              </w:r>
            </w:ins>
            <w:ins w:id="52" w:author="Panji Pratama" w:date="2020-12-17T10:13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kan</w:t>
              </w:r>
            </w:ins>
            <w:ins w:id="53" w:author="Panji Pratama" w:date="2020-12-17T10:12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54" w:author="Panji Pratama" w:date="2020-12-17T10:12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55" w:author="Panji Pratama" w:date="2020-12-17T10:12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proofErr w:type="spellStart"/>
              <w:r w:rsidR="00DA29DD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DA29D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ini </w:t>
            </w:r>
            <w:del w:id="56" w:author="Panji Pratama" w:date="2020-12-17T10:12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 gencar-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del w:id="57" w:author="Panji Pratama" w:date="2020-12-17T10:12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ins w:id="58" w:author="Panji Pratama" w:date="2020-12-17T10:12:00Z">
              <w:r w:rsidR="00DA29D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publikasikan </w:t>
              </w:r>
            </w:ins>
            <w:del w:id="59" w:author="Panji Pratama" w:date="2020-12-17T10:12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, karena </w:delText>
              </w:r>
            </w:del>
            <w:ins w:id="60" w:author="Panji Pratama" w:date="2020-12-17T10:13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sehingga </w:t>
              </w:r>
            </w:ins>
            <w:del w:id="61" w:author="Panji Pratama" w:date="2020-12-17T10:12:00Z">
              <w:r w:rsidRPr="00EC6F38" w:rsidDel="00DA29DD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kita </w:t>
            </w:r>
            <w:ins w:id="62" w:author="Panji Pratama" w:date="2020-12-17T10:13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generasi mudanya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harus mempersiapkan diri </w:t>
            </w:r>
            <w:del w:id="63" w:author="Panji Pratama" w:date="2020-12-17T10:13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memasuki dunia </w:t>
            </w:r>
            <w:del w:id="64" w:author="Panji Pratama" w:date="2020-12-17T10:13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65" w:author="Panji Pratama" w:date="2020-12-17T10:13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evolusi </w:t>
              </w:r>
            </w:ins>
            <w:del w:id="66" w:author="Panji Pratama" w:date="2020-12-17T10:13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ins w:id="67" w:author="Panji Pratama" w:date="2020-12-17T10:13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  <w:proofErr w:type="spellStart"/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>ndustri</w:t>
              </w:r>
              <w:proofErr w:type="spellEnd"/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</w:t>
            </w:r>
          </w:p>
          <w:p w14:paraId="5140F12A" w14:textId="77777777" w:rsidR="00125355" w:rsidRPr="00E00C28" w:rsidRDefault="00E00C28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68" w:author="Panji Pratama" w:date="2020-12-17T10:1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69" w:author="Panji Pratama" w:date="2020-12-17T10:1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Berikut ini adalah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Karakteristik </w:t>
            </w:r>
            <w:del w:id="70" w:author="Panji Pratama" w:date="2020-12-17T10:14:00Z">
              <w:r w:rsidR="00125355"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71" w:author="Panji Pratama" w:date="2020-12-17T10:1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72" w:author="Panji Pratama" w:date="2020-12-17T10:14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:</w:t>
              </w:r>
            </w:ins>
          </w:p>
          <w:p w14:paraId="4370C833" w14:textId="77777777" w:rsidR="00125355" w:rsidRPr="00EC6F38" w:rsidDel="00E00C28" w:rsidRDefault="00125355" w:rsidP="00E00C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73" w:author="Panji Pratama" w:date="2020-12-17T10:16:00Z"/>
                <w:rFonts w:ascii="Times New Roman" w:eastAsia="Times New Roman" w:hAnsi="Times New Roman" w:cs="Times New Roman"/>
                <w:szCs w:val="24"/>
              </w:rPr>
            </w:pPr>
            <w:r w:rsidRPr="00E00C2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</w:t>
            </w:r>
            <w:ins w:id="74" w:author="Panji Pratama" w:date="2020-12-17T10:15:00Z">
              <w:r w:rsidR="00E00C28" w:rsidRP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sehingga</w:t>
              </w:r>
            </w:ins>
            <w:del w:id="75" w:author="Panji Pratama" w:date="2020-12-17T10:14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76" w:author="Panji Pratama" w:date="2020-12-17T10:16:00Z">
              <w:r w:rsidR="00E00C28" w:rsidRP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</w:p>
          <w:p w14:paraId="58BD349A" w14:textId="77777777" w:rsidR="00125355" w:rsidRPr="00E00C28" w:rsidRDefault="00125355" w:rsidP="00E00C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7" w:author="Panji Pratama" w:date="2020-12-17T10:16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Pada tahab ini </w:delText>
              </w:r>
            </w:del>
            <w:r w:rsidRPr="00E00C2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del w:id="78" w:author="Panji Pratama" w:date="2020-12-17T10:16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79" w:author="Panji Pratama" w:date="2020-12-17T10:16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dituntut</w:t>
              </w:r>
            </w:ins>
            <w:r w:rsidRPr="00E00C28">
              <w:rPr>
                <w:rFonts w:ascii="Times New Roman" w:eastAsia="Times New Roman" w:hAnsi="Times New Roman" w:cs="Times New Roman"/>
                <w:szCs w:val="24"/>
              </w:rPr>
              <w:t xml:space="preserve"> untuk merancang pembelajaran sesuai dengan minat dan bakat/kebutuhan</w:t>
            </w:r>
            <w:del w:id="80" w:author="Panji Pratama" w:date="2020-12-17T10:16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ins w:id="81" w:author="Panji Pratama" w:date="2020-12-17T10:16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nya;</w:t>
              </w:r>
            </w:ins>
            <w:del w:id="82" w:author="Panji Pratama" w:date="2020-12-17T10:16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D97DD3F" w14:textId="77777777" w:rsidR="00125355" w:rsidRPr="00EC6F38" w:rsidDel="00E00C28" w:rsidRDefault="00125355" w:rsidP="00E00C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83" w:author="Panji Pratama" w:date="2020-12-17T10:16:00Z"/>
                <w:rFonts w:ascii="Times New Roman" w:eastAsia="Times New Roman" w:hAnsi="Times New Roman" w:cs="Times New Roman"/>
                <w:szCs w:val="24"/>
              </w:rPr>
            </w:pPr>
            <w:r w:rsidRPr="00E00C28">
              <w:rPr>
                <w:rFonts w:ascii="Times New Roman" w:eastAsia="Times New Roman" w:hAnsi="Times New Roman" w:cs="Times New Roman"/>
                <w:szCs w:val="24"/>
              </w:rPr>
              <w:t>Menggunakan penilaian formatif</w:t>
            </w:r>
            <w:ins w:id="84" w:author="Panji Pratama" w:date="2020-12-17T10:16:00Z">
              <w:r w:rsidR="00E00C28" w:rsidRP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85" w:author="Panji Pratama" w:date="2020-12-17T10:16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60FA9E7" w14:textId="77777777" w:rsidR="00125355" w:rsidRPr="00E00C28" w:rsidRDefault="00125355" w:rsidP="00E00C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6" w:author="Panji Pratama" w:date="2020-12-17T10:17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87" w:author="Panji Pratama" w:date="2020-12-17T10:17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sehingga</w:t>
              </w:r>
              <w:r w:rsidR="00E00C28" w:rsidRPr="00E00C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00C2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del w:id="88" w:author="Panji Pratama" w:date="2020-12-17T10:17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di tuntut </w:delText>
              </w:r>
            </w:del>
            <w:ins w:id="89" w:author="Panji Pratama" w:date="2020-12-17T10:17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dituntut </w:t>
              </w:r>
            </w:ins>
            <w:r w:rsidRPr="00E00C28">
              <w:rPr>
                <w:rFonts w:ascii="Times New Roman" w:eastAsia="Times New Roman" w:hAnsi="Times New Roman" w:cs="Times New Roman"/>
                <w:szCs w:val="24"/>
              </w:rPr>
              <w:t xml:space="preserve">untuk </w:t>
            </w:r>
            <w:ins w:id="90" w:author="Panji Pratama" w:date="2020-12-17T10:17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dapat </w:t>
              </w:r>
            </w:ins>
            <w:r w:rsidRPr="00E00C28">
              <w:rPr>
                <w:rFonts w:ascii="Times New Roman" w:eastAsia="Times New Roman" w:hAnsi="Times New Roman" w:cs="Times New Roman"/>
                <w:szCs w:val="24"/>
              </w:rPr>
              <w:t xml:space="preserve">membantu </w:t>
            </w:r>
            <w:proofErr w:type="spellStart"/>
            <w:r w:rsidRPr="00E00C2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00C28">
              <w:rPr>
                <w:rFonts w:ascii="Times New Roman" w:eastAsia="Times New Roman" w:hAnsi="Times New Roman" w:cs="Times New Roman"/>
                <w:szCs w:val="24"/>
              </w:rPr>
              <w:t xml:space="preserve"> dalam mencari kemampuan dan bakat</w:t>
            </w:r>
            <w:del w:id="91" w:author="Panji Pratama" w:date="2020-12-17T10:17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ins w:id="92" w:author="Panji Pratama" w:date="2020-12-17T10:17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nya</w:t>
              </w:r>
            </w:ins>
            <w:r w:rsidRPr="00E00C2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F5F209" w14:textId="77777777" w:rsidR="00125355" w:rsidRPr="00EC6F38" w:rsidDel="00E00C28" w:rsidRDefault="00125355" w:rsidP="00E00C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93" w:author="Panji Pratama" w:date="2020-12-17T10:17:00Z"/>
                <w:rFonts w:ascii="Times New Roman" w:eastAsia="Times New Roman" w:hAnsi="Times New Roman" w:cs="Times New Roman"/>
                <w:szCs w:val="24"/>
              </w:rPr>
            </w:pPr>
            <w:r w:rsidRPr="00E00C28">
              <w:rPr>
                <w:rFonts w:ascii="Times New Roman" w:eastAsia="Times New Roman" w:hAnsi="Times New Roman" w:cs="Times New Roman"/>
                <w:szCs w:val="24"/>
              </w:rPr>
              <w:t>Menempatkan guru sebagai mentor</w:t>
            </w:r>
            <w:ins w:id="94" w:author="Panji Pratama" w:date="2020-12-17T10:17:00Z">
              <w:r w:rsidR="00E00C28" w:rsidRP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sehingga </w:t>
              </w:r>
            </w:ins>
            <w:del w:id="95" w:author="Panji Pratama" w:date="2020-12-17T10:17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3532B7E" w14:textId="77777777" w:rsidR="00125355" w:rsidRPr="00E00C28" w:rsidRDefault="00125355" w:rsidP="00E00C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6" w:author="Panji Pratama" w:date="2020-12-17T10:17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Guri dilatih untuk </w:delText>
              </w:r>
            </w:del>
            <w:ins w:id="97" w:author="Panji Pratama" w:date="2020-12-17T10:18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guru </w:t>
              </w:r>
            </w:ins>
            <w:ins w:id="98" w:author="Panji Pratama" w:date="2020-12-17T10:17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dapat </w:t>
              </w:r>
            </w:ins>
            <w:r w:rsidRPr="00E00C28">
              <w:rPr>
                <w:rFonts w:ascii="Times New Roman" w:eastAsia="Times New Roman" w:hAnsi="Times New Roman" w:cs="Times New Roman"/>
                <w:szCs w:val="24"/>
              </w:rPr>
              <w:t xml:space="preserve">mengembangkan kurikulum dan memberikan kebebasan </w:t>
            </w:r>
            <w:del w:id="99" w:author="Panji Pratama" w:date="2020-12-17T10:18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ins w:id="100" w:author="Panji Pratama" w:date="2020-12-17T10:18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dalam</w:t>
              </w:r>
              <w:r w:rsidR="00E00C28" w:rsidRPr="00E00C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00C28">
              <w:rPr>
                <w:rFonts w:ascii="Times New Roman" w:eastAsia="Times New Roman" w:hAnsi="Times New Roman" w:cs="Times New Roman"/>
                <w:szCs w:val="24"/>
              </w:rPr>
              <w:t>menentukan cara belajar mengajar siswa</w:t>
            </w:r>
            <w:del w:id="101" w:author="Panji Pratama" w:date="2020-12-17T10:18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102" w:author="Panji Pratama" w:date="2020-12-17T10:18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;</w:t>
              </w:r>
            </w:ins>
          </w:p>
          <w:p w14:paraId="08B87404" w14:textId="77777777" w:rsidR="00125355" w:rsidRPr="00EC6F38" w:rsidDel="00E00C28" w:rsidRDefault="00125355" w:rsidP="00E00C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03" w:author="Panji Pratama" w:date="2020-12-17T10:18:00Z"/>
                <w:rFonts w:ascii="Times New Roman" w:eastAsia="Times New Roman" w:hAnsi="Times New Roman" w:cs="Times New Roman"/>
                <w:szCs w:val="24"/>
              </w:rPr>
            </w:pPr>
            <w:r w:rsidRPr="00E00C28">
              <w:rPr>
                <w:rFonts w:ascii="Times New Roman" w:eastAsia="Times New Roman" w:hAnsi="Times New Roman" w:cs="Times New Roman"/>
                <w:szCs w:val="24"/>
              </w:rPr>
              <w:t>Pengembangan profesi guru</w:t>
            </w:r>
            <w:ins w:id="104" w:author="Panji Pratama" w:date="2020-12-17T10:18:00Z">
              <w:r w:rsidR="00E00C28" w:rsidRP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yaitu </w:t>
              </w:r>
            </w:ins>
            <w:del w:id="105" w:author="Panji Pratama" w:date="2020-12-17T10:18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27477EDE" w14:textId="77777777" w:rsidR="00125355" w:rsidRPr="00E00C28" w:rsidRDefault="00125355" w:rsidP="00E00C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6" w:author="Panji Pratama" w:date="2020-12-17T10:18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proofErr w:type="gramStart"/>
            <w:r w:rsidRPr="00E00C2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proofErr w:type="gramEnd"/>
            <w:r w:rsidRPr="00E00C28">
              <w:rPr>
                <w:rFonts w:ascii="Times New Roman" w:eastAsia="Times New Roman" w:hAnsi="Times New Roman" w:cs="Times New Roman"/>
                <w:szCs w:val="24"/>
              </w:rPr>
              <w:t xml:space="preserve"> sebagai pendidik </w:t>
            </w:r>
            <w:del w:id="107" w:author="Panji Pratama" w:date="2020-12-17T10:19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</w:delText>
              </w:r>
            </w:del>
            <w:ins w:id="108" w:author="Panji Pratama" w:date="2020-12-17T10:19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</w:t>
              </w:r>
              <w:proofErr w:type="spellStart"/>
              <w:r w:rsidR="00E00C28" w:rsidRPr="00E00C28">
                <w:rPr>
                  <w:rFonts w:ascii="Times New Roman" w:eastAsia="Times New Roman" w:hAnsi="Times New Roman" w:cs="Times New Roman"/>
                  <w:szCs w:val="24"/>
                </w:rPr>
                <w:t>ra</w:t>
              </w:r>
              <w:proofErr w:type="spellEnd"/>
              <w:r w:rsidR="00E00C28" w:rsidRPr="00E00C2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00C2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109" w:author="Panji Pratama" w:date="2020-12-17T10:19:00Z">
              <w:r w:rsidRPr="00E00C2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Pr="00E00C28">
              <w:rPr>
                <w:rFonts w:ascii="Times New Roman" w:eastAsia="Times New Roman" w:hAnsi="Times New Roman" w:cs="Times New Roman"/>
                <w:szCs w:val="24"/>
              </w:rPr>
              <w:t>tidak boleh menetap dengan satu strata</w:t>
            </w:r>
            <w:ins w:id="110" w:author="Panji Pratama" w:date="2020-12-17T10:19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saja</w:t>
              </w:r>
            </w:ins>
            <w:r w:rsidRPr="00E00C2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11" w:author="Panji Pratama" w:date="2020-12-17T10:19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tetapi </w:t>
              </w:r>
            </w:ins>
            <w:r w:rsidRPr="00E00C28">
              <w:rPr>
                <w:rFonts w:ascii="Times New Roman" w:eastAsia="Times New Roman" w:hAnsi="Times New Roman" w:cs="Times New Roman"/>
                <w:szCs w:val="24"/>
              </w:rPr>
              <w:t xml:space="preserve">harus selalu berkembang agar dapat mengajarkan pendidikan sesuai dengan </w:t>
            </w:r>
            <w:proofErr w:type="spellStart"/>
            <w:r w:rsidRPr="00E00C2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00C2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DAD41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12" w:author="Panji Pratama" w:date="2020-12-17T10:19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dalam </w:t>
            </w:r>
            <w:del w:id="113" w:author="Panji Pratama" w:date="2020-12-17T10:19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114" w:author="Panji Pratama" w:date="2020-12-17T10:19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proofErr w:type="spellStart"/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5" w:author="Panji Pratama" w:date="2020-12-17T10:19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116" w:author="Panji Pratama" w:date="2020-12-17T10:19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evolusi </w:t>
              </w:r>
            </w:ins>
            <w:del w:id="117" w:author="Panji Pratama" w:date="2020-12-17T10:19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ins w:id="118" w:author="Panji Pratama" w:date="2020-12-17T10:19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  <w:proofErr w:type="spellStart"/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>ndustri</w:t>
              </w:r>
              <w:proofErr w:type="spellEnd"/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4.0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ada </w:t>
            </w:r>
            <w:del w:id="119" w:author="Panji Pratama" w:date="2020-12-17T10:19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ins w:id="120" w:author="Panji Pratama" w:date="2020-12-17T10:19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lima</w:t>
              </w:r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aspek yang </w:t>
            </w:r>
            <w:del w:id="121" w:author="Panji Pratama" w:date="2020-12-17T10:19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ins w:id="122" w:author="Panji Pratama" w:date="2020-12-17T10:19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ditekankan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pembelajaran</w:t>
            </w:r>
            <w:ins w:id="123" w:author="Panji Pratama" w:date="2020-12-17T10:19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14:paraId="7206DD6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0C68A60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25B69D9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69C82FB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Mendiskusikan</w:t>
            </w:r>
          </w:p>
          <w:p w14:paraId="3FDAC64F" w14:textId="77777777" w:rsidR="00125355" w:rsidRPr="00EC6F38" w:rsidRDefault="00A7372C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24" w:author="Panji Pratama" w:date="2020-12-17T10:2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Melakukan Penelitian </w:t>
              </w:r>
            </w:ins>
            <w:del w:id="125" w:author="Panji Pratama" w:date="2020-12-17T10:20:00Z">
              <w:r w:rsidR="00125355"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126" w:author="Panji Pratama" w:date="2020-12-17T10:2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(</w:t>
              </w:r>
            </w:ins>
            <w:bookmarkStart w:id="127" w:name="_GoBack"/>
            <w:bookmarkEnd w:id="127"/>
            <w:ins w:id="128" w:author="Panji Pratama" w:date="2020-12-17T10:20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Meneliti</w:t>
              </w:r>
            </w:ins>
            <w:ins w:id="129" w:author="Panji Pratama" w:date="2020-12-17T10:2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)</w:t>
              </w:r>
            </w:ins>
            <w:ins w:id="130" w:author="Panji Pratama" w:date="2020-12-17T10:28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</w:p>
          <w:p w14:paraId="46F6AE3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</w:t>
            </w:r>
            <w:ins w:id="131" w:author="Panji Pratama" w:date="2020-12-17T10:20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lihat proses mengamati dan memahami ini </w:t>
            </w:r>
            <w:del w:id="132" w:author="Panji Pratama" w:date="2020-12-17T10:20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ins w:id="133" w:author="Panji Pratama" w:date="2020-12-17T10:20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menjadi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satu kesatuan</w:t>
            </w:r>
            <w:ins w:id="134" w:author="Panji Pratama" w:date="2020-12-17T10:20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</w:t>
              </w:r>
            </w:ins>
            <w:del w:id="135" w:author="Panji Pratama" w:date="2020-12-17T10:20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136" w:author="Panji Pratama" w:date="2020-12-17T10:20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</w:t>
            </w:r>
            <w:ins w:id="137" w:author="Panji Pratama" w:date="2020-12-17T10:20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kedua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del w:id="138" w:author="Panji Pratama" w:date="2020-12-17T10:20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>mengamati dan memahami</w:delText>
              </w:r>
            </w:del>
            <w:ins w:id="139" w:author="Panji Pratama" w:date="2020-12-17T10:20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ini,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memiliki pikiran yang kritis. Pikiran kritis sangat </w:t>
            </w:r>
            <w:del w:id="140" w:author="Panji Pratama" w:date="2020-12-17T10:21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141" w:author="Panji Pratama" w:date="2020-12-17T10:21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</w:t>
            </w:r>
            <w:del w:id="142" w:author="Panji Pratama" w:date="2020-12-17T10:21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pikiran yang kritis maka akan </w:delText>
              </w:r>
            </w:del>
            <w:ins w:id="143" w:author="Panji Pratama" w:date="2020-12-17T10:21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dapat </w:t>
              </w:r>
            </w:ins>
            <w:del w:id="144" w:author="Panji Pratama" w:date="2020-12-17T10:21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timbul </w:delText>
              </w:r>
            </w:del>
            <w:ins w:id="145" w:author="Panji Pratama" w:date="2020-12-17T10:21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menimbulkan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 ide atau gagasan.</w:t>
            </w:r>
          </w:p>
          <w:p w14:paraId="0085AAC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46" w:author="Panji Pratama" w:date="2020-12-17T10:21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147" w:author="Panji Pratama" w:date="2020-12-17T10:21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Berdasarkan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gagasan yang </w:t>
            </w:r>
            <w:del w:id="148" w:author="Panji Pratama" w:date="2020-12-17T10:21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mucul </w:delText>
              </w:r>
            </w:del>
            <w:ins w:id="149" w:author="Panji Pratama" w:date="2020-12-17T10:21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muncul</w:t>
              </w:r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dari pemikiran kritis tadi</w:t>
            </w:r>
            <w:ins w:id="150" w:author="Panji Pratama" w:date="2020-12-17T10:21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selanjutnya </w:t>
            </w:r>
            <w:del w:id="151" w:author="Panji Pratama" w:date="2020-12-17T10:21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152" w:author="Panji Pratama" w:date="2020-12-17T10:21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adalah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mencoba/ </w:t>
            </w:r>
            <w:del w:id="153" w:author="Panji Pratama" w:date="2020-12-17T10:22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154" w:author="Panji Pratama" w:date="2020-12-17T10:22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mengkaplikasikan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del w:id="155" w:author="Panji Pratama" w:date="2020-12-17T10:22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156" w:author="Panji Pratama" w:date="2020-12-17T10:28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Pendidikan </w:t>
              </w:r>
            </w:ins>
            <w:ins w:id="157" w:author="Panji Pratama" w:date="2020-12-17T10:22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evolusi </w:t>
              </w:r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Industri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</w:t>
            </w:r>
            <w:ins w:id="158" w:author="Panji Pratama" w:date="2020-12-17T10:22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9" w:author="Panji Pratama" w:date="2020-12-17T10:22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pembelajaran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lebih banyak </w:t>
            </w:r>
            <w:del w:id="160" w:author="Panji Pratama" w:date="2020-12-17T10:22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161" w:author="Panji Pratama" w:date="2020-12-17T10:22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praktik</w:t>
              </w:r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2" w:author="Panji Pratama" w:date="2020-12-17T10:22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163" w:author="Panji Pratama" w:date="2020-12-17T10:22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sehingga</w:t>
              </w:r>
              <w:r w:rsidR="00E00C2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lebih menyiapkan anak pada </w:t>
            </w:r>
            <w:del w:id="164" w:author="Panji Pratama" w:date="2020-12-17T10:22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>bagaimana kita</w:delText>
              </w:r>
            </w:del>
            <w:ins w:id="165" w:author="Panji Pratama" w:date="2020-12-17T10:22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untuk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menumbuhkan ide baru atau gagasan.</w:t>
            </w:r>
          </w:p>
          <w:p w14:paraId="22F55C6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166" w:author="Panji Pratama" w:date="2020-12-17T10:22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7" w:author="Panji Pratama" w:date="2020-12-17T10:22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selanjutnya </w:t>
            </w:r>
            <w:del w:id="168" w:author="Panji Pratama" w:date="2020-12-17T10:22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169" w:author="Panji Pratama" w:date="2020-12-17T10:22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adalah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mendiskusikan. Mendiskusikan di sini bukan hanya </w:t>
            </w:r>
            <w:ins w:id="170" w:author="Panji Pratama" w:date="2020-12-17T10:23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melibatkan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 atau dua orang</w:t>
            </w:r>
            <w:ins w:id="171" w:author="Panji Pratama" w:date="2020-12-17T10:23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2" w:author="Panji Pratama" w:date="2020-12-17T10:23:00Z">
              <w:r w:rsidRPr="00EC6F38" w:rsidDel="00E00C28">
                <w:rPr>
                  <w:rFonts w:ascii="Times New Roman" w:eastAsia="Times New Roman" w:hAnsi="Times New Roman" w:cs="Times New Roman"/>
                  <w:szCs w:val="24"/>
                </w:rPr>
                <w:delText xml:space="preserve">tapi </w:delText>
              </w:r>
            </w:del>
            <w:ins w:id="173" w:author="Panji Pratama" w:date="2020-12-17T10:23:00Z">
              <w:r w:rsidR="00E00C2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tetapi </w:t>
              </w:r>
            </w:ins>
            <w:del w:id="174" w:author="Panji Pratama" w:date="2020-12-17T10:23:00Z">
              <w:r w:rsidRPr="00EC6F38" w:rsidDel="00A7372C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komunikasi dengan banyak orang. Hal ini dilakukan </w:t>
            </w:r>
            <w:del w:id="175" w:author="Panji Pratama" w:date="2020-12-17T10:23:00Z">
              <w:r w:rsidRPr="00EC6F38" w:rsidDel="00A7372C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176" w:author="Panji Pratama" w:date="2020-12-17T10:23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agar memunculkan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banyak pandangan yang berbeda atau ide-ide </w:t>
            </w:r>
            <w:ins w:id="177" w:author="Panji Pratama" w:date="2020-12-17T10:24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baru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178" w:author="Panji Pratama" w:date="2020-12-17T10:24:00Z">
              <w:r w:rsidRPr="00EC6F38" w:rsidDel="00A7372C">
                <w:rPr>
                  <w:rFonts w:ascii="Times New Roman" w:eastAsia="Times New Roman" w:hAnsi="Times New Roman" w:cs="Times New Roman"/>
                  <w:szCs w:val="24"/>
                </w:rPr>
                <w:delText xml:space="preserve">baru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muncul.</w:t>
            </w:r>
          </w:p>
          <w:p w14:paraId="39E59EAD" w14:textId="77777777" w:rsidR="00125355" w:rsidRPr="00EC6F38" w:rsidRDefault="00125355" w:rsidP="00A7372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179" w:author="Panji Pratama" w:date="2020-12-17T10:24:00Z">
              <w:r w:rsidRPr="00EC6F38" w:rsidDel="00A7372C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180" w:author="Panji Pratama" w:date="2020-12-17T10:24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terakhir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 melakukan penelitian</w:t>
            </w:r>
            <w:ins w:id="181" w:author="Panji Pratama" w:date="2020-12-17T10:24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182" w:author="Panji Pratama" w:date="2020-12-17T10:24:00Z">
              <w:r w:rsidRPr="00EC6F38" w:rsidDel="00A7372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3" w:author="Panji Pratama" w:date="2020-12-17T10:24:00Z">
              <w:r w:rsidRPr="00EC6F38" w:rsidDel="00A7372C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ins w:id="184" w:author="Panji Pratama" w:date="2020-12-17T10:24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  <w:proofErr w:type="spellStart"/>
              <w:r w:rsidR="00A7372C" w:rsidRPr="00EC6F38">
                <w:rPr>
                  <w:rFonts w:ascii="Times New Roman" w:eastAsia="Times New Roman" w:hAnsi="Times New Roman" w:cs="Times New Roman"/>
                  <w:szCs w:val="24"/>
                </w:rPr>
                <w:t>untutan</w:t>
              </w:r>
              <w:proofErr w:type="spellEnd"/>
              <w:r w:rsidR="00A7372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Pendidikan Era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ini adalah kreatif dan inovatif. </w:t>
            </w:r>
            <w:ins w:id="185" w:author="Panji Pratama" w:date="2020-12-17T10:24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Maka, </w:t>
              </w:r>
            </w:ins>
            <w:del w:id="186" w:author="Panji Pratama" w:date="2020-12-17T10:25:00Z">
              <w:r w:rsidRPr="00EC6F38" w:rsidDel="00A7372C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ins w:id="187" w:author="Panji Pratama" w:date="2020-12-17T10:25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</w:t>
              </w:r>
              <w:proofErr w:type="spellStart"/>
              <w:r w:rsidR="00A7372C" w:rsidRPr="00EC6F38">
                <w:rPr>
                  <w:rFonts w:ascii="Times New Roman" w:eastAsia="Times New Roman" w:hAnsi="Times New Roman" w:cs="Times New Roman"/>
                  <w:szCs w:val="24"/>
                </w:rPr>
                <w:t>engan</w:t>
              </w:r>
              <w:proofErr w:type="spellEnd"/>
              <w:r w:rsidR="00A7372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 penelitian</w:t>
            </w:r>
            <w:ins w:id="188" w:author="Panji Pratama" w:date="2020-12-17T10:25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9" w:author="Panji Pratama" w:date="2020-12-17T10:25:00Z">
              <w:r w:rsidRPr="00EC6F38" w:rsidDel="00A7372C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</w:delText>
              </w:r>
            </w:del>
            <w:ins w:id="190" w:author="Panji Pratama" w:date="2020-12-17T10:25:00Z">
              <w:r w:rsidR="00A7372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dapat ter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 proses kreatif dan inovatif kita</w:t>
            </w:r>
            <w:commentRangeEnd w:id="1"/>
            <w:r w:rsidR="00A7372C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51BEE5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nji Pratama" w:date="2020-12-17T10:06:00Z" w:initials="PP">
    <w:p w14:paraId="4010DA32" w14:textId="77777777" w:rsidR="00DA29DD" w:rsidRPr="00DA29DD" w:rsidRDefault="00DA29D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  <w:lang w:val="id-ID"/>
        </w:rPr>
        <w:t>Centered</w:t>
      </w:r>
    </w:p>
  </w:comment>
  <w:comment w:id="1" w:author="Panji Pratama" w:date="2020-12-17T10:25:00Z" w:initials="PP">
    <w:p w14:paraId="618F8A87" w14:textId="77777777" w:rsidR="00A7372C" w:rsidRPr="00A7372C" w:rsidRDefault="00A7372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Justified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10DA32" w15:done="0"/>
  <w15:commentEx w15:paraId="618F8A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nji Pratama">
    <w15:presenceInfo w15:providerId="Windows Live" w15:userId="bf5794a52fbad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7372C"/>
    <w:rsid w:val="00DA29DD"/>
    <w:rsid w:val="00E0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E70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9D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9D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9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Panji Pratama</cp:lastModifiedBy>
  <cp:revision>2</cp:revision>
  <dcterms:created xsi:type="dcterms:W3CDTF">2020-12-17T03:29:00Z</dcterms:created>
  <dcterms:modified xsi:type="dcterms:W3CDTF">2020-12-17T03:29:00Z</dcterms:modified>
</cp:coreProperties>
</file>