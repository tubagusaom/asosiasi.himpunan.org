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443" w:rsidRDefault="00271443" w:rsidP="00271443">
      <w:pPr>
        <w:jc w:val="center"/>
        <w:rPr>
          <w:rFonts w:ascii="Times New Roman" w:hAnsi="Times New Roman" w:cs="Times New Roman"/>
          <w:b/>
          <w:sz w:val="28"/>
          <w:szCs w:val="28"/>
          <w:lang w:val="en-US"/>
        </w:rPr>
      </w:pPr>
      <w:r>
        <w:rPr>
          <w:rFonts w:ascii="Times New Roman" w:hAnsi="Times New Roman" w:cs="Times New Roman"/>
          <w:b/>
          <w:sz w:val="28"/>
          <w:szCs w:val="28"/>
          <w:lang w:val="en-US"/>
        </w:rPr>
        <w:t>SWASUNTING</w:t>
      </w:r>
    </w:p>
    <w:p w:rsidR="00271443" w:rsidRPr="00271443" w:rsidRDefault="00271443" w:rsidP="00271443">
      <w:pPr>
        <w:jc w:val="center"/>
        <w:rPr>
          <w:rFonts w:ascii="Times New Roman" w:hAnsi="Times New Roman" w:cs="Times New Roman"/>
          <w:b/>
          <w:sz w:val="24"/>
          <w:szCs w:val="24"/>
          <w:lang w:val="en-US"/>
        </w:rPr>
      </w:pPr>
      <w:r w:rsidRPr="00271443">
        <w:rPr>
          <w:rFonts w:ascii="Times New Roman" w:hAnsi="Times New Roman" w:cs="Times New Roman"/>
          <w:b/>
          <w:sz w:val="24"/>
          <w:szCs w:val="24"/>
          <w:lang w:val="en-US"/>
        </w:rPr>
        <w:t>Oleh</w:t>
      </w:r>
    </w:p>
    <w:p w:rsidR="00271443" w:rsidRPr="00271443" w:rsidRDefault="00271443" w:rsidP="00271443">
      <w:pPr>
        <w:jc w:val="center"/>
        <w:rPr>
          <w:rFonts w:ascii="Times New Roman" w:hAnsi="Times New Roman" w:cs="Times New Roman"/>
          <w:b/>
          <w:sz w:val="24"/>
          <w:szCs w:val="24"/>
          <w:lang w:val="en-US"/>
        </w:rPr>
      </w:pPr>
      <w:r w:rsidRPr="00271443">
        <w:rPr>
          <w:rFonts w:ascii="Times New Roman" w:hAnsi="Times New Roman" w:cs="Times New Roman"/>
          <w:b/>
          <w:sz w:val="24"/>
          <w:szCs w:val="24"/>
          <w:lang w:val="en-US"/>
        </w:rPr>
        <w:t>Ima Maspupah</w:t>
      </w:r>
    </w:p>
    <w:p w:rsidR="00271443" w:rsidRPr="00271443" w:rsidRDefault="00271443" w:rsidP="00271443">
      <w:pPr>
        <w:jc w:val="center"/>
        <w:rPr>
          <w:rFonts w:ascii="Times New Roman" w:hAnsi="Times New Roman" w:cs="Times New Roman"/>
          <w:b/>
          <w:sz w:val="24"/>
          <w:szCs w:val="24"/>
          <w:lang w:val="en-US"/>
        </w:rPr>
      </w:pPr>
      <w:r w:rsidRPr="00271443">
        <w:rPr>
          <w:rFonts w:ascii="Times New Roman" w:hAnsi="Times New Roman" w:cs="Times New Roman"/>
          <w:b/>
          <w:sz w:val="24"/>
          <w:szCs w:val="24"/>
          <w:lang w:val="en-US"/>
        </w:rPr>
        <w:t>Dosen Ekonomi Syariah, IAIC Tasikmalaya</w:t>
      </w:r>
    </w:p>
    <w:p w:rsidR="00271443" w:rsidRDefault="00271443" w:rsidP="00271443">
      <w:pPr>
        <w:rPr>
          <w:rFonts w:ascii="Times New Roman" w:hAnsi="Times New Roman" w:cs="Times New Roman"/>
          <w:b/>
          <w:sz w:val="28"/>
          <w:szCs w:val="28"/>
          <w:lang w:val="en-US"/>
        </w:rPr>
      </w:pPr>
      <w:r>
        <w:rPr>
          <w:rFonts w:ascii="Times New Roman" w:hAnsi="Times New Roman" w:cs="Times New Roman"/>
          <w:b/>
          <w:sz w:val="28"/>
          <w:szCs w:val="28"/>
          <w:lang w:val="en-US"/>
        </w:rPr>
        <w:t>Kolom Opini:</w:t>
      </w:r>
    </w:p>
    <w:p w:rsidR="00271443" w:rsidRPr="00271443" w:rsidRDefault="00271443" w:rsidP="00271443">
      <w:pPr>
        <w:jc w:val="both"/>
        <w:rPr>
          <w:rFonts w:ascii="Times New Roman" w:hAnsi="Times New Roman" w:cs="Times New Roman"/>
          <w:b/>
          <w:bCs/>
          <w:sz w:val="24"/>
          <w:szCs w:val="24"/>
        </w:rPr>
      </w:pPr>
      <w:r w:rsidRPr="00271443">
        <w:rPr>
          <w:rFonts w:ascii="Times New Roman" w:hAnsi="Times New Roman" w:cs="Times New Roman"/>
          <w:b/>
          <w:bCs/>
          <w:sz w:val="24"/>
          <w:szCs w:val="24"/>
        </w:rPr>
        <w:t>PPh No.46, Mengembangkan atau Mematikan UMKM?</w:t>
      </w:r>
    </w:p>
    <w:p w:rsidR="00271443" w:rsidRPr="00271443" w:rsidRDefault="00271443" w:rsidP="00271443">
      <w:pPr>
        <w:ind w:firstLine="360"/>
        <w:jc w:val="both"/>
        <w:rPr>
          <w:rFonts w:ascii="Times New Roman" w:hAnsi="Times New Roman" w:cs="Times New Roman"/>
          <w:sz w:val="24"/>
          <w:szCs w:val="24"/>
        </w:rPr>
      </w:pPr>
      <w:r w:rsidRPr="00271443">
        <w:rPr>
          <w:rFonts w:ascii="Times New Roman" w:hAnsi="Times New Roman" w:cs="Times New Roman"/>
          <w:sz w:val="24"/>
          <w:szCs w:val="24"/>
        </w:rPr>
        <w:t>UMKM di Indonesia cukup mendominasi dalam dunia usaha. Pasalnya, UM</w:t>
      </w:r>
      <w:r w:rsidR="00CF0FC2">
        <w:rPr>
          <w:rFonts w:ascii="Times New Roman" w:hAnsi="Times New Roman" w:cs="Times New Roman"/>
          <w:sz w:val="24"/>
          <w:szCs w:val="24"/>
        </w:rPr>
        <w:t xml:space="preserve">KM merupakan senjata ekonomi </w:t>
      </w:r>
      <w:del w:id="0" w:author="USER" w:date="2020-09-01T11:41:00Z">
        <w:r w:rsidR="00CF0FC2" w:rsidRPr="00CF0FC2" w:rsidDel="00CF0FC2">
          <w:rPr>
            <w:rFonts w:ascii="Times New Roman" w:hAnsi="Times New Roman" w:cs="Times New Roman"/>
            <w:sz w:val="24"/>
            <w:szCs w:val="24"/>
            <w:rPrChange w:id="1" w:author="USER" w:date="2020-09-01T11:43:00Z">
              <w:rPr>
                <w:rFonts w:ascii="Times New Roman" w:hAnsi="Times New Roman" w:cs="Times New Roman"/>
                <w:sz w:val="24"/>
                <w:szCs w:val="24"/>
                <w:highlight w:val="yellow"/>
              </w:rPr>
            </w:rPrChange>
          </w:rPr>
          <w:delText>di</w:delText>
        </w:r>
        <w:r w:rsidRPr="00CF0FC2" w:rsidDel="00CF0FC2">
          <w:rPr>
            <w:rFonts w:ascii="Times New Roman" w:hAnsi="Times New Roman" w:cs="Times New Roman"/>
            <w:sz w:val="24"/>
            <w:szCs w:val="24"/>
            <w:rPrChange w:id="2" w:author="USER" w:date="2020-09-01T11:43:00Z">
              <w:rPr>
                <w:rFonts w:ascii="Times New Roman" w:hAnsi="Times New Roman" w:cs="Times New Roman"/>
                <w:sz w:val="24"/>
                <w:szCs w:val="24"/>
                <w:highlight w:val="yellow"/>
              </w:rPr>
            </w:rPrChange>
          </w:rPr>
          <w:delText>berbagai</w:delText>
        </w:r>
        <w:r w:rsidRPr="00271443" w:rsidDel="00CF0FC2">
          <w:rPr>
            <w:rFonts w:ascii="Times New Roman" w:hAnsi="Times New Roman" w:cs="Times New Roman"/>
            <w:sz w:val="24"/>
            <w:szCs w:val="24"/>
          </w:rPr>
          <w:delText xml:space="preserve"> </w:delText>
        </w:r>
      </w:del>
      <w:ins w:id="3" w:author="USER" w:date="2020-09-01T11:41:00Z">
        <w:r w:rsidR="00CF0FC2" w:rsidRPr="00271443">
          <w:rPr>
            <w:rFonts w:ascii="Times New Roman" w:hAnsi="Times New Roman" w:cs="Times New Roman"/>
            <w:sz w:val="24"/>
            <w:szCs w:val="24"/>
          </w:rPr>
          <w:t xml:space="preserve"> </w:t>
        </w:r>
      </w:ins>
      <w:r w:rsidRPr="00271443">
        <w:rPr>
          <w:rFonts w:ascii="Times New Roman" w:hAnsi="Times New Roman" w:cs="Times New Roman"/>
          <w:sz w:val="24"/>
          <w:szCs w:val="24"/>
        </w:rPr>
        <w:t xml:space="preserve">negara berkembang untuk meningkatkan pendapatan negara. </w:t>
      </w:r>
      <w:r w:rsidR="00CF0FC2">
        <w:rPr>
          <w:rFonts w:ascii="Times New Roman" w:hAnsi="Times New Roman" w:cs="Times New Roman"/>
          <w:sz w:val="24"/>
          <w:szCs w:val="24"/>
        </w:rPr>
        <w:t xml:space="preserve">Saat </w:t>
      </w:r>
      <w:r w:rsidR="00CF0FC2" w:rsidRPr="00A33AEB">
        <w:rPr>
          <w:rFonts w:ascii="Times New Roman" w:hAnsi="Times New Roman" w:cs="Times New Roman"/>
          <w:sz w:val="24"/>
          <w:szCs w:val="24"/>
        </w:rPr>
        <w:t>ini</w:t>
      </w:r>
      <w:r w:rsidR="00CF0FC2">
        <w:rPr>
          <w:rFonts w:ascii="Times New Roman" w:hAnsi="Times New Roman" w:cs="Times New Roman"/>
          <w:sz w:val="24"/>
          <w:szCs w:val="24"/>
        </w:rPr>
        <w:t xml:space="preserve"> UMKM di Indonesia </w:t>
      </w:r>
      <w:r w:rsidR="00CF0FC2" w:rsidRPr="00CF0FC2">
        <w:rPr>
          <w:rFonts w:ascii="Times New Roman" w:hAnsi="Times New Roman" w:cs="Times New Roman"/>
          <w:sz w:val="24"/>
          <w:szCs w:val="24"/>
          <w:highlight w:val="yellow"/>
          <w:rPrChange w:id="4" w:author="USER" w:date="2020-09-01T11:42:00Z">
            <w:rPr>
              <w:rFonts w:ascii="Times New Roman" w:hAnsi="Times New Roman" w:cs="Times New Roman"/>
              <w:sz w:val="24"/>
              <w:szCs w:val="24"/>
            </w:rPr>
          </w:rPrChange>
        </w:rPr>
        <w:t>per</w:t>
      </w:r>
      <w:r w:rsidRPr="00CF0FC2">
        <w:rPr>
          <w:rFonts w:ascii="Times New Roman" w:hAnsi="Times New Roman" w:cs="Times New Roman"/>
          <w:sz w:val="24"/>
          <w:szCs w:val="24"/>
          <w:highlight w:val="yellow"/>
          <w:rPrChange w:id="5" w:author="USER" w:date="2020-09-01T11:42:00Z">
            <w:rPr>
              <w:rFonts w:ascii="Times New Roman" w:hAnsi="Times New Roman" w:cs="Times New Roman"/>
              <w:sz w:val="24"/>
              <w:szCs w:val="24"/>
            </w:rPr>
          </w:rPrChange>
        </w:rPr>
        <w:t>tahunnya</w:t>
      </w:r>
      <w:r w:rsidRPr="00271443">
        <w:rPr>
          <w:rFonts w:ascii="Times New Roman" w:hAnsi="Times New Roman" w:cs="Times New Roman"/>
          <w:sz w:val="24"/>
          <w:szCs w:val="24"/>
        </w:rPr>
        <w:t xml:space="preserve"> mengalami pertumbuhan jumlah yang sangat pesat dengan penyerapan tenaga kerja mencapai lebih dari 90% dari total tenaga kerja di Indonesia dengan di</w:t>
      </w:r>
      <w:r w:rsidR="00CF0FC2">
        <w:rPr>
          <w:rFonts w:ascii="Times New Roman" w:hAnsi="Times New Roman" w:cs="Times New Roman"/>
          <w:sz w:val="24"/>
          <w:szCs w:val="24"/>
          <w:lang w:val="en-US"/>
        </w:rPr>
        <w:t xml:space="preserve"> </w:t>
      </w:r>
      <w:r w:rsidRPr="00271443">
        <w:rPr>
          <w:rFonts w:ascii="Times New Roman" w:hAnsi="Times New Roman" w:cs="Times New Roman"/>
          <w:sz w:val="24"/>
          <w:szCs w:val="24"/>
        </w:rPr>
        <w:t>dominasi oleh anak muda dan wanita. Data statistik menunjukan produksi industri kecil menengah meng</w:t>
      </w:r>
      <w:r w:rsidR="00CF0FC2">
        <w:rPr>
          <w:rFonts w:ascii="Times New Roman" w:hAnsi="Times New Roman" w:cs="Times New Roman"/>
          <w:sz w:val="24"/>
          <w:szCs w:val="24"/>
        </w:rPr>
        <w:t>alami peningkatan di</w:t>
      </w:r>
      <w:r w:rsidR="00CF0FC2">
        <w:rPr>
          <w:rFonts w:ascii="Times New Roman" w:hAnsi="Times New Roman" w:cs="Times New Roman"/>
          <w:sz w:val="24"/>
          <w:szCs w:val="24"/>
          <w:lang w:val="en-US"/>
        </w:rPr>
        <w:t xml:space="preserve"> </w:t>
      </w:r>
      <w:r w:rsidRPr="00271443">
        <w:rPr>
          <w:rFonts w:ascii="Times New Roman" w:hAnsi="Times New Roman" w:cs="Times New Roman"/>
          <w:sz w:val="24"/>
          <w:szCs w:val="24"/>
        </w:rPr>
        <w:t xml:space="preserve">triwulan </w:t>
      </w:r>
      <w:r w:rsidRPr="00CF0FC2">
        <w:rPr>
          <w:rFonts w:ascii="Times New Roman" w:hAnsi="Times New Roman" w:cs="Times New Roman"/>
          <w:sz w:val="24"/>
          <w:szCs w:val="24"/>
          <w:highlight w:val="yellow"/>
          <w:rPrChange w:id="6" w:author="USER" w:date="2020-09-01T11:43:00Z">
            <w:rPr>
              <w:rFonts w:ascii="Times New Roman" w:hAnsi="Times New Roman" w:cs="Times New Roman"/>
              <w:sz w:val="24"/>
              <w:szCs w:val="24"/>
            </w:rPr>
          </w:rPrChange>
        </w:rPr>
        <w:t>pertama 2015</w:t>
      </w:r>
      <w:r w:rsidRPr="00271443">
        <w:rPr>
          <w:rFonts w:ascii="Times New Roman" w:hAnsi="Times New Roman" w:cs="Times New Roman"/>
          <w:sz w:val="24"/>
          <w:szCs w:val="24"/>
        </w:rPr>
        <w:t xml:space="preserve"> dibanding akhir triwulan 2014. Namun hal ini tidak menjadi suatu keniscayaan bagi usaha kecil dalam keberlangsungan usahanya. Fakta yang terjadi, kredit macet (NPF) di BPR triwulan pertama masih tinggi yakni diatas 5% dan hampir 40% kredit diberikan kepada sektor usaha mikro, kecil, dan menengah. Data departemen koperasi dan UMKM menunjukan kontribusi UMKM terhadap PDB menurun dari 59% di tahun 2012 menjadi 57% </w:t>
      </w:r>
      <w:r w:rsidRPr="00CF0FC2">
        <w:rPr>
          <w:rFonts w:ascii="Times New Roman" w:hAnsi="Times New Roman" w:cs="Times New Roman"/>
          <w:sz w:val="24"/>
          <w:szCs w:val="24"/>
          <w:highlight w:val="yellow"/>
          <w:rPrChange w:id="7" w:author="USER" w:date="2020-09-01T11:44:00Z">
            <w:rPr>
              <w:rFonts w:ascii="Times New Roman" w:hAnsi="Times New Roman" w:cs="Times New Roman"/>
              <w:sz w:val="24"/>
              <w:szCs w:val="24"/>
            </w:rPr>
          </w:rPrChange>
        </w:rPr>
        <w:t>di 2014</w:t>
      </w:r>
      <w:r w:rsidRPr="00271443">
        <w:rPr>
          <w:rFonts w:ascii="Times New Roman" w:hAnsi="Times New Roman" w:cs="Times New Roman"/>
          <w:sz w:val="24"/>
          <w:szCs w:val="24"/>
        </w:rPr>
        <w:t>. Salah satu penyebabnya adalah bemberlakuan PPh No.46 bagi UMKM.</w:t>
      </w:r>
    </w:p>
    <w:p w:rsidR="00271443" w:rsidRPr="00A33AEB" w:rsidRDefault="00271443" w:rsidP="00A33AEB">
      <w:pPr>
        <w:ind w:firstLine="360"/>
        <w:jc w:val="both"/>
        <w:rPr>
          <w:rFonts w:ascii="Times New Roman" w:hAnsi="Times New Roman" w:cs="Times New Roman"/>
          <w:sz w:val="24"/>
          <w:szCs w:val="24"/>
          <w:lang w:val="en-US"/>
        </w:rPr>
      </w:pPr>
      <w:r w:rsidRPr="00271443">
        <w:rPr>
          <w:rFonts w:ascii="Times New Roman" w:hAnsi="Times New Roman" w:cs="Times New Roman"/>
          <w:sz w:val="24"/>
          <w:szCs w:val="24"/>
        </w:rPr>
        <w:t xml:space="preserve">Kebijakan pemerintah tentang PPh No.46 tahun </w:t>
      </w:r>
      <w:r w:rsidRPr="00CF0FC2">
        <w:rPr>
          <w:rFonts w:ascii="Times New Roman" w:hAnsi="Times New Roman" w:cs="Times New Roman"/>
          <w:sz w:val="24"/>
          <w:szCs w:val="24"/>
        </w:rPr>
        <w:t xml:space="preserve">2013 </w:t>
      </w:r>
      <w:r w:rsidRPr="00A33AEB">
        <w:rPr>
          <w:rFonts w:ascii="Times New Roman" w:hAnsi="Times New Roman" w:cs="Times New Roman"/>
          <w:sz w:val="24"/>
          <w:szCs w:val="24"/>
          <w:rPrChange w:id="8" w:author="USER" w:date="2020-09-01T11:48:00Z">
            <w:rPr>
              <w:rFonts w:ascii="Times New Roman" w:hAnsi="Times New Roman" w:cs="Times New Roman"/>
              <w:sz w:val="24"/>
              <w:szCs w:val="24"/>
              <w:highlight w:val="yellow"/>
            </w:rPr>
          </w:rPrChange>
        </w:rPr>
        <w:t>ini</w:t>
      </w:r>
      <w:r w:rsidRPr="00271443">
        <w:rPr>
          <w:rFonts w:ascii="Times New Roman" w:hAnsi="Times New Roman" w:cs="Times New Roman"/>
          <w:sz w:val="24"/>
          <w:szCs w:val="24"/>
        </w:rPr>
        <w:t xml:space="preserve"> tentang pajak penghasilan (PPh) atas penghasilan dari usaha yang diterima atau diperoleh wajib pajak, menambah dilema bagi kehidupan UMKM. Aturan final PPh No.46 tersebut menjadikan pemerintah memberlakukan pajak sebesar 1%. Adapun perhitungannya bukan berdasarkan pada keuntungan yang diperoleh, melainkan dari total omzet atau peredaran bruto. Hal ini dirasa sangat membebani UMKM, karena pajak merupakan biaya yang harus dikeluarkan. Apalagi omset atau peredaran bruto yang dihitung masih merupakan laba kotor yang belum dikurangi biaya-biaya lain seperti biaya sewa dan lain-lain termasuk pajak. Omset disini belum tentu menunjukan keuntungan karena, bisa jadi ketika pelaku usaha mengalami kerugianpun tetap harus membayar pajak. Tentu dirasa sangat mencekik penghasilan. Besaran pajak sebesar 1% masih dikatakan tinggi karena hal ini setara jika dikomparatifkan dengan bunga yang berlaku pada perbankan BUMN sebesar 1% serta margin pada BPRS sebesar 1,4% atau margin pembiayaan yang berlaku di BMT sebesar 1,4%-2% yang notabene sebagai sarang pembiayaan para pengusaha kecil menengah. </w:t>
      </w:r>
    </w:p>
    <w:p w:rsidR="00A33AEB" w:rsidRDefault="00A33AEB" w:rsidP="00271443">
      <w:pPr>
        <w:jc w:val="both"/>
        <w:rPr>
          <w:rFonts w:ascii="Times New Roman" w:hAnsi="Times New Roman" w:cs="Times New Roman"/>
          <w:b/>
          <w:sz w:val="24"/>
          <w:szCs w:val="24"/>
          <w:lang w:val="en-US"/>
        </w:rPr>
      </w:pPr>
    </w:p>
    <w:p w:rsidR="00A33AEB" w:rsidRDefault="00A33AEB" w:rsidP="00271443">
      <w:pPr>
        <w:jc w:val="both"/>
        <w:rPr>
          <w:rFonts w:ascii="Times New Roman" w:hAnsi="Times New Roman" w:cs="Times New Roman"/>
          <w:b/>
          <w:sz w:val="24"/>
          <w:szCs w:val="24"/>
          <w:lang w:val="en-US"/>
        </w:rPr>
      </w:pPr>
    </w:p>
    <w:p w:rsidR="00A33AEB" w:rsidRPr="00A33AEB" w:rsidRDefault="00A33AEB" w:rsidP="00271443">
      <w:pPr>
        <w:jc w:val="both"/>
        <w:rPr>
          <w:rFonts w:ascii="Times New Roman" w:hAnsi="Times New Roman" w:cs="Times New Roman"/>
          <w:b/>
          <w:sz w:val="24"/>
          <w:szCs w:val="24"/>
          <w:lang w:val="en-US"/>
        </w:rPr>
      </w:pPr>
    </w:p>
    <w:p w:rsidR="00271443" w:rsidRPr="00A33AEB" w:rsidRDefault="00A33AEB" w:rsidP="00A33AEB">
      <w:pPr>
        <w:jc w:val="center"/>
        <w:rPr>
          <w:rFonts w:ascii="Times New Roman" w:hAnsi="Times New Roman" w:cs="Times New Roman"/>
          <w:b/>
          <w:sz w:val="28"/>
          <w:szCs w:val="28"/>
          <w:lang w:val="en-US"/>
        </w:rPr>
      </w:pPr>
      <w:r w:rsidRPr="00A33AEB">
        <w:rPr>
          <w:rFonts w:ascii="Times New Roman" w:hAnsi="Times New Roman" w:cs="Times New Roman"/>
          <w:b/>
          <w:sz w:val="28"/>
          <w:szCs w:val="28"/>
          <w:lang w:val="en-US"/>
        </w:rPr>
        <w:lastRenderedPageBreak/>
        <w:t xml:space="preserve">Setelah </w:t>
      </w:r>
      <w:r>
        <w:rPr>
          <w:rFonts w:ascii="Times New Roman" w:hAnsi="Times New Roman" w:cs="Times New Roman"/>
          <w:b/>
          <w:sz w:val="28"/>
          <w:szCs w:val="28"/>
          <w:lang w:val="en-US"/>
        </w:rPr>
        <w:t>S</w:t>
      </w:r>
      <w:r w:rsidRPr="00A33AEB">
        <w:rPr>
          <w:rFonts w:ascii="Times New Roman" w:hAnsi="Times New Roman" w:cs="Times New Roman"/>
          <w:b/>
          <w:sz w:val="28"/>
          <w:szCs w:val="28"/>
          <w:lang w:val="en-US"/>
        </w:rPr>
        <w:t>wasunting</w:t>
      </w:r>
    </w:p>
    <w:p w:rsidR="00A33AEB" w:rsidRPr="00A33AEB" w:rsidRDefault="00A33AEB" w:rsidP="00A33AEB">
      <w:pPr>
        <w:jc w:val="both"/>
        <w:rPr>
          <w:rFonts w:ascii="Times New Roman" w:hAnsi="Times New Roman" w:cs="Times New Roman"/>
          <w:b/>
          <w:bCs/>
          <w:sz w:val="24"/>
          <w:szCs w:val="24"/>
        </w:rPr>
      </w:pPr>
      <w:r w:rsidRPr="00A33AEB">
        <w:rPr>
          <w:rFonts w:ascii="Times New Roman" w:hAnsi="Times New Roman" w:cs="Times New Roman"/>
          <w:b/>
          <w:bCs/>
          <w:sz w:val="24"/>
          <w:szCs w:val="24"/>
        </w:rPr>
        <w:t>Opini:</w:t>
      </w:r>
    </w:p>
    <w:p w:rsidR="00A33AEB" w:rsidRPr="00A33AEB" w:rsidRDefault="00A33AEB" w:rsidP="00A33AEB">
      <w:pPr>
        <w:jc w:val="both"/>
        <w:rPr>
          <w:rFonts w:ascii="Times New Roman" w:hAnsi="Times New Roman" w:cs="Times New Roman"/>
          <w:b/>
          <w:bCs/>
          <w:sz w:val="24"/>
          <w:szCs w:val="24"/>
        </w:rPr>
      </w:pPr>
      <w:r w:rsidRPr="00A33AEB">
        <w:rPr>
          <w:rFonts w:ascii="Times New Roman" w:hAnsi="Times New Roman" w:cs="Times New Roman"/>
          <w:b/>
          <w:bCs/>
          <w:sz w:val="24"/>
          <w:szCs w:val="24"/>
        </w:rPr>
        <w:t>PPh No.46, Mengembangkan atau Mematikan UMKM?</w:t>
      </w:r>
    </w:p>
    <w:p w:rsidR="00A33AEB" w:rsidRPr="00A33AEB" w:rsidRDefault="00A33AEB" w:rsidP="00A33AEB">
      <w:pPr>
        <w:ind w:firstLine="360"/>
        <w:jc w:val="both"/>
        <w:rPr>
          <w:rFonts w:ascii="Times New Roman" w:hAnsi="Times New Roman" w:cs="Times New Roman"/>
          <w:sz w:val="24"/>
          <w:szCs w:val="24"/>
        </w:rPr>
      </w:pPr>
      <w:r w:rsidRPr="00A33AEB">
        <w:rPr>
          <w:rFonts w:ascii="Times New Roman" w:hAnsi="Times New Roman" w:cs="Times New Roman"/>
          <w:sz w:val="24"/>
          <w:szCs w:val="24"/>
        </w:rPr>
        <w:t>UMKM di Indonesia cukup mendominasi dalam dunia usaha. Pasalnya, UMKM merupakan senjata ekonomi di berbagai negara berkembang untuk meningkatkan pendapatan negara. Saat ini</w:t>
      </w:r>
      <w:r>
        <w:rPr>
          <w:rFonts w:ascii="Times New Roman" w:hAnsi="Times New Roman" w:cs="Times New Roman"/>
          <w:sz w:val="24"/>
          <w:szCs w:val="24"/>
          <w:lang w:val="en-US"/>
        </w:rPr>
        <w:t xml:space="preserve">, </w:t>
      </w:r>
      <w:r w:rsidRPr="00A33AEB">
        <w:rPr>
          <w:rFonts w:ascii="Times New Roman" w:hAnsi="Times New Roman" w:cs="Times New Roman"/>
          <w:sz w:val="24"/>
          <w:szCs w:val="24"/>
        </w:rPr>
        <w:t>UMKM di Indonesia per tahunnya mengalami pertumbuhan jumlah yang sangat pesat</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D</w:t>
      </w:r>
      <w:r w:rsidRPr="00A33AEB">
        <w:rPr>
          <w:rFonts w:ascii="Times New Roman" w:hAnsi="Times New Roman" w:cs="Times New Roman"/>
          <w:sz w:val="24"/>
          <w:szCs w:val="24"/>
        </w:rPr>
        <w:t xml:space="preserve">engan penyerapan tenaga kerja mencapai lebih dari 90% dari total tenaga kerja di Indonesia </w:t>
      </w:r>
      <w:r>
        <w:rPr>
          <w:rFonts w:ascii="Times New Roman" w:hAnsi="Times New Roman" w:cs="Times New Roman"/>
          <w:sz w:val="24"/>
          <w:szCs w:val="24"/>
          <w:lang w:val="en-US"/>
        </w:rPr>
        <w:t>yang</w:t>
      </w:r>
      <w:r w:rsidRPr="00A33AEB">
        <w:rPr>
          <w:rFonts w:ascii="Times New Roman" w:hAnsi="Times New Roman" w:cs="Times New Roman"/>
          <w:sz w:val="24"/>
          <w:szCs w:val="24"/>
        </w:rPr>
        <w:t xml:space="preserve"> didominasi oleh anak muda dan wanita. Data statistik menunjukan produksi industri kecil menengah mengalami peningkatan di triwulan pertama 2015 dibanding akhir triwulan </w:t>
      </w:r>
      <w:r>
        <w:rPr>
          <w:rFonts w:ascii="Times New Roman" w:hAnsi="Times New Roman" w:cs="Times New Roman"/>
          <w:sz w:val="24"/>
          <w:szCs w:val="24"/>
          <w:lang w:val="en-US"/>
        </w:rPr>
        <w:t xml:space="preserve">tahun </w:t>
      </w:r>
      <w:r w:rsidRPr="00A33AEB">
        <w:rPr>
          <w:rFonts w:ascii="Times New Roman" w:hAnsi="Times New Roman" w:cs="Times New Roman"/>
          <w:sz w:val="24"/>
          <w:szCs w:val="24"/>
        </w:rPr>
        <w:t>2014. Namun hal ini tidak menjadi suatu keniscayaan bagi usaha kecil dalam keberlangsungan usahanya. Fakta yang terjadi, kredit macet (NPF) di BPR triwulan pertama masih tinggi yakni diatas 5% dan hampir 40% kredit diberikan kepada sektor usaha mikro, kecil, dan menengah. Data departemen koperasi dan UMKM menunjukan kontribusi UMKM terhadap PDB menurun dari 59% di tahun 2012 menjadi 57% di</w:t>
      </w:r>
      <w:r w:rsidR="00255A9D">
        <w:rPr>
          <w:rFonts w:ascii="Times New Roman" w:hAnsi="Times New Roman" w:cs="Times New Roman"/>
          <w:sz w:val="24"/>
          <w:szCs w:val="24"/>
          <w:lang w:val="en-US"/>
        </w:rPr>
        <w:t xml:space="preserve"> tahun</w:t>
      </w:r>
      <w:r w:rsidRPr="00A33AEB">
        <w:rPr>
          <w:rFonts w:ascii="Times New Roman" w:hAnsi="Times New Roman" w:cs="Times New Roman"/>
          <w:sz w:val="24"/>
          <w:szCs w:val="24"/>
        </w:rPr>
        <w:t xml:space="preserve"> 2014. Salah satu penyebabnya adalah bemberlakuan PPh No.46 bagi UMKM.</w:t>
      </w:r>
    </w:p>
    <w:p w:rsidR="00A33AEB" w:rsidRPr="00A33AEB" w:rsidRDefault="00A33AEB" w:rsidP="00A33AEB">
      <w:pPr>
        <w:ind w:firstLine="360"/>
        <w:jc w:val="both"/>
        <w:rPr>
          <w:rFonts w:ascii="Times New Roman" w:hAnsi="Times New Roman" w:cs="Times New Roman"/>
          <w:sz w:val="24"/>
          <w:szCs w:val="24"/>
        </w:rPr>
      </w:pPr>
      <w:r w:rsidRPr="00A33AEB">
        <w:rPr>
          <w:rFonts w:ascii="Times New Roman" w:hAnsi="Times New Roman" w:cs="Times New Roman"/>
          <w:sz w:val="24"/>
          <w:szCs w:val="24"/>
        </w:rPr>
        <w:t>Kebijakan pemerintah tentang PPh No.46 tahun 2013 ini</w:t>
      </w:r>
      <w:r w:rsidR="00255A9D">
        <w:rPr>
          <w:rFonts w:ascii="Times New Roman" w:hAnsi="Times New Roman" w:cs="Times New Roman"/>
          <w:sz w:val="24"/>
          <w:szCs w:val="24"/>
          <w:lang w:val="en-US"/>
        </w:rPr>
        <w:t>,</w:t>
      </w:r>
      <w:r w:rsidRPr="00A33AEB">
        <w:rPr>
          <w:rFonts w:ascii="Times New Roman" w:hAnsi="Times New Roman" w:cs="Times New Roman"/>
          <w:sz w:val="24"/>
          <w:szCs w:val="24"/>
        </w:rPr>
        <w:t xml:space="preserve"> tentang pajak penghasilan (PPh) atas penghasilan dari usaha yang diterima atau diperoleh wajib pajak, menambah dilema bagi kehidupan UMKM. Aturan final PPh No.46 tersebut menjadikan pemerintah memberlakukan pajak sebesar 1%. Adapun perhitungannya bukan berdasarkan pada keuntungan yang diperoleh, melainkan dari total omzet atau peredaran bruto. Hal ini</w:t>
      </w:r>
      <w:r w:rsidR="00255A9D">
        <w:rPr>
          <w:rFonts w:ascii="Times New Roman" w:hAnsi="Times New Roman" w:cs="Times New Roman"/>
          <w:sz w:val="24"/>
          <w:szCs w:val="24"/>
          <w:lang w:val="en-US"/>
        </w:rPr>
        <w:t>,</w:t>
      </w:r>
      <w:r w:rsidRPr="00A33AEB">
        <w:rPr>
          <w:rFonts w:ascii="Times New Roman" w:hAnsi="Times New Roman" w:cs="Times New Roman"/>
          <w:sz w:val="24"/>
          <w:szCs w:val="24"/>
        </w:rPr>
        <w:t xml:space="preserve"> dirasa sangat membebani UMKM, karena pajak merupakan biaya yang harus dikeluarkan. Apalagi omset atau peredaran bruto yang dihitung masih merupakan laba kotor yang belum dikurangi biaya-biaya lain seperti biaya sewa dan lain-lain termasuk pajak. Omset disini belum tentu menunjukan keuntungan karena, bisa jadi ketika pelaku usaha mengalami kerugianpun tetap harus membayar pajak. Tentu dirasa sangat mencekik penghasilan. Besaran pajak sebesar 1% masih dikatakan tinggi karena hal ini setara jika dikomparatifkan dengan bunga yang berlaku pada perbankan BUMN sebesar 1% serta margin pada BPRS sebesar 1,4% atau margin pembiayaan yang berlaku di BMT sebesar 1,4%-2% yang notabene sebagai sarang pembiayaan para pengusaha kecil menengah. </w:t>
      </w:r>
    </w:p>
    <w:p w:rsidR="00A33AEB" w:rsidRPr="00271443" w:rsidRDefault="00A33AEB" w:rsidP="00271443">
      <w:pPr>
        <w:jc w:val="both"/>
        <w:rPr>
          <w:rFonts w:ascii="Times New Roman" w:hAnsi="Times New Roman" w:cs="Times New Roman"/>
          <w:b/>
          <w:sz w:val="24"/>
          <w:szCs w:val="24"/>
          <w:lang w:val="en-US"/>
        </w:rPr>
      </w:pPr>
    </w:p>
    <w:sectPr w:rsidR="00A33AEB" w:rsidRPr="00271443" w:rsidSect="0061007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808" w:rsidRDefault="003B1808" w:rsidP="00271443">
      <w:pPr>
        <w:spacing w:after="0" w:line="240" w:lineRule="auto"/>
      </w:pPr>
      <w:r>
        <w:separator/>
      </w:r>
    </w:p>
  </w:endnote>
  <w:endnote w:type="continuationSeparator" w:id="1">
    <w:p w:rsidR="003B1808" w:rsidRDefault="003B1808" w:rsidP="002714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808" w:rsidRDefault="003B1808" w:rsidP="00271443">
      <w:pPr>
        <w:spacing w:after="0" w:line="240" w:lineRule="auto"/>
      </w:pPr>
      <w:r>
        <w:separator/>
      </w:r>
    </w:p>
  </w:footnote>
  <w:footnote w:type="continuationSeparator" w:id="1">
    <w:p w:rsidR="003B1808" w:rsidRDefault="003B1808" w:rsidP="0027144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71443"/>
    <w:rsid w:val="00001905"/>
    <w:rsid w:val="000027C2"/>
    <w:rsid w:val="00002B44"/>
    <w:rsid w:val="00006265"/>
    <w:rsid w:val="0000787B"/>
    <w:rsid w:val="000174D9"/>
    <w:rsid w:val="00017887"/>
    <w:rsid w:val="00022199"/>
    <w:rsid w:val="00023842"/>
    <w:rsid w:val="000249A5"/>
    <w:rsid w:val="00027919"/>
    <w:rsid w:val="000303E4"/>
    <w:rsid w:val="0003340F"/>
    <w:rsid w:val="00035A10"/>
    <w:rsid w:val="00035F0C"/>
    <w:rsid w:val="00036510"/>
    <w:rsid w:val="00036888"/>
    <w:rsid w:val="00041D84"/>
    <w:rsid w:val="00043772"/>
    <w:rsid w:val="000452D5"/>
    <w:rsid w:val="00046E4B"/>
    <w:rsid w:val="00047DFC"/>
    <w:rsid w:val="00050746"/>
    <w:rsid w:val="00050A9C"/>
    <w:rsid w:val="00050C2A"/>
    <w:rsid w:val="0005158C"/>
    <w:rsid w:val="00056170"/>
    <w:rsid w:val="000561C7"/>
    <w:rsid w:val="00061CC8"/>
    <w:rsid w:val="00062326"/>
    <w:rsid w:val="00063775"/>
    <w:rsid w:val="0006427C"/>
    <w:rsid w:val="000671B4"/>
    <w:rsid w:val="00067812"/>
    <w:rsid w:val="000700B1"/>
    <w:rsid w:val="0007118C"/>
    <w:rsid w:val="00072A85"/>
    <w:rsid w:val="00074EB8"/>
    <w:rsid w:val="000755CE"/>
    <w:rsid w:val="000775F6"/>
    <w:rsid w:val="00077EB4"/>
    <w:rsid w:val="00080838"/>
    <w:rsid w:val="00082A4D"/>
    <w:rsid w:val="0008683C"/>
    <w:rsid w:val="000874A4"/>
    <w:rsid w:val="000904F4"/>
    <w:rsid w:val="0009141F"/>
    <w:rsid w:val="00091674"/>
    <w:rsid w:val="000936C4"/>
    <w:rsid w:val="00093C24"/>
    <w:rsid w:val="00096C67"/>
    <w:rsid w:val="000A303A"/>
    <w:rsid w:val="000A54C3"/>
    <w:rsid w:val="000A7485"/>
    <w:rsid w:val="000B021A"/>
    <w:rsid w:val="000B0389"/>
    <w:rsid w:val="000B1EBA"/>
    <w:rsid w:val="000B7326"/>
    <w:rsid w:val="000C0EB5"/>
    <w:rsid w:val="000C142C"/>
    <w:rsid w:val="000C1C4C"/>
    <w:rsid w:val="000C3441"/>
    <w:rsid w:val="000C3D1C"/>
    <w:rsid w:val="000C4D71"/>
    <w:rsid w:val="000C517B"/>
    <w:rsid w:val="000C60A4"/>
    <w:rsid w:val="000C63E6"/>
    <w:rsid w:val="000C72CE"/>
    <w:rsid w:val="000D1727"/>
    <w:rsid w:val="000D2295"/>
    <w:rsid w:val="000D2B79"/>
    <w:rsid w:val="000D33FC"/>
    <w:rsid w:val="000D711C"/>
    <w:rsid w:val="000D74BE"/>
    <w:rsid w:val="000D7856"/>
    <w:rsid w:val="000D7A9B"/>
    <w:rsid w:val="000E00F4"/>
    <w:rsid w:val="000E15D7"/>
    <w:rsid w:val="000E1E5C"/>
    <w:rsid w:val="000E339B"/>
    <w:rsid w:val="000E3EE6"/>
    <w:rsid w:val="000E589F"/>
    <w:rsid w:val="000E5916"/>
    <w:rsid w:val="000F016C"/>
    <w:rsid w:val="000F0601"/>
    <w:rsid w:val="000F1735"/>
    <w:rsid w:val="000F182E"/>
    <w:rsid w:val="000F1D37"/>
    <w:rsid w:val="000F2436"/>
    <w:rsid w:val="000F6BEF"/>
    <w:rsid w:val="000F6C76"/>
    <w:rsid w:val="001018D8"/>
    <w:rsid w:val="001024DE"/>
    <w:rsid w:val="00102C3C"/>
    <w:rsid w:val="001041B1"/>
    <w:rsid w:val="00105690"/>
    <w:rsid w:val="00106CCD"/>
    <w:rsid w:val="00110A96"/>
    <w:rsid w:val="00112A42"/>
    <w:rsid w:val="00112A9D"/>
    <w:rsid w:val="00112F53"/>
    <w:rsid w:val="0011365A"/>
    <w:rsid w:val="001139A2"/>
    <w:rsid w:val="00113DAB"/>
    <w:rsid w:val="00120C94"/>
    <w:rsid w:val="0012167B"/>
    <w:rsid w:val="00122124"/>
    <w:rsid w:val="00122766"/>
    <w:rsid w:val="001243B6"/>
    <w:rsid w:val="00124E20"/>
    <w:rsid w:val="00125D96"/>
    <w:rsid w:val="00130DB8"/>
    <w:rsid w:val="00131119"/>
    <w:rsid w:val="00131C91"/>
    <w:rsid w:val="00132B53"/>
    <w:rsid w:val="00135000"/>
    <w:rsid w:val="0013514A"/>
    <w:rsid w:val="00137288"/>
    <w:rsid w:val="00141DA6"/>
    <w:rsid w:val="00141F20"/>
    <w:rsid w:val="00142038"/>
    <w:rsid w:val="00142496"/>
    <w:rsid w:val="0014255B"/>
    <w:rsid w:val="00142A24"/>
    <w:rsid w:val="00142B3F"/>
    <w:rsid w:val="001436B3"/>
    <w:rsid w:val="001454B0"/>
    <w:rsid w:val="0014645B"/>
    <w:rsid w:val="0014660E"/>
    <w:rsid w:val="00150FDD"/>
    <w:rsid w:val="001515C9"/>
    <w:rsid w:val="0015284F"/>
    <w:rsid w:val="00154E00"/>
    <w:rsid w:val="001570E1"/>
    <w:rsid w:val="00161011"/>
    <w:rsid w:val="00162EAA"/>
    <w:rsid w:val="00163040"/>
    <w:rsid w:val="001637E1"/>
    <w:rsid w:val="0016733E"/>
    <w:rsid w:val="00170957"/>
    <w:rsid w:val="00170A87"/>
    <w:rsid w:val="00170C8B"/>
    <w:rsid w:val="00171793"/>
    <w:rsid w:val="001722FF"/>
    <w:rsid w:val="001730E9"/>
    <w:rsid w:val="00174445"/>
    <w:rsid w:val="00176E60"/>
    <w:rsid w:val="0017766A"/>
    <w:rsid w:val="001812E4"/>
    <w:rsid w:val="001815F9"/>
    <w:rsid w:val="00181982"/>
    <w:rsid w:val="001826D5"/>
    <w:rsid w:val="00182CE9"/>
    <w:rsid w:val="0018489F"/>
    <w:rsid w:val="001874D2"/>
    <w:rsid w:val="00187A43"/>
    <w:rsid w:val="00191AC5"/>
    <w:rsid w:val="0019304C"/>
    <w:rsid w:val="001938AD"/>
    <w:rsid w:val="001951C3"/>
    <w:rsid w:val="00195DA9"/>
    <w:rsid w:val="001978AC"/>
    <w:rsid w:val="001A2A4E"/>
    <w:rsid w:val="001A333A"/>
    <w:rsid w:val="001A3C30"/>
    <w:rsid w:val="001A7201"/>
    <w:rsid w:val="001A72E0"/>
    <w:rsid w:val="001A7424"/>
    <w:rsid w:val="001A7D59"/>
    <w:rsid w:val="001B0B83"/>
    <w:rsid w:val="001B321E"/>
    <w:rsid w:val="001B33A5"/>
    <w:rsid w:val="001B4441"/>
    <w:rsid w:val="001B50FC"/>
    <w:rsid w:val="001B5838"/>
    <w:rsid w:val="001C035B"/>
    <w:rsid w:val="001C0505"/>
    <w:rsid w:val="001C0530"/>
    <w:rsid w:val="001C4A4A"/>
    <w:rsid w:val="001C4DB8"/>
    <w:rsid w:val="001C58CB"/>
    <w:rsid w:val="001C6372"/>
    <w:rsid w:val="001C6C11"/>
    <w:rsid w:val="001D0A65"/>
    <w:rsid w:val="001D2151"/>
    <w:rsid w:val="001D23AF"/>
    <w:rsid w:val="001D2561"/>
    <w:rsid w:val="001D2993"/>
    <w:rsid w:val="001D708D"/>
    <w:rsid w:val="001D75C9"/>
    <w:rsid w:val="001E01A9"/>
    <w:rsid w:val="001E13B1"/>
    <w:rsid w:val="001E15DC"/>
    <w:rsid w:val="001E29D5"/>
    <w:rsid w:val="001E3241"/>
    <w:rsid w:val="001E3ABC"/>
    <w:rsid w:val="001E4543"/>
    <w:rsid w:val="001E553E"/>
    <w:rsid w:val="001E6D7E"/>
    <w:rsid w:val="001F0886"/>
    <w:rsid w:val="001F2D3B"/>
    <w:rsid w:val="001F5B2E"/>
    <w:rsid w:val="001F6E78"/>
    <w:rsid w:val="00200000"/>
    <w:rsid w:val="002001C1"/>
    <w:rsid w:val="00200BC7"/>
    <w:rsid w:val="00204F7D"/>
    <w:rsid w:val="00205612"/>
    <w:rsid w:val="0020623F"/>
    <w:rsid w:val="002065FB"/>
    <w:rsid w:val="0020794A"/>
    <w:rsid w:val="00210241"/>
    <w:rsid w:val="002134F1"/>
    <w:rsid w:val="00215143"/>
    <w:rsid w:val="00216A17"/>
    <w:rsid w:val="00217016"/>
    <w:rsid w:val="0021763B"/>
    <w:rsid w:val="00221CB5"/>
    <w:rsid w:val="00223748"/>
    <w:rsid w:val="00223ECF"/>
    <w:rsid w:val="002241DA"/>
    <w:rsid w:val="00225E34"/>
    <w:rsid w:val="0022603F"/>
    <w:rsid w:val="00226148"/>
    <w:rsid w:val="00226523"/>
    <w:rsid w:val="002270DB"/>
    <w:rsid w:val="00227B85"/>
    <w:rsid w:val="0023234A"/>
    <w:rsid w:val="00232DFF"/>
    <w:rsid w:val="0023403B"/>
    <w:rsid w:val="0023709D"/>
    <w:rsid w:val="002403FB"/>
    <w:rsid w:val="0024077F"/>
    <w:rsid w:val="00241506"/>
    <w:rsid w:val="0024230C"/>
    <w:rsid w:val="00243062"/>
    <w:rsid w:val="0024435F"/>
    <w:rsid w:val="0024549A"/>
    <w:rsid w:val="00246C52"/>
    <w:rsid w:val="00250F46"/>
    <w:rsid w:val="00252C35"/>
    <w:rsid w:val="0025377C"/>
    <w:rsid w:val="002551AB"/>
    <w:rsid w:val="002556E4"/>
    <w:rsid w:val="00255A9D"/>
    <w:rsid w:val="002560BE"/>
    <w:rsid w:val="002578FF"/>
    <w:rsid w:val="00261EC4"/>
    <w:rsid w:val="00262B97"/>
    <w:rsid w:val="00262C0D"/>
    <w:rsid w:val="00267647"/>
    <w:rsid w:val="00271352"/>
    <w:rsid w:val="00271443"/>
    <w:rsid w:val="002715A6"/>
    <w:rsid w:val="00272433"/>
    <w:rsid w:val="0027282D"/>
    <w:rsid w:val="002732B5"/>
    <w:rsid w:val="002737BE"/>
    <w:rsid w:val="00274D2E"/>
    <w:rsid w:val="002824FA"/>
    <w:rsid w:val="00285D3D"/>
    <w:rsid w:val="002875AF"/>
    <w:rsid w:val="00290B34"/>
    <w:rsid w:val="00291888"/>
    <w:rsid w:val="002919DE"/>
    <w:rsid w:val="002936E3"/>
    <w:rsid w:val="00293B41"/>
    <w:rsid w:val="00296646"/>
    <w:rsid w:val="00296DE5"/>
    <w:rsid w:val="002971AF"/>
    <w:rsid w:val="002A1CD8"/>
    <w:rsid w:val="002A4807"/>
    <w:rsid w:val="002A4D6D"/>
    <w:rsid w:val="002A526F"/>
    <w:rsid w:val="002A528E"/>
    <w:rsid w:val="002A574A"/>
    <w:rsid w:val="002A5F9D"/>
    <w:rsid w:val="002B093E"/>
    <w:rsid w:val="002B17B5"/>
    <w:rsid w:val="002B1C37"/>
    <w:rsid w:val="002B264F"/>
    <w:rsid w:val="002B2782"/>
    <w:rsid w:val="002B2BB3"/>
    <w:rsid w:val="002B3750"/>
    <w:rsid w:val="002B3AB7"/>
    <w:rsid w:val="002B5558"/>
    <w:rsid w:val="002B6D71"/>
    <w:rsid w:val="002C5F65"/>
    <w:rsid w:val="002D3973"/>
    <w:rsid w:val="002D3EA3"/>
    <w:rsid w:val="002D51DD"/>
    <w:rsid w:val="002D5DC5"/>
    <w:rsid w:val="002D62FE"/>
    <w:rsid w:val="002D7C76"/>
    <w:rsid w:val="002E1552"/>
    <w:rsid w:val="002E17BC"/>
    <w:rsid w:val="002E223C"/>
    <w:rsid w:val="002E3366"/>
    <w:rsid w:val="002E43ED"/>
    <w:rsid w:val="002E6A10"/>
    <w:rsid w:val="002E7404"/>
    <w:rsid w:val="002F01F6"/>
    <w:rsid w:val="002F09FF"/>
    <w:rsid w:val="002F6254"/>
    <w:rsid w:val="0030087E"/>
    <w:rsid w:val="00301EC2"/>
    <w:rsid w:val="00302108"/>
    <w:rsid w:val="003021AE"/>
    <w:rsid w:val="00302C85"/>
    <w:rsid w:val="00303933"/>
    <w:rsid w:val="00304F99"/>
    <w:rsid w:val="003056E3"/>
    <w:rsid w:val="00305926"/>
    <w:rsid w:val="00305DDA"/>
    <w:rsid w:val="003068A5"/>
    <w:rsid w:val="0030712F"/>
    <w:rsid w:val="003079AD"/>
    <w:rsid w:val="00312D99"/>
    <w:rsid w:val="0031461D"/>
    <w:rsid w:val="003159B2"/>
    <w:rsid w:val="00315D5C"/>
    <w:rsid w:val="00317983"/>
    <w:rsid w:val="00317AD0"/>
    <w:rsid w:val="00320D25"/>
    <w:rsid w:val="0032304A"/>
    <w:rsid w:val="003236B3"/>
    <w:rsid w:val="00324E1F"/>
    <w:rsid w:val="00326E74"/>
    <w:rsid w:val="00334048"/>
    <w:rsid w:val="003357E9"/>
    <w:rsid w:val="0033732D"/>
    <w:rsid w:val="0033748E"/>
    <w:rsid w:val="00341298"/>
    <w:rsid w:val="00343A0B"/>
    <w:rsid w:val="00345C52"/>
    <w:rsid w:val="00345D86"/>
    <w:rsid w:val="00346D0C"/>
    <w:rsid w:val="00347D61"/>
    <w:rsid w:val="00347E60"/>
    <w:rsid w:val="00350993"/>
    <w:rsid w:val="003515A7"/>
    <w:rsid w:val="003516A0"/>
    <w:rsid w:val="00352A70"/>
    <w:rsid w:val="003535B1"/>
    <w:rsid w:val="0035405F"/>
    <w:rsid w:val="00354D6D"/>
    <w:rsid w:val="00357495"/>
    <w:rsid w:val="00357AAA"/>
    <w:rsid w:val="00357C4B"/>
    <w:rsid w:val="003602E1"/>
    <w:rsid w:val="00360396"/>
    <w:rsid w:val="00360DA2"/>
    <w:rsid w:val="00363A24"/>
    <w:rsid w:val="00365BFC"/>
    <w:rsid w:val="0036682E"/>
    <w:rsid w:val="00366994"/>
    <w:rsid w:val="00367AB1"/>
    <w:rsid w:val="00370910"/>
    <w:rsid w:val="00373ADB"/>
    <w:rsid w:val="00375960"/>
    <w:rsid w:val="003766CD"/>
    <w:rsid w:val="00376A88"/>
    <w:rsid w:val="00376BAD"/>
    <w:rsid w:val="003824C2"/>
    <w:rsid w:val="003845A9"/>
    <w:rsid w:val="00384998"/>
    <w:rsid w:val="00385CDE"/>
    <w:rsid w:val="0038642B"/>
    <w:rsid w:val="003870A4"/>
    <w:rsid w:val="00387853"/>
    <w:rsid w:val="00393184"/>
    <w:rsid w:val="00393304"/>
    <w:rsid w:val="003959BC"/>
    <w:rsid w:val="00396B05"/>
    <w:rsid w:val="00397316"/>
    <w:rsid w:val="00397B74"/>
    <w:rsid w:val="00397BD5"/>
    <w:rsid w:val="00397E64"/>
    <w:rsid w:val="003A005B"/>
    <w:rsid w:val="003A09A2"/>
    <w:rsid w:val="003A1ED5"/>
    <w:rsid w:val="003A2081"/>
    <w:rsid w:val="003A4112"/>
    <w:rsid w:val="003A6393"/>
    <w:rsid w:val="003A6B4F"/>
    <w:rsid w:val="003A77CE"/>
    <w:rsid w:val="003B05AD"/>
    <w:rsid w:val="003B1079"/>
    <w:rsid w:val="003B1808"/>
    <w:rsid w:val="003B22F6"/>
    <w:rsid w:val="003B2E93"/>
    <w:rsid w:val="003B3645"/>
    <w:rsid w:val="003B5079"/>
    <w:rsid w:val="003B6019"/>
    <w:rsid w:val="003C4C17"/>
    <w:rsid w:val="003D2B24"/>
    <w:rsid w:val="003D33E7"/>
    <w:rsid w:val="003D6080"/>
    <w:rsid w:val="003D7A29"/>
    <w:rsid w:val="003E0405"/>
    <w:rsid w:val="003E28AA"/>
    <w:rsid w:val="003E2ECE"/>
    <w:rsid w:val="003E6156"/>
    <w:rsid w:val="003E6441"/>
    <w:rsid w:val="003E74DF"/>
    <w:rsid w:val="003F0B37"/>
    <w:rsid w:val="003F1B42"/>
    <w:rsid w:val="003F4104"/>
    <w:rsid w:val="003F443A"/>
    <w:rsid w:val="004026E9"/>
    <w:rsid w:val="004031ED"/>
    <w:rsid w:val="004034CF"/>
    <w:rsid w:val="00403747"/>
    <w:rsid w:val="00404E39"/>
    <w:rsid w:val="00405369"/>
    <w:rsid w:val="00410D82"/>
    <w:rsid w:val="00412847"/>
    <w:rsid w:val="00413CF9"/>
    <w:rsid w:val="00413FC0"/>
    <w:rsid w:val="004143DC"/>
    <w:rsid w:val="004144CD"/>
    <w:rsid w:val="00417564"/>
    <w:rsid w:val="004201CE"/>
    <w:rsid w:val="004204CA"/>
    <w:rsid w:val="00420F79"/>
    <w:rsid w:val="0042163A"/>
    <w:rsid w:val="004231B8"/>
    <w:rsid w:val="00423BE9"/>
    <w:rsid w:val="0042520F"/>
    <w:rsid w:val="0042585F"/>
    <w:rsid w:val="00427872"/>
    <w:rsid w:val="0043264D"/>
    <w:rsid w:val="0043278C"/>
    <w:rsid w:val="00433861"/>
    <w:rsid w:val="00435215"/>
    <w:rsid w:val="004405F1"/>
    <w:rsid w:val="00440B9B"/>
    <w:rsid w:val="004411B7"/>
    <w:rsid w:val="004430BA"/>
    <w:rsid w:val="00443285"/>
    <w:rsid w:val="00443C38"/>
    <w:rsid w:val="00445BF7"/>
    <w:rsid w:val="00446B4C"/>
    <w:rsid w:val="004509A5"/>
    <w:rsid w:val="004510FE"/>
    <w:rsid w:val="00453779"/>
    <w:rsid w:val="0045510A"/>
    <w:rsid w:val="00456D6A"/>
    <w:rsid w:val="00460077"/>
    <w:rsid w:val="004628CA"/>
    <w:rsid w:val="004637BD"/>
    <w:rsid w:val="0046428B"/>
    <w:rsid w:val="00466054"/>
    <w:rsid w:val="00467475"/>
    <w:rsid w:val="00467B64"/>
    <w:rsid w:val="00473248"/>
    <w:rsid w:val="00473F00"/>
    <w:rsid w:val="004746EB"/>
    <w:rsid w:val="00475546"/>
    <w:rsid w:val="0047618A"/>
    <w:rsid w:val="00477C1D"/>
    <w:rsid w:val="004809F6"/>
    <w:rsid w:val="00481FE8"/>
    <w:rsid w:val="00484C2B"/>
    <w:rsid w:val="0048615C"/>
    <w:rsid w:val="004863AC"/>
    <w:rsid w:val="00486D02"/>
    <w:rsid w:val="004900BB"/>
    <w:rsid w:val="00491707"/>
    <w:rsid w:val="004926C0"/>
    <w:rsid w:val="00493073"/>
    <w:rsid w:val="004943CF"/>
    <w:rsid w:val="00495112"/>
    <w:rsid w:val="00496BDD"/>
    <w:rsid w:val="004976EA"/>
    <w:rsid w:val="0049783D"/>
    <w:rsid w:val="004A0248"/>
    <w:rsid w:val="004A04AA"/>
    <w:rsid w:val="004A3BD1"/>
    <w:rsid w:val="004A5699"/>
    <w:rsid w:val="004B3A7C"/>
    <w:rsid w:val="004B4106"/>
    <w:rsid w:val="004B4B26"/>
    <w:rsid w:val="004B4D93"/>
    <w:rsid w:val="004B62AC"/>
    <w:rsid w:val="004C08D2"/>
    <w:rsid w:val="004C0D29"/>
    <w:rsid w:val="004C28CB"/>
    <w:rsid w:val="004C575F"/>
    <w:rsid w:val="004C6014"/>
    <w:rsid w:val="004C7BCC"/>
    <w:rsid w:val="004D0432"/>
    <w:rsid w:val="004D0749"/>
    <w:rsid w:val="004D3E87"/>
    <w:rsid w:val="004D45A7"/>
    <w:rsid w:val="004D4F42"/>
    <w:rsid w:val="004E31E2"/>
    <w:rsid w:val="004E4B28"/>
    <w:rsid w:val="004E6D97"/>
    <w:rsid w:val="004E7101"/>
    <w:rsid w:val="004E7AE4"/>
    <w:rsid w:val="004F0AC9"/>
    <w:rsid w:val="004F13D9"/>
    <w:rsid w:val="004F2C21"/>
    <w:rsid w:val="004F764D"/>
    <w:rsid w:val="004F7C20"/>
    <w:rsid w:val="00500858"/>
    <w:rsid w:val="00502888"/>
    <w:rsid w:val="00504720"/>
    <w:rsid w:val="00505F6B"/>
    <w:rsid w:val="00510C40"/>
    <w:rsid w:val="0051123A"/>
    <w:rsid w:val="0051129F"/>
    <w:rsid w:val="00511E9C"/>
    <w:rsid w:val="00511F36"/>
    <w:rsid w:val="005126D4"/>
    <w:rsid w:val="0051308B"/>
    <w:rsid w:val="005136A9"/>
    <w:rsid w:val="00515B94"/>
    <w:rsid w:val="005176F1"/>
    <w:rsid w:val="00524A03"/>
    <w:rsid w:val="00524DD2"/>
    <w:rsid w:val="00525559"/>
    <w:rsid w:val="005306E9"/>
    <w:rsid w:val="0053234F"/>
    <w:rsid w:val="00533A96"/>
    <w:rsid w:val="00535502"/>
    <w:rsid w:val="005358CE"/>
    <w:rsid w:val="00535AA7"/>
    <w:rsid w:val="00535D59"/>
    <w:rsid w:val="00536606"/>
    <w:rsid w:val="00537FAB"/>
    <w:rsid w:val="005401A9"/>
    <w:rsid w:val="005424AA"/>
    <w:rsid w:val="00542C02"/>
    <w:rsid w:val="00542FBF"/>
    <w:rsid w:val="0054325D"/>
    <w:rsid w:val="005440B6"/>
    <w:rsid w:val="00544497"/>
    <w:rsid w:val="00544B65"/>
    <w:rsid w:val="00545BCF"/>
    <w:rsid w:val="0055048C"/>
    <w:rsid w:val="00551482"/>
    <w:rsid w:val="005536B3"/>
    <w:rsid w:val="00553C7E"/>
    <w:rsid w:val="00556A55"/>
    <w:rsid w:val="00557380"/>
    <w:rsid w:val="005577D4"/>
    <w:rsid w:val="005620B2"/>
    <w:rsid w:val="00566553"/>
    <w:rsid w:val="0056739D"/>
    <w:rsid w:val="005678A2"/>
    <w:rsid w:val="00570BB7"/>
    <w:rsid w:val="005748F5"/>
    <w:rsid w:val="0057497D"/>
    <w:rsid w:val="005753D8"/>
    <w:rsid w:val="005839FB"/>
    <w:rsid w:val="00584042"/>
    <w:rsid w:val="00584140"/>
    <w:rsid w:val="005844FA"/>
    <w:rsid w:val="0058566F"/>
    <w:rsid w:val="0058786C"/>
    <w:rsid w:val="005903B3"/>
    <w:rsid w:val="005A315D"/>
    <w:rsid w:val="005A4C9A"/>
    <w:rsid w:val="005A6BA1"/>
    <w:rsid w:val="005B16A8"/>
    <w:rsid w:val="005B2FC1"/>
    <w:rsid w:val="005B4E84"/>
    <w:rsid w:val="005C18CE"/>
    <w:rsid w:val="005C3D06"/>
    <w:rsid w:val="005C4492"/>
    <w:rsid w:val="005C6332"/>
    <w:rsid w:val="005C7BB4"/>
    <w:rsid w:val="005D2C86"/>
    <w:rsid w:val="005D37E6"/>
    <w:rsid w:val="005D4287"/>
    <w:rsid w:val="005D452A"/>
    <w:rsid w:val="005D5A91"/>
    <w:rsid w:val="005E1825"/>
    <w:rsid w:val="005E2CFF"/>
    <w:rsid w:val="005E2D40"/>
    <w:rsid w:val="005E34CA"/>
    <w:rsid w:val="005E4557"/>
    <w:rsid w:val="005E6E4F"/>
    <w:rsid w:val="005E79E0"/>
    <w:rsid w:val="005F046C"/>
    <w:rsid w:val="005F2546"/>
    <w:rsid w:val="005F39FA"/>
    <w:rsid w:val="005F3B88"/>
    <w:rsid w:val="005F5917"/>
    <w:rsid w:val="005F5A2F"/>
    <w:rsid w:val="005F6275"/>
    <w:rsid w:val="005F6464"/>
    <w:rsid w:val="005F6745"/>
    <w:rsid w:val="005F7430"/>
    <w:rsid w:val="0060328F"/>
    <w:rsid w:val="006050A8"/>
    <w:rsid w:val="00610076"/>
    <w:rsid w:val="006108D7"/>
    <w:rsid w:val="00610A74"/>
    <w:rsid w:val="00610BF4"/>
    <w:rsid w:val="0061204B"/>
    <w:rsid w:val="00613985"/>
    <w:rsid w:val="0061398D"/>
    <w:rsid w:val="0061532B"/>
    <w:rsid w:val="00617B31"/>
    <w:rsid w:val="00620FA0"/>
    <w:rsid w:val="006217B9"/>
    <w:rsid w:val="00621866"/>
    <w:rsid w:val="006265A8"/>
    <w:rsid w:val="00630D5F"/>
    <w:rsid w:val="00633118"/>
    <w:rsid w:val="0063564E"/>
    <w:rsid w:val="00635FD1"/>
    <w:rsid w:val="006363E7"/>
    <w:rsid w:val="006372B8"/>
    <w:rsid w:val="0064095D"/>
    <w:rsid w:val="00640CC5"/>
    <w:rsid w:val="00640D3E"/>
    <w:rsid w:val="00642657"/>
    <w:rsid w:val="006459F6"/>
    <w:rsid w:val="00645C35"/>
    <w:rsid w:val="00650437"/>
    <w:rsid w:val="0065105C"/>
    <w:rsid w:val="0065324B"/>
    <w:rsid w:val="006548C1"/>
    <w:rsid w:val="006563E3"/>
    <w:rsid w:val="00657F80"/>
    <w:rsid w:val="00660EA5"/>
    <w:rsid w:val="00663A67"/>
    <w:rsid w:val="00665B6F"/>
    <w:rsid w:val="00665D11"/>
    <w:rsid w:val="006702FE"/>
    <w:rsid w:val="00671A42"/>
    <w:rsid w:val="00676651"/>
    <w:rsid w:val="00676CFD"/>
    <w:rsid w:val="00677541"/>
    <w:rsid w:val="006814F4"/>
    <w:rsid w:val="00681C3A"/>
    <w:rsid w:val="00681EAB"/>
    <w:rsid w:val="00682056"/>
    <w:rsid w:val="00682231"/>
    <w:rsid w:val="00685229"/>
    <w:rsid w:val="006856C9"/>
    <w:rsid w:val="00686101"/>
    <w:rsid w:val="0069157C"/>
    <w:rsid w:val="00693CFB"/>
    <w:rsid w:val="00694DA1"/>
    <w:rsid w:val="00695D56"/>
    <w:rsid w:val="006960DD"/>
    <w:rsid w:val="00697501"/>
    <w:rsid w:val="006A2021"/>
    <w:rsid w:val="006A5CC3"/>
    <w:rsid w:val="006A5E87"/>
    <w:rsid w:val="006A7CD6"/>
    <w:rsid w:val="006B29E3"/>
    <w:rsid w:val="006B5247"/>
    <w:rsid w:val="006B6E38"/>
    <w:rsid w:val="006C014C"/>
    <w:rsid w:val="006C3112"/>
    <w:rsid w:val="006C5CF3"/>
    <w:rsid w:val="006D41E7"/>
    <w:rsid w:val="006E0EA6"/>
    <w:rsid w:val="006E1F57"/>
    <w:rsid w:val="006E2A85"/>
    <w:rsid w:val="006E445C"/>
    <w:rsid w:val="006E50AA"/>
    <w:rsid w:val="006E609B"/>
    <w:rsid w:val="006F0026"/>
    <w:rsid w:val="006F51A3"/>
    <w:rsid w:val="006F538B"/>
    <w:rsid w:val="006F6080"/>
    <w:rsid w:val="00700639"/>
    <w:rsid w:val="007006D2"/>
    <w:rsid w:val="00700DB3"/>
    <w:rsid w:val="0070145D"/>
    <w:rsid w:val="007024DB"/>
    <w:rsid w:val="00703C1A"/>
    <w:rsid w:val="00703FDE"/>
    <w:rsid w:val="00711628"/>
    <w:rsid w:val="007116F9"/>
    <w:rsid w:val="0071278E"/>
    <w:rsid w:val="007164C3"/>
    <w:rsid w:val="007164D9"/>
    <w:rsid w:val="00716B31"/>
    <w:rsid w:val="007170E6"/>
    <w:rsid w:val="00717AA8"/>
    <w:rsid w:val="00720AFB"/>
    <w:rsid w:val="00720DDD"/>
    <w:rsid w:val="0072170D"/>
    <w:rsid w:val="007236EF"/>
    <w:rsid w:val="00723EA7"/>
    <w:rsid w:val="00724733"/>
    <w:rsid w:val="00724746"/>
    <w:rsid w:val="0072499A"/>
    <w:rsid w:val="00724A81"/>
    <w:rsid w:val="00726825"/>
    <w:rsid w:val="00727392"/>
    <w:rsid w:val="00733FB8"/>
    <w:rsid w:val="00733FC8"/>
    <w:rsid w:val="00734A45"/>
    <w:rsid w:val="00735333"/>
    <w:rsid w:val="00735985"/>
    <w:rsid w:val="00736602"/>
    <w:rsid w:val="00736E3E"/>
    <w:rsid w:val="0074494E"/>
    <w:rsid w:val="00745BF5"/>
    <w:rsid w:val="00746216"/>
    <w:rsid w:val="00746C57"/>
    <w:rsid w:val="00747796"/>
    <w:rsid w:val="007504D6"/>
    <w:rsid w:val="007506E6"/>
    <w:rsid w:val="00752576"/>
    <w:rsid w:val="00753EB3"/>
    <w:rsid w:val="00756E70"/>
    <w:rsid w:val="00760B52"/>
    <w:rsid w:val="00760D69"/>
    <w:rsid w:val="00760F26"/>
    <w:rsid w:val="00762EAC"/>
    <w:rsid w:val="00767113"/>
    <w:rsid w:val="0076714E"/>
    <w:rsid w:val="00767BFD"/>
    <w:rsid w:val="00767DAB"/>
    <w:rsid w:val="00771699"/>
    <w:rsid w:val="00771847"/>
    <w:rsid w:val="00773683"/>
    <w:rsid w:val="00773AA6"/>
    <w:rsid w:val="007740F4"/>
    <w:rsid w:val="0077547F"/>
    <w:rsid w:val="007757C0"/>
    <w:rsid w:val="00776B51"/>
    <w:rsid w:val="00776D97"/>
    <w:rsid w:val="00781749"/>
    <w:rsid w:val="00786BB1"/>
    <w:rsid w:val="00793759"/>
    <w:rsid w:val="00793B74"/>
    <w:rsid w:val="00793FF9"/>
    <w:rsid w:val="00794163"/>
    <w:rsid w:val="00794BAC"/>
    <w:rsid w:val="00797940"/>
    <w:rsid w:val="007A1E19"/>
    <w:rsid w:val="007A2195"/>
    <w:rsid w:val="007A319D"/>
    <w:rsid w:val="007A466E"/>
    <w:rsid w:val="007A56A4"/>
    <w:rsid w:val="007A6CF0"/>
    <w:rsid w:val="007B041A"/>
    <w:rsid w:val="007B1328"/>
    <w:rsid w:val="007B18CF"/>
    <w:rsid w:val="007B3C54"/>
    <w:rsid w:val="007B3F59"/>
    <w:rsid w:val="007B5FC8"/>
    <w:rsid w:val="007B6CFB"/>
    <w:rsid w:val="007B77B3"/>
    <w:rsid w:val="007C0EB2"/>
    <w:rsid w:val="007C33AD"/>
    <w:rsid w:val="007C3E72"/>
    <w:rsid w:val="007C42C0"/>
    <w:rsid w:val="007C443F"/>
    <w:rsid w:val="007C585C"/>
    <w:rsid w:val="007C5DA5"/>
    <w:rsid w:val="007C6230"/>
    <w:rsid w:val="007C63B8"/>
    <w:rsid w:val="007D01A8"/>
    <w:rsid w:val="007D0ABF"/>
    <w:rsid w:val="007D1A66"/>
    <w:rsid w:val="007D1F8C"/>
    <w:rsid w:val="007D507F"/>
    <w:rsid w:val="007D5A99"/>
    <w:rsid w:val="007D5EB1"/>
    <w:rsid w:val="007D6C1D"/>
    <w:rsid w:val="007D772F"/>
    <w:rsid w:val="007D792F"/>
    <w:rsid w:val="007E1ED1"/>
    <w:rsid w:val="007E269F"/>
    <w:rsid w:val="007E40FF"/>
    <w:rsid w:val="007E4B2F"/>
    <w:rsid w:val="007E5DD2"/>
    <w:rsid w:val="007E7C65"/>
    <w:rsid w:val="007F1C80"/>
    <w:rsid w:val="007F2A76"/>
    <w:rsid w:val="007F4E76"/>
    <w:rsid w:val="007F69E7"/>
    <w:rsid w:val="008014BE"/>
    <w:rsid w:val="00805EF9"/>
    <w:rsid w:val="00806177"/>
    <w:rsid w:val="0080703C"/>
    <w:rsid w:val="00807A18"/>
    <w:rsid w:val="00810509"/>
    <w:rsid w:val="00815CA0"/>
    <w:rsid w:val="00817D77"/>
    <w:rsid w:val="00821F22"/>
    <w:rsid w:val="008234EA"/>
    <w:rsid w:val="00826B21"/>
    <w:rsid w:val="008279D2"/>
    <w:rsid w:val="008317AF"/>
    <w:rsid w:val="00832F03"/>
    <w:rsid w:val="00834D90"/>
    <w:rsid w:val="00834F61"/>
    <w:rsid w:val="00835473"/>
    <w:rsid w:val="00835B10"/>
    <w:rsid w:val="00836C3B"/>
    <w:rsid w:val="0083740F"/>
    <w:rsid w:val="0084056D"/>
    <w:rsid w:val="00842120"/>
    <w:rsid w:val="00843355"/>
    <w:rsid w:val="00845019"/>
    <w:rsid w:val="0084554E"/>
    <w:rsid w:val="00846965"/>
    <w:rsid w:val="008471F9"/>
    <w:rsid w:val="0084757F"/>
    <w:rsid w:val="00847E08"/>
    <w:rsid w:val="00850757"/>
    <w:rsid w:val="00850875"/>
    <w:rsid w:val="00856E89"/>
    <w:rsid w:val="008604E9"/>
    <w:rsid w:val="008616DF"/>
    <w:rsid w:val="0086266F"/>
    <w:rsid w:val="00864276"/>
    <w:rsid w:val="00870031"/>
    <w:rsid w:val="00871ADC"/>
    <w:rsid w:val="00872224"/>
    <w:rsid w:val="008737B9"/>
    <w:rsid w:val="0087422A"/>
    <w:rsid w:val="008745A4"/>
    <w:rsid w:val="008757EE"/>
    <w:rsid w:val="00877669"/>
    <w:rsid w:val="00880C12"/>
    <w:rsid w:val="008812FA"/>
    <w:rsid w:val="008820DC"/>
    <w:rsid w:val="00882D1E"/>
    <w:rsid w:val="00882F56"/>
    <w:rsid w:val="008863D3"/>
    <w:rsid w:val="00886789"/>
    <w:rsid w:val="008875F5"/>
    <w:rsid w:val="00890AF2"/>
    <w:rsid w:val="00890BA6"/>
    <w:rsid w:val="00891D23"/>
    <w:rsid w:val="00894B14"/>
    <w:rsid w:val="00894F29"/>
    <w:rsid w:val="008963C6"/>
    <w:rsid w:val="008967C4"/>
    <w:rsid w:val="008973C8"/>
    <w:rsid w:val="008A2863"/>
    <w:rsid w:val="008A35EA"/>
    <w:rsid w:val="008A433D"/>
    <w:rsid w:val="008B2E57"/>
    <w:rsid w:val="008B369F"/>
    <w:rsid w:val="008B46ED"/>
    <w:rsid w:val="008B5085"/>
    <w:rsid w:val="008B70B1"/>
    <w:rsid w:val="008C03FE"/>
    <w:rsid w:val="008C40C1"/>
    <w:rsid w:val="008D14BD"/>
    <w:rsid w:val="008D1F1E"/>
    <w:rsid w:val="008D2646"/>
    <w:rsid w:val="008D4F0A"/>
    <w:rsid w:val="008D561F"/>
    <w:rsid w:val="008D73BB"/>
    <w:rsid w:val="008E0001"/>
    <w:rsid w:val="008E13B8"/>
    <w:rsid w:val="008E1931"/>
    <w:rsid w:val="008E1F22"/>
    <w:rsid w:val="008E333E"/>
    <w:rsid w:val="008E3424"/>
    <w:rsid w:val="008E5F59"/>
    <w:rsid w:val="008F0CD4"/>
    <w:rsid w:val="008F15FD"/>
    <w:rsid w:val="008F1E02"/>
    <w:rsid w:val="008F39C7"/>
    <w:rsid w:val="008F4F0A"/>
    <w:rsid w:val="008F514D"/>
    <w:rsid w:val="008F7242"/>
    <w:rsid w:val="008F7F57"/>
    <w:rsid w:val="00900FDE"/>
    <w:rsid w:val="00901052"/>
    <w:rsid w:val="00901B4C"/>
    <w:rsid w:val="009025E0"/>
    <w:rsid w:val="009029B3"/>
    <w:rsid w:val="009030EA"/>
    <w:rsid w:val="00904B74"/>
    <w:rsid w:val="009069C8"/>
    <w:rsid w:val="00906A83"/>
    <w:rsid w:val="00911D7B"/>
    <w:rsid w:val="00911FF9"/>
    <w:rsid w:val="00913E1F"/>
    <w:rsid w:val="009144A8"/>
    <w:rsid w:val="00914849"/>
    <w:rsid w:val="00914C66"/>
    <w:rsid w:val="0091516F"/>
    <w:rsid w:val="0091643C"/>
    <w:rsid w:val="00920341"/>
    <w:rsid w:val="009216CF"/>
    <w:rsid w:val="00924DC4"/>
    <w:rsid w:val="00931869"/>
    <w:rsid w:val="00931E1F"/>
    <w:rsid w:val="009368C2"/>
    <w:rsid w:val="00942C2D"/>
    <w:rsid w:val="0094385F"/>
    <w:rsid w:val="00944CC7"/>
    <w:rsid w:val="0094593A"/>
    <w:rsid w:val="00945CB3"/>
    <w:rsid w:val="009471A7"/>
    <w:rsid w:val="00950DE8"/>
    <w:rsid w:val="009510CB"/>
    <w:rsid w:val="0095146F"/>
    <w:rsid w:val="00952AD6"/>
    <w:rsid w:val="0095337B"/>
    <w:rsid w:val="00954802"/>
    <w:rsid w:val="009549D3"/>
    <w:rsid w:val="00954C0B"/>
    <w:rsid w:val="00954EE2"/>
    <w:rsid w:val="00954FDA"/>
    <w:rsid w:val="00955499"/>
    <w:rsid w:val="009562FE"/>
    <w:rsid w:val="00957488"/>
    <w:rsid w:val="009619AD"/>
    <w:rsid w:val="009629D0"/>
    <w:rsid w:val="00963802"/>
    <w:rsid w:val="00964111"/>
    <w:rsid w:val="0096539A"/>
    <w:rsid w:val="00967591"/>
    <w:rsid w:val="00967F7A"/>
    <w:rsid w:val="009705B4"/>
    <w:rsid w:val="00972328"/>
    <w:rsid w:val="00972788"/>
    <w:rsid w:val="009728ED"/>
    <w:rsid w:val="0097299F"/>
    <w:rsid w:val="00975447"/>
    <w:rsid w:val="00975F13"/>
    <w:rsid w:val="0097799D"/>
    <w:rsid w:val="00977B4F"/>
    <w:rsid w:val="009813FF"/>
    <w:rsid w:val="00982336"/>
    <w:rsid w:val="00983963"/>
    <w:rsid w:val="00984BF8"/>
    <w:rsid w:val="00985EEC"/>
    <w:rsid w:val="009861D4"/>
    <w:rsid w:val="00990DA6"/>
    <w:rsid w:val="00991213"/>
    <w:rsid w:val="009920AB"/>
    <w:rsid w:val="0099326C"/>
    <w:rsid w:val="009936FE"/>
    <w:rsid w:val="009951BE"/>
    <w:rsid w:val="00995962"/>
    <w:rsid w:val="0099633D"/>
    <w:rsid w:val="00996A28"/>
    <w:rsid w:val="009A33E4"/>
    <w:rsid w:val="009A38C4"/>
    <w:rsid w:val="009A3A75"/>
    <w:rsid w:val="009A49C3"/>
    <w:rsid w:val="009A6094"/>
    <w:rsid w:val="009A6815"/>
    <w:rsid w:val="009A749A"/>
    <w:rsid w:val="009A7DD1"/>
    <w:rsid w:val="009B0CE6"/>
    <w:rsid w:val="009B1B08"/>
    <w:rsid w:val="009B2F5F"/>
    <w:rsid w:val="009B7823"/>
    <w:rsid w:val="009C0BA4"/>
    <w:rsid w:val="009C22A7"/>
    <w:rsid w:val="009C4C01"/>
    <w:rsid w:val="009C4EEB"/>
    <w:rsid w:val="009C5C3C"/>
    <w:rsid w:val="009C6905"/>
    <w:rsid w:val="009C7B3C"/>
    <w:rsid w:val="009D02BD"/>
    <w:rsid w:val="009D0BC3"/>
    <w:rsid w:val="009D0F83"/>
    <w:rsid w:val="009D253A"/>
    <w:rsid w:val="009D4946"/>
    <w:rsid w:val="009D51DA"/>
    <w:rsid w:val="009D650C"/>
    <w:rsid w:val="009E25B8"/>
    <w:rsid w:val="009E737A"/>
    <w:rsid w:val="009E7545"/>
    <w:rsid w:val="009F27DB"/>
    <w:rsid w:val="009F2F96"/>
    <w:rsid w:val="009F65BB"/>
    <w:rsid w:val="00A00231"/>
    <w:rsid w:val="00A01877"/>
    <w:rsid w:val="00A01B1C"/>
    <w:rsid w:val="00A02303"/>
    <w:rsid w:val="00A06F93"/>
    <w:rsid w:val="00A0704C"/>
    <w:rsid w:val="00A07F66"/>
    <w:rsid w:val="00A109F4"/>
    <w:rsid w:val="00A1201C"/>
    <w:rsid w:val="00A14595"/>
    <w:rsid w:val="00A15540"/>
    <w:rsid w:val="00A22685"/>
    <w:rsid w:val="00A22D0D"/>
    <w:rsid w:val="00A23924"/>
    <w:rsid w:val="00A24A81"/>
    <w:rsid w:val="00A265F5"/>
    <w:rsid w:val="00A31811"/>
    <w:rsid w:val="00A31A1E"/>
    <w:rsid w:val="00A31F33"/>
    <w:rsid w:val="00A3358D"/>
    <w:rsid w:val="00A33AEB"/>
    <w:rsid w:val="00A34907"/>
    <w:rsid w:val="00A36847"/>
    <w:rsid w:val="00A37AAD"/>
    <w:rsid w:val="00A40191"/>
    <w:rsid w:val="00A40447"/>
    <w:rsid w:val="00A4113C"/>
    <w:rsid w:val="00A41AE0"/>
    <w:rsid w:val="00A427AA"/>
    <w:rsid w:val="00A43D6C"/>
    <w:rsid w:val="00A44A60"/>
    <w:rsid w:val="00A46709"/>
    <w:rsid w:val="00A46A08"/>
    <w:rsid w:val="00A46D56"/>
    <w:rsid w:val="00A4745A"/>
    <w:rsid w:val="00A50C5C"/>
    <w:rsid w:val="00A51131"/>
    <w:rsid w:val="00A53FBE"/>
    <w:rsid w:val="00A5505A"/>
    <w:rsid w:val="00A5508B"/>
    <w:rsid w:val="00A60499"/>
    <w:rsid w:val="00A60C81"/>
    <w:rsid w:val="00A619D7"/>
    <w:rsid w:val="00A628AB"/>
    <w:rsid w:val="00A64338"/>
    <w:rsid w:val="00A66F5B"/>
    <w:rsid w:val="00A715B8"/>
    <w:rsid w:val="00A720FE"/>
    <w:rsid w:val="00A72D16"/>
    <w:rsid w:val="00A75FB1"/>
    <w:rsid w:val="00A773F1"/>
    <w:rsid w:val="00A8083E"/>
    <w:rsid w:val="00A82D15"/>
    <w:rsid w:val="00A85879"/>
    <w:rsid w:val="00A85894"/>
    <w:rsid w:val="00A904E3"/>
    <w:rsid w:val="00A91130"/>
    <w:rsid w:val="00AA2061"/>
    <w:rsid w:val="00AA43FF"/>
    <w:rsid w:val="00AA6624"/>
    <w:rsid w:val="00AA6FA5"/>
    <w:rsid w:val="00AB2BE3"/>
    <w:rsid w:val="00AB736F"/>
    <w:rsid w:val="00AC1E27"/>
    <w:rsid w:val="00AC30D4"/>
    <w:rsid w:val="00AC6E78"/>
    <w:rsid w:val="00AC7520"/>
    <w:rsid w:val="00AC7CC9"/>
    <w:rsid w:val="00AD4887"/>
    <w:rsid w:val="00AD4E0B"/>
    <w:rsid w:val="00AD5FC5"/>
    <w:rsid w:val="00AD6FDA"/>
    <w:rsid w:val="00AD7400"/>
    <w:rsid w:val="00AD7E06"/>
    <w:rsid w:val="00AE0758"/>
    <w:rsid w:val="00AE208F"/>
    <w:rsid w:val="00AE6C2B"/>
    <w:rsid w:val="00AE7F0C"/>
    <w:rsid w:val="00AF062A"/>
    <w:rsid w:val="00AF2A4E"/>
    <w:rsid w:val="00AF34EE"/>
    <w:rsid w:val="00AF4A12"/>
    <w:rsid w:val="00AF4A59"/>
    <w:rsid w:val="00AF529D"/>
    <w:rsid w:val="00AF557B"/>
    <w:rsid w:val="00AF5997"/>
    <w:rsid w:val="00AF6C19"/>
    <w:rsid w:val="00AF79C5"/>
    <w:rsid w:val="00B0004C"/>
    <w:rsid w:val="00B016A7"/>
    <w:rsid w:val="00B01FA3"/>
    <w:rsid w:val="00B02904"/>
    <w:rsid w:val="00B0354F"/>
    <w:rsid w:val="00B04432"/>
    <w:rsid w:val="00B04573"/>
    <w:rsid w:val="00B0475A"/>
    <w:rsid w:val="00B04DBF"/>
    <w:rsid w:val="00B06AFD"/>
    <w:rsid w:val="00B10E08"/>
    <w:rsid w:val="00B11044"/>
    <w:rsid w:val="00B119AF"/>
    <w:rsid w:val="00B128D2"/>
    <w:rsid w:val="00B1354A"/>
    <w:rsid w:val="00B13A68"/>
    <w:rsid w:val="00B13C05"/>
    <w:rsid w:val="00B16218"/>
    <w:rsid w:val="00B16C9A"/>
    <w:rsid w:val="00B16F38"/>
    <w:rsid w:val="00B20355"/>
    <w:rsid w:val="00B21972"/>
    <w:rsid w:val="00B25C79"/>
    <w:rsid w:val="00B2623B"/>
    <w:rsid w:val="00B34A41"/>
    <w:rsid w:val="00B36F01"/>
    <w:rsid w:val="00B37A51"/>
    <w:rsid w:val="00B40783"/>
    <w:rsid w:val="00B416F5"/>
    <w:rsid w:val="00B42542"/>
    <w:rsid w:val="00B44825"/>
    <w:rsid w:val="00B45B8D"/>
    <w:rsid w:val="00B51969"/>
    <w:rsid w:val="00B52451"/>
    <w:rsid w:val="00B52984"/>
    <w:rsid w:val="00B52A79"/>
    <w:rsid w:val="00B538AA"/>
    <w:rsid w:val="00B53BBD"/>
    <w:rsid w:val="00B55501"/>
    <w:rsid w:val="00B57551"/>
    <w:rsid w:val="00B62B27"/>
    <w:rsid w:val="00B63323"/>
    <w:rsid w:val="00B63B3E"/>
    <w:rsid w:val="00B645F8"/>
    <w:rsid w:val="00B64E37"/>
    <w:rsid w:val="00B674FC"/>
    <w:rsid w:val="00B72D01"/>
    <w:rsid w:val="00B764F3"/>
    <w:rsid w:val="00B80526"/>
    <w:rsid w:val="00B85207"/>
    <w:rsid w:val="00B85C6A"/>
    <w:rsid w:val="00B86C98"/>
    <w:rsid w:val="00B875BA"/>
    <w:rsid w:val="00B8788B"/>
    <w:rsid w:val="00B90A46"/>
    <w:rsid w:val="00B92677"/>
    <w:rsid w:val="00B95B9D"/>
    <w:rsid w:val="00B964A8"/>
    <w:rsid w:val="00B96B86"/>
    <w:rsid w:val="00BA0413"/>
    <w:rsid w:val="00BA24EB"/>
    <w:rsid w:val="00BA2F30"/>
    <w:rsid w:val="00BA4559"/>
    <w:rsid w:val="00BB044A"/>
    <w:rsid w:val="00BB0CB8"/>
    <w:rsid w:val="00BB25A4"/>
    <w:rsid w:val="00BB3CC2"/>
    <w:rsid w:val="00BB4001"/>
    <w:rsid w:val="00BB584E"/>
    <w:rsid w:val="00BB6494"/>
    <w:rsid w:val="00BB75EA"/>
    <w:rsid w:val="00BC0303"/>
    <w:rsid w:val="00BC12B5"/>
    <w:rsid w:val="00BC1498"/>
    <w:rsid w:val="00BC7F9F"/>
    <w:rsid w:val="00BD0E95"/>
    <w:rsid w:val="00BD0EE0"/>
    <w:rsid w:val="00BD2C3A"/>
    <w:rsid w:val="00BD3B94"/>
    <w:rsid w:val="00BD3D5F"/>
    <w:rsid w:val="00BD4B50"/>
    <w:rsid w:val="00BD5333"/>
    <w:rsid w:val="00BD6624"/>
    <w:rsid w:val="00BD66E0"/>
    <w:rsid w:val="00BD6E96"/>
    <w:rsid w:val="00BD7000"/>
    <w:rsid w:val="00BD76ED"/>
    <w:rsid w:val="00BD7AE8"/>
    <w:rsid w:val="00BE231E"/>
    <w:rsid w:val="00BE5C10"/>
    <w:rsid w:val="00BE6C17"/>
    <w:rsid w:val="00BF132B"/>
    <w:rsid w:val="00BF13EA"/>
    <w:rsid w:val="00BF15CD"/>
    <w:rsid w:val="00BF232A"/>
    <w:rsid w:val="00BF2927"/>
    <w:rsid w:val="00BF4487"/>
    <w:rsid w:val="00BF51F6"/>
    <w:rsid w:val="00BF6E03"/>
    <w:rsid w:val="00BF6FCE"/>
    <w:rsid w:val="00BF7A84"/>
    <w:rsid w:val="00BF7DED"/>
    <w:rsid w:val="00C02657"/>
    <w:rsid w:val="00C030EC"/>
    <w:rsid w:val="00C03DAC"/>
    <w:rsid w:val="00C04863"/>
    <w:rsid w:val="00C05DB9"/>
    <w:rsid w:val="00C0765E"/>
    <w:rsid w:val="00C113D0"/>
    <w:rsid w:val="00C12B5A"/>
    <w:rsid w:val="00C1453B"/>
    <w:rsid w:val="00C15067"/>
    <w:rsid w:val="00C16A01"/>
    <w:rsid w:val="00C237CD"/>
    <w:rsid w:val="00C243E9"/>
    <w:rsid w:val="00C24A25"/>
    <w:rsid w:val="00C26B96"/>
    <w:rsid w:val="00C2710E"/>
    <w:rsid w:val="00C27DC2"/>
    <w:rsid w:val="00C321CB"/>
    <w:rsid w:val="00C33308"/>
    <w:rsid w:val="00C33836"/>
    <w:rsid w:val="00C348C3"/>
    <w:rsid w:val="00C4024C"/>
    <w:rsid w:val="00C404BB"/>
    <w:rsid w:val="00C414BF"/>
    <w:rsid w:val="00C41886"/>
    <w:rsid w:val="00C434DD"/>
    <w:rsid w:val="00C45178"/>
    <w:rsid w:val="00C52100"/>
    <w:rsid w:val="00C5240F"/>
    <w:rsid w:val="00C5474C"/>
    <w:rsid w:val="00C56E55"/>
    <w:rsid w:val="00C572BA"/>
    <w:rsid w:val="00C57F1C"/>
    <w:rsid w:val="00C62095"/>
    <w:rsid w:val="00C639D5"/>
    <w:rsid w:val="00C63E25"/>
    <w:rsid w:val="00C661DC"/>
    <w:rsid w:val="00C70C8B"/>
    <w:rsid w:val="00C72437"/>
    <w:rsid w:val="00C733A3"/>
    <w:rsid w:val="00C74117"/>
    <w:rsid w:val="00C774E5"/>
    <w:rsid w:val="00C778BD"/>
    <w:rsid w:val="00C77C24"/>
    <w:rsid w:val="00C80BCB"/>
    <w:rsid w:val="00C82727"/>
    <w:rsid w:val="00C835AC"/>
    <w:rsid w:val="00C8434C"/>
    <w:rsid w:val="00C85476"/>
    <w:rsid w:val="00C8598C"/>
    <w:rsid w:val="00C87E4B"/>
    <w:rsid w:val="00C9167B"/>
    <w:rsid w:val="00C93042"/>
    <w:rsid w:val="00C93950"/>
    <w:rsid w:val="00C94917"/>
    <w:rsid w:val="00C94A47"/>
    <w:rsid w:val="00C95725"/>
    <w:rsid w:val="00CA01CF"/>
    <w:rsid w:val="00CA1145"/>
    <w:rsid w:val="00CA7D2E"/>
    <w:rsid w:val="00CA7F9A"/>
    <w:rsid w:val="00CB0739"/>
    <w:rsid w:val="00CB44F2"/>
    <w:rsid w:val="00CB504F"/>
    <w:rsid w:val="00CB508E"/>
    <w:rsid w:val="00CC2945"/>
    <w:rsid w:val="00CC2E08"/>
    <w:rsid w:val="00CC2E0F"/>
    <w:rsid w:val="00CC339A"/>
    <w:rsid w:val="00CC41E0"/>
    <w:rsid w:val="00CC4A03"/>
    <w:rsid w:val="00CC56FC"/>
    <w:rsid w:val="00CC7C06"/>
    <w:rsid w:val="00CD6973"/>
    <w:rsid w:val="00CD6979"/>
    <w:rsid w:val="00CD6AFE"/>
    <w:rsid w:val="00CD6B5A"/>
    <w:rsid w:val="00CD6F6D"/>
    <w:rsid w:val="00CE1A67"/>
    <w:rsid w:val="00CE4199"/>
    <w:rsid w:val="00CE534C"/>
    <w:rsid w:val="00CE7916"/>
    <w:rsid w:val="00CF0012"/>
    <w:rsid w:val="00CF0FC2"/>
    <w:rsid w:val="00CF1593"/>
    <w:rsid w:val="00CF5BD0"/>
    <w:rsid w:val="00CF735B"/>
    <w:rsid w:val="00CF7506"/>
    <w:rsid w:val="00CF7F20"/>
    <w:rsid w:val="00D01276"/>
    <w:rsid w:val="00D01773"/>
    <w:rsid w:val="00D030C9"/>
    <w:rsid w:val="00D0321D"/>
    <w:rsid w:val="00D038CE"/>
    <w:rsid w:val="00D03AC6"/>
    <w:rsid w:val="00D04F56"/>
    <w:rsid w:val="00D055D7"/>
    <w:rsid w:val="00D05614"/>
    <w:rsid w:val="00D1383D"/>
    <w:rsid w:val="00D1464E"/>
    <w:rsid w:val="00D1546E"/>
    <w:rsid w:val="00D224E4"/>
    <w:rsid w:val="00D2270B"/>
    <w:rsid w:val="00D24BEE"/>
    <w:rsid w:val="00D24D6F"/>
    <w:rsid w:val="00D25936"/>
    <w:rsid w:val="00D3011E"/>
    <w:rsid w:val="00D30149"/>
    <w:rsid w:val="00D316B1"/>
    <w:rsid w:val="00D32DE7"/>
    <w:rsid w:val="00D340EF"/>
    <w:rsid w:val="00D3527E"/>
    <w:rsid w:val="00D3722B"/>
    <w:rsid w:val="00D3744C"/>
    <w:rsid w:val="00D4280E"/>
    <w:rsid w:val="00D43457"/>
    <w:rsid w:val="00D43459"/>
    <w:rsid w:val="00D45292"/>
    <w:rsid w:val="00D470C6"/>
    <w:rsid w:val="00D50FCA"/>
    <w:rsid w:val="00D52C72"/>
    <w:rsid w:val="00D542C2"/>
    <w:rsid w:val="00D54731"/>
    <w:rsid w:val="00D54C9B"/>
    <w:rsid w:val="00D55506"/>
    <w:rsid w:val="00D5601B"/>
    <w:rsid w:val="00D60168"/>
    <w:rsid w:val="00D6088D"/>
    <w:rsid w:val="00D61C6C"/>
    <w:rsid w:val="00D62564"/>
    <w:rsid w:val="00D67E05"/>
    <w:rsid w:val="00D7003B"/>
    <w:rsid w:val="00D70F79"/>
    <w:rsid w:val="00D727FF"/>
    <w:rsid w:val="00D72F93"/>
    <w:rsid w:val="00D774B9"/>
    <w:rsid w:val="00D778C4"/>
    <w:rsid w:val="00D818EE"/>
    <w:rsid w:val="00D81B19"/>
    <w:rsid w:val="00D84533"/>
    <w:rsid w:val="00D84E65"/>
    <w:rsid w:val="00D84FF8"/>
    <w:rsid w:val="00D85017"/>
    <w:rsid w:val="00D92C24"/>
    <w:rsid w:val="00D93AFF"/>
    <w:rsid w:val="00D95953"/>
    <w:rsid w:val="00D97812"/>
    <w:rsid w:val="00DA19D4"/>
    <w:rsid w:val="00DA7708"/>
    <w:rsid w:val="00DB24DC"/>
    <w:rsid w:val="00DB44B7"/>
    <w:rsid w:val="00DB605F"/>
    <w:rsid w:val="00DB6A87"/>
    <w:rsid w:val="00DB7892"/>
    <w:rsid w:val="00DB7E38"/>
    <w:rsid w:val="00DC34D4"/>
    <w:rsid w:val="00DC4F55"/>
    <w:rsid w:val="00DC5F81"/>
    <w:rsid w:val="00DC664B"/>
    <w:rsid w:val="00DD0A1E"/>
    <w:rsid w:val="00DD4ECA"/>
    <w:rsid w:val="00DD5C83"/>
    <w:rsid w:val="00DD5CC4"/>
    <w:rsid w:val="00DD776E"/>
    <w:rsid w:val="00DE13DD"/>
    <w:rsid w:val="00DE33F8"/>
    <w:rsid w:val="00DE5D25"/>
    <w:rsid w:val="00DF07DA"/>
    <w:rsid w:val="00DF0E83"/>
    <w:rsid w:val="00DF25D6"/>
    <w:rsid w:val="00DF2A84"/>
    <w:rsid w:val="00DF38B6"/>
    <w:rsid w:val="00DF4504"/>
    <w:rsid w:val="00DF4C99"/>
    <w:rsid w:val="00DF5A8D"/>
    <w:rsid w:val="00DF6593"/>
    <w:rsid w:val="00DF6D1E"/>
    <w:rsid w:val="00DF7077"/>
    <w:rsid w:val="00DF7459"/>
    <w:rsid w:val="00DF7687"/>
    <w:rsid w:val="00E03D2A"/>
    <w:rsid w:val="00E05983"/>
    <w:rsid w:val="00E07522"/>
    <w:rsid w:val="00E07825"/>
    <w:rsid w:val="00E07EF5"/>
    <w:rsid w:val="00E1056B"/>
    <w:rsid w:val="00E116A9"/>
    <w:rsid w:val="00E121B1"/>
    <w:rsid w:val="00E16483"/>
    <w:rsid w:val="00E17102"/>
    <w:rsid w:val="00E20BC2"/>
    <w:rsid w:val="00E2167B"/>
    <w:rsid w:val="00E22174"/>
    <w:rsid w:val="00E22E92"/>
    <w:rsid w:val="00E237CB"/>
    <w:rsid w:val="00E23A22"/>
    <w:rsid w:val="00E2477B"/>
    <w:rsid w:val="00E2597D"/>
    <w:rsid w:val="00E26073"/>
    <w:rsid w:val="00E31EE1"/>
    <w:rsid w:val="00E33189"/>
    <w:rsid w:val="00E337BD"/>
    <w:rsid w:val="00E3726B"/>
    <w:rsid w:val="00E376C3"/>
    <w:rsid w:val="00E401CF"/>
    <w:rsid w:val="00E40991"/>
    <w:rsid w:val="00E43215"/>
    <w:rsid w:val="00E432F8"/>
    <w:rsid w:val="00E45478"/>
    <w:rsid w:val="00E46F29"/>
    <w:rsid w:val="00E4706A"/>
    <w:rsid w:val="00E530A7"/>
    <w:rsid w:val="00E568AC"/>
    <w:rsid w:val="00E56D9D"/>
    <w:rsid w:val="00E575A7"/>
    <w:rsid w:val="00E63CCF"/>
    <w:rsid w:val="00E64AFC"/>
    <w:rsid w:val="00E65D73"/>
    <w:rsid w:val="00E669EC"/>
    <w:rsid w:val="00E67D20"/>
    <w:rsid w:val="00E705D8"/>
    <w:rsid w:val="00E70F76"/>
    <w:rsid w:val="00E7139D"/>
    <w:rsid w:val="00E72E5D"/>
    <w:rsid w:val="00E737CA"/>
    <w:rsid w:val="00E753F2"/>
    <w:rsid w:val="00E76030"/>
    <w:rsid w:val="00E76477"/>
    <w:rsid w:val="00E765B2"/>
    <w:rsid w:val="00E84064"/>
    <w:rsid w:val="00E84BEA"/>
    <w:rsid w:val="00E85FAE"/>
    <w:rsid w:val="00E862D8"/>
    <w:rsid w:val="00E90095"/>
    <w:rsid w:val="00E900FE"/>
    <w:rsid w:val="00E91C80"/>
    <w:rsid w:val="00E956EC"/>
    <w:rsid w:val="00E962D7"/>
    <w:rsid w:val="00E971AE"/>
    <w:rsid w:val="00E979F0"/>
    <w:rsid w:val="00EA14EB"/>
    <w:rsid w:val="00EA173D"/>
    <w:rsid w:val="00EA1942"/>
    <w:rsid w:val="00EA249A"/>
    <w:rsid w:val="00EA26F2"/>
    <w:rsid w:val="00EA303D"/>
    <w:rsid w:val="00EA4207"/>
    <w:rsid w:val="00EA58C8"/>
    <w:rsid w:val="00EA7CCA"/>
    <w:rsid w:val="00EB0FCF"/>
    <w:rsid w:val="00EB30E7"/>
    <w:rsid w:val="00EB34C7"/>
    <w:rsid w:val="00EB3951"/>
    <w:rsid w:val="00EB617A"/>
    <w:rsid w:val="00EB7FF6"/>
    <w:rsid w:val="00EC0027"/>
    <w:rsid w:val="00EC1199"/>
    <w:rsid w:val="00EC37FC"/>
    <w:rsid w:val="00EC4B42"/>
    <w:rsid w:val="00EC5DBD"/>
    <w:rsid w:val="00EC6756"/>
    <w:rsid w:val="00EC6F92"/>
    <w:rsid w:val="00ED001C"/>
    <w:rsid w:val="00ED075A"/>
    <w:rsid w:val="00ED09DC"/>
    <w:rsid w:val="00ED4FBF"/>
    <w:rsid w:val="00ED7329"/>
    <w:rsid w:val="00ED7BF8"/>
    <w:rsid w:val="00EE0AE8"/>
    <w:rsid w:val="00EE0B48"/>
    <w:rsid w:val="00EE2F40"/>
    <w:rsid w:val="00EE3B75"/>
    <w:rsid w:val="00EE3C63"/>
    <w:rsid w:val="00EE51E3"/>
    <w:rsid w:val="00EE7869"/>
    <w:rsid w:val="00EF0DEF"/>
    <w:rsid w:val="00EF14B2"/>
    <w:rsid w:val="00EF54E4"/>
    <w:rsid w:val="00F01A43"/>
    <w:rsid w:val="00F02847"/>
    <w:rsid w:val="00F04444"/>
    <w:rsid w:val="00F05859"/>
    <w:rsid w:val="00F06AB2"/>
    <w:rsid w:val="00F1068D"/>
    <w:rsid w:val="00F15199"/>
    <w:rsid w:val="00F15695"/>
    <w:rsid w:val="00F162A4"/>
    <w:rsid w:val="00F16639"/>
    <w:rsid w:val="00F17A84"/>
    <w:rsid w:val="00F20C7E"/>
    <w:rsid w:val="00F2143C"/>
    <w:rsid w:val="00F21600"/>
    <w:rsid w:val="00F22023"/>
    <w:rsid w:val="00F23382"/>
    <w:rsid w:val="00F23E8C"/>
    <w:rsid w:val="00F2498E"/>
    <w:rsid w:val="00F24F77"/>
    <w:rsid w:val="00F27B84"/>
    <w:rsid w:val="00F317DB"/>
    <w:rsid w:val="00F344DC"/>
    <w:rsid w:val="00F344F9"/>
    <w:rsid w:val="00F36EF2"/>
    <w:rsid w:val="00F37630"/>
    <w:rsid w:val="00F42BFA"/>
    <w:rsid w:val="00F42E0D"/>
    <w:rsid w:val="00F43E07"/>
    <w:rsid w:val="00F50A9E"/>
    <w:rsid w:val="00F537D7"/>
    <w:rsid w:val="00F56E68"/>
    <w:rsid w:val="00F61816"/>
    <w:rsid w:val="00F6193D"/>
    <w:rsid w:val="00F6245F"/>
    <w:rsid w:val="00F62C06"/>
    <w:rsid w:val="00F63C21"/>
    <w:rsid w:val="00F65A6F"/>
    <w:rsid w:val="00F71781"/>
    <w:rsid w:val="00F727B5"/>
    <w:rsid w:val="00F738C8"/>
    <w:rsid w:val="00F738F5"/>
    <w:rsid w:val="00F74421"/>
    <w:rsid w:val="00F75814"/>
    <w:rsid w:val="00F761C6"/>
    <w:rsid w:val="00F767A1"/>
    <w:rsid w:val="00F76A0A"/>
    <w:rsid w:val="00F77E69"/>
    <w:rsid w:val="00F8050B"/>
    <w:rsid w:val="00F8111D"/>
    <w:rsid w:val="00F81DE1"/>
    <w:rsid w:val="00F82511"/>
    <w:rsid w:val="00F82F5F"/>
    <w:rsid w:val="00F83352"/>
    <w:rsid w:val="00F838D4"/>
    <w:rsid w:val="00F847BD"/>
    <w:rsid w:val="00F84A0F"/>
    <w:rsid w:val="00F852AA"/>
    <w:rsid w:val="00F86EB2"/>
    <w:rsid w:val="00F8725B"/>
    <w:rsid w:val="00F92A07"/>
    <w:rsid w:val="00F9371B"/>
    <w:rsid w:val="00F97035"/>
    <w:rsid w:val="00F970DF"/>
    <w:rsid w:val="00F97E0F"/>
    <w:rsid w:val="00FA12DC"/>
    <w:rsid w:val="00FA1F34"/>
    <w:rsid w:val="00FA2CB4"/>
    <w:rsid w:val="00FA327F"/>
    <w:rsid w:val="00FA3297"/>
    <w:rsid w:val="00FA50F7"/>
    <w:rsid w:val="00FA5282"/>
    <w:rsid w:val="00FA64C9"/>
    <w:rsid w:val="00FB1085"/>
    <w:rsid w:val="00FB2162"/>
    <w:rsid w:val="00FB26D2"/>
    <w:rsid w:val="00FB6113"/>
    <w:rsid w:val="00FB6DB3"/>
    <w:rsid w:val="00FC2CC1"/>
    <w:rsid w:val="00FC4345"/>
    <w:rsid w:val="00FC5AAA"/>
    <w:rsid w:val="00FC61E8"/>
    <w:rsid w:val="00FC649C"/>
    <w:rsid w:val="00FC69DD"/>
    <w:rsid w:val="00FC7CC5"/>
    <w:rsid w:val="00FD13C7"/>
    <w:rsid w:val="00FD15AF"/>
    <w:rsid w:val="00FD204E"/>
    <w:rsid w:val="00FD2F7C"/>
    <w:rsid w:val="00FD3937"/>
    <w:rsid w:val="00FD40E5"/>
    <w:rsid w:val="00FD512F"/>
    <w:rsid w:val="00FD5381"/>
    <w:rsid w:val="00FE3CAE"/>
    <w:rsid w:val="00FE4E60"/>
    <w:rsid w:val="00FE588F"/>
    <w:rsid w:val="00FE785D"/>
    <w:rsid w:val="00FE7B13"/>
    <w:rsid w:val="00FF56A5"/>
    <w:rsid w:val="00FF5D78"/>
    <w:rsid w:val="00FF62F9"/>
    <w:rsid w:val="00FF6968"/>
    <w:rsid w:val="00FF6E3D"/>
    <w:rsid w:val="00FF74D8"/>
    <w:rsid w:val="00FF7A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
        <w:sz w:val="22"/>
        <w:szCs w:val="22"/>
        <w:lang w:val="en-US" w:eastAsia="en-US" w:bidi="ar-SA"/>
      </w:rPr>
    </w:rPrDefault>
    <w:pPrDefault>
      <w:pPr>
        <w:spacing w:before="100" w:beforeAutospacing="1" w:after="100" w:afterAutospacing="1"/>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443"/>
    <w:pPr>
      <w:spacing w:before="0" w:beforeAutospacing="0" w:after="200" w:afterAutospacing="0" w:line="276" w:lineRule="auto"/>
      <w:ind w:left="0" w:firstLine="0"/>
    </w:pPr>
    <w:rPr>
      <w:rFonts w:asciiTheme="minorHAnsi" w:hAnsiTheme="minorHAnsi" w:cstheme="minorBidi"/>
      <w:b w:val="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71443"/>
    <w:pPr>
      <w:spacing w:after="0" w:line="240" w:lineRule="auto"/>
    </w:pPr>
    <w:rPr>
      <w:sz w:val="20"/>
      <w:szCs w:val="20"/>
    </w:rPr>
  </w:style>
  <w:style w:type="character" w:customStyle="1" w:styleId="FootnoteTextChar">
    <w:name w:val="Footnote Text Char"/>
    <w:basedOn w:val="DefaultParagraphFont"/>
    <w:link w:val="FootnoteText"/>
    <w:uiPriority w:val="99"/>
    <w:rsid w:val="00271443"/>
    <w:rPr>
      <w:rFonts w:asciiTheme="minorHAnsi" w:hAnsiTheme="minorHAnsi" w:cstheme="minorBidi"/>
      <w:b w:val="0"/>
      <w:sz w:val="20"/>
      <w:szCs w:val="20"/>
      <w:lang w:val="id-ID"/>
    </w:rPr>
  </w:style>
  <w:style w:type="character" w:styleId="FootnoteReference">
    <w:name w:val="footnote reference"/>
    <w:basedOn w:val="DefaultParagraphFont"/>
    <w:uiPriority w:val="99"/>
    <w:semiHidden/>
    <w:unhideWhenUsed/>
    <w:rsid w:val="00271443"/>
    <w:rPr>
      <w:vertAlign w:val="superscript"/>
    </w:rPr>
  </w:style>
  <w:style w:type="paragraph" w:styleId="ListParagraph">
    <w:name w:val="List Paragraph"/>
    <w:basedOn w:val="Normal"/>
    <w:uiPriority w:val="34"/>
    <w:qFormat/>
    <w:rsid w:val="00271443"/>
    <w:pPr>
      <w:ind w:left="720"/>
      <w:contextualSpacing/>
    </w:pPr>
  </w:style>
  <w:style w:type="paragraph" w:styleId="BalloonText">
    <w:name w:val="Balloon Text"/>
    <w:basedOn w:val="Normal"/>
    <w:link w:val="BalloonTextChar"/>
    <w:uiPriority w:val="99"/>
    <w:semiHidden/>
    <w:unhideWhenUsed/>
    <w:rsid w:val="00CF0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C2"/>
    <w:rPr>
      <w:rFonts w:ascii="Tahoma" w:hAnsi="Tahoma" w:cs="Tahoma"/>
      <w:b w:val="0"/>
      <w:sz w:val="16"/>
      <w:szCs w:val="16"/>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2020-09-01T04:25:00Z</dcterms:created>
  <dcterms:modified xsi:type="dcterms:W3CDTF">2020-09-01T04:52:00Z</dcterms:modified>
</cp:coreProperties>
</file>