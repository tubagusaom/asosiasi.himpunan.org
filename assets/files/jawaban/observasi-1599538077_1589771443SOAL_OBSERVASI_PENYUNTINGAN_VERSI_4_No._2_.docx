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ins w:id="0" w:author="vuza" w:date="2020-09-08T10:40:00Z">
        <w:r w:rsidR="00636810">
          <w:rPr>
            <w:rFonts w:ascii="Times New Roman" w:hAnsi="Times New Roman" w:cs="Times New Roman"/>
            <w:sz w:val="24"/>
            <w:szCs w:val="24"/>
          </w:rPr>
          <w:t>!</w:t>
        </w:r>
      </w:ins>
      <w:del w:id="1" w:author="vuza" w:date="2020-09-08T10:40:00Z">
        <w:r w:rsidRPr="008C2877" w:rsidDel="00636810">
          <w:rPr>
            <w:rFonts w:ascii="Times New Roman" w:hAnsi="Times New Roman" w:cs="Times New Roman"/>
            <w:sz w:val="24"/>
            <w:szCs w:val="24"/>
          </w:rPr>
          <w:delText>.</w:delText>
        </w:r>
      </w:del>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A116FB" w:rsidRDefault="00A116FB" w:rsidP="0062003E">
            <w:pPr>
              <w:spacing w:line="312" w:lineRule="auto"/>
              <w:jc w:val="both"/>
              <w:rPr>
                <w:ins w:id="2" w:author="vuza" w:date="2020-09-08T10:57:00Z"/>
                <w:rFonts w:ascii="Times New Roman" w:hAnsi="Times New Roman" w:cs="Times New Roman"/>
                <w:b/>
                <w:sz w:val="24"/>
                <w:szCs w:val="24"/>
                <w:vertAlign w:val="superscript"/>
              </w:rPr>
            </w:pPr>
            <w:ins w:id="3" w:author="vuza" w:date="2020-09-08T10:57:00Z">
              <w:r w:rsidRPr="00A16D9B">
                <w:rPr>
                  <w:rFonts w:ascii="Times New Roman" w:hAnsi="Times New Roman" w:cs="Times New Roman"/>
                  <w:sz w:val="24"/>
                  <w:szCs w:val="24"/>
                </w:rPr>
                <w:t>Pada kenyataannya</w:t>
              </w:r>
              <w:r>
                <w:rPr>
                  <w:rFonts w:ascii="Times New Roman" w:hAnsi="Times New Roman" w:cs="Times New Roman"/>
                  <w:sz w:val="24"/>
                  <w:szCs w:val="24"/>
                  <w:lang w:val="en-US"/>
                </w:rPr>
                <w:t>,</w:t>
              </w:r>
              <w:r w:rsidRPr="00A16D9B">
                <w:rPr>
                  <w:rFonts w:ascii="Times New Roman" w:hAnsi="Times New Roman" w:cs="Times New Roman"/>
                  <w:sz w:val="24"/>
                  <w:szCs w:val="24"/>
                </w:rPr>
                <w:t xml:space="preserve">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rsidR="00A116FB" w:rsidRDefault="00A116FB" w:rsidP="0062003E">
            <w:pPr>
              <w:spacing w:line="312" w:lineRule="auto"/>
              <w:jc w:val="both"/>
              <w:rPr>
                <w:ins w:id="4" w:author="vuza" w:date="2020-09-08T10:57:00Z"/>
                <w:rFonts w:ascii="Times New Roman" w:hAnsi="Times New Roman" w:cs="Times New Roman"/>
                <w:sz w:val="24"/>
                <w:szCs w:val="24"/>
              </w:rPr>
            </w:pPr>
          </w:p>
          <w:p w:rsidR="00A116FB" w:rsidRDefault="00A116FB" w:rsidP="0062003E">
            <w:pPr>
              <w:spacing w:line="312" w:lineRule="auto"/>
              <w:jc w:val="both"/>
              <w:rPr>
                <w:ins w:id="5" w:author="vuza" w:date="2020-09-08T10:45:00Z"/>
                <w:rFonts w:ascii="Times New Roman" w:hAnsi="Times New Roman" w:cs="Times New Roman"/>
                <w:b/>
                <w:sz w:val="24"/>
                <w:szCs w:val="24"/>
                <w:vertAlign w:val="superscript"/>
              </w:rPr>
            </w:pPr>
            <w:ins w:id="6" w:author="vuza" w:date="2020-09-08T10:45:00Z">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w:t>
              </w:r>
              <w:r>
                <w:rPr>
                  <w:rFonts w:ascii="Times New Roman" w:hAnsi="Times New Roman" w:cs="Times New Roman"/>
                  <w:sz w:val="24"/>
                  <w:szCs w:val="24"/>
                  <w:lang w:val="en-US"/>
                </w:rPr>
                <w:t>c</w:t>
              </w:r>
              <w:r w:rsidRPr="00A16D9B">
                <w:rPr>
                  <w:rFonts w:ascii="Times New Roman" w:hAnsi="Times New Roman" w:cs="Times New Roman"/>
                  <w:sz w:val="24"/>
                  <w:szCs w:val="24"/>
                </w:rPr>
                <w:t xml:space="preserve">ari,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rsidR="00A116FB" w:rsidRDefault="00A116FB" w:rsidP="0062003E">
            <w:pPr>
              <w:spacing w:line="312" w:lineRule="auto"/>
              <w:jc w:val="both"/>
              <w:rPr>
                <w:ins w:id="7" w:author="vuza" w:date="2020-09-08T10:49:00Z"/>
                <w:rFonts w:ascii="Times New Roman" w:hAnsi="Times New Roman" w:cs="Times New Roman"/>
                <w:sz w:val="24"/>
                <w:szCs w:val="24"/>
              </w:rPr>
            </w:pPr>
          </w:p>
          <w:p w:rsidR="008C2877" w:rsidRDefault="008C2877" w:rsidP="0062003E">
            <w:pPr>
              <w:spacing w:line="312" w:lineRule="auto"/>
              <w:jc w:val="both"/>
              <w:rPr>
                <w:ins w:id="8" w:author="vuza" w:date="2020-09-08T10:46:00Z"/>
                <w:rFonts w:ascii="Times New Roman" w:hAnsi="Times New Roman" w:cs="Times New Roman"/>
                <w:b/>
                <w:sz w:val="24"/>
                <w:szCs w:val="24"/>
                <w:vertAlign w:val="superscript"/>
                <w:lang w:val="en-US"/>
              </w:rPr>
            </w:pPr>
            <w:bookmarkStart w:id="9" w:name="_GoBack"/>
            <w:bookmarkEnd w:id="9"/>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A116FB" w:rsidRPr="00A116FB" w:rsidRDefault="00A116FB" w:rsidP="0062003E">
            <w:pPr>
              <w:spacing w:line="312" w:lineRule="auto"/>
              <w:jc w:val="both"/>
              <w:rPr>
                <w:rFonts w:ascii="Times New Roman" w:hAnsi="Times New Roman" w:cs="Times New Roman"/>
                <w:sz w:val="24"/>
                <w:szCs w:val="24"/>
                <w:lang w:val="en-US"/>
                <w:rPrChange w:id="10" w:author="vuza" w:date="2020-09-08T10:46:00Z">
                  <w:rPr>
                    <w:rFonts w:ascii="Times New Roman" w:hAnsi="Times New Roman" w:cs="Times New Roman"/>
                    <w:sz w:val="24"/>
                    <w:szCs w:val="24"/>
                  </w:rPr>
                </w:rPrChange>
              </w:rPr>
            </w:pPr>
          </w:p>
          <w:p w:rsidR="008C2877" w:rsidDel="00A116FB" w:rsidRDefault="008C2877" w:rsidP="0062003E">
            <w:pPr>
              <w:spacing w:line="312" w:lineRule="auto"/>
              <w:jc w:val="both"/>
              <w:rPr>
                <w:del w:id="11" w:author="vuza" w:date="2020-09-08T10:46:00Z"/>
                <w:rFonts w:ascii="Times New Roman" w:hAnsi="Times New Roman" w:cs="Times New Roman"/>
                <w:sz w:val="24"/>
                <w:szCs w:val="24"/>
              </w:rPr>
            </w:pPr>
          </w:p>
          <w:p w:rsidR="00A116FB" w:rsidRPr="00A16D9B" w:rsidRDefault="00A116FB" w:rsidP="0062003E">
            <w:pPr>
              <w:spacing w:line="312" w:lineRule="auto"/>
              <w:jc w:val="both"/>
              <w:rPr>
                <w:ins w:id="12" w:author="vuza" w:date="2020-09-08T10:46:00Z"/>
                <w:rFonts w:ascii="Times New Roman" w:hAnsi="Times New Roman" w:cs="Times New Roman"/>
                <w:sz w:val="24"/>
                <w:szCs w:val="24"/>
              </w:rPr>
            </w:pPr>
            <w:ins w:id="13" w:author="vuza" w:date="2020-09-08T10:46: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8C2877" w:rsidRPr="00A16D9B" w:rsidDel="00A116FB" w:rsidRDefault="008C2877" w:rsidP="0062003E">
            <w:pPr>
              <w:spacing w:line="312" w:lineRule="auto"/>
              <w:jc w:val="both"/>
              <w:rPr>
                <w:del w:id="14" w:author="vuza" w:date="2020-09-08T10:45:00Z"/>
                <w:rFonts w:ascii="Times New Roman" w:hAnsi="Times New Roman" w:cs="Times New Roman"/>
                <w:sz w:val="24"/>
                <w:szCs w:val="24"/>
              </w:rPr>
            </w:pPr>
            <w:del w:id="15" w:author="vuza" w:date="2020-09-08T10:45:00Z">
              <w:r w:rsidRPr="00A16D9B" w:rsidDel="00A116FB">
                <w:rPr>
                  <w:rFonts w:ascii="Times New Roman" w:hAnsi="Times New Roman" w:cs="Times New Roman"/>
                  <w:sz w:val="24"/>
                  <w:szCs w:val="24"/>
                </w:rPr>
                <w:delText>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w:delText>
              </w:r>
            </w:del>
            <w:del w:id="16" w:author="vuza" w:date="2020-09-08T10:41:00Z">
              <w:r w:rsidRPr="00A16D9B" w:rsidDel="00636810">
                <w:rPr>
                  <w:rFonts w:ascii="Times New Roman" w:hAnsi="Times New Roman" w:cs="Times New Roman"/>
                  <w:sz w:val="24"/>
                  <w:szCs w:val="24"/>
                </w:rPr>
                <w:delText>y</w:delText>
              </w:r>
            </w:del>
            <w:del w:id="17" w:author="vuza" w:date="2020-09-08T10:45:00Z">
              <w:r w:rsidRPr="00A16D9B" w:rsidDel="00A116FB">
                <w:rPr>
                  <w:rFonts w:ascii="Times New Roman" w:hAnsi="Times New Roman" w:cs="Times New Roman"/>
                  <w:sz w:val="24"/>
                  <w:szCs w:val="24"/>
                </w:rPr>
                <w:delText>ari</w:delText>
              </w:r>
            </w:del>
            <w:del w:id="18" w:author="vuza" w:date="2020-09-08T10:41:00Z">
              <w:r w:rsidRPr="00A16D9B" w:rsidDel="00636810">
                <w:rPr>
                  <w:rFonts w:ascii="Times New Roman" w:hAnsi="Times New Roman" w:cs="Times New Roman"/>
                  <w:sz w:val="24"/>
                  <w:szCs w:val="24"/>
                </w:rPr>
                <w:delText>kan</w:delText>
              </w:r>
            </w:del>
            <w:del w:id="19" w:author="vuza" w:date="2020-09-08T10:45:00Z">
              <w:r w:rsidRPr="00A16D9B" w:rsidDel="00A116FB">
                <w:rPr>
                  <w:rFonts w:ascii="Times New Roman" w:hAnsi="Times New Roman" w:cs="Times New Roman"/>
                  <w:sz w:val="24"/>
                  <w:szCs w:val="24"/>
                </w:rPr>
                <w:delText xml:space="preserve">, dan mengamati sebuah masalah yang diperoleh ataupun diciptakan dari pengamatan, pengalaman, komunikasi, dan sebagainya. </w:delText>
              </w:r>
              <w:r w:rsidRPr="00A16D9B" w:rsidDel="00A116FB">
                <w:rPr>
                  <w:rFonts w:ascii="Times New Roman" w:hAnsi="Times New Roman" w:cs="Times New Roman"/>
                  <w:b/>
                  <w:sz w:val="24"/>
                  <w:szCs w:val="24"/>
                  <w:vertAlign w:val="superscript"/>
                </w:rPr>
                <w:delText>2</w:delText>
              </w:r>
            </w:del>
          </w:p>
          <w:p w:rsidR="008C2877" w:rsidRPr="00A16D9B" w:rsidDel="00A116FB" w:rsidRDefault="008C2877" w:rsidP="0062003E">
            <w:pPr>
              <w:spacing w:line="312" w:lineRule="auto"/>
              <w:jc w:val="both"/>
              <w:rPr>
                <w:del w:id="20" w:author="vuza" w:date="2020-09-08T10:45:00Z"/>
                <w:rFonts w:ascii="Times New Roman" w:hAnsi="Times New Roman" w:cs="Times New Roman"/>
                <w:sz w:val="24"/>
                <w:szCs w:val="24"/>
              </w:rPr>
            </w:pPr>
          </w:p>
          <w:p w:rsidR="008C2877" w:rsidRPr="00A16D9B" w:rsidDel="00A116FB" w:rsidRDefault="008C2877" w:rsidP="0062003E">
            <w:pPr>
              <w:spacing w:line="312" w:lineRule="auto"/>
              <w:jc w:val="both"/>
              <w:rPr>
                <w:del w:id="21" w:author="vuza" w:date="2020-09-08T10:46:00Z"/>
                <w:rFonts w:ascii="Times New Roman" w:hAnsi="Times New Roman" w:cs="Times New Roman"/>
                <w:sz w:val="24"/>
                <w:szCs w:val="24"/>
              </w:rPr>
            </w:pPr>
            <w:del w:id="22" w:author="vuza" w:date="2020-09-08T10:45:00Z">
              <w:r w:rsidRPr="00A16D9B" w:rsidDel="00A116FB">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A116FB">
                <w:rPr>
                  <w:rFonts w:ascii="Times New Roman" w:hAnsi="Times New Roman" w:cs="Times New Roman"/>
                  <w:b/>
                  <w:sz w:val="24"/>
                  <w:szCs w:val="24"/>
                  <w:vertAlign w:val="superscript"/>
                </w:rPr>
                <w:delText>3</w:delText>
              </w:r>
            </w:del>
          </w:p>
          <w:p w:rsidR="008C2877" w:rsidRPr="00A16D9B" w:rsidDel="00A116FB" w:rsidRDefault="008C2877" w:rsidP="0062003E">
            <w:pPr>
              <w:spacing w:line="312" w:lineRule="auto"/>
              <w:jc w:val="both"/>
              <w:rPr>
                <w:del w:id="23" w:author="vuza" w:date="2020-09-08T10:46:00Z"/>
                <w:rFonts w:ascii="Times New Roman" w:hAnsi="Times New Roman" w:cs="Times New Roman"/>
                <w:sz w:val="24"/>
                <w:szCs w:val="24"/>
              </w:rPr>
            </w:pPr>
          </w:p>
          <w:p w:rsidR="00A116FB" w:rsidRDefault="00A116FB" w:rsidP="0062003E">
            <w:pPr>
              <w:spacing w:line="312" w:lineRule="auto"/>
              <w:jc w:val="both"/>
              <w:rPr>
                <w:ins w:id="24" w:author="vuza" w:date="2020-09-08T10:46:00Z"/>
                <w:rFonts w:ascii="Times New Roman" w:hAnsi="Times New Roman" w:cs="Times New Roman"/>
                <w:sz w:val="24"/>
                <w:szCs w:val="24"/>
              </w:rPr>
            </w:pPr>
          </w:p>
          <w:p w:rsidR="008C2877" w:rsidRPr="00A16D9B" w:rsidDel="00A116FB" w:rsidRDefault="008C2877" w:rsidP="0062003E">
            <w:pPr>
              <w:spacing w:line="312" w:lineRule="auto"/>
              <w:jc w:val="both"/>
              <w:rPr>
                <w:del w:id="25" w:author="vuza" w:date="2020-09-08T10:47:00Z"/>
                <w:rFonts w:ascii="Times New Roman" w:hAnsi="Times New Roman" w:cs="Times New Roman"/>
                <w:sz w:val="24"/>
                <w:szCs w:val="24"/>
              </w:rPr>
            </w:pPr>
            <w:del w:id="26" w:author="vuza" w:date="2020-09-08T10:47:00Z">
              <w:r w:rsidRPr="00A16D9B" w:rsidDel="00A116FB">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A116FB">
                <w:rPr>
                  <w:rFonts w:ascii="Times New Roman" w:hAnsi="Times New Roman" w:cs="Times New Roman"/>
                  <w:b/>
                  <w:sz w:val="24"/>
                  <w:szCs w:val="24"/>
                  <w:vertAlign w:val="superscript"/>
                </w:rPr>
                <w:delText>4</w:delText>
              </w:r>
            </w:del>
          </w:p>
          <w:p w:rsidR="008C2877" w:rsidRPr="00A16D9B" w:rsidDel="00A116FB" w:rsidRDefault="008C2877" w:rsidP="0062003E">
            <w:pPr>
              <w:spacing w:line="312" w:lineRule="auto"/>
              <w:jc w:val="both"/>
              <w:rPr>
                <w:del w:id="27" w:author="vuza" w:date="2020-09-08T10:46:00Z"/>
                <w:rFonts w:ascii="Times New Roman" w:hAnsi="Times New Roman" w:cs="Times New Roman"/>
                <w:sz w:val="24"/>
                <w:szCs w:val="24"/>
              </w:rPr>
            </w:pPr>
          </w:p>
          <w:p w:rsidR="00A116FB" w:rsidRPr="00A16D9B" w:rsidRDefault="008C2877" w:rsidP="0062003E">
            <w:pPr>
              <w:spacing w:line="312" w:lineRule="auto"/>
              <w:jc w:val="both"/>
              <w:rPr>
                <w:rFonts w:ascii="Times New Roman" w:hAnsi="Times New Roman" w:cs="Times New Roman"/>
                <w:sz w:val="24"/>
                <w:szCs w:val="24"/>
              </w:rPr>
            </w:pPr>
            <w:del w:id="28" w:author="vuza" w:date="2020-09-08T10:46:00Z">
              <w:r w:rsidRPr="00A16D9B" w:rsidDel="00A116FB">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A116FB">
                <w:rPr>
                  <w:rFonts w:ascii="Times New Roman" w:hAnsi="Times New Roman" w:cs="Times New Roman"/>
                  <w:b/>
                  <w:sz w:val="24"/>
                  <w:szCs w:val="24"/>
                  <w:vertAlign w:val="superscript"/>
                </w:rPr>
                <w:delText>5</w:delText>
              </w:r>
            </w:del>
            <w:ins w:id="29" w:author="vuza" w:date="2020-09-08T10:47:00Z">
              <w:r w:rsidR="00A116FB"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00A116FB" w:rsidRPr="00A16D9B">
                <w:rPr>
                  <w:rFonts w:ascii="Times New Roman" w:hAnsi="Times New Roman" w:cs="Times New Roman"/>
                  <w:b/>
                  <w:sz w:val="24"/>
                  <w:szCs w:val="24"/>
                  <w:vertAlign w:val="superscript"/>
                </w:rPr>
                <w:t>4</w:t>
              </w:r>
            </w:ins>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DCA" w:rsidRDefault="009F3DCA" w:rsidP="00D80F46">
      <w:r>
        <w:separator/>
      </w:r>
    </w:p>
  </w:endnote>
  <w:endnote w:type="continuationSeparator" w:id="0">
    <w:p w:rsidR="009F3DCA" w:rsidRDefault="009F3DC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DCA" w:rsidRDefault="009F3DCA" w:rsidP="00D80F46">
      <w:r>
        <w:separator/>
      </w:r>
    </w:p>
  </w:footnote>
  <w:footnote w:type="continuationSeparator" w:id="0">
    <w:p w:rsidR="009F3DCA" w:rsidRDefault="009F3DCA"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uza">
    <w15:presenceInfo w15:providerId="None" w15:userId="vu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0C74CD"/>
    <w:rsid w:val="0012251A"/>
    <w:rsid w:val="00184E03"/>
    <w:rsid w:val="002D5B47"/>
    <w:rsid w:val="0042167F"/>
    <w:rsid w:val="004F5D73"/>
    <w:rsid w:val="0052028E"/>
    <w:rsid w:val="00636810"/>
    <w:rsid w:val="00771E9D"/>
    <w:rsid w:val="00854F52"/>
    <w:rsid w:val="008C2877"/>
    <w:rsid w:val="008D1AF7"/>
    <w:rsid w:val="00924DF5"/>
    <w:rsid w:val="009F3DCA"/>
    <w:rsid w:val="00A116FB"/>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B257"/>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vuza</cp:lastModifiedBy>
  <cp:revision>9</cp:revision>
  <dcterms:created xsi:type="dcterms:W3CDTF">2019-10-18T19:52:00Z</dcterms:created>
  <dcterms:modified xsi:type="dcterms:W3CDTF">2020-09-08T04:04:00Z</dcterms:modified>
</cp:coreProperties>
</file>