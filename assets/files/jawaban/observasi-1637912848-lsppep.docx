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BF1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864EF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C8F4F1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0DAE408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86AA7D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EB7133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0691E4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EE405BD" wp14:editId="3CBD261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D9A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09963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797DADE" w14:textId="79B75EA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ins w:id="0" w:author="Fitria Nugrahani" w:date="2021-11-26T14:33:00Z">
        <w:r w:rsidR="00253D6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" w:author="Fitria Nugrahani" w:date="2021-11-26T14:33:00Z">
        <w:r w:rsidRPr="00C50A1E" w:rsidDel="00253D6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2" w:author="Fitria Nugrahani" w:date="2021-11-26T14:33:00Z">
        <w:r w:rsidRPr="00C50A1E" w:rsidDel="00253D6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B42D20" w14:textId="5A04C3E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3" w:author="Fitria Nugrahani" w:date="2021-11-26T14:34:00Z">
        <w:r w:rsidR="00253D6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" w:author="Fitria Nugrahani" w:date="2021-11-26T14:34:00Z">
        <w:r w:rsidRPr="00C50A1E" w:rsidDel="00253D6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" w:author="Fitria Nugrahani" w:date="2021-11-26T14:34:00Z">
        <w:r w:rsidR="00253D67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6" w:author="Fitria Nugrahani" w:date="2021-11-26T14:34:00Z">
        <w:r w:rsidRPr="00C50A1E" w:rsidDel="00253D67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7" w:author="Fitria Nugrahani" w:date="2021-11-26T14:34:00Z">
        <w:r w:rsidR="00253D6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</w:t>
      </w:r>
      <w:ins w:id="8" w:author="Fitria Nugrahani" w:date="2021-11-26T14:35:00Z">
        <w:r w:rsidR="00253D67">
          <w:rPr>
            <w:rFonts w:ascii="Times New Roman" w:eastAsia="Times New Roman" w:hAnsi="Times New Roman" w:cs="Times New Roman"/>
            <w:sz w:val="24"/>
            <w:szCs w:val="24"/>
          </w:rPr>
          <w:t>u</w:t>
        </w:r>
      </w:ins>
      <w:proofErr w:type="spellEnd"/>
      <w:del w:id="9" w:author="Fitria Nugrahani" w:date="2021-11-26T14:35:00Z">
        <w:r w:rsidRPr="00C50A1E" w:rsidDel="00253D67">
          <w:rPr>
            <w:rFonts w:ascii="Times New Roman" w:eastAsia="Times New Roman" w:hAnsi="Times New Roman" w:cs="Times New Roman"/>
            <w:sz w:val="24"/>
            <w:szCs w:val="24"/>
          </w:rPr>
          <w:delText>u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3E5A1" w14:textId="55FF6F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0" w:author="Fitria Nugrahani" w:date="2021-11-26T14:35:00Z">
        <w:r w:rsidRPr="00C50A1E" w:rsidDel="00253D67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Fitria Nugrahani" w:date="2021-11-26T14:35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  <w:proofErr w:type="spellEnd"/>
        <w:r w:rsidR="001913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2" w:author="Fitria Nugrahani" w:date="2021-11-26T14:36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13" w:author="Fitria Nugrahani" w:date="2021-11-26T14:35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" w:author="Fitria Nugrahani" w:date="2021-11-26T14:35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 xml:space="preserve"> ternyata </w:delText>
        </w:r>
      </w:del>
      <w:proofErr w:type="spellStart"/>
      <w:ins w:id="15" w:author="Fitria Nugrahani" w:date="2021-11-26T14:36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16" w:author="Fitria Nugrahani" w:date="2021-11-26T14:36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ins w:id="17" w:author="Fitria Nugrahani" w:date="2021-11-26T14:36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>idak</w:t>
        </w:r>
      </w:ins>
      <w:proofErr w:type="spellEnd"/>
      <w:del w:id="18" w:author="Fitria Nugrahani" w:date="2021-11-26T14:36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ins w:id="19" w:author="Fitria Nugrahani" w:date="2021-11-26T14:36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139C">
          <w:rPr>
            <w:rFonts w:ascii="Times New Roman" w:eastAsia="Times New Roman" w:hAnsi="Times New Roman" w:cs="Times New Roman"/>
            <w:sz w:val="24"/>
            <w:szCs w:val="24"/>
          </w:rPr>
          <w:t>hati</w:t>
        </w:r>
      </w:ins>
      <w:proofErr w:type="spellEnd"/>
      <w:del w:id="20" w:author="Fitria Nugrahani" w:date="2021-11-26T14:36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 xml:space="preserve"> hatimu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1" w:author="Fitria Nugrahani" w:date="2021-11-26T14:36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>pun perilaku kita yang lain. S</w:delText>
        </w:r>
      </w:del>
      <w:proofErr w:type="spellStart"/>
      <w:ins w:id="22" w:author="Fitria Nugrahani" w:date="2021-11-26T14:36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1913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139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Fitria Nugrahani" w:date="2021-11-26T14:37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Fitria Nugrahani" w:date="2021-11-26T14:37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FD07BC" w14:textId="712326A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5" w:author="Fitria Nugrahani" w:date="2021-11-26T14:37:00Z">
        <w:r w:rsidR="0019139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1EA49F" w14:textId="0385393B" w:rsidR="00927764" w:rsidDel="00274A31" w:rsidRDefault="00927764" w:rsidP="00927764">
      <w:pPr>
        <w:shd w:val="clear" w:color="auto" w:fill="F5F5F5"/>
        <w:spacing w:after="375"/>
        <w:rPr>
          <w:del w:id="26" w:author="Fitria Nugrahani" w:date="2021-11-26T14:4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ins w:id="27" w:author="Fitria Nugrahani" w:date="2021-11-26T14:37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>kala</w:t>
        </w:r>
      </w:ins>
      <w:del w:id="28" w:author="Fitria Nugrahani" w:date="2021-11-26T14:37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>saat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Fitria Nugrahani" w:date="2021-11-26T14:38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>nyaris melebihi makan berat</w:delText>
        </w:r>
      </w:del>
      <w:proofErr w:type="spellStart"/>
      <w:ins w:id="30" w:author="Fitria Nugrahani" w:date="2021-11-26T14:38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>jangan</w:t>
        </w:r>
        <w:proofErr w:type="spellEnd"/>
        <w:r w:rsidR="001913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139C">
          <w:rPr>
            <w:rFonts w:ascii="Times New Roman" w:eastAsia="Times New Roman" w:hAnsi="Times New Roman" w:cs="Times New Roman"/>
            <w:sz w:val="24"/>
            <w:szCs w:val="24"/>
          </w:rPr>
          <w:t>ditanya</w:t>
        </w:r>
        <w:proofErr w:type="spellEnd"/>
        <w:r w:rsidR="0019139C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31" w:author="Fitria Nugrahani" w:date="2021-11-26T14:38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28F13186" w14:textId="77777777" w:rsidR="00274A31" w:rsidRPr="00C50A1E" w:rsidRDefault="00274A31" w:rsidP="00927764">
      <w:pPr>
        <w:shd w:val="clear" w:color="auto" w:fill="F5F5F5"/>
        <w:spacing w:after="375"/>
        <w:rPr>
          <w:ins w:id="32" w:author="Fitria Nugrahani" w:date="2021-11-26T14:41:00Z"/>
          <w:rFonts w:ascii="Times New Roman" w:eastAsia="Times New Roman" w:hAnsi="Times New Roman" w:cs="Times New Roman"/>
          <w:sz w:val="24"/>
          <w:szCs w:val="24"/>
        </w:rPr>
      </w:pPr>
    </w:p>
    <w:p w14:paraId="779E1BC2" w14:textId="575606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Fitria Nugrahani" w:date="2021-11-26T14:38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4" w:author="Fitria Nugrahani" w:date="2021-11-26T14:38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19139C">
          <w:rPr>
            <w:rFonts w:ascii="Times New Roman" w:eastAsia="Times New Roman" w:hAnsi="Times New Roman" w:cs="Times New Roman"/>
            <w:sz w:val="24"/>
            <w:szCs w:val="24"/>
          </w:rPr>
          <w:t>harusnya</w:t>
        </w:r>
      </w:ins>
      <w:proofErr w:type="spellEnd"/>
      <w:del w:id="35" w:author="Fitria Nugrahani" w:date="2021-11-26T14:38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36" w:author="Fitria Nugrahani" w:date="2021-11-26T14:38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79BE3EE" w14:textId="46D0DFB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Fitria Nugrahani" w:date="2021-11-26T14:39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38" w:author="Fitria Nugrahani" w:date="2021-11-26T14:39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19139C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Fitria Nugrahani" w:date="2021-11-26T14:39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ins w:id="40" w:author="Fitria Nugrahani" w:date="2021-11-26T14:39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proofErr w:type="spellEnd"/>
        <w:r w:rsidR="0019139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83DE15" w14:textId="6C5E8215" w:rsidR="00927764" w:rsidRPr="00C50A1E" w:rsidDel="0019139C" w:rsidRDefault="00927764" w:rsidP="00927764">
      <w:pPr>
        <w:shd w:val="clear" w:color="auto" w:fill="F5F5F5"/>
        <w:spacing w:after="375"/>
        <w:rPr>
          <w:del w:id="41" w:author="Fitria Nugrahani" w:date="2021-11-26T14:4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2" w:author="Fitria Nugrahani" w:date="2021-11-26T14:39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proofErr w:type="spellStart"/>
      <w:ins w:id="43" w:author="Fitria Nugrahani" w:date="2021-11-26T14:39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17EB7D16" w14:textId="49F53F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44" w:author="Fitria Nugrahani" w:date="2021-11-26T14:40:00Z">
        <w:r w:rsidR="0019139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5" w:author="Fitria Nugrahani" w:date="2021-11-26T14:40:00Z">
        <w:r w:rsidRPr="00C50A1E" w:rsidDel="0019139C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402A63FA" w14:textId="7D70645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46" w:author="Fitria Nugrahani" w:date="2021-11-26T14:40:00Z">
        <w:r w:rsidRPr="00C50A1E" w:rsidDel="00274A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</w:delText>
        </w:r>
      </w:del>
      <w:proofErr w:type="spellStart"/>
      <w:ins w:id="47" w:author="Fitria Nugrahani" w:date="2021-11-26T14:40:00Z">
        <w:r w:rsidR="00274A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Alasan</w:t>
        </w:r>
        <w:proofErr w:type="spellEnd"/>
        <w:r w:rsidR="00274A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274A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Sebenarnya</w:t>
        </w:r>
        <w:proofErr w:type="spellEnd"/>
        <w:r w:rsidR="00274A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,</w:t>
        </w:r>
      </w:ins>
      <w:del w:id="48" w:author="Fitria Nugrahani" w:date="2021-11-26T14:40:00Z">
        <w:r w:rsidRPr="00C50A1E" w:rsidDel="00274A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49" w:author="Fitria Nugrahani" w:date="2021-11-26T14:41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 xml:space="preserve"> tentu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50" w:author="Fitria Nugrahani" w:date="2021-11-26T14:41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1" w:author="Fitria Nugrahani" w:date="2021-11-26T14:41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 xml:space="preserve"> Y</w:t>
        </w:r>
      </w:ins>
      <w:del w:id="52" w:author="Fitria Nugrahani" w:date="2021-11-26T14:41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 xml:space="preserve"> Ruangan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ins w:id="53" w:author="Fitria Nugrahani" w:date="2021-11-26T14:41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4A31">
          <w:rPr>
            <w:rFonts w:ascii="Times New Roman" w:eastAsia="Times New Roman" w:hAnsi="Times New Roman" w:cs="Times New Roman"/>
            <w:sz w:val="24"/>
            <w:szCs w:val="24"/>
          </w:rPr>
          <w:t>tentunya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A34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BAD1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153636" w14:textId="4099164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54" w:author="Fitria Nugrahani" w:date="2021-11-26T14:42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  <w:proofErr w:type="spellStart"/>
        <w:r w:rsidR="00274A31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274A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4A31">
          <w:rPr>
            <w:rFonts w:ascii="Times New Roman" w:eastAsia="Times New Roman" w:hAnsi="Times New Roman" w:cs="Times New Roman"/>
            <w:sz w:val="24"/>
            <w:szCs w:val="24"/>
          </w:rPr>
          <w:t>mah</w:t>
        </w:r>
        <w:proofErr w:type="spellEnd"/>
        <w:r w:rsidR="00274A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4A31">
          <w:rPr>
            <w:rFonts w:ascii="Times New Roman" w:eastAsia="Times New Roman" w:hAnsi="Times New Roman" w:cs="Times New Roman"/>
            <w:sz w:val="24"/>
            <w:szCs w:val="24"/>
          </w:rPr>
          <w:t>urusan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5" w:author="Fitria Nugrahani" w:date="2021-11-26T14:42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6" w:author="Fitria Nugrahani" w:date="2021-11-26T14:42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04CD94DB" w14:textId="6468FD86" w:rsidR="00927764" w:rsidRPr="00274A3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del w:id="57" w:author="Fitria Nugrahani" w:date="2021-11-26T14:43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>, kata dia </w:delText>
        </w:r>
        <w:r w:rsidRPr="00274A31" w:rsidDel="00274A31">
          <w:rPr>
            <w:rFonts w:ascii="Times New Roman" w:eastAsia="Times New Roman" w:hAnsi="Times New Roman" w:cs="Times New Roman"/>
            <w:sz w:val="24"/>
            <w:szCs w:val="24"/>
            <w:rPrChange w:id="58" w:author="Fitria Nugrahani" w:date="2021-11-26T14:43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gitu khan</w:delText>
        </w:r>
      </w:del>
      <w:r w:rsidRPr="00274A31">
        <w:rPr>
          <w:rFonts w:ascii="Times New Roman" w:eastAsia="Times New Roman" w:hAnsi="Times New Roman" w:cs="Times New Roman"/>
          <w:sz w:val="24"/>
          <w:szCs w:val="24"/>
          <w:rPrChange w:id="59" w:author="Fitria Nugrahani" w:date="2021-11-26T14:4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5DD443F0" w14:textId="00215FA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0" w:author="Fitria Nugrahani" w:date="2021-11-26T14:43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</w:ins>
      <w:proofErr w:type="spellEnd"/>
      <w:del w:id="61" w:author="Fitria Nugrahani" w:date="2021-11-26T14:43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62" w:author="Fitria Nugrahani" w:date="2021-11-26T14:44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>lebih suka</w:delText>
        </w:r>
      </w:del>
      <w:proofErr w:type="spellStart"/>
      <w:ins w:id="63" w:author="Fitria Nugrahani" w:date="2021-11-26T14:44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ins w:id="64" w:author="Fitria Nugrahani" w:date="2021-11-26T14:44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5" w:author="Fitria Nugrahani" w:date="2021-11-26T14:44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 xml:space="preserve">-kaum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ins w:id="66" w:author="Fitria Nugrahani" w:date="2021-11-26T14:44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del w:id="67" w:author="Fitria Nugrahani" w:date="2021-11-26T14:44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>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68" w:author="Fitria Nugrahani" w:date="2021-11-26T14:44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9" w:author="Fitria Nugrahani" w:date="2021-11-26T14:44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 xml:space="preserve"> dan 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del w:id="70" w:author="Fitria Nugrahani" w:date="2021-11-26T14:44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proofErr w:type="spellStart"/>
      <w:ins w:id="71" w:author="Fitria Nugrahani" w:date="2021-11-26T14:44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>so</w:t>
        </w:r>
      </w:ins>
      <w:ins w:id="72" w:author="Fitria Nugrahani" w:date="2021-11-26T14:45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ins w:id="73" w:author="Fitria Nugrahani" w:date="2021-11-26T14:44:00Z">
        <w:r w:rsidR="00274A31">
          <w:rPr>
            <w:rFonts w:ascii="Times New Roman" w:eastAsia="Times New Roman" w:hAnsi="Times New Roman" w:cs="Times New Roman"/>
            <w:sz w:val="24"/>
            <w:szCs w:val="24"/>
          </w:rPr>
          <w:t>ial</w:t>
        </w:r>
        <w:proofErr w:type="spellEnd"/>
        <w:r w:rsidR="00274A3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4" w:author="Fitria Nugrahani" w:date="2021-11-26T14:44:00Z">
        <w:r w:rsidRPr="00C50A1E" w:rsidDel="00274A3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74A31">
        <w:rPr>
          <w:rFonts w:ascii="Times New Roman" w:eastAsia="Times New Roman" w:hAnsi="Times New Roman" w:cs="Times New Roman"/>
          <w:i/>
          <w:iCs/>
          <w:sz w:val="24"/>
          <w:szCs w:val="24"/>
          <w:rPrChange w:id="75" w:author="Fitria Nugrahani" w:date="2021-11-26T14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3F38BD" w14:textId="692A55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A31">
        <w:rPr>
          <w:rFonts w:ascii="Times New Roman" w:eastAsia="Times New Roman" w:hAnsi="Times New Roman" w:cs="Times New Roman"/>
          <w:i/>
          <w:iCs/>
          <w:sz w:val="24"/>
          <w:szCs w:val="24"/>
          <w:rPrChange w:id="76" w:author="Fitria Nugrahani" w:date="2021-11-26T14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77" w:author="Fitria Nugrahani" w:date="2021-11-26T14:45:00Z">
        <w:r w:rsidR="00371CE2">
          <w:rPr>
            <w:rFonts w:ascii="Times New Roman" w:eastAsia="Times New Roman" w:hAnsi="Times New Roman" w:cs="Times New Roman"/>
            <w:sz w:val="24"/>
            <w:szCs w:val="24"/>
          </w:rPr>
          <w:t>Malahan</w:t>
        </w:r>
        <w:proofErr w:type="spellEnd"/>
        <w:r w:rsidR="00371C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78" w:author="Fitria Nugrahani" w:date="2021-11-26T14:46:00Z">
        <w:r w:rsidR="00371CE2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79" w:author="Fitria Nugrahani" w:date="2021-11-26T14:45:00Z">
        <w:r w:rsidDel="00371CE2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80" w:author="Fitria Nugrahani" w:date="2021-11-26T14:46:00Z">
        <w:r w:rsidR="00371CE2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81" w:author="Fitria Nugrahani" w:date="2021-11-26T14:46:00Z">
        <w:r w:rsidRPr="00C50A1E" w:rsidDel="00371CE2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</w:p>
    <w:p w14:paraId="1B706961" w14:textId="6F0A3D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82" w:author="Fitria Nugrahani" w:date="2021-11-26T14:46:00Z">
        <w:r w:rsidRPr="00C50A1E" w:rsidDel="00371CE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3" w:author="Fitria Nugrahani" w:date="2021-11-26T14:46:00Z">
        <w:r w:rsidR="00371CE2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84" w:author="Fitria Nugrahani" w:date="2021-11-26T14:46:00Z">
        <w:r w:rsidRPr="00C50A1E" w:rsidDel="00371CE2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8762FD" w14:textId="3839FD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85" w:author="Fitria Nugrahani" w:date="2021-11-26T14:46:00Z">
        <w:r w:rsidR="00371CE2">
          <w:rPr>
            <w:rFonts w:ascii="Times New Roman" w:eastAsia="Times New Roman" w:hAnsi="Times New Roman" w:cs="Times New Roman"/>
            <w:sz w:val="24"/>
            <w:szCs w:val="24"/>
          </w:rPr>
          <w:t>aHaHa</w:t>
        </w:r>
      </w:ins>
      <w:ins w:id="86" w:author="Fitria Nugrahani" w:date="2021-11-26T14:47:00Z">
        <w:r w:rsidR="00371CE2">
          <w:rPr>
            <w:rFonts w:ascii="Times New Roman" w:eastAsia="Times New Roman" w:hAnsi="Times New Roman" w:cs="Times New Roman"/>
            <w:sz w:val="24"/>
            <w:szCs w:val="24"/>
          </w:rPr>
          <w:t>Ha</w:t>
        </w:r>
      </w:ins>
      <w:proofErr w:type="spellEnd"/>
      <w:del w:id="87" w:author="Fitria Nugrahani" w:date="2021-11-26T14:46:00Z">
        <w:r w:rsidRPr="00C50A1E" w:rsidDel="00371CE2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ED58F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27A68B3" w14:textId="77777777" w:rsidR="00927764" w:rsidRPr="00C50A1E" w:rsidRDefault="00927764" w:rsidP="00927764"/>
    <w:p w14:paraId="3D0F6F9F" w14:textId="77777777" w:rsidR="00927764" w:rsidRPr="005A045A" w:rsidRDefault="00927764" w:rsidP="00927764">
      <w:pPr>
        <w:rPr>
          <w:i/>
        </w:rPr>
      </w:pPr>
    </w:p>
    <w:p w14:paraId="143A036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0A040D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9C15" w14:textId="77777777" w:rsidR="008640D9" w:rsidRDefault="008640D9">
      <w:r>
        <w:separator/>
      </w:r>
    </w:p>
  </w:endnote>
  <w:endnote w:type="continuationSeparator" w:id="0">
    <w:p w14:paraId="7A801597" w14:textId="77777777" w:rsidR="008640D9" w:rsidRDefault="0086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EBA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15A0224" w14:textId="77777777" w:rsidR="00941E77" w:rsidRDefault="008640D9">
    <w:pPr>
      <w:pStyle w:val="Footer"/>
    </w:pPr>
  </w:p>
  <w:p w14:paraId="0510F9D2" w14:textId="77777777" w:rsidR="00941E77" w:rsidRDefault="00864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E764F" w14:textId="77777777" w:rsidR="008640D9" w:rsidRDefault="008640D9">
      <w:r>
        <w:separator/>
      </w:r>
    </w:p>
  </w:footnote>
  <w:footnote w:type="continuationSeparator" w:id="0">
    <w:p w14:paraId="484161C3" w14:textId="77777777" w:rsidR="008640D9" w:rsidRDefault="00864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tria Nugrahani">
    <w15:presenceInfo w15:providerId="Windows Live" w15:userId="f2cb6cb815568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9139C"/>
    <w:rsid w:val="002318A3"/>
    <w:rsid w:val="00253D67"/>
    <w:rsid w:val="00274A31"/>
    <w:rsid w:val="00371CE2"/>
    <w:rsid w:val="0042167F"/>
    <w:rsid w:val="008640D9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0BD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25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Fitria Nugrahani</cp:lastModifiedBy>
  <cp:revision>4</cp:revision>
  <dcterms:created xsi:type="dcterms:W3CDTF">2020-08-26T21:16:00Z</dcterms:created>
  <dcterms:modified xsi:type="dcterms:W3CDTF">2021-11-26T07:47:00Z</dcterms:modified>
</cp:coreProperties>
</file>