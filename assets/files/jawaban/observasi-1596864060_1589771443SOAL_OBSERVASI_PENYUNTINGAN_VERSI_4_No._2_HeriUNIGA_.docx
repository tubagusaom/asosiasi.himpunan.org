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872F06">
        <w:tc>
          <w:tcPr>
            <w:tcW w:w="8883"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w:t>
            </w:r>
            <w:commentRangeStart w:id="0"/>
            <w:r w:rsidRPr="00A16D9B">
              <w:rPr>
                <w:rFonts w:ascii="Times New Roman" w:hAnsi="Times New Roman" w:cs="Times New Roman"/>
                <w:sz w:val="24"/>
                <w:szCs w:val="24"/>
              </w:rPr>
              <w:t>Michael Scriven dan Richard Paul (1987)</w:t>
            </w:r>
            <w:commentRangeEnd w:id="0"/>
            <w:r w:rsidR="00872F06">
              <w:rPr>
                <w:rStyle w:val="CommentReference"/>
                <w:lang w:val="en-US"/>
              </w:rPr>
              <w:commentReference w:id="0"/>
            </w:r>
            <w:r w:rsidRPr="00A16D9B">
              <w:rPr>
                <w:rFonts w:ascii="Times New Roman" w:hAnsi="Times New Roman" w:cs="Times New Roman"/>
                <w:sz w:val="24"/>
                <w:szCs w:val="24"/>
              </w:rPr>
              <w:t xml:space="preserve">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w:t>
            </w:r>
            <w:commentRangeStart w:id="1"/>
            <w:r w:rsidRPr="00A16D9B">
              <w:rPr>
                <w:rFonts w:ascii="Times New Roman" w:hAnsi="Times New Roman" w:cs="Times New Roman"/>
                <w:sz w:val="24"/>
                <w:szCs w:val="24"/>
              </w:rPr>
              <w:t xml:space="preserve">(deforatasi), </w:t>
            </w:r>
            <w:commentRangeEnd w:id="1"/>
            <w:r w:rsidR="00872F06">
              <w:rPr>
                <w:rStyle w:val="CommentReference"/>
                <w:lang w:val="en-US"/>
              </w:rPr>
              <w:commentReference w:id="1"/>
            </w:r>
            <w:r w:rsidRPr="00A16D9B">
              <w:rPr>
                <w:rFonts w:ascii="Times New Roman" w:hAnsi="Times New Roman" w:cs="Times New Roman"/>
                <w:sz w:val="24"/>
                <w:szCs w:val="24"/>
              </w:rPr>
              <w:t xml:space="preserve">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872F06" w:rsidRDefault="00872F06" w:rsidP="00872F06">
      <w:pPr>
        <w:spacing w:line="312" w:lineRule="auto"/>
        <w:jc w:val="both"/>
        <w:rPr>
          <w:ins w:id="2" w:author="lenovo" w:date="2020-08-08T12:22:00Z"/>
          <w:rFonts w:ascii="Times New Roman" w:hAnsi="Times New Roman" w:cs="Times New Roman"/>
          <w:b/>
          <w:sz w:val="24"/>
          <w:szCs w:val="24"/>
          <w:vertAlign w:val="superscript"/>
        </w:rPr>
      </w:pPr>
      <w:proofErr w:type="spellStart"/>
      <w:proofErr w:type="gramStart"/>
      <w:ins w:id="3" w:author="lenovo" w:date="2020-08-08T12:22:00Z">
        <w:r w:rsidRPr="00A16D9B">
          <w:rPr>
            <w:rFonts w:ascii="Times New Roman" w:hAnsi="Times New Roman" w:cs="Times New Roman"/>
            <w:sz w:val="24"/>
            <w:szCs w:val="24"/>
          </w:rPr>
          <w:lastRenderedPageBreak/>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dapat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didefinisikan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kapasitas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merespons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lalu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proofErr w:type="gramStart"/>
        <w:r w:rsidRPr="00A16D9B">
          <w:rPr>
            <w:rFonts w:ascii="Times New Roman" w:hAnsi="Times New Roman" w:cs="Times New Roman"/>
            <w:sz w:val="24"/>
            <w:szCs w:val="24"/>
          </w:rPr>
          <w:t xml:space="preserve">Ada </w:t>
        </w:r>
        <w:proofErr w:type="spellStart"/>
        <w:r w:rsidRPr="00A16D9B">
          <w:rPr>
            <w:rFonts w:ascii="Times New Roman" w:hAnsi="Times New Roman" w:cs="Times New Roman"/>
            <w:sz w:val="24"/>
            <w:szCs w:val="24"/>
          </w:rPr>
          <w:t>beberapa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definisi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diungkapkan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ahli</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commentRangeStart w:id="4"/>
        <w:r w:rsidRPr="00A16D9B">
          <w:rPr>
            <w:rFonts w:ascii="Times New Roman" w:hAnsi="Times New Roman" w:cs="Times New Roman"/>
            <w:sz w:val="24"/>
            <w:szCs w:val="24"/>
          </w:rPr>
          <w:t xml:space="preserve">Michael </w:t>
        </w:r>
        <w:proofErr w:type="spellStart"/>
        <w:r w:rsidRPr="00A16D9B">
          <w:rPr>
            <w:rFonts w:ascii="Times New Roman" w:hAnsi="Times New Roman" w:cs="Times New Roman"/>
            <w:sz w:val="24"/>
            <w:szCs w:val="24"/>
          </w:rPr>
          <w:t>Scriven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Richard Paul (1987)</w:t>
        </w:r>
        <w:commentRangeEnd w:id="4"/>
        <w:r>
          <w:rPr>
            <w:rStyle w:val="CommentReference"/>
          </w:rPr>
          <w:commentReference w:id="4"/>
        </w:r>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menjelaskan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melibatkan</w:t>
        </w:r>
        <w:proofErr w:type="spellEnd"/>
        <w:r w:rsidRPr="00A16D9B">
          <w:rPr>
            <w:rFonts w:ascii="Times New Roman" w:hAnsi="Times New Roman" w:cs="Times New Roman"/>
            <w:sz w:val="24"/>
            <w:szCs w:val="24"/>
          </w:rPr>
          <w:t xml:space="preserve"> proses yang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penuh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konsep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menerapkan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menganalisis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menyarikan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mengamati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diperoleh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ataupun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diciptakan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pengamatan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pengalaman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komunikasi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sebagainya</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2</w:t>
        </w:r>
      </w:ins>
    </w:p>
    <w:p w:rsidR="00872F06" w:rsidRDefault="00872F06" w:rsidP="00872F06">
      <w:pPr>
        <w:spacing w:line="312" w:lineRule="auto"/>
        <w:jc w:val="both"/>
        <w:rPr>
          <w:ins w:id="5" w:author="lenovo" w:date="2020-08-08T12:22:00Z"/>
          <w:rFonts w:ascii="Times New Roman" w:hAnsi="Times New Roman" w:cs="Times New Roman"/>
          <w:b/>
          <w:sz w:val="24"/>
          <w:szCs w:val="24"/>
          <w:vertAlign w:val="superscript"/>
        </w:rPr>
      </w:pPr>
    </w:p>
    <w:p w:rsidR="00872F06" w:rsidRDefault="00872F06" w:rsidP="00872F06">
      <w:pPr>
        <w:spacing w:line="312" w:lineRule="auto"/>
        <w:jc w:val="both"/>
        <w:rPr>
          <w:ins w:id="6" w:author="lenovo" w:date="2020-08-08T12:24:00Z"/>
          <w:rFonts w:ascii="Times New Roman" w:hAnsi="Times New Roman" w:cs="Times New Roman"/>
          <w:b/>
          <w:sz w:val="24"/>
          <w:szCs w:val="24"/>
          <w:vertAlign w:val="superscript"/>
        </w:rPr>
      </w:pPr>
      <w:proofErr w:type="gramStart"/>
      <w:ins w:id="7" w:author="lenovo" w:date="2020-08-08T12:22:00Z">
        <w:r w:rsidRPr="00A16D9B">
          <w:rPr>
            <w:rFonts w:ascii="Times New Roman" w:hAnsi="Times New Roman" w:cs="Times New Roman"/>
            <w:sz w:val="24"/>
            <w:szCs w:val="24"/>
          </w:rPr>
          <w:t xml:space="preserve">Di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dunia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tulis-menulis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membantu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pengembangan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gagasan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terutama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menghasilkan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ilmiah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riset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tinggi</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1</w:t>
        </w:r>
      </w:ins>
      <w:ins w:id="8" w:author="lenovo" w:date="2020-08-08T12:24:00Z">
        <w:r>
          <w:rPr>
            <w:rFonts w:ascii="Times New Roman" w:hAnsi="Times New Roman" w:cs="Times New Roman"/>
            <w:b/>
            <w:sz w:val="24"/>
            <w:szCs w:val="24"/>
            <w:vertAlign w:val="superscript"/>
          </w:rPr>
          <w:t xml:space="preserve"> </w:t>
        </w:r>
      </w:ins>
    </w:p>
    <w:p w:rsidR="00872F06" w:rsidRDefault="00872F06" w:rsidP="00872F06">
      <w:pPr>
        <w:spacing w:line="312" w:lineRule="auto"/>
        <w:jc w:val="both"/>
        <w:rPr>
          <w:ins w:id="9" w:author="lenovo" w:date="2020-08-08T12:24:00Z"/>
          <w:rFonts w:ascii="Times New Roman" w:hAnsi="Times New Roman" w:cs="Times New Roman"/>
          <w:b/>
          <w:sz w:val="24"/>
          <w:szCs w:val="24"/>
          <w:vertAlign w:val="superscript"/>
        </w:rPr>
      </w:pPr>
    </w:p>
    <w:p w:rsidR="00872F06" w:rsidRDefault="00872F06" w:rsidP="00872F06">
      <w:pPr>
        <w:spacing w:line="312" w:lineRule="auto"/>
        <w:jc w:val="both"/>
        <w:rPr>
          <w:ins w:id="10" w:author="lenovo" w:date="2020-08-08T12:25:00Z"/>
          <w:rFonts w:ascii="Times New Roman" w:hAnsi="Times New Roman" w:cs="Times New Roman"/>
          <w:b/>
          <w:sz w:val="24"/>
          <w:szCs w:val="24"/>
          <w:vertAlign w:val="superscript"/>
        </w:rPr>
      </w:pPr>
      <w:proofErr w:type="spellStart"/>
      <w:proofErr w:type="gramStart"/>
      <w:ins w:id="11" w:author="lenovo" w:date="2020-08-08T12:24:00Z">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kenyataannya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keluarga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kelompok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terkecil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bangsa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banjir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berbagai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bidang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kesehatan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keuangan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kemasyarakatan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kegiatan-kegiatan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remeh</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Artinya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kita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sesuatu</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rumit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respons</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masuk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akal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efektif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menyikapi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hari</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3</w:t>
        </w:r>
      </w:ins>
    </w:p>
    <w:p w:rsidR="00872F06" w:rsidRDefault="00872F06" w:rsidP="00872F06">
      <w:pPr>
        <w:spacing w:line="312" w:lineRule="auto"/>
        <w:jc w:val="both"/>
        <w:rPr>
          <w:ins w:id="12" w:author="lenovo" w:date="2020-08-08T12:25:00Z"/>
          <w:rFonts w:ascii="Times New Roman" w:hAnsi="Times New Roman" w:cs="Times New Roman"/>
          <w:b/>
          <w:sz w:val="24"/>
          <w:szCs w:val="24"/>
          <w:vertAlign w:val="superscript"/>
        </w:rPr>
      </w:pPr>
    </w:p>
    <w:p w:rsidR="00872F06" w:rsidRDefault="00872F06" w:rsidP="00872F06">
      <w:pPr>
        <w:spacing w:line="312" w:lineRule="auto"/>
        <w:jc w:val="both"/>
        <w:rPr>
          <w:ins w:id="13" w:author="lenovo" w:date="2020-08-08T12:25:00Z"/>
          <w:rFonts w:ascii="Times New Roman" w:hAnsi="Times New Roman" w:cs="Times New Roman"/>
          <w:b/>
          <w:sz w:val="24"/>
          <w:szCs w:val="24"/>
          <w:vertAlign w:val="superscript"/>
        </w:rPr>
      </w:pPr>
      <w:proofErr w:type="spellStart"/>
      <w:ins w:id="14" w:author="lenovo" w:date="2020-08-08T12:25:00Z">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penting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berkaitan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dengan</w:t>
        </w:r>
        <w:proofErr w:type="spellEnd"/>
        <w:r w:rsidRPr="00A16D9B">
          <w:rPr>
            <w:rFonts w:ascii="Times New Roman" w:hAnsi="Times New Roman" w:cs="Times New Roman"/>
            <w:sz w:val="24"/>
            <w:szCs w:val="24"/>
          </w:rPr>
          <w:t xml:space="preserve"> proses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melainkan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juga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karier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pekerjaan</w:t>
        </w:r>
        <w:proofErr w:type="spell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memecahkan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analitis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perbandingan-perbandingan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bukti-bukti</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5</w:t>
        </w:r>
      </w:ins>
    </w:p>
    <w:p w:rsidR="00872F06" w:rsidRDefault="00872F06" w:rsidP="00872F06">
      <w:pPr>
        <w:spacing w:line="312" w:lineRule="auto"/>
        <w:jc w:val="both"/>
        <w:rPr>
          <w:ins w:id="15" w:author="lenovo" w:date="2020-08-08T12:25:00Z"/>
          <w:rFonts w:ascii="Times New Roman" w:hAnsi="Times New Roman" w:cs="Times New Roman"/>
          <w:b/>
          <w:sz w:val="24"/>
          <w:szCs w:val="24"/>
          <w:vertAlign w:val="superscript"/>
        </w:rPr>
      </w:pPr>
    </w:p>
    <w:p w:rsidR="00872F06" w:rsidRPr="00A16D9B" w:rsidRDefault="00872F06" w:rsidP="00872F06">
      <w:pPr>
        <w:spacing w:line="312" w:lineRule="auto"/>
        <w:jc w:val="both"/>
        <w:rPr>
          <w:ins w:id="16" w:author="lenovo" w:date="2020-08-08T12:25:00Z"/>
          <w:rFonts w:ascii="Times New Roman" w:hAnsi="Times New Roman" w:cs="Times New Roman"/>
          <w:sz w:val="24"/>
          <w:szCs w:val="24"/>
        </w:rPr>
      </w:pPr>
      <w:proofErr w:type="spellStart"/>
      <w:ins w:id="17" w:author="lenovo" w:date="2020-08-08T12:25:00Z">
        <w:r w:rsidRPr="00A16D9B">
          <w:rPr>
            <w:rFonts w:ascii="Times New Roman" w:hAnsi="Times New Roman" w:cs="Times New Roman"/>
            <w:sz w:val="24"/>
            <w:szCs w:val="24"/>
          </w:rPr>
          <w:t>Jika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terlatih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ia</w:t>
        </w:r>
        <w:proofErr w:type="spellEnd"/>
        <w:proofErr w:type="gramEnd"/>
        <w:r w:rsidRPr="00A16D9B">
          <w:rPr>
            <w:rFonts w:ascii="Times New Roman" w:hAnsi="Times New Roman" w:cs="Times New Roman"/>
            <w:sz w:val="24"/>
            <w:szCs w:val="24"/>
          </w:rPr>
          <w:t xml:space="preserve"> pun </w:t>
        </w:r>
        <w:proofErr w:type="spellStart"/>
        <w:r w:rsidRPr="00A16D9B">
          <w:rPr>
            <w:rFonts w:ascii="Times New Roman" w:hAnsi="Times New Roman" w:cs="Times New Roman"/>
            <w:sz w:val="24"/>
            <w:szCs w:val="24"/>
          </w:rPr>
          <w: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persoalan-persoalan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kompleks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menemukan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solusi</w:t>
        </w:r>
        <w:proofErr w:type="spell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Contohnya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terhadap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permasalahan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lingkungan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pemanasan</w:t>
        </w:r>
        <w:proofErr w:type="spellEnd"/>
        <w:r w:rsidRPr="00A16D9B">
          <w:rPr>
            <w:rFonts w:ascii="Times New Roman" w:hAnsi="Times New Roman" w:cs="Times New Roman"/>
            <w:sz w:val="24"/>
            <w:szCs w:val="24"/>
          </w:rPr>
          <w:t xml:space="preserve"> global, </w:t>
        </w:r>
        <w:proofErr w:type="spellStart"/>
        <w:r w:rsidRPr="00A16D9B">
          <w:rPr>
            <w:rFonts w:ascii="Times New Roman" w:hAnsi="Times New Roman" w:cs="Times New Roman"/>
            <w:sz w:val="24"/>
            <w:szCs w:val="24"/>
          </w:rPr>
          <w:t>pemusnahan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hutan</w:t>
        </w:r>
        <w:proofErr w:type="spellEnd"/>
        <w:r w:rsidRPr="00A16D9B">
          <w:rPr>
            <w:rFonts w:ascii="Times New Roman" w:hAnsi="Times New Roman" w:cs="Times New Roman"/>
            <w:sz w:val="24"/>
            <w:szCs w:val="24"/>
          </w:rPr>
          <w:t xml:space="preserve"> </w:t>
        </w:r>
        <w:commentRangeStart w:id="18"/>
        <w:r w:rsidRPr="00A16D9B">
          <w:rPr>
            <w:rFonts w:ascii="Times New Roman" w:hAnsi="Times New Roman" w:cs="Times New Roman"/>
            <w:sz w:val="24"/>
            <w:szCs w:val="24"/>
          </w:rPr>
          <w:t>(</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w:t>
        </w:r>
        <w:commentRangeEnd w:id="18"/>
        <w:r>
          <w:rPr>
            <w:rStyle w:val="CommentReference"/>
          </w:rPr>
          <w:commentReference w:id="18"/>
        </w:r>
        <w:proofErr w:type="spellStart"/>
        <w:r w:rsidRPr="00A16D9B">
          <w:rPr>
            <w:rFonts w:ascii="Times New Roman" w:hAnsi="Times New Roman" w:cs="Times New Roman"/>
            <w:sz w:val="24"/>
            <w:szCs w:val="24"/>
          </w:rPr>
          <w:t>krisis</w:t>
        </w:r>
        <w:proofErr w:type="spellEnd"/>
        <w:r w:rsidRPr="00A16D9B">
          <w:rPr>
            <w:rFonts w:ascii="Times New Roman" w:hAnsi="Times New Roman" w:cs="Times New Roman"/>
            <w:sz w:val="24"/>
            <w:szCs w:val="24"/>
          </w:rPr>
          <w:t xml:space="preserve"> air </w:t>
        </w:r>
        <w:proofErr w:type="spellStart"/>
        <w:r w:rsidRPr="00A16D9B">
          <w:rPr>
            <w:rFonts w:ascii="Times New Roman" w:hAnsi="Times New Roman" w:cs="Times New Roman"/>
            <w:sz w:val="24"/>
            <w:szCs w:val="24"/>
          </w:rPr>
          <w:t>bersih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plastik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energi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alternatif</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4</w:t>
        </w:r>
      </w:ins>
    </w:p>
    <w:p w:rsidR="00872F06" w:rsidRPr="00A16D9B" w:rsidRDefault="00872F06" w:rsidP="00872F06">
      <w:pPr>
        <w:spacing w:line="312" w:lineRule="auto"/>
        <w:jc w:val="both"/>
        <w:rPr>
          <w:ins w:id="19" w:author="lenovo" w:date="2020-08-08T12:25:00Z"/>
          <w:rFonts w:ascii="Times New Roman" w:hAnsi="Times New Roman" w:cs="Times New Roman"/>
          <w:sz w:val="24"/>
          <w:szCs w:val="24"/>
        </w:rPr>
      </w:pPr>
      <w:bookmarkStart w:id="20" w:name="_GoBack"/>
      <w:bookmarkEnd w:id="20"/>
    </w:p>
    <w:p w:rsidR="00872F06" w:rsidRPr="00A16D9B" w:rsidRDefault="00872F06" w:rsidP="00872F06">
      <w:pPr>
        <w:spacing w:line="312" w:lineRule="auto"/>
        <w:jc w:val="both"/>
        <w:rPr>
          <w:ins w:id="21" w:author="lenovo" w:date="2020-08-08T12:24:00Z"/>
          <w:rFonts w:ascii="Times New Roman" w:hAnsi="Times New Roman" w:cs="Times New Roman"/>
          <w:sz w:val="24"/>
          <w:szCs w:val="24"/>
        </w:rPr>
      </w:pPr>
    </w:p>
    <w:p w:rsidR="00872F06" w:rsidRPr="00A16D9B" w:rsidRDefault="00872F06" w:rsidP="00872F06">
      <w:pPr>
        <w:spacing w:line="312" w:lineRule="auto"/>
        <w:jc w:val="both"/>
        <w:rPr>
          <w:ins w:id="22" w:author="lenovo" w:date="2020-08-08T12:22:00Z"/>
          <w:rFonts w:ascii="Times New Roman" w:hAnsi="Times New Roman" w:cs="Times New Roman"/>
          <w:sz w:val="24"/>
          <w:szCs w:val="24"/>
        </w:rPr>
      </w:pPr>
    </w:p>
    <w:p w:rsidR="00872F06" w:rsidRPr="00A16D9B" w:rsidRDefault="00872F06" w:rsidP="00872F06">
      <w:pPr>
        <w:spacing w:line="312" w:lineRule="auto"/>
        <w:jc w:val="both"/>
        <w:rPr>
          <w:ins w:id="23" w:author="lenovo" w:date="2020-08-08T12:22:00Z"/>
          <w:rFonts w:ascii="Times New Roman" w:hAnsi="Times New Roman" w:cs="Times New Roman"/>
          <w:sz w:val="24"/>
          <w:szCs w:val="24"/>
        </w:rPr>
      </w:pPr>
    </w:p>
    <w:p w:rsidR="008C2877" w:rsidRDefault="008C2877" w:rsidP="008C2877">
      <w:pPr>
        <w:spacing w:line="312" w:lineRule="auto"/>
        <w:rPr>
          <w:ins w:id="24" w:author="lenovo" w:date="2020-08-08T12:22:00Z"/>
          <w:rFonts w:ascii="Times New Roman" w:hAnsi="Times New Roman" w:cs="Times New Roman"/>
          <w:sz w:val="24"/>
          <w:szCs w:val="24"/>
        </w:rPr>
      </w:pPr>
    </w:p>
    <w:p w:rsidR="00872F06" w:rsidRDefault="00872F06"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9"/>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enovo" w:date="2020-08-08T12:20:00Z" w:initials="l">
    <w:p w:rsidR="00872F06" w:rsidRDefault="00872F06">
      <w:pPr>
        <w:pStyle w:val="CommentText"/>
      </w:pPr>
      <w:r>
        <w:rPr>
          <w:rStyle w:val="CommentReference"/>
        </w:rPr>
        <w:annotationRef/>
      </w:r>
      <w:proofErr w:type="spellStart"/>
      <w:r>
        <w:t>Di”citation</w:t>
      </w:r>
      <w:proofErr w:type="spellEnd"/>
      <w:r>
        <w:t xml:space="preserve"> “</w:t>
      </w:r>
      <w:proofErr w:type="spellStart"/>
      <w:r>
        <w:t>kan</w:t>
      </w:r>
      <w:proofErr w:type="spellEnd"/>
      <w:r>
        <w:t xml:space="preserve"> </w:t>
      </w:r>
    </w:p>
  </w:comment>
  <w:comment w:id="1" w:author="lenovo" w:date="2020-08-08T12:21:00Z" w:initials="l">
    <w:p w:rsidR="00872F06" w:rsidRDefault="00872F06">
      <w:pPr>
        <w:pStyle w:val="CommentText"/>
      </w:pPr>
      <w:r>
        <w:rPr>
          <w:rStyle w:val="CommentReference"/>
        </w:rPr>
        <w:annotationRef/>
      </w:r>
      <w:proofErr w:type="spellStart"/>
      <w:r>
        <w:t>Cetak</w:t>
      </w:r>
      <w:proofErr w:type="spellEnd"/>
      <w:r>
        <w:t xml:space="preserve"> Miring</w:t>
      </w:r>
    </w:p>
  </w:comment>
  <w:comment w:id="4" w:author="lenovo" w:date="2020-08-08T12:22:00Z" w:initials="l">
    <w:p w:rsidR="00872F06" w:rsidRDefault="00872F06" w:rsidP="00872F06">
      <w:pPr>
        <w:pStyle w:val="CommentText"/>
      </w:pPr>
      <w:r>
        <w:rPr>
          <w:rStyle w:val="CommentReference"/>
        </w:rPr>
        <w:annotationRef/>
      </w:r>
      <w:proofErr w:type="spellStart"/>
      <w:r>
        <w:t>Di”citation</w:t>
      </w:r>
      <w:proofErr w:type="spellEnd"/>
      <w:r>
        <w:t xml:space="preserve"> “</w:t>
      </w:r>
      <w:proofErr w:type="spellStart"/>
      <w:r>
        <w:t>kan</w:t>
      </w:r>
      <w:proofErr w:type="spellEnd"/>
      <w:r>
        <w:t xml:space="preserve"> </w:t>
      </w:r>
    </w:p>
  </w:comment>
  <w:comment w:id="18" w:author="lenovo" w:date="2020-08-08T12:25:00Z" w:initials="l">
    <w:p w:rsidR="00872F06" w:rsidRDefault="00872F06" w:rsidP="00872F06">
      <w:pPr>
        <w:pStyle w:val="CommentText"/>
      </w:pPr>
      <w:r>
        <w:rPr>
          <w:rStyle w:val="CommentReference"/>
        </w:rPr>
        <w:annotationRef/>
      </w:r>
      <w:proofErr w:type="spellStart"/>
      <w:r>
        <w:t>Cetak</w:t>
      </w:r>
      <w:proofErr w:type="spellEnd"/>
      <w:r>
        <w:t xml:space="preserve"> Miring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30A" w:rsidRDefault="000A330A" w:rsidP="00D80F46">
      <w:r>
        <w:separator/>
      </w:r>
    </w:p>
  </w:endnote>
  <w:endnote w:type="continuationSeparator" w:id="0">
    <w:p w:rsidR="000A330A" w:rsidRDefault="000A330A"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30A" w:rsidRDefault="000A330A" w:rsidP="00D80F46">
      <w:r>
        <w:separator/>
      </w:r>
    </w:p>
  </w:footnote>
  <w:footnote w:type="continuationSeparator" w:id="0">
    <w:p w:rsidR="000A330A" w:rsidRDefault="000A330A"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0A330A"/>
    <w:rsid w:val="0012251A"/>
    <w:rsid w:val="00184E03"/>
    <w:rsid w:val="002D5B47"/>
    <w:rsid w:val="0042167F"/>
    <w:rsid w:val="004F5D73"/>
    <w:rsid w:val="0052028E"/>
    <w:rsid w:val="00771E9D"/>
    <w:rsid w:val="00854F52"/>
    <w:rsid w:val="00872F06"/>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872F06"/>
    <w:rPr>
      <w:sz w:val="16"/>
      <w:szCs w:val="16"/>
    </w:rPr>
  </w:style>
  <w:style w:type="paragraph" w:styleId="CommentText">
    <w:name w:val="annotation text"/>
    <w:basedOn w:val="Normal"/>
    <w:link w:val="CommentTextChar"/>
    <w:uiPriority w:val="99"/>
    <w:semiHidden/>
    <w:unhideWhenUsed/>
    <w:rsid w:val="00872F06"/>
    <w:rPr>
      <w:sz w:val="20"/>
      <w:szCs w:val="20"/>
    </w:rPr>
  </w:style>
  <w:style w:type="character" w:customStyle="1" w:styleId="CommentTextChar">
    <w:name w:val="Comment Text Char"/>
    <w:basedOn w:val="DefaultParagraphFont"/>
    <w:link w:val="CommentText"/>
    <w:uiPriority w:val="99"/>
    <w:semiHidden/>
    <w:rsid w:val="00872F06"/>
    <w:rPr>
      <w:sz w:val="20"/>
      <w:szCs w:val="20"/>
    </w:rPr>
  </w:style>
  <w:style w:type="paragraph" w:styleId="CommentSubject">
    <w:name w:val="annotation subject"/>
    <w:basedOn w:val="CommentText"/>
    <w:next w:val="CommentText"/>
    <w:link w:val="CommentSubjectChar"/>
    <w:uiPriority w:val="99"/>
    <w:semiHidden/>
    <w:unhideWhenUsed/>
    <w:rsid w:val="00872F06"/>
    <w:rPr>
      <w:b/>
      <w:bCs/>
    </w:rPr>
  </w:style>
  <w:style w:type="character" w:customStyle="1" w:styleId="CommentSubjectChar">
    <w:name w:val="Comment Subject Char"/>
    <w:basedOn w:val="CommentTextChar"/>
    <w:link w:val="CommentSubject"/>
    <w:uiPriority w:val="99"/>
    <w:semiHidden/>
    <w:rsid w:val="00872F06"/>
    <w:rPr>
      <w:b/>
      <w:bCs/>
      <w:sz w:val="20"/>
      <w:szCs w:val="20"/>
    </w:rPr>
  </w:style>
  <w:style w:type="paragraph" w:styleId="BalloonText">
    <w:name w:val="Balloon Text"/>
    <w:basedOn w:val="Normal"/>
    <w:link w:val="BalloonTextChar"/>
    <w:uiPriority w:val="99"/>
    <w:semiHidden/>
    <w:unhideWhenUsed/>
    <w:rsid w:val="00872F06"/>
    <w:rPr>
      <w:rFonts w:ascii="Tahoma" w:hAnsi="Tahoma" w:cs="Tahoma"/>
      <w:sz w:val="16"/>
      <w:szCs w:val="16"/>
    </w:rPr>
  </w:style>
  <w:style w:type="character" w:customStyle="1" w:styleId="BalloonTextChar">
    <w:name w:val="Balloon Text Char"/>
    <w:basedOn w:val="DefaultParagraphFont"/>
    <w:link w:val="BalloonText"/>
    <w:uiPriority w:val="99"/>
    <w:semiHidden/>
    <w:rsid w:val="00872F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872F06"/>
    <w:rPr>
      <w:sz w:val="16"/>
      <w:szCs w:val="16"/>
    </w:rPr>
  </w:style>
  <w:style w:type="paragraph" w:styleId="CommentText">
    <w:name w:val="annotation text"/>
    <w:basedOn w:val="Normal"/>
    <w:link w:val="CommentTextChar"/>
    <w:uiPriority w:val="99"/>
    <w:semiHidden/>
    <w:unhideWhenUsed/>
    <w:rsid w:val="00872F06"/>
    <w:rPr>
      <w:sz w:val="20"/>
      <w:szCs w:val="20"/>
    </w:rPr>
  </w:style>
  <w:style w:type="character" w:customStyle="1" w:styleId="CommentTextChar">
    <w:name w:val="Comment Text Char"/>
    <w:basedOn w:val="DefaultParagraphFont"/>
    <w:link w:val="CommentText"/>
    <w:uiPriority w:val="99"/>
    <w:semiHidden/>
    <w:rsid w:val="00872F06"/>
    <w:rPr>
      <w:sz w:val="20"/>
      <w:szCs w:val="20"/>
    </w:rPr>
  </w:style>
  <w:style w:type="paragraph" w:styleId="CommentSubject">
    <w:name w:val="annotation subject"/>
    <w:basedOn w:val="CommentText"/>
    <w:next w:val="CommentText"/>
    <w:link w:val="CommentSubjectChar"/>
    <w:uiPriority w:val="99"/>
    <w:semiHidden/>
    <w:unhideWhenUsed/>
    <w:rsid w:val="00872F06"/>
    <w:rPr>
      <w:b/>
      <w:bCs/>
    </w:rPr>
  </w:style>
  <w:style w:type="character" w:customStyle="1" w:styleId="CommentSubjectChar">
    <w:name w:val="Comment Subject Char"/>
    <w:basedOn w:val="CommentTextChar"/>
    <w:link w:val="CommentSubject"/>
    <w:uiPriority w:val="99"/>
    <w:semiHidden/>
    <w:rsid w:val="00872F06"/>
    <w:rPr>
      <w:b/>
      <w:bCs/>
      <w:sz w:val="20"/>
      <w:szCs w:val="20"/>
    </w:rPr>
  </w:style>
  <w:style w:type="paragraph" w:styleId="BalloonText">
    <w:name w:val="Balloon Text"/>
    <w:basedOn w:val="Normal"/>
    <w:link w:val="BalloonTextChar"/>
    <w:uiPriority w:val="99"/>
    <w:semiHidden/>
    <w:unhideWhenUsed/>
    <w:rsid w:val="00872F06"/>
    <w:rPr>
      <w:rFonts w:ascii="Tahoma" w:hAnsi="Tahoma" w:cs="Tahoma"/>
      <w:sz w:val="16"/>
      <w:szCs w:val="16"/>
    </w:rPr>
  </w:style>
  <w:style w:type="character" w:customStyle="1" w:styleId="BalloonTextChar">
    <w:name w:val="Balloon Text Char"/>
    <w:basedOn w:val="DefaultParagraphFont"/>
    <w:link w:val="BalloonText"/>
    <w:uiPriority w:val="99"/>
    <w:semiHidden/>
    <w:rsid w:val="00872F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8</cp:revision>
  <dcterms:created xsi:type="dcterms:W3CDTF">2019-10-18T19:52:00Z</dcterms:created>
  <dcterms:modified xsi:type="dcterms:W3CDTF">2020-08-08T05:26:00Z</dcterms:modified>
</cp:coreProperties>
</file>