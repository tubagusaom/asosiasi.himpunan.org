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BE4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958497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0813E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FEF861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2F70028" w14:textId="77777777" w:rsidR="00927764" w:rsidRPr="0094076B" w:rsidRDefault="00927764" w:rsidP="00927764">
      <w:pPr>
        <w:rPr>
          <w:rFonts w:ascii="Cambria" w:hAnsi="Cambria"/>
        </w:rPr>
      </w:pPr>
    </w:p>
    <w:p w14:paraId="08CDF16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FB29B1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1F399D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76598FC" wp14:editId="7FAAB35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BB1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EF57A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A712B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8E50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A37A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A0E775" w14:textId="42C6309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0" w:author="dyahwerdiningsih@outlook.com" w:date="2022-05-14T13:35:00Z">
        <w:r w:rsidR="008D194F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" w:author="dyahwerdiningsih@outlook.com" w:date="2022-05-14T13:35:00Z">
        <w:r w:rsidDel="008D194F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DC5FD9" w14:textId="68FE374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ins w:id="2" w:author="dyahwerdiningsih@outlook.com" w:date="2022-05-14T13:35:00Z">
        <w:r w:rsidR="008D194F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del w:id="3" w:author="dyahwerdiningsih@outlook.com" w:date="2022-05-14T13:35:00Z">
        <w:r w:rsidRPr="00C50A1E" w:rsidDel="008D194F">
          <w:rPr>
            <w:rFonts w:ascii="Times New Roman" w:eastAsia="Times New Roman" w:hAnsi="Times New Roman" w:cs="Times New Roman"/>
            <w:sz w:val="24"/>
            <w:szCs w:val="24"/>
          </w:rPr>
          <w:delText>yi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5FAB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4" w:author="dyahwerdiningsih@outlook.com" w:date="2022-05-14T13:36:00Z">
        <w:r w:rsidRPr="00C50A1E" w:rsidDel="008D194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37F69F7" w14:textId="7FC140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5" w:author="dyahwerdiningsih@outlook.com" w:date="2022-05-14T13:36:00Z">
        <w:r w:rsidR="008D194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" w:author="dyahwerdiningsih@outlook.com" w:date="2022-05-14T13:36:00Z">
        <w:r w:rsidRPr="00C50A1E" w:rsidDel="008D194F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</w:del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10E0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7DA7B0" w14:textId="260E16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7" w:author="dyahwerdiningsih@outlook.com" w:date="2022-05-14T13:37:00Z">
        <w:r w:rsidR="008D194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" w:author="dyahwerdiningsih@outlook.com" w:date="2022-05-14T13:37:00Z">
        <w:r w:rsidRPr="00C50A1E" w:rsidDel="008D194F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3396BD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B7B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0085A2" w14:textId="2E5E85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9" w:author="dyahwerdiningsih@outlook.com" w:date="2022-05-14T13:39:00Z">
        <w:r w:rsidR="008D194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D194F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proofErr w:type="spellEnd"/>
      <w:del w:id="10" w:author="dyahwerdiningsih@outlook.com" w:date="2022-05-14T13:38:00Z">
        <w:r w:rsidRPr="00C50A1E" w:rsidDel="008D194F">
          <w:rPr>
            <w:rFonts w:ascii="Times New Roman" w:eastAsia="Times New Roman" w:hAnsi="Times New Roman" w:cs="Times New Roman"/>
            <w:sz w:val="24"/>
            <w:szCs w:val="24"/>
          </w:rPr>
          <w:delText>. 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360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76A211" w14:textId="598DE5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" w:author="dyahwerdiningsih@outlook.com" w:date="2022-05-14T13:39:00Z">
        <w:r w:rsidRPr="00C50A1E" w:rsidDel="008D194F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</w:del>
      <w:ins w:id="12" w:author="dyahwerdiningsih@outlook.com" w:date="2022-05-14T13:39:00Z">
        <w:r w:rsidR="008D194F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13" w:author="dyahwerdiningsih@outlook.com" w:date="2022-05-14T13:39:00Z">
        <w:r w:rsidRPr="00C50A1E" w:rsidDel="008D194F">
          <w:rPr>
            <w:rFonts w:ascii="Times New Roman" w:eastAsia="Times New Roman" w:hAnsi="Times New Roman" w:cs="Times New Roman"/>
            <w:sz w:val="24"/>
            <w:szCs w:val="24"/>
          </w:rPr>
          <w:delText xml:space="preserve"> 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14" w:author="dyahwerdiningsih@outlook.com" w:date="2022-05-14T13:40:00Z">
        <w:r w:rsidR="008D194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D194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5" w:author="dyahwerdiningsih@outlook.com" w:date="2022-05-14T13:40:00Z">
        <w:r w:rsidRPr="00C50A1E" w:rsidDel="008D194F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4346C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D194F">
        <w:rPr>
          <w:rFonts w:ascii="Times New Roman" w:eastAsia="Times New Roman" w:hAnsi="Times New Roman" w:cs="Times New Roman"/>
          <w:i/>
          <w:iCs/>
          <w:sz w:val="24"/>
          <w:szCs w:val="24"/>
          <w:rPrChange w:id="16" w:author="dyahwerdiningsih@outlook.com" w:date="2022-05-14T13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313E6F" w14:textId="0433F9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194F">
        <w:rPr>
          <w:rFonts w:ascii="Times New Roman" w:eastAsia="Times New Roman" w:hAnsi="Times New Roman" w:cs="Times New Roman"/>
          <w:i/>
          <w:iCs/>
          <w:sz w:val="24"/>
          <w:szCs w:val="24"/>
          <w:rPrChange w:id="17" w:author="dyahwerdiningsih@outlook.com" w:date="2022-05-14T13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8" w:author="dyahwerdiningsih@outlook.com" w:date="2022-05-14T13:41:00Z">
        <w:r w:rsidR="008D194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19" w:author="dyahwerdiningsih@outlook.com" w:date="2022-05-14T13:41:00Z">
        <w:r w:rsidR="008D194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2E350D2E" w14:textId="0160378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20" w:author="dyahwerdiningsih@outlook.com" w:date="2022-05-14T13:41:00Z">
        <w:r w:rsidR="008D194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4763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1D10FC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C57243A" w14:textId="77777777" w:rsidR="00927764" w:rsidRPr="00C50A1E" w:rsidRDefault="00927764" w:rsidP="00927764"/>
    <w:p w14:paraId="4615A43B" w14:textId="77777777" w:rsidR="00927764" w:rsidRPr="005A045A" w:rsidRDefault="00927764" w:rsidP="00927764">
      <w:pPr>
        <w:rPr>
          <w:i/>
        </w:rPr>
      </w:pPr>
    </w:p>
    <w:p w14:paraId="474A502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8F12D5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85CB8" w14:textId="77777777" w:rsidR="00450A69" w:rsidRDefault="00450A69">
      <w:r>
        <w:separator/>
      </w:r>
    </w:p>
  </w:endnote>
  <w:endnote w:type="continuationSeparator" w:id="0">
    <w:p w14:paraId="5F0644F1" w14:textId="77777777" w:rsidR="00450A69" w:rsidRDefault="0045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D5C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4010AEE" w14:textId="77777777" w:rsidR="00941E77" w:rsidRDefault="00450A69">
    <w:pPr>
      <w:pStyle w:val="Footer"/>
    </w:pPr>
  </w:p>
  <w:p w14:paraId="570D20AE" w14:textId="77777777" w:rsidR="00941E77" w:rsidRDefault="0045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2A95" w14:textId="77777777" w:rsidR="00450A69" w:rsidRDefault="00450A69">
      <w:r>
        <w:separator/>
      </w:r>
    </w:p>
  </w:footnote>
  <w:footnote w:type="continuationSeparator" w:id="0">
    <w:p w14:paraId="77BEBF97" w14:textId="77777777" w:rsidR="00450A69" w:rsidRDefault="00450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yahwerdiningsih@outlook.com">
    <w15:presenceInfo w15:providerId="Windows Live" w15:userId="573c72c767c3f1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450A69"/>
    <w:rsid w:val="008D194F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75E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8D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515</Words>
  <Characters>3405</Characters>
  <Application>Microsoft Office Word</Application>
  <DocSecurity>0</DocSecurity>
  <Lines>283</Lines>
  <Paragraphs>56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dyahwerdiningsih@outlook.com</cp:lastModifiedBy>
  <cp:revision>2</cp:revision>
  <dcterms:created xsi:type="dcterms:W3CDTF">2020-07-24T23:46:00Z</dcterms:created>
  <dcterms:modified xsi:type="dcterms:W3CDTF">2022-05-14T06:42:00Z</dcterms:modified>
</cp:coreProperties>
</file>