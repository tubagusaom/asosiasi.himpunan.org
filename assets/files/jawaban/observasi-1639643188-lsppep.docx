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0E3F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B7454D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8E685C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EA80C4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FEC9EFE" w14:textId="165790B5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  <w:ins w:id="1" w:author="Paulina Fortinasari" w:date="2021-12-16T14:47:00Z">
        <w:r w:rsidR="000A2DE3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?</w:t>
        </w:r>
      </w:ins>
      <w:commentRangeEnd w:id="0"/>
      <w:ins w:id="2" w:author="Paulina Fortinasari" w:date="2021-12-16T14:48:00Z">
        <w:r w:rsidR="000A2DE3">
          <w:rPr>
            <w:rStyle w:val="CommentReference"/>
          </w:rPr>
          <w:commentReference w:id="0"/>
        </w:r>
      </w:ins>
    </w:p>
    <w:p w14:paraId="139C58E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commentRangeStart w:id="3"/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  <w:commentRangeEnd w:id="3"/>
      <w:r w:rsidR="000A2DE3">
        <w:rPr>
          <w:rStyle w:val="CommentReference"/>
        </w:rPr>
        <w:commentReference w:id="3"/>
      </w:r>
    </w:p>
    <w:p w14:paraId="700A8B1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5F13D29" wp14:editId="42C4347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41D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C991C0A" w14:textId="77777777" w:rsidR="00927764" w:rsidRPr="00C50A1E" w:rsidRDefault="00927764" w:rsidP="000A2DE3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4" w:author="Paulina Fortinasari" w:date="2021-12-16T14:51:00Z">
          <w:pPr>
            <w:shd w:val="clear" w:color="auto" w:fill="F5F5F5"/>
            <w:spacing w:after="375"/>
          </w:pPr>
        </w:pPrChange>
      </w:pPr>
      <w:commentRangeStart w:id="5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5"/>
      <w:r w:rsidR="000A2DE3">
        <w:rPr>
          <w:rStyle w:val="CommentReference"/>
        </w:rPr>
        <w:commentReference w:id="5"/>
      </w:r>
    </w:p>
    <w:p w14:paraId="58D58F49" w14:textId="033D30C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ins w:id="6" w:author="Paulina Fortinasari" w:date="2021-12-16T14:51:00Z">
        <w:r w:rsidR="00D65DD8">
          <w:rPr>
            <w:rFonts w:ascii="Times New Roman" w:eastAsia="Times New Roman" w:hAnsi="Times New Roman" w:cs="Times New Roman"/>
            <w:sz w:val="24"/>
            <w:szCs w:val="24"/>
          </w:rPr>
          <w:t>kah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DD8">
        <w:rPr>
          <w:rFonts w:ascii="Times New Roman" w:eastAsia="Times New Roman" w:hAnsi="Times New Roman" w:cs="Times New Roman"/>
          <w:strike/>
          <w:sz w:val="24"/>
          <w:szCs w:val="24"/>
          <w:rPrChange w:id="7" w:author="Paulina Fortinasari" w:date="2021-12-16T14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D65DD8">
        <w:rPr>
          <w:rFonts w:ascii="Times New Roman" w:eastAsia="Times New Roman" w:hAnsi="Times New Roman" w:cs="Times New Roman"/>
          <w:strike/>
          <w:sz w:val="24"/>
          <w:szCs w:val="24"/>
          <w:rPrChange w:id="8" w:author="Paulina Fortinasari" w:date="2021-12-16T14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D65DD8">
        <w:rPr>
          <w:rFonts w:ascii="Times New Roman" w:eastAsia="Times New Roman" w:hAnsi="Times New Roman" w:cs="Times New Roman"/>
          <w:strike/>
          <w:sz w:val="24"/>
          <w:szCs w:val="24"/>
          <w:rPrChange w:id="9" w:author="Paulina Fortinasari" w:date="2021-12-16T14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DD8">
        <w:rPr>
          <w:rFonts w:ascii="Times New Roman" w:eastAsia="Times New Roman" w:hAnsi="Times New Roman" w:cs="Times New Roman"/>
          <w:strike/>
          <w:sz w:val="24"/>
          <w:szCs w:val="24"/>
          <w:rPrChange w:id="10" w:author="Paulina Fortinasari" w:date="2021-12-16T14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11" w:author="Paulina Fortinasari" w:date="2021-12-16T14:52:00Z">
        <w:r w:rsidR="00D65DD8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Paulina Fortinasari" w:date="2021-12-16T14:52:00Z">
        <w:r w:rsidRPr="00C50A1E" w:rsidDel="00D65DD8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13" w:author="Paulina Fortinasari" w:date="2021-12-16T14:52:00Z">
        <w:r w:rsidR="00D65DD8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ins w:id="14" w:author="Paulina Fortinasari" w:date="2021-12-16T14:52:00Z">
        <w:r w:rsidR="00D65DD8">
          <w:rPr>
            <w:rFonts w:ascii="Times New Roman" w:eastAsia="Times New Roman" w:hAnsi="Times New Roman" w:cs="Times New Roman"/>
            <w:sz w:val="24"/>
            <w:szCs w:val="24"/>
          </w:rPr>
          <w:t>kah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E6D3B1" w14:textId="763A4E4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ins w:id="15" w:author="Paulina Fortinasari" w:date="2021-12-16T14:53:00Z">
        <w:r w:rsidR="00D65DD8">
          <w:rPr>
            <w:rFonts w:ascii="Times New Roman" w:eastAsia="Times New Roman" w:hAnsi="Times New Roman" w:cs="Times New Roman"/>
            <w:sz w:val="24"/>
            <w:szCs w:val="24"/>
          </w:rPr>
          <w:t xml:space="preserve"> -</w:t>
        </w:r>
      </w:ins>
      <w:del w:id="16" w:author="Paulina Fortinasari" w:date="2021-12-16T14:53:00Z">
        <w:r w:rsidRPr="00C50A1E" w:rsidDel="00D65DD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DD8">
        <w:rPr>
          <w:rFonts w:ascii="Times New Roman" w:eastAsia="Times New Roman" w:hAnsi="Times New Roman" w:cs="Times New Roman"/>
          <w:strike/>
          <w:sz w:val="24"/>
          <w:szCs w:val="24"/>
          <w:rPrChange w:id="17" w:author="Paulina Fortinasari" w:date="2021-12-16T14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</w:t>
      </w:r>
      <w:ins w:id="18" w:author="Paulina Fortinasari" w:date="2021-12-16T14:53:00Z">
        <w:r w:rsidR="00D65DD8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9"/>
      <w:r w:rsidR="00D65DD8">
        <w:rPr>
          <w:rStyle w:val="CommentReference"/>
        </w:rPr>
        <w:commentReference w:id="19"/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0"/>
      <w:r w:rsidR="00D65DD8">
        <w:rPr>
          <w:rStyle w:val="CommentReference"/>
        </w:rPr>
        <w:commentReference w:id="20"/>
      </w:r>
    </w:p>
    <w:p w14:paraId="1953DD8F" w14:textId="7953E01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D10DB">
        <w:rPr>
          <w:rFonts w:ascii="Times New Roman" w:eastAsia="Times New Roman" w:hAnsi="Times New Roman" w:cs="Times New Roman"/>
          <w:strike/>
          <w:sz w:val="24"/>
          <w:szCs w:val="24"/>
          <w:rPrChange w:id="21" w:author="Paulina Fortinasari" w:date="2021-12-16T15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pun</w:t>
      </w:r>
      <w:ins w:id="22" w:author="Paulina Fortinasari" w:date="2021-12-16T15:10:00Z">
        <w:r w:rsidR="00FD10D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D10DB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FD10DB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23" w:author="Paulina Fortinasari" w:date="2021-12-16T15:10:00Z">
        <w:r w:rsidR="00FD10D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D10DB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</w:ins>
      <w:proofErr w:type="spellEnd"/>
      <w:del w:id="24" w:author="Paulina Fortinasari" w:date="2021-12-16T15:10:00Z">
        <w:r w:rsidRPr="00C50A1E" w:rsidDel="00FD10D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5" w:author="Paulina Fortinasari" w:date="2021-12-16T15:10:00Z">
        <w:r w:rsidR="00FD10D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6" w:author="Paulina Fortinasari" w:date="2021-12-16T15:10:00Z">
        <w:r w:rsidRPr="00C50A1E" w:rsidDel="00FD10DB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7" w:author="Paulina Fortinasari" w:date="2021-12-16T15:11:00Z">
        <w:r w:rsidR="00FD10DB">
          <w:rPr>
            <w:rFonts w:ascii="Times New Roman" w:eastAsia="Times New Roman" w:hAnsi="Times New Roman" w:cs="Times New Roman"/>
            <w:sz w:val="24"/>
            <w:szCs w:val="24"/>
          </w:rPr>
          <w:t>Bagaimana</w:t>
        </w:r>
      </w:ins>
      <w:del w:id="28" w:author="Paulina Fortinasari" w:date="2021-12-16T15:11:00Z">
        <w:r w:rsidRPr="00C50A1E" w:rsidDel="00FD10DB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del w:id="29" w:author="Paulina Fortinasari" w:date="2021-12-16T15:11:00Z">
        <w:r w:rsidRPr="00C50A1E" w:rsidDel="00FD10DB">
          <w:rPr>
            <w:rFonts w:ascii="Times New Roman" w:eastAsia="Times New Roman" w:hAnsi="Times New Roman" w:cs="Times New Roman"/>
            <w:sz w:val="24"/>
            <w:szCs w:val="24"/>
          </w:rPr>
          <w:delText xml:space="preserve">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67698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3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30"/>
      <w:r w:rsidR="002F01A1">
        <w:rPr>
          <w:rStyle w:val="CommentReference"/>
        </w:rPr>
        <w:commentReference w:id="30"/>
      </w:r>
    </w:p>
    <w:p w14:paraId="37482AD2" w14:textId="0EFE6A5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31" w:author="Paulina Fortinasari" w:date="2021-12-16T15:13:00Z">
        <w:r w:rsidRPr="00C50A1E" w:rsidDel="005F7613">
          <w:rPr>
            <w:rFonts w:ascii="Times New Roman" w:eastAsia="Times New Roman" w:hAnsi="Times New Roman" w:cs="Times New Roman"/>
            <w:sz w:val="24"/>
            <w:szCs w:val="24"/>
          </w:rPr>
          <w:delText>Selain mengenang dia, k</w:delText>
        </w:r>
      </w:del>
      <w:proofErr w:type="spellStart"/>
      <w:ins w:id="32" w:author="Paulina Fortinasari" w:date="2021-12-16T15:13:00Z">
        <w:r w:rsidR="005F7613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3" w:author="Paulina Fortinasari" w:date="2021-12-16T15:13:00Z">
        <w:r w:rsidR="005F761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613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5F761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613">
          <w:rPr>
            <w:rFonts w:ascii="Times New Roman" w:eastAsia="Times New Roman" w:hAnsi="Times New Roman" w:cs="Times New Roman"/>
            <w:sz w:val="24"/>
            <w:szCs w:val="24"/>
          </w:rPr>
          <w:t>ringan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1D2"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9F9EC4" w14:textId="169057D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ins w:id="34" w:author="Paulina Fortinasari" w:date="2021-12-16T15:14:00Z">
        <w:r w:rsidR="009341D2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  <w:proofErr w:type="spellStart"/>
        <w:r w:rsidR="009341D2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  <w:proofErr w:type="spellEnd"/>
        <w:r w:rsidR="009341D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341D2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9341D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341D2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35" w:author="Paulina Fortinasari" w:date="2021-12-16T15:14:00Z">
        <w:r w:rsidRPr="00C50A1E" w:rsidDel="009341D2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36" w:author="Paulina Fortinasari" w:date="2021-12-16T15:14:00Z">
        <w:r w:rsidR="009341D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7" w:author="Paulina Fortinasari" w:date="2021-12-16T15:15:00Z">
        <w:r w:rsidRPr="00C50A1E" w:rsidDel="009341D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Paulina Fortinasari" w:date="2021-12-16T15:15:00Z">
        <w:r w:rsidRPr="00C50A1E" w:rsidDel="009341D2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proofErr w:type="spellStart"/>
      <w:ins w:id="39" w:author="Paulina Fortinasari" w:date="2021-12-16T15:15:00Z">
        <w:r w:rsidR="009341D2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49AB5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29F44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8C6509" w14:textId="5C2B6C50" w:rsidR="00927764" w:rsidRPr="00C50A1E" w:rsidDel="00380FD7" w:rsidRDefault="00927764" w:rsidP="00927764">
      <w:pPr>
        <w:shd w:val="clear" w:color="auto" w:fill="F5F5F5"/>
        <w:spacing w:after="375"/>
        <w:rPr>
          <w:del w:id="40" w:author="Paulina Fortinasari" w:date="2021-12-16T15:16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41" w:author="Paulina Fortinasari" w:date="2021-12-16T15:15:00Z">
        <w:r w:rsidRPr="00C50A1E" w:rsidDel="00380FD7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42" w:author="Paulina Fortinasari" w:date="2021-12-16T15:16:00Z">
        <w:r w:rsidR="00380F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ins w:id="43" w:author="Paulina Fortinasari" w:date="2021-12-16T15:16:00Z">
        <w:r w:rsidR="00380FD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4" w:author="Paulina Fortinasari" w:date="2021-12-16T15:16:00Z">
        <w:r w:rsidRPr="00C50A1E" w:rsidDel="00380FD7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770CFB09" w14:textId="7E6114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del w:id="45" w:author="Paulina Fortinasari" w:date="2021-12-16T15:16:00Z">
        <w:r w:rsidRPr="00C50A1E" w:rsidDel="00380F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Bisa Jadi Sebabnya...</w:delText>
        </w:r>
      </w:del>
      <w:ins w:id="46" w:author="Paulina Fortinasari" w:date="2021-12-16T15:16:00Z">
        <w:r w:rsidR="00380F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380F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menjadi</w:t>
        </w:r>
        <w:proofErr w:type="spellEnd"/>
        <w:r w:rsidR="00380F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380F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7" w:author="Paulina Fortinasari" w:date="2021-12-16T15:17:00Z">
        <w:r w:rsidRPr="00C50A1E" w:rsidDel="00380FD7">
          <w:rPr>
            <w:rFonts w:ascii="Times New Roman" w:eastAsia="Times New Roman" w:hAnsi="Times New Roman" w:cs="Times New Roman"/>
            <w:sz w:val="24"/>
            <w:szCs w:val="24"/>
          </w:rPr>
          <w:delText>Ya, ini soal akses makanan yang jadi tak lagi berjarak. Ehem.</w:delText>
        </w:r>
      </w:del>
      <w:ins w:id="48" w:author="Paulina Fortinasari" w:date="2021-12-16T15:17:00Z"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 Kita </w:t>
        </w:r>
        <w:proofErr w:type="spellStart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>mengakses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</w:p>
    <w:p w14:paraId="48077058" w14:textId="0756219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49" w:author="Paulina Fortinasari" w:date="2021-12-16T15:17:00Z">
        <w:r w:rsidR="00380FD7">
          <w:rPr>
            <w:rFonts w:ascii="Times New Roman" w:eastAsia="Times New Roman" w:hAnsi="Times New Roman" w:cs="Times New Roman"/>
            <w:sz w:val="24"/>
            <w:szCs w:val="24"/>
          </w:rPr>
          <w:t>tertata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0" w:author="Paulina Fortinasari" w:date="2021-12-16T15:17:00Z">
        <w:r w:rsidRPr="00C50A1E" w:rsidDel="00380FD7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380FD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380FD7">
          <w:rPr>
            <w:rFonts w:ascii="Times New Roman" w:eastAsia="Times New Roman" w:hAnsi="Times New Roman" w:cs="Times New Roman"/>
            <w:sz w:val="24"/>
            <w:szCs w:val="24"/>
          </w:rPr>
          <w:delText xml:space="preserve">tata </w:delText>
        </w:r>
      </w:del>
      <w:ins w:id="51" w:author="Paulina Fortinasari" w:date="2021-12-16T15:17:00Z"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06DC558" w14:textId="51881CB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del w:id="52" w:author="Paulina Fortinasari" w:date="2021-12-16T15:18:00Z">
        <w:r w:rsidRPr="00C50A1E" w:rsidDel="00380FD7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53" w:author="Paulina Fortinasari" w:date="2021-12-16T15:18:00Z">
        <w:r w:rsidR="00380FD7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4" w:author="Paulina Fortinasari" w:date="2021-12-16T15:19:00Z">
        <w:r w:rsidR="00380FD7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>cari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380FD7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55" w:author="Paulina Fortinasari" w:date="2021-12-16T15:18:00Z">
        <w:r w:rsidRPr="00C50A1E" w:rsidDel="00380FD7">
          <w:rPr>
            <w:rFonts w:ascii="Times New Roman" w:eastAsia="Times New Roman" w:hAnsi="Times New Roman" w:cs="Times New Roman"/>
            <w:sz w:val="24"/>
            <w:szCs w:val="24"/>
          </w:rPr>
          <w:delText>mau keluar di waktu hujan itu membuat kita berpikir berkali-kali. Akan merepotkan.</w:delText>
        </w:r>
      </w:del>
    </w:p>
    <w:p w14:paraId="6E38B7F4" w14:textId="7068F377" w:rsidR="00927764" w:rsidRPr="00C50A1E" w:rsidRDefault="00380FD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6" w:author="Paulina Fortinasari" w:date="2021-12-16T15:19:00Z">
        <w:r>
          <w:rPr>
            <w:rFonts w:ascii="Times New Roman" w:eastAsia="Times New Roman" w:hAnsi="Times New Roman" w:cs="Times New Roman"/>
            <w:sz w:val="24"/>
            <w:szCs w:val="24"/>
          </w:rPr>
          <w:t>Memang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57" w:author="Paulina Fortinasari" w:date="2021-12-16T15:19:00Z">
        <w:r w:rsidR="00927764" w:rsidRPr="00C50A1E" w:rsidDel="00380FD7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F5F691" w14:textId="3FD6CA54" w:rsidR="00927764" w:rsidRPr="00C50A1E" w:rsidRDefault="006D1F5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58" w:author="Paulina Fortinasari" w:date="2021-12-16T15:2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Akan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baik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9" w:author="Paulina Fortinasari" w:date="2021-12-16T15:20:00Z">
        <w:r w:rsidR="00927764"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 xml:space="preserve">Coba deh, mulai aja dulu dengan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ins w:id="60" w:author="Paulina Fortinasari" w:date="2021-12-16T15:2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1" w:author="Paulina Fortinasari" w:date="2021-12-16T15:20:00Z">
        <w:r w:rsidR="00927764"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62" w:author="Paulina Fortinasari" w:date="2021-12-16T15:20:00Z">
        <w:r>
          <w:rPr>
            <w:rFonts w:ascii="Times New Roman" w:eastAsia="Times New Roman" w:hAnsi="Times New Roman" w:cs="Times New Roman"/>
            <w:sz w:val="24"/>
            <w:szCs w:val="24"/>
          </w:rPr>
          <w:t>sebelum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membuka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</w:ins>
      <w:proofErr w:type="spellEnd"/>
      <w:del w:id="63" w:author="Paulina Fortinasari" w:date="2021-12-16T15:20:00Z">
        <w:r w:rsidR="00927764"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>ketika kamu memakan makanan kemasan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4" w:author="Paulina Fortinasari" w:date="2021-12-16T15:21:00Z">
        <w:r w:rsidR="00927764"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ins w:id="65" w:author="Paulina Fortinasari" w:date="2021-12-16T15:21:00Z">
        <w:r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ins w:id="66" w:author="Paulina Fortinasari" w:date="2021-12-16T15:2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7" w:author="Paulina Fortinasari" w:date="2021-12-16T15:21:00Z">
        <w:r w:rsidR="00927764"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68" w:author="Paulina Fortinasari" w:date="2021-12-16T15:21:00Z">
        <w:r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del w:id="69" w:author="Paulina Fortinasari" w:date="2021-12-16T15:21:00Z">
        <w:r w:rsidR="00927764"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70"/>
      <w:del w:id="71" w:author="Paulina Fortinasari" w:date="2021-12-16T15:22:00Z">
        <w:r w:rsidR="00927764"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="00927764" w:rsidRPr="00C50A1E" w:rsidDel="006D1F5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  <w:commentRangeEnd w:id="70"/>
      <w:r>
        <w:rPr>
          <w:rStyle w:val="CommentReference"/>
        </w:rPr>
        <w:commentReference w:id="70"/>
      </w:r>
    </w:p>
    <w:p w14:paraId="4700D3F2" w14:textId="661A9D6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ins w:id="72" w:author="Paulina Fortinasari" w:date="2021-12-16T15:23:00Z">
        <w:r w:rsidR="006D1F50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6D1F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3" w:author="Paulina Fortinasari" w:date="2021-12-16T15:23:00Z">
        <w:r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 xml:space="preserve">bisa 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74" w:author="Paulina Fortinasari" w:date="2021-12-16T15:23:00Z">
        <w:r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75" w:author="Paulina Fortinasari" w:date="2021-12-16T15:23:00Z">
        <w:r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D1F50">
        <w:rPr>
          <w:rFonts w:ascii="Times New Roman" w:eastAsia="Times New Roman" w:hAnsi="Times New Roman" w:cs="Times New Roman"/>
          <w:i/>
          <w:iCs/>
          <w:sz w:val="24"/>
          <w:szCs w:val="24"/>
          <w:rPrChange w:id="76" w:author="Paulina Fortinasari" w:date="2021-12-16T15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5CFB865" w14:textId="0C4DC0B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7" w:author="Paulina Fortinasari" w:date="2021-12-16T15:23:00Z">
        <w:r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8" w:author="Paulina Fortinasari" w:date="2021-12-16T15:24:00Z">
        <w:r w:rsidR="006D1F50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79" w:author="Paulina Fortinasari" w:date="2021-12-16T15:23:00Z">
        <w:r w:rsidR="006D1F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CE1A721" w14:textId="206F66A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80" w:author="Paulina Fortinasari" w:date="2021-12-16T15:24:00Z">
        <w:r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ins w:id="81" w:author="Paulina Fortinasari" w:date="2021-12-16T15:24:00Z">
        <w:r w:rsidR="006D1F50">
          <w:rPr>
            <w:rFonts w:ascii="Times New Roman" w:eastAsia="Times New Roman" w:hAnsi="Times New Roman" w:cs="Times New Roman"/>
            <w:sz w:val="24"/>
            <w:szCs w:val="24"/>
          </w:rPr>
          <w:t xml:space="preserve">Oleh </w:t>
        </w:r>
        <w:proofErr w:type="spellStart"/>
        <w:r w:rsidR="006D1F50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6D1F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D1F50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82" w:author="Paulina Fortinasari" w:date="2021-12-16T15:24:00Z">
        <w:r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83" w:author="Paulina Fortinasari" w:date="2021-12-16T15:24:00Z">
        <w:r w:rsidR="006D1F50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="006D1F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D1F50"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proofErr w:type="spellEnd"/>
      <w:del w:id="84" w:author="Paulina Fortinasari" w:date="2021-12-16T15:24:00Z">
        <w:r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>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85" w:author="Paulina Fortinasari" w:date="2021-12-16T15:24:00Z">
        <w:r w:rsidR="006D1F50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ins w:id="86" w:author="Paulina Fortinasari" w:date="2021-12-16T15:25:00Z">
        <w:r w:rsidR="006D1F50">
          <w:rPr>
            <w:rFonts w:ascii="Times New Roman" w:eastAsia="Times New Roman" w:hAnsi="Times New Roman" w:cs="Times New Roman"/>
            <w:sz w:val="24"/>
            <w:szCs w:val="24"/>
          </w:rPr>
          <w:t xml:space="preserve">ita </w:t>
        </w:r>
        <w:proofErr w:type="spellStart"/>
        <w:r w:rsidR="006D1F50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  <w:proofErr w:type="spellEnd"/>
        <w:r w:rsidR="006D1F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7" w:author="Paulina Fortinasari" w:date="2021-12-16T15:24:00Z">
        <w:r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del w:id="88" w:author="Paulina Fortinasari" w:date="2021-12-16T15:25:00Z">
        <w:r w:rsidRPr="00C50A1E" w:rsidDel="006D1F5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89" w:author="Paulina Fortinasari" w:date="2021-12-16T15:25:00Z">
        <w:r w:rsidR="00E92558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del w:id="90" w:author="Paulina Fortinasari" w:date="2021-12-16T15:26:00Z">
        <w:r w:rsidRPr="00C50A1E" w:rsidDel="00E92558">
          <w:rPr>
            <w:rFonts w:ascii="Times New Roman" w:eastAsia="Times New Roman" w:hAnsi="Times New Roman" w:cs="Times New Roman"/>
            <w:sz w:val="24"/>
            <w:szCs w:val="24"/>
          </w:rPr>
          <w:delText xml:space="preserve">. Kalau tiba-tiba berat </w:delText>
        </w:r>
        <w:r w:rsidDel="00E92558">
          <w:rPr>
            <w:rFonts w:ascii="Times New Roman" w:eastAsia="Times New Roman" w:hAnsi="Times New Roman" w:cs="Times New Roman"/>
            <w:sz w:val="24"/>
            <w:szCs w:val="24"/>
          </w:rPr>
          <w:delText>badan ikut tergelincir makin ke</w:delText>
        </w:r>
        <w:r w:rsidRPr="00C50A1E" w:rsidDel="00E92558">
          <w:rPr>
            <w:rFonts w:ascii="Times New Roman" w:eastAsia="Times New Roman" w:hAnsi="Times New Roman" w:cs="Times New Roman"/>
            <w:sz w:val="24"/>
            <w:szCs w:val="24"/>
          </w:rPr>
          <w:delText>kanan di saat hujan. Coba ingat-ingat apa yang kamu makan saat hujan?</w:delText>
        </w:r>
      </w:del>
    </w:p>
    <w:p w14:paraId="47D545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BD629E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212C761" w14:textId="77777777" w:rsidR="00927764" w:rsidRPr="00C50A1E" w:rsidRDefault="00927764" w:rsidP="00927764"/>
    <w:p w14:paraId="6577B81E" w14:textId="77777777" w:rsidR="00927764" w:rsidRPr="005A045A" w:rsidRDefault="00927764" w:rsidP="00927764">
      <w:pPr>
        <w:rPr>
          <w:i/>
        </w:rPr>
      </w:pPr>
    </w:p>
    <w:p w14:paraId="3CDF359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A186BED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ina Fortinasari" w:date="2021-12-16T14:48:00Z" w:initials="PF">
    <w:p w14:paraId="02A7C45B" w14:textId="624F097E" w:rsidR="000A2DE3" w:rsidRDefault="000A2DE3">
      <w:pPr>
        <w:pStyle w:val="CommentText"/>
      </w:pPr>
      <w:r>
        <w:rPr>
          <w:rStyle w:val="CommentReference"/>
        </w:rPr>
        <w:annotationRef/>
      </w:r>
      <w:r>
        <w:t>Centered</w:t>
      </w:r>
      <w:r>
        <w:br/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baca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! agar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</w:p>
  </w:comment>
  <w:comment w:id="3" w:author="Paulina Fortinasari" w:date="2021-12-16T14:49:00Z" w:initials="PF">
    <w:p w14:paraId="1E99028B" w14:textId="5E812909" w:rsidR="000A2DE3" w:rsidRDefault="000A2DE3">
      <w:pPr>
        <w:pStyle w:val="CommentText"/>
      </w:pPr>
      <w:r>
        <w:rPr>
          <w:rStyle w:val="CommentReference"/>
        </w:rPr>
        <w:annotationRef/>
      </w:r>
      <w:proofErr w:type="spellStart"/>
      <w:r>
        <w:t>Apakah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br/>
      </w:r>
      <w:proofErr w:type="spellStart"/>
      <w:r>
        <w:t>jika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</w:p>
  </w:comment>
  <w:comment w:id="5" w:author="Paulina Fortinasari" w:date="2021-12-16T14:50:00Z" w:initials="PF">
    <w:p w14:paraId="36831685" w14:textId="7066ABEC" w:rsidR="000A2DE3" w:rsidRDefault="000A2DE3">
      <w:pPr>
        <w:pStyle w:val="CommentText"/>
      </w:pPr>
      <w:r>
        <w:rPr>
          <w:rStyle w:val="CommentReference"/>
        </w:rPr>
        <w:annotationRef/>
      </w:r>
      <w:r>
        <w:t>Centered</w:t>
      </w:r>
      <w:r>
        <w:br/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font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19" w:author="Paulina Fortinasari" w:date="2021-12-16T14:54:00Z" w:initials="PF">
    <w:p w14:paraId="6B58F34F" w14:textId="52A02358" w:rsidR="00D65DD8" w:rsidRDefault="00D65DD8">
      <w:pPr>
        <w:pStyle w:val="CommentText"/>
      </w:pPr>
      <w:r>
        <w:rPr>
          <w:rStyle w:val="CommentReference"/>
        </w:rPr>
        <w:annotationRef/>
      </w:r>
      <w:proofErr w:type="spellStart"/>
      <w:r>
        <w:t>Maksudnya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>?</w:t>
      </w:r>
    </w:p>
  </w:comment>
  <w:comment w:id="20" w:author="Paulina Fortinasari" w:date="2021-12-16T14:54:00Z" w:initials="PF">
    <w:p w14:paraId="54A74663" w14:textId="26143B8D" w:rsidR="00D65DD8" w:rsidRDefault="00D65DD8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koheren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</w:p>
  </w:comment>
  <w:comment w:id="30" w:author="Paulina Fortinasari" w:date="2021-12-16T15:11:00Z" w:initials="PF">
    <w:p w14:paraId="2D27C9A2" w14:textId="1A5839CC" w:rsidR="002F01A1" w:rsidRDefault="002F01A1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ide </w:t>
      </w:r>
      <w:proofErr w:type="spellStart"/>
      <w:r>
        <w:t>sebelumnya</w:t>
      </w:r>
      <w:proofErr w:type="spellEnd"/>
    </w:p>
  </w:comment>
  <w:comment w:id="70" w:author="Paulina Fortinasari" w:date="2021-12-16T15:22:00Z" w:initials="PF">
    <w:p w14:paraId="71CE8061" w14:textId="093CFA63" w:rsidR="006D1F50" w:rsidRDefault="006D1F50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A7C45B" w15:done="0"/>
  <w15:commentEx w15:paraId="1E99028B" w15:done="0"/>
  <w15:commentEx w15:paraId="36831685" w15:done="0"/>
  <w15:commentEx w15:paraId="6B58F34F" w15:done="0"/>
  <w15:commentEx w15:paraId="54A74663" w15:done="0"/>
  <w15:commentEx w15:paraId="2D27C9A2" w15:done="0"/>
  <w15:commentEx w15:paraId="71CE80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5D02D" w16cex:dateUtc="2021-12-16T07:48:00Z"/>
  <w16cex:commentExtensible w16cex:durableId="2565D075" w16cex:dateUtc="2021-12-16T07:49:00Z"/>
  <w16cex:commentExtensible w16cex:durableId="2565D0B2" w16cex:dateUtc="2021-12-16T07:50:00Z"/>
  <w16cex:commentExtensible w16cex:durableId="2565D19B" w16cex:dateUtc="2021-12-16T07:54:00Z"/>
  <w16cex:commentExtensible w16cex:durableId="2565D1AF" w16cex:dateUtc="2021-12-16T07:54:00Z"/>
  <w16cex:commentExtensible w16cex:durableId="2565D5BB" w16cex:dateUtc="2021-12-16T08:11:00Z"/>
  <w16cex:commentExtensible w16cex:durableId="2565D84F" w16cex:dateUtc="2021-12-16T0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A7C45B" w16cid:durableId="2565D02D"/>
  <w16cid:commentId w16cid:paraId="1E99028B" w16cid:durableId="2565D075"/>
  <w16cid:commentId w16cid:paraId="36831685" w16cid:durableId="2565D0B2"/>
  <w16cid:commentId w16cid:paraId="6B58F34F" w16cid:durableId="2565D19B"/>
  <w16cid:commentId w16cid:paraId="54A74663" w16cid:durableId="2565D1AF"/>
  <w16cid:commentId w16cid:paraId="2D27C9A2" w16cid:durableId="2565D5BB"/>
  <w16cid:commentId w16cid:paraId="71CE8061" w16cid:durableId="2565D8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6815D" w14:textId="77777777" w:rsidR="00BF637C" w:rsidRDefault="00BF637C">
      <w:r>
        <w:separator/>
      </w:r>
    </w:p>
  </w:endnote>
  <w:endnote w:type="continuationSeparator" w:id="0">
    <w:p w14:paraId="7BA39752" w14:textId="77777777" w:rsidR="00BF637C" w:rsidRDefault="00BF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05A4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F04C9D6" w14:textId="77777777" w:rsidR="00941E77" w:rsidRDefault="00BF637C">
    <w:pPr>
      <w:pStyle w:val="Footer"/>
    </w:pPr>
  </w:p>
  <w:p w14:paraId="15BFE160" w14:textId="77777777" w:rsidR="00941E77" w:rsidRDefault="00BF6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C68F6" w14:textId="77777777" w:rsidR="00BF637C" w:rsidRDefault="00BF637C">
      <w:r>
        <w:separator/>
      </w:r>
    </w:p>
  </w:footnote>
  <w:footnote w:type="continuationSeparator" w:id="0">
    <w:p w14:paraId="48AA7911" w14:textId="77777777" w:rsidR="00BF637C" w:rsidRDefault="00BF6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ina Fortinasari">
    <w15:presenceInfo w15:providerId="Windows Live" w15:userId="b500b1d8b8e0f1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A2DE3"/>
    <w:rsid w:val="0012251A"/>
    <w:rsid w:val="002318A3"/>
    <w:rsid w:val="002F01A1"/>
    <w:rsid w:val="00327705"/>
    <w:rsid w:val="00380FD7"/>
    <w:rsid w:val="0042167F"/>
    <w:rsid w:val="005F7613"/>
    <w:rsid w:val="006D1F50"/>
    <w:rsid w:val="00924DF5"/>
    <w:rsid w:val="00927764"/>
    <w:rsid w:val="009341D2"/>
    <w:rsid w:val="0093586E"/>
    <w:rsid w:val="00AD096C"/>
    <w:rsid w:val="00BF637C"/>
    <w:rsid w:val="00C20908"/>
    <w:rsid w:val="00D65DD8"/>
    <w:rsid w:val="00E92558"/>
    <w:rsid w:val="00FD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A32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0A2DE3"/>
  </w:style>
  <w:style w:type="character" w:styleId="CommentReference">
    <w:name w:val="annotation reference"/>
    <w:basedOn w:val="DefaultParagraphFont"/>
    <w:uiPriority w:val="99"/>
    <w:semiHidden/>
    <w:unhideWhenUsed/>
    <w:rsid w:val="000A2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D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D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D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Paulina Fortinasari</cp:lastModifiedBy>
  <cp:revision>9</cp:revision>
  <dcterms:created xsi:type="dcterms:W3CDTF">2021-12-16T08:09:00Z</dcterms:created>
  <dcterms:modified xsi:type="dcterms:W3CDTF">2021-12-16T08:26:00Z</dcterms:modified>
</cp:coreProperties>
</file>