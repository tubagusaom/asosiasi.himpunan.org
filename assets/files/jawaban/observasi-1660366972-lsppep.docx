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8657" w:type="dxa"/>
        <w:tblInd w:w="360" w:type="dxa"/>
        <w:tblLook w:val="04A0" w:firstRow="1" w:lastRow="0" w:firstColumn="1" w:lastColumn="0" w:noHBand="0" w:noVBand="1"/>
        <w:tblPrChange w:id="0" w:author="Asus" w:date="2022-08-13T12:56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657"/>
        <w:tblGridChange w:id="1">
          <w:tblGrid>
            <w:gridCol w:w="8497"/>
            <w:gridCol w:w="160"/>
          </w:tblGrid>
        </w:tblGridChange>
      </w:tblGrid>
      <w:tr w:rsidR="00BE098E" w:rsidTr="00DA444A">
        <w:trPr>
          <w:trPrChange w:id="2" w:author="Asus" w:date="2022-08-13T12:56:00Z">
            <w:trPr>
              <w:gridAfter w:val="0"/>
              <w:wAfter w:w="192" w:type="dxa"/>
            </w:trPr>
          </w:trPrChange>
        </w:trPr>
        <w:tc>
          <w:tcPr>
            <w:tcW w:w="8657" w:type="dxa"/>
            <w:tcPrChange w:id="3" w:author="Asus" w:date="2022-08-13T12:56:00Z">
              <w:tcPr>
                <w:tcW w:w="9350" w:type="dxa"/>
              </w:tcPr>
            </w:tcPrChange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Default="00BE098E" w:rsidP="00821BA2">
            <w:pPr>
              <w:pStyle w:val="ListParagraph"/>
              <w:ind w:left="0"/>
              <w:jc w:val="center"/>
              <w:rPr>
                <w:ins w:id="4" w:author="Asus" w:date="2022-08-13T12:57:00Z"/>
                <w:b/>
              </w:rPr>
            </w:pPr>
            <w:r w:rsidRPr="003C6054">
              <w:rPr>
                <w:b/>
              </w:rPr>
              <w:t>GLOSARIUM</w:t>
            </w:r>
          </w:p>
          <w:p w:rsidR="00E15D68" w:rsidRPr="003C6054" w:rsidRDefault="00E15D68" w:rsidP="00821BA2">
            <w:pPr>
              <w:pStyle w:val="ListParagraph"/>
              <w:ind w:left="0"/>
              <w:jc w:val="center"/>
              <w:rPr>
                <w:b/>
              </w:rPr>
            </w:pP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E15D68" w:rsidRDefault="00E15D6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Asus" w:date="2022-08-13T12:57:00Z"/>
              </w:rPr>
            </w:pPr>
          </w:p>
          <w:p w:rsidR="00BE098E" w:rsidDel="00E15D6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" w:author="Asus" w:date="2022-08-13T12:57:00Z"/>
              </w:rPr>
            </w:pPr>
            <w:del w:id="7" w:author="Asus" w:date="2022-08-13T12:50:00Z">
              <w:r w:rsidDel="0085637F">
                <w:delText>m</w:delText>
              </w:r>
            </w:del>
            <w:del w:id="8" w:author="Asus" w:date="2022-08-13T12:57:00Z">
              <w:r w:rsidDel="00E15D68">
                <w:delText xml:space="preserve">anajemen </w:delText>
              </w:r>
              <w:r w:rsidDel="00E15D68">
                <w:tab/>
                <w:delText xml:space="preserve">:  </w:delText>
              </w:r>
              <w:r w:rsidDel="00E15D68">
                <w:tab/>
              </w:r>
              <w:r w:rsidR="0085637F" w:rsidDel="00E15D68">
                <w:delText>P</w:delText>
              </w:r>
              <w:r w:rsidDel="00E15D68">
                <w:delText xml:space="preserve">enggunaan sumber daya secara efektif untuk mencapai </w:delText>
              </w:r>
            </w:del>
          </w:p>
          <w:p w:rsidR="00BE098E" w:rsidDel="00E15D6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" w:author="Asus" w:date="2022-08-13T12:57:00Z"/>
              </w:rPr>
            </w:pPr>
            <w:del w:id="10" w:author="Asus" w:date="2022-08-13T12:57:00Z">
              <w:r w:rsidDel="00E15D68">
                <w:tab/>
              </w:r>
              <w:r w:rsidDel="00E15D68">
                <w:tab/>
                <w:delText>sasaran.</w:delText>
              </w:r>
            </w:del>
          </w:p>
          <w:p w:rsidR="00BE098E" w:rsidRDefault="008563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1" w:author="Asus" w:date="2022-08-13T12:51:00Z">
              <w:r>
                <w:t>F</w:t>
              </w:r>
            </w:ins>
            <w:del w:id="12" w:author="Asus" w:date="2022-08-13T12:51:00Z">
              <w:r w:rsidR="00BE098E" w:rsidDel="0085637F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Del="00E15D6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" w:author="Asus" w:date="2022-08-13T12:58:00Z"/>
              </w:rPr>
            </w:pPr>
            <w:del w:id="14" w:author="Asus" w:date="2022-08-13T12:51:00Z">
              <w:r w:rsidDel="0085637F">
                <w:delText>k</w:delText>
              </w:r>
            </w:del>
            <w:del w:id="15" w:author="Asus" w:date="2022-08-13T12:58:00Z">
              <w:r w:rsidDel="00E15D68">
                <w:delText xml:space="preserve">urikulum </w:delText>
              </w:r>
              <w:r w:rsidDel="00E15D68">
                <w:tab/>
                <w:delText xml:space="preserve">: </w:delText>
              </w:r>
              <w:r w:rsidDel="00E15D68">
                <w:tab/>
                <w:delText xml:space="preserve">perangkat mata pelajaran yang diajarkan pada lembaga </w:delText>
              </w:r>
            </w:del>
          </w:p>
          <w:p w:rsidR="00BE098E" w:rsidDel="00E15D6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" w:author="Asus" w:date="2022-08-13T12:58:00Z"/>
              </w:rPr>
            </w:pPr>
            <w:del w:id="17" w:author="Asus" w:date="2022-08-13T12:58:00Z">
              <w:r w:rsidDel="00E15D68">
                <w:tab/>
              </w:r>
              <w:r w:rsidDel="00E15D68">
                <w:tab/>
                <w:delText>pendidikan.</w:delText>
              </w:r>
            </w:del>
          </w:p>
          <w:p w:rsidR="00BE098E" w:rsidRDefault="008563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8" w:author="Asus" w:date="2022-08-13T12:51:00Z">
              <w:r>
                <w:t>I</w:t>
              </w:r>
            </w:ins>
            <w:del w:id="19" w:author="Asus" w:date="2022-08-13T12:51:00Z">
              <w:r w:rsidR="00BE098E" w:rsidDel="0085637F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ins w:id="20" w:author="Asus" w:date="2022-08-13T12:54:00Z">
              <w:r w:rsidR="00A154D1">
                <w:t>;</w:t>
              </w:r>
            </w:ins>
            <w:del w:id="21" w:author="Asus" w:date="2022-08-13T12:54:00Z">
              <w:r w:rsidR="00BE098E" w:rsidDel="00A154D1">
                <w:delText>,</w:delText>
              </w:r>
            </w:del>
            <w:r w:rsidR="00BE098E">
              <w:t xml:space="preserve">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Del="00E15D6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2" w:author="Asus" w:date="2022-08-13T12:58:00Z"/>
              </w:rPr>
            </w:pPr>
            <w:del w:id="23" w:author="Asus" w:date="2022-08-13T12:51:00Z">
              <w:r w:rsidDel="0085637F">
                <w:delText>o</w:delText>
              </w:r>
            </w:del>
            <w:del w:id="24" w:author="Asus" w:date="2022-08-13T12:58:00Z">
              <w:r w:rsidDel="00E15D68">
                <w:delText xml:space="preserve">ptimal </w:delText>
              </w:r>
              <w:r w:rsidDel="00E15D68">
                <w:tab/>
                <w:delText xml:space="preserve">: </w:delText>
              </w:r>
              <w:r w:rsidDel="00E15D68">
                <w:tab/>
                <w:delText>tertinggi</w:delText>
              </w:r>
            </w:del>
            <w:del w:id="25" w:author="Asus" w:date="2022-08-13T12:53:00Z">
              <w:r w:rsidDel="00B02107">
                <w:delText>;</w:delText>
              </w:r>
            </w:del>
            <w:del w:id="26" w:author="Asus" w:date="2022-08-13T12:58:00Z">
              <w:r w:rsidDel="00E15D68">
                <w:delText xml:space="preserve"> paling menguntungkan.</w:delText>
              </w:r>
            </w:del>
          </w:p>
          <w:p w:rsidR="00BE098E" w:rsidRDefault="0085637F" w:rsidP="00A154D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7" w:author="Asus" w:date="2022-08-13T12:51:00Z">
              <w:r>
                <w:t>I</w:t>
              </w:r>
            </w:ins>
            <w:del w:id="28" w:author="Asus" w:date="2022-08-13T12:51:00Z">
              <w:r w:rsidR="00BE098E" w:rsidDel="0085637F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Asus" w:date="2022-08-13T12:57:00Z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E15D68" w:rsidRDefault="00E15D68" w:rsidP="00E15D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Asus" w:date="2022-08-13T12:57:00Z"/>
              </w:rPr>
            </w:pPr>
            <w:proofErr w:type="spellStart"/>
            <w:ins w:id="31" w:author="Asus" w:date="2022-08-13T12:57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E15D68" w:rsidRDefault="00E15D68" w:rsidP="00E15D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Asus" w:date="2022-08-13T12:59:00Z"/>
              </w:rPr>
            </w:pPr>
            <w:ins w:id="33" w:author="Asus" w:date="2022-08-13T12:57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</w:p>
          <w:p w:rsidR="00E15D68" w:rsidRDefault="00E15D68" w:rsidP="00E15D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Asus" w:date="2022-08-13T12:59:00Z"/>
              </w:rPr>
            </w:pPr>
            <w:proofErr w:type="spellStart"/>
            <w:ins w:id="35" w:author="Asus" w:date="2022-08-13T12:59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E15D68" w:rsidRDefault="00E15D68" w:rsidP="00E15D6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6" w:author="Asus" w:date="2022-08-13T12:58:00Z"/>
              </w:rPr>
              <w:pPrChange w:id="37" w:author="Asus" w:date="2022-08-13T12:5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8" w:author="Asus" w:date="2022-08-13T12:59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E15D68" w:rsidRDefault="00E15D68" w:rsidP="00E15D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Asus" w:date="2022-08-13T12:58:00Z"/>
              </w:rPr>
            </w:pPr>
            <w:proofErr w:type="spellStart"/>
            <w:ins w:id="40" w:author="Asus" w:date="2022-08-13T12:58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E15D68" w:rsidRDefault="00E15D68" w:rsidP="00E15D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Asus" w:date="2022-08-13T12:58:00Z"/>
              </w:rPr>
            </w:pPr>
            <w:ins w:id="42" w:author="Asus" w:date="2022-08-13T12:58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spellEnd"/>
              <w:proofErr w:type="gramEnd"/>
              <w:r>
                <w:t>.</w:t>
              </w:r>
            </w:ins>
          </w:p>
          <w:p w:rsidR="00E15D68" w:rsidDel="00E15D68" w:rsidRDefault="00E15D6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Asus" w:date="2022-08-13T12:59:00Z"/>
              </w:rPr>
            </w:pPr>
          </w:p>
          <w:p w:rsidR="00BE098E" w:rsidDel="00E15D6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Asus" w:date="2022-08-13T12:59:00Z"/>
              </w:rPr>
            </w:pPr>
            <w:del w:id="45" w:author="Asus" w:date="2022-08-13T12:51:00Z">
              <w:r w:rsidDel="0085637F">
                <w:delText>k</w:delText>
              </w:r>
            </w:del>
            <w:del w:id="46" w:author="Asus" w:date="2022-08-13T12:59:00Z">
              <w:r w:rsidDel="00E15D68">
                <w:delText xml:space="preserve">onseptual </w:delText>
              </w:r>
              <w:r w:rsidDel="00E15D68">
                <w:tab/>
                <w:delText xml:space="preserve">: </w:delText>
              </w:r>
              <w:r w:rsidDel="00E15D68">
                <w:tab/>
                <w:delText>berhubungan dengan konsep.</w:delText>
              </w:r>
            </w:del>
          </w:p>
          <w:p w:rsidR="00BE098E" w:rsidDel="00E15D68" w:rsidRDefault="00BE098E" w:rsidP="00A154D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47" w:author="Asus" w:date="2022-08-13T12:58:00Z"/>
              </w:rPr>
              <w:pPrChange w:id="48" w:author="Asus" w:date="2022-08-13T12:5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49" w:author="Asus" w:date="2022-08-13T12:51:00Z">
              <w:r w:rsidDel="0085637F">
                <w:delText>p</w:delText>
              </w:r>
            </w:del>
            <w:del w:id="50" w:author="Asus" w:date="2022-08-13T12:58:00Z">
              <w:r w:rsidDel="00E15D68">
                <w:delText xml:space="preserve">rogram </w:delText>
              </w:r>
              <w:r w:rsidDel="00E15D68">
                <w:tab/>
                <w:delText xml:space="preserve">: </w:delText>
              </w:r>
              <w:r w:rsidDel="00E15D68">
                <w:tab/>
                <w:delText>rancangan mengenai asas serta usaha (dalam ketatanegaraan, perekonomian, dsb) yang akan dijalankan.</w:delText>
              </w:r>
            </w:del>
          </w:p>
          <w:p w:rsidR="00BE098E" w:rsidDel="00E15D6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1" w:author="Asus" w:date="2022-08-13T12:59:00Z"/>
              </w:rPr>
            </w:pPr>
            <w:del w:id="52" w:author="Asus" w:date="2022-08-13T12:51:00Z">
              <w:r w:rsidDel="0085637F">
                <w:delText>k</w:delText>
              </w:r>
            </w:del>
            <w:del w:id="53" w:author="Asus" w:date="2022-08-13T12:59:00Z">
              <w:r w:rsidDel="00E15D68">
                <w:delText xml:space="preserve">riteria </w:delText>
              </w:r>
              <w:r w:rsidDel="00E15D68">
                <w:tab/>
                <w:delText xml:space="preserve">: </w:delText>
              </w:r>
              <w:r w:rsidDel="00E15D68">
                <w:tab/>
                <w:delText>ukuran yang menjadi dasar penilaian atau penetapan sesuatu.</w:delText>
              </w:r>
            </w:del>
          </w:p>
          <w:p w:rsidR="00E15D68" w:rsidRDefault="00E15D68" w:rsidP="00E15D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4" w:author="Asus" w:date="2022-08-13T12:59:00Z"/>
              </w:rPr>
            </w:pPr>
            <w:proofErr w:type="spellStart"/>
            <w:ins w:id="55" w:author="Asus" w:date="2022-08-13T12:59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E15D68" w:rsidRDefault="00E15D68" w:rsidP="00E15D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6" w:author="Asus" w:date="2022-08-13T12:59:00Z"/>
              </w:rPr>
              <w:pPrChange w:id="57" w:author="Asus" w:date="2022-08-13T12:5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58" w:author="Asus" w:date="2022-08-13T12:59:00Z">
              <w:r>
                <w:tab/>
              </w:r>
              <w:r>
                <w:tab/>
              </w:r>
              <w:proofErr w:type="spellStart"/>
              <w:proofErr w:type="gramStart"/>
              <w:r>
                <w:t>sasaran</w:t>
              </w:r>
              <w:proofErr w:type="spellEnd"/>
              <w:proofErr w:type="gramEnd"/>
              <w:r>
                <w:t xml:space="preserve">.  </w:t>
              </w:r>
            </w:ins>
          </w:p>
          <w:p w:rsidR="00E15D68" w:rsidDel="00E15D68" w:rsidRDefault="008563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Asus" w:date="2022-08-13T12:59:00Z"/>
              </w:rPr>
            </w:pPr>
            <w:proofErr w:type="spellStart"/>
            <w:ins w:id="60" w:author="Asus" w:date="2022-08-13T12:51:00Z">
              <w:r>
                <w:t>M</w:t>
              </w:r>
            </w:ins>
            <w:del w:id="61" w:author="Asus" w:date="2022-08-13T12:51:00Z">
              <w:r w:rsidR="00BE098E" w:rsidDel="0085637F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metode.</w:t>
            </w:r>
          </w:p>
          <w:p w:rsidR="00BE098E" w:rsidRDefault="008563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62" w:author="Asus" w:date="2022-08-13T12:51:00Z">
              <w:r>
                <w:t>N</w:t>
              </w:r>
            </w:ins>
            <w:del w:id="63" w:author="Asus" w:date="2022-08-13T12:51:00Z">
              <w:r w:rsidR="00BE098E" w:rsidDel="0085637F">
                <w:delText>n</w:delText>
              </w:r>
            </w:del>
            <w:r w:rsidR="00BE098E">
              <w:t>orma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Del="00A154D1" w:rsidRDefault="00BE098E" w:rsidP="00A154D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Asus" w:date="2022-08-13T12:55:00Z"/>
              </w:rPr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A154D1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  <w:rPr>
                <w:ins w:id="65" w:author="Asus" w:date="2022-08-13T13:00:00Z"/>
              </w:rPr>
              <w:pPrChange w:id="66" w:author="Asus" w:date="2022-08-13T12:5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E15D68" w:rsidRDefault="00E15D68" w:rsidP="00E15D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67" w:author="Asus" w:date="2022-08-13T13:00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</w:t>
              </w:r>
              <w:r>
                <w:t xml:space="preserve"> </w:t>
              </w:r>
              <w:r>
                <w:t xml:space="preserve">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  <w:bookmarkStart w:id="68" w:name="_GoBack"/>
            <w:bookmarkEnd w:id="68"/>
          </w:p>
          <w:p w:rsidR="00BE098E" w:rsidRDefault="008563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9" w:author="Asus" w:date="2022-08-13T12:51:00Z">
              <w:r>
                <w:t>O</w:t>
              </w:r>
            </w:ins>
            <w:del w:id="70" w:author="Asus" w:date="2022-08-13T12:51:00Z">
              <w:r w:rsidR="00BE098E" w:rsidDel="0085637F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1" w:author="Asus" w:date="2022-08-13T12:58:00Z"/>
              </w:rPr>
            </w:pPr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E15D68" w:rsidDel="00E15D68" w:rsidRDefault="00E15D68" w:rsidP="00E15D6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72" w:author="Asus" w:date="2022-08-13T12:58:00Z"/>
              </w:rPr>
              <w:pPrChange w:id="73" w:author="Asus" w:date="2022-08-13T12:5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74" w:author="Asus" w:date="2022-08-13T12:58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dijalankan.</w:t>
              </w:r>
            </w:ins>
          </w:p>
          <w:p w:rsidR="00BE098E" w:rsidRDefault="0085637F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75" w:author="Asus" w:date="2022-08-13T12:51:00Z">
              <w:r>
                <w:t>P</w:t>
              </w:r>
            </w:ins>
            <w:del w:id="76" w:author="Asus" w:date="2022-08-13T12:51:00Z">
              <w:r w:rsidR="00BE098E" w:rsidDel="0085637F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Del="00E15D6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Asus" w:date="2022-08-13T12:57:00Z"/>
              </w:rPr>
            </w:pPr>
            <w:del w:id="78" w:author="Asus" w:date="2022-08-13T12:51:00Z">
              <w:r w:rsidDel="0085637F">
                <w:delText>i</w:delText>
              </w:r>
            </w:del>
            <w:del w:id="79" w:author="Asus" w:date="2022-08-13T12:57:00Z">
              <w:r w:rsidDel="00E15D68">
                <w:delText xml:space="preserve">nklusif </w:delText>
              </w:r>
              <w:r w:rsidDel="00E15D68">
                <w:tab/>
                <w:delText xml:space="preserve">: </w:delText>
              </w:r>
              <w:r w:rsidDel="00E15D68">
                <w:tab/>
                <w:delText xml:space="preserve">penempatan siswa berkebutuhan khusus di dalam kelas </w:delText>
              </w:r>
            </w:del>
          </w:p>
          <w:p w:rsidR="00BE098E" w:rsidDel="00E15D6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0" w:author="Asus" w:date="2022-08-13T12:57:00Z"/>
              </w:rPr>
            </w:pPr>
            <w:del w:id="81" w:author="Asus" w:date="2022-08-13T12:57:00Z">
              <w:r w:rsidDel="00E15D68">
                <w:tab/>
              </w:r>
              <w:r w:rsidDel="00E15D68">
                <w:tab/>
                <w:delText>reguler.</w:delText>
              </w:r>
            </w:del>
          </w:p>
          <w:p w:rsidR="00BE098E" w:rsidRDefault="00BE098E" w:rsidP="00E15D6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82" w:author="Asus" w:date="2022-08-13T12:5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DA444A">
        <w:tc>
          <w:tcPr>
            <w:tcW w:w="8657" w:type="dxa"/>
            <w:tcPrChange w:id="83" w:author="Asus" w:date="2022-08-13T12:56:00Z">
              <w:tcPr>
                <w:tcW w:w="9350" w:type="dxa"/>
                <w:gridSpan w:val="2"/>
              </w:tcPr>
            </w:tcPrChange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85637F"/>
    <w:rsid w:val="00924DF5"/>
    <w:rsid w:val="00A154D1"/>
    <w:rsid w:val="00B02107"/>
    <w:rsid w:val="00BE098E"/>
    <w:rsid w:val="00DA444A"/>
    <w:rsid w:val="00E1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2020-08-26T21:29:00Z</dcterms:created>
  <dcterms:modified xsi:type="dcterms:W3CDTF">2022-08-13T05:00:00Z</dcterms:modified>
</cp:coreProperties>
</file>