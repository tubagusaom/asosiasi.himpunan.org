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3CA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469451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8CFB5E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C9427D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460CCA2" w14:textId="77777777" w:rsidTr="00821BA2">
        <w:tc>
          <w:tcPr>
            <w:tcW w:w="9350" w:type="dxa"/>
          </w:tcPr>
          <w:p w14:paraId="0AC8D253" w14:textId="77777777" w:rsidR="00BE098E" w:rsidRDefault="00BE098E" w:rsidP="00821BA2">
            <w:pPr>
              <w:pStyle w:val="ListParagraph"/>
              <w:ind w:left="0"/>
            </w:pPr>
          </w:p>
          <w:p w14:paraId="5539799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8FB767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25251CF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0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1B194021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32BDE1DE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2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>penempatan siswa berkebutuhan khusus di dalam kelas reguler.</w:t>
            </w:r>
          </w:p>
          <w:p w14:paraId="398EDE1C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3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>meliputi seluruh bagian yang perlu untuk menjadikan lengkap; utuh; bulat; sempurna.</w:t>
            </w:r>
          </w:p>
          <w:p w14:paraId="38EBB78E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45EDA531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48E72423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6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>perangkat mata pelajaran yang diajarkan pada lembaga pendidikan.</w:t>
            </w:r>
          </w:p>
          <w:p w14:paraId="66623CA9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7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>penggunaan sumber daya secara efektif untuk mencapai sasaran.</w:t>
            </w:r>
          </w:p>
          <w:p w14:paraId="61BE1973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8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54E34CDC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9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>aturan atau ketentuan yang mengikat warga kelompok dalam masyarakat, dipakai sebagai panduan, tatanan, dan pengendali tingkah laku yang sesuai dan berterima.</w:t>
            </w:r>
          </w:p>
          <w:p w14:paraId="2F0865F8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0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703CB0F5" w14:textId="70CD419E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11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</w:t>
            </w:r>
            <w:ins w:id="12" w:author="Alex Zain" w:date="2022-07-15T14:53:00Z">
              <w:r>
                <w:t>n</w:t>
              </w:r>
            </w:ins>
            <w:del w:id="13" w:author="Alex Zain" w:date="2022-07-15T14:53:00Z">
              <w:r w:rsidDel="00586FBD">
                <w:delText xml:space="preserve">n </w:delText>
              </w:r>
            </w:del>
            <w:r>
              <w:t>derungan.</w:t>
            </w:r>
          </w:p>
          <w:p w14:paraId="635DAD59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14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1BD02366" w14:textId="77777777" w:rsidR="00586FBD" w:rsidRDefault="00586FBD" w:rsidP="00586FBD">
            <w:pPr>
              <w:pStyle w:val="ListParagraph"/>
              <w:tabs>
                <w:tab w:val="left" w:pos="2064"/>
                <w:tab w:val="left" w:pos="2513"/>
              </w:tabs>
              <w:ind w:left="2509" w:hanging="2134"/>
              <w:pPrChange w:id="15" w:author="Alex Zain" w:date="2022-07-15T14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9" w:hanging="2134"/>
                  <w:jc w:val="left"/>
                </w:pPr>
              </w:pPrChange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>tahap kegiatan untuk menyelesaikan suatu aktivitas; metode langkah demi langkah secara pasti dalam memecahkan suatu masalah.</w:t>
            </w:r>
          </w:p>
          <w:p w14:paraId="403DF80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045FA6C" w14:textId="77777777" w:rsidTr="00821BA2">
        <w:tc>
          <w:tcPr>
            <w:tcW w:w="9350" w:type="dxa"/>
          </w:tcPr>
          <w:p w14:paraId="30971D2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7A4BCE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Zain">
    <w15:presenceInfo w15:providerId="Windows Live" w15:userId="905629eccad861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MTG3sLSwNDEyNLRU0lEKTi0uzszPAykwrAUAJH7FCCwAAAA="/>
  </w:docVars>
  <w:rsids>
    <w:rsidRoot w:val="00BE098E"/>
    <w:rsid w:val="0012251A"/>
    <w:rsid w:val="0042167F"/>
    <w:rsid w:val="00586FB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3D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6FB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CB9AAF-56DD-41D7-93B3-C9468DA1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Alex Zain</cp:lastModifiedBy>
  <cp:revision>2</cp:revision>
  <dcterms:created xsi:type="dcterms:W3CDTF">2020-08-26T21:29:00Z</dcterms:created>
  <dcterms:modified xsi:type="dcterms:W3CDTF">2022-07-15T07:54:00Z</dcterms:modified>
</cp:coreProperties>
</file>