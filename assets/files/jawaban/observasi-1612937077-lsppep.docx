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ndrianharo" w:date="2021-02-10T13:02:00Z">
        <w:r w:rsidRPr="00C50A1E" w:rsidDel="00E572C7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proofErr w:type="spellStart"/>
      <w:ins w:id="1" w:author="andrianharo" w:date="2021-02-10T13:02:00Z">
        <w:r w:rsidR="00E572C7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E572C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572C7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" w:author="andrianharo" w:date="2021-02-10T13:02:00Z">
        <w:r w:rsidRPr="00C50A1E" w:rsidDel="00E572C7">
          <w:rPr>
            <w:rFonts w:ascii="Times New Roman" w:eastAsia="Times New Roman" w:hAnsi="Times New Roman" w:cs="Times New Roman"/>
            <w:sz w:val="24"/>
            <w:szCs w:val="24"/>
          </w:rPr>
          <w:delText>Benar saja. Meski</w:delText>
        </w:r>
      </w:del>
      <w:proofErr w:type="spellStart"/>
      <w:ins w:id="3" w:author="andrianharo" w:date="2021-02-10T13:02:00Z">
        <w:r w:rsidR="00E572C7">
          <w:rPr>
            <w:rFonts w:ascii="Times New Roman" w:eastAsia="Times New Roman" w:hAnsi="Times New Roman" w:cs="Times New Roman"/>
            <w:sz w:val="24"/>
            <w:szCs w:val="24"/>
          </w:rPr>
          <w:t>Benar</w:t>
        </w:r>
        <w:proofErr w:type="spellEnd"/>
        <w:r w:rsidR="00E572C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572C7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E572C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572C7">
          <w:rPr>
            <w:rFonts w:ascii="Times New Roman" w:eastAsia="Times New Roman" w:hAnsi="Times New Roman" w:cs="Times New Roman"/>
            <w:sz w:val="24"/>
            <w:szCs w:val="24"/>
          </w:rPr>
          <w:t>meski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andrianharo" w:date="2021-02-10T12:51:00Z">
        <w:r w:rsidDel="000C7CE2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5" w:author="andrianharo" w:date="2021-02-10T12:51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0C7C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" w:author="andrianharo" w:date="2021-02-10T12:51:00Z">
        <w:r w:rsidDel="000C7CE2">
          <w:rPr>
            <w:rFonts w:ascii="Times New Roman" w:eastAsia="Times New Roman" w:hAnsi="Times New Roman" w:cs="Times New Roman"/>
            <w:sz w:val="24"/>
            <w:szCs w:val="24"/>
          </w:rPr>
          <w:delText>November-</w:delText>
        </w:r>
        <w:r w:rsidRPr="00C50A1E" w:rsidDel="000C7CE2">
          <w:rPr>
            <w:rFonts w:ascii="Times New Roman" w:eastAsia="Times New Roman" w:hAnsi="Times New Roman" w:cs="Times New Roman"/>
            <w:sz w:val="24"/>
            <w:szCs w:val="24"/>
          </w:rPr>
          <w:delText>Desember</w:delText>
        </w:r>
      </w:del>
      <w:ins w:id="7" w:author="andrianharo" w:date="2021-02-10T12:51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November—</w:t>
        </w:r>
        <w:proofErr w:type="spellStart"/>
        <w:r w:rsidR="000C7CE2">
          <w:rPr>
            <w:rFonts w:ascii="Times New Roman" w:eastAsia="Times New Roman" w:hAnsi="Times New Roman" w:cs="Times New Roman"/>
            <w:sz w:val="24"/>
            <w:szCs w:val="24"/>
          </w:rPr>
          <w:t>Desember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8" w:author="andrianharo" w:date="2021-02-10T13:03:00Z">
        <w:r w:rsidRPr="00C50A1E" w:rsidDel="001250C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ndrianharo" w:date="2021-02-10T13:03:00Z">
        <w:r w:rsidRPr="00C50A1E" w:rsidDel="001250C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andrianharo" w:date="2021-02-10T13:03:00Z">
        <w:r w:rsidRPr="00C50A1E" w:rsidDel="001250C0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proofErr w:type="spellStart"/>
      <w:ins w:id="11" w:author="andrianharo" w:date="2021-02-10T13:03:00Z">
        <w:r w:rsidR="001250C0">
          <w:rPr>
            <w:rFonts w:ascii="Times New Roman" w:eastAsia="Times New Roman" w:hAnsi="Times New Roman" w:cs="Times New Roman"/>
            <w:sz w:val="24"/>
            <w:szCs w:val="24"/>
          </w:rPr>
          <w:t>dikarenakan</w:t>
        </w:r>
        <w:proofErr w:type="spellEnd"/>
        <w:r w:rsidR="001250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2" w:author="andrianharo" w:date="2021-02-10T13:03:00Z">
        <w:r w:rsidR="001250C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andrianharo" w:date="2021-02-10T13:04:00Z">
        <w:r w:rsidRPr="00C50A1E" w:rsidDel="001250C0">
          <w:rPr>
            <w:rFonts w:ascii="Times New Roman" w:eastAsia="Times New Roman" w:hAnsi="Times New Roman" w:cs="Times New Roman"/>
            <w:sz w:val="24"/>
            <w:szCs w:val="24"/>
          </w:rPr>
          <w:delText>ternyata tak</w:delText>
        </w:r>
      </w:del>
      <w:proofErr w:type="spellStart"/>
      <w:ins w:id="14" w:author="andrianharo" w:date="2021-02-10T13:04:00Z">
        <w:r w:rsidR="001250C0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5" w:author="andrianharo" w:date="2021-02-10T13:04:00Z">
        <w:r w:rsidRPr="00C50A1E" w:rsidDel="001250C0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16" w:author="andrianharo" w:date="2021-02-10T13:04:00Z">
        <w:r w:rsidR="001250C0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1250C0">
          <w:rPr>
            <w:rFonts w:ascii="Times New Roman" w:eastAsia="Times New Roman" w:hAnsi="Times New Roman" w:cs="Times New Roman"/>
            <w:sz w:val="24"/>
            <w:szCs w:val="24"/>
          </w:rPr>
          <w:t xml:space="preserve"> pun</w:t>
        </w:r>
        <w:r w:rsidR="001250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17" w:author="andrianharo" w:date="2021-02-10T13:04:00Z">
        <w:r w:rsidRPr="00C50A1E" w:rsidDel="001250C0">
          <w:rPr>
            <w:rFonts w:ascii="Times New Roman" w:eastAsia="Times New Roman" w:hAnsi="Times New Roman" w:cs="Times New Roman"/>
            <w:sz w:val="24"/>
            <w:szCs w:val="24"/>
          </w:rPr>
          <w:delText>. Soal makan</w:delText>
        </w:r>
      </w:del>
      <w:ins w:id="18" w:author="andrianharo" w:date="2021-02-10T13:04:00Z">
        <w:r w:rsidR="00125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50C0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125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50C0">
          <w:rPr>
            <w:rFonts w:ascii="Times New Roman" w:eastAsia="Times New Roman" w:hAnsi="Times New Roman" w:cs="Times New Roman"/>
            <w:sz w:val="24"/>
            <w:szCs w:val="24"/>
          </w:rPr>
          <w:t>halnya</w:t>
        </w:r>
        <w:proofErr w:type="spellEnd"/>
        <w:r w:rsidR="00125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50C0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="00125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50C0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andrianharo" w:date="2021-02-10T12:52:00Z">
        <w:r w:rsidDel="000C7CE2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0C7CE2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0" w:author="andrianharo" w:date="2021-02-10T12:52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0C7CE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andrianharo" w:date="2021-02-10T12:52:00Z">
        <w:r w:rsidRPr="00C50A1E" w:rsidDel="000C7CE2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22" w:author="andrianharo" w:date="2021-02-10T12:52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0C7CE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3" w:author="andrianharo" w:date="2021-02-10T12:53:00Z">
        <w:r w:rsidRPr="00C50A1E" w:rsidDel="000C7CE2">
          <w:rPr>
            <w:rFonts w:ascii="Times New Roman" w:eastAsia="Times New Roman" w:hAnsi="Times New Roman" w:cs="Times New Roman"/>
            <w:sz w:val="24"/>
            <w:szCs w:val="24"/>
          </w:rPr>
          <w:delText xml:space="preserve">tambah </w:delText>
        </w:r>
      </w:del>
      <w:ins w:id="24" w:author="andrianharo" w:date="2021-02-10T12:53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 w:rsidR="000C7CE2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="000C7CE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5" w:author="andrianharo" w:date="2021-02-10T13:05:00Z">
        <w:r w:rsidRPr="00C50A1E" w:rsidDel="00083DCE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  <w:proofErr w:type="spellStart"/>
      <w:ins w:id="26" w:author="andrianharo" w:date="2021-02-10T13:05:00Z">
        <w:r w:rsidR="00083DCE">
          <w:rPr>
            <w:rFonts w:ascii="Times New Roman" w:eastAsia="Times New Roman" w:hAnsi="Times New Roman" w:cs="Times New Roman"/>
            <w:sz w:val="24"/>
            <w:szCs w:val="24"/>
          </w:rPr>
          <w:t>aneh</w:t>
        </w:r>
        <w:proofErr w:type="spellEnd"/>
        <w:r w:rsidR="00083DC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83DCE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="00083DCE">
          <w:rPr>
            <w:rFonts w:ascii="Times New Roman" w:eastAsia="Times New Roman" w:hAnsi="Times New Roman" w:cs="Times New Roman"/>
            <w:sz w:val="24"/>
            <w:szCs w:val="24"/>
          </w:rPr>
          <w:t xml:space="preserve"> nyata.</w:t>
        </w:r>
      </w:ins>
      <w:bookmarkStart w:id="27" w:name="_GoBack"/>
      <w:bookmarkEnd w:id="27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8" w:author="andrianharo" w:date="2021-02-10T12:55:00Z">
        <w:r w:rsidRPr="00C50A1E" w:rsidDel="000C7CE2">
          <w:rPr>
            <w:rFonts w:ascii="Times New Roman" w:eastAsia="Times New Roman" w:hAnsi="Times New Roman" w:cs="Times New Roman"/>
            <w:sz w:val="24"/>
            <w:szCs w:val="24"/>
          </w:rPr>
          <w:delText>hangat-hangat</w:delText>
        </w:r>
      </w:del>
      <w:proofErr w:type="spellStart"/>
      <w:ins w:id="29" w:author="andrianharo" w:date="2021-02-10T12:55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0" w:author="andrianharo" w:date="2021-02-10T12:56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31" w:author="andrianharo" w:date="2021-02-10T12:56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32" w:author="andrianharo" w:date="2021-02-10T12:56:00Z">
        <w:r w:rsidRPr="00C50A1E" w:rsidDel="000C7CE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33" w:author="andrianharo" w:date="2021-02-10T12:56:00Z">
        <w:r w:rsidR="000C7CE2" w:rsidRPr="000C7CE2">
          <w:rPr>
            <w:rFonts w:ascii="Times New Roman" w:eastAsia="Times New Roman" w:hAnsi="Times New Roman" w:cs="Times New Roman"/>
            <w:iCs/>
            <w:sz w:val="24"/>
            <w:szCs w:val="24"/>
            <w:rPrChange w:id="34" w:author="andrianharo" w:date="2021-02-10T12:5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seperti</w:t>
        </w:r>
        <w:proofErr w:type="spellEnd"/>
        <w:r w:rsidR="000C7CE2" w:rsidRPr="000C7CE2">
          <w:rPr>
            <w:rFonts w:ascii="Times New Roman" w:eastAsia="Times New Roman" w:hAnsi="Times New Roman" w:cs="Times New Roman"/>
            <w:iCs/>
            <w:sz w:val="24"/>
            <w:szCs w:val="24"/>
            <w:rPrChange w:id="35" w:author="andrianharo" w:date="2021-02-10T12:5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0C7CE2" w:rsidRPr="000C7CE2">
          <w:rPr>
            <w:rFonts w:ascii="Times New Roman" w:eastAsia="Times New Roman" w:hAnsi="Times New Roman" w:cs="Times New Roman"/>
            <w:iCs/>
            <w:sz w:val="24"/>
            <w:szCs w:val="24"/>
            <w:rPrChange w:id="36" w:author="andrianharo" w:date="2021-02-10T12:5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andrianharo" w:date="2021-02-10T12:57:00Z">
        <w:r w:rsidRPr="00C50A1E" w:rsidDel="000C7CE2">
          <w:rPr>
            <w:rFonts w:ascii="Times New Roman" w:eastAsia="Times New Roman" w:hAnsi="Times New Roman" w:cs="Times New Roman"/>
            <w:sz w:val="24"/>
            <w:szCs w:val="24"/>
          </w:rPr>
          <w:delText>kaum-kaum</w:delText>
        </w:r>
      </w:del>
      <w:proofErr w:type="spellStart"/>
      <w:ins w:id="38" w:author="andrianharo" w:date="2021-02-10T12:57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kaum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andrianharo" w:date="2021-02-10T12:57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0C7C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ndrianharo" w:date="2021-02-10T12:58:00Z">
        <w:r w:rsidRPr="00C50A1E" w:rsidDel="000C7CE2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andrianharo" w:date="2021-02-10T12:58:00Z">
        <w:r w:rsidDel="000C7CE2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0C7CE2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proofErr w:type="spellStart"/>
      <w:ins w:id="42" w:author="andrianharo" w:date="2021-02-10T12:58:00Z">
        <w:r w:rsidR="000C7CE2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0C7C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C7CE2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="000C7CE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E4E" w:rsidRDefault="001C3E4E">
      <w:r>
        <w:separator/>
      </w:r>
    </w:p>
  </w:endnote>
  <w:endnote w:type="continuationSeparator" w:id="0">
    <w:p w:rsidR="001C3E4E" w:rsidRDefault="001C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C3E4E">
    <w:pPr>
      <w:pStyle w:val="Footer"/>
    </w:pPr>
  </w:p>
  <w:p w:rsidR="00941E77" w:rsidRDefault="001C3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E4E" w:rsidRDefault="001C3E4E">
      <w:r>
        <w:separator/>
      </w:r>
    </w:p>
  </w:footnote>
  <w:footnote w:type="continuationSeparator" w:id="0">
    <w:p w:rsidR="001C3E4E" w:rsidRDefault="001C3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ianharo">
    <w15:presenceInfo w15:providerId="None" w15:userId="andrianha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83DCE"/>
    <w:rsid w:val="000C7CE2"/>
    <w:rsid w:val="0012251A"/>
    <w:rsid w:val="001250C0"/>
    <w:rsid w:val="001C3E4E"/>
    <w:rsid w:val="002318A3"/>
    <w:rsid w:val="0042167F"/>
    <w:rsid w:val="004A7AE7"/>
    <w:rsid w:val="00924DF5"/>
    <w:rsid w:val="00927764"/>
    <w:rsid w:val="00C20908"/>
    <w:rsid w:val="00E5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C7C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andrianharo</cp:lastModifiedBy>
  <cp:revision>5</cp:revision>
  <dcterms:created xsi:type="dcterms:W3CDTF">2021-02-10T06:01:00Z</dcterms:created>
  <dcterms:modified xsi:type="dcterms:W3CDTF">2021-02-10T06:06:00Z</dcterms:modified>
</cp:coreProperties>
</file>