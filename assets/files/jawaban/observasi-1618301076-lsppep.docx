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A15A5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68D0B93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C01B575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289B260B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630F33FC" w14:textId="77777777" w:rsidR="00927764" w:rsidRPr="0094076B" w:rsidRDefault="00927764" w:rsidP="00927764">
      <w:pPr>
        <w:rPr>
          <w:rFonts w:ascii="Cambria" w:hAnsi="Cambria"/>
        </w:rPr>
      </w:pPr>
    </w:p>
    <w:p w14:paraId="594A2908" w14:textId="6C1A6D46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ins w:id="0" w:author="Think" w:date="2021-04-13T15:02:00Z">
        <w:r w:rsidR="000570B2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Penyebab</w:t>
        </w:r>
        <w:proofErr w:type="spellEnd"/>
        <w:r w:rsidR="000570B2">
          <w:rPr>
            <w:rFonts w:ascii="Times New Roman" w:eastAsia="Times New Roman" w:hAnsi="Times New Roman" w:cs="Times New Roman"/>
            <w:kern w:val="36"/>
            <w:sz w:val="54"/>
            <w:szCs w:val="5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  <w:ins w:id="1" w:author="Think" w:date="2021-04-13T15:02:00Z">
        <w:r w:rsidR="000570B2">
          <w:rPr>
            <w:rFonts w:ascii="Times New Roman" w:eastAsia="Times New Roman" w:hAnsi="Times New Roman" w:cs="Times New Roman"/>
            <w:kern w:val="36"/>
            <w:sz w:val="54"/>
            <w:szCs w:val="54"/>
          </w:rPr>
          <w:t>?</w:t>
        </w:r>
      </w:ins>
    </w:p>
    <w:p w14:paraId="0D14F39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77D2DAD3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5910EC03" wp14:editId="793B0FD2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1B61A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7B54018C" w14:textId="64F4CCE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ins w:id="2" w:author="Think" w:date="2021-04-13T15:01:00Z">
        <w:r w:rsidR="000570B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dan </w:t>
        </w:r>
      </w:ins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0570B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rPrChange w:id="3" w:author="Think" w:date="2021-04-13T15:01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60CC4CAC" w14:textId="40DAE42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" w:author="Think" w:date="2021-04-13T14:27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ber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del w:id="5" w:author="Think" w:date="2021-04-13T14:27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" w:author="Think" w:date="2021-04-13T14:27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itu</w:delText>
        </w:r>
      </w:del>
      <w:del w:id="7" w:author="Think" w:date="2021-04-13T14:28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8A64338" w14:textId="0754F78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del w:id="8" w:author="Think" w:date="2021-04-13T14:28:00Z">
        <w:r w:rsidDel="00E90D6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</w:del>
      <w:ins w:id="9" w:author="Think" w:date="2021-04-13T14:28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_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</w:t>
      </w:r>
      <w:del w:id="10" w:author="Think" w:date="2021-04-13T15:03:00Z">
        <w:r w:rsidRPr="00C50A1E" w:rsidDel="000570B2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</w:t>
      </w:r>
      <w:ins w:id="11" w:author="Think" w:date="2021-04-13T15:03:00Z">
        <w:r w:rsidR="000570B2">
          <w:rPr>
            <w:rFonts w:ascii="Times New Roman" w:eastAsia="Times New Roman" w:hAnsi="Times New Roman" w:cs="Times New Roman"/>
            <w:sz w:val="24"/>
            <w:szCs w:val="24"/>
          </w:rPr>
          <w:t>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2" w:author="Think" w:date="2021-04-13T15:03:00Z">
        <w:r w:rsidR="000570B2">
          <w:rPr>
            <w:rFonts w:ascii="Times New Roman" w:eastAsia="Times New Roman" w:hAnsi="Times New Roman" w:cs="Times New Roman"/>
            <w:sz w:val="24"/>
            <w:szCs w:val="24"/>
          </w:rPr>
          <w:t xml:space="preserve">Hal </w:t>
        </w:r>
        <w:proofErr w:type="spellStart"/>
        <w:r w:rsidR="000570B2">
          <w:rPr>
            <w:rFonts w:ascii="Times New Roman" w:eastAsia="Times New Roman" w:hAnsi="Times New Roman" w:cs="Times New Roman"/>
            <w:sz w:val="24"/>
            <w:szCs w:val="24"/>
          </w:rPr>
          <w:t>ini</w:t>
        </w:r>
        <w:proofErr w:type="spellEnd"/>
        <w:r w:rsidR="000570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0570B2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13" w:author="Think" w:date="2021-04-13T15:03:00Z">
        <w:r w:rsidRPr="00C50A1E" w:rsidDel="000570B2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6D81ED" w14:textId="7E2D21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0570B2">
        <w:rPr>
          <w:rFonts w:ascii="Times New Roman" w:eastAsia="Times New Roman" w:hAnsi="Times New Roman" w:cs="Times New Roman"/>
          <w:i/>
          <w:iCs/>
          <w:sz w:val="24"/>
          <w:szCs w:val="24"/>
          <w:rPrChange w:id="14" w:author="Think" w:date="2021-04-13T15:0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ins w:id="15" w:author="Think" w:date="2021-04-13T14:29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misalnya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6" w:author="Think" w:date="2021-04-13T15:04:00Z">
        <w:r w:rsidRPr="00C50A1E" w:rsidDel="000570B2">
          <w:rPr>
            <w:rFonts w:ascii="Times New Roman" w:eastAsia="Times New Roman" w:hAnsi="Times New Roman" w:cs="Times New Roman"/>
            <w:sz w:val="24"/>
            <w:szCs w:val="24"/>
          </w:rPr>
          <w:delText>Ya, h</w:delText>
        </w:r>
      </w:del>
      <w:proofErr w:type="spellStart"/>
      <w:ins w:id="17" w:author="Think" w:date="2021-04-13T15:04:00Z">
        <w:r w:rsidR="000570B2">
          <w:rPr>
            <w:rFonts w:ascii="Times New Roman" w:eastAsia="Times New Roman" w:hAnsi="Times New Roman" w:cs="Times New Roman"/>
            <w:sz w:val="24"/>
            <w:szCs w:val="24"/>
          </w:rPr>
          <w:t>H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8" w:author="Think" w:date="2021-04-13T14:30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ins w:id="19" w:author="Think" w:date="2021-04-13T14:30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enapa</w:t>
        </w:r>
      </w:ins>
      <w:proofErr w:type="spellEnd"/>
      <w:del w:id="20" w:author="Think" w:date="2021-04-13T14:30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ok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21" w:author="Think" w:date="2021-04-13T15:04:00Z">
        <w:r w:rsidR="000570B2">
          <w:rPr>
            <w:rFonts w:ascii="Times New Roman" w:eastAsia="Times New Roman" w:hAnsi="Times New Roman" w:cs="Times New Roman"/>
            <w:sz w:val="24"/>
            <w:szCs w:val="24"/>
          </w:rPr>
          <w:t>terjadi</w:t>
        </w:r>
        <w:proofErr w:type="spellEnd"/>
        <w:r w:rsidR="000570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22" w:name="_GoBack"/>
      <w:bookmarkEnd w:id="2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1E3EFC" w14:textId="766AB7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ins w:id="23" w:author="Think" w:date="2021-04-13T14:30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24" w:author="Think" w:date="2021-04-13T14:30:00Z">
        <w:r w:rsidDel="00E90D68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C6313DF" w14:textId="3AEAD5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25" w:author="Think" w:date="2021-04-13T14:32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Orang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6" w:author="Think" w:date="2021-04-13T14:32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7" w:author="Think" w:date="2021-04-13T14:32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</w:del>
      <w:proofErr w:type="spellStart"/>
      <w:ins w:id="28" w:author="Think" w:date="2021-04-13T14:32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menye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sebut</w:t>
      </w:r>
      <w:ins w:id="29" w:author="Think" w:date="2021-04-13T14:32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0" w:author="Think" w:date="2021-04-13T14:33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‘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ins w:id="31" w:author="Think" w:date="2021-04-13T14:33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’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FE5967" w14:textId="2ABC1E2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del w:id="32" w:author="Think" w:date="2021-04-13T14:33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e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3" w:author="Think" w:date="2021-04-13T14:34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  <w:proofErr w:type="spellEnd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4" w:author="Think" w:date="2021-04-13T14:34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bisa</w:t>
        </w:r>
        <w:proofErr w:type="spellEnd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ins w:id="35" w:author="Think" w:date="2021-04-13T14:34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dalam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ins w:id="36" w:author="Think" w:date="2021-04-13T14:34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itu</w:t>
        </w:r>
        <w:proofErr w:type="spellEnd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37" w:author="Think" w:date="2021-04-13T14:34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bah</w:t>
        </w:r>
      </w:ins>
      <w:ins w:id="38" w:author="Think" w:date="2021-04-13T14:35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kan</w:t>
        </w:r>
        <w:proofErr w:type="spellEnd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</w:ins>
      <w:proofErr w:type="spellEnd"/>
      <w:del w:id="39" w:author="Think" w:date="2021-04-13T14:35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eh kok jadi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  <w:del w:id="40" w:author="Think" w:date="2021-04-13T14:35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  <w:ins w:id="41" w:author="Think" w:date="2021-04-13T14:35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BB8CD50" w14:textId="1560ABC0" w:rsidR="00927764" w:rsidRPr="00C50A1E" w:rsidDel="009270C0" w:rsidRDefault="00927764" w:rsidP="00927764">
      <w:pPr>
        <w:shd w:val="clear" w:color="auto" w:fill="F5F5F5"/>
        <w:spacing w:after="375"/>
        <w:rPr>
          <w:del w:id="42" w:author="Think" w:date="2021-04-13T14:37:00Z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3" w:author="Think" w:date="2021-04-13T14:35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ins w:id="44" w:author="Think" w:date="2021-04-13T14:36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5" w:author="Think" w:date="2021-04-13T14:36:00Z">
        <w:r w:rsidR="00E90D68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E90D68">
          <w:rPr>
            <w:rFonts w:ascii="Times New Roman" w:eastAsia="Times New Roman" w:hAnsi="Times New Roman" w:cs="Times New Roman"/>
            <w:sz w:val="24"/>
            <w:szCs w:val="24"/>
          </w:rPr>
          <w:t>sikap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seseorang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pada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del w:id="46" w:author="Think" w:date="2021-04-13T14:36:00Z">
        <w:r w:rsidRPr="00C50A1E" w:rsidDel="00E90D68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E90D68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47" w:author="Think" w:date="2021-04-13T14:37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me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</w:t>
      </w:r>
      <w:ins w:id="48" w:author="Think" w:date="2021-04-13T14:37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micu</w:t>
        </w:r>
      </w:ins>
      <w:proofErr w:type="spellEnd"/>
      <w:del w:id="49" w:author="Think" w:date="2021-04-13T14:37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ncetus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0" w:author="Think" w:date="2021-04-13T14:37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</w:p>
    <w:p w14:paraId="5BA94A81" w14:textId="6A77132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ins w:id="51" w:author="Think" w:date="2021-04-13T14:38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masih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del w:id="52" w:author="Think" w:date="2021-04-13T14:38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 alias yang masih hangat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53" w:author="Think" w:date="2021-04-13T14:38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kita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</w:t>
      </w:r>
      <w:ins w:id="54" w:author="Think" w:date="2021-04-13T14:38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jadi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hangat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del w:id="55" w:author="Think" w:date="2021-04-13T14:38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dapat "panas"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6" w:author="Think" w:date="2021-04-13T14:39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terjadinya 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9C2BE8" w14:textId="5F6C2B1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57" w:author="Think" w:date="2021-04-13T14:39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del w:id="58" w:author="Think" w:date="2021-04-13T14:40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mu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366B2">
        <w:rPr>
          <w:rFonts w:ascii="Times New Roman" w:eastAsia="Times New Roman" w:hAnsi="Times New Roman" w:cs="Times New Roman"/>
          <w:i/>
          <w:iCs/>
          <w:sz w:val="24"/>
          <w:szCs w:val="24"/>
          <w:rPrChange w:id="59" w:author="Think" w:date="2021-04-13T14:49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60" w:author="Think" w:date="2021-04-13T14:40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ki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ins w:id="61" w:author="Think" w:date="2021-04-13T14:40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sa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2" w:author="Think" w:date="2021-04-13T14:40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</w:ins>
      <w:proofErr w:type="spellEnd"/>
      <w:del w:id="63" w:author="Think" w:date="2021-04-13T14:40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ternyata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ins w:id="64" w:author="Think" w:date="2021-04-13T14:40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65" w:author="Think" w:date="2021-04-13T14:40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, kok~</w:delText>
        </w:r>
      </w:del>
    </w:p>
    <w:p w14:paraId="6A4D0C1D" w14:textId="1B25B8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ins w:id="66" w:author="Think" w:date="2021-04-13T14:41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nya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67" w:author="Think" w:date="2021-04-13T14:41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se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del w:id="68" w:author="Think" w:date="2021-04-13T14:42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ins w:id="69" w:author="Think" w:date="2021-04-13T14:42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Jadi</w:t>
        </w:r>
      </w:ins>
      <w:proofErr w:type="spellEnd"/>
      <w:del w:id="70" w:author="Think" w:date="2021-04-13T14:42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1" w:author="Think" w:date="2021-04-13T14:42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sebenarnya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72" w:author="Think" w:date="2021-04-13T14:42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Ehem.</w:delText>
        </w:r>
      </w:del>
    </w:p>
    <w:p w14:paraId="28D6B484" w14:textId="73F9063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73" w:author="Think" w:date="2021-04-13T14:43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atau</w:delText>
        </w:r>
      </w:del>
      <w:proofErr w:type="spellStart"/>
      <w:ins w:id="74" w:author="Think" w:date="2021-04-13T14:43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hingga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D7E8B8" w14:textId="05E4BC7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75" w:author="Think" w:date="2021-04-13T14:43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itu</w:t>
        </w:r>
      </w:ins>
      <w:proofErr w:type="spellEnd"/>
      <w:del w:id="76" w:author="Think" w:date="2021-04-13T14:43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harus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del w:id="77" w:author="Think" w:date="2021-04-13T14:43:00Z">
        <w:r w:rsidDel="009270C0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</w:t>
      </w:r>
      <w:ins w:id="78" w:author="Think" w:date="2021-04-13T14:43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e</w:t>
        </w:r>
      </w:ins>
      <w:r>
        <w:rPr>
          <w:rFonts w:ascii="Times New Roman" w:eastAsia="Times New Roman" w:hAnsi="Times New Roman" w:cs="Times New Roman"/>
          <w:sz w:val="24"/>
          <w:szCs w:val="24"/>
        </w:rPr>
        <w:t>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del w:id="79" w:author="Think" w:date="2021-04-13T14:43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ins w:id="80" w:author="Think" w:date="2021-04-13T14:43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81" w:author="Think" w:date="2021-04-13T14:44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karena mau keluar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ins w:id="82" w:author="Think" w:date="2021-04-13T14:44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.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Keluar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rumah</w:t>
        </w:r>
        <w:proofErr w:type="spellEnd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9270C0"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del w:id="83" w:author="Think" w:date="2021-04-13T14:44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-kali</w:t>
      </w:r>
      <w:ins w:id="84" w:author="Think" w:date="2021-04-13T14:44:00Z">
        <w:r w:rsidR="009270C0">
          <w:rPr>
            <w:rFonts w:ascii="Times New Roman" w:eastAsia="Times New Roman" w:hAnsi="Times New Roman" w:cs="Times New Roman"/>
            <w:sz w:val="24"/>
            <w:szCs w:val="24"/>
          </w:rPr>
          <w:t xml:space="preserve"> dan</w:t>
        </w:r>
      </w:ins>
      <w:del w:id="85" w:author="Think" w:date="2021-04-13T14:44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 xml:space="preserve">. </w:delText>
        </w:r>
      </w:del>
      <w:del w:id="86" w:author="Think" w:date="2021-04-13T14:45:00Z">
        <w:r w:rsidRPr="00C50A1E" w:rsidDel="009270C0">
          <w:rPr>
            <w:rFonts w:ascii="Times New Roman" w:eastAsia="Times New Roman" w:hAnsi="Times New Roman" w:cs="Times New Roman"/>
            <w:sz w:val="24"/>
            <w:szCs w:val="24"/>
          </w:rPr>
          <w:delText>Akan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07C099" w14:textId="020784A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87" w:author="Think" w:date="2021-04-13T14:45:00Z">
        <w:r w:rsidR="00561115">
          <w:rPr>
            <w:rFonts w:ascii="Times New Roman" w:eastAsia="Times New Roman" w:hAnsi="Times New Roman" w:cs="Times New Roman"/>
            <w:sz w:val="24"/>
            <w:szCs w:val="24"/>
          </w:rPr>
          <w:t>di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del w:id="88" w:author="Think" w:date="2021-04-13T14:45:00Z">
        <w:r w:rsidRPr="00C50A1E" w:rsidDel="00561115">
          <w:rPr>
            <w:rFonts w:ascii="Times New Roman" w:eastAsia="Times New Roman" w:hAnsi="Times New Roman" w:cs="Times New Roman"/>
            <w:sz w:val="24"/>
            <w:szCs w:val="24"/>
          </w:rPr>
          <w:delText>ny</w:delText>
        </w:r>
      </w:del>
      <w:del w:id="89" w:author="Think" w:date="2021-04-13T14:46:00Z">
        <w:r w:rsidRPr="00C50A1E" w:rsidDel="00561115">
          <w:rPr>
            <w:rFonts w:ascii="Times New Roman" w:eastAsia="Times New Roman" w:hAnsi="Times New Roman" w:cs="Times New Roman"/>
            <w:sz w:val="24"/>
            <w:szCs w:val="24"/>
          </w:rPr>
          <w:delText>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0" w:author="Think" w:date="2021-04-13T14:46:00Z">
        <w:r w:rsidR="00561115">
          <w:rPr>
            <w:rFonts w:ascii="Times New Roman" w:eastAsia="Times New Roman" w:hAnsi="Times New Roman" w:cs="Times New Roman"/>
            <w:sz w:val="24"/>
            <w:szCs w:val="24"/>
          </w:rPr>
          <w:t>sehingga</w:t>
        </w:r>
        <w:proofErr w:type="spellEnd"/>
        <w:r w:rsidR="0056111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ins w:id="91" w:author="Think" w:date="2021-04-13T14:46:00Z">
        <w:r w:rsidR="00561115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61115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2" w:author="Think" w:date="2021-04-13T14:46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dianggap</w:t>
        </w:r>
        <w:proofErr w:type="spellEnd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747AAF" w14:textId="19766F2F" w:rsidR="00927764" w:rsidRPr="00C50A1E" w:rsidRDefault="00B366B2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ins w:id="93" w:author="Think" w:date="2021-04-13T14:47:00Z">
        <w:r>
          <w:rPr>
            <w:rFonts w:ascii="Times New Roman" w:eastAsia="Times New Roman" w:hAnsi="Times New Roman" w:cs="Times New Roman"/>
            <w:sz w:val="24"/>
            <w:szCs w:val="24"/>
          </w:rPr>
          <w:t>Tidak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ada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salahnya</w:t>
        </w:r>
      </w:ins>
      <w:proofErr w:type="spellEnd"/>
      <w:del w:id="94" w:author="Think" w:date="2021-04-13T14:47:00Z">
        <w:r w:rsidR="00927764"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Coba deh,</w:delText>
        </w:r>
      </w:del>
      <w:ins w:id="95" w:author="Think" w:date="2021-04-13T14:47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kita</w:t>
        </w:r>
      </w:ins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96" w:author="Think" w:date="2021-04-13T14:47:00Z">
        <w:r w:rsidR="00927764"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 xml:space="preserve">aja dulu dengan </w:delText>
        </w:r>
      </w:del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97" w:author="Think" w:date="2021-04-13T14:47:00Z">
        <w:r>
          <w:rPr>
            <w:rFonts w:ascii="Times New Roman" w:eastAsia="Times New Roman" w:hAnsi="Times New Roman" w:cs="Times New Roman"/>
            <w:sz w:val="24"/>
            <w:szCs w:val="24"/>
          </w:rPr>
          <w:t>akan</w:t>
        </w:r>
      </w:ins>
      <w:proofErr w:type="spellEnd"/>
      <w:del w:id="98" w:author="Think" w:date="2021-04-13T14:47:00Z">
        <w:r w:rsidR="00927764"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kamu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</w:t>
      </w:r>
      <w:ins w:id="99" w:author="Think" w:date="2021-04-13T14:48:00Z">
        <w:r>
          <w:rPr>
            <w:rFonts w:ascii="Times New Roman" w:eastAsia="Times New Roman" w:hAnsi="Times New Roman" w:cs="Times New Roman"/>
            <w:sz w:val="24"/>
            <w:szCs w:val="24"/>
          </w:rPr>
          <w:t>ngomsumsi</w:t>
        </w:r>
      </w:ins>
      <w:proofErr w:type="spellEnd"/>
      <w:del w:id="100" w:author="Think" w:date="2021-04-13T14:48:00Z">
        <w:r w:rsidR="00927764"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makan</w:delText>
        </w:r>
      </w:del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1" w:author="Think" w:date="2021-04-13T14:48:00Z">
        <w:r>
          <w:rPr>
            <w:rFonts w:ascii="Times New Roman" w:eastAsia="Times New Roman" w:hAnsi="Times New Roman" w:cs="Times New Roman"/>
            <w:sz w:val="24"/>
            <w:szCs w:val="24"/>
          </w:rPr>
          <w:t>ukuran</w:t>
        </w:r>
        <w:proofErr w:type="spellEnd"/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02" w:author="Think" w:date="2021-04-13T14:48:00Z">
        <w:r>
          <w:rPr>
            <w:rFonts w:ascii="Times New Roman" w:eastAsia="Times New Roman" w:hAnsi="Times New Roman" w:cs="Times New Roman"/>
            <w:sz w:val="24"/>
            <w:szCs w:val="24"/>
          </w:rPr>
          <w:t xml:space="preserve">agar 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ins w:id="103" w:author="Think" w:date="2021-04-13T14:48:00Z">
        <w:r>
          <w:rPr>
            <w:rFonts w:ascii="Times New Roman" w:eastAsia="Times New Roman" w:hAnsi="Times New Roman" w:cs="Times New Roman"/>
            <w:sz w:val="24"/>
            <w:szCs w:val="24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ins w:id="104" w:author="Think" w:date="2021-04-13T14:49:00Z">
        <w:r>
          <w:rPr>
            <w:rFonts w:ascii="Times New Roman" w:eastAsia="Times New Roman" w:hAnsi="Times New Roman" w:cs="Times New Roman"/>
            <w:sz w:val="24"/>
            <w:szCs w:val="24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="00927764"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49361E4" w14:textId="4C3ACF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5" w:author="Think" w:date="2021-04-13T14:49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men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06" w:author="Think" w:date="2021-04-13T14:49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naiknya</w:t>
        </w:r>
        <w:proofErr w:type="spellEnd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</w:t>
      </w:r>
      <w:del w:id="107" w:author="Think" w:date="2021-04-13T14:49:00Z">
        <w:r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 xml:space="preserve"> yang lebih suka naiknya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B366B2">
        <w:rPr>
          <w:rFonts w:ascii="Times New Roman" w:eastAsia="Times New Roman" w:hAnsi="Times New Roman" w:cs="Times New Roman"/>
          <w:i/>
          <w:iCs/>
          <w:sz w:val="24"/>
          <w:szCs w:val="24"/>
          <w:rPrChange w:id="108" w:author="Think" w:date="2021-04-13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1F4B42" w14:textId="5D13A6D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366B2">
        <w:rPr>
          <w:rFonts w:ascii="Times New Roman" w:eastAsia="Times New Roman" w:hAnsi="Times New Roman" w:cs="Times New Roman"/>
          <w:i/>
          <w:iCs/>
          <w:sz w:val="24"/>
          <w:szCs w:val="24"/>
          <w:rPrChange w:id="109" w:author="Think" w:date="2021-04-13T14:5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</w:t>
      </w:r>
      <w:ins w:id="110" w:author="Think" w:date="2021-04-13T14:51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 di</w:t>
      </w:r>
      <w:ins w:id="111" w:author="Think" w:date="2021-04-13T14:51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ins w:id="112" w:author="Think" w:date="2021-04-13T14:50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bagian</w:t>
        </w:r>
        <w:proofErr w:type="spellEnd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mana</w:t>
      </w:r>
      <w:del w:id="113" w:author="Think" w:date="2021-04-13T14:51:00Z">
        <w:r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-mana</w:delText>
        </w:r>
      </w:del>
      <w:ins w:id="114" w:author="Think" w:date="2021-04-13T14:51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>saja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96FE51" w14:textId="3BF1152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del w:id="115" w:author="Think" w:date="2021-04-13T14:51:00Z">
        <w:r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nya di ka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ins w:id="116" w:author="Think" w:date="2021-04-13T14:51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atau</w:t>
        </w:r>
        <w:proofErr w:type="spellEnd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naik </w:t>
        </w:r>
      </w:ins>
      <w:del w:id="117" w:author="Think" w:date="2021-04-13T14:52:00Z">
        <w:r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di saat hujan.</w:delText>
        </w:r>
      </w:del>
      <w:ins w:id="118" w:author="Think" w:date="2021-04-13T14:52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del w:id="119" w:author="Think" w:date="2021-04-13T14:52:00Z">
        <w:r w:rsidRPr="00C50A1E" w:rsidDel="00B366B2">
          <w:rPr>
            <w:rFonts w:ascii="Times New Roman" w:eastAsia="Times New Roman" w:hAnsi="Times New Roman" w:cs="Times New Roman"/>
            <w:sz w:val="24"/>
            <w:szCs w:val="24"/>
          </w:rPr>
          <w:delText>C</w:delText>
        </w:r>
      </w:del>
      <w:ins w:id="120" w:author="Think" w:date="2021-04-13T14:52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c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121" w:author="Think" w:date="2021-04-13T14:52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di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A72D03" w14:textId="0E26917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Mie rebus</w:t>
      </w:r>
      <w:ins w:id="122" w:author="Think" w:date="2021-04-13T14:53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ins w:id="123" w:author="Think" w:date="2021-04-13T14:53:00Z">
        <w:r w:rsidR="00B366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B366B2">
          <w:rPr>
            <w:rFonts w:ascii="Times New Roman" w:eastAsia="Times New Roman" w:hAnsi="Times New Roman" w:cs="Times New Roman"/>
            <w:sz w:val="24"/>
            <w:szCs w:val="24"/>
          </w:rPr>
          <w:t>lagi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B366B2">
        <w:rPr>
          <w:rFonts w:ascii="Times New Roman" w:eastAsia="Times New Roman" w:hAnsi="Times New Roman" w:cs="Times New Roman"/>
          <w:i/>
          <w:iCs/>
          <w:sz w:val="24"/>
          <w:szCs w:val="24"/>
          <w:rPrChange w:id="124" w:author="Think" w:date="2021-04-13T14:53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769FC9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18DCB7BD" w14:textId="77777777" w:rsidR="00927764" w:rsidRPr="00C50A1E" w:rsidRDefault="00927764" w:rsidP="00927764"/>
    <w:p w14:paraId="66819FB4" w14:textId="77777777" w:rsidR="00927764" w:rsidRPr="005A045A" w:rsidRDefault="00927764" w:rsidP="00927764">
      <w:pPr>
        <w:rPr>
          <w:i/>
        </w:rPr>
      </w:pPr>
    </w:p>
    <w:p w14:paraId="15D8B8A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362F8BBF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B6CC3" w14:textId="77777777" w:rsidR="00761F6F" w:rsidRDefault="00761F6F">
      <w:r>
        <w:separator/>
      </w:r>
    </w:p>
  </w:endnote>
  <w:endnote w:type="continuationSeparator" w:id="0">
    <w:p w14:paraId="36F3D048" w14:textId="77777777" w:rsidR="00761F6F" w:rsidRDefault="0076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5C405C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591DF6D1" w14:textId="77777777" w:rsidR="00941E77" w:rsidRDefault="00761F6F">
    <w:pPr>
      <w:pStyle w:val="Footer"/>
    </w:pPr>
  </w:p>
  <w:p w14:paraId="6D929141" w14:textId="77777777" w:rsidR="00941E77" w:rsidRDefault="00761F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34A73B" w14:textId="77777777" w:rsidR="00761F6F" w:rsidRDefault="00761F6F">
      <w:r>
        <w:separator/>
      </w:r>
    </w:p>
  </w:footnote>
  <w:footnote w:type="continuationSeparator" w:id="0">
    <w:p w14:paraId="356E174C" w14:textId="77777777" w:rsidR="00761F6F" w:rsidRDefault="00761F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hink">
    <w15:presenceInfo w15:providerId="None" w15:userId="Thin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3NzK2NDEzNzABcpV0lIJTi4sz8/NACoxqAacI/6gsAAAA"/>
  </w:docVars>
  <w:rsids>
    <w:rsidRoot w:val="00927764"/>
    <w:rsid w:val="000570B2"/>
    <w:rsid w:val="0012251A"/>
    <w:rsid w:val="0042167F"/>
    <w:rsid w:val="00561115"/>
    <w:rsid w:val="00761F6F"/>
    <w:rsid w:val="00924DF5"/>
    <w:rsid w:val="009270C0"/>
    <w:rsid w:val="00927764"/>
    <w:rsid w:val="00B366B2"/>
    <w:rsid w:val="00CD017B"/>
    <w:rsid w:val="00E9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9864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9270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0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Think</cp:lastModifiedBy>
  <cp:revision>4</cp:revision>
  <dcterms:created xsi:type="dcterms:W3CDTF">2020-07-24T23:46:00Z</dcterms:created>
  <dcterms:modified xsi:type="dcterms:W3CDTF">2021-04-13T08:05:00Z</dcterms:modified>
</cp:coreProperties>
</file>