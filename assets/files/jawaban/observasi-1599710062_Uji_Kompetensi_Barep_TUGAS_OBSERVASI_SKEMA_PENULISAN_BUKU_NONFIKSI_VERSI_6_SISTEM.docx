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9C4F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4F579B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84A45D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466B22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77B521A" w14:textId="77777777" w:rsidTr="00821BA2">
        <w:tc>
          <w:tcPr>
            <w:tcW w:w="9350" w:type="dxa"/>
          </w:tcPr>
          <w:p w14:paraId="52CC9871" w14:textId="136C733F" w:rsidR="00125355" w:rsidRDefault="00125355" w:rsidP="009276FD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User" w:date="2020-09-10T11:00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</w:t>
            </w:r>
          </w:p>
          <w:p w14:paraId="0E011BF1" w14:textId="77777777" w:rsidR="00125355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B99ADD0" w14:textId="0F2048FA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User" w:date="2020-09-10T10:40:00Z">
              <w:r w:rsidR="00D72A0C" w:rsidDel="00D72A0C">
                <w:rPr>
                  <w:rFonts w:ascii="Times New Roman" w:eastAsia="Times New Roman" w:hAnsi="Times New Roman" w:cs="Times New Roman"/>
                  <w:szCs w:val="24"/>
                </w:rPr>
                <w:delText>ekstrem</w:delText>
              </w:r>
            </w:del>
            <w:proofErr w:type="spellStart"/>
            <w:ins w:id="4" w:author="User" w:date="2020-09-10T10:40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5" w:author="User" w:date="2020-09-10T10:40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" w:author="User" w:date="2020-09-10T10:40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User" w:date="2020-09-10T10:41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8" w:author="User" w:date="2020-09-10T10:42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zaman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" w:author="User" w:date="2020-09-10T10:42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del w:id="10" w:author="User" w:date="2020-09-10T10:42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11" w:author="User" w:date="2020-09-10T10:42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12" w:author="User" w:date="2020-09-10T10:42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ins w:id="13" w:author="User" w:date="2020-09-10T10:42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4" w:author="User" w:date="2020-09-10T10:42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ADE66C" w14:textId="25CA8958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6" w:author="User" w:date="2020-09-10T10:43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User" w:date="2020-09-10T10:43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ins w:id="18" w:author="User" w:date="2020-09-10T10:43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9" w:author="User" w:date="2020-09-10T10:44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User" w:date="2020-09-10T10:44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21" w:author="User" w:date="2020-09-10T10:44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del w:id="22" w:author="User" w:date="2020-09-10T10:44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6D7940" w14:textId="152ABCE4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ins w:id="24" w:author="User" w:date="2020-09-10T10:45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ins w:id="25" w:author="User" w:date="2020-09-10T10:45:00Z"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6" w:author="User" w:date="2020-09-10T10:45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User" w:date="2020-09-10T10:46:00Z">
              <w:r w:rsidRPr="00EC6F38" w:rsidDel="00D72A0C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proofErr w:type="spellStart"/>
            <w:ins w:id="28" w:author="User" w:date="2020-09-10T10:46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D72A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9" w:author="User" w:date="2020-09-10T10:46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del w:id="30" w:author="User" w:date="2020-09-10T10:46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31" w:author="User" w:date="2020-09-10T10:46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D1790C" w14:textId="6ACC72F4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3" w:author="User" w:date="2020-09-10T10:47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34" w:author="User" w:date="2020-09-10T10:47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35" w:author="User" w:date="2020-09-10T10:48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ins w:id="36" w:author="User" w:date="2020-09-10T10:48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(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User" w:date="2020-09-10T10:48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dibutuhk</w:t>
              </w:r>
            </w:ins>
            <w:ins w:id="38" w:author="User" w:date="2020-09-10T10:49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an</w:t>
              </w:r>
            </w:ins>
            <w:proofErr w:type="spellEnd"/>
            <w:del w:id="39" w:author="User" w:date="2020-09-10T10:48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ins w:id="40" w:author="User" w:date="2020-09-10T10:49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41" w:author="User" w:date="2020-09-10T10:49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2" w:author="User" w:date="2020-09-10T10:49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User" w:date="2020-09-10T10:49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44" w:author="User" w:date="2020-09-10T10:49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5" w:author="User" w:date="2020-09-10T10:50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proofErr w:type="spellStart"/>
            <w:ins w:id="46" w:author="User" w:date="2020-09-10T10:50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7" w:author="User" w:date="2020-09-10T10:50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  <w:proofErr w:type="spellEnd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del w:id="48" w:author="User" w:date="2020-09-10T10:50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di publis,</w:delText>
              </w:r>
            </w:del>
            <w:ins w:id="49" w:author="User" w:date="2020-09-10T10:50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Hal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del w:id="50" w:author="User" w:date="2020-09-10T10:50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81D914F" w14:textId="77777777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115C5646" w14:textId="22475C81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ins w:id="53" w:author="User" w:date="2020-09-10T10:52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4" w:author="User" w:date="2020-09-10T10:52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dan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55" w:author="User" w:date="2020-09-10T10:52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</w:ins>
            <w:del w:id="56" w:author="User" w:date="2020-09-10T10:52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66755A" w14:textId="7780BE5B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58" w:author="User" w:date="2020-09-10T10:51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9" w:author="User" w:date="2020-09-10T10:51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0" w:author="User" w:date="2020-09-10T10:52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61" w:author="User" w:date="2020-09-10T10:52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62" w:author="User" w:date="2020-09-10T10:52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63" w:author="User" w:date="2020-09-10T10:52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d</w:delText>
              </w:r>
            </w:del>
            <w:del w:id="64" w:author="User" w:date="2020-09-10T10:53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del w:id="65" w:author="User" w:date="2020-09-10T10:53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/</w:delText>
              </w:r>
            </w:del>
            <w:ins w:id="66" w:author="User" w:date="2020-09-10T10:53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B0C0D4" w14:textId="77777777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6E27BA1" w14:textId="3234216E" w:rsidR="00125355" w:rsidRPr="00EC6F38" w:rsidRDefault="006C76F4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8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9" w:author="User" w:date="2020-09-10T10:5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70" w:author="User" w:date="2020-09-10T10:53:00Z">
              <w:r w:rsidR="00125355"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1" w:author="User" w:date="2020-09-10T10:54:00Z">
              <w:r w:rsidR="00125355"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72" w:author="User" w:date="2020-09-10T10:53:00Z">
              <w:r w:rsidR="00125355"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73" w:author="User" w:date="2020-09-10T10:54:00Z">
              <w:r w:rsidR="00125355"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tuntut</w:delText>
              </w:r>
            </w:del>
            <w:proofErr w:type="spellStart"/>
            <w:ins w:id="74" w:author="User" w:date="2020-09-10T10:54:00Z">
              <w:r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75" w:author="User" w:date="2020-09-10T10:53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AD9791" w14:textId="77777777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6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739C8BD6" w14:textId="2DCFCE17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7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78" w:author="User" w:date="2020-09-10T10:54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79" w:author="User" w:date="2020-09-10T10:54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AD7BBD" w14:textId="77777777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0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570EA30" w14:textId="5F7C3151" w:rsidR="00125355" w:rsidRPr="00EC6F38" w:rsidRDefault="00125355" w:rsidP="009276F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1" w:author="User" w:date="2020-09-10T11:00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82" w:author="User" w:date="2020-09-10T10:54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</w:t>
            </w:r>
            <w:ins w:id="83" w:author="User" w:date="2020-09-10T10:55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84" w:author="User" w:date="2020-09-10T10:55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85" w:author="User" w:date="2020-09-10T10:54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ins w:id="86" w:author="User" w:date="2020-09-10T10:55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ins w:id="87" w:author="User" w:date="2020-09-10T10:55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7D4F5D3" w14:textId="3D0A7A66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8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</w:t>
            </w:r>
            <w:ins w:id="89" w:author="User" w:date="2020-09-10T10:56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(lima)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90" w:author="User" w:date="2020-09-10T10:56:00Z">
              <w:r w:rsidRPr="00EC6F38" w:rsidDel="006C76F4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91" w:author="User" w:date="2020-09-10T10:56:00Z"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>diterapkan</w:t>
              </w:r>
              <w:proofErr w:type="spellEnd"/>
              <w:r w:rsidR="006C76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FE776F1" w14:textId="77777777" w:rsidR="00125355" w:rsidRPr="00EC6F38" w:rsidRDefault="00125355" w:rsidP="009276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User" w:date="2020-09-10T11:0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7DCAECD7" w14:textId="77777777" w:rsidR="00125355" w:rsidRPr="00EC6F38" w:rsidRDefault="00125355" w:rsidP="009276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3" w:author="User" w:date="2020-09-10T11:0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CECE685" w14:textId="77777777" w:rsidR="00125355" w:rsidRPr="00EC6F38" w:rsidRDefault="00125355" w:rsidP="009276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4" w:author="User" w:date="2020-09-10T11:0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754643E" w14:textId="77777777" w:rsidR="00125355" w:rsidRPr="00EC6F38" w:rsidRDefault="00125355" w:rsidP="009276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5" w:author="User" w:date="2020-09-10T11:0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B9675F7" w14:textId="77777777" w:rsidR="00125355" w:rsidRPr="00EC6F38" w:rsidRDefault="00125355" w:rsidP="009276F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User" w:date="2020-09-10T11:0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36385D99" w14:textId="1F72620F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7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98" w:author="User" w:date="2020-09-10T10:56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9" w:author="User" w:date="2020-09-10T10:56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>lihat</w:delText>
              </w:r>
            </w:del>
            <w:proofErr w:type="spellStart"/>
            <w:ins w:id="100" w:author="User" w:date="2020-09-10T10:56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1" w:author="User" w:date="2020-09-10T10:57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>ini sebenarnya jadi</w:delText>
              </w:r>
            </w:del>
            <w:proofErr w:type="spellStart"/>
            <w:ins w:id="102" w:author="User" w:date="2020-09-10T10:57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3" w:author="User" w:date="2020-09-10T10:57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104" w:author="User" w:date="2020-09-10T10:57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  <w:proofErr w:type="spellEnd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del w:id="105" w:author="User" w:date="2020-09-10T10:58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 xml:space="preserve">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6B7A65" w14:textId="57621220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6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107" w:author="User" w:date="2020-09-10T10:58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08" w:author="User" w:date="2020-09-10T10:58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 xml:space="preserve"> tadi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ins w:id="109" w:author="User" w:date="2020-09-10T10:58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mengaplikasikannya</w:t>
              </w:r>
            </w:ins>
            <w:proofErr w:type="spellEnd"/>
            <w:del w:id="110" w:author="User" w:date="2020-09-10T10:58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1" w:author="User" w:date="2020-09-10T10:58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industry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del w:id="112" w:author="User" w:date="2020-09-10T10:59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113" w:author="User" w:date="2020-09-10T10:59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ins w:id="114" w:author="User" w:date="2020-09-10T10:59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nya</w:t>
              </w:r>
              <w:proofErr w:type="spellEnd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5" w:author="User" w:date="2020-09-10T10:59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proofErr w:type="spellStart"/>
            <w:ins w:id="116" w:author="User" w:date="2020-09-10T10:59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9276F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7" w:author="User" w:date="2020-09-10T10:59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 xml:space="preserve">anak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118" w:author="User" w:date="2020-09-10T11:00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  <w:proofErr w:type="spellStart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4336ED" w14:textId="50606E86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9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20" w:author="User" w:date="2020-09-10T11:00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1" w:author="User" w:date="2020-09-10T11:00:00Z">
              <w:r w:rsidRPr="00EC6F38" w:rsidDel="009276FD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22" w:author="User" w:date="2020-09-10T11:00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9276F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23" w:author="User" w:date="2020-09-10T11:00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4" w:author="User" w:date="2020-09-10T11:00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ins w:id="125" w:author="User" w:date="2020-09-10T11:01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9F11D2" w14:textId="620193B0" w:rsidR="00125355" w:rsidRPr="00EC6F38" w:rsidRDefault="00125355" w:rsidP="009276F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26" w:author="User" w:date="2020-09-10T11:0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27" w:author="User" w:date="2020-09-10T11:01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ins w:id="128" w:author="User" w:date="2020-09-10T11:01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proofErr w:type="spellEnd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29" w:author="User" w:date="2020-09-10T11:01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0" w:author="User" w:date="2020-09-10T11:01:00Z">
              <w:r w:rsidR="009276FD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bookmarkStart w:id="131" w:name="_GoBack"/>
            <w:bookmarkEnd w:id="131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1095463" w14:textId="77777777" w:rsidR="00924DF5" w:rsidRDefault="00924DF5" w:rsidP="009276FD">
      <w:pPr>
        <w:jc w:val="both"/>
        <w:pPrChange w:id="132" w:author="User" w:date="2020-09-10T11:00:00Z">
          <w:pPr/>
        </w:pPrChange>
      </w:pPr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C76F4"/>
    <w:rsid w:val="00924DF5"/>
    <w:rsid w:val="009276FD"/>
    <w:rsid w:val="00D7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356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2020-09-10T04:02:00Z</dcterms:created>
  <dcterms:modified xsi:type="dcterms:W3CDTF">2020-09-10T04:02:00Z</dcterms:modified>
</cp:coreProperties>
</file>