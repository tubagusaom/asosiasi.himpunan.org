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5F5F6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0" w:author="LENOVO" w:date="2021-06-07T10:07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Tanda ? ganti tanda titik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1" w:author="LENOVO" w:date="2021-06-07T10:08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 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LENOVO" w:date="2021-06-07T10:09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ganti meski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" w:author="LENOVO" w:date="2021-06-07T10:09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 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" w:author="LENOVO" w:date="2021-06-07T10:10:00Z">
        <w:r w:rsidRPr="00C50A1E" w:rsidDel="005F5F68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ins w:id="5" w:author="LENOVO" w:date="2021-06-07T10:10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del w:id="6" w:author="LENOVO" w:date="2021-06-07T10:11:00Z">
        <w:r w:rsidRPr="00C50A1E" w:rsidDel="005F5F6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7" w:author="LENOVO" w:date="2021-06-07T10:11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 tanda koma</w:t>
        </w:r>
        <w:r w:rsidR="005F5F6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del w:id="8" w:author="LENOVO" w:date="2021-06-07T10:12:00Z">
        <w:r w:rsidRPr="00C50A1E" w:rsidDel="005F5F6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9" w:author="LENOVO" w:date="2021-06-07T10:12:00Z"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5F5F6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dihilangkan </w:t>
        </w:r>
        <w:r w:rsidR="005F5F6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10" w:author="LENOVO" w:date="2021-06-07T10:15:00Z">
        <w:r w:rsidR="00380BB9">
          <w:rPr>
            <w:rFonts w:ascii="Times New Roman" w:eastAsia="Times New Roman" w:hAnsi="Times New Roman" w:cs="Times New Roman"/>
            <w:strike/>
            <w:sz w:val="24"/>
            <w:szCs w:val="24"/>
            <w:lang w:val="id-ID"/>
          </w:rPr>
          <w:t xml:space="preserve"> tidak dihilangkan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11" w:author="LENOVO" w:date="2021-06-07T10:15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2" w:author="LENOVO" w:date="2021-06-07T10:15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ganti </w:t>
        </w:r>
        <w:r w:rsidR="00380B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380BB9" w:rsidDel="00380BB9" w:rsidRDefault="00927764" w:rsidP="00927764">
      <w:pPr>
        <w:shd w:val="clear" w:color="auto" w:fill="F5F5F5"/>
        <w:spacing w:after="375"/>
        <w:rPr>
          <w:del w:id="13" w:author="LENOVO" w:date="2021-06-07T10:18:00Z"/>
          <w:rFonts w:ascii="Times New Roman" w:eastAsia="Times New Roman" w:hAnsi="Times New Roman" w:cs="Times New Roman"/>
          <w:sz w:val="24"/>
          <w:szCs w:val="24"/>
          <w:lang w:val="id-ID"/>
          <w:rPrChange w:id="14" w:author="LENOVO" w:date="2021-06-07T10:19:00Z">
            <w:rPr>
              <w:del w:id="15" w:author="LENOVO" w:date="2021-06-07T10:1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6" w:author="LENOVO" w:date="2021-06-07T10:18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7" w:author="LENOVO" w:date="2021-06-07T10:19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tanda koma</w:t>
        </w:r>
      </w:ins>
      <w:ins w:id="18" w:author="LENOVO" w:date="2021-06-07T10:18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</w:t>
        </w:r>
        <w:r w:rsidR="00380BB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19" w:author="LENOVO" w:date="2021-06-07T10:19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20" w:author="LENOVO" w:date="2021-06-07T10:20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tanda koma</w:t>
        </w:r>
      </w:ins>
      <w:ins w:id="21" w:author="LENOVO" w:date="2021-06-07T10:19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del w:id="22" w:author="LENOVO" w:date="2021-06-07T10:19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23" w:author="LENOVO" w:date="2021-06-07T10:20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24" w:author="LENOVO" w:date="2021-06-07T10:18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LENOVO" w:date="2021-06-07T10:22:00Z">
        <w:r w:rsidRPr="00C50A1E" w:rsidDel="00380BB9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ins w:id="26" w:author="LENOVO" w:date="2021-06-07T10:22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7" w:author="LENOVO" w:date="2021-06-07T10:23:00Z">
        <w:r w:rsidDel="00380BB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28" w:author="LENOVO" w:date="2021-06-07T10:23:00Z"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380BB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diganti lemari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9" w:author="LENOVO" w:date="2021-06-07T10:23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0" w:author="LENOVO" w:date="2021-06-07T10:23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LENOVO" w:date="2021-06-07T10:24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32" w:author="LENOVO" w:date="2021-06-07T10:24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diganti </w:t>
        </w:r>
        <w:proofErr w:type="gramStart"/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akan 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26553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33" w:author="LENOVO" w:date="2021-06-07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4" w:author="LENOVO" w:date="2021-06-07T10:24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5" w:author="LENOVO" w:date="2021-06-07T10:24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Diganti tanda,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36" w:author="LENOVO" w:date="2021-06-07T10:25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tambahkan tanda koma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37" w:author="LENOVO" w:date="2021-06-07T10:25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8" w:author="LENOVO" w:date="2021-06-07T10:25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Titik dihilangkan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LENOVO" w:date="2021-06-07T10:26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40" w:author="LENOVO" w:date="2021-06-07T10:26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proofErr w:type="gramStart"/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del w:id="41" w:author="LENOVO" w:date="2021-06-07T10:27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42" w:author="LENOVO" w:date="2021-06-07T10:27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3" w:author="LENOVO" w:date="2021-06-07T10:27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Tanda ? Diganti titik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44" w:author="LENOVO" w:date="2021-06-07T10:27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5" w:author="LENOVO" w:date="2021-06-07T10:27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Ganti,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LENOVO" w:date="2021-06-07T10:27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47" w:author="LENOVO" w:date="2021-06-07T10:27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atau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48" w:author="LENOVO" w:date="2021-06-07T10:29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49" w:author="LENOVO" w:date="2021-06-07T10:29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 tanda ,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50" w:author="LENOVO" w:date="2021-06-07T10:28:00Z">
        <w:r w:rsidRPr="00C50A1E" w:rsidDel="0026553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51" w:author="LENOVO" w:date="2021-06-07T10:28:00Z">
        <w:r w:rsidR="0026553E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 tidak cetak miring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LENOVO" w:date="2021-06-07T10:30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53" w:author="LENOVO" w:date="2021-06-07T10:30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 penyebab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LENOVO" w:date="2021-06-07T10:30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>naiknya</w:delText>
        </w:r>
      </w:del>
      <w:proofErr w:type="spellStart"/>
      <w:ins w:id="55" w:author="LENOVO" w:date="2021-06-07T10:30:00Z"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>naik</w:t>
        </w:r>
        <w:proofErr w:type="spellEnd"/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ins w:id="56" w:author="LENOVO" w:date="2021-06-07T10:31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nya dihilangkan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57" w:author="LENOVO" w:date="2021-06-07T10:31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Titik ganti,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58" w:author="LENOVO" w:date="2021-06-07T10:31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apalagi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LENOVO" w:date="2021-06-07T10:31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>kaum-kaum</w:delText>
        </w:r>
      </w:del>
      <w:ins w:id="60" w:author="LENOVO" w:date="2021-06-07T10:31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kaum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LENOVO" w:date="2021-06-07T10:33:00Z">
        <w:r w:rsidRPr="00C50A1E" w:rsidDel="0026553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62" w:author="LENOVO" w:date="2021-06-07T10:33:00Z">
        <w:r w:rsidR="002655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dihilangkan</w:t>
        </w:r>
        <w:r w:rsidR="0026553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63" w:author="LENOVO" w:date="2021-06-07T10:33:00Z">
        <w:r w:rsidRPr="00C50A1E" w:rsidDel="0071687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64" w:author="LENOVO" w:date="2021-06-07T10:33:00Z">
        <w:r w:rsidR="007168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koma dihilangkan</w:t>
        </w:r>
        <w:r w:rsidR="0071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65" w:author="LENOVO" w:date="2021-06-07T10:34:00Z">
        <w:r w:rsidRPr="00C50A1E" w:rsidDel="0071687E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66" w:author="LENOVO" w:date="2021-06-07T10:34:00Z">
        <w:r w:rsidR="007168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Ganti,</w:t>
        </w:r>
        <w:r w:rsidR="0071687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LENOVO" w:date="2021-06-07T10:36:00Z">
        <w:r w:rsidRPr="00C50A1E" w:rsidDel="0071687E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68" w:author="LENOVO" w:date="2021-06-07T10:36:00Z">
        <w:r w:rsidR="0071687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haha</w:t>
        </w:r>
      </w:ins>
      <w:bookmarkStart w:id="69" w:name="_GoBack"/>
      <w:bookmarkEnd w:id="69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D3A" w:rsidRDefault="00A26D3A">
      <w:r>
        <w:separator/>
      </w:r>
    </w:p>
  </w:endnote>
  <w:endnote w:type="continuationSeparator" w:id="0">
    <w:p w:rsidR="00A26D3A" w:rsidRDefault="00A2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26D3A">
    <w:pPr>
      <w:pStyle w:val="Footer"/>
    </w:pPr>
  </w:p>
  <w:p w:rsidR="00941E77" w:rsidRDefault="00A26D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D3A" w:rsidRDefault="00A26D3A">
      <w:r>
        <w:separator/>
      </w:r>
    </w:p>
  </w:footnote>
  <w:footnote w:type="continuationSeparator" w:id="0">
    <w:p w:rsidR="00A26D3A" w:rsidRDefault="00A26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6553E"/>
    <w:rsid w:val="00380BB9"/>
    <w:rsid w:val="0042167F"/>
    <w:rsid w:val="005F5F68"/>
    <w:rsid w:val="0071687E"/>
    <w:rsid w:val="00924DF5"/>
    <w:rsid w:val="00927764"/>
    <w:rsid w:val="00A26D3A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F5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5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F5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5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F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F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2021-06-07T03:36:00Z</dcterms:modified>
</cp:coreProperties>
</file>