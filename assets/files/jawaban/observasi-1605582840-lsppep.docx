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C070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Microsoft Office User" w:date="2020-11-17T10:09:00Z">
              <w:r>
                <w:t>M</w:t>
              </w:r>
            </w:ins>
            <w:del w:id="1" w:author="Microsoft Office User" w:date="2020-11-17T10:09:00Z">
              <w:r w:rsidR="00BE098E" w:rsidDel="00C070E8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Microsoft Office User" w:date="2020-11-17T10:09:00Z">
              <w:r>
                <w:t>P</w:t>
              </w:r>
            </w:ins>
            <w:del w:id="3" w:author="Microsoft Office User" w:date="2020-11-17T10:09:00Z">
              <w:r w:rsidR="00BE098E" w:rsidDel="00C070E8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Microsoft Office User" w:date="2020-11-17T10:09:00Z">
              <w:r>
                <w:t>F</w:t>
              </w:r>
            </w:ins>
            <w:del w:id="5" w:author="Microsoft Office User" w:date="2020-11-17T10:09:00Z">
              <w:r w:rsidR="00BE098E" w:rsidDel="00C070E8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Microsoft Office User" w:date="2020-11-17T10:09:00Z">
              <w:r>
                <w:t>B</w:t>
              </w:r>
            </w:ins>
            <w:del w:id="7" w:author="Microsoft Office User" w:date="2020-11-17T10:09:00Z">
              <w:r w:rsidR="00BE098E" w:rsidDel="00C070E8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C070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Microsoft Office User" w:date="2020-11-17T10:09:00Z">
              <w:r>
                <w:t>K</w:t>
              </w:r>
            </w:ins>
            <w:del w:id="9" w:author="Microsoft Office User" w:date="2020-11-17T10:09:00Z">
              <w:r w:rsidR="00BE098E" w:rsidDel="00C070E8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Microsoft Office User" w:date="2020-11-17T10:10:00Z">
              <w:r>
                <w:t>P</w:t>
              </w:r>
            </w:ins>
            <w:del w:id="11" w:author="Microsoft Office User" w:date="2020-11-17T10:10:00Z">
              <w:r w:rsidR="00BE098E" w:rsidDel="00C070E8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ins w:id="12" w:author="Microsoft Office User" w:date="2020-11-17T10:08:00Z">
              <w:r>
                <w:t>satuan</w:t>
              </w:r>
            </w:ins>
            <w:proofErr w:type="spellEnd"/>
            <w:del w:id="13" w:author="Microsoft Office User" w:date="2020-11-17T10:08:00Z">
              <w:r w:rsidR="00BE098E" w:rsidDel="00C070E8">
                <w:delText>mata</w:delText>
              </w:r>
            </w:del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4" w:author="Microsoft Office User" w:date="2020-11-17T10:10:00Z">
              <w:r>
                <w:t>I</w:t>
              </w:r>
            </w:ins>
            <w:del w:id="15" w:author="Microsoft Office User" w:date="2020-11-17T10:10:00Z">
              <w:r w:rsidR="00BE098E" w:rsidDel="00C070E8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6" w:author="Microsoft Office User" w:date="2020-11-17T10:10:00Z">
              <w:r>
                <w:t>P</w:t>
              </w:r>
            </w:ins>
            <w:del w:id="17" w:author="Microsoft Office User" w:date="2020-11-17T10:10:00Z">
              <w:r w:rsidR="00BE098E" w:rsidDel="00C070E8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Microsoft Office User" w:date="2020-11-17T10:10:00Z">
              <w:r>
                <w:t>O</w:t>
              </w:r>
            </w:ins>
            <w:del w:id="19" w:author="Microsoft Office User" w:date="2020-11-17T10:10:00Z">
              <w:r w:rsidR="00BE098E" w:rsidDel="00C070E8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0" w:author="Microsoft Office User" w:date="2020-11-17T10:10:00Z">
              <w:r>
                <w:t>T</w:t>
              </w:r>
            </w:ins>
            <w:del w:id="21" w:author="Microsoft Office User" w:date="2020-11-17T10:10:00Z">
              <w:r w:rsidR="00BE098E" w:rsidDel="00C070E8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Microsoft Office User" w:date="2020-11-17T10:10:00Z">
              <w:r>
                <w:t>I</w:t>
              </w:r>
            </w:ins>
            <w:del w:id="23" w:author="Microsoft Office User" w:date="2020-11-17T10:10:00Z">
              <w:r w:rsidR="00BE098E" w:rsidDel="00C070E8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4" w:author="Microsoft Office User" w:date="2020-11-17T10:10:00Z">
              <w:r>
                <w:t>M</w:t>
              </w:r>
            </w:ins>
            <w:del w:id="25" w:author="Microsoft Office User" w:date="2020-11-17T10:10:00Z">
              <w:r w:rsidR="00BE098E" w:rsidDel="00C070E8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6" w:author="Microsoft Office User" w:date="2020-11-17T10:10:00Z">
              <w:r>
                <w:t>K</w:t>
              </w:r>
            </w:ins>
            <w:del w:id="27" w:author="Microsoft Office User" w:date="2020-11-17T10:10:00Z">
              <w:r w:rsidR="00BE098E" w:rsidDel="00C070E8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8" w:author="Microsoft Office User" w:date="2020-11-17T10:10:00Z">
              <w:r>
                <w:t>B</w:t>
              </w:r>
            </w:ins>
            <w:del w:id="29" w:author="Microsoft Office User" w:date="2020-11-17T10:10:00Z">
              <w:r w:rsidR="00BE098E" w:rsidDel="00C070E8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C070E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0" w:author="Microsoft Office User" w:date="2020-11-17T10:10:00Z">
              <w:r>
                <w:t>P</w:t>
              </w:r>
            </w:ins>
            <w:del w:id="31" w:author="Microsoft Office User" w:date="2020-11-17T10:10:00Z">
              <w:r w:rsidR="00BE098E" w:rsidDel="00C070E8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2" w:author="Microsoft Office User" w:date="2020-11-17T10:10:00Z">
              <w:r>
                <w:t>R</w:t>
              </w:r>
            </w:ins>
            <w:del w:id="33" w:author="Microsoft Office User" w:date="2020-11-17T10:10:00Z">
              <w:r w:rsidR="00BE098E" w:rsidDel="00C070E8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</w:t>
            </w:r>
            <w:ins w:id="34" w:author="Microsoft Office User" w:date="2020-11-17T10:11:00Z">
              <w:r>
                <w:t>an</w:t>
              </w:r>
              <w:proofErr w:type="spellEnd"/>
              <w:r>
                <w:t xml:space="preserve"> </w:t>
              </w:r>
              <w:proofErr w:type="spellStart"/>
              <w:r>
                <w:t>sebagainya</w:t>
              </w:r>
            </w:ins>
            <w:proofErr w:type="spellEnd"/>
            <w:del w:id="35" w:author="Microsoft Office User" w:date="2020-11-17T10:11:00Z">
              <w:r w:rsidR="00BE098E" w:rsidDel="00C070E8">
                <w:delText>sb</w:delText>
              </w:r>
            </w:del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C070E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6" w:author="Microsoft Office User" w:date="2020-11-17T10:11:00Z">
              <w:r>
                <w:t>K</w:t>
              </w:r>
            </w:ins>
            <w:del w:id="37" w:author="Microsoft Office User" w:date="2020-11-17T10:11:00Z">
              <w:r w:rsidR="00BE098E" w:rsidDel="00C070E8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8" w:author="Microsoft Office User" w:date="2020-11-17T10:11:00Z">
              <w:r>
                <w:t>U</w:t>
              </w:r>
            </w:ins>
            <w:del w:id="39" w:author="Microsoft Office User" w:date="2020-11-17T10:11:00Z">
              <w:r w:rsidR="00BE098E" w:rsidDel="00C070E8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0" w:author="Microsoft Office User" w:date="2020-11-17T10:11:00Z">
              <w:r>
                <w:t>M</w:t>
              </w:r>
            </w:ins>
            <w:del w:id="41" w:author="Microsoft Office User" w:date="2020-11-17T10:11:00Z">
              <w:r w:rsidR="00BE098E" w:rsidDel="00C070E8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2" w:author="Microsoft Office User" w:date="2020-11-17T10:11:00Z">
              <w:r>
                <w:t>I</w:t>
              </w:r>
            </w:ins>
            <w:del w:id="43" w:author="Microsoft Office User" w:date="2020-11-17T10:11:00Z">
              <w:r w:rsidR="00BE098E" w:rsidDel="00C070E8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4" w:author="Microsoft Office User" w:date="2020-11-17T10:11:00Z">
              <w:r>
                <w:t>N</w:t>
              </w:r>
            </w:ins>
            <w:del w:id="45" w:author="Microsoft Office User" w:date="2020-11-17T10:11:00Z">
              <w:r w:rsidR="00BE098E" w:rsidDel="00C070E8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6" w:author="Microsoft Office User" w:date="2020-11-17T10:11:00Z">
              <w:r>
                <w:t>A</w:t>
              </w:r>
            </w:ins>
            <w:del w:id="47" w:author="Microsoft Office User" w:date="2020-11-17T10:11:00Z">
              <w:r w:rsidR="00BE098E" w:rsidDel="00C070E8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ins w:id="48" w:author="Microsoft Office User" w:date="2020-11-17T10:11:00Z">
              <w:r w:rsidR="00C070E8">
                <w:t xml:space="preserve"> yang </w:t>
              </w:r>
            </w:ins>
            <w:del w:id="49" w:author="Microsoft Office User" w:date="2020-11-17T10:11:00Z">
              <w:r w:rsidDel="00C070E8">
                <w:delText xml:space="preserve">, </w:delText>
              </w:r>
            </w:del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>,</w:t>
            </w:r>
            <w:proofErr w:type="spellStart"/>
            <w:r>
              <w:t xml:space="preserve"> da</w:t>
            </w:r>
            <w:proofErr w:type="spellEnd"/>
            <w:r>
              <w:t xml:space="preserve">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0" w:author="Microsoft Office User" w:date="2020-11-17T10:12:00Z">
              <w:r>
                <w:t>O</w:t>
              </w:r>
            </w:ins>
            <w:del w:id="51" w:author="Microsoft Office User" w:date="2020-11-17T10:12:00Z">
              <w:r w:rsidR="00BE098E" w:rsidDel="00C070E8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2" w:author="Microsoft Office User" w:date="2020-11-17T10:12:00Z">
              <w:r>
                <w:t>P</w:t>
              </w:r>
            </w:ins>
            <w:del w:id="53" w:author="Microsoft Office User" w:date="2020-11-17T10:12:00Z">
              <w:r w:rsidR="00BE098E" w:rsidDel="00C070E8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C070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4" w:author="Microsoft Office User" w:date="2020-11-17T10:12:00Z">
              <w:r>
                <w:t>P</w:t>
              </w:r>
            </w:ins>
            <w:del w:id="55" w:author="Microsoft Office User" w:date="2020-11-17T10:12:00Z">
              <w:r w:rsidR="00BE098E" w:rsidDel="00C070E8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6" w:author="Microsoft Office User" w:date="2020-11-17T10:12:00Z">
              <w:r>
                <w:t>T</w:t>
              </w:r>
            </w:ins>
            <w:del w:id="57" w:author="Microsoft Office User" w:date="2020-11-17T10:12:00Z">
              <w:r w:rsidR="00BE098E" w:rsidDel="00C070E8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C070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8" w:author="Microsoft Office User" w:date="2020-11-17T10:12:00Z">
              <w:r>
                <w:t>I</w:t>
              </w:r>
            </w:ins>
            <w:del w:id="59" w:author="Microsoft Office User" w:date="2020-11-17T10:12:00Z">
              <w:r w:rsidR="00BE098E" w:rsidDel="00C070E8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0" w:author="Microsoft Office User" w:date="2020-11-17T10:12:00Z">
              <w:r>
                <w:t>P</w:t>
              </w:r>
            </w:ins>
            <w:bookmarkStart w:id="61" w:name="_GoBack"/>
            <w:bookmarkEnd w:id="61"/>
            <w:del w:id="62" w:author="Microsoft Office User" w:date="2020-11-17T10:12:00Z">
              <w:r w:rsidR="00BE098E" w:rsidDel="00C070E8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6535A"/>
    <w:rsid w:val="00924DF5"/>
    <w:rsid w:val="00BE098E"/>
    <w:rsid w:val="00C0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0602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0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2020-11-17T03:14:00Z</dcterms:created>
  <dcterms:modified xsi:type="dcterms:W3CDTF">2020-11-17T03:14:00Z</dcterms:modified>
</cp:coreProperties>
</file>