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43B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82DC04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E3661F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75962CC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48FD921" w14:textId="77777777" w:rsidTr="00821BA2">
        <w:tc>
          <w:tcPr>
            <w:tcW w:w="9350" w:type="dxa"/>
          </w:tcPr>
          <w:p w14:paraId="6B30280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17CF21B" w14:textId="7D575E5B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0" w:author="Zuhkhriyan Zakaria" w:date="2021-06-12T09:58:00Z">
              <w:r w:rsidR="00D05435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160D3FF" w14:textId="5ADA6B60" w:rsidR="00125355" w:rsidRPr="00EC6F38" w:rsidRDefault="00D0543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Kita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pada zaman zona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extrim</w:t>
            </w:r>
            <w:proofErr w:type="spellEnd"/>
            <w:del w:id="1" w:author="Zuhkhriyan Zakaria" w:date="2021-06-12T10:04:00Z">
              <w:r w:rsidDel="00D05435">
                <w:rPr>
                  <w:rFonts w:ascii="Times New Roman" w:eastAsia="Times New Roman" w:hAnsi="Times New Roman" w:cs="Times New Roman"/>
                  <w:szCs w:val="24"/>
                </w:rPr>
                <w:delText xml:space="preserve">. </w:delText>
              </w:r>
              <w:r w:rsidR="00125355" w:rsidRPr="00D05435" w:rsidDel="00D05435">
                <w:rPr>
                  <w:rFonts w:ascii="Times New Roman" w:eastAsia="Times New Roman" w:hAnsi="Times New Roman" w:cs="Times New Roman"/>
                  <w:strike/>
                  <w:szCs w:val="24"/>
                </w:rPr>
                <w:delText>Pada zaman ini kita berada pada zona industri yang sangat extream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" w:author="Zuhkhriyan Zakaria" w:date="2021-06-12T10:04:00Z">
              <w:r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" w:author="Zuhkhriyan Zakaria" w:date="2021-06-12T10:04:00Z">
              <w:r w:rsidR="00125355" w:rsidRPr="00D05435" w:rsidDel="00D05435">
                <w:rPr>
                  <w:rFonts w:ascii="Times New Roman" w:eastAsia="Times New Roman" w:hAnsi="Times New Roman" w:cs="Times New Roman"/>
                  <w:strike/>
                  <w:szCs w:val="24"/>
                </w:rPr>
                <w:delText>dia akan</w:delText>
              </w:r>
              <w:r w:rsidR="00125355" w:rsidRPr="00EC6F38" w:rsidDel="00D0543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4" w:author="Zuhkhriyan Zakaria" w:date="2021-06-12T10:05:00Z">
              <w:r w:rsidR="00125355" w:rsidRPr="00EC6F38" w:rsidDel="00D05435">
                <w:rPr>
                  <w:rFonts w:ascii="Times New Roman" w:eastAsia="Times New Roman" w:hAnsi="Times New Roman" w:cs="Times New Roman"/>
                  <w:szCs w:val="24"/>
                </w:rPr>
                <w:delText xml:space="preserve">yang sering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Zuhkhriyan Zakaria" w:date="2021-06-12T10:05:00Z">
              <w:r>
                <w:rPr>
                  <w:rFonts w:ascii="Times New Roman" w:eastAsia="Times New Roman" w:hAnsi="Times New Roman" w:cs="Times New Roman"/>
                  <w:szCs w:val="24"/>
                </w:rPr>
                <w:t>sering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menye</w:t>
              </w:r>
            </w:ins>
            <w:del w:id="6" w:author="Zuhkhriyan Zakaria" w:date="2021-06-12T10:05:00Z">
              <w:r w:rsidR="00125355" w:rsidRPr="00EC6F38" w:rsidDel="00D05435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7" w:author="Zuhkhriyan Zakaria" w:date="2021-06-12T10:05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8" w:author="Zuhkhriyan Zakaria" w:date="2021-06-12T10:05:00Z">
              <w:r w:rsidR="00125355" w:rsidRPr="00EC6F38" w:rsidDel="00D05435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8E3EA1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9" w:author="Zuhkhriyan Zakaria" w:date="2021-06-12T10:05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B19D7A" w14:textId="6290EF60" w:rsidR="00125355" w:rsidRPr="00EC6F38" w:rsidRDefault="008E3EA1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0" w:author="Zuhkhriyan Zakaria" w:date="2021-06-12T10:09:00Z">
              <w:r>
                <w:rPr>
                  <w:rFonts w:ascii="Times New Roman" w:eastAsia="Times New Roman" w:hAnsi="Times New Roman" w:cs="Times New Roman"/>
                  <w:szCs w:val="24"/>
                </w:rPr>
                <w:t>H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ari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11" w:author="Zuhkhriyan Zakaria" w:date="2021-06-12T10:09:00Z">
              <w:r w:rsidR="00125355" w:rsidRPr="00EC6F38" w:rsidDel="008E3EA1">
                <w:rPr>
                  <w:rFonts w:ascii="Times New Roman" w:eastAsia="Times New Roman" w:hAnsi="Times New Roman" w:cs="Times New Roman"/>
                  <w:szCs w:val="24"/>
                </w:rPr>
                <w:delText>Bagi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Zuhkhriyan Zakaria" w:date="2021-06-12T10:09:00Z">
              <w:r w:rsidR="00125355" w:rsidRPr="00EC6F38" w:rsidDel="008E3EA1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" w:author="Zuhkhriyan Zakaria" w:date="2021-06-12T10:11:00Z">
              <w:r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" w:author="Zuhkhriyan Zakaria" w:date="2021-06-12T10:10:00Z">
              <w:r w:rsidR="00125355" w:rsidRPr="00EC6F38" w:rsidDel="008E3EA1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ins w:id="15" w:author="Zuhkhriyan Zakaria" w:date="2021-06-12T10:11:00Z">
              <w:r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del w:id="16" w:author="Zuhkhriyan Zakaria" w:date="2021-06-12T10:10:00Z">
              <w:r w:rsidR="00125355" w:rsidRPr="00EC6F38" w:rsidDel="008E3EA1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" w:author="Zuhkhriyan Zakaria" w:date="2021-06-12T10:11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8" w:author="Zuhkhriyan Zakaria" w:date="2021-06-12T10:07:00Z">
              <w:r w:rsidR="00125355" w:rsidRPr="00EC6F38" w:rsidDel="008E3EA1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Zuhkhriyan Zakaria" w:date="2021-06-12T10:11:00Z">
              <w:r w:rsidR="00125355" w:rsidRPr="00EC6F38" w:rsidDel="008E3EA1">
                <w:rPr>
                  <w:rFonts w:ascii="Times New Roman" w:eastAsia="Times New Roman" w:hAnsi="Times New Roman" w:cs="Times New Roman"/>
                  <w:szCs w:val="24"/>
                </w:rPr>
                <w:delText xml:space="preserve">disiapkan untuk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Harus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didukung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F321DF" w14:textId="7F88990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Zuhkhriyan Zakaria" w:date="2021-06-12T10:15:00Z">
              <w:r w:rsidRPr="00EC6F38" w:rsidDel="008E3EA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ins w:id="21" w:author="Zuhkhriyan Zakaria" w:date="2021-06-12T10:16:00Z">
              <w:r w:rsidR="0085403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67259A" w14:textId="574D28D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Zuhkhriyan Zakaria" w:date="2021-06-12T10:19:00Z">
              <w:r w:rsidRPr="00EC6F38" w:rsidDel="0085403C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3" w:author="Zuhkhriyan Zakaria" w:date="2021-06-12T10:19:00Z">
              <w:r w:rsidR="0085403C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85403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85403C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4" w:author="Zuhkhriyan Zakaria" w:date="2021-06-12T10:19:00Z">
              <w:r w:rsidRPr="00EC6F38" w:rsidDel="0085403C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dipubli</w:t>
            </w:r>
            <w:r w:rsidR="0085403C">
              <w:rPr>
                <w:rFonts w:ascii="Times New Roman" w:eastAsia="Times New Roman" w:hAnsi="Times New Roman" w:cs="Times New Roman"/>
                <w:szCs w:val="24"/>
              </w:rPr>
              <w:t>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Zuhkhriyan Zakaria" w:date="2021-06-12T10:20:00Z">
              <w:r w:rsidRPr="00EC6F38" w:rsidDel="0085403C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C1A6AA0" w14:textId="4CACC9D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85403C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85403C">
              <w:rPr>
                <w:rFonts w:ascii="Times New Roman" w:eastAsia="Times New Roman" w:hAnsi="Times New Roman" w:cs="Times New Roman"/>
                <w:szCs w:val="24"/>
              </w:rPr>
              <w:t>antara</w:t>
            </w:r>
            <w:proofErr w:type="spellEnd"/>
            <w:r w:rsidR="0085403C">
              <w:rPr>
                <w:rFonts w:ascii="Times New Roman" w:eastAsia="Times New Roman" w:hAnsi="Times New Roman" w:cs="Times New Roman"/>
                <w:szCs w:val="24"/>
              </w:rPr>
              <w:t xml:space="preserve"> lain:</w:t>
            </w:r>
          </w:p>
          <w:p w14:paraId="0C794243" w14:textId="579804B1" w:rsidR="00125355" w:rsidRPr="0085403C" w:rsidRDefault="00125355" w:rsidP="008540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6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7" w:author="Zuhkhriyan Zakaria" w:date="2021-06-12T10:26:00Z">
                <w:pPr>
                  <w:numPr>
                    <w:numId w:val="4"/>
                  </w:numPr>
                  <w:spacing w:before="100" w:beforeAutospacing="1" w:after="100" w:afterAutospacing="1" w:line="240" w:lineRule="auto"/>
                  <w:ind w:left="360" w:hanging="360"/>
                  <w:contextualSpacing w:val="0"/>
                </w:pPr>
              </w:pPrChange>
            </w:pP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2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2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3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3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32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33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3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35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36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37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3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3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proofErr w:type="gramStart"/>
            <w:r w:rsidRPr="0085403C">
              <w:rPr>
                <w:rFonts w:ascii="Times New Roman" w:eastAsia="Times New Roman" w:hAnsi="Times New Roman" w:cs="Times New Roman"/>
                <w:szCs w:val="24"/>
                <w:rPrChange w:id="4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85403C" w:rsidRPr="0085403C">
              <w:rPr>
                <w:rFonts w:ascii="Times New Roman" w:eastAsia="Times New Roman" w:hAnsi="Times New Roman" w:cs="Times New Roman"/>
                <w:szCs w:val="24"/>
                <w:rPrChange w:id="4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;</w:t>
            </w:r>
            <w:proofErr w:type="gramEnd"/>
          </w:p>
          <w:p w14:paraId="22EFB86B" w14:textId="4D6540F5" w:rsidR="00125355" w:rsidRPr="0085403C" w:rsidRDefault="00125355" w:rsidP="008540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42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3" w:author="Zuhkhriyan Zakaria" w:date="2021-06-12T10:26:00Z">
                <w:pPr>
                  <w:numPr>
                    <w:numId w:val="4"/>
                  </w:numPr>
                  <w:spacing w:before="100" w:beforeAutospacing="1" w:after="100" w:afterAutospacing="1" w:line="240" w:lineRule="auto"/>
                  <w:ind w:left="360" w:hanging="360"/>
                  <w:contextualSpacing w:val="0"/>
                </w:pPr>
              </w:pPrChange>
            </w:pPr>
            <w:r w:rsidRPr="0085403C">
              <w:rPr>
                <w:rFonts w:ascii="Times New Roman" w:eastAsia="Times New Roman" w:hAnsi="Times New Roman" w:cs="Times New Roman"/>
                <w:szCs w:val="24"/>
                <w:rPrChange w:id="4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guru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45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ditutut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46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47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4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4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5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5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52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53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5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55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56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57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5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5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6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6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62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proofErr w:type="gramStart"/>
            <w:r w:rsidRPr="0085403C">
              <w:rPr>
                <w:rFonts w:ascii="Times New Roman" w:eastAsia="Times New Roman" w:hAnsi="Times New Roman" w:cs="Times New Roman"/>
                <w:szCs w:val="24"/>
                <w:rPrChange w:id="63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85403C" w:rsidRPr="0085403C">
              <w:rPr>
                <w:rFonts w:ascii="Times New Roman" w:eastAsia="Times New Roman" w:hAnsi="Times New Roman" w:cs="Times New Roman"/>
                <w:szCs w:val="24"/>
                <w:rPrChange w:id="6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;</w:t>
            </w:r>
            <w:proofErr w:type="gramEnd"/>
          </w:p>
          <w:p w14:paraId="61829D90" w14:textId="3A05BFC0" w:rsidR="00125355" w:rsidRPr="0085403C" w:rsidRDefault="0085403C" w:rsidP="008540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65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6" w:author="Zuhkhriyan Zakaria" w:date="2021-06-12T10:26:00Z">
                <w:pPr>
                  <w:numPr>
                    <w:numId w:val="4"/>
                  </w:numPr>
                  <w:spacing w:before="100" w:beforeAutospacing="1" w:after="100" w:afterAutospacing="1" w:line="240" w:lineRule="auto"/>
                  <w:ind w:left="360" w:hanging="360"/>
                  <w:contextualSpacing w:val="0"/>
                </w:pPr>
              </w:pPrChange>
            </w:pP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67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</w:t>
            </w:r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6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enggunakan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6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7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penilaian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7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proofErr w:type="gram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72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formatif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73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;</w:t>
            </w:r>
            <w:proofErr w:type="gramEnd"/>
          </w:p>
          <w:p w14:paraId="6AE37C18" w14:textId="2AB86E29" w:rsidR="00125355" w:rsidRPr="0085403C" w:rsidRDefault="00125355" w:rsidP="008540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7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75" w:author="Zuhkhriyan Zakaria" w:date="2021-06-12T10:26:00Z">
                <w:pPr>
                  <w:numPr>
                    <w:numId w:val="4"/>
                  </w:numPr>
                  <w:spacing w:before="100" w:beforeAutospacing="1" w:after="100" w:afterAutospacing="1" w:line="240" w:lineRule="auto"/>
                  <w:ind w:left="360" w:hanging="360"/>
                  <w:contextualSpacing w:val="0"/>
                </w:pPr>
              </w:pPrChange>
            </w:pPr>
            <w:r w:rsidRPr="0085403C">
              <w:rPr>
                <w:rFonts w:ascii="Times New Roman" w:eastAsia="Times New Roman" w:hAnsi="Times New Roman" w:cs="Times New Roman"/>
                <w:szCs w:val="24"/>
                <w:rPrChange w:id="76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guru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77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dituntut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7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7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8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8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82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83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8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85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86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87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8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8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9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9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92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proofErr w:type="gramStart"/>
            <w:r w:rsidRPr="0085403C">
              <w:rPr>
                <w:rFonts w:ascii="Times New Roman" w:eastAsia="Times New Roman" w:hAnsi="Times New Roman" w:cs="Times New Roman"/>
                <w:szCs w:val="24"/>
                <w:rPrChange w:id="93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85403C" w:rsidRPr="0085403C">
              <w:rPr>
                <w:rFonts w:ascii="Times New Roman" w:eastAsia="Times New Roman" w:hAnsi="Times New Roman" w:cs="Times New Roman"/>
                <w:szCs w:val="24"/>
                <w:rPrChange w:id="9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;</w:t>
            </w:r>
            <w:proofErr w:type="gramEnd"/>
          </w:p>
          <w:p w14:paraId="341C9C4E" w14:textId="5B7C1E85" w:rsidR="00125355" w:rsidRPr="0085403C" w:rsidRDefault="0085403C" w:rsidP="008540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95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96" w:author="Zuhkhriyan Zakaria" w:date="2021-06-12T10:26:00Z">
                <w:pPr>
                  <w:numPr>
                    <w:numId w:val="4"/>
                  </w:numPr>
                  <w:spacing w:before="100" w:beforeAutospacing="1" w:after="100" w:afterAutospacing="1" w:line="240" w:lineRule="auto"/>
                  <w:ind w:left="360" w:hanging="360"/>
                  <w:contextualSpacing w:val="0"/>
                </w:pPr>
              </w:pPrChange>
            </w:pP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97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</w:t>
            </w:r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9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enempatkan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9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0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0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gram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02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mentor</w:t>
            </w:r>
            <w:r w:rsidRPr="0085403C">
              <w:rPr>
                <w:rFonts w:ascii="Times New Roman" w:eastAsia="Times New Roman" w:hAnsi="Times New Roman" w:cs="Times New Roman"/>
                <w:szCs w:val="24"/>
                <w:rPrChange w:id="103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;</w:t>
            </w:r>
            <w:proofErr w:type="gramEnd"/>
          </w:p>
          <w:p w14:paraId="48A53247" w14:textId="30867531" w:rsidR="00125355" w:rsidRPr="0085403C" w:rsidRDefault="0085403C" w:rsidP="008540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0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05" w:author="Zuhkhriyan Zakaria" w:date="2021-06-12T10:26:00Z">
                <w:pPr>
                  <w:numPr>
                    <w:numId w:val="4"/>
                  </w:numPr>
                  <w:spacing w:before="100" w:beforeAutospacing="1" w:after="100" w:afterAutospacing="1" w:line="240" w:lineRule="auto"/>
                  <w:ind w:left="360" w:hanging="360"/>
                  <w:contextualSpacing w:val="0"/>
                </w:pPr>
              </w:pPrChange>
            </w:pPr>
            <w:r w:rsidRPr="0085403C">
              <w:rPr>
                <w:rFonts w:ascii="Times New Roman" w:eastAsia="Times New Roman" w:hAnsi="Times New Roman" w:cs="Times New Roman"/>
                <w:szCs w:val="24"/>
                <w:rPrChange w:id="106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</w:t>
            </w:r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07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ur</w:t>
            </w:r>
            <w:r w:rsidRPr="0085403C">
              <w:rPr>
                <w:rFonts w:ascii="Times New Roman" w:eastAsia="Times New Roman" w:hAnsi="Times New Roman" w:cs="Times New Roman"/>
                <w:szCs w:val="24"/>
                <w:rPrChange w:id="10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</w:t>
            </w:r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0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1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1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12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13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1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15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16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17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1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1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2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2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22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23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2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25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26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27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2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2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3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3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proofErr w:type="gram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32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133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;</w:t>
            </w:r>
            <w:proofErr w:type="gramEnd"/>
          </w:p>
          <w:p w14:paraId="0486B4C0" w14:textId="02D30040" w:rsidR="00125355" w:rsidRPr="0085403C" w:rsidRDefault="0085403C" w:rsidP="008540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3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35" w:author="Zuhkhriyan Zakaria" w:date="2021-06-12T10:26:00Z">
                <w:pPr>
                  <w:numPr>
                    <w:numId w:val="4"/>
                  </w:numPr>
                  <w:spacing w:before="100" w:beforeAutospacing="1" w:after="100" w:afterAutospacing="1" w:line="240" w:lineRule="auto"/>
                  <w:ind w:left="360" w:hanging="360"/>
                  <w:contextualSpacing w:val="0"/>
                </w:pPr>
              </w:pPrChange>
            </w:pP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136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</w:t>
            </w:r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37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engembangan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3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3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profesi</w:t>
            </w:r>
            <w:proofErr w:type="spellEnd"/>
            <w:r w:rsidR="00125355" w:rsidRPr="0085403C">
              <w:rPr>
                <w:rFonts w:ascii="Times New Roman" w:eastAsia="Times New Roman" w:hAnsi="Times New Roman" w:cs="Times New Roman"/>
                <w:szCs w:val="24"/>
                <w:rPrChange w:id="14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</w:t>
            </w:r>
            <w:r w:rsidRPr="0085403C">
              <w:rPr>
                <w:rFonts w:ascii="Times New Roman" w:eastAsia="Times New Roman" w:hAnsi="Times New Roman" w:cs="Times New Roman"/>
                <w:szCs w:val="24"/>
                <w:rPrChange w:id="14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;</w:t>
            </w:r>
            <w:ins w:id="142" w:author="Zuhkhriyan Zakaria" w:date="2021-06-12T10:29:00Z">
              <w:r w:rsidR="00AC0742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</w:p>
          <w:p w14:paraId="3ED0CCE4" w14:textId="0066DF3C" w:rsidR="00125355" w:rsidRPr="00EC6F38" w:rsidRDefault="00125355" w:rsidP="008540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43" w:author="Zuhkhriyan Zakaria" w:date="2021-06-12T10:26:00Z">
                <w:pPr>
                  <w:numPr>
                    <w:numId w:val="4"/>
                  </w:numPr>
                  <w:spacing w:before="100" w:beforeAutospacing="1" w:after="100" w:afterAutospacing="1" w:line="240" w:lineRule="auto"/>
                  <w:ind w:left="360" w:hanging="360"/>
                  <w:contextualSpacing w:val="0"/>
                </w:pPr>
              </w:pPrChange>
            </w:pPr>
            <w:r w:rsidRPr="0085403C">
              <w:rPr>
                <w:rFonts w:ascii="Times New Roman" w:eastAsia="Times New Roman" w:hAnsi="Times New Roman" w:cs="Times New Roman"/>
                <w:szCs w:val="24"/>
                <w:rPrChange w:id="14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guru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145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146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147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14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14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15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15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152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153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15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155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156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157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158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159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160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161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162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163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164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5403C">
              <w:rPr>
                <w:rFonts w:ascii="Times New Roman" w:eastAsia="Times New Roman" w:hAnsi="Times New Roman" w:cs="Times New Roman"/>
                <w:szCs w:val="24"/>
                <w:rPrChange w:id="165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85403C">
              <w:rPr>
                <w:rFonts w:ascii="Times New Roman" w:eastAsia="Times New Roman" w:hAnsi="Times New Roman" w:cs="Times New Roman"/>
                <w:szCs w:val="24"/>
                <w:rPrChange w:id="166" w:author="Zuhkhriyan Zakaria" w:date="2021-06-12T10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85403C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5127EF" w14:textId="0CC2C67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7" w:author="Zuhkhriyan Zakaria" w:date="2021-06-12T10:27:00Z">
              <w:r w:rsidRPr="00EC6F38" w:rsidDel="00AC074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del w:id="168" w:author="Zuhkhriyan Zakaria" w:date="2021-06-12T10:25:00Z">
              <w:r w:rsidRPr="00EC6F38" w:rsidDel="0085403C">
                <w:rPr>
                  <w:rFonts w:ascii="Times New Roman" w:eastAsia="Times New Roman" w:hAnsi="Times New Roman" w:cs="Times New Roman"/>
                  <w:szCs w:val="24"/>
                </w:rPr>
                <w:delText>:</w:delText>
              </w:r>
            </w:del>
          </w:p>
          <w:p w14:paraId="2375E540" w14:textId="58C22ACA" w:rsidR="00125355" w:rsidRPr="00EC6F38" w:rsidRDefault="0085403C" w:rsidP="0085403C">
            <w:pPr>
              <w:numPr>
                <w:ilvl w:val="0"/>
                <w:numId w:val="5"/>
              </w:numPr>
              <w:tabs>
                <w:tab w:val="clear" w:pos="720"/>
                <w:tab w:val="num" w:pos="457"/>
              </w:tabs>
              <w:spacing w:before="100" w:beforeAutospacing="1" w:after="100" w:afterAutospacing="1" w:line="240" w:lineRule="auto"/>
              <w:ind w:left="457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69" w:author="Zuhkhriyan Zakaria" w:date="2021-06-12T10:2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70" w:author="Zuhkhriyan Zakaria" w:date="2021-06-12T10:2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71" w:author="Zuhkhriyan Zakaria" w:date="2021-06-12T10:26:00Z">
              <w:r w:rsidR="00125355" w:rsidRPr="00EC6F38" w:rsidDel="0085403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ins w:id="172" w:author="Zuhkhriyan Zakaria" w:date="2021-06-12T10:27:00Z">
              <w:r w:rsidR="00AC0742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proofErr w:type="gramEnd"/>
          </w:p>
          <w:p w14:paraId="7CE8919A" w14:textId="72CDB5BE" w:rsidR="00125355" w:rsidRPr="00EC6F38" w:rsidRDefault="0085403C" w:rsidP="0085403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57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73" w:author="Zuhkhriyan Zakaria" w:date="2021-06-12T10:2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74" w:author="Zuhkhriyan Zakaria" w:date="2021-06-12T10:2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75" w:author="Zuhkhriyan Zakaria" w:date="2021-06-12T10:26:00Z">
              <w:r w:rsidR="00125355" w:rsidRPr="00EC6F38" w:rsidDel="0085403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176" w:author="Zuhkhriyan Zakaria" w:date="2021-06-12T10:26:00Z">
              <w:r w:rsidR="00AC0742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proofErr w:type="gramEnd"/>
          </w:p>
          <w:p w14:paraId="0126BA7C" w14:textId="256D727C" w:rsidR="00125355" w:rsidRPr="00EC6F38" w:rsidRDefault="0085403C" w:rsidP="0085403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57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77" w:author="Zuhkhriyan Zakaria" w:date="2021-06-12T10:2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78" w:author="Zuhkhriyan Zakaria" w:date="2021-06-12T10:2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79" w:author="Zuhkhriyan Zakaria" w:date="2021-06-12T10:26:00Z">
              <w:r w:rsidR="00125355" w:rsidRPr="00EC6F38" w:rsidDel="0085403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180" w:author="Zuhkhriyan Zakaria" w:date="2021-06-12T10:26:00Z">
              <w:r w:rsidR="00AC0742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proofErr w:type="gramEnd"/>
          </w:p>
          <w:p w14:paraId="45CCCC23" w14:textId="5D715F4E" w:rsidR="00125355" w:rsidRPr="00EC6F38" w:rsidRDefault="0085403C" w:rsidP="0085403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57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81" w:author="Zuhkhriyan Zakaria" w:date="2021-06-12T10:2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82" w:author="Zuhkhriyan Zakaria" w:date="2021-06-12T10:2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83" w:author="Zuhkhriyan Zakaria" w:date="2021-06-12T10:26:00Z">
              <w:r w:rsidR="00125355" w:rsidRPr="00EC6F38" w:rsidDel="0085403C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r w:rsidR="00AC0742">
              <w:rPr>
                <w:rFonts w:ascii="Times New Roman" w:eastAsia="Times New Roman" w:hAnsi="Times New Roman" w:cs="Times New Roman"/>
                <w:szCs w:val="24"/>
              </w:rPr>
              <w:t>;</w:t>
            </w:r>
            <w:ins w:id="184" w:author="Zuhkhriyan Zakaria" w:date="2021-06-12T10:28:00Z">
              <w:r w:rsidR="00AC0742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</w:p>
          <w:p w14:paraId="5CC0312F" w14:textId="2BF06F76" w:rsidR="00125355" w:rsidRPr="00EC6F38" w:rsidRDefault="0085403C" w:rsidP="0085403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57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85" w:author="Zuhkhriyan Zakaria" w:date="2021-06-12T10:2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86" w:author="Zuhkhriyan Zakaria" w:date="2021-06-12T10:26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87" w:author="Zuhkhriyan Zakaria" w:date="2021-06-12T10:26:00Z">
              <w:r w:rsidR="00125355" w:rsidRPr="00EC6F38" w:rsidDel="0085403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ins w:id="188" w:author="Zuhkhriyan Zakaria" w:date="2021-06-12T10:27:00Z">
              <w:r w:rsidR="00AC0742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542BAE8A" w14:textId="212CE6B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89" w:author="Zuhkhriyan Zakaria" w:date="2021-06-12T10:30:00Z">
              <w:r w:rsidR="00AC0742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90" w:author="Zuhkhriyan Zakaria" w:date="2021-06-12T10:30:00Z">
              <w:r w:rsidRPr="00EC6F38" w:rsidDel="00AC0742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AC0742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ins w:id="191" w:author="Zuhkhriyan Zakaria" w:date="2021-06-12T10:30:00Z">
              <w:r w:rsidR="00AC074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AC0742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del w:id="192" w:author="Zuhkhriyan Zakaria" w:date="2021-06-12T10:30:00Z">
              <w:r w:rsidRPr="00EC6F38" w:rsidDel="00AC0742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D3D580" w14:textId="28F2723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193" w:author="Zuhkhriyan Zakaria" w:date="2021-06-12T10:31:00Z">
              <w:r w:rsidRPr="00EC6F38" w:rsidDel="00AC074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C0742">
              <w:rPr>
                <w:rFonts w:ascii="Times New Roman" w:eastAsia="Times New Roman" w:hAnsi="Times New Roman" w:cs="Times New Roman"/>
                <w:szCs w:val="24"/>
              </w:rPr>
              <w:t>atay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B26286" w14:textId="572C6CA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r w:rsidR="00AC0742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7A6C0C" w14:textId="73CE94B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4" w:author="Zuhkhriyan Zakaria" w:date="2021-06-12T10:32:00Z">
              <w:r w:rsidR="00AC0742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D89BFD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12E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C2337D"/>
    <w:multiLevelType w:val="multilevel"/>
    <w:tmpl w:val="E888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71892"/>
    <w:multiLevelType w:val="multilevel"/>
    <w:tmpl w:val="2E6EA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uhkhriyan Zakaria">
    <w15:presenceInfo w15:providerId="None" w15:userId="Zuhkhriyan Zaka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0MTA0t7C0NDcxNLVU0lEKTi0uzszPAykwrAUAgo94KCwAAAA="/>
  </w:docVars>
  <w:rsids>
    <w:rsidRoot w:val="00125355"/>
    <w:rsid w:val="0012251A"/>
    <w:rsid w:val="00125355"/>
    <w:rsid w:val="001D038C"/>
    <w:rsid w:val="00240407"/>
    <w:rsid w:val="0042167F"/>
    <w:rsid w:val="0085403C"/>
    <w:rsid w:val="008E3EA1"/>
    <w:rsid w:val="00924DF5"/>
    <w:rsid w:val="00AC0742"/>
    <w:rsid w:val="00D0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960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C0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74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74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D54E00EB-AE1D-4BAD-AB3C-0D1BA742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Zuhkhriyan Zakaria</cp:lastModifiedBy>
  <cp:revision>4</cp:revision>
  <dcterms:created xsi:type="dcterms:W3CDTF">2020-08-26T22:03:00Z</dcterms:created>
  <dcterms:modified xsi:type="dcterms:W3CDTF">2021-06-12T03:33:00Z</dcterms:modified>
</cp:coreProperties>
</file>