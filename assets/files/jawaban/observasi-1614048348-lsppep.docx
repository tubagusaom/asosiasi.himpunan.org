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8C0880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0" w:author="Ragil Sapto Handoyo" w:date="2021-02-23T09:28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(</w:t>
        </w:r>
      </w:ins>
      <w:proofErr w:type="spellStart"/>
      <w:ins w:id="1" w:author="Ragil Sapto Handoyo" w:date="2021-02-23T09:26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Meski</w:t>
        </w:r>
      </w:ins>
      <w:ins w:id="2" w:author="Ragil Sapto Handoyo" w:date="2021-02-23T09:27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pun</w:t>
        </w:r>
      </w:ins>
      <w:proofErr w:type="spellEnd"/>
      <w:ins w:id="3" w:author="Ragil Sapto Handoyo" w:date="2021-02-23T09:28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)</w:t>
        </w:r>
      </w:ins>
      <w:ins w:id="4" w:author="Ragil Sapto Handoyo" w:date="2021-02-23T09:26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ins w:id="5" w:author="Ragil Sapto Handoyo" w:date="2021-02-23T09:27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dan</w:t>
        </w:r>
        <w:proofErr w:type="spellEnd"/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berteman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Default="008C0880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6" w:author="Ragil Sapto Handoyo" w:date="2021-02-23T09:31:00Z">
        <w:r w:rsidR="00927764" w:rsidRPr="00C50A1E" w:rsidDel="008C0880">
          <w:rPr>
            <w:rFonts w:ascii="Times New Roman" w:eastAsia="Times New Roman" w:hAnsi="Times New Roman" w:cs="Times New Roman"/>
            <w:sz w:val="24"/>
            <w:szCs w:val="24"/>
          </w:rPr>
          <w:delText xml:space="preserve">aromanya </w:delText>
        </w:r>
      </w:del>
      <w:proofErr w:type="spellStart"/>
      <w:ins w:id="7" w:author="Ragil Sapto Handoyo" w:date="2021-02-23T09:31:00Z">
        <w:r>
          <w:rPr>
            <w:rFonts w:ascii="Times New Roman" w:eastAsia="Times New Roman" w:hAnsi="Times New Roman" w:cs="Times New Roman"/>
            <w:sz w:val="24"/>
            <w:szCs w:val="24"/>
          </w:rPr>
          <w:t>beraroma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8" w:author="Ragil Sapto Handoyo" w:date="2021-02-23T09:32:00Z">
        <w:r w:rsidR="00927764" w:rsidRPr="00C50A1E" w:rsidDel="008C0880">
          <w:rPr>
            <w:rFonts w:ascii="Times New Roman" w:eastAsia="Times New Roman" w:hAnsi="Times New Roman" w:cs="Times New Roman"/>
            <w:sz w:val="24"/>
            <w:szCs w:val="24"/>
          </w:rPr>
          <w:delText xml:space="preserve">aduhai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" w:author="Ragil Sapto Handoyo" w:date="2021-02-23T09:30:00Z">
        <w:r w:rsidR="00927764" w:rsidRPr="00C50A1E" w:rsidDel="008C0880">
          <w:rPr>
            <w:rFonts w:ascii="Times New Roman" w:eastAsia="Times New Roman" w:hAnsi="Times New Roman" w:cs="Times New Roman"/>
            <w:sz w:val="24"/>
            <w:szCs w:val="24"/>
          </w:rPr>
          <w:delText xml:space="preserve">indera </w:delText>
        </w:r>
      </w:del>
      <w:proofErr w:type="spellStart"/>
      <w:ins w:id="10" w:author="Ragil Sapto Handoyo" w:date="2021-02-23T09:30:00Z">
        <w:r>
          <w:rPr>
            <w:rFonts w:ascii="Times New Roman" w:eastAsia="Times New Roman" w:hAnsi="Times New Roman" w:cs="Times New Roman"/>
            <w:sz w:val="24"/>
            <w:szCs w:val="24"/>
          </w:rPr>
          <w:t>indra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hunaj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?”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1" w:author="Ragil Sapto Handoyo" w:date="2021-02-23T09:33:00Z">
        <w:r w:rsidRPr="00C50A1E" w:rsidDel="008C0880">
          <w:rPr>
            <w:rFonts w:ascii="Times New Roman" w:eastAsia="Times New Roman" w:hAnsi="Times New Roman" w:cs="Times New Roman"/>
            <w:sz w:val="24"/>
            <w:szCs w:val="24"/>
          </w:rPr>
          <w:delText xml:space="preserve">Sudah </w:delText>
        </w:r>
      </w:del>
      <w:proofErr w:type="spellStart"/>
      <w:proofErr w:type="gramStart"/>
      <w:ins w:id="12" w:author="Ragil Sapto Handoyo" w:date="2021-02-23T09:33:00Z">
        <w:r w:rsidR="008C0880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proofErr w:type="gramEnd"/>
        <w:r w:rsidR="008C088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C0880">
          <w:rPr>
            <w:rFonts w:ascii="Times New Roman" w:eastAsia="Times New Roman" w:hAnsi="Times New Roman" w:cs="Times New Roman"/>
            <w:sz w:val="24"/>
            <w:szCs w:val="24"/>
          </w:rPr>
          <w:t>sudah</w:t>
        </w:r>
        <w:proofErr w:type="spellEnd"/>
        <w:r w:rsidR="008C088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C0880">
          <w:rPr>
            <w:rFonts w:ascii="Times New Roman" w:eastAsia="Times New Roman" w:hAnsi="Times New Roman" w:cs="Times New Roman"/>
            <w:sz w:val="24"/>
            <w:szCs w:val="24"/>
          </w:rPr>
          <w:t>terasa</w:t>
        </w:r>
        <w:proofErr w:type="spellEnd"/>
        <w:r w:rsidR="008C088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3" w:author="Ragil Sapto Handoyo" w:date="2021-02-23T09:34:00Z">
        <w:r w:rsidRPr="00C50A1E" w:rsidDel="008C0880">
          <w:rPr>
            <w:rFonts w:ascii="Times New Roman" w:eastAsia="Times New Roman" w:hAnsi="Times New Roman" w:cs="Times New Roman"/>
            <w:sz w:val="24"/>
            <w:szCs w:val="24"/>
          </w:rPr>
          <w:delText xml:space="preserve">sangat terasa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08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Default="00927764" w:rsidP="00927764">
      <w:pPr>
        <w:shd w:val="clear" w:color="auto" w:fill="F5F5F5"/>
        <w:spacing w:after="375"/>
        <w:rPr>
          <w:ins w:id="14" w:author="Ragil Sapto Handoyo" w:date="2021-02-23T09:36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15" w:author="Ragil Sapto Handoyo" w:date="2021-02-23T09:34:00Z">
        <w:r w:rsidRPr="00C50A1E" w:rsidDel="00241561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16" w:author="Ragil Sapto Handoyo" w:date="2021-02-23T09:35:00Z">
        <w:r w:rsidR="00241561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proofErr w:type="spellStart"/>
      <w:r w:rsidR="00241561">
        <w:rPr>
          <w:rFonts w:ascii="Times New Roman" w:eastAsia="Times New Roman" w:hAnsi="Times New Roman" w:cs="Times New Roman"/>
          <w:sz w:val="24"/>
          <w:szCs w:val="24"/>
        </w:rPr>
        <w:t>namn</w:t>
      </w:r>
      <w:proofErr w:type="spellEnd"/>
      <w:r w:rsidR="002415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41561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2415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7" w:author="Ragil Sapto Handoyo" w:date="2021-02-23T09:35:00Z">
        <w:r w:rsidRPr="00C50A1E" w:rsidDel="00241561">
          <w:rPr>
            <w:rFonts w:ascii="Times New Roman" w:eastAsia="Times New Roman" w:hAnsi="Times New Roman" w:cs="Times New Roman"/>
            <w:sz w:val="24"/>
            <w:szCs w:val="24"/>
          </w:rPr>
          <w:delText xml:space="preserve"> tak</w:delText>
        </w:r>
      </w:del>
      <w:proofErr w:type="spellStart"/>
      <w:ins w:id="18" w:author="Ragil Sapto Handoyo" w:date="2021-02-23T09:35:00Z">
        <w:r w:rsidR="00241561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24156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9" w:author="Ragil Sapto Handoyo" w:date="2021-02-23T09:35:00Z">
        <w:r w:rsidRPr="00C50A1E" w:rsidDel="0024156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del w:id="20" w:author="Ragil Sapto Handoyo" w:date="2021-02-23T09:36:00Z">
        <w:r w:rsidRPr="00C50A1E" w:rsidDel="00241561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  <w:ins w:id="21" w:author="Ragil Sapto Handoyo" w:date="2021-02-23T09:36:00Z">
        <w:r w:rsidR="00241561">
          <w:rPr>
            <w:rFonts w:ascii="Times New Roman" w:eastAsia="Times New Roman" w:hAnsi="Times New Roman" w:cs="Times New Roman"/>
            <w:sz w:val="24"/>
            <w:szCs w:val="24"/>
          </w:rPr>
          <w:t>?”</w:t>
        </w:r>
      </w:ins>
    </w:p>
    <w:p w:rsidR="00241561" w:rsidRPr="00C50A1E" w:rsidDel="00241561" w:rsidRDefault="00241561" w:rsidP="00927764">
      <w:pPr>
        <w:shd w:val="clear" w:color="auto" w:fill="F5F5F5"/>
        <w:spacing w:after="375"/>
        <w:rPr>
          <w:del w:id="22" w:author="Ragil Sapto Handoyo" w:date="2021-02-23T09:36:00Z"/>
          <w:rFonts w:ascii="Times New Roman" w:eastAsia="Times New Roman" w:hAnsi="Times New Roman" w:cs="Times New Roman"/>
          <w:sz w:val="24"/>
          <w:szCs w:val="24"/>
        </w:rPr>
      </w:pPr>
    </w:p>
    <w:p w:rsidR="0092776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23" w:author="Ragil Sapto Handoyo" w:date="2021-02-23T09:36:00Z">
        <w:r w:rsidRPr="00C50A1E" w:rsidDel="0024156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Hujan</w:delText>
        </w:r>
      </w:del>
      <w:proofErr w:type="spellStart"/>
      <w:ins w:id="24" w:author="Ragil Sapto Handoyo" w:date="2021-02-23T09:36:00Z">
        <w:r w:rsidR="0024156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Hujan</w:t>
        </w:r>
        <w:proofErr w:type="spellEnd"/>
        <w:r w:rsidR="0024156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?”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del w:id="25" w:author="Ragil Sapto Handoyo" w:date="2021-02-23T09:37:00Z">
        <w:r w:rsidRPr="00C50A1E" w:rsidDel="00241561">
          <w:rPr>
            <w:rFonts w:ascii="Times New Roman" w:eastAsia="Times New Roman" w:hAnsi="Times New Roman" w:cs="Times New Roman"/>
            <w:sz w:val="24"/>
            <w:szCs w:val="24"/>
          </w:rPr>
          <w:delText>Siapa yang</w:delText>
        </w:r>
      </w:del>
      <w:ins w:id="26" w:author="Ragil Sapto Handoyo" w:date="2021-02-23T09:37:00Z">
        <w:r w:rsidR="00241561">
          <w:rPr>
            <w:rFonts w:ascii="Times New Roman" w:eastAsia="Times New Roman" w:hAnsi="Times New Roman" w:cs="Times New Roman"/>
            <w:sz w:val="24"/>
            <w:szCs w:val="24"/>
          </w:rPr>
          <w:t>“</w:t>
        </w:r>
        <w:proofErr w:type="spellStart"/>
        <w:r w:rsidR="00241561">
          <w:rPr>
            <w:rFonts w:ascii="Times New Roman" w:eastAsia="Times New Roman" w:hAnsi="Times New Roman" w:cs="Times New Roman"/>
            <w:sz w:val="24"/>
            <w:szCs w:val="24"/>
          </w:rPr>
          <w:t>Siapa</w:t>
        </w:r>
        <w:proofErr w:type="spellEnd"/>
        <w:r w:rsidR="00241561">
          <w:rPr>
            <w:rFonts w:ascii="Times New Roman" w:eastAsia="Times New Roman" w:hAnsi="Times New Roman" w:cs="Times New Roman"/>
            <w:sz w:val="24"/>
            <w:szCs w:val="24"/>
          </w:rPr>
          <w:t xml:space="preserve"> yang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7" w:author="Ragil Sapto Handoyo" w:date="2021-02-23T09:37:00Z">
        <w:r w:rsidRPr="00C50A1E" w:rsidDel="00241561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ins w:id="28" w:author="Ragil Sapto Handoyo" w:date="2021-02-23T09:37:00Z">
        <w:r w:rsidR="00241561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241561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="00241561">
        <w:rPr>
          <w:rFonts w:ascii="Times New Roman" w:eastAsia="Times New Roman" w:hAnsi="Times New Roman" w:cs="Times New Roman"/>
          <w:sz w:val="24"/>
          <w:szCs w:val="24"/>
        </w:rPr>
        <w:t>?”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9" w:author="Ragil Sapto Handoyo" w:date="2021-02-23T09:37:00Z">
        <w:r w:rsidRPr="00C50A1E" w:rsidDel="00241561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proofErr w:type="spellStart"/>
      <w:proofErr w:type="gramStart"/>
      <w:ins w:id="30" w:author="Ragil Sapto Handoyo" w:date="2021-02-23T09:37:00Z">
        <w:r w:rsidR="00241561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24156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241561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241561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proofErr w:type="gramEnd"/>
      <w:r w:rsidR="002415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41561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="002415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41561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2415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41561">
        <w:rPr>
          <w:rFonts w:ascii="Times New Roman" w:eastAsia="Times New Roman" w:hAnsi="Times New Roman" w:cs="Times New Roman"/>
          <w:sz w:val="24"/>
          <w:szCs w:val="24"/>
        </w:rPr>
        <w:t>jumah</w:t>
      </w:r>
      <w:proofErr w:type="spellEnd"/>
      <w:r w:rsidR="002415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41561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2415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41561">
        <w:rPr>
          <w:rFonts w:ascii="Times New Roman" w:eastAsia="Times New Roman" w:hAnsi="Times New Roman" w:cs="Times New Roman"/>
          <w:sz w:val="24"/>
          <w:szCs w:val="24"/>
        </w:rPr>
        <w:t>yang</w:t>
      </w:r>
      <w:del w:id="31" w:author="Ragil Sapto Handoyo" w:date="2021-02-23T09:38:00Z">
        <w:r w:rsidR="00241561" w:rsidDel="0024156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RPr="00C50A1E" w:rsidDel="00241561">
          <w:rPr>
            <w:rFonts w:ascii="Times New Roman" w:eastAsia="Times New Roman" w:hAnsi="Times New Roman" w:cs="Times New Roman"/>
            <w:sz w:val="24"/>
            <w:szCs w:val="24"/>
          </w:rPr>
          <w:delText>nyaris</w:delText>
        </w:r>
      </w:del>
      <w:ins w:id="32" w:author="Ragil Sapto Handoyo" w:date="2021-02-23T09:38:00Z">
        <w:r w:rsidR="00241561">
          <w:rPr>
            <w:rFonts w:ascii="Times New Roman" w:eastAsia="Times New Roman" w:hAnsi="Times New Roman" w:cs="Times New Roman"/>
            <w:sz w:val="24"/>
            <w:szCs w:val="24"/>
          </w:rPr>
          <w:t>hamper</w:t>
        </w:r>
        <w:proofErr w:type="spellEnd"/>
        <w:r w:rsidR="0024156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</w:t>
      </w:r>
      <w:bookmarkStart w:id="33" w:name="_GoBack"/>
      <w:bookmarkEnd w:id="3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r w:rsidR="00241561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2415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41561">
        <w:rPr>
          <w:rFonts w:ascii="Times New Roman" w:eastAsia="Times New Roman" w:hAnsi="Times New Roman" w:cs="Times New Roman"/>
          <w:sz w:val="24"/>
          <w:szCs w:val="24"/>
        </w:rPr>
        <w:t>kamulah</w:t>
      </w:r>
      <w:proofErr w:type="spellEnd"/>
      <w:r w:rsidR="0024156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24156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2415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41561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="002415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="001E320D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="001E320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1E320D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1E3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r w:rsidR="001E320D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001E320D">
        <w:rPr>
          <w:rFonts w:ascii="Times New Roman" w:eastAsia="Times New Roman" w:hAnsi="Times New Roman" w:cs="Times New Roman"/>
          <w:sz w:val="24"/>
          <w:szCs w:val="24"/>
        </w:rPr>
        <w:t>Cobalah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4" w:author="Ragil Sapto Handoyo" w:date="2021-02-23T09:41:00Z">
        <w:r w:rsidR="001E320D" w:rsidDel="001E320D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  <w:r w:rsidRPr="00C50A1E" w:rsidDel="001E320D">
          <w:rPr>
            <w:rFonts w:ascii="Times New Roman" w:eastAsia="Times New Roman" w:hAnsi="Times New Roman" w:cs="Times New Roman"/>
            <w:sz w:val="24"/>
            <w:szCs w:val="24"/>
          </w:rPr>
          <w:delText>ingat</w:delText>
        </w:r>
      </w:del>
      <w:proofErr w:type="spellStart"/>
      <w:ins w:id="35" w:author="Ragil Sapto Handoyo" w:date="2021-02-23T09:41:00Z">
        <w:r w:rsidR="001E320D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ins w:id="36" w:author="Ragil Sapto Handoyo" w:date="2021-02-23T09:42:00Z">
        <w:r w:rsidR="001E320D">
          <w:rPr>
            <w:rFonts w:ascii="Times New Roman" w:eastAsia="Times New Roman" w:hAnsi="Times New Roman" w:cs="Times New Roman"/>
            <w:sz w:val="24"/>
            <w:szCs w:val="24"/>
          </w:rPr>
          <w:t>iingat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-ingat</w:t>
      </w:r>
      <w:proofErr w:type="spellEnd"/>
      <w:ins w:id="37" w:author="Ragil Sapto Handoyo" w:date="2021-02-23T09:42:00Z">
        <w:r w:rsidR="001E320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</w:t>
      </w:r>
      <w:del w:id="38" w:author="Ragil Sapto Handoyo" w:date="2021-02-23T09:41:00Z">
        <w:r w:rsidRPr="00C50A1E" w:rsidDel="001E320D">
          <w:rPr>
            <w:rFonts w:ascii="Times New Roman" w:eastAsia="Times New Roman" w:hAnsi="Times New Roman" w:cs="Times New Roman"/>
            <w:sz w:val="24"/>
            <w:szCs w:val="24"/>
          </w:rPr>
          <w:delText>n?</w:delText>
        </w:r>
      </w:del>
      <w:ins w:id="39" w:author="Ragil Sapto Handoyo" w:date="2021-02-23T09:41:00Z">
        <w:r w:rsidR="001E320D">
          <w:rPr>
            <w:rFonts w:ascii="Times New Roman" w:eastAsia="Times New Roman" w:hAnsi="Times New Roman" w:cs="Times New Roman"/>
            <w:sz w:val="24"/>
            <w:szCs w:val="24"/>
          </w:rPr>
          <w:t>n</w:t>
        </w:r>
        <w:proofErr w:type="spellEnd"/>
        <w:r w:rsidR="001E320D">
          <w:rPr>
            <w:rFonts w:ascii="Times New Roman" w:eastAsia="Times New Roman" w:hAnsi="Times New Roman" w:cs="Times New Roman"/>
            <w:sz w:val="24"/>
            <w:szCs w:val="24"/>
          </w:rPr>
          <w:t xml:space="preserve">?” </w:t>
        </w:r>
      </w:ins>
    </w:p>
    <w:p w:rsidR="00927764" w:rsidRPr="00C50A1E" w:rsidRDefault="001E320D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Mie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rebus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40" w:author="Ragil Sapto Handoyo" w:date="2021-02-23T09:43:00Z">
        <w:r w:rsidR="00927764" w:rsidRPr="00C50A1E" w:rsidDel="001E320D">
          <w:rPr>
            <w:rFonts w:ascii="Times New Roman" w:eastAsia="Times New Roman" w:hAnsi="Times New Roman" w:cs="Times New Roman"/>
            <w:sz w:val="24"/>
            <w:szCs w:val="24"/>
          </w:rPr>
          <w:delText xml:space="preserve">Ya </w:delText>
        </w:r>
      </w:del>
      <w:ins w:id="41" w:author="Ragil Sapto Handoyo" w:date="2021-02-23T09:43:00Z">
        <w:r>
          <w:rPr>
            <w:rFonts w:ascii="Times New Roman" w:eastAsia="Times New Roman" w:hAnsi="Times New Roman" w:cs="Times New Roman"/>
            <w:sz w:val="24"/>
            <w:szCs w:val="24"/>
          </w:rPr>
          <w:t>“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Ya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>,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!” </w:t>
      </w:r>
      <w:del w:id="42" w:author="Ragil Sapto Handoyo" w:date="2021-02-23T09:43:00Z">
        <w:r w:rsidR="00927764" w:rsidRPr="00C50A1E" w:rsidDel="001E320D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426" w:rsidRDefault="00883426">
      <w:r>
        <w:separator/>
      </w:r>
    </w:p>
  </w:endnote>
  <w:endnote w:type="continuationSeparator" w:id="0">
    <w:p w:rsidR="00883426" w:rsidRDefault="00883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883426">
    <w:pPr>
      <w:pStyle w:val="Footer"/>
    </w:pPr>
  </w:p>
  <w:p w:rsidR="00941E77" w:rsidRDefault="008834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426" w:rsidRDefault="00883426">
      <w:r>
        <w:separator/>
      </w:r>
    </w:p>
  </w:footnote>
  <w:footnote w:type="continuationSeparator" w:id="0">
    <w:p w:rsidR="00883426" w:rsidRDefault="00883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gil Sapto Handoyo">
    <w15:presenceInfo w15:providerId="None" w15:userId="Ragil Sapto Handoy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1E320D"/>
    <w:rsid w:val="00241561"/>
    <w:rsid w:val="0042167F"/>
    <w:rsid w:val="00883426"/>
    <w:rsid w:val="008C0880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13873-366A-4D57-BDD2-236CEDABD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Ragil Sapto Handoyo</cp:lastModifiedBy>
  <cp:revision>17</cp:revision>
  <dcterms:created xsi:type="dcterms:W3CDTF">2020-07-24T23:46:00Z</dcterms:created>
  <dcterms:modified xsi:type="dcterms:W3CDTF">2021-02-23T02:44:00Z</dcterms:modified>
</cp:coreProperties>
</file>