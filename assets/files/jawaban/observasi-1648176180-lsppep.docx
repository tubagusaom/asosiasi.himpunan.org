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30DC7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3D46A15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6F6527E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2C75B5B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250872A6" w14:textId="77777777" w:rsidR="00927764" w:rsidRPr="0094076B" w:rsidRDefault="00927764" w:rsidP="00927764">
      <w:pPr>
        <w:rPr>
          <w:rFonts w:ascii="Cambria" w:hAnsi="Cambria"/>
        </w:rPr>
      </w:pPr>
    </w:p>
    <w:p w14:paraId="502313CF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6CBBCD4E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7BC012C2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3A1A185E" wp14:editId="1625B328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C8C33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1ABB2D69" w14:textId="33CDD9A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755A">
        <w:rPr>
          <w:rFonts w:ascii="Times New Roman" w:eastAsia="Times New Roman" w:hAnsi="Times New Roman" w:cs="Times New Roman"/>
          <w:sz w:val="24"/>
          <w:szCs w:val="24"/>
          <w:rPrChange w:id="0" w:author="Erma" w:date="2022-03-25T09:21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Hujan</w:t>
      </w:r>
      <w:proofErr w:type="spellEnd"/>
      <w:r w:rsidRPr="0065755A">
        <w:rPr>
          <w:rFonts w:ascii="Times New Roman" w:eastAsia="Times New Roman" w:hAnsi="Times New Roman" w:cs="Times New Roman"/>
          <w:sz w:val="24"/>
          <w:szCs w:val="24"/>
          <w:rPrChange w:id="1" w:author="Erma" w:date="2022-03-25T09:21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65755A">
        <w:rPr>
          <w:rFonts w:ascii="Times New Roman" w:eastAsia="Times New Roman" w:hAnsi="Times New Roman" w:cs="Times New Roman"/>
          <w:sz w:val="24"/>
          <w:szCs w:val="24"/>
          <w:rPrChange w:id="2" w:author="Erma" w:date="2022-03-25T09:21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65755A">
        <w:rPr>
          <w:rFonts w:ascii="Times New Roman" w:eastAsia="Times New Roman" w:hAnsi="Times New Roman" w:cs="Times New Roman"/>
          <w:sz w:val="24"/>
          <w:szCs w:val="24"/>
          <w:rPrChange w:id="3" w:author="Erma" w:date="2022-03-25T09:21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berat</w:t>
      </w:r>
      <w:proofErr w:type="spellEnd"/>
      <w:r w:rsidRPr="0065755A">
        <w:rPr>
          <w:rFonts w:ascii="Times New Roman" w:eastAsia="Times New Roman" w:hAnsi="Times New Roman" w:cs="Times New Roman"/>
          <w:sz w:val="24"/>
          <w:szCs w:val="24"/>
          <w:rPrChange w:id="4" w:author="Erma" w:date="2022-03-25T09:21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badan naik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65755A">
        <w:rPr>
          <w:rFonts w:ascii="Times New Roman" w:eastAsia="Times New Roman" w:hAnsi="Times New Roman" w:cs="Times New Roman"/>
          <w:sz w:val="24"/>
          <w:szCs w:val="24"/>
          <w:rPrChange w:id="5" w:author="Erma" w:date="2022-03-25T09:21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hubungan</w:t>
      </w:r>
      <w:proofErr w:type="spellEnd"/>
      <w:r w:rsidRPr="0065755A">
        <w:rPr>
          <w:rFonts w:ascii="Times New Roman" w:eastAsia="Times New Roman" w:hAnsi="Times New Roman" w:cs="Times New Roman"/>
          <w:sz w:val="24"/>
          <w:szCs w:val="24"/>
          <w:rPrChange w:id="6" w:author="Erma" w:date="2022-03-25T09:21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65755A">
        <w:rPr>
          <w:rFonts w:ascii="Times New Roman" w:eastAsia="Times New Roman" w:hAnsi="Times New Roman" w:cs="Times New Roman"/>
          <w:sz w:val="24"/>
          <w:szCs w:val="24"/>
          <w:rPrChange w:id="7" w:author="Erma" w:date="2022-03-25T09:21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sama</w:t>
      </w:r>
      <w:proofErr w:type="spellEnd"/>
      <w:r w:rsidRPr="0065755A">
        <w:rPr>
          <w:rFonts w:ascii="Times New Roman" w:eastAsia="Times New Roman" w:hAnsi="Times New Roman" w:cs="Times New Roman"/>
          <w:sz w:val="24"/>
          <w:szCs w:val="24"/>
          <w:rPrChange w:id="8" w:author="Erma" w:date="2022-03-25T09:21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65755A">
        <w:rPr>
          <w:rFonts w:ascii="Times New Roman" w:eastAsia="Times New Roman" w:hAnsi="Times New Roman" w:cs="Times New Roman"/>
          <w:sz w:val="24"/>
          <w:szCs w:val="24"/>
          <w:rPrChange w:id="9" w:author="Erma" w:date="2022-03-25T09:21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dia</w:t>
      </w:r>
      <w:proofErr w:type="spellEnd"/>
      <w:r w:rsidRPr="0065755A">
        <w:rPr>
          <w:rFonts w:ascii="Times New Roman" w:eastAsia="Times New Roman" w:hAnsi="Times New Roman" w:cs="Times New Roman"/>
          <w:sz w:val="24"/>
          <w:szCs w:val="24"/>
          <w:rPrChange w:id="10" w:author="Erma" w:date="2022-03-25T09:21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65755A">
        <w:rPr>
          <w:rFonts w:ascii="Times New Roman" w:eastAsia="Times New Roman" w:hAnsi="Times New Roman" w:cs="Times New Roman"/>
          <w:sz w:val="24"/>
          <w:szCs w:val="24"/>
          <w:rPrChange w:id="11" w:author="Erma" w:date="2022-03-25T09:21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tetep</w:t>
      </w:r>
      <w:proofErr w:type="spellEnd"/>
      <w:r w:rsidRPr="0065755A">
        <w:rPr>
          <w:rFonts w:ascii="Times New Roman" w:eastAsia="Times New Roman" w:hAnsi="Times New Roman" w:cs="Times New Roman"/>
          <w:sz w:val="24"/>
          <w:szCs w:val="24"/>
          <w:rPrChange w:id="12" w:author="Erma" w:date="2022-03-25T09:21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65755A">
        <w:rPr>
          <w:rFonts w:ascii="Times New Roman" w:eastAsia="Times New Roman" w:hAnsi="Times New Roman" w:cs="Times New Roman"/>
          <w:sz w:val="24"/>
          <w:szCs w:val="24"/>
          <w:rPrChange w:id="13" w:author="Erma" w:date="2022-03-25T09:21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temenan</w:t>
      </w:r>
      <w:proofErr w:type="spellEnd"/>
      <w:r w:rsidRPr="0065755A">
        <w:rPr>
          <w:rFonts w:ascii="Times New Roman" w:eastAsia="Times New Roman" w:hAnsi="Times New Roman" w:cs="Times New Roman"/>
          <w:sz w:val="24"/>
          <w:szCs w:val="24"/>
          <w:rPrChange w:id="14" w:author="Erma" w:date="2022-03-25T09:21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proofErr w:type="gramStart"/>
      <w:r w:rsidRPr="0065755A">
        <w:rPr>
          <w:rFonts w:ascii="Times New Roman" w:eastAsia="Times New Roman" w:hAnsi="Times New Roman" w:cs="Times New Roman"/>
          <w:sz w:val="24"/>
          <w:szCs w:val="24"/>
          <w:rPrChange w:id="15" w:author="Erma" w:date="2022-03-25T09:21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aja</w:t>
      </w:r>
      <w:proofErr w:type="spellEnd"/>
      <w:ins w:id="16" w:author="Erma" w:date="2022-03-25T09:21:00Z">
        <w:r w:rsidR="0065755A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del w:id="17" w:author="Erma" w:date="2022-03-25T09:21:00Z">
        <w:r w:rsidRPr="00C50A1E" w:rsidDel="0065755A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</w:delText>
        </w:r>
      </w:del>
      <w:proofErr w:type="spellStart"/>
      <w:ins w:id="18" w:author="Erma" w:date="2022-03-25T09:21:00Z">
        <w:r w:rsidR="0065755A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h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19C9E76B" w14:textId="6AB5892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ins w:id="19" w:author="Erma" w:date="2022-03-25T09:22:00Z">
        <w:r w:rsidR="0065755A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="006575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ins w:id="20" w:author="Erma" w:date="2022-03-25T09:22:00Z">
        <w:r w:rsidR="0065755A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ins w:id="21" w:author="Erma" w:date="2022-03-25T09:23:00Z">
        <w:r w:rsidR="0065755A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1BFB847" w14:textId="1A4406E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del w:id="22" w:author="Erma" w:date="2022-03-25T09:24:00Z">
        <w:r w:rsidRPr="00C50A1E" w:rsidDel="00022A2E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23" w:author="Erma" w:date="2022-03-25T09:24:00Z">
        <w:r w:rsidR="00022A2E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4" w:author="Erma" w:date="2022-03-25T09:24:00Z">
        <w:r w:rsidRPr="00C50A1E" w:rsidDel="00022A2E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proofErr w:type="spellStart"/>
      <w:ins w:id="25" w:author="Erma" w:date="2022-03-25T09:24:00Z">
        <w:r w:rsidR="00022A2E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del w:id="26" w:author="Erma" w:date="2022-03-25T09:25:00Z">
        <w:r w:rsidRPr="00C50A1E" w:rsidDel="00022A2E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27" w:author="Erma" w:date="2022-03-25T09:25:00Z">
        <w:r w:rsidR="00022A2E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8" w:author="Erma" w:date="2022-03-25T09:25:00Z">
        <w:r w:rsidRPr="00C50A1E" w:rsidDel="00022A2E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proofErr w:type="spellStart"/>
      <w:ins w:id="29" w:author="Erma" w:date="2022-03-25T09:25:00Z">
        <w:r w:rsidR="00022A2E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0D75C6" w14:textId="57A7CF5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del w:id="30" w:author="Erma" w:date="2022-03-25T09:26:00Z">
        <w:r w:rsidRPr="00C50A1E" w:rsidDel="00022A2E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31" w:author="Erma" w:date="2022-03-25T09:26:00Z">
        <w:r w:rsidR="00022A2E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2" w:author="Erma" w:date="2022-03-25T09:26:00Z">
        <w:r w:rsidRPr="00C50A1E" w:rsidDel="00022A2E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proofErr w:type="spellStart"/>
      <w:ins w:id="33" w:author="Erma" w:date="2022-03-25T09:26:00Z">
        <w:r w:rsidR="00022A2E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del w:id="34" w:author="Erma" w:date="2022-03-25T09:26:00Z">
        <w:r w:rsidRPr="00C50A1E" w:rsidDel="00022A2E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del w:id="35" w:author="Erma" w:date="2022-03-25T09:26:00Z">
        <w:r w:rsidRPr="00C50A1E" w:rsidDel="00022A2E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36" w:author="Erma" w:date="2022-03-25T09:26:00Z">
        <w:r w:rsidR="00022A2E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7" w:author="Erma" w:date="2022-03-25T09:26:00Z">
        <w:r w:rsidR="00022A2E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del w:id="38" w:author="Erma" w:date="2022-03-25T09:26:00Z">
        <w:r w:rsidRPr="00C50A1E" w:rsidDel="00022A2E">
          <w:rPr>
            <w:rFonts w:ascii="Times New Roman" w:eastAsia="Times New Roman" w:hAnsi="Times New Roman" w:cs="Times New Roman"/>
            <w:sz w:val="24"/>
            <w:szCs w:val="24"/>
          </w:rPr>
          <w:delText>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66C220C" w14:textId="5B32770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del w:id="39" w:author="Erma" w:date="2022-03-25T09:27:00Z">
        <w:r w:rsidRPr="00C50A1E" w:rsidDel="00022A2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K</w:delText>
        </w:r>
      </w:del>
      <w:proofErr w:type="spellStart"/>
      <w:ins w:id="40" w:author="Erma" w:date="2022-03-25T09:27:00Z">
        <w:r w:rsidR="00022A2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k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del w:id="41" w:author="Erma" w:date="2022-03-25T09:27:00Z">
        <w:r w:rsidRPr="00C50A1E" w:rsidDel="00022A2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M</w:delText>
        </w:r>
      </w:del>
      <w:proofErr w:type="spellStart"/>
      <w:ins w:id="42" w:author="Erma" w:date="2022-03-25T09:27:00Z">
        <w:r w:rsidR="00022A2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m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del w:id="43" w:author="Erma" w:date="2022-03-25T09:27:00Z">
        <w:r w:rsidRPr="00C50A1E" w:rsidDel="00022A2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L</w:delText>
        </w:r>
      </w:del>
      <w:proofErr w:type="spellStart"/>
      <w:ins w:id="44" w:author="Erma" w:date="2022-03-25T09:27:00Z">
        <w:r w:rsidR="00022A2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l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del w:id="45" w:author="Erma" w:date="2022-03-25T09:27:00Z">
        <w:r w:rsidRPr="00C50A1E" w:rsidDel="00022A2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K</w:delText>
        </w:r>
      </w:del>
      <w:proofErr w:type="spellStart"/>
      <w:ins w:id="46" w:author="Erma" w:date="2022-03-25T09:27:00Z">
        <w:r w:rsidR="00022A2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k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del w:id="47" w:author="Erma" w:date="2022-03-25T09:27:00Z">
        <w:r w:rsidRPr="00C50A1E" w:rsidDel="00022A2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H</w:delText>
        </w:r>
      </w:del>
      <w:proofErr w:type="spellStart"/>
      <w:ins w:id="48" w:author="Erma" w:date="2022-03-25T09:27:00Z">
        <w:r w:rsidR="00022A2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h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ins w:id="49" w:author="Erma" w:date="2022-03-25T09:27:00Z">
        <w:r w:rsidR="00022A2E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D62D62A" w14:textId="7A7CC7A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50" w:author="Erma" w:date="2022-03-25T09:28:00Z">
        <w:r w:rsidR="00022A2E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51" w:author="Erma" w:date="2022-03-25T09:28:00Z">
        <w:r w:rsidRPr="00C50A1E" w:rsidDel="00022A2E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2" w:author="Erma" w:date="2022-03-25T09:28:00Z">
        <w:r w:rsidRPr="00C50A1E" w:rsidDel="00022A2E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proofErr w:type="spellStart"/>
      <w:ins w:id="53" w:author="Erma" w:date="2022-03-25T09:28:00Z">
        <w:r w:rsidR="00022A2E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BEDEC0" w14:textId="4828670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ins w:id="54" w:author="Erma" w:date="2022-03-25T09:28:00Z">
        <w:r w:rsidR="00DD35D7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</w:t>
      </w:r>
      <w:ins w:id="55" w:author="Erma" w:date="2022-03-25T09:28:00Z">
        <w:r w:rsidR="00DD35D7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56" w:author="Erma" w:date="2022-03-25T09:28:00Z">
        <w:r w:rsidRPr="00C50A1E" w:rsidDel="00DD35D7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7" w:author="Erma" w:date="2022-03-25T09:28:00Z">
        <w:r w:rsidR="00DD35D7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58" w:author="Erma" w:date="2022-03-25T09:28:00Z">
        <w:r w:rsidRPr="00C50A1E" w:rsidDel="00DD35D7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ins w:id="59" w:author="Erma" w:date="2022-03-25T09:28:00Z">
        <w:r w:rsidR="00DD35D7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</w:t>
      </w:r>
      <w:del w:id="60" w:author="Erma" w:date="2022-03-25T09:29:00Z">
        <w:r w:rsidRPr="00C50A1E" w:rsidDel="00DD35D7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2C744F42" w14:textId="13FF4C2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1" w:author="Erma" w:date="2022-03-25T09:29:00Z">
        <w:r w:rsidRPr="00C50A1E" w:rsidDel="00DD35D7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ins w:id="62" w:author="Erma" w:date="2022-03-25T09:29:00Z">
        <w:r w:rsidR="00DD35D7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35D7">
        <w:rPr>
          <w:rFonts w:ascii="Times New Roman" w:eastAsia="Times New Roman" w:hAnsi="Times New Roman" w:cs="Times New Roman"/>
          <w:sz w:val="24"/>
          <w:szCs w:val="24"/>
        </w:rPr>
        <w:t>-</w:t>
      </w:r>
      <w:del w:id="63" w:author="Erma" w:date="2022-03-25T09:30:00Z">
        <w:r w:rsidRPr="00DD35D7" w:rsidDel="00DD35D7">
          <w:rPr>
            <w:rFonts w:ascii="Times New Roman" w:eastAsia="Times New Roman" w:hAnsi="Times New Roman" w:cs="Times New Roman"/>
            <w:sz w:val="24"/>
            <w:szCs w:val="24"/>
            <w:rPrChange w:id="64" w:author="Erma" w:date="2022-03-25T09:29:00Z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delText>seperti sikapnya padamu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51152D9" w14:textId="688B1D3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5" w:author="Erma" w:date="2022-03-25T09:31:00Z">
        <w:r w:rsidRPr="00C50A1E" w:rsidDel="00DD35D7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ins w:id="66" w:author="Erma" w:date="2022-03-25T09:31:00Z">
        <w:r w:rsidR="00DD35D7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ins w:id="67" w:author="Erma" w:date="2022-03-25T09:30:00Z">
        <w:r w:rsidR="00DD35D7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68" w:author="Erma" w:date="2022-03-25T09:30:00Z">
        <w:r w:rsidRPr="00C50A1E" w:rsidDel="00DD35D7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9" w:author="Erma" w:date="2022-03-25T09:31:00Z">
        <w:r w:rsidRPr="00C50A1E" w:rsidDel="00DD35D7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proofErr w:type="spellStart"/>
      <w:ins w:id="70" w:author="Erma" w:date="2022-03-25T09:31:00Z">
        <w:r w:rsidR="00DD35D7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4A40755" w14:textId="3A0FAA9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71" w:author="Erma" w:date="2022-03-25T09:31:00Z">
        <w:r w:rsidR="00DD35D7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del w:id="72" w:author="Erma" w:date="2022-03-25T09:31:00Z">
        <w:r w:rsidRPr="00C50A1E" w:rsidDel="00DD35D7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ins w:id="73" w:author="Erma" w:date="2022-03-25T09:32:00Z">
        <w:r w:rsidR="00DD35D7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74" w:author="Erma" w:date="2022-03-25T09:32:00Z">
        <w:r w:rsidRPr="00C50A1E" w:rsidDel="00DD35D7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del w:id="75" w:author="Erma" w:date="2022-03-25T09:32:00Z">
        <w:r w:rsidRPr="00C50A1E" w:rsidDel="00DD35D7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del w:id="76" w:author="Erma" w:date="2022-03-25T09:32:00Z">
        <w:r w:rsidRPr="00C50A1E" w:rsidDel="00DD35D7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  <w:ins w:id="77" w:author="Erma" w:date="2022-03-25T09:32:00Z">
        <w:r w:rsidR="00DD35D7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23B9F9B5" w14:textId="549CF09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del w:id="78" w:author="Erma" w:date="2022-03-25T09:32:00Z">
        <w:r w:rsidRPr="00C50A1E" w:rsidDel="00DD35D7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I</w:delText>
        </w:r>
      </w:del>
      <w:proofErr w:type="spellStart"/>
      <w:ins w:id="79" w:author="Erma" w:date="2022-03-25T09:32:00Z">
        <w:r w:rsidR="00DD35D7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i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del w:id="80" w:author="Erma" w:date="2022-03-25T09:32:00Z">
        <w:r w:rsidRPr="00C50A1E" w:rsidDel="00DD35D7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B</w:delText>
        </w:r>
      </w:del>
      <w:proofErr w:type="spellStart"/>
      <w:ins w:id="81" w:author="Erma" w:date="2022-03-25T09:32:00Z">
        <w:r w:rsidR="00DD35D7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b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82" w:author="Erma" w:date="2022-03-25T09:32:00Z">
        <w:r w:rsidR="00DD35D7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menj</w:t>
        </w:r>
      </w:ins>
      <w:del w:id="83" w:author="Erma" w:date="2022-03-25T09:32:00Z">
        <w:r w:rsidRPr="00C50A1E" w:rsidDel="00DD35D7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J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del w:id="84" w:author="Erma" w:date="2022-03-25T09:32:00Z">
        <w:r w:rsidRPr="00C50A1E" w:rsidDel="00DD35D7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S</w:delText>
        </w:r>
      </w:del>
      <w:proofErr w:type="spellStart"/>
      <w:ins w:id="85" w:author="Erma" w:date="2022-03-25T09:32:00Z">
        <w:r w:rsidR="00DD35D7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peny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6" w:author="Erma" w:date="2022-03-25T09:33:00Z">
        <w:r w:rsidRPr="00C50A1E" w:rsidDel="00DD35D7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87" w:author="Erma" w:date="2022-03-25T09:33:00Z">
        <w:r w:rsidR="0039780F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88" w:author="Erma" w:date="2022-03-25T09:33:00Z">
        <w:r w:rsidRPr="00C50A1E" w:rsidDel="0039780F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ins w:id="89" w:author="Erma" w:date="2022-03-25T09:33:00Z">
        <w:r w:rsidR="0039780F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90" w:author="Erma" w:date="2022-03-25T09:33:00Z">
        <w:r w:rsidR="0039780F">
          <w:rPr>
            <w:rFonts w:ascii="Times New Roman" w:eastAsia="Times New Roman" w:hAnsi="Times New Roman" w:cs="Times New Roman"/>
            <w:sz w:val="24"/>
            <w:szCs w:val="24"/>
          </w:rPr>
          <w:t>I</w:t>
        </w:r>
      </w:ins>
      <w:del w:id="91" w:author="Erma" w:date="2022-03-25T09:33:00Z">
        <w:r w:rsidRPr="00C50A1E" w:rsidDel="0039780F">
          <w:rPr>
            <w:rFonts w:ascii="Times New Roman" w:eastAsia="Times New Roman" w:hAnsi="Times New Roman" w:cs="Times New Roman"/>
            <w:sz w:val="24"/>
            <w:szCs w:val="24"/>
          </w:rPr>
          <w:delText>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ins w:id="92" w:author="Erma" w:date="2022-03-25T09:34:00Z">
        <w:r w:rsidR="0039780F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93" w:author="Erma" w:date="2022-03-25T09:34:00Z">
        <w:r w:rsidRPr="00C50A1E" w:rsidDel="0039780F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AD6694" w14:textId="70B57FC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</w:t>
      </w:r>
      <w:proofErr w:type="spellEnd"/>
      <w:del w:id="94" w:author="Erma" w:date="2022-03-25T09:34:00Z">
        <w:r w:rsidRPr="00C50A1E" w:rsidDel="0039780F">
          <w:rPr>
            <w:rFonts w:ascii="Times New Roman" w:eastAsia="Times New Roman" w:hAnsi="Times New Roman" w:cs="Times New Roman"/>
            <w:sz w:val="24"/>
            <w:szCs w:val="24"/>
          </w:rPr>
          <w:delText>-biskuit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</w:t>
      </w:r>
      <w:proofErr w:type="spellEnd"/>
      <w:del w:id="95" w:author="Erma" w:date="2022-03-25T09:34:00Z">
        <w:r w:rsidRPr="00C50A1E" w:rsidDel="0039780F">
          <w:rPr>
            <w:rFonts w:ascii="Times New Roman" w:eastAsia="Times New Roman" w:hAnsi="Times New Roman" w:cs="Times New Roman"/>
            <w:sz w:val="24"/>
            <w:szCs w:val="24"/>
          </w:rPr>
          <w:delText>-bubuk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744FCBB" w14:textId="3B70AFE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ins w:id="96" w:author="Erma" w:date="2022-03-25T09:34:00Z">
        <w:r w:rsidR="0039780F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97" w:author="Erma" w:date="2022-03-25T09:34:00Z">
        <w:r w:rsidRPr="00C50A1E" w:rsidDel="0039780F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98" w:author="Erma" w:date="2022-03-25T09:34:00Z">
        <w:r w:rsidR="0039780F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99" w:author="Erma" w:date="2022-03-25T09:34:00Z">
        <w:r w:rsidRPr="00C50A1E" w:rsidDel="0039780F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ins w:id="100" w:author="Erma" w:date="2022-03-25T09:35:00Z">
        <w:r w:rsidR="0039780F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ins w:id="101" w:author="Erma" w:date="2022-03-25T09:35:00Z">
        <w:r w:rsidR="0039780F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ins w:id="102" w:author="Erma" w:date="2022-03-25T09:35:00Z">
        <w:r w:rsidR="0039780F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03" w:author="Erma" w:date="2022-03-25T09:35:00Z">
        <w:r w:rsidRPr="00C50A1E" w:rsidDel="0039780F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04" w:author="Erma" w:date="2022-03-25T09:35:00Z">
        <w:r w:rsidR="0039780F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105" w:author="Erma" w:date="2022-03-25T09:35:00Z">
        <w:r w:rsidRPr="00C50A1E" w:rsidDel="0039780F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A057EA" w14:textId="6687E88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106" w:author="Erma" w:date="2022-03-25T09:35:00Z">
        <w:r w:rsidR="0039780F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07" w:author="Erma" w:date="2022-03-25T09:35:00Z">
        <w:r w:rsidRPr="00C50A1E" w:rsidDel="0039780F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08" w:author="Erma" w:date="2022-03-25T09:35:00Z">
        <w:r w:rsidR="0039780F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del w:id="109" w:author="Erma" w:date="2022-03-25T09:35:00Z">
        <w:r w:rsidRPr="00C50A1E" w:rsidDel="0039780F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10" w:author="Erma" w:date="2022-03-25T09:36:00Z">
        <w:r w:rsidR="0039780F">
          <w:rPr>
            <w:rFonts w:ascii="Times New Roman" w:eastAsia="Times New Roman" w:hAnsi="Times New Roman" w:cs="Times New Roman"/>
            <w:sz w:val="24"/>
            <w:szCs w:val="24"/>
          </w:rPr>
          <w:t>dari</w:t>
        </w:r>
        <w:proofErr w:type="spellEnd"/>
        <w:r w:rsidR="0039780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ins w:id="111" w:author="Erma" w:date="2022-03-25T09:36:00Z">
        <w:r w:rsidR="0039780F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12" w:author="Erma" w:date="2022-03-25T09:36:00Z">
        <w:r w:rsidRPr="00C50A1E" w:rsidDel="0039780F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13" w:author="Erma" w:date="2022-03-25T09:36:00Z">
        <w:r w:rsidRPr="00C50A1E" w:rsidDel="0039780F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ins w:id="114" w:author="Erma" w:date="2022-03-25T09:36:00Z">
        <w:r w:rsidR="0039780F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del w:id="115" w:author="Erma" w:date="2022-03-25T09:36:00Z">
        <w:r w:rsidRPr="00C50A1E" w:rsidDel="0039780F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  <w:ins w:id="116" w:author="Erma" w:date="2022-03-25T09:36:00Z">
        <w:r w:rsidR="0039780F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2E599EE0" w14:textId="289DD07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ins w:id="117" w:author="Erma" w:date="2022-03-25T09:38:00Z">
        <w:r w:rsidR="0039780F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18" w:author="Erma" w:date="2022-03-25T09:38:00Z">
        <w:r w:rsidRPr="00C50A1E" w:rsidDel="0039780F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19" w:author="Erma" w:date="2022-03-25T09:38:00Z">
        <w:r w:rsidRPr="00C50A1E" w:rsidDel="0039780F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proofErr w:type="spellStart"/>
      <w:ins w:id="120" w:author="Erma" w:date="2022-03-25T09:38:00Z">
        <w:r w:rsidR="0039780F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del w:id="121" w:author="Erma" w:date="2022-03-25T09:38:00Z">
        <w:r w:rsidRPr="00C50A1E" w:rsidDel="0039780F">
          <w:rPr>
            <w:rFonts w:ascii="Times New Roman" w:eastAsia="Times New Roman" w:hAnsi="Times New Roman" w:cs="Times New Roman"/>
            <w:sz w:val="24"/>
            <w:szCs w:val="24"/>
          </w:rPr>
          <w:delText>-hangat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ins w:id="122" w:author="Erma" w:date="2022-03-25T09:38:00Z">
        <w:r w:rsidR="0022024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23" w:author="Erma" w:date="2022-03-25T09:38:00Z">
        <w:r w:rsidRPr="00C50A1E" w:rsidDel="0022024D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24" w:author="Erma" w:date="2022-03-25T09:38:00Z">
        <w:r w:rsidR="0022024D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125" w:author="Erma" w:date="2022-03-25T09:38:00Z">
        <w:r w:rsidRPr="00C50A1E" w:rsidDel="0022024D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</w:t>
      </w:r>
      <w:ins w:id="126" w:author="Erma" w:date="2022-03-25T09:38:00Z">
        <w:r w:rsidR="0022024D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?</w:t>
        </w:r>
      </w:ins>
      <w:del w:id="127" w:author="Erma" w:date="2022-03-25T09:38:00Z">
        <w:r w:rsidRPr="00C50A1E" w:rsidDel="0022024D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.</w:delText>
        </w:r>
      </w:del>
    </w:p>
    <w:p w14:paraId="3F30BC62" w14:textId="2255214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ins w:id="128" w:author="Erma" w:date="2022-03-25T09:39:00Z">
        <w:r w:rsidR="0022024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29" w:author="Erma" w:date="2022-03-25T09:39:00Z">
        <w:r w:rsidRPr="00C50A1E" w:rsidDel="0022024D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30" w:author="Erma" w:date="2022-03-25T09:39:00Z">
        <w:r w:rsidRPr="00C50A1E" w:rsidDel="0022024D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proofErr w:type="spellStart"/>
      <w:ins w:id="131" w:author="Erma" w:date="2022-03-25T09:39:00Z">
        <w:r w:rsidR="0022024D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</w:t>
      </w:r>
      <w:proofErr w:type="spellEnd"/>
      <w:del w:id="132" w:author="Erma" w:date="2022-03-25T09:39:00Z">
        <w:r w:rsidRPr="00C50A1E" w:rsidDel="0022024D">
          <w:rPr>
            <w:rFonts w:ascii="Times New Roman" w:eastAsia="Times New Roman" w:hAnsi="Times New Roman" w:cs="Times New Roman"/>
            <w:sz w:val="24"/>
            <w:szCs w:val="24"/>
          </w:rPr>
          <w:delText>-kaum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2024D">
        <w:rPr>
          <w:rFonts w:ascii="Times New Roman" w:eastAsia="Times New Roman" w:hAnsi="Times New Roman" w:cs="Times New Roman"/>
          <w:i/>
          <w:iCs/>
          <w:sz w:val="24"/>
          <w:szCs w:val="24"/>
          <w:rPrChange w:id="133" w:author="Erma" w:date="2022-03-25T09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nge</w:t>
      </w:r>
      <w:proofErr w:type="spellEnd"/>
      <w:r w:rsidRPr="0022024D">
        <w:rPr>
          <w:rFonts w:ascii="Times New Roman" w:eastAsia="Times New Roman" w:hAnsi="Times New Roman" w:cs="Times New Roman"/>
          <w:i/>
          <w:iCs/>
          <w:sz w:val="24"/>
          <w:szCs w:val="24"/>
          <w:rPrChange w:id="134" w:author="Erma" w:date="2022-03-25T09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BB7E09B" w14:textId="46C16ED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</w:t>
      </w:r>
      <w:del w:id="135" w:author="Erma" w:date="2022-03-25T09:39:00Z">
        <w:r w:rsidRPr="00C50A1E" w:rsidDel="0022024D">
          <w:rPr>
            <w:rFonts w:ascii="Times New Roman" w:eastAsia="Times New Roman" w:hAnsi="Times New Roman" w:cs="Times New Roman"/>
            <w:sz w:val="24"/>
            <w:szCs w:val="24"/>
          </w:rPr>
          <w:delText>-lemak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24D">
        <w:rPr>
          <w:rFonts w:ascii="Times New Roman" w:eastAsia="Times New Roman" w:hAnsi="Times New Roman" w:cs="Times New Roman"/>
          <w:i/>
          <w:iCs/>
          <w:sz w:val="24"/>
          <w:szCs w:val="24"/>
          <w:rPrChange w:id="136" w:author="Erma" w:date="2022-03-25T09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137" w:author="Erma" w:date="2022-03-25T09:40:00Z">
        <w:r w:rsidR="0022024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proofErr w:type="gramEnd"/>
      <w:del w:id="138" w:author="Erma" w:date="2022-03-25T09:40:00Z">
        <w:r w:rsidDel="0022024D">
          <w:rPr>
            <w:rFonts w:ascii="Times New Roman" w:eastAsia="Times New Roman" w:hAnsi="Times New Roman" w:cs="Times New Roman"/>
            <w:sz w:val="24"/>
            <w:szCs w:val="24"/>
          </w:rPr>
          <w:delText xml:space="preserve"> J</w:delText>
        </w:r>
      </w:del>
      <w:ins w:id="139" w:author="Erma" w:date="2022-03-25T09:40:00Z">
        <w:r w:rsidR="0022024D">
          <w:rPr>
            <w:rFonts w:ascii="Times New Roman" w:eastAsia="Times New Roman" w:hAnsi="Times New Roman" w:cs="Times New Roman"/>
            <w:sz w:val="24"/>
            <w:szCs w:val="24"/>
          </w:rPr>
          <w:t>j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68306E73" w14:textId="233BA4F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ins w:id="140" w:author="Erma" w:date="2022-03-25T09:40:00Z">
        <w:r w:rsidR="0022024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41" w:author="Erma" w:date="2022-03-25T09:40:00Z">
        <w:r w:rsidRPr="00C50A1E" w:rsidDel="0022024D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42" w:author="Erma" w:date="2022-03-25T09:40:00Z">
        <w:r w:rsidRPr="00C50A1E" w:rsidDel="0022024D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proofErr w:type="spellStart"/>
      <w:ins w:id="143" w:author="Erma" w:date="2022-03-25T09:40:00Z">
        <w:r w:rsidR="0022024D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ins w:id="144" w:author="Erma" w:date="2022-03-25T09:40:00Z">
        <w:r w:rsidR="0022024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45" w:author="Erma" w:date="2022-03-25T09:40:00Z">
        <w:r w:rsidRPr="00C50A1E" w:rsidDel="0022024D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46" w:author="Erma" w:date="2022-03-25T09:40:00Z">
        <w:r w:rsidRPr="00C50A1E" w:rsidDel="0022024D">
          <w:rPr>
            <w:rFonts w:ascii="Times New Roman" w:eastAsia="Times New Roman" w:hAnsi="Times New Roman" w:cs="Times New Roman"/>
            <w:sz w:val="24"/>
            <w:szCs w:val="24"/>
          </w:rPr>
          <w:delText>K</w:delText>
        </w:r>
      </w:del>
      <w:proofErr w:type="spellStart"/>
      <w:ins w:id="147" w:author="Erma" w:date="2022-03-25T09:40:00Z">
        <w:r w:rsidR="0022024D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ins w:id="148" w:author="Erma" w:date="2022-03-25T09:41:00Z">
        <w:r w:rsidR="0022024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49" w:author="Erma" w:date="2022-03-25T09:41:00Z">
        <w:r w:rsidRPr="00C50A1E" w:rsidDel="0022024D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50" w:author="Erma" w:date="2022-03-25T09:41:00Z">
        <w:r w:rsidR="0022024D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del w:id="151" w:author="Erma" w:date="2022-03-25T09:41:00Z">
        <w:r w:rsidRPr="00C50A1E" w:rsidDel="0022024D">
          <w:rPr>
            <w:rFonts w:ascii="Times New Roman" w:eastAsia="Times New Roman" w:hAnsi="Times New Roman" w:cs="Times New Roman"/>
            <w:sz w:val="24"/>
            <w:szCs w:val="24"/>
          </w:rPr>
          <w:delText>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152" w:author="Erma" w:date="2022-03-25T09:41:00Z">
        <w:r w:rsidR="0022024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53" w:author="Erma" w:date="2022-03-25T09:41:00Z">
        <w:r w:rsidRPr="00C50A1E" w:rsidDel="0022024D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ins w:id="154" w:author="Erma" w:date="2022-03-25T09:41:00Z">
        <w:r w:rsidR="0022024D">
          <w:rPr>
            <w:rFonts w:ascii="Times New Roman" w:eastAsia="Times New Roman" w:hAnsi="Times New Roman" w:cs="Times New Roman"/>
            <w:sz w:val="24"/>
            <w:szCs w:val="24"/>
          </w:rPr>
          <w:t>c</w:t>
        </w:r>
      </w:ins>
      <w:del w:id="155" w:author="Erma" w:date="2022-03-25T09:41:00Z">
        <w:r w:rsidRPr="00C50A1E" w:rsidDel="0022024D">
          <w:rPr>
            <w:rFonts w:ascii="Times New Roman" w:eastAsia="Times New Roman" w:hAnsi="Times New Roman" w:cs="Times New Roman"/>
            <w:sz w:val="24"/>
            <w:szCs w:val="24"/>
          </w:rPr>
          <w:delText>C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50A314F" w14:textId="5506EF2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ins w:id="156" w:author="Erma" w:date="2022-03-25T09:41:00Z">
        <w:r w:rsidR="0022024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57" w:author="Erma" w:date="2022-03-25T09:41:00Z">
        <w:r w:rsidRPr="00C50A1E" w:rsidDel="0022024D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58" w:author="Erma" w:date="2022-03-25T09:41:00Z">
        <w:r w:rsidR="0022024D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del w:id="159" w:author="Erma" w:date="2022-03-25T09:41:00Z">
        <w:r w:rsidRPr="00C50A1E" w:rsidDel="0022024D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ins w:id="160" w:author="Erma" w:date="2022-03-25T09:42:00Z">
        <w:r w:rsidR="0022024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61" w:author="Erma" w:date="2022-03-25T09:42:00Z">
        <w:r w:rsidRPr="00C50A1E" w:rsidDel="0022024D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62" w:author="Erma" w:date="2022-03-25T09:42:00Z">
        <w:r w:rsidR="0022024D">
          <w:rPr>
            <w:rFonts w:ascii="Times New Roman" w:eastAsia="Times New Roman" w:hAnsi="Times New Roman" w:cs="Times New Roman"/>
            <w:sz w:val="24"/>
            <w:szCs w:val="24"/>
          </w:rPr>
          <w:t>h</w:t>
        </w:r>
      </w:ins>
      <w:del w:id="163" w:author="Erma" w:date="2022-03-25T09:42:00Z">
        <w:r w:rsidRPr="00C50A1E" w:rsidDel="0022024D">
          <w:rPr>
            <w:rFonts w:ascii="Times New Roman" w:eastAsia="Times New Roman" w:hAnsi="Times New Roman" w:cs="Times New Roman"/>
            <w:sz w:val="24"/>
            <w:szCs w:val="24"/>
          </w:rPr>
          <w:delText>HA</w:delText>
        </w:r>
      </w:del>
      <w:ins w:id="164" w:author="Erma" w:date="2022-03-25T09:42:00Z">
        <w:r w:rsidR="0022024D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165" w:author="Erma" w:date="2022-03-25T09:42:00Z">
        <w:r w:rsidRPr="00C50A1E" w:rsidDel="0022024D">
          <w:rPr>
            <w:rFonts w:ascii="Times New Roman" w:eastAsia="Times New Roman" w:hAnsi="Times New Roman" w:cs="Times New Roman"/>
            <w:sz w:val="24"/>
            <w:szCs w:val="24"/>
          </w:rPr>
          <w:delText>H</w:delText>
        </w:r>
      </w:del>
      <w:ins w:id="166" w:author="Erma" w:date="2022-03-25T09:42:00Z">
        <w:r w:rsidR="0022024D">
          <w:rPr>
            <w:rFonts w:ascii="Times New Roman" w:eastAsia="Times New Roman" w:hAnsi="Times New Roman" w:cs="Times New Roman"/>
            <w:sz w:val="24"/>
            <w:szCs w:val="24"/>
          </w:rPr>
          <w:t>h</w:t>
        </w:r>
      </w:ins>
      <w:del w:id="167" w:author="Erma" w:date="2022-03-25T09:42:00Z">
        <w:r w:rsidRPr="00C50A1E" w:rsidDel="0022024D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ins w:id="168" w:author="Erma" w:date="2022-03-25T09:42:00Z">
        <w:r w:rsidR="0022024D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3125D06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428760EF" w14:textId="77777777" w:rsidR="00927764" w:rsidRPr="00C50A1E" w:rsidRDefault="00927764" w:rsidP="00927764"/>
    <w:p w14:paraId="5E9E7BAD" w14:textId="77777777" w:rsidR="00927764" w:rsidRPr="005A045A" w:rsidRDefault="00927764" w:rsidP="00927764">
      <w:pPr>
        <w:rPr>
          <w:i/>
        </w:rPr>
      </w:pPr>
    </w:p>
    <w:p w14:paraId="00FB874D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4C823438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3B5EB" w14:textId="77777777" w:rsidR="00825552" w:rsidRDefault="00825552">
      <w:r>
        <w:separator/>
      </w:r>
    </w:p>
  </w:endnote>
  <w:endnote w:type="continuationSeparator" w:id="0">
    <w:p w14:paraId="0D603657" w14:textId="77777777" w:rsidR="00825552" w:rsidRDefault="00825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0009A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64C3E0D2" w14:textId="77777777" w:rsidR="00941E77" w:rsidRDefault="00825552">
    <w:pPr>
      <w:pStyle w:val="Footer"/>
    </w:pPr>
  </w:p>
  <w:p w14:paraId="4994C011" w14:textId="77777777" w:rsidR="00941E77" w:rsidRDefault="008255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7EB14" w14:textId="77777777" w:rsidR="00825552" w:rsidRDefault="00825552">
      <w:r>
        <w:separator/>
      </w:r>
    </w:p>
  </w:footnote>
  <w:footnote w:type="continuationSeparator" w:id="0">
    <w:p w14:paraId="03F270A0" w14:textId="77777777" w:rsidR="00825552" w:rsidRDefault="008255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rma">
    <w15:presenceInfo w15:providerId="None" w15:userId="Erm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22A2E"/>
    <w:rsid w:val="0012251A"/>
    <w:rsid w:val="0022024D"/>
    <w:rsid w:val="0039780F"/>
    <w:rsid w:val="0042167F"/>
    <w:rsid w:val="0065755A"/>
    <w:rsid w:val="00825552"/>
    <w:rsid w:val="00924DF5"/>
    <w:rsid w:val="00927764"/>
    <w:rsid w:val="00CB1AB3"/>
    <w:rsid w:val="00DD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17D46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Erma</cp:lastModifiedBy>
  <cp:revision>2</cp:revision>
  <dcterms:created xsi:type="dcterms:W3CDTF">2022-03-25T02:42:00Z</dcterms:created>
  <dcterms:modified xsi:type="dcterms:W3CDTF">2022-03-25T02:42:00Z</dcterms:modified>
</cp:coreProperties>
</file>