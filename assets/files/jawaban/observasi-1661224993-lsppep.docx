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742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69D315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79B8A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3ADE2C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0E15BF6" w14:textId="77777777" w:rsidR="00927764" w:rsidRPr="0094076B" w:rsidRDefault="00927764" w:rsidP="00927764">
      <w:pPr>
        <w:rPr>
          <w:rFonts w:ascii="Cambria" w:hAnsi="Cambria"/>
        </w:rPr>
      </w:pPr>
    </w:p>
    <w:p w14:paraId="6091AF4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FFE188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1FEC66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26BE48A" wp14:editId="302B71A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70C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30A4D53" w14:textId="77777777" w:rsidR="00927764" w:rsidRPr="00C50A1E" w:rsidRDefault="00927764" w:rsidP="007F3A6B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0" w:author="Ni Luh Putu Kusumadewi Yuliani" w:date="2022-08-23T11:1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D4555B9" w14:textId="1B05DE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1" w:author="Ni Luh Putu Kusumadewi Yuliani" w:date="2022-08-23T10:54:00Z">
        <w:r w:rsidRPr="00C50A1E" w:rsidDel="00D8764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ins w:id="2" w:author="Ni Luh Putu Kusumadewi Yuliani" w:date="2022-08-23T10:55:00Z">
        <w:r w:rsidR="00D8764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" w:author="Ni Luh Putu Kusumadewi Yuliani" w:date="2022-08-23T10:55:00Z">
        <w:r w:rsidRPr="00C50A1E" w:rsidDel="00D8764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4" w:author="Ni Luh Putu Kusumadewi Yuliani" w:date="2022-08-23T10:55:00Z">
        <w:r w:rsidR="00D8764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F67BB1" w14:textId="38C214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Ni Luh Putu Kusumadewi Yuliani" w:date="2022-08-23T11:12:00Z">
        <w:r w:rsidRPr="00C50A1E" w:rsidDel="007F3A6B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6" w:author="Ni Luh Putu Kusumadewi Yuliani" w:date="2022-08-23T11:12:00Z">
        <w:r w:rsidR="007F3A6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7" w:author="Ni Luh Putu Kusumadewi Yuliani" w:date="2022-08-23T11:12:00Z">
        <w:r w:rsidRPr="00C50A1E" w:rsidDel="007F3A6B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F3F4EA" w14:textId="5785CE4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8" w:author="Ni Luh Putu Kusumadewi Yuliani" w:date="2022-08-23T11:13:00Z">
        <w:r w:rsidR="007F3A6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del w:id="9" w:author="Ni Luh Putu Kusumadewi Yuliani" w:date="2022-08-23T11:13:00Z">
        <w:r w:rsidRPr="00C50A1E" w:rsidDel="007F3A6B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lain</w:t>
      </w:r>
      <w:ins w:id="10" w:author="Ni Luh Putu Kusumadewi Yuliani" w:date="2022-08-23T11:13:00Z">
        <w:r w:rsidR="008D5AF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1" w:author="Ni Luh Putu Kusumadewi Yuliani" w:date="2022-08-23T11:13:00Z">
        <w:r w:rsidRPr="00C50A1E" w:rsidDel="008D5AF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2" w:author="Ni Luh Putu Kusumadewi Yuliani" w:date="2022-08-23T11:14:00Z">
        <w:r w:rsidR="008D5AF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3" w:author="Ni Luh Putu Kusumadewi Yuliani" w:date="2022-08-23T11:14:00Z">
        <w:r w:rsidRPr="00C50A1E" w:rsidDel="008D5AF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079703" w14:textId="0ADB97D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4" w:author="Ni Luh Putu Kusumadewi Yuliani" w:date="2022-08-23T10:58:00Z">
        <w:r w:rsidR="00D876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5" w:author="Ni Luh Putu Kusumadewi Yuliani" w:date="2022-08-23T10:58:00Z">
        <w:r w:rsidR="00A50766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6" w:author="Ni Luh Putu Kusumadewi Yuliani" w:date="2022-08-23T10:58:00Z">
        <w:r w:rsidDel="00A50766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393E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1C0056" w14:textId="6A2E12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17" w:author="Ni Luh Putu Kusumadewi Yuliani" w:date="2022-08-23T11:08:00Z">
        <w:r w:rsidR="00664B9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8" w:author="Ni Luh Putu Kusumadewi Yuliani" w:date="2022-08-23T11:08:00Z">
        <w:r w:rsidR="007F3A6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545B3F0" w14:textId="4F824B9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19" w:author="Ni Luh Putu Kusumadewi Yuliani" w:date="2022-08-23T11:09:00Z">
        <w:r w:rsidRPr="00C50A1E" w:rsidDel="007F3A6B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7F3A6B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14F0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4B0CB4" w14:textId="5423438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20" w:author="Ni Luh Putu Kusumadewi Yuliani" w:date="2022-08-23T11:09:00Z">
        <w:r w:rsidR="007F3A6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1" w:author="Ni Luh Putu Kusumadewi Yuliani" w:date="2022-08-23T11:09:00Z">
        <w:r w:rsidR="007F3A6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2" w:author="Ni Luh Putu Kusumadewi Yuliani" w:date="2022-08-23T11:09:00Z">
        <w:r w:rsidRPr="00C50A1E" w:rsidDel="007F3A6B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3E331C5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D35C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23" w:author="Ni Luh Putu Kusumadewi Yuliani" w:date="2022-08-23T11:16:00Z">
        <w:r w:rsidRPr="00C50A1E" w:rsidDel="008D5AF2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C97F4C0" w14:textId="7422A1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4" w:author="Ni Luh Putu Kusumadewi Yuliani" w:date="2022-08-23T11:17:00Z">
        <w:r w:rsidDel="008D5AF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8D5AF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5" w:author="Ni Luh Putu Kusumadewi Yuliani" w:date="2022-08-23T11:17:00Z">
        <w:r w:rsidR="008D5AF2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8D5AF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26" w:author="Ni Luh Putu Kusumadewi Yuliani" w:date="2022-08-23T11:18:00Z">
        <w:r w:rsidR="008D5A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" w:author="Ni Luh Putu Kusumadewi Yuliani" w:date="2022-08-23T11:18:00Z">
        <w:r w:rsidRPr="00C50A1E" w:rsidDel="008D5AF2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ins w:id="28" w:author="Ni Luh Putu Kusumadewi Yuliani" w:date="2022-08-23T11:18:00Z">
        <w:r w:rsidR="008D5AF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29" w:author="Ni Luh Putu Kusumadewi Yuliani" w:date="2022-08-23T11:18:00Z">
        <w:r w:rsidR="008D5AF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54C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AA99E2" w14:textId="61962F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Ni Luh Putu Kusumadewi Yuliani" w:date="2022-08-23T11:19:00Z">
        <w:r w:rsidR="006603B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1" w:author="Ni Luh Putu Kusumadewi Yuliani" w:date="2022-08-23T11:19:00Z">
        <w:r w:rsidRPr="00C50A1E" w:rsidDel="006603B5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ins w:id="32" w:author="Ni Luh Putu Kusumadewi Yuliani" w:date="2022-08-23T11:19:00Z">
        <w:r w:rsidR="006603B5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33" w:author="Ni Luh Putu Kusumadewi Yuliani" w:date="2022-08-23T11:19:00Z">
        <w:r w:rsidR="006603B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4" w:author="Ni Luh Putu Kusumadewi Yuliani" w:date="2022-08-23T11:19:00Z">
        <w:r w:rsidRPr="00C50A1E" w:rsidDel="006603B5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ins w:id="35" w:author="Ni Luh Putu Kusumadewi Yuliani" w:date="2022-08-23T11:20:00Z">
        <w:r w:rsidR="006603B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9DE2647" w14:textId="2CEC026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36" w:author="Ni Luh Putu Kusumadewi Yuliani" w:date="2022-08-23T11:20:00Z">
        <w:r w:rsidR="006603B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03B5">
        <w:rPr>
          <w:rFonts w:ascii="Times New Roman" w:eastAsia="Times New Roman" w:hAnsi="Times New Roman" w:cs="Times New Roman"/>
          <w:i/>
          <w:iCs/>
          <w:sz w:val="24"/>
          <w:szCs w:val="24"/>
          <w:rPrChange w:id="37" w:author="Ni Luh Putu Kusumadewi Yuliani" w:date="2022-08-23T11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6603B5">
        <w:rPr>
          <w:rFonts w:ascii="Times New Roman" w:eastAsia="Times New Roman" w:hAnsi="Times New Roman" w:cs="Times New Roman"/>
          <w:i/>
          <w:iCs/>
          <w:sz w:val="24"/>
          <w:szCs w:val="24"/>
          <w:rPrChange w:id="38" w:author="Ni Luh Putu Kusumadewi Yuliani" w:date="2022-08-23T11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6F4DF5" w14:textId="1BE7B38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Ni Luh Putu Kusumadewi Yuliani" w:date="2022-08-23T11:03:00Z">
        <w:r w:rsidRPr="00C50A1E" w:rsidDel="00A50766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ins w:id="40" w:author="Ni Luh Putu Kusumadewi Yuliani" w:date="2022-08-23T11:20:00Z">
        <w:r w:rsidR="006603B5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del w:id="41" w:author="Ni Luh Putu Kusumadewi Yuliani" w:date="2022-08-23T11:03:00Z">
        <w:r w:rsidRPr="00C50A1E" w:rsidDel="00A5076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ins w:id="42" w:author="Ni Luh Putu Kusumadewi Yuliani" w:date="2022-08-23T11:04:00Z">
        <w:r w:rsidR="00664B9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3" w:author="Ni Luh Putu Kusumadewi Yuliani" w:date="2022-08-23T11:04:00Z">
        <w:r w:rsidR="00664B9F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44" w:author="Ni Luh Putu Kusumadewi Yuliani" w:date="2022-08-23T11:04:00Z">
        <w:r w:rsidR="00664B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45" w:author="Ni Luh Putu Kusumadewi Yuliani" w:date="2022-08-23T11:04:00Z">
        <w:r w:rsidR="00664B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64B9F">
          <w:rPr>
            <w:rFonts w:ascii="Times New Roman" w:eastAsia="Times New Roman" w:hAnsi="Times New Roman" w:cs="Times New Roman"/>
            <w:sz w:val="24"/>
            <w:szCs w:val="24"/>
          </w:rPr>
          <w:t>ada</w:t>
        </w:r>
      </w:ins>
      <w:del w:id="46" w:author="Ni Luh Putu Kusumadewi Yuliani" w:date="2022-08-23T11:04:00Z">
        <w:r w:rsidRPr="00C50A1E" w:rsidDel="00664B9F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B0E7383" w14:textId="3E71F43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del w:id="47" w:author="Ni Luh Putu Kusumadewi Yuliani" w:date="2022-08-23T11:02:00Z">
        <w:r w:rsidRPr="00C50A1E" w:rsidDel="00A50766">
          <w:rPr>
            <w:rFonts w:ascii="Times New Roman" w:eastAsia="Times New Roman" w:hAnsi="Times New Roman" w:cs="Times New Roman"/>
            <w:sz w:val="24"/>
            <w:szCs w:val="24"/>
          </w:rPr>
          <w:delText>. K</w:delText>
        </w:r>
      </w:del>
      <w:ins w:id="48" w:author="Ni Luh Putu Kusumadewi Yuliani" w:date="2022-08-23T11:02:00Z">
        <w:r w:rsidR="00A50766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49" w:author="Ni Luh Putu Kusumadewi Yuliani" w:date="2022-08-23T11:01:00Z">
        <w:r w:rsidR="00A507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50" w:author="Ni Luh Putu Kusumadewi Yuliani" w:date="2022-08-23T11:02:00Z">
        <w:r w:rsidR="00A5076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725BAE" w14:textId="1562B4E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51" w:author="Ni Luh Putu Kusumadewi Yuliani" w:date="2022-08-23T11:00:00Z">
        <w:r w:rsidRPr="00C50A1E" w:rsidDel="00A50766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</w:t>
      </w:r>
      <w:ins w:id="52" w:author="Ni Luh Putu Kusumadewi Yuliani" w:date="2022-08-23T11:00:00Z">
        <w:r w:rsidR="00A5076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3" w:author="Ni Luh Putu Kusumadewi Yuliani" w:date="2022-08-23T11:00:00Z">
        <w:r w:rsidR="00A50766">
          <w:rPr>
            <w:rFonts w:ascii="Times New Roman" w:eastAsia="Times New Roman" w:hAnsi="Times New Roman" w:cs="Times New Roman"/>
            <w:sz w:val="24"/>
            <w:szCs w:val="24"/>
          </w:rPr>
          <w:t xml:space="preserve">mi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54" w:author="Ni Luh Putu Kusumadewi Yuliani" w:date="2022-08-23T11:00:00Z">
        <w:r w:rsidR="00A5076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ins w:id="55" w:author="Ni Luh Putu Kusumadewi Yuliani" w:date="2022-08-23T11:01:00Z">
        <w:r w:rsidR="00A5076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6" w:author="Ni Luh Putu Kusumadewi Yuliani" w:date="2022-08-23T11:01:00Z">
        <w:r w:rsidRPr="00C50A1E" w:rsidDel="00A5076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57" w:author="Ni Luh Putu Kusumadewi Yuliani" w:date="2022-08-23T11:00:00Z">
        <w:r w:rsidRPr="00C50A1E" w:rsidDel="00A5076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58" w:author="Ni Luh Putu Kusumadewi Yuliani" w:date="2022-08-23T11:01:00Z">
        <w:r w:rsidR="00A50766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59" w:author="Ni Luh Putu Kusumadewi Yuliani" w:date="2022-08-23T11:01:00Z">
        <w:r w:rsidRPr="00C50A1E" w:rsidDel="00A50766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233FC0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F595065" w14:textId="77777777" w:rsidR="00927764" w:rsidRPr="00C50A1E" w:rsidRDefault="00927764" w:rsidP="00927764"/>
    <w:p w14:paraId="006E0C16" w14:textId="77777777" w:rsidR="00927764" w:rsidRPr="005A045A" w:rsidRDefault="00927764" w:rsidP="00927764">
      <w:pPr>
        <w:rPr>
          <w:i/>
        </w:rPr>
      </w:pPr>
    </w:p>
    <w:p w14:paraId="18D24FD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74E5050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B8986" w14:textId="77777777" w:rsidR="003D3088" w:rsidRDefault="003D3088">
      <w:r>
        <w:separator/>
      </w:r>
    </w:p>
  </w:endnote>
  <w:endnote w:type="continuationSeparator" w:id="0">
    <w:p w14:paraId="2A2D2C7F" w14:textId="77777777" w:rsidR="003D3088" w:rsidRDefault="003D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EAA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288D9D1" w14:textId="77777777" w:rsidR="00941E77" w:rsidRDefault="00000000">
    <w:pPr>
      <w:pStyle w:val="Footer"/>
    </w:pPr>
  </w:p>
  <w:p w14:paraId="7718F5E6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2D73D" w14:textId="77777777" w:rsidR="003D3088" w:rsidRDefault="003D3088">
      <w:r>
        <w:separator/>
      </w:r>
    </w:p>
  </w:footnote>
  <w:footnote w:type="continuationSeparator" w:id="0">
    <w:p w14:paraId="5212D91C" w14:textId="77777777" w:rsidR="003D3088" w:rsidRDefault="003D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53288">
    <w:abstractNumId w:val="0"/>
  </w:num>
  <w:num w:numId="2" w16cid:durableId="18095880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 Luh Putu Kusumadewi Yuliani">
    <w15:presenceInfo w15:providerId="AD" w15:userId="S::kyuliani@dyatmika.org::65a636f0-ed2f-4964-a377-7b5686365e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F1F9B"/>
    <w:rsid w:val="003D3088"/>
    <w:rsid w:val="0042167F"/>
    <w:rsid w:val="006603B5"/>
    <w:rsid w:val="00664B9F"/>
    <w:rsid w:val="007F3A6B"/>
    <w:rsid w:val="008D5AF2"/>
    <w:rsid w:val="00924DF5"/>
    <w:rsid w:val="00927764"/>
    <w:rsid w:val="00A50766"/>
    <w:rsid w:val="00D8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381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D87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71ADC-491C-4798-9BB6-4B4302228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 Luh Putu Kusumadewi Yuliani</cp:lastModifiedBy>
  <cp:revision>2</cp:revision>
  <dcterms:created xsi:type="dcterms:W3CDTF">2022-08-23T03:22:00Z</dcterms:created>
  <dcterms:modified xsi:type="dcterms:W3CDTF">2022-08-23T03:22:00Z</dcterms:modified>
</cp:coreProperties>
</file>