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47EF"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28625166"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ED98B06" w14:textId="77777777" w:rsidR="00927764" w:rsidRDefault="00927764" w:rsidP="00927764">
      <w:pPr>
        <w:jc w:val="center"/>
        <w:rPr>
          <w:rFonts w:ascii="Cambria" w:hAnsi="Cambria" w:cs="Times New Roman"/>
          <w:sz w:val="24"/>
          <w:szCs w:val="24"/>
        </w:rPr>
      </w:pPr>
    </w:p>
    <w:p w14:paraId="5AB73E45"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42DCB5C8" w14:textId="77777777" w:rsidR="00927764" w:rsidRPr="0094076B" w:rsidRDefault="00927764" w:rsidP="00927764">
      <w:pPr>
        <w:rPr>
          <w:rFonts w:ascii="Cambria" w:hAnsi="Cambria"/>
        </w:rPr>
      </w:pPr>
    </w:p>
    <w:p w14:paraId="283695E5"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1213CAB"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03215B18"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057E68E" wp14:editId="3734ACBA">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1B05B92"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5B5BE3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384E3997" w14:textId="0C8F2F3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w:t>
      </w:r>
      <w:del w:id="0" w:author="ASUS" w:date="2020-12-16T12:43:00Z">
        <w:r w:rsidRPr="00C50A1E" w:rsidDel="00736CAF">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ra penciuman itu atau bakwan yang baru diangkat dari penggorengan di kala hujan?</w:t>
      </w:r>
    </w:p>
    <w:p w14:paraId="2C041CE4" w14:textId="6C14215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ins w:id="1" w:author="ASUS" w:date="2020-12-16T12:44:00Z">
        <w:r w:rsidR="00736CAF">
          <w:rPr>
            <w:rFonts w:ascii="Times New Roman" w:eastAsia="Times New Roman" w:hAnsi="Times New Roman" w:cs="Times New Roman"/>
            <w:sz w:val="24"/>
            <w:szCs w:val="24"/>
          </w:rPr>
          <w:t>b</w:t>
        </w:r>
      </w:ins>
      <w:del w:id="2" w:author="ASUS" w:date="2020-12-16T12:44:00Z">
        <w:r w:rsidDel="00736CAF">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34D511C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6D189713" w14:textId="3C56D60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ins w:id="3" w:author="ASUS" w:date="2020-12-16T12:45:00Z">
        <w:r w:rsidR="00736CAF">
          <w:rPr>
            <w:rFonts w:ascii="Times New Roman" w:eastAsia="Times New Roman" w:hAnsi="Times New Roman" w:cs="Times New Roman"/>
            <w:b/>
            <w:bCs/>
            <w:sz w:val="24"/>
            <w:szCs w:val="24"/>
          </w:rPr>
          <w:t>?</w:t>
        </w:r>
      </w:ins>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del w:id="4" w:author="ASUS" w:date="2020-12-16T12:45:00Z">
        <w:r w:rsidDel="00736CAF">
          <w:rPr>
            <w:rFonts w:ascii="Times New Roman" w:eastAsia="Times New Roman" w:hAnsi="Times New Roman" w:cs="Times New Roman"/>
            <w:sz w:val="24"/>
            <w:szCs w:val="24"/>
          </w:rPr>
          <w:delText>nap</w:delText>
        </w:r>
        <w:r w:rsidRPr="00C50A1E" w:rsidDel="00736CAF">
          <w:rPr>
            <w:rFonts w:ascii="Times New Roman" w:eastAsia="Times New Roman" w:hAnsi="Times New Roman" w:cs="Times New Roman"/>
            <w:sz w:val="24"/>
            <w:szCs w:val="24"/>
          </w:rPr>
          <w:delText xml:space="preserve">su </w:delText>
        </w:r>
      </w:del>
      <w:ins w:id="5" w:author="ASUS" w:date="2020-12-16T12:45:00Z">
        <w:r w:rsidR="00736CAF">
          <w:rPr>
            <w:rFonts w:ascii="Times New Roman" w:eastAsia="Times New Roman" w:hAnsi="Times New Roman" w:cs="Times New Roman"/>
            <w:sz w:val="24"/>
            <w:szCs w:val="24"/>
          </w:rPr>
          <w:t>na</w:t>
        </w:r>
        <w:r w:rsidR="00736CAF">
          <w:rPr>
            <w:rFonts w:ascii="Times New Roman" w:eastAsia="Times New Roman" w:hAnsi="Times New Roman" w:cs="Times New Roman"/>
            <w:sz w:val="24"/>
            <w:szCs w:val="24"/>
          </w:rPr>
          <w:t>f</w:t>
        </w:r>
        <w:r w:rsidR="00736CAF" w:rsidRPr="00C50A1E">
          <w:rPr>
            <w:rFonts w:ascii="Times New Roman" w:eastAsia="Times New Roman" w:hAnsi="Times New Roman" w:cs="Times New Roman"/>
            <w:sz w:val="24"/>
            <w:szCs w:val="24"/>
          </w:rPr>
          <w:t xml:space="preserve">su </w:t>
        </w:r>
      </w:ins>
      <w:r w:rsidRPr="00C50A1E">
        <w:rPr>
          <w:rFonts w:ascii="Times New Roman" w:eastAsia="Times New Roman" w:hAnsi="Times New Roman" w:cs="Times New Roman"/>
          <w:sz w:val="24"/>
          <w:szCs w:val="24"/>
        </w:rPr>
        <w:t>makan yang tiba-tiba ikut meningkat?</w:t>
      </w:r>
    </w:p>
    <w:p w14:paraId="6368972E" w14:textId="10C3FBA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w:t>
      </w:r>
      <w:del w:id="6" w:author="ASUS" w:date="2020-12-16T12:45:00Z">
        <w:r w:rsidRPr="00C50A1E" w:rsidDel="00736CAF">
          <w:rPr>
            <w:rFonts w:ascii="Times New Roman" w:eastAsia="Times New Roman" w:hAnsi="Times New Roman" w:cs="Times New Roman"/>
            <w:sz w:val="24"/>
            <w:szCs w:val="24"/>
          </w:rPr>
          <w:delText>camilan</w:delText>
        </w:r>
      </w:del>
      <w:ins w:id="7" w:author="ASUS" w:date="2020-12-16T12:45:00Z">
        <w:r w:rsidR="00736CAF" w:rsidRPr="00C50A1E">
          <w:rPr>
            <w:rFonts w:ascii="Times New Roman" w:eastAsia="Times New Roman" w:hAnsi="Times New Roman" w:cs="Times New Roman"/>
            <w:sz w:val="24"/>
            <w:szCs w:val="24"/>
          </w:rPr>
          <w:t>c</w:t>
        </w:r>
        <w:r w:rsidR="00736CAF">
          <w:rPr>
            <w:rFonts w:ascii="Times New Roman" w:eastAsia="Times New Roman" w:hAnsi="Times New Roman" w:cs="Times New Roman"/>
            <w:sz w:val="24"/>
            <w:szCs w:val="24"/>
          </w:rPr>
          <w:t>e</w:t>
        </w:r>
        <w:r w:rsidR="00736CAF" w:rsidRPr="00C50A1E">
          <w:rPr>
            <w:rFonts w:ascii="Times New Roman" w:eastAsia="Times New Roman" w:hAnsi="Times New Roman" w:cs="Times New Roman"/>
            <w:sz w:val="24"/>
            <w:szCs w:val="24"/>
          </w:rPr>
          <w:t>milan</w:t>
        </w:r>
      </w:ins>
      <w:r w:rsidRPr="00C50A1E">
        <w:rPr>
          <w:rFonts w:ascii="Times New Roman" w:eastAsia="Times New Roman" w:hAnsi="Times New Roman" w:cs="Times New Roman"/>
          <w:sz w:val="24"/>
          <w:szCs w:val="24"/>
        </w:rPr>
        <w:t xml:space="preserve">, tapi jumlah kalorinya </w:t>
      </w:r>
      <w:del w:id="8" w:author="ASUS" w:date="2020-12-16T12:45:00Z">
        <w:r w:rsidRPr="00C50A1E" w:rsidDel="00736CAF">
          <w:rPr>
            <w:rFonts w:ascii="Times New Roman" w:eastAsia="Times New Roman" w:hAnsi="Times New Roman" w:cs="Times New Roman"/>
            <w:sz w:val="24"/>
            <w:szCs w:val="24"/>
          </w:rPr>
          <w:delText xml:space="preserve">nyaris </w:delText>
        </w:r>
      </w:del>
      <w:ins w:id="9" w:author="ASUS" w:date="2020-12-16T12:45:00Z">
        <w:r w:rsidR="00736CAF">
          <w:rPr>
            <w:rFonts w:ascii="Times New Roman" w:eastAsia="Times New Roman" w:hAnsi="Times New Roman" w:cs="Times New Roman"/>
            <w:sz w:val="24"/>
            <w:szCs w:val="24"/>
          </w:rPr>
          <w:t>hampir</w:t>
        </w:r>
        <w:r w:rsidR="00736CAF"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melebihi makan berat.</w:t>
      </w:r>
    </w:p>
    <w:p w14:paraId="3E7CB37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50FE1B2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r w:rsidRPr="003414DD">
        <w:rPr>
          <w:rFonts w:ascii="Times New Roman" w:eastAsia="Times New Roman" w:hAnsi="Times New Roman" w:cs="Times New Roman"/>
          <w:sz w:val="24"/>
          <w:szCs w:val="24"/>
        </w:rPr>
        <w:t>-</w:t>
      </w:r>
      <w:r w:rsidRPr="003414DD">
        <w:rPr>
          <w:rFonts w:ascii="Times New Roman" w:eastAsia="Times New Roman" w:hAnsi="Times New Roman" w:cs="Times New Roman"/>
          <w:sz w:val="24"/>
          <w:szCs w:val="24"/>
          <w:rPrChange w:id="10" w:author="ASUS" w:date="2020-12-16T12:46:00Z">
            <w:rPr>
              <w:rFonts w:ascii="Times New Roman" w:eastAsia="Times New Roman" w:hAnsi="Times New Roman" w:cs="Times New Roman"/>
              <w:strike/>
              <w:sz w:val="24"/>
              <w:szCs w:val="24"/>
            </w:rPr>
          </w:rPrChange>
        </w:rPr>
        <w:t>seperti sikapnya padamu</w:t>
      </w:r>
      <w:r w:rsidRPr="00C50A1E">
        <w:rPr>
          <w:rFonts w:ascii="Times New Roman" w:eastAsia="Times New Roman" w:hAnsi="Times New Roman" w:cs="Times New Roman"/>
          <w:sz w:val="24"/>
          <w:szCs w:val="24"/>
        </w:rPr>
        <w:t>, memang bisa jadi salah satu pencetus mengapa kita jadi suka makan. </w:t>
      </w:r>
    </w:p>
    <w:p w14:paraId="3F6453C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06EDC984" w14:textId="3B76A2BF" w:rsidR="00927764" w:rsidRPr="00C50A1E" w:rsidDel="003414DD" w:rsidRDefault="00927764" w:rsidP="00927764">
      <w:pPr>
        <w:shd w:val="clear" w:color="auto" w:fill="F5F5F5"/>
        <w:spacing w:after="375"/>
        <w:rPr>
          <w:del w:id="11" w:author="ASUS" w:date="2020-12-16T12:47: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del w:id="12" w:author="ASUS" w:date="2020-12-16T12:47:00Z">
        <w:r w:rsidRPr="00C50A1E" w:rsidDel="003414DD">
          <w:rPr>
            <w:rFonts w:ascii="Times New Roman" w:eastAsia="Times New Roman" w:hAnsi="Times New Roman" w:cs="Times New Roman"/>
            <w:sz w:val="24"/>
            <w:szCs w:val="24"/>
          </w:rPr>
          <w:delText>, lho</w:delText>
        </w:r>
      </w:del>
      <w:r w:rsidRPr="00C50A1E">
        <w:rPr>
          <w:rFonts w:ascii="Times New Roman" w:eastAsia="Times New Roman" w:hAnsi="Times New Roman" w:cs="Times New Roman"/>
          <w:sz w:val="24"/>
          <w:szCs w:val="24"/>
        </w:rPr>
        <w:t>. Dingin yang kita kira ternyata tidak sedingin kenyataannya</w:t>
      </w:r>
      <w:ins w:id="13" w:author="ASUS" w:date="2020-12-16T12:47:00Z">
        <w:r w:rsidR="003414DD">
          <w:rPr>
            <w:rFonts w:ascii="Times New Roman" w:eastAsia="Times New Roman" w:hAnsi="Times New Roman" w:cs="Times New Roman"/>
            <w:sz w:val="24"/>
            <w:szCs w:val="24"/>
          </w:rPr>
          <w:t>.</w:t>
        </w:r>
      </w:ins>
      <w:del w:id="14" w:author="ASUS" w:date="2020-12-16T12:47:00Z">
        <w:r w:rsidRPr="00C50A1E" w:rsidDel="003414DD">
          <w:rPr>
            <w:rFonts w:ascii="Times New Roman" w:eastAsia="Times New Roman" w:hAnsi="Times New Roman" w:cs="Times New Roman"/>
            <w:sz w:val="24"/>
            <w:szCs w:val="24"/>
          </w:rPr>
          <w:delText>, kok~</w:delText>
        </w:r>
      </w:del>
    </w:p>
    <w:p w14:paraId="6B587B7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del w:id="15" w:author="ASUS" w:date="2020-12-16T12:48:00Z">
        <w:r w:rsidRPr="00C50A1E" w:rsidDel="003414DD">
          <w:rPr>
            <w:rFonts w:ascii="Times New Roman" w:eastAsia="Times New Roman" w:hAnsi="Times New Roman" w:cs="Times New Roman"/>
            <w:b/>
            <w:bCs/>
            <w:sz w:val="24"/>
            <w:szCs w:val="24"/>
          </w:rPr>
          <w:delText>...</w:delText>
        </w:r>
      </w:del>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3C86162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7F0D4C74" w14:textId="403D2F2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16" w:author="ASUS" w:date="2020-12-16T12:49:00Z">
        <w:r w:rsidDel="00296109">
          <w:rPr>
            <w:rFonts w:ascii="Times New Roman" w:eastAsia="Times New Roman" w:hAnsi="Times New Roman" w:cs="Times New Roman"/>
            <w:sz w:val="24"/>
            <w:szCs w:val="24"/>
          </w:rPr>
          <w:delText>almari</w:delText>
        </w:r>
        <w:r w:rsidRPr="00C50A1E" w:rsidDel="00296109">
          <w:rPr>
            <w:rFonts w:ascii="Times New Roman" w:eastAsia="Times New Roman" w:hAnsi="Times New Roman" w:cs="Times New Roman"/>
            <w:sz w:val="24"/>
            <w:szCs w:val="24"/>
          </w:rPr>
          <w:delText xml:space="preserve"> </w:delText>
        </w:r>
      </w:del>
      <w:ins w:id="17" w:author="ASUS" w:date="2020-12-16T12:49:00Z">
        <w:r w:rsidR="00296109">
          <w:rPr>
            <w:rFonts w:ascii="Times New Roman" w:eastAsia="Times New Roman" w:hAnsi="Times New Roman" w:cs="Times New Roman"/>
            <w:sz w:val="24"/>
            <w:szCs w:val="24"/>
          </w:rPr>
          <w:t>lemari</w:t>
        </w:r>
        <w:r w:rsidR="00296109"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penyimpanan. Sebagai bahan persediaan karena mau keluar di waktu hujan itu membuat kita berpikir berkali-kali. Akan merepotkan.</w:t>
      </w:r>
    </w:p>
    <w:p w14:paraId="3C3B005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3E89E44D" w14:textId="4247A7B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w:t>
      </w:r>
      <w:ins w:id="18" w:author="ASUS" w:date="2020-12-16T12:50:00Z">
        <w:r w:rsidR="00296109">
          <w:rPr>
            <w:rFonts w:ascii="Times New Roman" w:eastAsia="Times New Roman" w:hAnsi="Times New Roman" w:cs="Times New Roman"/>
            <w:sz w:val="24"/>
            <w:szCs w:val="24"/>
          </w:rPr>
          <w:t xml:space="preserve">. </w:t>
        </w:r>
      </w:ins>
      <w:del w:id="19" w:author="ASUS" w:date="2020-12-16T12:50:00Z">
        <w:r w:rsidRPr="00C50A1E" w:rsidDel="00296109">
          <w:rPr>
            <w:rFonts w:ascii="Times New Roman" w:eastAsia="Times New Roman" w:hAnsi="Times New Roman" w:cs="Times New Roman"/>
            <w:sz w:val="24"/>
            <w:szCs w:val="24"/>
          </w:rPr>
          <w:delText xml:space="preserve">. Atau </w:delText>
        </w:r>
      </w:del>
      <w:ins w:id="20" w:author="ASUS" w:date="2020-12-16T12:50:00Z">
        <w:r w:rsidR="00296109">
          <w:rPr>
            <w:rFonts w:ascii="Times New Roman" w:eastAsia="Times New Roman" w:hAnsi="Times New Roman" w:cs="Times New Roman"/>
            <w:sz w:val="24"/>
            <w:szCs w:val="24"/>
          </w:rPr>
          <w:t>J</w:t>
        </w:r>
      </w:ins>
      <w:del w:id="21" w:author="ASUS" w:date="2020-12-16T12:50:00Z">
        <w:r w:rsidRPr="00C50A1E" w:rsidDel="00296109">
          <w:rPr>
            <w:rFonts w:ascii="Times New Roman" w:eastAsia="Times New Roman" w:hAnsi="Times New Roman" w:cs="Times New Roman"/>
            <w:sz w:val="24"/>
            <w:szCs w:val="24"/>
          </w:rPr>
          <w:delText>j</w:delText>
        </w:r>
      </w:del>
      <w:r w:rsidRPr="00C50A1E">
        <w:rPr>
          <w:rFonts w:ascii="Times New Roman" w:eastAsia="Times New Roman" w:hAnsi="Times New Roman" w:cs="Times New Roman"/>
          <w:sz w:val="24"/>
          <w:szCs w:val="24"/>
        </w:rPr>
        <w:t>ika ingin minum yang hangat-hangat, takar gulanya jangan kelebihan. Sebab kamu sudah terlalu manis, kata dia </w:t>
      </w:r>
      <w:del w:id="22" w:author="ASUS" w:date="2020-12-16T12:51:00Z">
        <w:r w:rsidRPr="00C50A1E" w:rsidDel="00296109">
          <w:rPr>
            <w:rFonts w:ascii="Times New Roman" w:eastAsia="Times New Roman" w:hAnsi="Times New Roman" w:cs="Times New Roman"/>
            <w:i/>
            <w:iCs/>
            <w:sz w:val="24"/>
            <w:szCs w:val="24"/>
          </w:rPr>
          <w:delText>gitu khan</w:delText>
        </w:r>
      </w:del>
      <w:r w:rsidRPr="00C50A1E">
        <w:rPr>
          <w:rFonts w:ascii="Times New Roman" w:eastAsia="Times New Roman" w:hAnsi="Times New Roman" w:cs="Times New Roman"/>
          <w:i/>
          <w:iCs/>
          <w:sz w:val="24"/>
          <w:szCs w:val="24"/>
        </w:rPr>
        <w:t>.</w:t>
      </w:r>
    </w:p>
    <w:p w14:paraId="4B0822C2" w14:textId="03AB3E5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w:t>
      </w:r>
      <w:del w:id="23" w:author="ASUS" w:date="2020-12-16T12:51:00Z">
        <w:r w:rsidRPr="00C50A1E" w:rsidDel="006439DE">
          <w:rPr>
            <w:rFonts w:ascii="Times New Roman" w:eastAsia="Times New Roman" w:hAnsi="Times New Roman" w:cs="Times New Roman"/>
            <w:sz w:val="24"/>
            <w:szCs w:val="24"/>
          </w:rPr>
          <w:delText xml:space="preserve">biang </w:delText>
        </w:r>
      </w:del>
      <w:ins w:id="24" w:author="ASUS" w:date="2020-12-16T12:51:00Z">
        <w:r w:rsidR="006439DE">
          <w:rPr>
            <w:rFonts w:ascii="Times New Roman" w:eastAsia="Times New Roman" w:hAnsi="Times New Roman" w:cs="Times New Roman"/>
            <w:sz w:val="24"/>
            <w:szCs w:val="24"/>
          </w:rPr>
          <w:t>penyebab</w:t>
        </w:r>
        <w:r w:rsidR="006439DE"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berat badan </w:t>
      </w:r>
      <w:del w:id="25" w:author="ASUS" w:date="2020-12-16T12:51:00Z">
        <w:r w:rsidRPr="00C50A1E" w:rsidDel="006439DE">
          <w:rPr>
            <w:rFonts w:ascii="Times New Roman" w:eastAsia="Times New Roman" w:hAnsi="Times New Roman" w:cs="Times New Roman"/>
            <w:sz w:val="24"/>
            <w:szCs w:val="24"/>
          </w:rPr>
          <w:delText>yang lebih suka naiknya</w:delText>
        </w:r>
      </w:del>
      <w:ins w:id="26" w:author="ASUS" w:date="2020-12-16T12:51:00Z">
        <w:r w:rsidR="006439DE">
          <w:rPr>
            <w:rFonts w:ascii="Times New Roman" w:eastAsia="Times New Roman" w:hAnsi="Times New Roman" w:cs="Times New Roman"/>
            <w:sz w:val="24"/>
            <w:szCs w:val="24"/>
          </w:rPr>
          <w:t>naik</w:t>
        </w:r>
      </w:ins>
      <w:r w:rsidRPr="00C50A1E">
        <w:rPr>
          <w:rFonts w:ascii="Times New Roman" w:eastAsia="Times New Roman" w:hAnsi="Times New Roman" w:cs="Times New Roman"/>
          <w:sz w:val="24"/>
          <w:szCs w:val="24"/>
        </w:rPr>
        <w:t>. Apalagi munculnya kaum</w:t>
      </w:r>
      <w:del w:id="27" w:author="ASUS" w:date="2020-12-16T12:51:00Z">
        <w:r w:rsidRPr="00C50A1E" w:rsidDel="006439DE">
          <w:rPr>
            <w:rFonts w:ascii="Times New Roman" w:eastAsia="Times New Roman" w:hAnsi="Times New Roman" w:cs="Times New Roman"/>
            <w:sz w:val="24"/>
            <w:szCs w:val="24"/>
          </w:rPr>
          <w:delText>-kaum</w:delText>
        </w:r>
      </w:del>
      <w:r w:rsidRPr="00C50A1E">
        <w:rPr>
          <w:rFonts w:ascii="Times New Roman" w:eastAsia="Times New Roman" w:hAnsi="Times New Roman" w:cs="Times New Roman"/>
          <w:sz w:val="24"/>
          <w:szCs w:val="24"/>
        </w:rPr>
        <w:t xml:space="preserve"> rebahan yang kerjaannya tiduran dan hanya buka tutup media sosial atau pura-pura sibuk padahal tidak ada yang nge-chat. </w:t>
      </w:r>
    </w:p>
    <w:p w14:paraId="122A3C94" w14:textId="4535BD8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w:t>
      </w:r>
      <w:ins w:id="28" w:author="ASUS" w:date="2020-12-16T12:52:00Z">
        <w:r w:rsidR="006439DE">
          <w:rPr>
            <w:rFonts w:ascii="Times New Roman" w:eastAsia="Times New Roman" w:hAnsi="Times New Roman" w:cs="Times New Roman"/>
            <w:sz w:val="24"/>
            <w:szCs w:val="24"/>
          </w:rPr>
          <w:t xml:space="preserve"> ‘malas bergerak’</w:t>
        </w:r>
      </w:ins>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w:t>
      </w:r>
      <w:ins w:id="29" w:author="ASUS" w:date="2020-12-16T12:52:00Z">
        <w:r w:rsidR="006439DE">
          <w:rPr>
            <w:rFonts w:ascii="Times New Roman" w:eastAsia="Times New Roman" w:hAnsi="Times New Roman" w:cs="Times New Roman"/>
            <w:sz w:val="24"/>
            <w:szCs w:val="24"/>
          </w:rPr>
          <w:t xml:space="preserve"> ada</w:t>
        </w:r>
      </w:ins>
      <w:del w:id="30" w:author="ASUS" w:date="2020-12-16T12:52:00Z">
        <w:r w:rsidRPr="00C50A1E" w:rsidDel="006439DE">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dimana-mana.</w:t>
      </w:r>
    </w:p>
    <w:p w14:paraId="7962B3E8" w14:textId="39B56E1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makan ini lebih banyak salahnya</w:t>
      </w:r>
      <w:del w:id="31" w:author="ASUS" w:date="2020-12-16T12:53:00Z">
        <w:r w:rsidRPr="00C50A1E" w:rsidDel="006439DE">
          <w:rPr>
            <w:rFonts w:ascii="Times New Roman" w:eastAsia="Times New Roman" w:hAnsi="Times New Roman" w:cs="Times New Roman"/>
            <w:sz w:val="24"/>
            <w:szCs w:val="24"/>
          </w:rPr>
          <w:delText xml:space="preserve"> di</w:delText>
        </w:r>
      </w:del>
      <w:r w:rsidRPr="00C50A1E">
        <w:rPr>
          <w:rFonts w:ascii="Times New Roman" w:eastAsia="Times New Roman" w:hAnsi="Times New Roman" w:cs="Times New Roman"/>
          <w:sz w:val="24"/>
          <w:szCs w:val="24"/>
        </w:rPr>
        <w:t xml:space="preserve">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5A9CC9AF" w14:textId="1C23590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w:t>
      </w:r>
      <w:ins w:id="32" w:author="ASUS" w:date="2020-12-16T12:53:00Z">
        <w:r w:rsidR="00C84287">
          <w:rPr>
            <w:rFonts w:ascii="Times New Roman" w:eastAsia="Times New Roman" w:hAnsi="Times New Roman" w:cs="Times New Roman"/>
            <w:sz w:val="24"/>
            <w:szCs w:val="24"/>
          </w:rPr>
          <w:t xml:space="preserve">, </w:t>
        </w:r>
      </w:ins>
      <w:del w:id="33" w:author="ASUS" w:date="2020-12-16T12:53:00Z">
        <w:r w:rsidRPr="00C50A1E" w:rsidDel="00C84287">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kuah susu</w:t>
      </w:r>
      <w:ins w:id="34" w:author="ASUS" w:date="2020-12-16T12:53:00Z">
        <w:r w:rsidR="00C84287">
          <w:rPr>
            <w:rFonts w:ascii="Times New Roman" w:eastAsia="Times New Roman" w:hAnsi="Times New Roman" w:cs="Times New Roman"/>
            <w:sz w:val="24"/>
            <w:szCs w:val="24"/>
          </w:rPr>
          <w:t>, dan</w:t>
        </w:r>
      </w:ins>
      <w:del w:id="35" w:author="ASUS" w:date="2020-12-16T12:53:00Z">
        <w:r w:rsidRPr="00C50A1E" w:rsidDel="00C84287">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ditambah telur. Ya bisalah lebih dari 500 kalori. </w:t>
      </w:r>
      <w:del w:id="36" w:author="ASUS" w:date="2020-12-16T12:53:00Z">
        <w:r w:rsidRPr="00C50A1E" w:rsidDel="00C84287">
          <w:rPr>
            <w:rFonts w:ascii="Times New Roman" w:eastAsia="Times New Roman" w:hAnsi="Times New Roman" w:cs="Times New Roman"/>
            <w:sz w:val="24"/>
            <w:szCs w:val="24"/>
          </w:rPr>
          <w:delText>HAHA.</w:delText>
        </w:r>
      </w:del>
      <w:r w:rsidRPr="00C50A1E">
        <w:rPr>
          <w:rFonts w:ascii="Times New Roman" w:eastAsia="Times New Roman" w:hAnsi="Times New Roman" w:cs="Times New Roman"/>
          <w:sz w:val="24"/>
          <w:szCs w:val="24"/>
        </w:rPr>
        <w:t> </w:t>
      </w:r>
    </w:p>
    <w:p w14:paraId="4BF228E6"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2417CFBB" w14:textId="77777777" w:rsidR="00927764" w:rsidRPr="00C50A1E" w:rsidRDefault="00927764" w:rsidP="00927764"/>
    <w:p w14:paraId="4088FA0C" w14:textId="77777777" w:rsidR="00927764" w:rsidRPr="005A045A" w:rsidRDefault="00927764" w:rsidP="00927764">
      <w:pPr>
        <w:rPr>
          <w:i/>
        </w:rPr>
      </w:pPr>
    </w:p>
    <w:p w14:paraId="61ED7247"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14:paraId="6D45F86A" w14:textId="77777777"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49113" w14:textId="77777777" w:rsidR="00EF28F7" w:rsidRDefault="00EF28F7">
      <w:r>
        <w:separator/>
      </w:r>
    </w:p>
  </w:endnote>
  <w:endnote w:type="continuationSeparator" w:id="0">
    <w:p w14:paraId="7CDBAC96" w14:textId="77777777" w:rsidR="00EF28F7" w:rsidRDefault="00EF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BB3F0"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5F52DE3E" w14:textId="77777777" w:rsidR="00941E77" w:rsidRDefault="00EF28F7">
    <w:pPr>
      <w:pStyle w:val="Footer"/>
    </w:pPr>
  </w:p>
  <w:p w14:paraId="0924EB7C" w14:textId="77777777" w:rsidR="00941E77" w:rsidRDefault="00EF2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B6C7D" w14:textId="77777777" w:rsidR="00EF28F7" w:rsidRDefault="00EF28F7">
      <w:r>
        <w:separator/>
      </w:r>
    </w:p>
  </w:footnote>
  <w:footnote w:type="continuationSeparator" w:id="0">
    <w:p w14:paraId="34DC0202" w14:textId="77777777" w:rsidR="00EF28F7" w:rsidRDefault="00EF2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296109"/>
    <w:rsid w:val="003414DD"/>
    <w:rsid w:val="0042167F"/>
    <w:rsid w:val="006439DE"/>
    <w:rsid w:val="00736CAF"/>
    <w:rsid w:val="00924DF5"/>
    <w:rsid w:val="00927764"/>
    <w:rsid w:val="00C84287"/>
    <w:rsid w:val="00C92D3D"/>
    <w:rsid w:val="00EF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C8B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3414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4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A3FD6-D02D-461C-85E4-2961CCE35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8</cp:revision>
  <dcterms:created xsi:type="dcterms:W3CDTF">2020-12-16T05:41:00Z</dcterms:created>
  <dcterms:modified xsi:type="dcterms:W3CDTF">2020-12-16T05:53:00Z</dcterms:modified>
</cp:coreProperties>
</file>