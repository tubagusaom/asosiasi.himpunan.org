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779AB5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B76F26A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D3E8C1F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3926345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71F71805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2F615C5F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521795C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C8E3A3B" wp14:editId="375CACDF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997E3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2C84B4A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A137F0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del w:id="1" w:author="User" w:date="2021-07-29T11:18:00Z">
        <w:r w:rsidRPr="00C50A1E" w:rsidDel="00CC1CB9">
          <w:rPr>
            <w:rFonts w:ascii="Times New Roman" w:eastAsia="Times New Roman" w:hAnsi="Times New Roman" w:cs="Times New Roman"/>
            <w:sz w:val="24"/>
            <w:szCs w:val="24"/>
          </w:rPr>
          <w:delText xml:space="preserve">dari </w:delText>
        </w:r>
      </w:del>
      <w:proofErr w:type="spellStart"/>
      <w:ins w:id="2" w:author="User" w:date="2021-07-29T11:18:00Z">
        <w:r w:rsidR="00CC1CB9">
          <w:rPr>
            <w:rFonts w:ascii="Times New Roman" w:eastAsia="Times New Roman" w:hAnsi="Times New Roman" w:cs="Times New Roman"/>
            <w:sz w:val="24"/>
            <w:szCs w:val="24"/>
          </w:rPr>
          <w:t>dari</w:t>
        </w:r>
      </w:ins>
      <w:ins w:id="3" w:author="User" w:date="2021-07-29T11:19:00Z">
        <w:r w:rsidR="00CC1CB9">
          <w:rPr>
            <w:rFonts w:ascii="Times New Roman" w:eastAsia="Times New Roman" w:hAnsi="Times New Roman" w:cs="Times New Roman"/>
            <w:sz w:val="24"/>
            <w:szCs w:val="24"/>
          </w:rPr>
          <w:t>pada</w:t>
        </w:r>
        <w:commentRangeEnd w:id="0"/>
        <w:proofErr w:type="spellEnd"/>
        <w:r w:rsidR="00CC1CB9">
          <w:rPr>
            <w:rStyle w:val="CommentReference"/>
          </w:rPr>
          <w:commentReference w:id="0"/>
        </w:r>
      </w:ins>
      <w:ins w:id="4" w:author="User" w:date="2021-07-29T11:18:00Z">
        <w:r w:rsidR="00CC1CB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8FCFBE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del w:id="6" w:author="User" w:date="2021-07-29T11:21:00Z">
        <w:r w:rsidRPr="00C50A1E" w:rsidDel="00CC1CB9">
          <w:rPr>
            <w:rFonts w:ascii="Times New Roman" w:eastAsia="Times New Roman" w:hAnsi="Times New Roman" w:cs="Times New Roman"/>
            <w:sz w:val="24"/>
            <w:szCs w:val="24"/>
          </w:rPr>
          <w:delText xml:space="preserve">kata </w:delText>
        </w:r>
        <w:commentRangeEnd w:id="5"/>
        <w:r w:rsidR="00CC1CB9" w:rsidDel="00CC1CB9">
          <w:rPr>
            <w:rStyle w:val="CommentReference"/>
          </w:rPr>
          <w:commentReference w:id="5"/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" w:author="User" w:date="2021-07-29T11:20:00Z">
        <w:r w:rsidDel="00CC1CB9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commentRangeStart w:id="8"/>
      <w:proofErr w:type="spellStart"/>
      <w:ins w:id="9" w:author="User" w:date="2021-07-29T11:20:00Z">
        <w:r w:rsidR="00CC1CB9">
          <w:rPr>
            <w:rFonts w:ascii="Times New Roman" w:eastAsia="Times New Roman" w:hAnsi="Times New Roman" w:cs="Times New Roman"/>
            <w:sz w:val="24"/>
            <w:szCs w:val="24"/>
          </w:rPr>
          <w:t>ke</w:t>
        </w:r>
        <w:proofErr w:type="spellEnd"/>
        <w:r w:rsidR="00CC1CB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commentRangeEnd w:id="8"/>
      <w:ins w:id="10" w:author="User" w:date="2021-07-29T11:21:00Z">
        <w:r w:rsidR="00CC1CB9">
          <w:rPr>
            <w:rStyle w:val="CommentReference"/>
          </w:rPr>
          <w:commentReference w:id="8"/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11" w:author="User" w:date="2021-07-29T11:22:00Z">
        <w:r w:rsidRPr="00C50A1E" w:rsidDel="00CC1CB9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commentRangeStart w:id="12"/>
        <w:r w:rsidRPr="00C50A1E" w:rsidDel="00CC1CB9">
          <w:rPr>
            <w:rFonts w:ascii="Times New Roman" w:eastAsia="Times New Roman" w:hAnsi="Times New Roman" w:cs="Times New Roman"/>
            <w:sz w:val="24"/>
            <w:szCs w:val="24"/>
          </w:rPr>
          <w:delText>kita</w:delText>
        </w:r>
      </w:del>
      <w:commentRangeEnd w:id="12"/>
      <w:r w:rsidR="00CC1CB9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585DA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</w:t>
      </w:r>
      <w:del w:id="14" w:author="User" w:date="2021-07-29T11:22:00Z">
        <w:r w:rsidRPr="00C50A1E" w:rsidDel="00CC1CB9">
          <w:rPr>
            <w:rFonts w:ascii="Times New Roman" w:eastAsia="Times New Roman" w:hAnsi="Times New Roman" w:cs="Times New Roman"/>
            <w:sz w:val="24"/>
            <w:szCs w:val="24"/>
          </w:rPr>
          <w:delText>u</w:delText>
        </w:r>
      </w:del>
      <w:commentRangeEnd w:id="13"/>
      <w:r w:rsidR="00CC1CB9">
        <w:rPr>
          <w:rStyle w:val="CommentReference"/>
        </w:rPr>
        <w:commentReference w:id="13"/>
      </w:r>
      <w:del w:id="15" w:author="User" w:date="2021-07-29T11:22:00Z">
        <w:r w:rsidRPr="00C50A1E" w:rsidDel="00CC1CB9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50CB05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6"/>
      <w:del w:id="17" w:author="User" w:date="2021-07-29T11:23:00Z">
        <w:r w:rsidDel="00CC1CB9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CC1CB9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commentRangeEnd w:id="16"/>
      <w:r w:rsidR="00CC1CB9">
        <w:rPr>
          <w:rStyle w:val="CommentReference"/>
        </w:rPr>
        <w:commentReference w:id="16"/>
      </w:r>
      <w:proofErr w:type="spellStart"/>
      <w:ins w:id="18" w:author="User" w:date="2021-07-29T11:23:00Z">
        <w:r w:rsidR="00CC1CB9">
          <w:rPr>
            <w:rFonts w:ascii="Times New Roman" w:eastAsia="Times New Roman" w:hAnsi="Times New Roman" w:cs="Times New Roman"/>
            <w:sz w:val="24"/>
            <w:szCs w:val="24"/>
          </w:rPr>
          <w:t>nafsu</w:t>
        </w:r>
        <w:proofErr w:type="spellEnd"/>
        <w:r w:rsidR="00CC1CB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2D7000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del w:id="20" w:author="User" w:date="2021-07-29T11:25:00Z">
        <w:r w:rsidRPr="00C50A1E" w:rsidDel="00CC1CB9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9"/>
      <w:r w:rsidR="00CC1CB9">
        <w:rPr>
          <w:rStyle w:val="CommentReference"/>
        </w:rPr>
        <w:commentReference w:id="19"/>
      </w:r>
      <w:proofErr w:type="spellStart"/>
      <w:ins w:id="21" w:author="User" w:date="2021-07-29T11:25:00Z">
        <w:r w:rsidR="00CC1CB9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CC1CB9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CC1CB9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CC1CB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C1CB9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="00CC1CB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2A073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del w:id="22" w:author="User" w:date="2021-07-29T11:25:00Z">
        <w:r w:rsidRPr="00C50A1E" w:rsidDel="00CC1CB9">
          <w:rPr>
            <w:rFonts w:ascii="Times New Roman" w:eastAsia="Times New Roman" w:hAnsi="Times New Roman" w:cs="Times New Roman"/>
            <w:sz w:val="24"/>
            <w:szCs w:val="24"/>
          </w:rPr>
          <w:delText xml:space="preserve">porsi </w:delText>
        </w:r>
      </w:del>
      <w:commentRangeStart w:id="23"/>
      <w:ins w:id="24" w:author="User" w:date="2021-07-29T11:25:00Z">
        <w:r w:rsidR="00CC1CB9">
          <w:rPr>
            <w:rFonts w:ascii="Times New Roman" w:eastAsia="Times New Roman" w:hAnsi="Times New Roman" w:cs="Times New Roman"/>
            <w:sz w:val="24"/>
            <w:szCs w:val="24"/>
          </w:rPr>
          <w:t>kali</w:t>
        </w:r>
        <w:r w:rsidR="00CC1CB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commentRangeEnd w:id="23"/>
        <w:r w:rsidR="00CC1CB9">
          <w:rPr>
            <w:rStyle w:val="CommentReference"/>
          </w:rPr>
          <w:commentReference w:id="23"/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50643CB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07A5A6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commentRangeEnd w:id="25"/>
      <w:proofErr w:type="spellEnd"/>
      <w:r w:rsidR="0030232F">
        <w:rPr>
          <w:rStyle w:val="CommentReference"/>
        </w:rPr>
        <w:commentReference w:id="2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6"/>
      <w:del w:id="27" w:author="User" w:date="2021-07-29T11:28:00Z">
        <w:r w:rsidRPr="00C50A1E" w:rsidDel="0030232F">
          <w:rPr>
            <w:rFonts w:ascii="Times New Roman" w:eastAsia="Times New Roman" w:hAnsi="Times New Roman" w:cs="Times New Roman"/>
            <w:sz w:val="24"/>
            <w:szCs w:val="24"/>
          </w:rPr>
          <w:delText>terjadinya</w:delText>
        </w:r>
      </w:del>
      <w:commentRangeEnd w:id="26"/>
      <w:r w:rsidR="0030232F">
        <w:rPr>
          <w:rStyle w:val="CommentReference"/>
        </w:rPr>
        <w:commentReference w:id="26"/>
      </w:r>
      <w:del w:id="28" w:author="User" w:date="2021-07-29T11:28:00Z">
        <w:r w:rsidRPr="00C50A1E" w:rsidDel="0030232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0EAE90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29"/>
      <w:ins w:id="30" w:author="User" w:date="2021-07-29T11:29:00Z">
        <w:r w:rsidR="0030232F">
          <w:rPr>
            <w:rFonts w:ascii="Times New Roman" w:eastAsia="Times New Roman" w:hAnsi="Times New Roman" w:cs="Times New Roman"/>
            <w:sz w:val="24"/>
            <w:szCs w:val="24"/>
          </w:rPr>
          <w:t xml:space="preserve">rasa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9"/>
      <w:r w:rsidR="0030232F">
        <w:rPr>
          <w:rStyle w:val="CommentReference"/>
        </w:rPr>
        <w:commentReference w:id="2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3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1"/>
      <w:r w:rsidR="0030232F">
        <w:rPr>
          <w:rStyle w:val="CommentReference"/>
        </w:rPr>
        <w:commentReference w:id="3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2EFB641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3B0A4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32" w:author="User" w:date="2021-07-29T11:30:00Z">
        <w:r w:rsidRPr="00C50A1E" w:rsidDel="0030232F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  <w:r w:rsidDel="0030232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commentRangeStart w:id="33"/>
        <w:r w:rsidRPr="00C50A1E" w:rsidDel="0030232F">
          <w:rPr>
            <w:rFonts w:ascii="Times New Roman" w:eastAsia="Times New Roman" w:hAnsi="Times New Roman" w:cs="Times New Roman"/>
            <w:sz w:val="24"/>
            <w:szCs w:val="24"/>
          </w:rPr>
          <w:delText>tata</w:delText>
        </w:r>
      </w:del>
      <w:proofErr w:type="spellStart"/>
      <w:ins w:id="34" w:author="User" w:date="2021-07-29T11:30:00Z">
        <w:r w:rsidR="0030232F">
          <w:rPr>
            <w:rFonts w:ascii="Times New Roman" w:eastAsia="Times New Roman" w:hAnsi="Times New Roman" w:cs="Times New Roman"/>
            <w:sz w:val="24"/>
            <w:szCs w:val="24"/>
          </w:rPr>
          <w:t>ditata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3"/>
      <w:r w:rsidR="0030232F">
        <w:rPr>
          <w:rStyle w:val="CommentReference"/>
        </w:rPr>
        <w:commentReference w:id="3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D05929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commentRangeStart w:id="35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commentRangeEnd w:id="35"/>
      <w:proofErr w:type="spellEnd"/>
      <w:r w:rsidR="0030232F">
        <w:rPr>
          <w:rStyle w:val="CommentReference"/>
        </w:rPr>
        <w:commentReference w:id="3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D68EF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36"/>
      <w:r w:rsidR="0030232F">
        <w:rPr>
          <w:rStyle w:val="CommentReference"/>
        </w:rPr>
        <w:commentReference w:id="3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73866B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3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7"/>
      <w:r w:rsidR="0030232F">
        <w:rPr>
          <w:rStyle w:val="CommentReference"/>
        </w:rPr>
        <w:commentReference w:id="37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ins w:id="38" w:author="User" w:date="2021-07-29T11:33:00Z">
        <w:r w:rsidR="0030232F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30232F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39" w:author="User" w:date="2021-07-29T11:33:00Z">
        <w:r w:rsidRPr="00C50A1E" w:rsidDel="0030232F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  <w:commentRangeStart w:id="40"/>
        <w:r w:rsidRPr="00C50A1E" w:rsidDel="0030232F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commentRangeEnd w:id="40"/>
      <w:proofErr w:type="spellEnd"/>
      <w:r w:rsidR="0030232F">
        <w:rPr>
          <w:rStyle w:val="CommentReference"/>
        </w:rPr>
        <w:commentReference w:id="4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49C9360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1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commentRangeEnd w:id="41"/>
      <w:proofErr w:type="spellEnd"/>
      <w:r w:rsidR="0030232F">
        <w:rPr>
          <w:rStyle w:val="CommentReference"/>
        </w:rPr>
        <w:commentReference w:id="4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472B53C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643A0F4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2" w:author="User" w:date="2021-07-29T11:34:00Z">
        <w:r w:rsidDel="0030232F">
          <w:rPr>
            <w:rFonts w:ascii="Times New Roman" w:eastAsia="Times New Roman" w:hAnsi="Times New Roman" w:cs="Times New Roman"/>
            <w:sz w:val="24"/>
            <w:szCs w:val="24"/>
          </w:rPr>
          <w:delText>ke</w:delText>
        </w:r>
        <w:r w:rsidRPr="00C50A1E" w:rsidDel="0030232F">
          <w:rPr>
            <w:rFonts w:ascii="Times New Roman" w:eastAsia="Times New Roman" w:hAnsi="Times New Roman" w:cs="Times New Roman"/>
            <w:sz w:val="24"/>
            <w:szCs w:val="24"/>
          </w:rPr>
          <w:delText xml:space="preserve">kanan </w:delText>
        </w:r>
      </w:del>
      <w:commentRangeStart w:id="43"/>
      <w:proofErr w:type="spellStart"/>
      <w:ins w:id="44" w:author="User" w:date="2021-07-29T11:34:00Z">
        <w:r w:rsidR="0030232F">
          <w:rPr>
            <w:rFonts w:ascii="Times New Roman" w:eastAsia="Times New Roman" w:hAnsi="Times New Roman" w:cs="Times New Roman"/>
            <w:sz w:val="24"/>
            <w:szCs w:val="24"/>
          </w:rPr>
          <w:t>ke</w:t>
        </w:r>
        <w:proofErr w:type="spellEnd"/>
        <w:r w:rsidR="0030232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0232F">
          <w:rPr>
            <w:rFonts w:ascii="Times New Roman" w:eastAsia="Times New Roman" w:hAnsi="Times New Roman" w:cs="Times New Roman"/>
            <w:sz w:val="24"/>
            <w:szCs w:val="24"/>
          </w:rPr>
          <w:t>kanan</w:t>
        </w:r>
        <w:proofErr w:type="spellEnd"/>
        <w:r w:rsidR="0030232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commentRangeEnd w:id="43"/>
        <w:r w:rsidR="0030232F">
          <w:rPr>
            <w:rStyle w:val="CommentReference"/>
          </w:rPr>
          <w:commentReference w:id="43"/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269C92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4F5792C5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DA67E15" w14:textId="77777777" w:rsidR="00927764" w:rsidRPr="00C50A1E" w:rsidRDefault="00927764" w:rsidP="00927764"/>
    <w:p w14:paraId="273FE8C3" w14:textId="77777777" w:rsidR="00927764" w:rsidRPr="005A045A" w:rsidRDefault="00927764" w:rsidP="00927764">
      <w:pPr>
        <w:rPr>
          <w:i/>
        </w:rPr>
      </w:pPr>
    </w:p>
    <w:p w14:paraId="59D14180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BCAC256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er" w:date="2021-07-29T11:19:00Z" w:initials="U">
    <w:p w14:paraId="0CD0DF88" w14:textId="77777777" w:rsidR="00CC1CB9" w:rsidRDefault="00CC1CB9">
      <w:pPr>
        <w:pStyle w:val="CommentText"/>
      </w:pPr>
      <w:r>
        <w:rPr>
          <w:rStyle w:val="CommentReference"/>
        </w:rPr>
        <w:annotationRef/>
      </w:r>
      <w:proofErr w:type="spellStart"/>
      <w:r>
        <w:t>dari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>.</w:t>
      </w:r>
    </w:p>
  </w:comment>
  <w:comment w:id="5" w:author="User" w:date="2021-07-29T11:17:00Z" w:initials="U">
    <w:p w14:paraId="441C0F7D" w14:textId="77777777" w:rsidR="00CC1CB9" w:rsidRDefault="00CC1CB9">
      <w:pPr>
        <w:pStyle w:val="CommentText"/>
      </w:pPr>
      <w:r>
        <w:rPr>
          <w:rStyle w:val="CommentReference"/>
        </w:rPr>
        <w:annotationRef/>
      </w:r>
      <w:r>
        <w:t xml:space="preserve">Kata “kata”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>.</w:t>
      </w:r>
    </w:p>
  </w:comment>
  <w:comment w:id="8" w:author="User" w:date="2021-07-29T11:21:00Z" w:initials="U">
    <w:p w14:paraId="038B1943" w14:textId="77777777" w:rsidR="00CC1CB9" w:rsidRDefault="00CC1CB9">
      <w:pPr>
        <w:pStyle w:val="CommentText"/>
      </w:pPr>
      <w:r>
        <w:rPr>
          <w:rStyle w:val="CommentReference"/>
        </w:rPr>
        <w:annotationRef/>
      </w:r>
      <w:r>
        <w:t xml:space="preserve">di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ke</w:t>
      </w:r>
      <w:proofErr w:type="spellEnd"/>
      <w:r>
        <w:t>.</w:t>
      </w:r>
    </w:p>
  </w:comment>
  <w:comment w:id="12" w:author="User" w:date="2021-07-29T11:22:00Z" w:initials="U">
    <w:p w14:paraId="0A54D392" w14:textId="77777777" w:rsidR="00CC1CB9" w:rsidRDefault="00CC1CB9">
      <w:pPr>
        <w:pStyle w:val="CommentText"/>
      </w:pPr>
      <w:r>
        <w:rPr>
          <w:rStyle w:val="CommentReference"/>
        </w:rPr>
        <w:annotationRef/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diperluk</w:t>
      </w:r>
      <w:proofErr w:type="spellEnd"/>
    </w:p>
  </w:comment>
  <w:comment w:id="13" w:author="User" w:date="2021-07-29T11:22:00Z" w:initials="U">
    <w:p w14:paraId="73452C4D" w14:textId="77777777" w:rsidR="00CC1CB9" w:rsidRDefault="00CC1CB9">
      <w:pPr>
        <w:pStyle w:val="CommentText"/>
      </w:pPr>
      <w:r>
        <w:rPr>
          <w:rStyle w:val="CommentReference"/>
        </w:rPr>
        <w:annotationRef/>
      </w:r>
      <w:r>
        <w:t xml:space="preserve">mu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>.</w:t>
      </w:r>
    </w:p>
  </w:comment>
  <w:comment w:id="16" w:author="User" w:date="2021-07-29T11:24:00Z" w:initials="U">
    <w:p w14:paraId="3FC182E1" w14:textId="77777777" w:rsidR="00CC1CB9" w:rsidRDefault="00CC1CB9">
      <w:pPr>
        <w:pStyle w:val="CommentText"/>
      </w:pPr>
      <w:r>
        <w:rPr>
          <w:rStyle w:val="CommentReference"/>
        </w:rPr>
        <w:annotationRef/>
      </w:r>
      <w:proofErr w:type="spellStart"/>
      <w:r>
        <w:t>nafsu</w:t>
      </w:r>
      <w:proofErr w:type="spellEnd"/>
    </w:p>
  </w:comment>
  <w:comment w:id="19" w:author="User" w:date="2021-07-29T11:26:00Z" w:initials="U">
    <w:p w14:paraId="7DC6C3C8" w14:textId="77777777" w:rsidR="00CC1CB9" w:rsidRDefault="00CC1CB9">
      <w:pPr>
        <w:pStyle w:val="CommentText"/>
      </w:pPr>
      <w:r>
        <w:rPr>
          <w:rStyle w:val="CommentReference"/>
        </w:rPr>
        <w:annotationRef/>
      </w:r>
      <w:proofErr w:type="spellStart"/>
      <w:r>
        <w:t>Revisi</w:t>
      </w:r>
      <w:proofErr w:type="spellEnd"/>
      <w:r>
        <w:t>.</w:t>
      </w:r>
    </w:p>
  </w:comment>
  <w:comment w:id="23" w:author="User" w:date="2021-07-29T11:25:00Z" w:initials="U">
    <w:p w14:paraId="4D51CBE3" w14:textId="77777777" w:rsidR="00CC1CB9" w:rsidRDefault="00CC1CB9">
      <w:pPr>
        <w:pStyle w:val="CommentText"/>
      </w:pPr>
      <w:r>
        <w:rPr>
          <w:rStyle w:val="CommentReference"/>
        </w:rPr>
        <w:annotationRef/>
      </w:r>
      <w:r>
        <w:t>kali</w:t>
      </w:r>
    </w:p>
  </w:comment>
  <w:comment w:id="25" w:author="User" w:date="2021-07-29T11:27:00Z" w:initials="U">
    <w:p w14:paraId="5607A399" w14:textId="77777777" w:rsidR="0030232F" w:rsidRDefault="0030232F">
      <w:pPr>
        <w:pStyle w:val="CommentText"/>
      </w:pPr>
      <w:r>
        <w:rPr>
          <w:rStyle w:val="CommentReference"/>
        </w:rPr>
        <w:annotationRef/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lengkap</w:t>
      </w:r>
      <w:proofErr w:type="spellEnd"/>
      <w:r>
        <w:t>.</w:t>
      </w:r>
    </w:p>
  </w:comment>
  <w:comment w:id="26" w:author="User" w:date="2021-07-29T11:28:00Z" w:initials="U">
    <w:p w14:paraId="7E1C0024" w14:textId="77777777" w:rsidR="0030232F" w:rsidRDefault="0030232F">
      <w:pPr>
        <w:pStyle w:val="CommentText"/>
      </w:pPr>
      <w:r>
        <w:rPr>
          <w:rStyle w:val="CommentReference"/>
        </w:rPr>
        <w:annotationRef/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>.</w:t>
      </w:r>
    </w:p>
  </w:comment>
  <w:comment w:id="29" w:author="User" w:date="2021-07-29T11:29:00Z" w:initials="U">
    <w:p w14:paraId="133E63EF" w14:textId="77777777" w:rsidR="0030232F" w:rsidRDefault="0030232F">
      <w:pPr>
        <w:pStyle w:val="CommentText"/>
      </w:pPr>
      <w:r>
        <w:rPr>
          <w:rStyle w:val="CommentReference"/>
        </w:rPr>
        <w:annotationRef/>
      </w:r>
      <w:proofErr w:type="spellStart"/>
      <w:r>
        <w:t>Dijadikan</w:t>
      </w:r>
      <w:proofErr w:type="spellEnd"/>
      <w:r>
        <w:t xml:space="preserve"> </w:t>
      </w:r>
      <w:proofErr w:type="spellStart"/>
      <w:r>
        <w:t>nomina</w:t>
      </w:r>
      <w:proofErr w:type="spellEnd"/>
      <w:r>
        <w:t>.</w:t>
      </w:r>
    </w:p>
  </w:comment>
  <w:comment w:id="31" w:author="User" w:date="2021-07-29T11:29:00Z" w:initials="U">
    <w:p w14:paraId="5B8C8F3B" w14:textId="77777777" w:rsidR="0030232F" w:rsidRDefault="0030232F">
      <w:pPr>
        <w:pStyle w:val="CommentText"/>
      </w:pPr>
      <w:r>
        <w:rPr>
          <w:rStyle w:val="CommentReference"/>
        </w:rPr>
        <w:annotationRef/>
      </w:r>
      <w:proofErr w:type="spellStart"/>
      <w:r>
        <w:t>Dibuat</w:t>
      </w:r>
      <w:proofErr w:type="spellEnd"/>
      <w:r>
        <w:t xml:space="preserve"> </w:t>
      </w:r>
      <w:proofErr w:type="spellStart"/>
      <w:r>
        <w:t>nomina</w:t>
      </w:r>
      <w:proofErr w:type="spellEnd"/>
      <w:r>
        <w:t>.</w:t>
      </w:r>
    </w:p>
  </w:comment>
  <w:comment w:id="33" w:author="User" w:date="2021-07-29T11:30:00Z" w:initials="U">
    <w:p w14:paraId="3A5FA83F" w14:textId="77777777" w:rsidR="0030232F" w:rsidRDefault="0030232F">
      <w:pPr>
        <w:pStyle w:val="CommentText"/>
      </w:pPr>
      <w:r>
        <w:rPr>
          <w:rStyle w:val="CommentReference"/>
        </w:rPr>
        <w:annotationRef/>
      </w:r>
      <w:proofErr w:type="spellStart"/>
      <w:r>
        <w:t>Dirangkai</w:t>
      </w:r>
      <w:proofErr w:type="spellEnd"/>
      <w:r>
        <w:t>.</w:t>
      </w:r>
    </w:p>
  </w:comment>
  <w:comment w:id="35" w:author="User" w:date="2021-07-29T11:31:00Z" w:initials="U">
    <w:p w14:paraId="02C63C40" w14:textId="77777777" w:rsidR="0030232F" w:rsidRDefault="0030232F">
      <w:pPr>
        <w:pStyle w:val="CommentText"/>
      </w:pPr>
      <w:r>
        <w:rPr>
          <w:rStyle w:val="CommentReference"/>
        </w:rPr>
        <w:annotationRef/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subjek</w:t>
      </w:r>
      <w:proofErr w:type="spellEnd"/>
      <w:r>
        <w:t>.</w:t>
      </w:r>
    </w:p>
  </w:comment>
  <w:comment w:id="36" w:author="User" w:date="2021-07-29T11:32:00Z" w:initials="U">
    <w:p w14:paraId="0A02220B" w14:textId="77777777" w:rsidR="0030232F" w:rsidRDefault="0030232F">
      <w:pPr>
        <w:pStyle w:val="CommentText"/>
      </w:pPr>
      <w:r>
        <w:rPr>
          <w:rStyle w:val="CommentReference"/>
        </w:rPr>
        <w:annotationRef/>
      </w:r>
      <w:proofErr w:type="spellStart"/>
      <w:r>
        <w:t>Revisi</w:t>
      </w:r>
      <w:proofErr w:type="spellEnd"/>
      <w:r>
        <w:t>.</w:t>
      </w:r>
    </w:p>
  </w:comment>
  <w:comment w:id="37" w:author="User" w:date="2021-07-29T11:32:00Z" w:initials="U">
    <w:p w14:paraId="0EE0BBB8" w14:textId="77777777" w:rsidR="0030232F" w:rsidRDefault="0030232F">
      <w:pPr>
        <w:pStyle w:val="CommentText"/>
      </w:pPr>
      <w:r>
        <w:rPr>
          <w:rStyle w:val="CommentReference"/>
        </w:rPr>
        <w:annotationRef/>
      </w:r>
      <w:proofErr w:type="spellStart"/>
      <w:r>
        <w:t>atau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 xml:space="preserve"> </w:t>
      </w:r>
      <w:proofErr w:type="spellStart"/>
      <w:r>
        <w:t>digabung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</w:comment>
  <w:comment w:id="40" w:author="User" w:date="2021-07-29T11:33:00Z" w:initials="U">
    <w:p w14:paraId="5E8E4365" w14:textId="77777777" w:rsidR="0030232F" w:rsidRDefault="0030232F">
      <w:pPr>
        <w:pStyle w:val="CommentText"/>
      </w:pPr>
      <w:r>
        <w:rPr>
          <w:rStyle w:val="CommentReference"/>
        </w:rPr>
        <w:annotationRef/>
      </w:r>
      <w:proofErr w:type="spellStart"/>
      <w:r>
        <w:t>Digabung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sebelumnya</w:t>
      </w:r>
      <w:proofErr w:type="spellEnd"/>
    </w:p>
  </w:comment>
  <w:comment w:id="41" w:author="User" w:date="2021-07-29T11:34:00Z" w:initials="U">
    <w:p w14:paraId="12BC682D" w14:textId="77777777" w:rsidR="0030232F" w:rsidRDefault="0030232F">
      <w:pPr>
        <w:pStyle w:val="CommentText"/>
      </w:pPr>
      <w:r>
        <w:rPr>
          <w:rStyle w:val="CommentReference"/>
        </w:rPr>
        <w:annotationRef/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jelas</w:t>
      </w:r>
      <w:proofErr w:type="spellEnd"/>
      <w:r>
        <w:t>.</w:t>
      </w:r>
    </w:p>
  </w:comment>
  <w:comment w:id="43" w:author="User" w:date="2021-07-29T11:34:00Z" w:initials="U">
    <w:p w14:paraId="60F5467C" w14:textId="77777777" w:rsidR="0030232F" w:rsidRDefault="0030232F">
      <w:pPr>
        <w:pStyle w:val="CommentText"/>
      </w:pPr>
      <w:r>
        <w:rPr>
          <w:rStyle w:val="CommentReference"/>
        </w:rPr>
        <w:annotationRef/>
      </w:r>
      <w:r>
        <w:t>Dipissah.</w:t>
      </w:r>
      <w:bookmarkStart w:id="45" w:name="_GoBack"/>
      <w:bookmarkEnd w:id="45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CD0DF88" w15:done="0"/>
  <w15:commentEx w15:paraId="441C0F7D" w15:done="0"/>
  <w15:commentEx w15:paraId="038B1943" w15:done="0"/>
  <w15:commentEx w15:paraId="0A54D392" w15:done="0"/>
  <w15:commentEx w15:paraId="73452C4D" w15:done="0"/>
  <w15:commentEx w15:paraId="3FC182E1" w15:done="0"/>
  <w15:commentEx w15:paraId="7DC6C3C8" w15:done="0"/>
  <w15:commentEx w15:paraId="4D51CBE3" w15:done="0"/>
  <w15:commentEx w15:paraId="5607A399" w15:done="0"/>
  <w15:commentEx w15:paraId="7E1C0024" w15:done="0"/>
  <w15:commentEx w15:paraId="133E63EF" w15:done="0"/>
  <w15:commentEx w15:paraId="5B8C8F3B" w15:done="0"/>
  <w15:commentEx w15:paraId="3A5FA83F" w15:done="0"/>
  <w15:commentEx w15:paraId="02C63C40" w15:done="0"/>
  <w15:commentEx w15:paraId="0A02220B" w15:done="0"/>
  <w15:commentEx w15:paraId="0EE0BBB8" w15:done="0"/>
  <w15:commentEx w15:paraId="5E8E4365" w15:done="0"/>
  <w15:commentEx w15:paraId="12BC682D" w15:done="0"/>
  <w15:commentEx w15:paraId="60F5467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B0E0FC" w14:textId="77777777" w:rsidR="007A7C60" w:rsidRDefault="007A7C60">
      <w:r>
        <w:separator/>
      </w:r>
    </w:p>
  </w:endnote>
  <w:endnote w:type="continuationSeparator" w:id="0">
    <w:p w14:paraId="499AF1E4" w14:textId="77777777" w:rsidR="007A7C60" w:rsidRDefault="007A7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490D6A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7949676" w14:textId="77777777" w:rsidR="00941E77" w:rsidRDefault="007A7C60">
    <w:pPr>
      <w:pStyle w:val="Footer"/>
    </w:pPr>
  </w:p>
  <w:p w14:paraId="1A5D2FEB" w14:textId="77777777" w:rsidR="00941E77" w:rsidRDefault="007A7C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3CEC8F" w14:textId="77777777" w:rsidR="007A7C60" w:rsidRDefault="007A7C60">
      <w:r>
        <w:separator/>
      </w:r>
    </w:p>
  </w:footnote>
  <w:footnote w:type="continuationSeparator" w:id="0">
    <w:p w14:paraId="405CAC81" w14:textId="77777777" w:rsidR="007A7C60" w:rsidRDefault="007A7C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30232F"/>
    <w:rsid w:val="0042167F"/>
    <w:rsid w:val="007A7C60"/>
    <w:rsid w:val="00924DF5"/>
    <w:rsid w:val="00927764"/>
    <w:rsid w:val="00C20908"/>
    <w:rsid w:val="00CC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D7DB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CC1C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1C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1C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1C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1C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C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C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4</cp:revision>
  <dcterms:created xsi:type="dcterms:W3CDTF">2020-08-26T21:16:00Z</dcterms:created>
  <dcterms:modified xsi:type="dcterms:W3CDTF">2021-07-29T04:35:00Z</dcterms:modified>
</cp:coreProperties>
</file>