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1ADD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5689F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F87EF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C2A705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3257BF3" w14:textId="77777777" w:rsidR="00927764" w:rsidRPr="0094076B" w:rsidRDefault="00927764" w:rsidP="00927764">
      <w:pPr>
        <w:rPr>
          <w:rFonts w:ascii="Cambria" w:hAnsi="Cambria"/>
        </w:rPr>
      </w:pPr>
    </w:p>
    <w:p w14:paraId="4010DCF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1F8BDD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E9825C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DDBDBF" wp14:editId="62C54A5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AF2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8C2D6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BDB379" w14:textId="48476A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0" w:author="Edward" w:date="2021-02-11T10:06:00Z">
        <w:r w:rsidR="00AD557C" w:rsidRPr="00AD557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" w:author="Edward" w:date="2021-02-11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="00AD557C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" w:author="Edward" w:date="2021-02-11T10:06:00Z">
        <w:r w:rsidR="00AD557C" w:rsidRPr="00AD557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3" w:author="Edward" w:date="2021-02-11T10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9AF875" w14:textId="168859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AD557C">
        <w:rPr>
          <w:rFonts w:ascii="Times New Roman" w:eastAsia="Times New Roman" w:hAnsi="Times New Roman" w:cs="Times New Roman"/>
          <w:strike/>
          <w:sz w:val="24"/>
          <w:szCs w:val="24"/>
          <w:rPrChange w:id="4" w:author="Edward" w:date="2021-02-11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ins w:id="5" w:author="Edward" w:date="2021-02-11T10:07:00Z">
        <w:r w:rsidR="00AD557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57C">
        <w:rPr>
          <w:rFonts w:ascii="Times New Roman" w:eastAsia="Times New Roman" w:hAnsi="Times New Roman" w:cs="Times New Roman"/>
          <w:strike/>
          <w:sz w:val="24"/>
          <w:szCs w:val="24"/>
          <w:rPrChange w:id="6" w:author="Edward" w:date="2021-02-11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</w:t>
      </w:r>
      <w:ins w:id="7" w:author="Edward" w:date="2021-02-11T10:07:00Z">
        <w:r w:rsidR="00AD557C" w:rsidRPr="00AD557C">
          <w:rPr>
            <w:rFonts w:ascii="Times New Roman" w:eastAsia="Times New Roman" w:hAnsi="Times New Roman" w:cs="Times New Roman"/>
            <w:color w:val="00B0F0"/>
            <w:sz w:val="24"/>
            <w:szCs w:val="24"/>
            <w:rPrChange w:id="8" w:author="Edward" w:date="2021-02-11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57C">
        <w:rPr>
          <w:rFonts w:ascii="Times New Roman" w:eastAsia="Times New Roman" w:hAnsi="Times New Roman" w:cs="Times New Roman"/>
          <w:strike/>
          <w:sz w:val="24"/>
          <w:szCs w:val="24"/>
          <w:rPrChange w:id="9" w:author="Edward" w:date="2021-02-11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</w:t>
      </w:r>
      <w:ins w:id="10" w:author="Edward" w:date="2021-02-11T10:08:00Z">
        <w:r w:rsidR="00AD557C" w:rsidRPr="00AD557C">
          <w:rPr>
            <w:rFonts w:ascii="Times New Roman" w:eastAsia="Times New Roman" w:hAnsi="Times New Roman" w:cs="Times New Roman"/>
            <w:color w:val="00B0F0"/>
            <w:sz w:val="24"/>
            <w:szCs w:val="24"/>
            <w:rPrChange w:id="11" w:author="Edward" w:date="2021-02-11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Pr="00B2519A">
        <w:rPr>
          <w:rFonts w:ascii="Times New Roman" w:eastAsia="Times New Roman" w:hAnsi="Times New Roman" w:cs="Times New Roman"/>
          <w:sz w:val="24"/>
          <w:szCs w:val="24"/>
          <w:rPrChange w:id="12" w:author="Edward" w:date="2021-02-11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ins w:id="13" w:author="Edward" w:date="2021-02-11T10:08:00Z">
        <w:r w:rsidR="00B2519A" w:rsidRPr="00B2519A">
          <w:rPr>
            <w:rFonts w:ascii="Times New Roman" w:eastAsia="Times New Roman" w:hAnsi="Times New Roman" w:cs="Times New Roman"/>
            <w:color w:val="00B0F0"/>
            <w:sz w:val="24"/>
            <w:szCs w:val="24"/>
            <w:rPrChange w:id="14" w:author="Edward" w:date="2021-02-11T10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A6F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D946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646D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D9254" w14:textId="3C0CC9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519A">
        <w:rPr>
          <w:rFonts w:ascii="Times New Roman" w:eastAsia="Times New Roman" w:hAnsi="Times New Roman" w:cs="Times New Roman"/>
          <w:sz w:val="24"/>
          <w:szCs w:val="24"/>
          <w:rPrChange w:id="15" w:author="Edward" w:date="2021-02-11T10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4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Edward" w:date="2021-02-11T10:11:00Z">
        <w:r w:rsidR="00B2519A" w:rsidRPr="00B2519A">
          <w:rPr>
            <w:rFonts w:ascii="Times New Roman" w:eastAsia="Times New Roman" w:hAnsi="Times New Roman" w:cs="Times New Roman"/>
            <w:color w:val="00B0F0"/>
            <w:sz w:val="24"/>
            <w:szCs w:val="24"/>
            <w:rPrChange w:id="17" w:author="Edward" w:date="2021-02-11T10:1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empat</w:t>
        </w:r>
        <w:proofErr w:type="spellEnd"/>
        <w:r w:rsidR="00B251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37361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7A95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B9AFF0" w14:textId="51A21F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B2519A">
        <w:rPr>
          <w:rFonts w:ascii="Times New Roman" w:eastAsia="Times New Roman" w:hAnsi="Times New Roman" w:cs="Times New Roman"/>
          <w:strike/>
          <w:sz w:val="24"/>
          <w:szCs w:val="24"/>
          <w:rPrChange w:id="18" w:author="Edward" w:date="2021-02-11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  <w:ins w:id="19" w:author="Edward" w:date="2021-02-11T10:12:00Z">
        <w:r w:rsidR="00B2519A" w:rsidRPr="00B2519A">
          <w:rPr>
            <w:rFonts w:ascii="Times New Roman" w:eastAsia="Times New Roman" w:hAnsi="Times New Roman" w:cs="Times New Roman"/>
            <w:strike/>
            <w:color w:val="00B0F0"/>
            <w:sz w:val="24"/>
            <w:szCs w:val="24"/>
            <w:rPrChange w:id="20" w:author="Edward" w:date="2021-02-11T10:1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.</w:t>
        </w:r>
      </w:ins>
    </w:p>
    <w:p w14:paraId="0F9F38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5DE20" w14:textId="2447AF4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B2519A">
        <w:rPr>
          <w:rFonts w:ascii="Times New Roman" w:eastAsia="Times New Roman" w:hAnsi="Times New Roman" w:cs="Times New Roman"/>
          <w:strike/>
          <w:sz w:val="24"/>
          <w:szCs w:val="24"/>
          <w:rPrChange w:id="21" w:author="Edward" w:date="2021-02-11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 tata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2" w:author="Edward" w:date="2021-02-11T10:13:00Z">
        <w:r w:rsidR="00B2519A" w:rsidRPr="00B2519A">
          <w:rPr>
            <w:rFonts w:ascii="Times New Roman" w:eastAsia="Times New Roman" w:hAnsi="Times New Roman" w:cs="Times New Roman"/>
            <w:color w:val="00B0F0"/>
            <w:sz w:val="24"/>
            <w:szCs w:val="24"/>
            <w:rPrChange w:id="23" w:author="Edward" w:date="2021-02-11T10:1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ditata</w:t>
        </w:r>
        <w:proofErr w:type="spellEnd"/>
        <w:r w:rsidR="00B2519A" w:rsidRPr="00B2519A">
          <w:rPr>
            <w:rFonts w:ascii="Times New Roman" w:eastAsia="Times New Roman" w:hAnsi="Times New Roman" w:cs="Times New Roman"/>
            <w:color w:val="00B0F0"/>
            <w:sz w:val="24"/>
            <w:szCs w:val="24"/>
            <w:rPrChange w:id="24" w:author="Edward" w:date="2021-02-11T10:1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97738D" w14:textId="3F58A2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2519A">
        <w:rPr>
          <w:rFonts w:ascii="Times New Roman" w:eastAsia="Times New Roman" w:hAnsi="Times New Roman" w:cs="Times New Roman"/>
          <w:strike/>
          <w:sz w:val="24"/>
          <w:szCs w:val="24"/>
          <w:rPrChange w:id="25" w:author="Edward" w:date="2021-0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Edward" w:date="2021-02-11T10:13:00Z">
        <w:r w:rsidR="00B2519A" w:rsidRPr="00B2519A">
          <w:rPr>
            <w:rFonts w:ascii="Times New Roman" w:eastAsia="Times New Roman" w:hAnsi="Times New Roman" w:cs="Times New Roman"/>
            <w:color w:val="00B0F0"/>
            <w:sz w:val="24"/>
            <w:szCs w:val="24"/>
            <w:rPrChange w:id="27" w:author="Edward" w:date="2021-02-11T10:1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lemari</w:t>
        </w:r>
        <w:proofErr w:type="spellEnd"/>
        <w:r w:rsidR="00B251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8C0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45F3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2A74968" w14:textId="5EA01E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nge-</w:t>
      </w:r>
      <w:r w:rsidRPr="00B2519A">
        <w:rPr>
          <w:rFonts w:ascii="Times New Roman" w:eastAsia="Times New Roman" w:hAnsi="Times New Roman" w:cs="Times New Roman"/>
          <w:strike/>
          <w:sz w:val="24"/>
          <w:szCs w:val="24"/>
          <w:rPrChange w:id="28" w:author="Edward" w:date="2021-02-11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ins w:id="29" w:author="Edward" w:date="2021-02-11T10:13:00Z">
        <w:r w:rsidR="00B2519A" w:rsidRPr="00B2519A">
          <w:rPr>
            <w:rFonts w:ascii="Times New Roman" w:eastAsia="Times New Roman" w:hAnsi="Times New Roman" w:cs="Times New Roman"/>
            <w:i/>
            <w:iCs/>
            <w:color w:val="00B0F0"/>
            <w:sz w:val="24"/>
            <w:szCs w:val="24"/>
            <w:rPrChange w:id="30" w:author="Edward" w:date="2021-02-11T10:1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chat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B7E2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772E8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6113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D31C93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A01B779" w14:textId="77777777" w:rsidR="00927764" w:rsidRPr="00C50A1E" w:rsidRDefault="00927764" w:rsidP="00927764"/>
    <w:p w14:paraId="4EE86B08" w14:textId="77777777" w:rsidR="00927764" w:rsidRPr="005A045A" w:rsidRDefault="00927764" w:rsidP="00927764">
      <w:pPr>
        <w:rPr>
          <w:i/>
        </w:rPr>
      </w:pPr>
    </w:p>
    <w:p w14:paraId="455EF61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7137E3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18516" w14:textId="77777777" w:rsidR="0018235E" w:rsidRDefault="0018235E">
      <w:r>
        <w:separator/>
      </w:r>
    </w:p>
  </w:endnote>
  <w:endnote w:type="continuationSeparator" w:id="0">
    <w:p w14:paraId="3E24F644" w14:textId="77777777" w:rsidR="0018235E" w:rsidRDefault="0018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6CB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20A9E46" w14:textId="77777777" w:rsidR="00941E77" w:rsidRDefault="0018235E">
    <w:pPr>
      <w:pStyle w:val="Footer"/>
    </w:pPr>
  </w:p>
  <w:p w14:paraId="6C668539" w14:textId="77777777" w:rsidR="00941E77" w:rsidRDefault="00182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80B46" w14:textId="77777777" w:rsidR="0018235E" w:rsidRDefault="0018235E">
      <w:r>
        <w:separator/>
      </w:r>
    </w:p>
  </w:footnote>
  <w:footnote w:type="continuationSeparator" w:id="0">
    <w:p w14:paraId="7EDF4143" w14:textId="77777777" w:rsidR="0018235E" w:rsidRDefault="00182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">
    <w15:presenceInfo w15:providerId="None" w15:userId="Edw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8235E"/>
    <w:rsid w:val="0042167F"/>
    <w:rsid w:val="00924DF5"/>
    <w:rsid w:val="00927764"/>
    <w:rsid w:val="00AD557C"/>
    <w:rsid w:val="00B2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F1A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Edward</cp:lastModifiedBy>
  <cp:revision>2</cp:revision>
  <dcterms:created xsi:type="dcterms:W3CDTF">2020-07-24T23:46:00Z</dcterms:created>
  <dcterms:modified xsi:type="dcterms:W3CDTF">2021-02-11T03:14:00Z</dcterms:modified>
</cp:coreProperties>
</file>