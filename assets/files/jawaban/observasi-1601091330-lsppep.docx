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355" w:rsidRPr="00125355" w:rsidRDefault="00125355" w:rsidP="004B68AE">
      <w:pPr>
        <w:spacing w:after="0" w:line="360" w:lineRule="auto"/>
        <w:jc w:val="center"/>
        <w:rPr>
          <w:rFonts w:ascii="Minion Pro" w:hAnsi="Minion Pro"/>
          <w:b/>
          <w:sz w:val="36"/>
          <w:szCs w:val="36"/>
        </w:rPr>
        <w:pPrChange w:id="0" w:author="Windows User" w:date="2020-09-26T10:38:00Z">
          <w:pPr>
            <w:spacing w:after="0"/>
            <w:jc w:val="center"/>
          </w:pPr>
        </w:pPrChange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4B68AE">
      <w:pPr>
        <w:spacing w:after="0" w:line="360" w:lineRule="auto"/>
        <w:jc w:val="center"/>
        <w:rPr>
          <w:rFonts w:ascii="Minion Pro" w:hAnsi="Minion Pro"/>
          <w:b/>
          <w:sz w:val="36"/>
          <w:szCs w:val="36"/>
        </w:rPr>
        <w:pPrChange w:id="1" w:author="Windows User" w:date="2020-09-26T10:38:00Z">
          <w:pPr>
            <w:spacing w:after="0"/>
            <w:jc w:val="center"/>
          </w:pPr>
        </w:pPrChange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4B68AE">
      <w:pPr>
        <w:spacing w:after="0" w:line="360" w:lineRule="auto"/>
        <w:jc w:val="center"/>
        <w:rPr>
          <w:rFonts w:ascii="Minion Pro" w:hAnsi="Minion Pro"/>
          <w:b/>
          <w:sz w:val="36"/>
          <w:szCs w:val="36"/>
        </w:rPr>
        <w:pPrChange w:id="2" w:author="Windows User" w:date="2020-09-26T10:38:00Z">
          <w:pPr>
            <w:spacing w:after="0"/>
            <w:jc w:val="center"/>
          </w:pPr>
        </w:pPrChange>
      </w:pPr>
    </w:p>
    <w:p w:rsidR="00125355" w:rsidRPr="001D038C" w:rsidRDefault="00125355" w:rsidP="004B68AE">
      <w:pPr>
        <w:pStyle w:val="ListParagraph"/>
        <w:numPr>
          <w:ilvl w:val="0"/>
          <w:numId w:val="3"/>
        </w:numPr>
        <w:spacing w:line="360" w:lineRule="auto"/>
        <w:rPr>
          <w:rFonts w:ascii="Minion Pro" w:hAnsi="Minion Pro"/>
        </w:rPr>
        <w:pPrChange w:id="3" w:author="Windows User" w:date="2020-09-26T10:38:00Z">
          <w:pPr>
            <w:pStyle w:val="ListParagraph"/>
            <w:numPr>
              <w:numId w:val="3"/>
            </w:numPr>
            <w:ind w:hanging="360"/>
          </w:pPr>
        </w:pPrChange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</w:t>
      </w:r>
      <w:bookmarkStart w:id="4" w:name="_GoBack"/>
      <w:bookmarkEnd w:id="4"/>
      <w:r w:rsidRPr="001D038C">
        <w:rPr>
          <w:rFonts w:ascii="Minion Pro" w:hAnsi="Minion Pro"/>
        </w:rPr>
        <w:t>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RPr="004B68AE" w:rsidTr="00821BA2">
        <w:tc>
          <w:tcPr>
            <w:tcW w:w="9350" w:type="dxa"/>
          </w:tcPr>
          <w:p w:rsidR="00125355" w:rsidRPr="004B68AE" w:rsidRDefault="00125355" w:rsidP="004B68AE">
            <w:pPr>
              <w:pStyle w:val="Heading3"/>
              <w:spacing w:line="360" w:lineRule="auto"/>
              <w:jc w:val="center"/>
              <w:rPr>
                <w:rFonts w:ascii="Times New Roman" w:hAnsi="Times New Roman" w:cs="Times New Roman"/>
                <w:rPrChange w:id="5" w:author="Windows User" w:date="2020-09-26T10:29:00Z">
                  <w:rPr>
                    <w:rFonts w:ascii="Times New Roman" w:hAnsi="Times New Roman"/>
                    <w:sz w:val="48"/>
                  </w:rPr>
                </w:rPrChange>
              </w:rPr>
              <w:pPrChange w:id="6" w:author="Windows User" w:date="2020-09-26T10:39:00Z">
                <w:pPr>
                  <w:pStyle w:val="Heading3"/>
                </w:pPr>
              </w:pPrChange>
            </w:pPr>
            <w:proofErr w:type="spellStart"/>
            <w:r w:rsidRPr="004B68AE">
              <w:rPr>
                <w:rFonts w:ascii="Times New Roman" w:hAnsi="Times New Roman" w:cs="Times New Roman"/>
                <w:rPrChange w:id="7" w:author="Windows User" w:date="2020-09-26T10:29:00Z">
                  <w:rPr/>
                </w:rPrChange>
              </w:rPr>
              <w:lastRenderedPageBreak/>
              <w:t>Pembelajaran</w:t>
            </w:r>
            <w:proofErr w:type="spellEnd"/>
            <w:r w:rsidRPr="004B68AE">
              <w:rPr>
                <w:rFonts w:ascii="Times New Roman" w:hAnsi="Times New Roman" w:cs="Times New Roman"/>
                <w:rPrChange w:id="8" w:author="Windows User" w:date="2020-09-26T10:29:00Z">
                  <w:rPr/>
                </w:rPrChange>
              </w:rPr>
              <w:t xml:space="preserve"> di Era "</w:t>
            </w:r>
            <w:proofErr w:type="spellStart"/>
            <w:r w:rsidRPr="004B68AE">
              <w:rPr>
                <w:rFonts w:ascii="Times New Roman" w:hAnsi="Times New Roman" w:cs="Times New Roman"/>
                <w:rPrChange w:id="9" w:author="Windows User" w:date="2020-09-26T10:29:00Z">
                  <w:rPr/>
                </w:rPrChange>
              </w:rPr>
              <w:t>Revolusi</w:t>
            </w:r>
            <w:proofErr w:type="spellEnd"/>
            <w:r w:rsidRPr="004B68AE">
              <w:rPr>
                <w:rFonts w:ascii="Times New Roman" w:hAnsi="Times New Roman" w:cs="Times New Roman"/>
                <w:rPrChange w:id="10" w:author="Windows User" w:date="2020-09-26T10:29:00Z">
                  <w:rPr/>
                </w:rPrChange>
              </w:rPr>
              <w:t xml:space="preserve"> </w:t>
            </w:r>
            <w:proofErr w:type="spellStart"/>
            <w:r w:rsidRPr="004B68AE">
              <w:rPr>
                <w:rFonts w:ascii="Times New Roman" w:hAnsi="Times New Roman" w:cs="Times New Roman"/>
                <w:rPrChange w:id="11" w:author="Windows User" w:date="2020-09-26T10:29:00Z">
                  <w:rPr/>
                </w:rPrChange>
              </w:rPr>
              <w:t>Industri</w:t>
            </w:r>
            <w:proofErr w:type="spellEnd"/>
            <w:r w:rsidRPr="004B68AE">
              <w:rPr>
                <w:rFonts w:ascii="Times New Roman" w:hAnsi="Times New Roman" w:cs="Times New Roman"/>
                <w:rPrChange w:id="12" w:author="Windows User" w:date="2020-09-26T10:29:00Z">
                  <w:rPr/>
                </w:rPrChange>
              </w:rPr>
              <w:t xml:space="preserve"> 4.0" </w:t>
            </w:r>
            <w:proofErr w:type="spellStart"/>
            <w:r w:rsidRPr="004B68AE">
              <w:rPr>
                <w:rFonts w:ascii="Times New Roman" w:hAnsi="Times New Roman" w:cs="Times New Roman"/>
                <w:rPrChange w:id="13" w:author="Windows User" w:date="2020-09-26T10:29:00Z">
                  <w:rPr/>
                </w:rPrChange>
              </w:rPr>
              <w:t>bagi</w:t>
            </w:r>
            <w:proofErr w:type="spellEnd"/>
            <w:r w:rsidRPr="004B68AE">
              <w:rPr>
                <w:rFonts w:ascii="Times New Roman" w:hAnsi="Times New Roman" w:cs="Times New Roman"/>
                <w:rPrChange w:id="14" w:author="Windows User" w:date="2020-09-26T10:29:00Z">
                  <w:rPr/>
                </w:rPrChange>
              </w:rPr>
              <w:t xml:space="preserve"> </w:t>
            </w:r>
            <w:proofErr w:type="spellStart"/>
            <w:r w:rsidRPr="004B68AE">
              <w:rPr>
                <w:rFonts w:ascii="Times New Roman" w:hAnsi="Times New Roman" w:cs="Times New Roman"/>
                <w:rPrChange w:id="15" w:author="Windows User" w:date="2020-09-26T10:29:00Z">
                  <w:rPr/>
                </w:rPrChange>
              </w:rPr>
              <w:t>Anak</w:t>
            </w:r>
            <w:proofErr w:type="spellEnd"/>
            <w:r w:rsidRPr="004B68AE">
              <w:rPr>
                <w:rFonts w:ascii="Times New Roman" w:hAnsi="Times New Roman" w:cs="Times New Roman"/>
                <w:rPrChange w:id="16" w:author="Windows User" w:date="2020-09-26T10:29:00Z">
                  <w:rPr/>
                </w:rPrChange>
              </w:rPr>
              <w:t xml:space="preserve"> </w:t>
            </w:r>
            <w:proofErr w:type="spellStart"/>
            <w:r w:rsidRPr="004B68AE">
              <w:rPr>
                <w:rFonts w:ascii="Times New Roman" w:hAnsi="Times New Roman" w:cs="Times New Roman"/>
                <w:rPrChange w:id="17" w:author="Windows User" w:date="2020-09-26T10:29:00Z">
                  <w:rPr/>
                </w:rPrChange>
              </w:rPr>
              <w:t>Usia</w:t>
            </w:r>
            <w:proofErr w:type="spellEnd"/>
            <w:r w:rsidRPr="004B68AE">
              <w:rPr>
                <w:rFonts w:ascii="Times New Roman" w:hAnsi="Times New Roman" w:cs="Times New Roman"/>
                <w:rPrChange w:id="18" w:author="Windows User" w:date="2020-09-26T10:29:00Z">
                  <w:rPr/>
                </w:rPrChange>
              </w:rPr>
              <w:t xml:space="preserve"> Dini</w:t>
            </w:r>
          </w:p>
          <w:p w:rsidR="00125355" w:rsidRPr="004B68AE" w:rsidRDefault="00125355" w:rsidP="004B68AE">
            <w:pPr>
              <w:spacing w:before="100" w:beforeAutospacing="1" w:after="100" w:afterAutospacing="1" w:line="36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Cs w:val="24"/>
              </w:rPr>
              <w:pPrChange w:id="19" w:author="Windows User" w:date="2020-09-26T10:3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4B68AE" w:rsidRDefault="00125355" w:rsidP="004B68AE">
            <w:p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0" w:author="Windows User" w:date="2020-09-26T10:3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extre</w:t>
            </w:r>
            <w:del w:id="21" w:author="Windows User" w:date="2020-09-26T10:31:00Z">
              <w:r w:rsidRPr="004B68AE" w:rsidDel="004B68AE">
                <w:rPr>
                  <w:rFonts w:ascii="Times New Roman" w:eastAsia="Times New Roman" w:hAnsi="Times New Roman" w:cs="Times New Roman"/>
                  <w:szCs w:val="24"/>
                </w:rPr>
                <w:delText>a</w:delText>
              </w:r>
            </w:del>
            <w:r w:rsidRPr="004B68AE">
              <w:rPr>
                <w:rFonts w:ascii="Times New Roman" w:eastAsia="Times New Roman" w:hAnsi="Times New Roman" w:cs="Times New Roman"/>
                <w:szCs w:val="24"/>
              </w:rPr>
              <w:t>m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del w:id="22" w:author="Windows User" w:date="2020-09-26T10:31:00Z">
              <w:r w:rsidRPr="004B68AE" w:rsidDel="004B68AE">
                <w:rPr>
                  <w:rFonts w:ascii="Times New Roman" w:eastAsia="Times New Roman" w:hAnsi="Times New Roman" w:cs="Times New Roman"/>
                  <w:szCs w:val="24"/>
                </w:rPr>
                <w:delText>tiap menit bahkan detik dia akan</w:delText>
              </w:r>
            </w:del>
            <w:proofErr w:type="spellStart"/>
            <w:ins w:id="23" w:author="Windows User" w:date="2020-09-26T10:31:00Z">
              <w:r w:rsidR="004B68AE">
                <w:rPr>
                  <w:rFonts w:ascii="Times New Roman" w:eastAsia="Times New Roman" w:hAnsi="Times New Roman" w:cs="Times New Roman"/>
                  <w:szCs w:val="24"/>
                </w:rPr>
                <w:t>sangat</w:t>
              </w:r>
              <w:proofErr w:type="spellEnd"/>
              <w:r w:rsidR="004B68A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24" w:author="Windows User" w:date="2020-09-26T10:32:00Z">
              <w:r w:rsidR="004B68AE">
                <w:rPr>
                  <w:rFonts w:ascii="Times New Roman" w:eastAsia="Times New Roman" w:hAnsi="Times New Roman" w:cs="Times New Roman"/>
                  <w:szCs w:val="24"/>
                </w:rPr>
                <w:t>cepat</w:t>
              </w:r>
              <w:proofErr w:type="spellEnd"/>
              <w:r w:rsidR="004B68A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B68AE">
                <w:rPr>
                  <w:rFonts w:ascii="Times New Roman" w:eastAsia="Times New Roman" w:hAnsi="Times New Roman" w:cs="Times New Roman"/>
                  <w:szCs w:val="24"/>
                </w:rPr>
                <w:t>perubahannya</w:t>
              </w:r>
            </w:ins>
            <w:proofErr w:type="spellEnd"/>
            <w:del w:id="25" w:author="Windows User" w:date="2020-09-26T10:32:00Z">
              <w:r w:rsidRPr="004B68AE" w:rsidDel="004B68AE">
                <w:rPr>
                  <w:rFonts w:ascii="Times New Roman" w:eastAsia="Times New Roman" w:hAnsi="Times New Roman" w:cs="Times New Roman"/>
                  <w:szCs w:val="24"/>
                </w:rPr>
                <w:delText xml:space="preserve"> berubah</w:delText>
              </w:r>
            </w:del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4B68AE" w:rsidRDefault="00125355" w:rsidP="004B68AE">
            <w:p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6" w:author="Windows User" w:date="2020-09-26T10:3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7" w:author="Windows User" w:date="2020-09-26T10:32:00Z">
              <w:r w:rsidRPr="004B68AE" w:rsidDel="004B68A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4B68AE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28" w:author="Windows User" w:date="2020-09-26T10:33:00Z">
              <w:r w:rsidR="004B68AE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29" w:author="Windows User" w:date="2020-09-26T10:33:00Z">
              <w:r w:rsidRPr="004B68AE" w:rsidDel="004B68AE">
                <w:rPr>
                  <w:rFonts w:ascii="Times New Roman" w:eastAsia="Times New Roman" w:hAnsi="Times New Roman" w:cs="Times New Roman"/>
                  <w:szCs w:val="24"/>
                </w:rPr>
                <w:delText xml:space="preserve"> namun </w:delText>
              </w:r>
            </w:del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0" w:author="Windows User" w:date="2020-09-26T10:33:00Z">
              <w:r w:rsidRPr="004B68AE" w:rsidDel="004B68AE">
                <w:rPr>
                  <w:rFonts w:ascii="Times New Roman" w:eastAsia="Times New Roman" w:hAnsi="Times New Roman" w:cs="Times New Roman"/>
                  <w:szCs w:val="24"/>
                </w:rPr>
                <w:delText xml:space="preserve">lagi </w:delText>
              </w:r>
            </w:del>
            <w:proofErr w:type="spellStart"/>
            <w:ins w:id="31" w:author="Windows User" w:date="2020-09-26T10:33:00Z">
              <w:r w:rsidR="004B68AE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4B68A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32" w:author="Windows User" w:date="2020-09-26T10:32:00Z">
              <w:r w:rsidRPr="004B68AE" w:rsidDel="004B68AE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4B68AE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ins w:id="33" w:author="Windows User" w:date="2020-09-26T10:34:00Z">
              <w:r w:rsidR="004B68AE">
                <w:rPr>
                  <w:rFonts w:ascii="Times New Roman" w:eastAsia="Times New Roman" w:hAnsi="Times New Roman" w:cs="Times New Roman"/>
                  <w:szCs w:val="24"/>
                </w:rPr>
                <w:t>namun</w:t>
              </w:r>
              <w:proofErr w:type="spellEnd"/>
              <w:r w:rsidR="004B68A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34" w:author="Windows User" w:date="2020-09-26T10:34:00Z">
              <w:r w:rsidRPr="004B68AE" w:rsidDel="004B68AE">
                <w:rPr>
                  <w:rFonts w:ascii="Times New Roman" w:eastAsia="Times New Roman" w:hAnsi="Times New Roman" w:cs="Times New Roman"/>
                  <w:szCs w:val="24"/>
                </w:rPr>
                <w:delText xml:space="preserve">tetapi kita </w:delText>
              </w:r>
            </w:del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5" w:author="Windows User" w:date="2020-09-26T10:34:00Z">
              <w:r w:rsidRPr="004B68AE" w:rsidDel="004B68A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4B68AE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ins w:id="36" w:author="Windows User" w:date="2020-09-26T10:34:00Z">
              <w:r w:rsidR="004B68A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B68AE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 w:rsidR="004B68A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B68AE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37" w:author="Windows User" w:date="2020-09-26T10:33:00Z">
              <w:r w:rsidRPr="004B68AE" w:rsidDel="004B68AE">
                <w:rPr>
                  <w:rFonts w:ascii="Times New Roman" w:eastAsia="Times New Roman" w:hAnsi="Times New Roman" w:cs="Times New Roman"/>
                  <w:szCs w:val="24"/>
                </w:rPr>
                <w:delText>, dengan m</w:delText>
              </w:r>
            </w:del>
            <w:r w:rsidRPr="004B68AE">
              <w:rPr>
                <w:rFonts w:ascii="Times New Roman" w:eastAsia="Times New Roman" w:hAnsi="Times New Roman" w:cs="Times New Roman"/>
                <w:szCs w:val="24"/>
              </w:rPr>
              <w:t>enggunakan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4B68AE" w:rsidRDefault="00125355" w:rsidP="004B68AE">
            <w:p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8" w:author="Windows User" w:date="2020-09-26T10:3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9" w:author="Windows User" w:date="2020-09-26T10:34:00Z">
              <w:r w:rsidRPr="004B68AE" w:rsidDel="004B68A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4B68AE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40" w:author="Windows User" w:date="2020-09-26T10:34:00Z">
              <w:r w:rsidR="004B68AE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4B68AE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4B68AE" w:rsidRDefault="00125355" w:rsidP="004B68AE">
            <w:p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1" w:author="Windows User" w:date="2020-09-26T10:3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2" w:author="Windows User" w:date="2020-09-26T10:35:00Z">
              <w:r w:rsidRPr="004B68AE" w:rsidDel="004B68A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4B68AE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3" w:author="Windows User" w:date="2020-09-26T10:35:00Z">
              <w:r w:rsidRPr="004B68AE" w:rsidDel="004B68A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4B68AE">
              <w:rPr>
                <w:rFonts w:ascii="Times New Roman" w:eastAsia="Times New Roman" w:hAnsi="Times New Roman" w:cs="Times New Roman"/>
                <w:szCs w:val="24"/>
              </w:rPr>
              <w:t>era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del w:id="44" w:author="Windows User" w:date="2020-09-26T10:35:00Z">
              <w:r w:rsidRPr="004B68AE" w:rsidDel="004B68AE">
                <w:rPr>
                  <w:rFonts w:ascii="Times New Roman" w:eastAsia="Times New Roman" w:hAnsi="Times New Roman" w:cs="Times New Roman"/>
                  <w:szCs w:val="24"/>
                </w:rPr>
                <w:delText xml:space="preserve"> ini</w:delText>
              </w:r>
            </w:del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5" w:author="Windows User" w:date="2020-09-26T10:35:00Z">
              <w:r w:rsidRPr="004B68AE" w:rsidDel="004B68A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ins w:id="46" w:author="Windows User" w:date="2020-09-26T10:35:00Z">
              <w:r w:rsidR="004B68AE">
                <w:rPr>
                  <w:rFonts w:ascii="Times New Roman" w:eastAsia="Times New Roman" w:hAnsi="Times New Roman" w:cs="Times New Roman"/>
                  <w:szCs w:val="24"/>
                </w:rPr>
                <w:t>publikasi</w:t>
              </w:r>
            </w:ins>
            <w:proofErr w:type="spellEnd"/>
            <w:del w:id="47" w:author="Windows User" w:date="2020-09-26T10:35:00Z">
              <w:r w:rsidRPr="004B68AE" w:rsidDel="004B68AE">
                <w:rPr>
                  <w:rFonts w:ascii="Times New Roman" w:eastAsia="Times New Roman" w:hAnsi="Times New Roman" w:cs="Times New Roman"/>
                  <w:szCs w:val="24"/>
                </w:rPr>
                <w:delText>publis</w:delText>
              </w:r>
            </w:del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8" w:author="Windows User" w:date="2020-09-26T10:35:00Z">
              <w:r w:rsidRPr="004B68AE" w:rsidDel="004B68A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4B68AE">
              <w:rPr>
                <w:rFonts w:ascii="Times New Roman" w:eastAsia="Times New Roman" w:hAnsi="Times New Roman" w:cs="Times New Roman"/>
                <w:szCs w:val="24"/>
              </w:rPr>
              <w:t>era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in</w:t>
            </w:r>
            <w:ins w:id="49" w:author="Windows User" w:date="2020-09-26T10:35:00Z">
              <w:r w:rsidR="004B68AE">
                <w:rPr>
                  <w:rFonts w:ascii="Times New Roman" w:eastAsia="Times New Roman" w:hAnsi="Times New Roman" w:cs="Times New Roman"/>
                  <w:szCs w:val="24"/>
                </w:rPr>
                <w:t>d</w:t>
              </w:r>
            </w:ins>
            <w:del w:id="50" w:author="Windows User" w:date="2020-09-26T10:35:00Z">
              <w:r w:rsidRPr="004B68AE" w:rsidDel="004B68AE">
                <w:rPr>
                  <w:rFonts w:ascii="Times New Roman" w:eastAsia="Times New Roman" w:hAnsi="Times New Roman" w:cs="Times New Roman"/>
                  <w:szCs w:val="24"/>
                </w:rPr>
                <w:delText>d</w:delText>
              </w:r>
            </w:del>
            <w:r w:rsidRPr="004B68AE">
              <w:rPr>
                <w:rFonts w:ascii="Times New Roman" w:eastAsia="Times New Roman" w:hAnsi="Times New Roman" w:cs="Times New Roman"/>
                <w:szCs w:val="24"/>
              </w:rPr>
              <w:t>ustri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4B68AE" w:rsidRDefault="00125355" w:rsidP="004B68AE">
            <w:p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1" w:author="Windows User" w:date="2020-09-26T10:3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4B68AE" w:rsidDel="004B68AE" w:rsidRDefault="00125355" w:rsidP="004B68AE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contextualSpacing w:val="0"/>
              <w:jc w:val="both"/>
              <w:rPr>
                <w:del w:id="52" w:author="Windows User" w:date="2020-09-26T10:36:00Z"/>
                <w:rFonts w:ascii="Times New Roman" w:eastAsia="Times New Roman" w:hAnsi="Times New Roman" w:cs="Times New Roman"/>
                <w:szCs w:val="24"/>
              </w:rPr>
              <w:pPrChange w:id="53" w:author="Windows User" w:date="2020-09-26T10:3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>.</w:t>
            </w:r>
            <w:ins w:id="54" w:author="Windows User" w:date="2020-09-26T10:36:00Z">
              <w:r w:rsidR="004B68A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:rsidR="004B68AE" w:rsidRDefault="00125355" w:rsidP="004B68AE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contextualSpacing w:val="0"/>
              <w:jc w:val="both"/>
              <w:rPr>
                <w:ins w:id="55" w:author="Windows User" w:date="2020-09-26T10:37:00Z"/>
                <w:rFonts w:ascii="Times New Roman" w:eastAsia="Times New Roman" w:hAnsi="Times New Roman" w:cs="Times New Roman"/>
                <w:szCs w:val="24"/>
              </w:rPr>
              <w:pPrChange w:id="56" w:author="Windows User" w:date="2020-09-26T10:3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57" w:author="Windows User" w:date="2020-09-26T10:36:00Z">
              <w:r w:rsidR="004B68AE" w:rsidRPr="004B68AE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58" w:author="Windows User" w:date="2020-09-26T10:36:00Z">
              <w:r w:rsidRPr="004B68AE" w:rsidDel="004B68AE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9" w:author="Windows User" w:date="2020-09-26T10:36:00Z">
              <w:r w:rsidRPr="004B68AE" w:rsidDel="004B68A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4B68AE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60" w:author="Windows User" w:date="2020-09-26T10:36:00Z">
              <w:r w:rsidR="004B68AE" w:rsidRPr="004B68AE">
                <w:rPr>
                  <w:rFonts w:ascii="Times New Roman" w:eastAsia="Times New Roman" w:hAnsi="Times New Roman" w:cs="Times New Roman"/>
                  <w:szCs w:val="24"/>
                </w:rPr>
                <w:t>nt</w:t>
              </w:r>
            </w:ins>
            <w:del w:id="61" w:author="Windows User" w:date="2020-09-26T10:36:00Z">
              <w:r w:rsidRPr="004B68AE" w:rsidDel="004B68AE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r w:rsidRPr="004B68AE">
              <w:rPr>
                <w:rFonts w:ascii="Times New Roman" w:eastAsia="Times New Roman" w:hAnsi="Times New Roman" w:cs="Times New Roman"/>
                <w:szCs w:val="24"/>
              </w:rPr>
              <w:t>ut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ins w:id="62" w:author="Windows User" w:date="2020-09-26T10:37:00Z">
              <w:r w:rsidR="004B68AE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</w:p>
          <w:p w:rsidR="00125355" w:rsidRPr="004B68AE" w:rsidDel="004B68AE" w:rsidRDefault="00125355" w:rsidP="004B68AE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contextualSpacing w:val="0"/>
              <w:jc w:val="both"/>
              <w:rPr>
                <w:del w:id="63" w:author="Windows User" w:date="2020-09-26T10:36:00Z"/>
                <w:rFonts w:ascii="Times New Roman" w:eastAsia="Times New Roman" w:hAnsi="Times New Roman" w:cs="Times New Roman"/>
                <w:szCs w:val="24"/>
              </w:rPr>
              <w:pPrChange w:id="64" w:author="Windows User" w:date="2020-09-26T10:3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65" w:author="Windows User" w:date="2020-09-26T10:37:00Z">
              <w:r w:rsidRPr="004B68AE" w:rsidDel="004B68AE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:rsidR="00125355" w:rsidRPr="004B68AE" w:rsidDel="004B68AE" w:rsidRDefault="00125355" w:rsidP="004B68AE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contextualSpacing w:val="0"/>
              <w:jc w:val="both"/>
              <w:rPr>
                <w:del w:id="66" w:author="Windows User" w:date="2020-09-26T10:36:00Z"/>
                <w:rFonts w:ascii="Times New Roman" w:eastAsia="Times New Roman" w:hAnsi="Times New Roman" w:cs="Times New Roman"/>
                <w:szCs w:val="24"/>
              </w:rPr>
              <w:pPrChange w:id="67" w:author="Windows User" w:date="2020-09-26T10:3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ins w:id="68" w:author="Windows User" w:date="2020-09-26T10:36:00Z">
              <w:r w:rsidR="004B68AE" w:rsidRPr="004B68A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69" w:author="Windows User" w:date="2020-09-26T10:36:00Z">
              <w:r w:rsidRPr="004B68AE" w:rsidDel="004B68AE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:rsidR="00125355" w:rsidRPr="004B68AE" w:rsidRDefault="00125355" w:rsidP="004B68AE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0" w:author="Windows User" w:date="2020-09-26T10:3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71" w:author="Windows User" w:date="2020-09-26T10:36:00Z">
              <w:r w:rsidRPr="004B68AE" w:rsidDel="004B68AE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proofErr w:type="spellStart"/>
            <w:ins w:id="72" w:author="Windows User" w:date="2020-09-26T10:36:00Z">
              <w:r w:rsidR="004B68AE">
                <w:rPr>
                  <w:rFonts w:ascii="Times New Roman" w:eastAsia="Times New Roman" w:hAnsi="Times New Roman" w:cs="Times New Roman"/>
                  <w:szCs w:val="24"/>
                </w:rPr>
                <w:t>y</w:t>
              </w:r>
            </w:ins>
            <w:r w:rsidRPr="004B68AE">
              <w:rPr>
                <w:rFonts w:ascii="Times New Roman" w:eastAsia="Times New Roman" w:hAnsi="Times New Roman" w:cs="Times New Roman"/>
                <w:szCs w:val="24"/>
              </w:rPr>
              <w:t>aitu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73" w:author="Windows User" w:date="2020-09-26T10:37:00Z">
              <w:r w:rsidRPr="004B68AE" w:rsidDel="004B68A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4B68AE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74" w:author="Windows User" w:date="2020-09-26T10:37:00Z">
              <w:r w:rsidRPr="004B68AE" w:rsidDel="004B68A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4B68AE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si</w:t>
            </w:r>
            <w:ins w:id="75" w:author="Windows User" w:date="2020-09-26T10:37:00Z">
              <w:r w:rsidR="004B68AE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Pr="004B68AE">
              <w:rPr>
                <w:rFonts w:ascii="Times New Roman" w:eastAsia="Times New Roman" w:hAnsi="Times New Roman" w:cs="Times New Roman"/>
                <w:szCs w:val="24"/>
              </w:rPr>
              <w:t>wa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4B68AE" w:rsidDel="004B68AE" w:rsidRDefault="00125355" w:rsidP="004B68AE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contextualSpacing w:val="0"/>
              <w:jc w:val="both"/>
              <w:rPr>
                <w:del w:id="76" w:author="Windows User" w:date="2020-09-26T10:37:00Z"/>
                <w:rFonts w:ascii="Times New Roman" w:eastAsia="Times New Roman" w:hAnsi="Times New Roman" w:cs="Times New Roman"/>
                <w:szCs w:val="24"/>
              </w:rPr>
              <w:pPrChange w:id="77" w:author="Windows User" w:date="2020-09-26T10:3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  <w:ins w:id="78" w:author="Windows User" w:date="2020-09-26T10:37:00Z">
              <w:r w:rsidR="004B68A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:rsidR="00125355" w:rsidRPr="004B68AE" w:rsidRDefault="00125355" w:rsidP="004B68AE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9" w:author="Windows User" w:date="2020-09-26T10:3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4B68AE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del w:id="80" w:author="Windows User" w:date="2020-09-26T10:37:00Z">
              <w:r w:rsidRPr="004B68AE" w:rsidDel="004B68AE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ins w:id="81" w:author="Windows User" w:date="2020-09-26T10:37:00Z">
              <w:r w:rsidR="004B68AE" w:rsidRPr="004B68AE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4B68AE" w:rsidDel="004B68AE" w:rsidRDefault="00125355" w:rsidP="004B68AE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contextualSpacing w:val="0"/>
              <w:jc w:val="both"/>
              <w:rPr>
                <w:del w:id="82" w:author="Windows User" w:date="2020-09-26T10:38:00Z"/>
                <w:rFonts w:ascii="Times New Roman" w:eastAsia="Times New Roman" w:hAnsi="Times New Roman" w:cs="Times New Roman"/>
                <w:szCs w:val="24"/>
              </w:rPr>
              <w:pPrChange w:id="83" w:author="Windows User" w:date="2020-09-26T10:3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guru</w:t>
            </w:r>
            <w:ins w:id="84" w:author="Windows User" w:date="2020-09-26T10:38:00Z">
              <w:r w:rsidR="004B68AE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85" w:author="Windows User" w:date="2020-09-26T10:38:00Z">
              <w:r w:rsidRPr="004B68AE" w:rsidDel="004B68AE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:rsidR="00125355" w:rsidRPr="004B68AE" w:rsidRDefault="00125355" w:rsidP="004B68AE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6" w:author="Windows User" w:date="2020-09-26T10:3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87" w:author="Windows User" w:date="2020-09-26T10:38:00Z">
              <w:r w:rsidRPr="004B68AE" w:rsidDel="004B68A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4B68AE">
              <w:rPr>
                <w:rFonts w:ascii="Times New Roman" w:eastAsia="Times New Roman" w:hAnsi="Times New Roman" w:cs="Times New Roman"/>
                <w:szCs w:val="24"/>
              </w:rPr>
              <w:t>era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4B68AE" w:rsidRDefault="00125355" w:rsidP="004B68AE">
            <w:p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8" w:author="Windows User" w:date="2020-09-26T10:3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del w:id="89" w:author="Windows User" w:date="2020-09-26T10:38:00Z">
              <w:r w:rsidRPr="004B68AE" w:rsidDel="004B68AE">
                <w:rPr>
                  <w:rFonts w:ascii="Times New Roman" w:eastAsia="Times New Roman" w:hAnsi="Times New Roman" w:cs="Times New Roman"/>
                  <w:szCs w:val="24"/>
                </w:rPr>
                <w:delText> </w:delText>
              </w:r>
            </w:del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90" w:author="Windows User" w:date="2020-09-26T10:39:00Z">
              <w:r w:rsidR="004B68AE">
                <w:rPr>
                  <w:rFonts w:ascii="Times New Roman" w:eastAsia="Times New Roman" w:hAnsi="Times New Roman" w:cs="Times New Roman"/>
                  <w:szCs w:val="24"/>
                </w:rPr>
                <w:t>terdapat</w:t>
              </w:r>
            </w:ins>
            <w:proofErr w:type="spellEnd"/>
            <w:del w:id="91" w:author="Windows User" w:date="2020-09-26T10:39:00Z">
              <w:r w:rsidRPr="004B68AE" w:rsidDel="004B68AE">
                <w:rPr>
                  <w:rFonts w:ascii="Times New Roman" w:eastAsia="Times New Roman" w:hAnsi="Times New Roman" w:cs="Times New Roman"/>
                  <w:szCs w:val="24"/>
                </w:rPr>
                <w:delText>ada</w:delText>
              </w:r>
            </w:del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4B68AE" w:rsidRDefault="00125355" w:rsidP="004B68AE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92" w:author="Windows User" w:date="2020-09-26T10:38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4B68AE" w:rsidRDefault="00125355" w:rsidP="004B68AE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93" w:author="Windows User" w:date="2020-09-26T10:38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4B68AE" w:rsidRDefault="00125355" w:rsidP="004B68AE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94" w:author="Windows User" w:date="2020-09-26T10:38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4B68AE" w:rsidRDefault="00125355" w:rsidP="004B68AE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95" w:author="Windows User" w:date="2020-09-26T10:38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4B68AE" w:rsidRDefault="00125355" w:rsidP="004B68AE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96" w:author="Windows User" w:date="2020-09-26T10:38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4B68AE" w:rsidRDefault="00125355" w:rsidP="004B68AE">
            <w:p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97" w:author="Windows User" w:date="2020-09-26T10:3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98" w:author="Windows User" w:date="2020-09-26T10:40:00Z">
              <w:r w:rsidR="004B68AE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</w:ins>
            <w:proofErr w:type="spellEnd"/>
            <w:del w:id="99" w:author="Windows User" w:date="2020-09-26T10:40:00Z">
              <w:r w:rsidRPr="004B68AE" w:rsidDel="004B68AE">
                <w:rPr>
                  <w:rFonts w:ascii="Times New Roman" w:eastAsia="Times New Roman" w:hAnsi="Times New Roman" w:cs="Times New Roman"/>
                  <w:szCs w:val="24"/>
                </w:rPr>
                <w:delText>bisa</w:delText>
              </w:r>
            </w:del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00" w:author="Windows User" w:date="2020-09-26T10:40:00Z">
              <w:r w:rsidR="004B68AE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4B68AE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proses</w:t>
            </w:r>
            <w:ins w:id="101" w:author="Windows User" w:date="2020-09-26T10:40:00Z">
              <w:r w:rsidR="004B68A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102" w:author="Windows User" w:date="2020-09-26T10:41:00Z">
              <w:r w:rsidR="004B68AE" w:rsidRPr="004B68AE">
                <w:rPr>
                  <w:rFonts w:ascii="Times New Roman" w:eastAsia="Times New Roman" w:hAnsi="Times New Roman" w:cs="Times New Roman"/>
                  <w:szCs w:val="24"/>
                </w:rPr>
                <w:t>mengamati</w:t>
              </w:r>
            </w:ins>
            <w:proofErr w:type="spellEnd"/>
            <w:del w:id="103" w:author="Windows User" w:date="2020-09-26T10:40:00Z">
              <w:r w:rsidRPr="004B68AE" w:rsidDel="004B68AE">
                <w:rPr>
                  <w:rFonts w:ascii="Times New Roman" w:eastAsia="Times New Roman" w:hAnsi="Times New Roman" w:cs="Times New Roman"/>
                  <w:szCs w:val="24"/>
                </w:rPr>
                <w:delText xml:space="preserve"> men</w:delText>
              </w:r>
            </w:del>
            <w:del w:id="104" w:author="Windows User" w:date="2020-09-26T10:41:00Z">
              <w:r w:rsidRPr="004B68AE" w:rsidDel="004B68AE">
                <w:rPr>
                  <w:rFonts w:ascii="Times New Roman" w:eastAsia="Times New Roman" w:hAnsi="Times New Roman" w:cs="Times New Roman"/>
                  <w:szCs w:val="24"/>
                </w:rPr>
                <w:delText>gamat</w:delText>
              </w:r>
            </w:del>
            <w:del w:id="105" w:author="Windows User" w:date="2020-09-26T10:40:00Z">
              <w:r w:rsidRPr="004B68AE" w:rsidDel="004B68AE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06" w:author="Windows User" w:date="2020-09-26T10:40:00Z">
              <w:r w:rsidR="004B68AE">
                <w:rPr>
                  <w:rFonts w:ascii="Times New Roman" w:eastAsia="Times New Roman" w:hAnsi="Times New Roman" w:cs="Times New Roman"/>
                  <w:szCs w:val="24"/>
                </w:rPr>
                <w:t>apa</w:t>
              </w:r>
              <w:proofErr w:type="spellEnd"/>
              <w:r w:rsidR="004B68AE">
                <w:rPr>
                  <w:rFonts w:ascii="Times New Roman" w:eastAsia="Times New Roman" w:hAnsi="Times New Roman" w:cs="Times New Roman"/>
                  <w:szCs w:val="24"/>
                </w:rPr>
                <w:t xml:space="preserve"> yang </w:t>
              </w:r>
            </w:ins>
            <w:del w:id="107" w:author="Windows User" w:date="2020-09-26T10:40:00Z">
              <w:r w:rsidRPr="004B68AE" w:rsidDel="004B68AE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08" w:author="Windows User" w:date="2020-09-26T10:40:00Z">
              <w:r w:rsidR="004B68AE">
                <w:rPr>
                  <w:rFonts w:ascii="Times New Roman" w:eastAsia="Times New Roman" w:hAnsi="Times New Roman" w:cs="Times New Roman"/>
                  <w:szCs w:val="24"/>
                </w:rPr>
                <w:t>men</w:t>
              </w:r>
            </w:ins>
            <w:r w:rsidRPr="004B68AE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109" w:author="Windows User" w:date="2020-09-26T10:40:00Z">
              <w:r w:rsidR="004B68AE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110" w:author="Windows User" w:date="2020-09-26T10:40:00Z">
              <w:r w:rsidRPr="004B68AE" w:rsidDel="004B68AE">
                <w:rPr>
                  <w:rFonts w:ascii="Times New Roman" w:eastAsia="Times New Roman" w:hAnsi="Times New Roman" w:cs="Times New Roman"/>
                  <w:szCs w:val="24"/>
                </w:rPr>
                <w:delText>, p</w:delText>
              </w:r>
            </w:del>
            <w:ins w:id="111" w:author="Windows User" w:date="2020-09-26T10:41:00Z">
              <w:r w:rsidR="004B68A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B68AE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4B68AE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12" w:author="Windows User" w:date="2020-09-26T10:41:00Z">
              <w:r w:rsidRPr="004B68AE" w:rsidDel="004B68A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4B68AE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4B68AE" w:rsidRDefault="00125355" w:rsidP="004B68AE">
            <w:p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13" w:author="Windows User" w:date="2020-09-26T10:3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4B68AE" w:rsidRDefault="00125355" w:rsidP="004B68AE">
            <w:p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14" w:author="Windows User" w:date="2020-09-26T10:3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ins w:id="115" w:author="Windows User" w:date="2020-09-26T10:42:00Z">
              <w:r w:rsidR="004B68AE">
                <w:rPr>
                  <w:rFonts w:ascii="Times New Roman" w:eastAsia="Times New Roman" w:hAnsi="Times New Roman" w:cs="Times New Roman"/>
                  <w:szCs w:val="24"/>
                </w:rPr>
                <w:t xml:space="preserve">Proses </w:t>
              </w:r>
              <w:proofErr w:type="spellStart"/>
              <w:r w:rsidR="004B68AE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116" w:author="Windows User" w:date="2020-09-26T10:42:00Z">
              <w:r w:rsidRPr="004B68AE" w:rsidDel="004B68AE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Pr="004B68AE">
              <w:rPr>
                <w:rFonts w:ascii="Times New Roman" w:eastAsia="Times New Roman" w:hAnsi="Times New Roman" w:cs="Times New Roman"/>
                <w:szCs w:val="24"/>
              </w:rPr>
              <w:t>endiskusikan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17" w:author="Windows User" w:date="2020-09-26T10:42:00Z">
              <w:r w:rsidRPr="004B68AE" w:rsidDel="004B68AE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</w:delText>
              </w:r>
            </w:del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ins w:id="118" w:author="Windows User" w:date="2020-09-26T10:42:00Z">
              <w:r w:rsidR="004B68A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B68AE">
                <w:rPr>
                  <w:rFonts w:ascii="Times New Roman" w:eastAsia="Times New Roman" w:hAnsi="Times New Roman" w:cs="Times New Roman"/>
                  <w:szCs w:val="24"/>
                </w:rPr>
                <w:t>kepada</w:t>
              </w:r>
            </w:ins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ins w:id="119" w:author="Windows User" w:date="2020-09-26T10:42:00Z">
              <w:r w:rsidR="004B68AE">
                <w:rPr>
                  <w:rFonts w:ascii="Times New Roman" w:eastAsia="Times New Roman" w:hAnsi="Times New Roman" w:cs="Times New Roman"/>
                  <w:szCs w:val="24"/>
                </w:rPr>
                <w:t>te</w:t>
              </w:r>
            </w:ins>
            <w:r w:rsidRPr="004B68AE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4B68AE" w:rsidRDefault="00125355" w:rsidP="004B68AE">
            <w:p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20" w:author="Windows User" w:date="2020-09-26T10:3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21" w:author="Windows User" w:date="2020-09-26T10:43:00Z">
              <w:r w:rsidR="004B68AE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4B68A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B68AE">
                <w:rPr>
                  <w:rFonts w:ascii="Times New Roman" w:eastAsia="Times New Roman" w:hAnsi="Times New Roman" w:cs="Times New Roman"/>
                  <w:szCs w:val="24"/>
                </w:rPr>
                <w:t>potensi</w:t>
              </w:r>
              <w:proofErr w:type="spellEnd"/>
              <w:r w:rsidR="004B68AE">
                <w:rPr>
                  <w:rFonts w:ascii="Times New Roman" w:eastAsia="Times New Roman" w:hAnsi="Times New Roman" w:cs="Times New Roman"/>
                  <w:szCs w:val="24"/>
                </w:rPr>
                <w:t xml:space="preserve"> yang </w:t>
              </w:r>
            </w:ins>
            <w:proofErr w:type="spellStart"/>
            <w:r w:rsidRPr="004B68AE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ins w:id="122" w:author="Windows User" w:date="2020-09-26T10:43:00Z">
              <w:r w:rsidR="004B68A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B68AE">
                <w:rPr>
                  <w:rFonts w:ascii="Times New Roman" w:eastAsia="Times New Roman" w:hAnsi="Times New Roman" w:cs="Times New Roman"/>
                  <w:szCs w:val="24"/>
                </w:rPr>
                <w:t>miliki</w:t>
              </w:r>
            </w:ins>
            <w:proofErr w:type="spellEnd"/>
            <w:r w:rsidRPr="004B68AE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Pr="004B68AE" w:rsidRDefault="00924DF5" w:rsidP="004B68AE">
      <w:pPr>
        <w:spacing w:line="360" w:lineRule="auto"/>
        <w:jc w:val="both"/>
        <w:rPr>
          <w:rFonts w:ascii="Times New Roman" w:hAnsi="Times New Roman" w:cs="Times New Roman"/>
          <w:szCs w:val="24"/>
          <w:rPrChange w:id="123" w:author="Windows User" w:date="2020-09-26T10:29:00Z">
            <w:rPr/>
          </w:rPrChange>
        </w:rPr>
        <w:pPrChange w:id="124" w:author="Windows User" w:date="2020-09-26T10:38:00Z">
          <w:pPr/>
        </w:pPrChange>
      </w:pPr>
    </w:p>
    <w:sectPr w:rsidR="00924DF5" w:rsidRPr="004B68A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4B68AE"/>
    <w:rsid w:val="005B61AD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BA916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4B68AE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8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8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2020-09-26T03:45:00Z</dcterms:created>
  <dcterms:modified xsi:type="dcterms:W3CDTF">2020-09-26T03:45:00Z</dcterms:modified>
</cp:coreProperties>
</file>