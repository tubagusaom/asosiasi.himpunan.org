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6404A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6CED2016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FF4D796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E71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60834751" w14:textId="77777777" w:rsidTr="00D810B0">
        <w:tc>
          <w:tcPr>
            <w:tcW w:w="9350" w:type="dxa"/>
          </w:tcPr>
          <w:p w14:paraId="4EFF8F66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2D2A33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8B8C0D2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F8FF22" w14:textId="1D85EA13" w:rsidR="004D2FB4" w:rsidRDefault="004D2FB4" w:rsidP="004D2FB4">
            <w:pPr>
              <w:ind w:left="590" w:hanging="59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Enterprise, J</w:t>
            </w:r>
            <w:del w:id="0" w:author="Rahayu Pujiastuti" w:date="2021-06-23T09:17:00Z">
              <w:r w:rsidRPr="00A16D9B" w:rsidDel="004D2FB4">
                <w:rPr>
                  <w:rFonts w:ascii="Times New Roman" w:hAnsi="Times New Roman" w:cs="Times New Roman"/>
                  <w:sz w:val="24"/>
                  <w:szCs w:val="24"/>
                </w:rPr>
                <w:delText>u</w:delText>
              </w:r>
            </w:del>
            <w:del w:id="1" w:author="Rahayu Pujiastuti" w:date="2021-06-23T09:13:00Z">
              <w:r w:rsidRPr="00A16D9B" w:rsidDel="004D2FB4">
                <w:rPr>
                  <w:rFonts w:ascii="Times New Roman" w:hAnsi="Times New Roman" w:cs="Times New Roman"/>
                  <w:sz w:val="24"/>
                  <w:szCs w:val="24"/>
                </w:rPr>
                <w:delText>bilee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ins w:id="2" w:author="Rahayu Pujiastuti" w:date="2021-06-23T09:1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ins w:id="3" w:author="Rahayu Pujiastuti" w:date="2021-06-23T09:1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ins w:id="4" w:author="Rahayu Pujiastuti" w:date="2021-06-23T09:17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I</w:t>
              </w:r>
            </w:ins>
            <w:del w:id="5" w:author="Rahayu Pujiastuti" w:date="2021-06-23T09:17:00Z">
              <w:r w:rsidRPr="00A16D9B" w:rsidDel="004D2FB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</w:delText>
              </w:r>
            </w:del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05D0864" w14:textId="77777777" w:rsidR="004D2FB4" w:rsidRPr="00A16D9B" w:rsidRDefault="004D2FB4" w:rsidP="004D2FB4">
            <w:pPr>
              <w:ind w:left="590" w:hanging="59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608FCB" w14:textId="3B9296C5" w:rsidR="004D2FB4" w:rsidRDefault="004D2FB4" w:rsidP="004D2FB4">
            <w:pPr>
              <w:ind w:left="590" w:hanging="590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6" w:author="Rahayu Pujiastuti" w:date="2021-06-23T09:17:00Z">
                <w:pPr>
                  <w:ind w:left="590" w:hanging="590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Handayani, M</w:t>
            </w:r>
            <w:del w:id="7" w:author="Rahayu Pujiastuti" w:date="2021-06-23T09:17:00Z">
              <w:r w:rsidRPr="00A16D9B" w:rsidDel="004D2FB4">
                <w:rPr>
                  <w:rFonts w:ascii="Times New Roman" w:hAnsi="Times New Roman" w:cs="Times New Roman"/>
                  <w:sz w:val="24"/>
                  <w:szCs w:val="24"/>
                </w:rPr>
                <w:delText>uri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ins w:id="8" w:author="Rahayu Pujiastuti" w:date="2021-06-23T09:1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ins w:id="9" w:author="Rahayu Pujiastuti" w:date="2021-06-23T09:1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ins w:id="10" w:author="Rahayu Pujiastuti" w:date="2021-06-23T09:17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R</w:t>
              </w:r>
            </w:ins>
            <w:del w:id="11" w:author="Rahayu Pujiastuti" w:date="2021-06-23T09:17:00Z">
              <w:r w:rsidRPr="00A16D9B" w:rsidDel="004D2FB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</w:delText>
              </w:r>
            </w:del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7A2018BD" w14:textId="77777777" w:rsidR="004D2FB4" w:rsidRPr="00A16D9B" w:rsidRDefault="004D2FB4" w:rsidP="004D2FB4">
            <w:pPr>
              <w:ind w:left="590" w:hanging="59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7953C8" w14:textId="65A232B9" w:rsidR="004D2FB4" w:rsidRDefault="004D2FB4" w:rsidP="004D2FB4">
            <w:pPr>
              <w:ind w:left="590" w:hanging="59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Helianthusonfri, J</w:t>
            </w:r>
            <w:del w:id="12" w:author="Rahayu Pujiastuti" w:date="2021-06-23T09:17:00Z">
              <w:r w:rsidRPr="00A16D9B" w:rsidDel="004D2FB4">
                <w:rPr>
                  <w:rFonts w:ascii="Times New Roman" w:hAnsi="Times New Roman" w:cs="Times New Roman"/>
                  <w:sz w:val="24"/>
                  <w:szCs w:val="24"/>
                </w:rPr>
                <w:delText>efferly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ins w:id="13" w:author="Rahayu Pujiastuti" w:date="2021-06-23T09:1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ins w:id="14" w:author="Rahayu Pujiastuti" w:date="2021-06-23T09:17:00Z">
              <w:r w:rsidR="0087056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ins w:id="15" w:author="Rahayu Pujiastuti" w:date="2021-06-23T09:18:00Z">
              <w:r w:rsidR="00870568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J</w:t>
              </w:r>
            </w:ins>
            <w:del w:id="16" w:author="Rahayu Pujiastuti" w:date="2021-06-23T09:18:00Z">
              <w:r w:rsidR="00870568" w:rsidRPr="00A16D9B" w:rsidDel="0087056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</w:delText>
              </w:r>
            </w:del>
            <w:r w:rsidR="00870568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702C0B9" w14:textId="77777777" w:rsidR="004D2FB4" w:rsidRPr="00A16D9B" w:rsidRDefault="004D2FB4" w:rsidP="004D2FB4">
            <w:pPr>
              <w:ind w:left="590" w:hanging="59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90155E" w14:textId="3A7B7D87" w:rsidR="004D2FB4" w:rsidRDefault="004D2FB4" w:rsidP="004D2FB4">
            <w:pPr>
              <w:ind w:left="590" w:hanging="59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Helianthusonfri, J</w:t>
            </w:r>
            <w:ins w:id="17" w:author="Rahayu Pujiastuti" w:date="2021-06-23T09:18:00Z">
              <w:r w:rsidR="0087056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del w:id="18" w:author="Rahayu Pujiastuti" w:date="2021-06-23T09:18:00Z">
              <w:r w:rsidRPr="00A16D9B" w:rsidDel="00870568">
                <w:rPr>
                  <w:rFonts w:ascii="Times New Roman" w:hAnsi="Times New Roman" w:cs="Times New Roman"/>
                  <w:sz w:val="24"/>
                  <w:szCs w:val="24"/>
                </w:rPr>
                <w:delText>efferly.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ins w:id="19" w:author="Rahayu Pujiastuti" w:date="2021-06-23T09:18:00Z">
              <w:r w:rsidR="0087056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ins w:id="20" w:author="Rahayu Pujiastuti" w:date="2021-06-23T09:18:00Z">
              <w:r w:rsidR="0087056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ins w:id="21" w:author="Rahayu Pujiastuti" w:date="2021-06-23T09:20:00Z">
              <w:r w:rsidR="00870568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F</w:t>
              </w:r>
            </w:ins>
            <w:del w:id="22" w:author="Rahayu Pujiastuti" w:date="2021-06-23T09:20:00Z">
              <w:r w:rsidR="00870568" w:rsidRPr="00A16D9B" w:rsidDel="0087056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</w:delText>
              </w:r>
            </w:del>
            <w:r w:rsidR="00870568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49886C9" w14:textId="77777777" w:rsidR="004D2FB4" w:rsidRPr="00A16D9B" w:rsidRDefault="004D2FB4" w:rsidP="004D2FB4">
            <w:pPr>
              <w:ind w:left="590" w:hanging="59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909EC7" w14:textId="4A75D506" w:rsidR="004D2FB4" w:rsidRDefault="004D2FB4" w:rsidP="004D2FB4">
            <w:pPr>
              <w:ind w:left="590" w:hanging="59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Salim, J</w:t>
            </w:r>
            <w:del w:id="23" w:author="Rahayu Pujiastuti" w:date="2021-06-23T09:20:00Z">
              <w:r w:rsidRPr="00A16D9B" w:rsidDel="00870568">
                <w:rPr>
                  <w:rFonts w:ascii="Times New Roman" w:hAnsi="Times New Roman" w:cs="Times New Roman"/>
                  <w:sz w:val="24"/>
                  <w:szCs w:val="24"/>
                </w:rPr>
                <w:delText>oko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ins w:id="24" w:author="Rahayu Pujiastuti" w:date="2021-06-23T09:22:00Z">
              <w:r w:rsidR="0087056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ins w:id="25" w:author="Rahayu Pujiastuti" w:date="2021-06-23T09:22:00Z">
              <w:r w:rsidR="0087056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ins w:id="26" w:author="Rahayu Pujiastuti" w:date="2021-06-23T09:22:00Z">
              <w:r w:rsidR="00870568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M</w:t>
              </w:r>
            </w:ins>
            <w:del w:id="27" w:author="Rahayu Pujiastuti" w:date="2021-06-23T09:22:00Z">
              <w:r w:rsidR="00870568" w:rsidRPr="00A16D9B" w:rsidDel="0087056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</w:delText>
              </w:r>
            </w:del>
            <w:r w:rsidR="00870568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B6E75E9" w14:textId="77777777" w:rsidR="004D2FB4" w:rsidRPr="00A16D9B" w:rsidRDefault="004D2FB4" w:rsidP="004D2FB4">
            <w:pPr>
              <w:ind w:left="590" w:hanging="59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27F3CA" w14:textId="598C831C" w:rsidR="004D2FB4" w:rsidRDefault="004D2FB4" w:rsidP="004D2FB4">
            <w:pPr>
              <w:ind w:left="590" w:hanging="59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Sulianta, F</w:t>
            </w:r>
            <w:del w:id="28" w:author="Rahayu Pujiastuti" w:date="2021-06-23T09:22:00Z">
              <w:r w:rsidRPr="00A16D9B" w:rsidDel="00870568">
                <w:rPr>
                  <w:rFonts w:ascii="Times New Roman" w:hAnsi="Times New Roman" w:cs="Times New Roman"/>
                  <w:sz w:val="24"/>
                  <w:szCs w:val="24"/>
                </w:rPr>
                <w:delText>eri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ins w:id="29" w:author="Rahayu Pujiastuti" w:date="2021-06-23T09:22:00Z">
              <w:r w:rsidR="0087056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ins w:id="30" w:author="Rahayu Pujiastuti" w:date="2021-06-23T09:22:00Z">
              <w:r w:rsidR="0087056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ins w:id="31" w:author="Rahayu Pujiastuti" w:date="2021-06-23T09:22:00Z">
              <w:r w:rsidR="00870568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T</w:t>
              </w:r>
            </w:ins>
            <w:del w:id="32" w:author="Rahayu Pujiastuti" w:date="2021-06-23T09:22:00Z">
              <w:r w:rsidR="00870568" w:rsidRPr="00A16D9B" w:rsidDel="0087056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</w:delText>
              </w:r>
            </w:del>
            <w:r w:rsidR="00870568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7165068" w14:textId="77777777" w:rsidR="004D2FB4" w:rsidRPr="00A16D9B" w:rsidRDefault="004D2FB4" w:rsidP="004D2FB4">
            <w:pPr>
              <w:ind w:left="590" w:hanging="59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C04866" w14:textId="615B404E" w:rsidR="004D2FB4" w:rsidRPr="00A16D9B" w:rsidRDefault="004D2FB4" w:rsidP="004D2FB4">
            <w:pPr>
              <w:ind w:left="590" w:hanging="59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Wong, J</w:t>
            </w:r>
            <w:del w:id="33" w:author="Rahayu Pujiastuti" w:date="2021-06-23T09:22:00Z">
              <w:r w:rsidRPr="00A16D9B" w:rsidDel="00870568">
                <w:rPr>
                  <w:rFonts w:ascii="Times New Roman" w:hAnsi="Times New Roman" w:cs="Times New Roman"/>
                  <w:sz w:val="24"/>
                  <w:szCs w:val="24"/>
                </w:rPr>
                <w:delText>ony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ins w:id="34" w:author="Rahayu Pujiastuti" w:date="2021-06-23T09:22:00Z">
              <w:r w:rsidR="0087056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ins w:id="35" w:author="Rahayu Pujiastuti" w:date="2021-06-23T09:22:00Z">
              <w:r w:rsidR="0087056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ins w:id="36" w:author="Rahayu Pujiastuti" w:date="2021-06-23T09:22:00Z">
              <w:r w:rsidR="00870568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I</w:t>
              </w:r>
            </w:ins>
            <w:del w:id="37" w:author="Rahayu Pujiastuti" w:date="2021-06-23T09:22:00Z">
              <w:r w:rsidR="00870568" w:rsidRPr="00A16D9B" w:rsidDel="0087056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</w:delText>
              </w:r>
            </w:del>
            <w:r w:rsidR="00870568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21695234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53D1A2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59DFA35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E856F" w14:textId="77777777" w:rsidR="00DA21CA" w:rsidRDefault="00DA21CA" w:rsidP="00D80F46">
      <w:r>
        <w:separator/>
      </w:r>
    </w:p>
  </w:endnote>
  <w:endnote w:type="continuationSeparator" w:id="0">
    <w:p w14:paraId="62E71C8A" w14:textId="77777777" w:rsidR="00DA21CA" w:rsidRDefault="00DA21CA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B707F" w14:textId="77777777" w:rsidR="00D80F46" w:rsidRDefault="00D80F46">
    <w:pPr>
      <w:pStyle w:val="Footer"/>
    </w:pPr>
    <w:r>
      <w:t>CLO-4</w:t>
    </w:r>
  </w:p>
  <w:p w14:paraId="596785D6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31F3E" w14:textId="77777777" w:rsidR="00DA21CA" w:rsidRDefault="00DA21CA" w:rsidP="00D80F46">
      <w:r>
        <w:separator/>
      </w:r>
    </w:p>
  </w:footnote>
  <w:footnote w:type="continuationSeparator" w:id="0">
    <w:p w14:paraId="5F434000" w14:textId="77777777" w:rsidR="00DA21CA" w:rsidRDefault="00DA21CA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hayu Pujiastuti">
    <w15:presenceInfo w15:providerId="Windows Live" w15:userId="ec56f1247f5218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D2FB4"/>
    <w:rsid w:val="004F5D73"/>
    <w:rsid w:val="00771E9D"/>
    <w:rsid w:val="00870568"/>
    <w:rsid w:val="008D1AF7"/>
    <w:rsid w:val="00924DF5"/>
    <w:rsid w:val="00A16D9B"/>
    <w:rsid w:val="00A86167"/>
    <w:rsid w:val="00AF28E1"/>
    <w:rsid w:val="00BC4E71"/>
    <w:rsid w:val="00D80F46"/>
    <w:rsid w:val="00DA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8A7E5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Rahayu Pujiastuti</cp:lastModifiedBy>
  <cp:revision>7</cp:revision>
  <dcterms:created xsi:type="dcterms:W3CDTF">2019-10-18T19:52:00Z</dcterms:created>
  <dcterms:modified xsi:type="dcterms:W3CDTF">2021-06-23T02:23:00Z</dcterms:modified>
</cp:coreProperties>
</file>