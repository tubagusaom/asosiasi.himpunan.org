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E9E28"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78562B5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CC97509" w14:textId="77777777" w:rsidR="00927764" w:rsidRDefault="00927764" w:rsidP="00927764">
      <w:pPr>
        <w:jc w:val="center"/>
        <w:rPr>
          <w:rFonts w:ascii="Cambria" w:hAnsi="Cambria" w:cs="Times New Roman"/>
          <w:sz w:val="24"/>
          <w:szCs w:val="24"/>
        </w:rPr>
      </w:pPr>
    </w:p>
    <w:p w14:paraId="779B983B"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72C17F4" w14:textId="77777777" w:rsidR="00927764" w:rsidRPr="0094076B" w:rsidRDefault="00927764" w:rsidP="00927764">
      <w:pPr>
        <w:rPr>
          <w:rFonts w:ascii="Cambria" w:hAnsi="Cambria"/>
        </w:rPr>
      </w:pPr>
    </w:p>
    <w:p w14:paraId="619FC3AE"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922D47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w:t>
      </w:r>
      <w:r w:rsidRPr="00B01D1A">
        <w:rPr>
          <w:rFonts w:ascii="Roboto" w:eastAsia="Times New Roman" w:hAnsi="Roboto" w:cs="Times New Roman"/>
          <w:strike/>
          <w:sz w:val="17"/>
          <w:szCs w:val="17"/>
          <w:rPrChange w:id="0" w:author="Mac Computer" w:date="2021-08-13T14:33:00Z">
            <w:rPr>
              <w:rFonts w:ascii="Roboto" w:eastAsia="Times New Roman" w:hAnsi="Roboto" w:cs="Times New Roman"/>
              <w:sz w:val="17"/>
              <w:szCs w:val="17"/>
            </w:rPr>
          </w:rPrChange>
        </w:rPr>
        <w:t>61  10 3</w:t>
      </w:r>
    </w:p>
    <w:p w14:paraId="583D7C12"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5E2EC8D" wp14:editId="6D998F0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9CDAA23"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204D44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aja. </w:t>
      </w:r>
      <w:r w:rsidRPr="00B01D1A">
        <w:rPr>
          <w:rFonts w:ascii="Times New Roman" w:eastAsia="Times New Roman" w:hAnsi="Times New Roman" w:cs="Times New Roman"/>
          <w:i/>
          <w:iCs/>
          <w:strike/>
          <w:sz w:val="24"/>
          <w:szCs w:val="24"/>
          <w:rPrChange w:id="1" w:author="Mac Computer" w:date="2021-08-13T14:33:00Z">
            <w:rPr>
              <w:rFonts w:ascii="Times New Roman" w:eastAsia="Times New Roman" w:hAnsi="Times New Roman" w:cs="Times New Roman"/>
              <w:i/>
              <w:iCs/>
              <w:sz w:val="24"/>
              <w:szCs w:val="24"/>
            </w:rPr>
          </w:rPrChange>
        </w:rPr>
        <w:t>Huft</w:t>
      </w:r>
      <w:r w:rsidRPr="00C50A1E">
        <w:rPr>
          <w:rFonts w:ascii="Times New Roman" w:eastAsia="Times New Roman" w:hAnsi="Times New Roman" w:cs="Times New Roman"/>
          <w:i/>
          <w:iCs/>
          <w:sz w:val="24"/>
          <w:szCs w:val="24"/>
        </w:rPr>
        <w:t>.</w:t>
      </w:r>
    </w:p>
    <w:p w14:paraId="3E4FD61F" w14:textId="09DE928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w:t>
      </w:r>
      <w:ins w:id="2" w:author="Mac Computer" w:date="2021-08-13T14:34:00Z">
        <w:r w:rsidR="00B01D1A">
          <w:rPr>
            <w:rFonts w:ascii="Times New Roman" w:eastAsia="Times New Roman" w:hAnsi="Times New Roman" w:cs="Times New Roman"/>
            <w:sz w:val="24"/>
            <w:szCs w:val="24"/>
          </w:rPr>
          <w:t>kah</w:t>
        </w:r>
      </w:ins>
      <w:r w:rsidRPr="00C50A1E">
        <w:rPr>
          <w:rFonts w:ascii="Times New Roman" w:eastAsia="Times New Roman" w:hAnsi="Times New Roman" w:cs="Times New Roman"/>
          <w:sz w:val="24"/>
          <w:szCs w:val="24"/>
        </w:rPr>
        <w:t xml:space="preserve"> yang lebih romantis dari sepiring mie instan kemasan putih yang aromanya aduhai menggoda indera penciuman itu atau bakwan yang baru diangkat dari penggorengan di kala hujan?</w:t>
      </w:r>
    </w:p>
    <w:p w14:paraId="17D63DB4" w14:textId="709F928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r w:rsidRPr="00B01D1A">
        <w:rPr>
          <w:rFonts w:ascii="Times New Roman" w:eastAsia="Times New Roman" w:hAnsi="Times New Roman" w:cs="Times New Roman"/>
          <w:strike/>
          <w:sz w:val="24"/>
          <w:szCs w:val="24"/>
          <w:rPrChange w:id="3" w:author="Mac Computer" w:date="2021-08-13T14:34:00Z">
            <w:rPr>
              <w:rFonts w:ascii="Times New Roman" w:eastAsia="Times New Roman" w:hAnsi="Times New Roman" w:cs="Times New Roman"/>
              <w:sz w:val="24"/>
              <w:szCs w:val="24"/>
            </w:rPr>
          </w:rPrChange>
        </w:rPr>
        <w:t>B</w:t>
      </w:r>
      <w:ins w:id="4" w:author="Mac Computer" w:date="2021-08-13T14:34:00Z">
        <w:r w:rsidR="00B01D1A">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 xml:space="preserve">Desember 2019, hujan </w:t>
      </w:r>
      <w:r w:rsidRPr="00B01D1A">
        <w:rPr>
          <w:rFonts w:ascii="Times New Roman" w:eastAsia="Times New Roman" w:hAnsi="Times New Roman" w:cs="Times New Roman"/>
          <w:strike/>
          <w:sz w:val="24"/>
          <w:szCs w:val="24"/>
          <w:rPrChange w:id="5" w:author="Mac Computer" w:date="2021-08-13T14:35:00Z">
            <w:rPr>
              <w:rFonts w:ascii="Times New Roman" w:eastAsia="Times New Roman" w:hAnsi="Times New Roman" w:cs="Times New Roman"/>
              <w:sz w:val="24"/>
              <w:szCs w:val="24"/>
            </w:rPr>
          </w:rPrChange>
        </w:rPr>
        <w:t>benar-benar</w:t>
      </w:r>
      <w:r w:rsidRPr="00C50A1E">
        <w:rPr>
          <w:rFonts w:ascii="Times New Roman" w:eastAsia="Times New Roman" w:hAnsi="Times New Roman" w:cs="Times New Roman"/>
          <w:sz w:val="24"/>
          <w:szCs w:val="24"/>
        </w:rPr>
        <w:t xml:space="preserve"> </w:t>
      </w:r>
      <w:commentRangeStart w:id="6"/>
      <w:r w:rsidRPr="00B01D1A">
        <w:rPr>
          <w:rFonts w:ascii="Times New Roman" w:eastAsia="Times New Roman" w:hAnsi="Times New Roman" w:cs="Times New Roman"/>
          <w:strike/>
          <w:sz w:val="24"/>
          <w:szCs w:val="24"/>
          <w:rPrChange w:id="7" w:author="Mac Computer" w:date="2021-08-13T14:35:00Z">
            <w:rPr>
              <w:rFonts w:ascii="Times New Roman" w:eastAsia="Times New Roman" w:hAnsi="Times New Roman" w:cs="Times New Roman"/>
              <w:sz w:val="24"/>
              <w:szCs w:val="24"/>
            </w:rPr>
          </w:rPrChange>
        </w:rPr>
        <w:t>datang</w:t>
      </w:r>
      <w:commentRangeEnd w:id="6"/>
      <w:r w:rsidR="00B01D1A">
        <w:rPr>
          <w:rStyle w:val="CommentReference"/>
        </w:rPr>
        <w:commentReference w:id="6"/>
      </w:r>
      <w:r w:rsidRPr="00C50A1E">
        <w:rPr>
          <w:rFonts w:ascii="Times New Roman" w:eastAsia="Times New Roman" w:hAnsi="Times New Roman" w:cs="Times New Roman"/>
          <w:sz w:val="24"/>
          <w:szCs w:val="24"/>
        </w:rPr>
        <w:t xml:space="preserve"> </w:t>
      </w:r>
      <w:ins w:id="8" w:author="Mac Computer" w:date="2021-08-13T14:36:00Z">
        <w:r w:rsidR="00B01D1A">
          <w:rPr>
            <w:rFonts w:ascii="Times New Roman" w:eastAsia="Times New Roman" w:hAnsi="Times New Roman" w:cs="Times New Roman"/>
            <w:sz w:val="24"/>
            <w:szCs w:val="24"/>
          </w:rPr>
          <w:t xml:space="preserve">turun </w:t>
        </w:r>
      </w:ins>
      <w:r w:rsidRPr="00C50A1E">
        <w:rPr>
          <w:rFonts w:ascii="Times New Roman" w:eastAsia="Times New Roman" w:hAnsi="Times New Roman" w:cs="Times New Roman"/>
          <w:sz w:val="24"/>
          <w:szCs w:val="24"/>
        </w:rPr>
        <w:t xml:space="preserve">seperti perkiraan. Sudah sangat terasa </w:t>
      </w:r>
      <w:commentRangeStart w:id="9"/>
      <w:r w:rsidRPr="00B01D1A">
        <w:rPr>
          <w:rFonts w:ascii="Times New Roman" w:eastAsia="Times New Roman" w:hAnsi="Times New Roman" w:cs="Times New Roman"/>
          <w:strike/>
          <w:sz w:val="24"/>
          <w:szCs w:val="24"/>
          <w:rPrChange w:id="10" w:author="Mac Computer" w:date="2021-08-13T14:36:00Z">
            <w:rPr>
              <w:rFonts w:ascii="Times New Roman" w:eastAsia="Times New Roman" w:hAnsi="Times New Roman" w:cs="Times New Roman"/>
              <w:sz w:val="24"/>
              <w:szCs w:val="24"/>
            </w:rPr>
          </w:rPrChange>
        </w:rPr>
        <w:t xml:space="preserve">apalagi </w:t>
      </w:r>
      <w:commentRangeEnd w:id="9"/>
      <w:r w:rsidR="00B01D1A">
        <w:rPr>
          <w:rStyle w:val="CommentReference"/>
        </w:rPr>
        <w:commentReference w:id="9"/>
      </w:r>
      <w:r w:rsidRPr="00C50A1E">
        <w:rPr>
          <w:rFonts w:ascii="Times New Roman" w:eastAsia="Times New Roman" w:hAnsi="Times New Roman" w:cs="Times New Roman"/>
          <w:sz w:val="24"/>
          <w:szCs w:val="24"/>
        </w:rPr>
        <w:t>sejak awal tahun baru kita.</w:t>
      </w:r>
    </w:p>
    <w:p w14:paraId="1109DF16" w14:textId="7A5CE26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r w:rsidRPr="00B01D1A">
        <w:rPr>
          <w:rFonts w:ascii="Times New Roman" w:eastAsia="Times New Roman" w:hAnsi="Times New Roman" w:cs="Times New Roman"/>
          <w:strike/>
          <w:sz w:val="24"/>
          <w:szCs w:val="24"/>
          <w:rPrChange w:id="11" w:author="Mac Computer" w:date="2021-08-13T14:36:00Z">
            <w:rPr>
              <w:rFonts w:ascii="Times New Roman" w:eastAsia="Times New Roman" w:hAnsi="Times New Roman" w:cs="Times New Roman"/>
              <w:sz w:val="24"/>
              <w:szCs w:val="24"/>
            </w:rPr>
          </w:rPrChange>
        </w:rPr>
        <w:t>yang</w:t>
      </w:r>
      <w:r w:rsidRPr="00C50A1E">
        <w:rPr>
          <w:rFonts w:ascii="Times New Roman" w:eastAsia="Times New Roman" w:hAnsi="Times New Roman" w:cs="Times New Roman"/>
          <w:sz w:val="24"/>
          <w:szCs w:val="24"/>
        </w:rPr>
        <w:t xml:space="preserve"> sering </w:t>
      </w:r>
      <w:r w:rsidRPr="00B01D1A">
        <w:rPr>
          <w:rFonts w:ascii="Times New Roman" w:eastAsia="Times New Roman" w:hAnsi="Times New Roman" w:cs="Times New Roman"/>
          <w:strike/>
          <w:sz w:val="24"/>
          <w:szCs w:val="24"/>
          <w:rPrChange w:id="12" w:author="Mac Computer" w:date="2021-08-13T14:37:00Z">
            <w:rPr>
              <w:rFonts w:ascii="Times New Roman" w:eastAsia="Times New Roman" w:hAnsi="Times New Roman" w:cs="Times New Roman"/>
              <w:sz w:val="24"/>
              <w:szCs w:val="24"/>
            </w:rPr>
          </w:rPrChange>
        </w:rPr>
        <w:t>disalahkan karena</w:t>
      </w:r>
      <w:r w:rsidRPr="00C50A1E">
        <w:rPr>
          <w:rFonts w:ascii="Times New Roman" w:eastAsia="Times New Roman" w:hAnsi="Times New Roman" w:cs="Times New Roman"/>
          <w:sz w:val="24"/>
          <w:szCs w:val="24"/>
        </w:rPr>
        <w:t xml:space="preserve"> mengundang kenangan</w:t>
      </w:r>
      <w:ins w:id="13" w:author="Mac Computer" w:date="2021-08-13T14:37:00Z">
        <w:r w:rsidR="00B01D1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hanya pandai membuat perasaan hatimu yang ambyar</w:t>
      </w:r>
      <w:ins w:id="14" w:author="Mac Computer" w:date="2021-08-13T14:38:00Z">
        <w:r w:rsidR="00B01D1A">
          <w:rPr>
            <w:rFonts w:ascii="Times New Roman" w:eastAsia="Times New Roman" w:hAnsi="Times New Roman" w:cs="Times New Roman"/>
            <w:sz w:val="24"/>
            <w:szCs w:val="24"/>
          </w:rPr>
          <w:t>.</w:t>
        </w:r>
      </w:ins>
      <w:r w:rsidRPr="00B01D1A">
        <w:rPr>
          <w:rFonts w:ascii="Times New Roman" w:eastAsia="Times New Roman" w:hAnsi="Times New Roman" w:cs="Times New Roman"/>
          <w:strike/>
          <w:sz w:val="24"/>
          <w:szCs w:val="24"/>
          <w:rPrChange w:id="15" w:author="Mac Computer" w:date="2021-08-13T14:38:00Z">
            <w:rPr>
              <w:rFonts w:ascii="Times New Roman" w:eastAsia="Times New Roman" w:hAnsi="Times New Roman" w:cs="Times New Roman"/>
              <w:sz w:val="24"/>
              <w:szCs w:val="24"/>
            </w:rPr>
          </w:rPrChange>
        </w:rPr>
        <w:t>, pun</w:t>
      </w:r>
      <w:r w:rsidRPr="00C50A1E">
        <w:rPr>
          <w:rFonts w:ascii="Times New Roman" w:eastAsia="Times New Roman" w:hAnsi="Times New Roman" w:cs="Times New Roman"/>
          <w:sz w:val="24"/>
          <w:szCs w:val="24"/>
        </w:rPr>
        <w:t xml:space="preserve"> </w:t>
      </w:r>
      <w:r w:rsidRPr="00B01D1A">
        <w:rPr>
          <w:rFonts w:ascii="Times New Roman" w:eastAsia="Times New Roman" w:hAnsi="Times New Roman" w:cs="Times New Roman"/>
          <w:strike/>
          <w:sz w:val="24"/>
          <w:szCs w:val="24"/>
          <w:rPrChange w:id="16" w:author="Mac Computer" w:date="2021-08-13T14:38:00Z">
            <w:rPr>
              <w:rFonts w:ascii="Times New Roman" w:eastAsia="Times New Roman" w:hAnsi="Times New Roman" w:cs="Times New Roman"/>
              <w:sz w:val="24"/>
              <w:szCs w:val="24"/>
            </w:rPr>
          </w:rPrChange>
        </w:rPr>
        <w:t>p</w:t>
      </w:r>
      <w:ins w:id="17" w:author="Mac Computer" w:date="2021-08-13T14:38:00Z">
        <w:r w:rsidR="00B01D1A">
          <w:rPr>
            <w:rFonts w:ascii="Times New Roman" w:eastAsia="Times New Roman" w:hAnsi="Times New Roman" w:cs="Times New Roman"/>
            <w:sz w:val="24"/>
            <w:szCs w:val="24"/>
          </w:rPr>
          <w:t>P</w:t>
        </w:r>
      </w:ins>
      <w:r w:rsidRPr="00C50A1E">
        <w:rPr>
          <w:rFonts w:ascii="Times New Roman" w:eastAsia="Times New Roman" w:hAnsi="Times New Roman" w:cs="Times New Roman"/>
          <w:sz w:val="24"/>
          <w:szCs w:val="24"/>
        </w:rPr>
        <w:t>erilaku kita yang lain</w:t>
      </w:r>
      <w:ins w:id="18" w:author="Mac Computer" w:date="2021-08-13T14:38:00Z">
        <w:r w:rsidR="00B01D1A">
          <w:rPr>
            <w:rFonts w:ascii="Times New Roman" w:eastAsia="Times New Roman" w:hAnsi="Times New Roman" w:cs="Times New Roman"/>
            <w:sz w:val="24"/>
            <w:szCs w:val="24"/>
          </w:rPr>
          <w:t>,</w:t>
        </w:r>
      </w:ins>
      <w:r w:rsidRPr="00B01D1A">
        <w:rPr>
          <w:rFonts w:ascii="Times New Roman" w:eastAsia="Times New Roman" w:hAnsi="Times New Roman" w:cs="Times New Roman"/>
          <w:strike/>
          <w:sz w:val="24"/>
          <w:szCs w:val="24"/>
          <w:rPrChange w:id="19" w:author="Mac Computer" w:date="2021-08-13T14:38:00Z">
            <w:rPr>
              <w:rFonts w:ascii="Times New Roman" w:eastAsia="Times New Roman" w:hAnsi="Times New Roman" w:cs="Times New Roman"/>
              <w:sz w:val="24"/>
              <w:szCs w:val="24"/>
            </w:rPr>
          </w:rPrChange>
        </w:rPr>
        <w:t>. S</w:t>
      </w:r>
      <w:ins w:id="20" w:author="Mac Computer" w:date="2021-08-13T14:38:00Z">
        <w:r w:rsidR="00B01D1A">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oal makan. Ya, hujan yang membuat kita jadi sering lapar. Kok bisa ya?</w:t>
      </w:r>
    </w:p>
    <w:p w14:paraId="42C0076A" w14:textId="728837C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w:t>
      </w:r>
      <w:ins w:id="21" w:author="Mac Computer" w:date="2021-08-13T14:40:00Z">
        <w:r w:rsidR="00B01D1A">
          <w:rPr>
            <w:rFonts w:ascii="Times New Roman" w:eastAsia="Times New Roman" w:hAnsi="Times New Roman" w:cs="Times New Roman"/>
            <w:sz w:val="24"/>
            <w:szCs w:val="24"/>
          </w:rPr>
          <w:t>kah</w:t>
        </w:r>
      </w:ins>
      <w:r w:rsidRPr="00C50A1E">
        <w:rPr>
          <w:rFonts w:ascii="Times New Roman" w:eastAsia="Times New Roman" w:hAnsi="Times New Roman" w:cs="Times New Roman"/>
          <w:sz w:val="24"/>
          <w:szCs w:val="24"/>
        </w:rPr>
        <w:t xml:space="preserve"> yang suka </w:t>
      </w:r>
      <w:r w:rsidRPr="00B01D1A">
        <w:rPr>
          <w:rFonts w:ascii="Times New Roman" w:eastAsia="Times New Roman" w:hAnsi="Times New Roman" w:cs="Times New Roman"/>
          <w:strike/>
          <w:sz w:val="24"/>
          <w:szCs w:val="24"/>
          <w:rPrChange w:id="22" w:author="Mac Computer" w:date="2021-08-13T14:42:00Z">
            <w:rPr>
              <w:rFonts w:ascii="Times New Roman" w:eastAsia="Times New Roman" w:hAnsi="Times New Roman" w:cs="Times New Roman"/>
              <w:sz w:val="24"/>
              <w:szCs w:val="24"/>
            </w:rPr>
          </w:rPrChange>
        </w:rPr>
        <w:t>merasa bahwa hujan datang bersama</w:t>
      </w:r>
      <w:r>
        <w:rPr>
          <w:rFonts w:ascii="Times New Roman" w:eastAsia="Times New Roman" w:hAnsi="Times New Roman" w:cs="Times New Roman"/>
          <w:sz w:val="24"/>
          <w:szCs w:val="24"/>
        </w:rPr>
        <w:t xml:space="preserve"> </w:t>
      </w:r>
      <w:commentRangeStart w:id="23"/>
      <w:r>
        <w:rPr>
          <w:rFonts w:ascii="Times New Roman" w:eastAsia="Times New Roman" w:hAnsi="Times New Roman" w:cs="Times New Roman"/>
          <w:sz w:val="24"/>
          <w:szCs w:val="24"/>
        </w:rPr>
        <w:t>na</w:t>
      </w:r>
      <w:ins w:id="24" w:author="Mac Computer" w:date="2021-08-13T14:40:00Z">
        <w:r w:rsidR="00B01D1A">
          <w:rPr>
            <w:rFonts w:ascii="Times New Roman" w:eastAsia="Times New Roman" w:hAnsi="Times New Roman" w:cs="Times New Roman"/>
            <w:sz w:val="24"/>
            <w:szCs w:val="24"/>
          </w:rPr>
          <w:t>f</w:t>
        </w:r>
      </w:ins>
      <w:r w:rsidRPr="00B01D1A">
        <w:rPr>
          <w:rFonts w:ascii="Times New Roman" w:eastAsia="Times New Roman" w:hAnsi="Times New Roman" w:cs="Times New Roman"/>
          <w:strike/>
          <w:sz w:val="24"/>
          <w:szCs w:val="24"/>
          <w:rPrChange w:id="25" w:author="Mac Computer" w:date="2021-08-13T14:40:00Z">
            <w:rPr>
              <w:rFonts w:ascii="Times New Roman" w:eastAsia="Times New Roman" w:hAnsi="Times New Roman" w:cs="Times New Roman"/>
              <w:sz w:val="24"/>
              <w:szCs w:val="24"/>
            </w:rPr>
          </w:rPrChange>
        </w:rPr>
        <w:t>p</w:t>
      </w:r>
      <w:r w:rsidRPr="00C50A1E">
        <w:rPr>
          <w:rFonts w:ascii="Times New Roman" w:eastAsia="Times New Roman" w:hAnsi="Times New Roman" w:cs="Times New Roman"/>
          <w:sz w:val="24"/>
          <w:szCs w:val="24"/>
        </w:rPr>
        <w:t xml:space="preserve">su makan </w:t>
      </w:r>
      <w:commentRangeEnd w:id="23"/>
      <w:r w:rsidR="00B01D1A">
        <w:rPr>
          <w:rStyle w:val="CommentReference"/>
        </w:rPr>
        <w:commentReference w:id="23"/>
      </w:r>
      <w:ins w:id="26" w:author="Mac Computer" w:date="2021-08-13T14:42:00Z">
        <w:r w:rsidR="00B01D1A">
          <w:rPr>
            <w:rFonts w:ascii="Times New Roman" w:eastAsia="Times New Roman" w:hAnsi="Times New Roman" w:cs="Times New Roman"/>
            <w:sz w:val="24"/>
            <w:szCs w:val="24"/>
          </w:rPr>
          <w:t xml:space="preserve">meningkat </w:t>
        </w:r>
      </w:ins>
      <w:r w:rsidRPr="00B01D1A">
        <w:rPr>
          <w:rFonts w:ascii="Times New Roman" w:eastAsia="Times New Roman" w:hAnsi="Times New Roman" w:cs="Times New Roman"/>
          <w:strike/>
          <w:sz w:val="24"/>
          <w:szCs w:val="24"/>
          <w:rPrChange w:id="27" w:author="Mac Computer" w:date="2021-08-13T14:42:00Z">
            <w:rPr>
              <w:rFonts w:ascii="Times New Roman" w:eastAsia="Times New Roman" w:hAnsi="Times New Roman" w:cs="Times New Roman"/>
              <w:sz w:val="24"/>
              <w:szCs w:val="24"/>
            </w:rPr>
          </w:rPrChange>
        </w:rPr>
        <w:t>yang</w:t>
      </w:r>
      <w:r w:rsidRPr="00C50A1E">
        <w:rPr>
          <w:rFonts w:ascii="Times New Roman" w:eastAsia="Times New Roman" w:hAnsi="Times New Roman" w:cs="Times New Roman"/>
          <w:sz w:val="24"/>
          <w:szCs w:val="24"/>
        </w:rPr>
        <w:t xml:space="preserve"> tiba-tiba </w:t>
      </w:r>
      <w:r w:rsidRPr="00B01D1A">
        <w:rPr>
          <w:rFonts w:ascii="Times New Roman" w:eastAsia="Times New Roman" w:hAnsi="Times New Roman" w:cs="Times New Roman"/>
          <w:strike/>
          <w:sz w:val="24"/>
          <w:szCs w:val="24"/>
          <w:rPrChange w:id="28" w:author="Mac Computer" w:date="2021-08-13T14:43:00Z">
            <w:rPr>
              <w:rFonts w:ascii="Times New Roman" w:eastAsia="Times New Roman" w:hAnsi="Times New Roman" w:cs="Times New Roman"/>
              <w:sz w:val="24"/>
              <w:szCs w:val="24"/>
            </w:rPr>
          </w:rPrChange>
        </w:rPr>
        <w:t>ikut meningkat</w:t>
      </w:r>
      <w:ins w:id="29" w:author="Mac Computer" w:date="2021-08-13T14:43:00Z">
        <w:r w:rsidR="00B01D1A">
          <w:rPr>
            <w:rFonts w:ascii="Times New Roman" w:eastAsia="Times New Roman" w:hAnsi="Times New Roman" w:cs="Times New Roman"/>
            <w:sz w:val="24"/>
            <w:szCs w:val="24"/>
          </w:rPr>
          <w:t xml:space="preserve"> saat hujan turun</w:t>
        </w:r>
      </w:ins>
      <w:r w:rsidRPr="00C50A1E">
        <w:rPr>
          <w:rFonts w:ascii="Times New Roman" w:eastAsia="Times New Roman" w:hAnsi="Times New Roman" w:cs="Times New Roman"/>
          <w:sz w:val="24"/>
          <w:szCs w:val="24"/>
        </w:rPr>
        <w:t>?</w:t>
      </w:r>
    </w:p>
    <w:p w14:paraId="5BE93EBB" w14:textId="5397ACE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ins w:id="30" w:author="Mac Computer" w:date="2021-08-13T14:43:00Z">
        <w:r w:rsidR="00B01D1A">
          <w:rPr>
            <w:rFonts w:ascii="Times New Roman" w:eastAsia="Times New Roman" w:hAnsi="Times New Roman" w:cs="Times New Roman"/>
            <w:sz w:val="24"/>
            <w:szCs w:val="24"/>
          </w:rPr>
          <w:t>te</w:t>
        </w:r>
      </w:ins>
      <w:r w:rsidRPr="00C50A1E">
        <w:rPr>
          <w:rFonts w:ascii="Times New Roman" w:eastAsia="Times New Roman" w:hAnsi="Times New Roman" w:cs="Times New Roman"/>
          <w:sz w:val="24"/>
          <w:szCs w:val="24"/>
        </w:rPr>
        <w:t>tapi jumlah kalorinya nyaris melebihi makan berat.</w:t>
      </w:r>
    </w:p>
    <w:p w14:paraId="1E1861E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286FB55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08C210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w:t>
      </w:r>
      <w:r w:rsidRPr="00B01D1A">
        <w:rPr>
          <w:rFonts w:ascii="Times New Roman" w:eastAsia="Times New Roman" w:hAnsi="Times New Roman" w:cs="Times New Roman"/>
          <w:strike/>
          <w:sz w:val="24"/>
          <w:szCs w:val="24"/>
          <w:rPrChange w:id="31" w:author="Mac Computer" w:date="2021-08-13T14:44:00Z">
            <w:rPr>
              <w:rFonts w:ascii="Times New Roman" w:eastAsia="Times New Roman" w:hAnsi="Times New Roman" w:cs="Times New Roman"/>
              <w:sz w:val="24"/>
              <w:szCs w:val="24"/>
            </w:rPr>
          </w:rPrChange>
        </w:rPr>
        <w:t>dengan</w:t>
      </w:r>
      <w:r w:rsidRPr="00C50A1E">
        <w:rPr>
          <w:rFonts w:ascii="Times New Roman" w:eastAsia="Times New Roman" w:hAnsi="Times New Roman" w:cs="Times New Roman"/>
          <w:sz w:val="24"/>
          <w:szCs w:val="24"/>
        </w:rPr>
        <w:t xml:space="preserve"> makan, tubuh akan mendapat "panas" akibat terjadinya peningkatan metabolisme dalam tubuh. </w:t>
      </w:r>
    </w:p>
    <w:p w14:paraId="7ADB9DEC" w14:textId="7CD0A4A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w:t>
      </w:r>
      <w:r w:rsidRPr="00B01D1A">
        <w:rPr>
          <w:rFonts w:ascii="Times New Roman" w:eastAsia="Times New Roman" w:hAnsi="Times New Roman" w:cs="Times New Roman"/>
          <w:strike/>
          <w:sz w:val="24"/>
          <w:szCs w:val="24"/>
          <w:rPrChange w:id="32" w:author="Mac Computer" w:date="2021-08-13T14:44:00Z">
            <w:rPr>
              <w:rFonts w:ascii="Times New Roman" w:eastAsia="Times New Roman" w:hAnsi="Times New Roman" w:cs="Times New Roman"/>
              <w:sz w:val="24"/>
              <w:szCs w:val="24"/>
            </w:rPr>
          </w:rPrChange>
        </w:rPr>
        <w:t>yang terjadi</w:t>
      </w:r>
      <w:r w:rsidRPr="00C50A1E">
        <w:rPr>
          <w:rFonts w:ascii="Times New Roman" w:eastAsia="Times New Roman" w:hAnsi="Times New Roman" w:cs="Times New Roman"/>
          <w:sz w:val="24"/>
          <w:szCs w:val="24"/>
        </w:rPr>
        <w:t xml:space="preserve"> akibat hujan </w:t>
      </w:r>
      <w:r w:rsidRPr="00B01D1A">
        <w:rPr>
          <w:rFonts w:ascii="Times New Roman" w:eastAsia="Times New Roman" w:hAnsi="Times New Roman" w:cs="Times New Roman"/>
          <w:strike/>
          <w:sz w:val="24"/>
          <w:szCs w:val="24"/>
          <w:rPrChange w:id="33" w:author="Mac Computer" w:date="2021-08-13T14:44:00Z">
            <w:rPr>
              <w:rFonts w:ascii="Times New Roman" w:eastAsia="Times New Roman" w:hAnsi="Times New Roman" w:cs="Times New Roman"/>
              <w:sz w:val="24"/>
              <w:szCs w:val="24"/>
            </w:rPr>
          </w:rPrChange>
        </w:rPr>
        <w:t>tidak</w:t>
      </w:r>
      <w:r w:rsidRPr="00C50A1E">
        <w:rPr>
          <w:rFonts w:ascii="Times New Roman" w:eastAsia="Times New Roman" w:hAnsi="Times New Roman" w:cs="Times New Roman"/>
          <w:sz w:val="24"/>
          <w:szCs w:val="24"/>
        </w:rPr>
        <w:t xml:space="preserve"> benar-benar membuat tubuh memerlukan kalori tambahan dari makananmu, lho. Dingin yang kita kira ternyata tidak sedingin kenyataannya, kok</w:t>
      </w:r>
      <w:ins w:id="34" w:author="Mac Computer" w:date="2021-08-13T14:45:00Z">
        <w:r w:rsidR="00B01D1A">
          <w:rPr>
            <w:rFonts w:ascii="Times New Roman" w:eastAsia="Times New Roman" w:hAnsi="Times New Roman" w:cs="Times New Roman"/>
            <w:sz w:val="24"/>
            <w:szCs w:val="24"/>
          </w:rPr>
          <w:t>.</w:t>
        </w:r>
      </w:ins>
      <w:r w:rsidRPr="00B01D1A">
        <w:rPr>
          <w:rFonts w:ascii="Times New Roman" w:eastAsia="Times New Roman" w:hAnsi="Times New Roman" w:cs="Times New Roman"/>
          <w:strike/>
          <w:sz w:val="24"/>
          <w:szCs w:val="24"/>
          <w:rPrChange w:id="35" w:author="Mac Computer" w:date="2021-08-13T14:45:00Z">
            <w:rPr>
              <w:rFonts w:ascii="Times New Roman" w:eastAsia="Times New Roman" w:hAnsi="Times New Roman" w:cs="Times New Roman"/>
              <w:sz w:val="24"/>
              <w:szCs w:val="24"/>
            </w:rPr>
          </w:rPrChange>
        </w:rPr>
        <w:t>~</w:t>
      </w:r>
    </w:p>
    <w:p w14:paraId="5646502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27DFE3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168FB06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216FEA8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D8578A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6472E50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26C829A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67F2169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D5ACBB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2F472D23"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589B6DE2" w14:textId="77777777" w:rsidR="00927764" w:rsidRPr="00C50A1E" w:rsidRDefault="00927764" w:rsidP="00927764"/>
    <w:p w14:paraId="5DD34C98" w14:textId="77777777" w:rsidR="00927764" w:rsidRPr="005A045A" w:rsidRDefault="00927764" w:rsidP="00927764">
      <w:pPr>
        <w:rPr>
          <w:i/>
        </w:rPr>
      </w:pPr>
    </w:p>
    <w:p w14:paraId="0E2E46BA"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205C0971"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ac Computer" w:date="2021-08-13T14:35:00Z" w:initials="MC">
    <w:p w14:paraId="5189EA8C" w14:textId="318D7E27" w:rsidR="00B01D1A" w:rsidRDefault="00B01D1A">
      <w:pPr>
        <w:pStyle w:val="CommentText"/>
      </w:pPr>
      <w:r>
        <w:rPr>
          <w:rStyle w:val="CommentReference"/>
        </w:rPr>
        <w:annotationRef/>
      </w:r>
      <w:r>
        <w:t>Kata sambung tidak sesuai</w:t>
      </w:r>
    </w:p>
  </w:comment>
  <w:comment w:id="9" w:author="Mac Computer" w:date="2021-08-13T14:36:00Z" w:initials="MC">
    <w:p w14:paraId="34C4A3DA" w14:textId="2E7D901E" w:rsidR="00B01D1A" w:rsidRDefault="00B01D1A">
      <w:pPr>
        <w:pStyle w:val="CommentText"/>
      </w:pPr>
      <w:r>
        <w:rPr>
          <w:rStyle w:val="CommentReference"/>
        </w:rPr>
        <w:annotationRef/>
      </w:r>
      <w:r>
        <w:t>Tidak membutuhkan kata sambung</w:t>
      </w:r>
    </w:p>
  </w:comment>
  <w:comment w:id="23" w:author="Mac Computer" w:date="2021-08-13T14:41:00Z" w:initials="MC">
    <w:p w14:paraId="00CB449F" w14:textId="7936F181" w:rsidR="00B01D1A" w:rsidRDefault="00B01D1A">
      <w:pPr>
        <w:pStyle w:val="CommentText"/>
      </w:pPr>
      <w:r>
        <w:rPr>
          <w:rStyle w:val="CommentReference"/>
        </w:rPr>
        <w:annotationRef/>
      </w:r>
      <w:r>
        <w:t>Tempatkan di belakang kata merasa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89EA8C" w15:done="0"/>
  <w15:commentEx w15:paraId="34C4A3DA" w15:done="0"/>
  <w15:commentEx w15:paraId="00CB4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101BB" w16cex:dateUtc="2021-08-13T07:35:00Z"/>
  <w16cex:commentExtensible w16cex:durableId="24C101F0" w16cex:dateUtc="2021-08-13T07:36:00Z"/>
  <w16cex:commentExtensible w16cex:durableId="24C1032F" w16cex:dateUtc="2021-08-13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89EA8C" w16cid:durableId="24C101BB"/>
  <w16cid:commentId w16cid:paraId="34C4A3DA" w16cid:durableId="24C101F0"/>
  <w16cid:commentId w16cid:paraId="00CB449F" w16cid:durableId="24C103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3E46A" w14:textId="77777777" w:rsidR="00B6390D" w:rsidRDefault="00B6390D">
      <w:r>
        <w:separator/>
      </w:r>
    </w:p>
  </w:endnote>
  <w:endnote w:type="continuationSeparator" w:id="0">
    <w:p w14:paraId="3ED6FC9A" w14:textId="77777777" w:rsidR="00B6390D" w:rsidRDefault="00B6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B19E"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5D7E71F" w14:textId="77777777" w:rsidR="00941E77" w:rsidRDefault="00B6390D">
    <w:pPr>
      <w:pStyle w:val="Footer"/>
    </w:pPr>
  </w:p>
  <w:p w14:paraId="16CA593F" w14:textId="77777777" w:rsidR="00941E77" w:rsidRDefault="00B63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DEC7C" w14:textId="77777777" w:rsidR="00B6390D" w:rsidRDefault="00B6390D">
      <w:r>
        <w:separator/>
      </w:r>
    </w:p>
  </w:footnote>
  <w:footnote w:type="continuationSeparator" w:id="0">
    <w:p w14:paraId="6180DD1B" w14:textId="77777777" w:rsidR="00B6390D" w:rsidRDefault="00B639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924DF5"/>
    <w:rsid w:val="00927764"/>
    <w:rsid w:val="00B01D1A"/>
    <w:rsid w:val="00B6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19E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B01D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1D1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1D1A"/>
    <w:rPr>
      <w:sz w:val="16"/>
      <w:szCs w:val="16"/>
    </w:rPr>
  </w:style>
  <w:style w:type="paragraph" w:styleId="CommentText">
    <w:name w:val="annotation text"/>
    <w:basedOn w:val="Normal"/>
    <w:link w:val="CommentTextChar"/>
    <w:uiPriority w:val="99"/>
    <w:semiHidden/>
    <w:unhideWhenUsed/>
    <w:rsid w:val="00B01D1A"/>
    <w:rPr>
      <w:sz w:val="20"/>
      <w:szCs w:val="20"/>
    </w:rPr>
  </w:style>
  <w:style w:type="character" w:customStyle="1" w:styleId="CommentTextChar">
    <w:name w:val="Comment Text Char"/>
    <w:basedOn w:val="DefaultParagraphFont"/>
    <w:link w:val="CommentText"/>
    <w:uiPriority w:val="99"/>
    <w:semiHidden/>
    <w:rsid w:val="00B01D1A"/>
    <w:rPr>
      <w:sz w:val="20"/>
      <w:szCs w:val="20"/>
    </w:rPr>
  </w:style>
  <w:style w:type="paragraph" w:styleId="CommentSubject">
    <w:name w:val="annotation subject"/>
    <w:basedOn w:val="CommentText"/>
    <w:next w:val="CommentText"/>
    <w:link w:val="CommentSubjectChar"/>
    <w:uiPriority w:val="99"/>
    <w:semiHidden/>
    <w:unhideWhenUsed/>
    <w:rsid w:val="00B01D1A"/>
    <w:rPr>
      <w:b/>
      <w:bCs/>
    </w:rPr>
  </w:style>
  <w:style w:type="character" w:customStyle="1" w:styleId="CommentSubjectChar">
    <w:name w:val="Comment Subject Char"/>
    <w:basedOn w:val="CommentTextChar"/>
    <w:link w:val="CommentSubject"/>
    <w:uiPriority w:val="99"/>
    <w:semiHidden/>
    <w:rsid w:val="00B01D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489</Words>
  <Characters>3463</Characters>
  <Application>Microsoft Office Word</Application>
  <DocSecurity>0</DocSecurity>
  <Lines>59</Lines>
  <Paragraphs>24</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Mac Computer</cp:lastModifiedBy>
  <cp:revision>2</cp:revision>
  <dcterms:created xsi:type="dcterms:W3CDTF">2020-07-24T23:46:00Z</dcterms:created>
  <dcterms:modified xsi:type="dcterms:W3CDTF">2021-08-13T07:45:00Z</dcterms:modified>
</cp:coreProperties>
</file>