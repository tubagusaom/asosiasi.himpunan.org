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="00CB62C6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="00CB62C6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="00CB62C6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="00CB62C6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ins w:id="0" w:author="User" w:date="2021-01-19T12:00:00Z">
        <w:r w:rsidR="00CB62C6">
          <w:rPr>
            <w:rFonts w:ascii="Minion Pro" w:hAnsi="Minion Pro"/>
            <w:lang w:val="id-ID"/>
          </w:rPr>
          <w:t xml:space="preserve"> </w:t>
        </w:r>
      </w:ins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Changes</w:t>
      </w:r>
      <w:ins w:id="1" w:author="User" w:date="2021-01-19T12:00:00Z">
        <w:r w:rsidR="00CB62C6">
          <w:rPr>
            <w:rFonts w:ascii="Minion Pro" w:hAnsi="Minion Pro"/>
            <w:i/>
            <w:lang w:val="id-ID"/>
          </w:rPr>
          <w:t xml:space="preserve"> </w:t>
        </w:r>
      </w:ins>
      <w:proofErr w:type="spellStart"/>
      <w:r w:rsidRPr="001D038C">
        <w:rPr>
          <w:rFonts w:ascii="Minion Pro" w:hAnsi="Minion Pro"/>
        </w:rPr>
        <w:t>untuk</w:t>
      </w:r>
      <w:proofErr w:type="spellEnd"/>
      <w:ins w:id="2" w:author="User" w:date="2021-01-19T12:00:00Z">
        <w:r w:rsidR="00CB62C6">
          <w:rPr>
            <w:rFonts w:ascii="Minion Pro" w:hAnsi="Minion Pro"/>
            <w:lang w:val="id-ID"/>
          </w:rPr>
          <w:t xml:space="preserve"> </w:t>
        </w:r>
      </w:ins>
      <w:proofErr w:type="spellStart"/>
      <w:r w:rsidRPr="001D038C">
        <w:rPr>
          <w:rFonts w:ascii="Minion Pro" w:hAnsi="Minion Pro"/>
        </w:rPr>
        <w:t>menandai</w:t>
      </w:r>
      <w:proofErr w:type="spellEnd"/>
      <w:ins w:id="3" w:author="User" w:date="2021-01-19T12:00:00Z">
        <w:r w:rsidR="00CB62C6">
          <w:rPr>
            <w:rFonts w:ascii="Minion Pro" w:hAnsi="Minion Pro"/>
            <w:lang w:val="id-ID"/>
          </w:rPr>
          <w:t xml:space="preserve"> </w:t>
        </w:r>
      </w:ins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ins w:id="4" w:author="User" w:date="2021-01-19T12:00:00Z">
        <w:r w:rsidR="00CB62C6">
          <w:rPr>
            <w:rFonts w:ascii="Minion Pro" w:hAnsi="Minion Pro"/>
            <w:lang w:val="id-ID"/>
          </w:rPr>
          <w:t xml:space="preserve"> </w:t>
        </w:r>
      </w:ins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5" w:name="_GoBack"/>
      <w:bookmarkEnd w:id="5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ins w:id="6" w:author="User" w:date="2021-01-19T12:29:00Z">
              <w:r w:rsidR="00276E1A">
                <w:rPr>
                  <w:lang w:val="id-ID"/>
                </w:rPr>
                <w:t xml:space="preserve"> </w:t>
              </w:r>
            </w:ins>
            <w:proofErr w:type="spellStart"/>
            <w:r>
              <w:t>Anak</w:t>
            </w:r>
            <w:proofErr w:type="spellEnd"/>
            <w:ins w:id="7" w:author="User" w:date="2021-01-19T12:29:00Z">
              <w:r w:rsidR="00276E1A">
                <w:rPr>
                  <w:lang w:val="id-ID"/>
                </w:rPr>
                <w:t xml:space="preserve"> </w:t>
              </w:r>
            </w:ins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8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0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ins w:id="11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ins w:id="12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ins w:id="13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ins w:id="14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15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16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ins w:id="17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18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ins w:id="19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ins w:id="20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ins w:id="21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2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ins w:id="23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4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ins w:id="25" w:author="User" w:date="2021-01-19T12:2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26" w:author="User" w:date="2021-01-19T12:29:00Z">
              <w:r w:rsidRPr="00EC6F38" w:rsidDel="00276E1A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ins w:id="27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8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29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30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ins w:id="31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ins w:id="32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ins w:id="33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ins w:id="34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35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ins w:id="36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7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ins w:id="38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39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40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41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42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ins w:id="43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ins w:id="44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45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ins w:id="46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ins w:id="47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48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ins w:id="49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ins w:id="50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51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ins w:id="52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53" w:author="User" w:date="2021-01-19T12:3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54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55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ins w:id="56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57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58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9" w:author="User" w:date="2021-01-19T12:31:00Z">
              <w:r w:rsidRPr="00EC6F38" w:rsidDel="00276E1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ins w:id="60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61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ins w:id="62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ins w:id="63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64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ins w:id="65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ins w:id="66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ins w:id="67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8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69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ins w:id="70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71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ins w:id="72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73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ins w:id="74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proofErr w:type="spellEnd"/>
            <w:ins w:id="75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ins w:id="76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ins w:id="77" w:author="User" w:date="2021-01-19T12:31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78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ins w:id="79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80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81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ins w:id="82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83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84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ins w:id="85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86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dan</w:t>
              </w:r>
            </w:ins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ins w:id="87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88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? </w:t>
              </w:r>
            </w:ins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89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ins w:id="90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1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ins w:id="92" w:author="User" w:date="2021-01-19T12:32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76E1A">
              <w:rPr>
                <w:rFonts w:ascii="Times New Roman" w:eastAsia="Times New Roman" w:hAnsi="Times New Roman" w:cs="Times New Roman"/>
                <w:i/>
                <w:szCs w:val="24"/>
                <w:rPrChange w:id="93" w:author="User" w:date="2021-01-19T12:3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ins w:id="94" w:author="User" w:date="2021-01-19T12:32:00Z">
              <w:r w:rsidR="00276E1A" w:rsidRPr="00276E1A">
                <w:rPr>
                  <w:rFonts w:ascii="Times New Roman" w:eastAsia="Times New Roman" w:hAnsi="Times New Roman" w:cs="Times New Roman"/>
                  <w:i/>
                  <w:szCs w:val="24"/>
                  <w:lang w:val="id-ID"/>
                  <w:rPrChange w:id="95" w:author="User" w:date="2021-01-19T12:3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6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97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98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ins w:id="99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ins w:id="100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101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ins w:id="102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ins w:id="103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04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105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106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107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ins w:id="108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ins w:id="109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110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11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12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113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14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115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116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ins w:id="117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118" w:author="User" w:date="2021-01-19T12:33:00Z">
              <w:r w:rsidRPr="00EC6F38" w:rsidDel="00276E1A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ins w:id="119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0" w:author="User" w:date="2021-01-19T12:33:00Z">
              <w:r w:rsidRPr="00EC6F38" w:rsidDel="00276E1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ins w:id="121" w:author="User" w:date="2021-01-19T12:33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22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ins w:id="123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24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25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26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127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28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129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130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ins w:id="131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ins w:id="132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33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ins w:id="134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proofErr w:type="spellEnd"/>
            <w:ins w:id="135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ins w:id="136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137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ins w:id="138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139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40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141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ins w:id="142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u </w:t>
              </w:r>
            </w:ins>
            <w:del w:id="143" w:author="User" w:date="2021-01-19T12:34:00Z">
              <w:r w:rsidRPr="00EC6F38" w:rsidDel="00276E1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ins w:id="144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45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ins w:id="146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ins w:id="147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48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ins w:id="149" w:author="User" w:date="2021-01-19T12:34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ins w:id="150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51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ins w:id="152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ins w:id="153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154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ins w:id="155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ins w:id="156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ins w:id="157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ins w:id="158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ins w:id="159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60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161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ins w:id="162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ins w:id="163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ins w:id="164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165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66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67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168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169" w:author="User" w:date="2021-01-19T12:35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170" w:author="User" w:date="2021-01-19T12:36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71" w:author="User" w:date="2021-01-19T12:36:00Z">
              <w:r w:rsidRPr="00EC6F38" w:rsidDel="00276E1A">
                <w:rPr>
                  <w:rFonts w:ascii="Times New Roman" w:eastAsia="Times New Roman" w:hAnsi="Times New Roman" w:cs="Times New Roman"/>
                  <w:szCs w:val="24"/>
                </w:rPr>
                <w:delText>industri</w:delText>
              </w:r>
            </w:del>
            <w:proofErr w:type="spellStart"/>
            <w:ins w:id="172" w:author="User" w:date="2021-01-19T12:36:00Z">
              <w:r w:rsidR="00276E1A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proofErr w:type="spellEnd"/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i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73" w:author="User" w:date="2021-01-19T12:36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4" w:author="User" w:date="2021-01-19T12:36:00Z">
              <w:r w:rsidRPr="00EC6F38" w:rsidDel="00276E1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ins w:id="175" w:author="User" w:date="2021-01-19T12:36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76" w:author="User" w:date="2021-01-19T12:36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177" w:author="User" w:date="2021-01-19T12:36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78" w:author="User" w:date="2021-01-19T12:36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79" w:author="User" w:date="2021-01-19T12:36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80" w:author="User" w:date="2021-01-19T12:36:00Z">
              <w:r w:rsidRPr="00EC6F38" w:rsidDel="00276E1A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proofErr w:type="spellStart"/>
            <w:ins w:id="181" w:author="User" w:date="2021-01-19T12:36:00Z">
              <w:r w:rsidR="00276E1A">
                <w:rPr>
                  <w:rFonts w:ascii="Times New Roman" w:eastAsia="Times New Roman" w:hAnsi="Times New Roman" w:cs="Times New Roman"/>
                  <w:szCs w:val="24"/>
                </w:rPr>
                <w:t>bisa</w:t>
              </w:r>
              <w:proofErr w:type="spellEnd"/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182" w:author="User" w:date="2021-01-19T12:36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83" w:author="User" w:date="2021-01-19T12:36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84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85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ins w:id="186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ins w:id="187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ins w:id="188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189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90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91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92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93" w:author="User" w:date="2021-01-19T12:37:00Z">
              <w:r w:rsidRPr="00EC6F38" w:rsidDel="00276E1A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ins w:id="194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</w:rPr>
                <w:t>bi</w:t>
              </w:r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ins w:id="195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ins w:id="196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197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8" w:author="User" w:date="2021-01-19T12:37:00Z">
              <w:r w:rsidRPr="00EC6F38" w:rsidDel="00276E1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199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200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01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02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ins w:id="203" w:author="User" w:date="2021-01-19T12:37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204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ins w:id="205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206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ins w:id="207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ins w:id="208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ins w:id="209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10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211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ins w:id="212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213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214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15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ins w:id="216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217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ins w:id="218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219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ins w:id="220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ins w:id="221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ins w:id="222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223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ins w:id="224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25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226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227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ins w:id="228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229" w:author="User" w:date="2021-01-19T12:38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ins w:id="230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ins w:id="231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232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ins w:id="233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234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ins w:id="235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236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237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ins w:id="238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39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40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ins w:id="241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242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243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ins w:id="244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245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246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ins w:id="247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248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ins w:id="249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50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251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252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53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54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ins w:id="255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56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57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258" w:author="User" w:date="2021-01-19T12:39:00Z">
              <w:r w:rsidRPr="00EC6F38" w:rsidDel="00276E1A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proofErr w:type="spellStart"/>
            <w:ins w:id="259" w:author="User" w:date="2021-01-19T12:39:00Z">
              <w:r w:rsidR="00276E1A">
                <w:rPr>
                  <w:rFonts w:ascii="Times New Roman" w:eastAsia="Times New Roman" w:hAnsi="Times New Roman" w:cs="Times New Roman"/>
                  <w:szCs w:val="24"/>
                </w:rPr>
                <w:t>bisa</w:t>
              </w:r>
              <w:proofErr w:type="spellEnd"/>
              <w:r w:rsidR="00276E1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260" w:author="User" w:date="2021-01-19T12:4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61" w:author="User" w:date="2021-01-19T12:4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262" w:author="User" w:date="2021-01-19T12:40:00Z">
              <w:r w:rsidR="00276E1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276E1A"/>
    <w:rsid w:val="0042167F"/>
    <w:rsid w:val="004519FE"/>
    <w:rsid w:val="00924DF5"/>
    <w:rsid w:val="00CB62C6"/>
    <w:rsid w:val="00D22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E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2020-08-26T22:03:00Z</dcterms:created>
  <dcterms:modified xsi:type="dcterms:W3CDTF">2021-01-19T05:40:00Z</dcterms:modified>
</cp:coreProperties>
</file>