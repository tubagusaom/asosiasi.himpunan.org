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E06E5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71B285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7E6EDA4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61377F39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7B1CAAF" w14:textId="77777777" w:rsidTr="00D810B0">
        <w:tc>
          <w:tcPr>
            <w:tcW w:w="9350" w:type="dxa"/>
          </w:tcPr>
          <w:p w14:paraId="291894F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176062" w14:textId="7CEE1C10" w:rsidR="00D80F46" w:rsidRPr="00643178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CA"/>
                <w:rPrChange w:id="0" w:author="Izzan Nur Aslam" w:date="2020-10-02T11:06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1" w:author="Izzan Nur Aslam" w:date="2020-10-02T11:06:00Z">
              <w:r w:rsidRPr="00A16D9B" w:rsidDel="00643178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2" w:author="Izzan Nur Aslam" w:date="2020-10-02T11:06:00Z">
              <w:r w:rsidR="00643178">
                <w:rPr>
                  <w:rFonts w:ascii="Times New Roman" w:hAnsi="Times New Roman" w:cs="Times New Roman"/>
                  <w:b/>
                  <w:sz w:val="24"/>
                  <w:szCs w:val="24"/>
                  <w:lang w:val="en-CA"/>
                </w:rPr>
                <w:t>PRAKATA</w:t>
              </w:r>
            </w:ins>
          </w:p>
          <w:p w14:paraId="2ED9603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4D55A1" w14:textId="75340848" w:rsidR="00D80F46" w:rsidRPr="00E254B4" w:rsidRDefault="00E254B4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CA"/>
                <w:rPrChange w:id="3" w:author="Izzan Nur Aslam" w:date="2020-10-02T11:1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spellStart"/>
            <w:ins w:id="4" w:author="Izzan Nur Aslam" w:date="2020-10-02T11:08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Pengetahuan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tentang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</w:ins>
            <w:proofErr w:type="spellStart"/>
            <w:ins w:id="5" w:author="Izzan Nur Aslam" w:date="2020-10-02T11:09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sistem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jaringan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komputer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</w:ins>
            <w:proofErr w:type="spellStart"/>
            <w:ins w:id="6" w:author="Izzan Nur Aslam" w:date="2020-10-02T11:11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harus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diajarkan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sejak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dini</w:t>
              </w:r>
            </w:ins>
            <w:proofErr w:type="spellEnd"/>
            <w:ins w:id="7" w:author="Izzan Nur Aslam" w:date="2020-10-02T11:13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Bagi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mahasiswa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, </w:t>
              </w:r>
            </w:ins>
            <w:proofErr w:type="spellStart"/>
            <w:ins w:id="8" w:author="Izzan Nur Aslam" w:date="2020-10-02T11:14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kemampuan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membangun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jaringan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komputer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</w:ins>
            <w:proofErr w:type="spellStart"/>
            <w:ins w:id="9" w:author="Izzan Nur Aslam" w:date="2020-10-02T11:17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ini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</w:ins>
            <w:proofErr w:type="spellStart"/>
            <w:ins w:id="10" w:author="Izzan Nur Aslam" w:date="2020-10-02T11:14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sangat</w:t>
              </w:r>
            </w:ins>
            <w:proofErr w:type="spellEnd"/>
            <w:ins w:id="11" w:author="Izzan Nur Aslam" w:date="2020-10-02T11:15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penting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sebagai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bekal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</w:ins>
            <w:proofErr w:type="spellStart"/>
            <w:ins w:id="12" w:author="Izzan Nur Aslam" w:date="2020-10-02T11:16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menghadapi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ketatnya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dunia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kerja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sa</w:t>
              </w:r>
            </w:ins>
            <w:ins w:id="13" w:author="Izzan Nur Aslam" w:date="2020-10-02T11:17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lulus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nantinya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.</w:t>
              </w:r>
            </w:ins>
            <w:ins w:id="14" w:author="Izzan Nur Aslam" w:date="2020-10-02T11:24:00Z"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Un</w:t>
              </w:r>
            </w:ins>
            <w:ins w:id="15" w:author="Izzan Nur Aslam" w:date="2020-10-02T11:25:00Z"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tuk</w:t>
              </w:r>
              <w:proofErr w:type="spellEnd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memenuhi</w:t>
              </w:r>
              <w:proofErr w:type="spellEnd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tujuan</w:t>
              </w:r>
              <w:proofErr w:type="spellEnd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tersebut</w:t>
              </w:r>
            </w:ins>
            <w:proofErr w:type="spellEnd"/>
            <w:ins w:id="16" w:author="Izzan Nur Aslam" w:date="2020-10-02T11:26:00Z"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</w:ins>
            <w:proofErr w:type="spellStart"/>
            <w:ins w:id="17" w:author="Izzan Nur Aslam" w:date="2020-10-02T11:27:00Z"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disusunlah</w:t>
              </w:r>
              <w:proofErr w:type="spellEnd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sebuah</w:t>
              </w:r>
              <w:proofErr w:type="spellEnd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buku</w:t>
              </w:r>
              <w:proofErr w:type="spellEnd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yang </w:t>
              </w:r>
              <w:proofErr w:type="spellStart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memberikan</w:t>
              </w:r>
              <w:proofErr w:type="spellEnd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pengetahuan</w:t>
              </w:r>
              <w:proofErr w:type="spellEnd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tentang</w:t>
              </w:r>
              <w:proofErr w:type="spellEnd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sistem</w:t>
              </w:r>
              <w:proofErr w:type="spellEnd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jaringan</w:t>
              </w:r>
              <w:proofErr w:type="spellEnd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komputer</w:t>
              </w:r>
              <w:proofErr w:type="spellEnd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.</w:t>
              </w:r>
            </w:ins>
            <w:del w:id="18" w:author="Izzan Nur Aslam" w:date="2020-10-02T11:17:00Z">
              <w:r w:rsidR="00D80F46" w:rsidRPr="00A16D9B" w:rsidDel="00E254B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Alhamdulillah,  segala  puji  bagi  Allah  yang  telah  memberikan  segala  bimbingan-Nya  kepada penulis untuk menyelesaikan buku praktikum Jaringan Komputer ini. </w:delText>
              </w:r>
            </w:del>
          </w:p>
          <w:p w14:paraId="05DAE30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509DE" w14:textId="4A39DCA4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</w:t>
            </w:r>
            <w:ins w:id="19" w:author="Izzan Nur Aslam" w:date="2020-10-02T11:20:00Z"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P</w:t>
              </w:r>
            </w:ins>
            <w:del w:id="20" w:author="Izzan Nur Aslam" w:date="2020-10-02T11:20:00Z">
              <w:r w:rsidRPr="00A16D9B" w:rsidDel="00C57F9B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raktikum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Jaringan  Komputer  </w:t>
            </w:r>
            <w:ins w:id="21" w:author="Izzan Nur Aslam" w:date="2020-10-02T11:20:00Z"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P</w:t>
              </w:r>
            </w:ins>
            <w:del w:id="22" w:author="Izzan Nur Aslam" w:date="2020-10-02T11:20:00Z">
              <w:r w:rsidRPr="00A16D9B" w:rsidDel="00C57F9B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rogram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D3/D4 di Politeknik Elektronika Negeri Surabaya. Sasaran dari </w:t>
            </w:r>
            <w:ins w:id="23" w:author="Izzan Nur Aslam" w:date="2020-10-02T11:21:00Z"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P</w:t>
              </w:r>
            </w:ins>
            <w:del w:id="24" w:author="Izzan Nur Aslam" w:date="2020-10-02T11:21:00Z">
              <w:r w:rsidRPr="00A16D9B" w:rsidDel="00C57F9B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raktikum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Jaringan Komputer ini  adalah  memberikan  pengetahuan  kepada  mahasiswa  tentang  teknik  membangun  sistem  </w:t>
            </w:r>
            <w:ins w:id="25" w:author="Izzan Nur Aslam" w:date="2020-10-02T11:21:00Z"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j</w:t>
              </w:r>
            </w:ins>
            <w:del w:id="26" w:author="Izzan Nur Aslam" w:date="2020-10-02T11:21:00Z">
              <w:r w:rsidRPr="00A16D9B" w:rsidDel="00C57F9B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aringan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del w:id="27" w:author="Izzan Nur Aslam" w:date="2020-10-02T11:21:00Z">
              <w:r w:rsidRPr="00A16D9B" w:rsidDel="00C57F9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Komputer  </w:delText>
              </w:r>
            </w:del>
            <w:ins w:id="28" w:author="Izzan Nur Aslam" w:date="2020-10-02T11:21:00Z"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k</w:t>
              </w:r>
              <w:proofErr w:type="spellStart"/>
              <w:r w:rsidR="00C57F9B" w:rsidRPr="00A16D9B">
                <w:rPr>
                  <w:rFonts w:ascii="Times New Roman" w:hAnsi="Times New Roman" w:cs="Times New Roman"/>
                  <w:sz w:val="24"/>
                  <w:szCs w:val="24"/>
                </w:rPr>
                <w:t>omputer</w:t>
              </w:r>
              <w:proofErr w:type="spellEnd"/>
              <w:r w:rsidR="00C57F9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berbasis  </w:t>
            </w:r>
            <w:del w:id="29" w:author="Izzan Nur Aslam" w:date="2020-10-02T11:21:00Z">
              <w:r w:rsidRPr="00C57F9B" w:rsidDel="00C57F9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30" w:author="Izzan Nur Aslam" w:date="2020-10-02T11:2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Linux</w:delText>
              </w:r>
              <w:r w:rsidRPr="00A16D9B" w:rsidDel="00C57F9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31" w:author="Izzan Nur Aslam" w:date="2020-10-02T11:21:00Z">
              <w:r w:rsidR="00C57F9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CA"/>
                </w:rPr>
                <w:t>l</w:t>
              </w:r>
              <w:proofErr w:type="spellStart"/>
              <w:r w:rsidR="00C57F9B" w:rsidRPr="00C57F9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32" w:author="Izzan Nur Aslam" w:date="2020-10-02T11:2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inux</w:t>
              </w:r>
              <w:proofErr w:type="spellEnd"/>
              <w:r w:rsidR="00C57F9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mulai  dari  instalasi  sistem  operasi,  perintah-perintah  dasar</w:t>
            </w:r>
            <w:del w:id="33" w:author="Izzan Nur Aslam" w:date="2020-10-02T11:21:00Z">
              <w:r w:rsidRPr="00A16D9B" w:rsidDel="00C57F9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34" w:author="Izzan Nur Aslam" w:date="2020-10-02T11:21:00Z">
              <w:r w:rsidRPr="00C57F9B" w:rsidDel="00C57F9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35" w:author="Izzan Nur Aslam" w:date="2020-10-02T11:2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Linux</w:delText>
              </w:r>
              <w:r w:rsidRPr="00A16D9B" w:rsidDel="00C57F9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36" w:author="Izzan Nur Aslam" w:date="2020-10-02T11:21:00Z">
              <w:r w:rsidR="00C57F9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CA"/>
                </w:rPr>
                <w:t>l</w:t>
              </w:r>
              <w:proofErr w:type="spellStart"/>
              <w:r w:rsidR="00C57F9B" w:rsidRPr="00C57F9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37" w:author="Izzan Nur Aslam" w:date="2020-10-02T11:2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inux</w:t>
              </w:r>
              <w:proofErr w:type="spellEnd"/>
              <w:r w:rsidR="00C57F9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sampai dengan membangun </w:t>
            </w:r>
            <w:r w:rsidRPr="00C57F9B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8" w:author="Izzan Nur Aslam" w:date="2020-10-02T11:2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proofErr w:type="spellStart"/>
            <w:r w:rsidRPr="00C57F9B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9" w:author="Izzan Nur Aslam" w:date="2020-10-02T11:2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</w:t>
            </w:r>
            <w:proofErr w:type="spellEnd"/>
            <w:r w:rsidRPr="00C57F9B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40" w:author="Izzan Nur Aslam" w:date="2020-10-02T11:2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C57F9B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41" w:author="Izzan Nur Aslam" w:date="2020-10-02T11:2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57F9B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42" w:author="Izzan Nur Aslam" w:date="2020-10-02T11:2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C57F9B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43" w:author="Izzan Nur Aslam" w:date="2020-10-02T11:2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</w:t>
            </w:r>
            <w:proofErr w:type="spellEnd"/>
            <w:r w:rsidRPr="00C57F9B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44" w:author="Izzan Nur Aslam" w:date="2020-10-02T11:2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</w:t>
            </w:r>
            <w:del w:id="45" w:author="Izzan Nur Aslam" w:date="2020-10-02T11:22:00Z">
              <w:r w:rsidRPr="00A16D9B" w:rsidDel="00C57F9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sebagainya.  Selain  itu  </w:t>
            </w:r>
            <w:del w:id="46" w:author="Izzan Nur Aslam" w:date="2020-10-02T11:22:00Z">
              <w:r w:rsidRPr="00A16D9B" w:rsidDel="00C57F9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buku  </w:delText>
              </w:r>
            </w:del>
            <w:proofErr w:type="spellStart"/>
            <w:ins w:id="47" w:author="Izzan Nur Aslam" w:date="2020-10-02T11:22:00Z"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modul</w:t>
              </w:r>
              <w:proofErr w:type="spellEnd"/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ajar</w:t>
              </w:r>
              <w:r w:rsidR="00C57F9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  <w:r w:rsidR="00C57F9B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P</w:t>
              </w:r>
            </w:ins>
            <w:del w:id="48" w:author="Izzan Nur Aslam" w:date="2020-10-02T11:22:00Z">
              <w:r w:rsidRPr="00A16D9B" w:rsidDel="00C57F9B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raktikum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Jaringan  Komputer  ini  dapat digunakan sebagai panduan bagi mahasiswa saat melaksanakan praktikum tersebut. </w:t>
            </w:r>
          </w:p>
          <w:p w14:paraId="28986091" w14:textId="18AF8DAA" w:rsidR="00D80F46" w:rsidRDefault="00D80F46" w:rsidP="008D1AF7">
            <w:pPr>
              <w:spacing w:line="312" w:lineRule="auto"/>
              <w:jc w:val="both"/>
              <w:rPr>
                <w:ins w:id="49" w:author="Izzan Nur Aslam" w:date="2020-10-02T11:28:00Z"/>
                <w:rFonts w:ascii="Times New Roman" w:hAnsi="Times New Roman" w:cs="Times New Roman"/>
                <w:sz w:val="24"/>
                <w:szCs w:val="24"/>
              </w:rPr>
            </w:pPr>
          </w:p>
          <w:p w14:paraId="21DA7752" w14:textId="4B1DBAC6" w:rsidR="00DE7A8F" w:rsidRPr="00DE7A8F" w:rsidRDefault="00D04927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CA"/>
                <w:rPrChange w:id="50" w:author="Izzan Nur Aslam" w:date="2020-10-02T11:2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proofErr w:type="spellStart"/>
            <w:ins w:id="51" w:author="Izzan Nur Aslam" w:date="2020-10-02T11:28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Melalui</w:t>
              </w:r>
            </w:ins>
            <w:proofErr w:type="spellEnd"/>
            <w:ins w:id="52" w:author="Izzan Nur Aslam" w:date="2020-10-02T11:30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kedalaman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materi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yang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ditawarkan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oleh</w:t>
              </w:r>
            </w:ins>
            <w:ins w:id="53" w:author="Izzan Nur Aslam" w:date="2020-10-02T11:28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buku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ini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, </w:t>
              </w:r>
            </w:ins>
            <w:proofErr w:type="spellStart"/>
            <w:ins w:id="54" w:author="Izzan Nur Aslam" w:date="2020-10-02T11:29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nantinya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</w:ins>
            <w:proofErr w:type="spellStart"/>
            <w:ins w:id="55" w:author="Izzan Nur Aslam" w:date="2020-10-02T11:28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mahasiswa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diharapkan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dapat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memperoleh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pengetahuan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</w:ins>
            <w:ins w:id="56" w:author="Izzan Nur Aslam" w:date="2020-10-02T11:32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yang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tidak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didapatkan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dari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buku-buku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sistem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jaringan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komputer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lainnya</w:t>
              </w:r>
            </w:ins>
            <w:proofErr w:type="spellEnd"/>
            <w:ins w:id="57" w:author="Izzan Nur Aslam" w:date="2020-10-02T11:29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. Di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samping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itu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, </w:t>
              </w:r>
            </w:ins>
            <w:proofErr w:type="spellStart"/>
            <w:ins w:id="58" w:author="Izzan Nur Aslam" w:date="2020-10-02T11:30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mahasiswa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juga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diharapkan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dapat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memperoleh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</w:ins>
            <w:proofErr w:type="spellStart"/>
            <w:ins w:id="59" w:author="Izzan Nur Aslam" w:date="2020-10-02T11:31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gambaran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praktis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dari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</w:ins>
            <w:proofErr w:type="spellStart"/>
            <w:ins w:id="60" w:author="Izzan Nur Aslam" w:date="2020-10-02T11:32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teori-teori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yang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disampaikan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se</w:t>
              </w:r>
            </w:ins>
            <w:ins w:id="61" w:author="Izzan Nur Aslam" w:date="2020-10-02T11:33:00Z"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cara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rinci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di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dalam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buku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ini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.</w:t>
              </w:r>
            </w:ins>
          </w:p>
          <w:p w14:paraId="78BD691F" w14:textId="7A40668A" w:rsidR="00D80F46" w:rsidRPr="00A16D9B" w:rsidDel="00D04927" w:rsidRDefault="00D80F46" w:rsidP="008D1AF7">
            <w:pPr>
              <w:spacing w:line="312" w:lineRule="auto"/>
              <w:jc w:val="both"/>
              <w:rPr>
                <w:del w:id="62" w:author="Izzan Nur Aslam" w:date="2020-10-02T11:33:00Z"/>
                <w:rFonts w:ascii="Times New Roman" w:hAnsi="Times New Roman" w:cs="Times New Roman"/>
                <w:sz w:val="24"/>
                <w:szCs w:val="24"/>
              </w:rPr>
            </w:pPr>
            <w:del w:id="63" w:author="Izzan Nur Aslam" w:date="2020-10-02T11:33:00Z">
              <w:r w:rsidRPr="00A16D9B" w:rsidDel="00D0492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Penulis  menyadari  bahwa  buku  ini  jauh  dari  sempurna,  oleh  karena  itu  penulis  akan  memperbaikinya  secara  berkala.Saran  dan  kritik  untuk  perbaikan  buku  ini  sangat  kami  harapkan.  </w:delText>
              </w:r>
            </w:del>
          </w:p>
          <w:p w14:paraId="1576D14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79D4A" w14:textId="17306A9E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kata,  semoga  buku  ini  bermanfaat  bagi  mahasiswa  dalam  mempelajari  mata  kuliah  Jaringan Komputer</w:t>
            </w:r>
            <w:ins w:id="64" w:author="Izzan Nur Aslam" w:date="2020-10-02T11:33:00Z">
              <w:r w:rsidR="00D04927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t>.</w:t>
              </w:r>
            </w:ins>
            <w:del w:id="65" w:author="Izzan Nur Aslam" w:date="2020-10-02T11:33:00Z">
              <w:r w:rsidRPr="00A16D9B" w:rsidDel="00D04927">
                <w:rPr>
                  <w:rFonts w:ascii="Times New Roman" w:hAnsi="Times New Roman" w:cs="Times New Roman"/>
                  <w:sz w:val="24"/>
                  <w:szCs w:val="24"/>
                </w:rPr>
                <w:delText>. Amin.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69C31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E7E2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05EAA9E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1685204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3BBA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3AB96215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4F4968B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640474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AFC826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424A2E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C8A7C2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7CA47F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637164E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A5FB728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DF7DA" w14:textId="77777777" w:rsidR="001E1A78" w:rsidRDefault="001E1A78" w:rsidP="00D80F46">
      <w:r>
        <w:separator/>
      </w:r>
    </w:p>
  </w:endnote>
  <w:endnote w:type="continuationSeparator" w:id="0">
    <w:p w14:paraId="00435641" w14:textId="77777777" w:rsidR="001E1A78" w:rsidRDefault="001E1A7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F81C" w14:textId="77777777" w:rsidR="00D80F46" w:rsidRDefault="00D80F46">
    <w:pPr>
      <w:pStyle w:val="Footer"/>
    </w:pPr>
    <w:r>
      <w:t>CLO-4</w:t>
    </w:r>
  </w:p>
  <w:p w14:paraId="52E01480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273AD" w14:textId="77777777" w:rsidR="001E1A78" w:rsidRDefault="001E1A78" w:rsidP="00D80F46">
      <w:r>
        <w:separator/>
      </w:r>
    </w:p>
  </w:footnote>
  <w:footnote w:type="continuationSeparator" w:id="0">
    <w:p w14:paraId="4F7518A6" w14:textId="77777777" w:rsidR="001E1A78" w:rsidRDefault="001E1A7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zzan Nur Aslam">
    <w15:presenceInfo w15:providerId="AD" w15:userId="S::19798899@student.curtin.edu.au::e90cd412-756b-41c3-bc42-8b6fa9edc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1E1A78"/>
    <w:rsid w:val="002D5B47"/>
    <w:rsid w:val="00327783"/>
    <w:rsid w:val="0042167F"/>
    <w:rsid w:val="0046485C"/>
    <w:rsid w:val="004F5D73"/>
    <w:rsid w:val="00643178"/>
    <w:rsid w:val="00771E9D"/>
    <w:rsid w:val="008D1AF7"/>
    <w:rsid w:val="00924DF5"/>
    <w:rsid w:val="00A16D9B"/>
    <w:rsid w:val="00A86167"/>
    <w:rsid w:val="00AF28E1"/>
    <w:rsid w:val="00C57F9B"/>
    <w:rsid w:val="00D04927"/>
    <w:rsid w:val="00D80F46"/>
    <w:rsid w:val="00DE7A8F"/>
    <w:rsid w:val="00E2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8481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6431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Izzan Nur Aslam</cp:lastModifiedBy>
  <cp:revision>8</cp:revision>
  <dcterms:created xsi:type="dcterms:W3CDTF">2019-10-18T19:52:00Z</dcterms:created>
  <dcterms:modified xsi:type="dcterms:W3CDTF">2020-10-02T03:33:00Z</dcterms:modified>
</cp:coreProperties>
</file>