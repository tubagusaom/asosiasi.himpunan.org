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0" w:author="DELL" w:date="2021-11-06T13:59:00Z">
        <w:r w:rsidRPr="00C50A1E" w:rsidDel="0097385C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Naik</w:delText>
        </w:r>
      </w:del>
      <w:proofErr w:type="spellStart"/>
      <w:ins w:id="1" w:author="DELL" w:date="2021-11-06T13:59:00Z">
        <w:r w:rsidR="0097385C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Meningkat</w:t>
        </w:r>
      </w:ins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2" w:author="DELL" w:date="2021-11-06T14:00:00Z">
        <w:r w:rsidRPr="00C50A1E" w:rsidDel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naik</w:delText>
        </w:r>
      </w:del>
      <w:proofErr w:type="spellStart"/>
      <w:ins w:id="3" w:author="DELL" w:date="2021-11-06T14:00:00Z">
        <w:r w:rsidR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meningkat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4" w:author="DELL" w:date="2021-11-06T14:00:00Z">
        <w:r w:rsidRPr="00C50A1E" w:rsidDel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sama dia</w:delText>
        </w:r>
      </w:del>
      <w:proofErr w:type="spellStart"/>
      <w:ins w:id="5" w:author="DELL" w:date="2021-11-06T14:00:00Z">
        <w:r w:rsidR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dengannya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6" w:author="DELL" w:date="2021-11-06T14:00:00Z">
        <w:r w:rsidRPr="00C50A1E" w:rsidDel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7" w:author="DELL" w:date="2021-11-06T14:00:00Z">
        <w:r w:rsidR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97385C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8" w:author="DELL" w:date="2021-11-06T14:00:00Z">
        <w:r w:rsidRPr="00C50A1E" w:rsidDel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proofErr w:type="spellStart"/>
      <w:ins w:id="9" w:author="DELL" w:date="2021-11-06T14:00:00Z">
        <w:r w:rsidR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  <w:proofErr w:type="spellEnd"/>
        <w:r w:rsidR="0097385C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10" w:author="DELL" w:date="2021-11-06T14:01:00Z">
        <w:r w:rsidRPr="00C50A1E" w:rsidDel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proofErr w:type="spellStart"/>
      <w:ins w:id="11" w:author="DELL" w:date="2021-11-06T14:01:00Z">
        <w:r w:rsidR="0097385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DELL" w:date="2021-11-06T14:02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DELL" w:date="2021-11-06T14:01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ins w:id="14" w:author="DELL" w:date="2021-11-06T14:01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9738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15" w:author="DELL" w:date="2021-11-06T14:03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6" w:author="DELL" w:date="2021-11-06T14:02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DELL" w:date="2021-11-06T14:03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18" w:author="DELL" w:date="2021-11-06T14:03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19" w:author="DELL" w:date="2021-11-06T14:03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0" w:author="DELL" w:date="2021-11-06T14:03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DELL" w:date="2021-11-06T14:03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2" w:author="DELL" w:date="2021-11-06T14:03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3" w:author="DELL" w:date="2021-11-06T14:04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4" w:author="DELL" w:date="2021-11-06T14:04:00Z">
        <w:r w:rsidDel="0097385C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DELL" w:date="2021-11-06T14:05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perasaan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DELL" w:date="2021-11-06T14:05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7" w:author="DELL" w:date="2021-11-06T14:05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>ya</w:t>
        </w:r>
      </w:ins>
      <w:proofErr w:type="spellEnd"/>
      <w:del w:id="28" w:author="DELL" w:date="2021-11-06T14:05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>.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9" w:author="DELL" w:date="2021-11-06T14:05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proofErr w:type="spellStart"/>
      <w:ins w:id="30" w:author="DELL" w:date="2021-11-06T14:05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  <w:proofErr w:type="spellEnd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385C">
          <w:rPr>
            <w:rFonts w:ascii="Times New Roman" w:eastAsia="Times New Roman" w:hAnsi="Times New Roman" w:cs="Times New Roman"/>
            <w:sz w:val="24"/>
            <w:szCs w:val="24"/>
          </w:rPr>
          <w:t>begitu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1" w:author="DELL" w:date="2021-11-06T14:06:00Z">
        <w:r w:rsidDel="0097385C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2" w:author="DELL" w:date="2021-11-06T14:06:00Z">
        <w:r w:rsidR="0097385C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97385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3" w:author="DELL" w:date="2021-11-06T14:07:00Z">
        <w:r w:rsidRPr="00C50A1E" w:rsidDel="0097385C">
          <w:rPr>
            <w:rFonts w:ascii="Times New Roman" w:eastAsia="Times New Roman" w:hAnsi="Times New Roman" w:cs="Times New Roman"/>
            <w:sz w:val="24"/>
            <w:szCs w:val="24"/>
          </w:rPr>
          <w:delText xml:space="preserve">tiba-tiba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DELL" w:date="2021-11-06T14:08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DELL" w:date="2021-11-06T14:08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36" w:author="DELL" w:date="2021-11-06T14:08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DELL" w:date="2021-11-06T14:09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eh kok jadi</w:delText>
        </w:r>
      </w:del>
      <w:proofErr w:type="spellStart"/>
      <w:ins w:id="38" w:author="DELL" w:date="2021-11-06T14:09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tiba-tiba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DELL" w:date="2021-11-06T14:09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40" w:author="DELL" w:date="2021-11-06T14:09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AF02B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DELL" w:date="2021-11-06T14:09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42" w:author="DELL" w:date="2021-11-06T14:09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AF02B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DELL" w:date="2021-11-06T14:10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4" w:author="DELL" w:date="2021-11-06T14:10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proofErr w:type="spellStart"/>
      <w:ins w:id="45" w:author="DELL" w:date="2021-11-06T14:10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46" w:author="DELL" w:date="2021-11-06T14:10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rasa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47" w:author="DELL" w:date="2021-11-06T14:11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48" w:author="DELL" w:date="2021-11-06T14:11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49" w:author="DELL" w:date="2021-11-06T14:11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50" w:author="DELL" w:date="2021-11-06T14:12:00Z">
        <w:r w:rsidRPr="00C50A1E" w:rsidDel="00AF02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Ini yang </w:delText>
        </w:r>
      </w:del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51" w:author="DELL" w:date="2021-11-06T14:12:00Z">
        <w:r w:rsidR="00AF02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Ini</w:t>
        </w:r>
        <w:proofErr w:type="spellEnd"/>
        <w:r w:rsidR="00AF02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52" w:author="DELL" w:date="2021-11-06T14:12:00Z">
        <w:r w:rsidRPr="00C50A1E" w:rsidDel="00AF02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Sebabnya...</w:delText>
        </w:r>
      </w:del>
      <w:proofErr w:type="spellStart"/>
      <w:ins w:id="53" w:author="DELL" w:date="2021-11-06T14:12:00Z">
        <w:r w:rsidR="00AF02B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54" w:author="DELL" w:date="2021-11-06T14:12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 Ehem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55" w:author="DELL" w:date="2021-11-06T14:13:00Z">
        <w:r w:rsidDel="00AF02BD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56" w:author="DELL" w:date="2021-11-06T14:13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AF02B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del w:id="57" w:author="DELL" w:date="2021-11-06T14:14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 xml:space="preserve"> 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DELL" w:date="2021-11-06T14:14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aja dulu</w:delText>
        </w:r>
      </w:del>
      <w:proofErr w:type="spellStart"/>
      <w:ins w:id="59" w:author="DELL" w:date="2021-11-06T14:14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DELL" w:date="2021-11-06T14:14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yang hangat-hangat</w:delText>
        </w:r>
      </w:del>
      <w:proofErr w:type="spellStart"/>
      <w:ins w:id="61" w:author="DELL" w:date="2021-11-06T14:14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62" w:author="DELL" w:date="2021-11-06T14:15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takar gulanya jangan kelebihan</w:delText>
        </w:r>
      </w:del>
      <w:proofErr w:type="spellStart"/>
      <w:ins w:id="63" w:author="DELL" w:date="2021-11-06T14:15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atur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takaran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gula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4" w:author="DELL" w:date="2021-11-06T14:15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Sebab kamu sudah terlalu manis, kata dia </w:delText>
        </w:r>
        <w:r w:rsidRPr="00C50A1E" w:rsidDel="00AF02B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DELL" w:date="2021-11-06T14:15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biang berat badan yang lebih suka naiknya.</w:delText>
        </w:r>
      </w:del>
      <w:proofErr w:type="spellStart"/>
      <w:ins w:id="66" w:author="DELL" w:date="2021-11-06T14:15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badan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AF02BD">
        <w:rPr>
          <w:rFonts w:ascii="Times New Roman" w:eastAsia="Times New Roman" w:hAnsi="Times New Roman" w:cs="Times New Roman"/>
          <w:i/>
          <w:sz w:val="24"/>
          <w:szCs w:val="24"/>
          <w:rPrChange w:id="67" w:author="DELL" w:date="2021-11-06T14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8" w:author="DELL" w:date="2021-11-06T14:16:00Z"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AF02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69" w:name="_GoBack"/>
      <w:bookmarkEnd w:id="69"/>
      <w:del w:id="70" w:author="DELL" w:date="2021-11-06T14:17:00Z">
        <w:r w:rsidRPr="00C50A1E" w:rsidDel="00AF02BD">
          <w:rPr>
            <w:rFonts w:ascii="Times New Roman" w:eastAsia="Times New Roman" w:hAnsi="Times New Roman" w:cs="Times New Roman"/>
            <w:sz w:val="24"/>
            <w:szCs w:val="24"/>
          </w:rPr>
          <w:delText>HAHA. </w:delText>
        </w:r>
      </w:del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AEA" w:rsidRDefault="000B3AEA">
      <w:r>
        <w:separator/>
      </w:r>
    </w:p>
  </w:endnote>
  <w:endnote w:type="continuationSeparator" w:id="0">
    <w:p w:rsidR="000B3AEA" w:rsidRDefault="000B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B3AEA">
    <w:pPr>
      <w:pStyle w:val="Footer"/>
    </w:pPr>
  </w:p>
  <w:p w:rsidR="00941E77" w:rsidRDefault="000B3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AEA" w:rsidRDefault="000B3AEA">
      <w:r>
        <w:separator/>
      </w:r>
    </w:p>
  </w:footnote>
  <w:footnote w:type="continuationSeparator" w:id="0">
    <w:p w:rsidR="000B3AEA" w:rsidRDefault="000B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0B3AEA"/>
    <w:rsid w:val="0012251A"/>
    <w:rsid w:val="002318A3"/>
    <w:rsid w:val="0042167F"/>
    <w:rsid w:val="00924DF5"/>
    <w:rsid w:val="00927764"/>
    <w:rsid w:val="0097385C"/>
    <w:rsid w:val="00AF02B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3D5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F02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2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4</cp:revision>
  <dcterms:created xsi:type="dcterms:W3CDTF">2020-08-26T21:16:00Z</dcterms:created>
  <dcterms:modified xsi:type="dcterms:W3CDTF">2021-11-06T07:17:00Z</dcterms:modified>
</cp:coreProperties>
</file>