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29E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2D6AEE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00E88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AE457D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3526C59" w14:textId="77777777" w:rsidTr="00821BA2">
        <w:tc>
          <w:tcPr>
            <w:tcW w:w="9350" w:type="dxa"/>
          </w:tcPr>
          <w:p w14:paraId="750A5E5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9D2394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0EB19A8" w14:textId="4281906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Microsoft Office User" w:date="2022-02-17T14:53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>kstrim</w:t>
              </w:r>
              <w:proofErr w:type="spellEnd"/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" w:author="Microsoft Office User" w:date="2022-02-17T14:53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>xtream.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2" w:author="Microsoft Office User" w:date="2022-02-17T14:54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3" w:author="Microsoft Office User" w:date="2022-02-17T14:54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43E77F" w14:textId="7156442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4" w:author="Microsoft Office User" w:date="2022-02-17T14:54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" w:author="Microsoft Office User" w:date="2022-02-17T14:54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Microsoft Office User" w:date="2022-02-17T14:55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Microsoft Office User" w:date="2022-02-17T14:55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Microsoft Office User" w:date="2022-02-17T14:55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9" w:author="Microsoft Office User" w:date="2022-02-17T14:55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" w:author="Microsoft Office User" w:date="2022-02-17T14:55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14C616" w14:textId="54FCF1A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Microsoft Office User" w:date="2022-02-17T14:55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Microsoft Office User" w:date="2022-02-17T14:56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ins w:id="13" w:author="Microsoft Office User" w:date="2022-02-17T14:56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del w:id="14" w:author="Microsoft Office User" w:date="2022-02-17T14:56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ins w:id="15" w:author="Microsoft Office User" w:date="2022-02-17T14:56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>luaskan</w:t>
              </w:r>
              <w:proofErr w:type="spellEnd"/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" w:author="Microsoft Office User" w:date="2022-02-17T14:56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merluas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FFFBDA" w14:textId="727E748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Microsoft Office User" w:date="2022-02-17T14:57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8" w:author="Microsoft Office User" w:date="2022-02-17T14:57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Microsoft Office User" w:date="2022-02-17T14:57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0" w:author="Microsoft Office User" w:date="2022-02-17T14:58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del w:id="21" w:author="Microsoft Office User" w:date="2022-02-17T14:57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2" w:author="Microsoft Office User" w:date="2022-02-17T14:57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Microsoft Office User" w:date="2022-02-17T14:57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Microsoft Office User" w:date="2022-02-17T14:58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5" w:author="Microsoft Office User" w:date="2022-02-17T14:58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>suara</w:t>
              </w:r>
            </w:ins>
            <w:ins w:id="26" w:author="Microsoft Office User" w:date="2022-02-17T14:59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del w:id="27" w:author="Microsoft Office User" w:date="2022-02-17T14:58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>pub</w:delText>
              </w:r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>lis</w:delText>
              </w:r>
            </w:del>
            <w:ins w:id="28" w:author="Microsoft Office User" w:date="2022-02-17T14:58:00Z">
              <w:r w:rsidR="00A9083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9" w:author="Microsoft Office User" w:date="2022-02-17T14:58:00Z">
              <w:r w:rsidRPr="00EC6F38" w:rsidDel="00A9083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0" w:author="Microsoft Office User" w:date="2022-02-17T15:00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1" w:author="Microsoft Office User" w:date="2022-02-17T14:59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32" w:author="Microsoft Office User" w:date="2022-02-17T15:00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3" w:author="Microsoft Office User" w:date="2022-02-17T15:00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4" w:author="Microsoft Office User" w:date="2022-02-17T14:59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86DCD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76F031A" w14:textId="3D0EC01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35" w:author="Microsoft Office User" w:date="2022-02-17T15:01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36" w:author="Microsoft Office User" w:date="2022-02-17T15:01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D6C5E1" w14:textId="319CB5A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7" w:author="Microsoft Office User" w:date="2022-02-17T15:00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8" w:author="Microsoft Office User" w:date="2022-02-17T15:00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Microsoft Office User" w:date="2022-02-17T15:01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0" w:author="Microsoft Office User" w:date="2022-02-17T15:01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41" w:author="Microsoft Office User" w:date="2022-02-17T15:01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71FC8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F11B2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Microsoft Office User" w:date="2022-02-17T15:01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AAD69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1F8787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332E5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A86E022" w14:textId="28B7D02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43" w:author="Microsoft Office User" w:date="2022-02-17T15:01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51483A" w14:textId="49661134" w:rsidR="00125355" w:rsidRPr="00EC6F38" w:rsidRDefault="00717B9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4" w:author="Microsoft Office User" w:date="2022-02-17T15:01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del w:id="45" w:author="Microsoft Office User" w:date="2022-02-17T15:01:00Z">
              <w:r w:rsidR="00125355"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> Di dalam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6" w:author="Microsoft Office User" w:date="2022-02-17T15:01:00Z">
              <w:r w:rsidR="00125355"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04CA4A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7563EE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2B7739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2DA3BA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92E45D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F39217E" w14:textId="2B11B6C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47" w:author="Microsoft Office User" w:date="2022-02-17T15:02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8" w:author="Microsoft Office User" w:date="2022-02-17T15:02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9" w:author="Microsoft Office User" w:date="2022-02-17T15:02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0" w:author="Microsoft Office User" w:date="2022-02-17T15:02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1" w:author="Microsoft Office User" w:date="2022-02-17T15:02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C6ABF2" w14:textId="5705A3E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52" w:author="Microsoft Office User" w:date="2022-02-17T15:02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3" w:author="Microsoft Office User" w:date="2022-02-17T15:02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54" w:author="Microsoft Office User" w:date="2022-02-17T15:03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5" w:author="Microsoft Office User" w:date="2022-02-17T15:02:00Z">
              <w:r w:rsidRPr="00EC6F38" w:rsidDel="00717B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BF668F" w14:textId="361E9E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ins w:id="56" w:author="Microsoft Office User" w:date="2022-02-17T15:03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ins w:id="57" w:author="Microsoft Office User" w:date="2022-02-17T15:06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del w:id="58" w:author="Microsoft Office User" w:date="2022-02-17T15:03:00Z">
              <w:r w:rsidRPr="00EC6F38" w:rsidDel="00CD3C9C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59" w:author="Microsoft Office User" w:date="2022-02-17T15:03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 xml:space="preserve"> juga </w:t>
              </w:r>
            </w:ins>
            <w:del w:id="60" w:author="Microsoft Office User" w:date="2022-02-17T15:03:00Z">
              <w:r w:rsidRPr="00EC6F38" w:rsidDel="00CD3C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1" w:author="Microsoft Office User" w:date="2022-02-17T15:04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2" w:author="Microsoft Office User" w:date="2022-02-17T15:04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ins w:id="63" w:author="Microsoft Office User" w:date="2022-02-17T15:05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4" w:author="Microsoft Office User" w:date="2022-02-17T15:05:00Z">
              <w:r w:rsidRPr="00EC6F38" w:rsidDel="00CD3C9C">
                <w:rPr>
                  <w:rFonts w:ascii="Times New Roman" w:eastAsia="Times New Roman" w:hAnsi="Times New Roman" w:cs="Times New Roman"/>
                  <w:szCs w:val="24"/>
                </w:rPr>
                <w:delText xml:space="preserve"> atau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ins w:id="65" w:author="Microsoft Office User" w:date="2022-02-17T15:04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6" w:author="Microsoft Office User" w:date="2022-02-17T15:04:00Z">
              <w:r w:rsidRPr="00EC6F38" w:rsidDel="00CD3C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CE81B2" w14:textId="0661956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67" w:author="Microsoft Office User" w:date="2022-02-17T15:03:00Z">
              <w:r w:rsidR="00717B9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8" w:author="Microsoft Office User" w:date="2022-02-17T15:05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9" w:author="Microsoft Office User" w:date="2022-02-17T15:05:00Z">
              <w:r w:rsidRPr="00EC6F38" w:rsidDel="00CD3C9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70" w:author="Microsoft Office User" w:date="2022-02-17T15:05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1" w:author="Microsoft Office User" w:date="2022-02-17T15:05:00Z">
              <w:r w:rsidRPr="00EC6F38" w:rsidDel="00CD3C9C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2" w:author="Microsoft Office User" w:date="2022-02-17T15:05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3" w:author="Microsoft Office User" w:date="2022-02-17T15:05:00Z">
              <w:r w:rsidRPr="00EC6F38" w:rsidDel="00CD3C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4" w:author="Microsoft Office User" w:date="2022-02-17T15:06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5" w:author="Microsoft Office User" w:date="2022-02-17T15:06:00Z">
              <w:r w:rsidR="00CD3C9C">
                <w:rPr>
                  <w:rFonts w:ascii="Times New Roman" w:eastAsia="Times New Roman" w:hAnsi="Times New Roman" w:cs="Times New Roman"/>
                  <w:szCs w:val="24"/>
                </w:rPr>
                <w:t>munucl</w:t>
              </w:r>
            </w:ins>
            <w:proofErr w:type="spellEnd"/>
            <w:del w:id="76" w:author="Microsoft Office User" w:date="2022-02-17T15:05:00Z">
              <w:r w:rsidRPr="00EC6F38" w:rsidDel="00CD3C9C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C134E4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17B9C"/>
    <w:rsid w:val="00924DF5"/>
    <w:rsid w:val="00A9083E"/>
    <w:rsid w:val="00C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ED0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9083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2020-08-26T22:03:00Z</dcterms:created>
  <dcterms:modified xsi:type="dcterms:W3CDTF">2022-02-17T08:06:00Z</dcterms:modified>
</cp:coreProperties>
</file>