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06961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0A7653D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0E39514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35DADF13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9BB587F" w14:textId="77777777" w:rsidTr="00821BA2">
        <w:tc>
          <w:tcPr>
            <w:tcW w:w="9350" w:type="dxa"/>
          </w:tcPr>
          <w:p w14:paraId="28ACB623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14:paraId="04D42E8A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14:paraId="5B0A2518" w14:textId="10431E7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zaman ini kita berada pada zona industri yang sangat</w:t>
            </w:r>
            <w:del w:id="0" w:author="Aflich Yusnita" w:date="2022-06-08T10:17:00Z">
              <w:r w:rsidRPr="00EC6F38" w:rsidDel="00B9284A">
                <w:rPr>
                  <w:rFonts w:ascii="Times New Roman" w:eastAsia="Times New Roman" w:hAnsi="Times New Roman" w:cs="Times New Roman"/>
                  <w:szCs w:val="24"/>
                </w:rPr>
                <w:delText xml:space="preserve"> e</w:delText>
              </w:r>
              <w:r w:rsidR="00B9284A" w:rsidDel="00B9284A">
                <w:rPr>
                  <w:rFonts w:ascii="Times New Roman" w:eastAsia="Times New Roman" w:hAnsi="Times New Roman" w:cs="Times New Roman"/>
                  <w:szCs w:val="24"/>
                </w:rPr>
                <w:delText>xtream</w:delText>
              </w:r>
            </w:del>
            <w:ins w:id="1" w:author="Aflich Yusnita" w:date="2022-06-08T10:21:00Z">
              <w:r w:rsidR="001E747E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Industri yang tiap menit bahkan detik </w:t>
            </w:r>
            <w:del w:id="2" w:author="Aflich Yusnita" w:date="2022-06-08T10:17:00Z">
              <w:r w:rsidRPr="00EC6F38" w:rsidDel="00B9284A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akan berubah semakin maju, yang sering kita sebut dengan revolusi </w:t>
            </w:r>
            <w:del w:id="3" w:author="Aflich Yusnita" w:date="2022-06-08T10:22:00Z">
              <w:r w:rsidRPr="00EC6F38" w:rsidDel="001E747E">
                <w:rPr>
                  <w:rFonts w:ascii="Times New Roman" w:eastAsia="Times New Roman" w:hAnsi="Times New Roman" w:cs="Times New Roman"/>
                  <w:szCs w:val="24"/>
                </w:rPr>
                <w:delText>industry</w:delText>
              </w:r>
            </w:del>
            <w:ins w:id="4" w:author="Aflich Yusnita" w:date="2022-06-08T10:22:00Z">
              <w:r w:rsidR="001E747E">
                <w:rPr>
                  <w:rFonts w:ascii="Times New Roman" w:eastAsia="Times New Roman" w:hAnsi="Times New Roman" w:cs="Times New Roman"/>
                  <w:szCs w:val="24"/>
                </w:rPr>
                <w:t xml:space="preserve">industri </w:t>
              </w:r>
            </w:ins>
            <w:del w:id="5" w:author="Aflich Yusnita" w:date="2022-06-08T10:22:00Z">
              <w:r w:rsidRPr="00EC6F38" w:rsidDel="001E747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4.0. Istilah yang masih jarang kita dengar bahkan banyak yang masih awam.</w:t>
            </w:r>
          </w:p>
          <w:p w14:paraId="2F3DF611" w14:textId="6E3C448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Bagi pendidik maupun peserta didik</w:t>
            </w:r>
            <w:ins w:id="6" w:author="Aflich Yusnita" w:date="2022-06-08T10:23:00Z">
              <w:r w:rsidR="001E747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hari ini kita </w:t>
            </w:r>
            <w:del w:id="7" w:author="Aflich Yusnita" w:date="2022-06-08T10:23:00Z">
              <w:r w:rsidRPr="00EC6F38" w:rsidDel="001E747E">
                <w:rPr>
                  <w:rFonts w:ascii="Times New Roman" w:eastAsia="Times New Roman" w:hAnsi="Times New Roman" w:cs="Times New Roman"/>
                  <w:szCs w:val="24"/>
                </w:rPr>
                <w:delText xml:space="preserve">di siapkan </w:delText>
              </w:r>
            </w:del>
            <w:ins w:id="8" w:author="Aflich Yusnita" w:date="2022-06-08T10:23:00Z">
              <w:r w:rsidR="001E747E">
                <w:rPr>
                  <w:rFonts w:ascii="Times New Roman" w:eastAsia="Times New Roman" w:hAnsi="Times New Roman" w:cs="Times New Roman"/>
                  <w:szCs w:val="24"/>
                </w:rPr>
                <w:t xml:space="preserve">disiapkan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memasuki dunia kerja namun bukan lagi</w:t>
            </w:r>
            <w:del w:id="9" w:author="Aflich Yusnita" w:date="2022-06-08T10:23:00Z">
              <w:r w:rsidRPr="00EC6F38" w:rsidDel="001E747E">
                <w:rPr>
                  <w:rFonts w:ascii="Times New Roman" w:eastAsia="Times New Roman" w:hAnsi="Times New Roman" w:cs="Times New Roman"/>
                  <w:szCs w:val="24"/>
                </w:rPr>
                <w:delText xml:space="preserve"> perkerja</w:delText>
              </w:r>
            </w:del>
            <w:ins w:id="10" w:author="Aflich Yusnita" w:date="2022-06-08T10:23:00Z">
              <w:r w:rsidR="001E747E">
                <w:rPr>
                  <w:rFonts w:ascii="Times New Roman" w:eastAsia="Times New Roman" w:hAnsi="Times New Roman" w:cs="Times New Roman"/>
                  <w:szCs w:val="24"/>
                </w:rPr>
                <w:t>pekerja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tetapi kita </w:t>
            </w:r>
            <w:del w:id="11" w:author="Aflich Yusnita" w:date="2022-06-08T10:24:00Z">
              <w:r w:rsidRPr="00EC6F38" w:rsidDel="001E747E">
                <w:rPr>
                  <w:rFonts w:ascii="Times New Roman" w:eastAsia="Times New Roman" w:hAnsi="Times New Roman" w:cs="Times New Roman"/>
                  <w:szCs w:val="24"/>
                </w:rPr>
                <w:delText xml:space="preserve">di siapkan </w:delText>
              </w:r>
            </w:del>
            <w:ins w:id="12" w:author="Aflich Yusnita" w:date="2022-06-08T10:24:00Z">
              <w:r w:rsidR="001E747E">
                <w:rPr>
                  <w:rFonts w:ascii="Times New Roman" w:eastAsia="Times New Roman" w:hAnsi="Times New Roman" w:cs="Times New Roman"/>
                  <w:szCs w:val="24"/>
                </w:rPr>
                <w:t xml:space="preserve">disiapkan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membuat lapangan kerja baru yang belum tercipta, dengan menggunakan kemampuan teknologi dan ide kreatif kita.</w:t>
            </w:r>
          </w:p>
          <w:p w14:paraId="7715B6AD" w14:textId="4419E4D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adalah suatu program yang </w:t>
            </w:r>
            <w:del w:id="13" w:author="Aflich Yusnita" w:date="2022-06-08T10:24:00Z">
              <w:r w:rsidRPr="00EC6F38" w:rsidDel="001E747E">
                <w:rPr>
                  <w:rFonts w:ascii="Times New Roman" w:eastAsia="Times New Roman" w:hAnsi="Times New Roman" w:cs="Times New Roman"/>
                  <w:szCs w:val="24"/>
                </w:rPr>
                <w:delText xml:space="preserve">di buat </w:delText>
              </w:r>
            </w:del>
            <w:ins w:id="14" w:author="Aflich Yusnita" w:date="2022-06-08T10:24:00Z">
              <w:r w:rsidR="001E747E">
                <w:rPr>
                  <w:rFonts w:ascii="Times New Roman" w:eastAsia="Times New Roman" w:hAnsi="Times New Roman" w:cs="Times New Roman"/>
                  <w:szCs w:val="24"/>
                </w:rPr>
                <w:t xml:space="preserve">dibuat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mewujudkan pendidikan yang cerdas dan kreatif. Tujuan dari terciptanya pendidikan 4.0 ini adalah peningkatan dan pemerataan pendidikan</w:t>
            </w:r>
            <w:del w:id="15" w:author="Aflich Yusnita" w:date="2022-06-08T10:25:00Z">
              <w:r w:rsidRPr="00EC6F38" w:rsidDel="001E747E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cara </w:t>
            </w:r>
            <w:del w:id="16" w:author="Aflich Yusnita" w:date="2022-06-08T10:25:00Z">
              <w:r w:rsidRPr="00EC6F38" w:rsidDel="001E747E">
                <w:rPr>
                  <w:rFonts w:ascii="Times New Roman" w:eastAsia="Times New Roman" w:hAnsi="Times New Roman" w:cs="Times New Roman"/>
                  <w:szCs w:val="24"/>
                </w:rPr>
                <w:delText>memerluas</w:delText>
              </w:r>
            </w:del>
            <w:ins w:id="17" w:author="Aflich Yusnita" w:date="2022-06-08T10:26:00Z">
              <w:r w:rsidR="001E747E">
                <w:rPr>
                  <w:rFonts w:ascii="Times New Roman" w:eastAsia="Times New Roman" w:hAnsi="Times New Roman" w:cs="Times New Roman"/>
                  <w:szCs w:val="24"/>
                </w:rPr>
                <w:t xml:space="preserve">memperluas </w:t>
              </w:r>
            </w:ins>
            <w:del w:id="18" w:author="Aflich Yusnita" w:date="2022-06-08T10:25:00Z">
              <w:r w:rsidRPr="00EC6F38" w:rsidDel="001E747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akses dan memanfaatkan teknologi.</w:t>
            </w:r>
          </w:p>
          <w:p w14:paraId="170DF626" w14:textId="21288F4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hanya itu pendidikan 4.0 menghasilkan 4 aspek yang sangat </w:t>
            </w:r>
            <w:del w:id="19" w:author="Aflich Yusnita" w:date="2022-06-08T10:26:00Z">
              <w:r w:rsidRPr="00EC6F38" w:rsidDel="009F2CC0">
                <w:rPr>
                  <w:rFonts w:ascii="Times New Roman" w:eastAsia="Times New Roman" w:hAnsi="Times New Roman" w:cs="Times New Roman"/>
                  <w:szCs w:val="24"/>
                </w:rPr>
                <w:delText xml:space="preserve">di butuhkan </w:delText>
              </w:r>
            </w:del>
            <w:ins w:id="20" w:author="Aflich Yusnita" w:date="2022-06-08T10:26:00Z">
              <w:r w:rsidR="009F2CC0">
                <w:rPr>
                  <w:rFonts w:ascii="Times New Roman" w:eastAsia="Times New Roman" w:hAnsi="Times New Roman" w:cs="Times New Roman"/>
                  <w:szCs w:val="24"/>
                </w:rPr>
                <w:t xml:space="preserve">dibutuhkan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milenial ini yaitu kolaboratif, komunikatif, berfikir kritis, </w:t>
            </w:r>
            <w:ins w:id="21" w:author="Aflich Yusnita" w:date="2022-06-08T10:26:00Z">
              <w:r w:rsidR="001E747E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kreatif. Mengapa demikian</w:t>
            </w:r>
            <w:ins w:id="22" w:author="Aflich Yusnita" w:date="2022-06-08T10:26:00Z">
              <w:r w:rsidR="009F2CC0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3" w:author="Aflich Yusnita" w:date="2022-06-08T10:26:00Z">
              <w:r w:rsidRPr="00EC6F38" w:rsidDel="009F2CC0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ins w:id="24" w:author="Aflich Yusnita" w:date="2022-06-08T10:27:00Z">
              <w:r w:rsidR="009F2CC0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4.0 </w:t>
            </w:r>
            <w:del w:id="25" w:author="Aflich Yusnita" w:date="2022-06-08T10:27:00Z">
              <w:r w:rsidRPr="00EC6F38" w:rsidDel="009F2CC0">
                <w:rPr>
                  <w:rFonts w:ascii="Times New Roman" w:eastAsia="Times New Roman" w:hAnsi="Times New Roman" w:cs="Times New Roman"/>
                  <w:szCs w:val="24"/>
                </w:rPr>
                <w:delText xml:space="preserve">ini hari ini </w:delText>
              </w:r>
            </w:del>
            <w:ins w:id="26" w:author="Aflich Yusnita" w:date="2022-06-08T10:27:00Z">
              <w:r w:rsidR="009F2CC0">
                <w:rPr>
                  <w:rFonts w:ascii="Times New Roman" w:eastAsia="Times New Roman" w:hAnsi="Times New Roman" w:cs="Times New Roman"/>
                  <w:szCs w:val="24"/>
                </w:rPr>
                <w:t xml:space="preserve">pada saat ini yang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 gencar-gencarnya di</w:t>
            </w:r>
            <w:del w:id="27" w:author="Aflich Yusnita" w:date="2022-06-08T10:29:00Z">
              <w:r w:rsidRPr="00EC6F38" w:rsidDel="009F2CC0">
                <w:rPr>
                  <w:rFonts w:ascii="Times New Roman" w:eastAsia="Times New Roman" w:hAnsi="Times New Roman" w:cs="Times New Roman"/>
                  <w:szCs w:val="24"/>
                </w:rPr>
                <w:delText xml:space="preserve"> publis</w:delText>
              </w:r>
            </w:del>
            <w:ins w:id="28" w:author="Aflich Yusnita" w:date="2022-06-08T10:29:00Z">
              <w:r w:rsidR="009F2CC0">
                <w:rPr>
                  <w:rFonts w:ascii="Times New Roman" w:eastAsia="Times New Roman" w:hAnsi="Times New Roman" w:cs="Times New Roman"/>
                  <w:szCs w:val="24"/>
                </w:rPr>
                <w:t>publikasikan</w:t>
              </w:r>
            </w:ins>
            <w:del w:id="29" w:author="Aflich Yusnita" w:date="2022-06-08T10:32:00Z">
              <w:r w:rsidRPr="00EC6F38" w:rsidDel="00A92488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del w:id="30" w:author="Aflich Yusnita" w:date="2022-06-08T10:30:00Z">
              <w:r w:rsidRPr="00EC6F38" w:rsidDel="009F2CC0">
                <w:rPr>
                  <w:rFonts w:ascii="Times New Roman" w:eastAsia="Times New Roman" w:hAnsi="Times New Roman" w:cs="Times New Roman"/>
                  <w:szCs w:val="24"/>
                </w:rPr>
                <w:delText xml:space="preserve">karena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di era ini</w:t>
            </w:r>
            <w:ins w:id="31" w:author="Aflich Yusnita" w:date="2022-06-08T10:32:00Z">
              <w:r w:rsidR="00A92488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ins w:id="32" w:author="Aflich Yusnita" w:date="2022-06-08T10:33:00Z">
              <w:r w:rsidR="00A92488">
                <w:rPr>
                  <w:rFonts w:ascii="Times New Roman" w:eastAsia="Times New Roman" w:hAnsi="Times New Roman" w:cs="Times New Roman"/>
                  <w:szCs w:val="24"/>
                </w:rPr>
                <w:t xml:space="preserve">bertujuan untuk </w:t>
              </w:r>
            </w:ins>
            <w:ins w:id="33" w:author="Aflich Yusnita" w:date="2022-06-08T10:32:00Z">
              <w:r w:rsidR="00A92488">
                <w:rPr>
                  <w:rFonts w:ascii="Times New Roman" w:eastAsia="Times New Roman" w:hAnsi="Times New Roman" w:cs="Times New Roman"/>
                  <w:szCs w:val="24"/>
                </w:rPr>
                <w:t>mempersiapkan diri kita atau generasi muda untuk memasuki dunia revolusi industri 4.0</w:t>
              </w:r>
            </w:ins>
            <w:del w:id="34" w:author="Aflich Yusnita" w:date="2022-06-08T10:31:00Z">
              <w:r w:rsidRPr="00EC6F38" w:rsidDel="009F2CC0">
                <w:rPr>
                  <w:rFonts w:ascii="Times New Roman" w:eastAsia="Times New Roman" w:hAnsi="Times New Roman" w:cs="Times New Roman"/>
                  <w:szCs w:val="24"/>
                </w:rPr>
                <w:delText xml:space="preserve"> kita harus mempersiapkan diri atau generasi muda untuk memasuki dunia revolusi industri 4.0</w:delText>
              </w:r>
            </w:del>
            <w:del w:id="35" w:author="Aflich Yusnita" w:date="2022-06-08T10:32:00Z">
              <w:r w:rsidRPr="00EC6F38" w:rsidDel="00A92488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0DA8C77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</w:p>
          <w:p w14:paraId="1EF96B9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</w:p>
          <w:p w14:paraId="61A13248" w14:textId="186354B0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del w:id="36" w:author="Aflich Yusnita" w:date="2022-06-08T10:33:00Z">
              <w:r w:rsidRPr="00EC6F38" w:rsidDel="00A92488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ins w:id="37" w:author="Aflich Yusnita" w:date="2022-06-08T10:33:00Z">
              <w:r w:rsidR="00A92488">
                <w:rPr>
                  <w:rFonts w:ascii="Times New Roman" w:eastAsia="Times New Roman" w:hAnsi="Times New Roman" w:cs="Times New Roman"/>
                  <w:szCs w:val="24"/>
                </w:rPr>
                <w:t xml:space="preserve">tahap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ini guru </w:t>
            </w:r>
            <w:del w:id="38" w:author="Aflich Yusnita" w:date="2022-06-08T10:33:00Z">
              <w:r w:rsidRPr="00EC6F38" w:rsidDel="00A92488">
                <w:rPr>
                  <w:rFonts w:ascii="Times New Roman" w:eastAsia="Times New Roman" w:hAnsi="Times New Roman" w:cs="Times New Roman"/>
                  <w:szCs w:val="24"/>
                </w:rPr>
                <w:delText>di tutut</w:delText>
              </w:r>
            </w:del>
            <w:ins w:id="39" w:author="Aflich Yusnita" w:date="2022-06-08T10:33:00Z">
              <w:r w:rsidR="00A92488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</w:ins>
            <w:del w:id="40" w:author="Aflich Yusnita" w:date="2022-06-08T10:33:00Z">
              <w:r w:rsidRPr="00EC6F38" w:rsidDel="00A9248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merancang pembelajaran sesuai dengan minat dan bakat/kebutuhan siswa.</w:t>
            </w:r>
          </w:p>
          <w:p w14:paraId="0012D75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14:paraId="6DDCD124" w14:textId="48EE923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1" w:author="Aflich Yusnita" w:date="2022-06-08T10:33:00Z">
              <w:r w:rsidRPr="00EC6F38" w:rsidDel="00A92488">
                <w:rPr>
                  <w:rFonts w:ascii="Times New Roman" w:eastAsia="Times New Roman" w:hAnsi="Times New Roman" w:cs="Times New Roman"/>
                  <w:szCs w:val="24"/>
                </w:rPr>
                <w:delText>Yaitu guru di sini</w:delText>
              </w:r>
            </w:del>
            <w:ins w:id="42" w:author="Aflich Yusnita" w:date="2022-06-08T10:33:00Z">
              <w:r w:rsidR="00A92488">
                <w:rPr>
                  <w:rFonts w:ascii="Times New Roman" w:eastAsia="Times New Roman" w:hAnsi="Times New Roman" w:cs="Times New Roman"/>
                  <w:szCs w:val="24"/>
                </w:rPr>
                <w:t>Guru</w:t>
              </w:r>
            </w:ins>
            <w:del w:id="43" w:author="Aflich Yusnita" w:date="2022-06-08T10:33:00Z">
              <w:r w:rsidRPr="00EC6F38" w:rsidDel="00A9248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44" w:author="Aflich Yusnita" w:date="2022-06-08T10:34:00Z">
              <w:r w:rsidRPr="00EC6F38" w:rsidDel="00A92488">
                <w:rPr>
                  <w:rFonts w:ascii="Times New Roman" w:eastAsia="Times New Roman" w:hAnsi="Times New Roman" w:cs="Times New Roman"/>
                  <w:szCs w:val="24"/>
                </w:rPr>
                <w:delText>di</w:delText>
              </w:r>
            </w:del>
            <w:del w:id="45" w:author="Aflich Yusnita" w:date="2022-06-08T10:33:00Z">
              <w:r w:rsidRPr="00EC6F38" w:rsidDel="00A9248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46" w:author="Aflich Yusnita" w:date="2022-06-08T10:34:00Z">
              <w:r w:rsidRPr="00EC6F38" w:rsidDel="00A92488">
                <w:rPr>
                  <w:rFonts w:ascii="Times New Roman" w:eastAsia="Times New Roman" w:hAnsi="Times New Roman" w:cs="Times New Roman"/>
                  <w:szCs w:val="24"/>
                </w:rPr>
                <w:delText xml:space="preserve">tuntut </w:delText>
              </w:r>
            </w:del>
            <w:ins w:id="47" w:author="Aflich Yusnita" w:date="2022-06-08T10:34:00Z">
              <w:r w:rsidR="00A92488">
                <w:rPr>
                  <w:rFonts w:ascii="Times New Roman" w:eastAsia="Times New Roman" w:hAnsi="Times New Roman" w:cs="Times New Roman"/>
                  <w:szCs w:val="24"/>
                </w:rPr>
                <w:t xml:space="preserve">dituntut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membantu siwa dalam mencari kemampuan dan bakat siswa.</w:t>
            </w:r>
          </w:p>
          <w:p w14:paraId="4B50416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14:paraId="60EAB0B6" w14:textId="56DA43D9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8" w:author="Aflich Yusnita" w:date="2022-06-08T10:34:00Z">
              <w:r w:rsidRPr="00EC6F38" w:rsidDel="00A92488">
                <w:rPr>
                  <w:rFonts w:ascii="Times New Roman" w:eastAsia="Times New Roman" w:hAnsi="Times New Roman" w:cs="Times New Roman"/>
                  <w:szCs w:val="24"/>
                </w:rPr>
                <w:delText>Guri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49" w:author="Aflich Yusnita" w:date="2022-06-08T10:34:00Z">
              <w:r w:rsidR="00A92488">
                <w:rPr>
                  <w:rFonts w:ascii="Times New Roman" w:eastAsia="Times New Roman" w:hAnsi="Times New Roman" w:cs="Times New Roman"/>
                  <w:szCs w:val="24"/>
                </w:rPr>
                <w:t xml:space="preserve">Guru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 untuk mengembangkan kurikulum dan memberikan kebebasan untuk menentukan cara belajar mengajar siswa.</w:t>
            </w:r>
          </w:p>
          <w:p w14:paraId="268A263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14:paraId="1CE8B545" w14:textId="440BD2B8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0" w:author="Aflich Yusnita" w:date="2022-06-08T10:34:00Z">
              <w:r w:rsidRPr="00EC6F38" w:rsidDel="00A92488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guru </w:delText>
              </w:r>
            </w:del>
            <w:ins w:id="51" w:author="Aflich Yusnita" w:date="2022-06-08T10:34:00Z">
              <w:r w:rsidR="00A92488">
                <w:rPr>
                  <w:rFonts w:ascii="Times New Roman" w:eastAsia="Times New Roman" w:hAnsi="Times New Roman" w:cs="Times New Roman"/>
                  <w:szCs w:val="24"/>
                </w:rPr>
                <w:t>Tu</w:t>
              </w:r>
            </w:ins>
            <w:ins w:id="52" w:author="Aflich Yusnita" w:date="2022-06-08T10:35:00Z">
              <w:r w:rsidR="00A92488">
                <w:rPr>
                  <w:rFonts w:ascii="Times New Roman" w:eastAsia="Times New Roman" w:hAnsi="Times New Roman" w:cs="Times New Roman"/>
                  <w:szCs w:val="24"/>
                </w:rPr>
                <w:t>gas</w:t>
              </w:r>
            </w:ins>
            <w:ins w:id="53" w:author="Aflich Yusnita" w:date="2022-06-08T10:34:00Z">
              <w:r w:rsidR="00A92488">
                <w:rPr>
                  <w:rFonts w:ascii="Times New Roman" w:eastAsia="Times New Roman" w:hAnsi="Times New Roman" w:cs="Times New Roman"/>
                  <w:szCs w:val="24"/>
                </w:rPr>
                <w:t xml:space="preserve"> Guru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 pendidik di era 4.0</w:t>
            </w:r>
            <w:ins w:id="54" w:author="Aflich Yusnita" w:date="2022-06-08T10:35:00Z">
              <w:r w:rsidR="00A9248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maka guru tidak boleh menetap dengan satu strata, harus selalu berkembang agar dapat mengajarkan pendidikan sesuai dengan eranya.</w:t>
            </w:r>
          </w:p>
          <w:p w14:paraId="267ECEC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Di dalam pendidikan revolusi industri ini ada 5 aspek yang di tekankan pada proses pembelajaran yaitu:</w:t>
            </w:r>
          </w:p>
          <w:p w14:paraId="69CEFF9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14:paraId="4530C54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14:paraId="7B0E460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14:paraId="6DA1950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Mendiskusikan</w:t>
            </w:r>
          </w:p>
          <w:p w14:paraId="6ADFB5D0" w14:textId="13663FC5" w:rsidR="00125355" w:rsidRPr="00EC6F38" w:rsidRDefault="00A92488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55" w:author="Aflich Yusnita" w:date="2022-06-08T10:35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Melakukan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</w:p>
          <w:p w14:paraId="234EDF48" w14:textId="7BB4589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dasarnya kita bisa </w:t>
            </w:r>
            <w:ins w:id="56" w:author="Aflich Yusnita" w:date="2022-06-08T10:35:00Z">
              <w:r w:rsidR="00A92488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lihat proses mengamati dan memahami ini sebenarnya jadi satu kesatuan, pada proses mengamati dan memahami kita bisa memiliki pikiran yang kritis. Pikiran kritis sangat </w:t>
            </w:r>
            <w:del w:id="57" w:author="Aflich Yusnita" w:date="2022-06-08T11:14:00Z">
              <w:r w:rsidRPr="00EC6F38" w:rsidDel="00893341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ins w:id="58" w:author="Aflich Yusnita" w:date="2022-06-08T11:14:00Z">
              <w:r w:rsidR="00893341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karena dengan pikiran yang kritis maka akan timbul sebuah ide atau gagasan.</w:t>
            </w:r>
          </w:p>
          <w:p w14:paraId="23D8843B" w14:textId="4318774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Dari gagasan yang mucul dari pemikiran kritis tadi maka proses selanjutnya yaitu mencoba/</w:t>
            </w:r>
            <w:del w:id="59" w:author="Aflich Yusnita" w:date="2022-06-08T10:35:00Z">
              <w:r w:rsidRPr="00EC6F38" w:rsidDel="00A9248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60" w:author="Aflich Yusnita" w:date="2022-06-08T10:35:00Z">
              <w:r w:rsidR="00A92488">
                <w:rPr>
                  <w:rFonts w:ascii="Times New Roman" w:eastAsia="Times New Roman" w:hAnsi="Times New Roman" w:cs="Times New Roman"/>
                  <w:szCs w:val="24"/>
                </w:rPr>
                <w:t>mengap</w:t>
              </w:r>
            </w:ins>
            <w:ins w:id="61" w:author="Aflich Yusnita" w:date="2022-06-08T10:36:00Z">
              <w:r w:rsidR="00A92488">
                <w:rPr>
                  <w:rFonts w:ascii="Times New Roman" w:eastAsia="Times New Roman" w:hAnsi="Times New Roman" w:cs="Times New Roman"/>
                  <w:szCs w:val="24"/>
                </w:rPr>
                <w:t>likasikan</w:t>
              </w:r>
            </w:ins>
            <w:del w:id="62" w:author="Aflich Yusnita" w:date="2022-06-08T10:35:00Z">
              <w:r w:rsidRPr="00EC6F38" w:rsidDel="00A92488">
                <w:rPr>
                  <w:rFonts w:ascii="Times New Roman" w:eastAsia="Times New Roman" w:hAnsi="Times New Roman" w:cs="Times New Roman"/>
                  <w:szCs w:val="24"/>
                </w:rPr>
                <w:delText>pengaplikasian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 Pada revolusi 4.0 ini lebih banyak praktek karena lebih menyiapkan anak pada bagaimana kita menumbuhkan ide baru atau gagasan.</w:t>
            </w:r>
          </w:p>
          <w:p w14:paraId="44559251" w14:textId="708B939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 proses mencoba</w:t>
            </w:r>
            <w:ins w:id="63" w:author="Aflich Yusnita" w:date="2022-06-08T11:14:00Z">
              <w:r w:rsidR="0089334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selanjutnya yaitu mendiskusikan. Mendiskusikan di sini bukan hanya satu atau dua orang </w:t>
            </w:r>
            <w:ins w:id="64" w:author="Aflich Yusnita" w:date="2022-06-08T11:14:00Z">
              <w:r w:rsidR="00893341">
                <w:rPr>
                  <w:rFonts w:ascii="Times New Roman" w:eastAsia="Times New Roman" w:hAnsi="Times New Roman" w:cs="Times New Roman"/>
                  <w:szCs w:val="24"/>
                </w:rPr>
                <w:t>yang terlibat te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tapi </w:t>
            </w:r>
            <w:del w:id="65" w:author="Aflich Yusnita" w:date="2022-06-08T10:36:00Z">
              <w:r w:rsidRPr="00EC6F38" w:rsidDel="00A92488">
                <w:rPr>
                  <w:rFonts w:ascii="Times New Roman" w:eastAsia="Times New Roman" w:hAnsi="Times New Roman" w:cs="Times New Roman"/>
                  <w:szCs w:val="24"/>
                </w:rPr>
                <w:delText>banyak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kolaborasi komunikasi dengan banyak orang. Hal ini dilakukan karena banyak pandangan yang berbeda atau ide-ide yang baru akan muncul.</w:t>
            </w:r>
          </w:p>
          <w:p w14:paraId="21DB00D3" w14:textId="0E24D30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Yang tera</w:t>
            </w:r>
            <w:ins w:id="66" w:author="Aflich Yusnita" w:date="2022-06-08T11:15:00Z">
              <w:r w:rsidR="00394E7A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ins w:id="67" w:author="Aflich Yusnita" w:date="2022-06-08T11:16:00Z">
              <w:r w:rsidR="00394E7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68" w:author="Aflich Yusnita" w:date="2022-06-08T11:16:00Z">
              <w:r w:rsidRPr="00EC6F38" w:rsidDel="00394E7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adalah melakukan penelitian, </w:t>
            </w:r>
            <w:ins w:id="69" w:author="Aflich Yusnita" w:date="2022-06-08T11:16:00Z">
              <w:r w:rsidR="00394E7A">
                <w:rPr>
                  <w:rFonts w:ascii="Times New Roman" w:eastAsia="Times New Roman" w:hAnsi="Times New Roman" w:cs="Times New Roman"/>
                  <w:szCs w:val="24"/>
                </w:rPr>
                <w:t xml:space="preserve">dengan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tuntutan 4.0 </w:t>
            </w:r>
            <w:del w:id="70" w:author="Aflich Yusnita" w:date="2022-06-08T11:17:00Z">
              <w:r w:rsidRPr="00EC6F38" w:rsidDel="00394E7A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del w:id="71" w:author="Aflich Yusnita" w:date="2022-06-08T11:16:00Z">
              <w:r w:rsidRPr="00EC6F38" w:rsidDel="00394E7A">
                <w:rPr>
                  <w:rFonts w:ascii="Times New Roman" w:eastAsia="Times New Roman" w:hAnsi="Times New Roman" w:cs="Times New Roman"/>
                  <w:szCs w:val="24"/>
                </w:rPr>
                <w:delText xml:space="preserve">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adalah kreatif dan inovatif. Dengan melakukan penelitian kita bisa lihat proses kreatif dan inovatif </w:t>
            </w:r>
            <w:del w:id="72" w:author="Aflich Yusnita" w:date="2022-06-08T10:37:00Z">
              <w:r w:rsidRPr="00EC6F38" w:rsidDel="00A92488">
                <w:rPr>
                  <w:rFonts w:ascii="Times New Roman" w:eastAsia="Times New Roman" w:hAnsi="Times New Roman" w:cs="Times New Roman"/>
                  <w:szCs w:val="24"/>
                </w:rPr>
                <w:delText>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533EE2AB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794212">
    <w:abstractNumId w:val="1"/>
  </w:num>
  <w:num w:numId="2" w16cid:durableId="1470246514">
    <w:abstractNumId w:val="0"/>
  </w:num>
  <w:num w:numId="3" w16cid:durableId="70767820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flich Yusnita">
    <w15:presenceInfo w15:providerId="Windows Live" w15:userId="6b6ece2e5b236d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1E747E"/>
    <w:rsid w:val="00240407"/>
    <w:rsid w:val="00394E7A"/>
    <w:rsid w:val="0042167F"/>
    <w:rsid w:val="0056550B"/>
    <w:rsid w:val="00893341"/>
    <w:rsid w:val="00924DF5"/>
    <w:rsid w:val="009F2CC0"/>
    <w:rsid w:val="00A92488"/>
    <w:rsid w:val="00B9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93F7C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56550B"/>
    <w:rPr>
      <w:rFonts w:ascii="Arial" w:hAnsi="Arial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655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55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550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55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550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Aflich Yusnita</cp:lastModifiedBy>
  <cp:revision>5</cp:revision>
  <dcterms:created xsi:type="dcterms:W3CDTF">2020-08-26T22:03:00Z</dcterms:created>
  <dcterms:modified xsi:type="dcterms:W3CDTF">2022-06-08T04:17:00Z</dcterms:modified>
</cp:coreProperties>
</file>