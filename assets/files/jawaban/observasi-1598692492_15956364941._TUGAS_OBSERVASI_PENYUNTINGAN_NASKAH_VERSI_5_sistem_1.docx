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74811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84482C6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759D485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4C3AF66A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0D0C2357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B48A7D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A3194A3" w14:textId="7D7DA7F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ins w:id="0" w:author="PELSONAL" w:date="2020-08-29T15:57:00Z">
        <w:r w:rsidR="00584159">
          <w:rPr>
            <w:rFonts w:ascii="Cambria" w:hAnsi="Cambria" w:cs="Cambria"/>
            <w:color w:val="auto"/>
            <w:sz w:val="23"/>
            <w:szCs w:val="23"/>
          </w:rPr>
          <w:t>Agamais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7B1FDFAB" w14:textId="688DA4C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</w:t>
      </w:r>
      <w:proofErr w:type="spellStart"/>
      <w:ins w:id="1" w:author="PELSONAL" w:date="2020-08-29T15:40:00Z">
        <w:r w:rsidR="00D668F5">
          <w:rPr>
            <w:rFonts w:ascii="Cambria" w:hAnsi="Cambria" w:cs="Cambria"/>
            <w:color w:val="auto"/>
            <w:sz w:val="23"/>
            <w:szCs w:val="23"/>
          </w:rPr>
          <w:t>Akta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10D494A4" w14:textId="09A72A9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ins w:id="2" w:author="PELSONAL" w:date="2020-08-29T15:40:00Z">
        <w:r w:rsidR="00D668F5">
          <w:rPr>
            <w:rFonts w:ascii="Cambria" w:hAnsi="Cambria" w:cs="Cambria"/>
            <w:color w:val="auto"/>
            <w:sz w:val="23"/>
            <w:szCs w:val="23"/>
          </w:rPr>
          <w:t>Aktivitas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4657123F" w14:textId="5E09A62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ins w:id="3" w:author="PELSONAL" w:date="2020-08-29T15:56:00Z">
        <w:r w:rsidR="00584159">
          <w:rPr>
            <w:rFonts w:ascii="Cambria" w:hAnsi="Cambria" w:cs="Cambria"/>
            <w:color w:val="auto"/>
            <w:sz w:val="23"/>
            <w:szCs w:val="23"/>
          </w:rPr>
          <w:t>Amendemen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 w14:paraId="1563DD58" w14:textId="61F800C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</w:t>
      </w:r>
      <w:proofErr w:type="spellStart"/>
      <w:r w:rsidR="00D668F5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332F465F" w14:textId="389EFED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D668F5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 w14:paraId="37AB7657" w14:textId="317CCA39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ins w:id="4" w:author="PELSONAL" w:date="2020-08-29T15:40:00Z">
        <w:r w:rsidR="00D668F5">
          <w:rPr>
            <w:rFonts w:ascii="Cambria" w:hAnsi="Cambria" w:cs="Cambria"/>
            <w:color w:val="auto"/>
            <w:sz w:val="23"/>
            <w:szCs w:val="23"/>
          </w:rPr>
          <w:t>Cape</w:t>
        </w:r>
      </w:ins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47E7BA8D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1FEC8FFC" w14:textId="389FA15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ins w:id="5" w:author="PELSONAL" w:date="2020-08-29T15:45:00Z">
        <w:r w:rsidR="00DA5FB6">
          <w:rPr>
            <w:rFonts w:ascii="Cambria" w:hAnsi="Cambria" w:cs="Cambria"/>
            <w:color w:val="auto"/>
            <w:sz w:val="23"/>
            <w:szCs w:val="23"/>
          </w:rPr>
          <w:t>Defiden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15C8B71" w14:textId="02D09F8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ins w:id="6" w:author="PELSONAL" w:date="2020-08-29T15:37:00Z">
        <w:r w:rsidR="00D668F5">
          <w:rPr>
            <w:rFonts w:ascii="Cambria" w:hAnsi="Cambria" w:cs="Cambria"/>
            <w:color w:val="auto"/>
            <w:sz w:val="23"/>
            <w:szCs w:val="23"/>
          </w:rPr>
          <w:t>Ekstrem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665E402C" w14:textId="286D65E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ins w:id="7" w:author="PELSONAL" w:date="2020-08-29T15:41:00Z">
        <w:r w:rsidR="00D668F5">
          <w:rPr>
            <w:rFonts w:ascii="Cambria" w:hAnsi="Cambria" w:cs="Cambria"/>
            <w:color w:val="auto"/>
            <w:sz w:val="23"/>
            <w:szCs w:val="23"/>
          </w:rPr>
          <w:t>Isai</w:t>
        </w:r>
      </w:ins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 </w:t>
      </w:r>
    </w:p>
    <w:p w14:paraId="48D0B4D2" w14:textId="341938D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ins w:id="8" w:author="PELSONAL" w:date="2020-08-29T15:41:00Z">
        <w:r w:rsidR="00D668F5">
          <w:rPr>
            <w:rFonts w:ascii="Cambria" w:hAnsi="Cambria" w:cs="Cambria"/>
            <w:color w:val="auto"/>
            <w:sz w:val="23"/>
            <w:szCs w:val="23"/>
          </w:rPr>
          <w:t>Glamor</w:t>
        </w:r>
      </w:ins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09B5B828" w14:textId="5A1F6C3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ins w:id="9" w:author="PELSONAL" w:date="2020-08-29T15:40:00Z">
        <w:r w:rsidR="00D668F5">
          <w:rPr>
            <w:rFonts w:ascii="Cambria" w:hAnsi="Cambria" w:cs="Cambria"/>
            <w:color w:val="auto"/>
            <w:sz w:val="23"/>
            <w:szCs w:val="23"/>
          </w:rPr>
          <w:t>Hakikat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1B667E2C" w14:textId="52A047E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ins w:id="10" w:author="PELSONAL" w:date="2020-08-29T15:40:00Z">
        <w:r w:rsidR="00D668F5">
          <w:rPr>
            <w:rFonts w:ascii="Cambria" w:hAnsi="Cambria" w:cs="Cambria"/>
            <w:color w:val="auto"/>
            <w:sz w:val="23"/>
            <w:szCs w:val="23"/>
          </w:rPr>
          <w:t>Embus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460314D5" w14:textId="7B760BF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ins w:id="11" w:author="PELSONAL" w:date="2020-08-29T15:40:00Z">
        <w:r w:rsidR="00D668F5">
          <w:rPr>
            <w:rFonts w:ascii="Cambria" w:hAnsi="Cambria" w:cs="Cambria"/>
            <w:color w:val="auto"/>
            <w:sz w:val="23"/>
            <w:szCs w:val="23"/>
          </w:rPr>
          <w:t>Utang</w:t>
        </w:r>
      </w:ins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7F4307B7" w14:textId="318B4CB5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ins w:id="12" w:author="PELSONAL" w:date="2020-08-29T15:48:00Z">
        <w:r w:rsidR="00DA5FB6">
          <w:rPr>
            <w:rFonts w:ascii="Cambria" w:hAnsi="Cambria" w:cs="Cambria"/>
            <w:color w:val="auto"/>
            <w:sz w:val="23"/>
            <w:szCs w:val="23"/>
          </w:rPr>
          <w:t>Idul</w:t>
        </w:r>
        <w:proofErr w:type="spellEnd"/>
        <w:r w:rsidR="00DA5FB6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</w:ins>
      <w:proofErr w:type="spellStart"/>
      <w:ins w:id="13" w:author="PELSONAL" w:date="2020-08-29T15:49:00Z">
        <w:r w:rsidR="00DA5FB6">
          <w:rPr>
            <w:rFonts w:ascii="Cambria" w:hAnsi="Cambria" w:cs="Cambria"/>
            <w:color w:val="auto"/>
            <w:sz w:val="23"/>
            <w:szCs w:val="23"/>
          </w:rPr>
          <w:t>Fitri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498BFD9A" w14:textId="1B3EEE67"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ins w:id="14" w:author="PELSONAL" w:date="2020-08-29T15:41:00Z">
        <w:r w:rsidR="00D668F5">
          <w:rPr>
            <w:rFonts w:ascii="Cambria" w:hAnsi="Cambria" w:cs="Cambria"/>
            <w:color w:val="auto"/>
            <w:sz w:val="23"/>
            <w:szCs w:val="23"/>
          </w:rPr>
          <w:t>Mesjid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A8CDC2F" w14:textId="1D26A0D8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ins w:id="15" w:author="PELSONAL" w:date="2020-08-29T15:56:00Z">
        <w:r w:rsidR="00584159">
          <w:rPr>
            <w:rFonts w:ascii="Cambria" w:hAnsi="Cambria" w:cs="Cambria"/>
            <w:color w:val="auto"/>
            <w:sz w:val="23"/>
            <w:szCs w:val="23"/>
          </w:rPr>
          <w:t>Adiluhung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28E7A562" w14:textId="04C34F7A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ins w:id="16" w:author="PELSONAL" w:date="2020-08-29T15:58:00Z">
        <w:r w:rsidR="00584159">
          <w:rPr>
            <w:rFonts w:ascii="Cambria" w:hAnsi="Cambria" w:cs="Cambria"/>
            <w:color w:val="auto"/>
            <w:sz w:val="23"/>
            <w:szCs w:val="23"/>
          </w:rPr>
          <w:t>adjektif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59C05DD1" w14:textId="6C3BCF3E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ins w:id="17" w:author="PELSONAL" w:date="2020-08-29T15:41:00Z">
        <w:r w:rsidR="00D668F5">
          <w:rPr>
            <w:rFonts w:ascii="Cambria" w:hAnsi="Cambria" w:cs="Cambria"/>
            <w:color w:val="auto"/>
            <w:sz w:val="23"/>
            <w:szCs w:val="23"/>
          </w:rPr>
          <w:t>Analisis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3DC0420" w14:textId="0A595883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ins w:id="18" w:author="PELSONAL" w:date="2020-08-29T15:56:00Z">
        <w:r w:rsidR="00584159">
          <w:rPr>
            <w:rFonts w:ascii="Cambria" w:hAnsi="Cambria" w:cs="Cambria"/>
            <w:color w:val="auto"/>
            <w:sz w:val="23"/>
            <w:szCs w:val="23"/>
          </w:rPr>
          <w:t>Apsorsi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A971A5C" w14:textId="3E8CD62C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ins w:id="19" w:author="PELSONAL" w:date="2020-08-29T15:39:00Z">
        <w:r w:rsidR="00D668F5">
          <w:rPr>
            <w:rFonts w:ascii="Cambria" w:hAnsi="Cambria" w:cs="Cambria"/>
            <w:color w:val="auto"/>
            <w:sz w:val="23"/>
            <w:szCs w:val="23"/>
          </w:rPr>
          <w:t>Lemari</w:t>
        </w:r>
      </w:ins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1DB3A5A" w14:textId="08C6542A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</w:t>
      </w:r>
      <w:ins w:id="20" w:author="PELSONAL" w:date="2020-08-29T15:39:00Z">
        <w:r w:rsidR="00D668F5">
          <w:rPr>
            <w:rFonts w:ascii="Cambria" w:hAnsi="Cambria" w:cs="Cambria"/>
            <w:color w:val="auto"/>
            <w:sz w:val="23"/>
            <w:szCs w:val="23"/>
          </w:rPr>
          <w:t>Andal</w:t>
        </w:r>
      </w:ins>
      <w:r w:rsidR="00DD111A">
        <w:rPr>
          <w:rFonts w:ascii="Cambria" w:hAnsi="Cambria" w:cs="Cambria"/>
          <w:color w:val="auto"/>
          <w:sz w:val="23"/>
          <w:szCs w:val="23"/>
        </w:rPr>
        <w:t>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25A5D00" w14:textId="2D12681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ins w:id="21" w:author="PELSONAL" w:date="2020-08-29T15:56:00Z">
        <w:r w:rsidR="00584159">
          <w:rPr>
            <w:rFonts w:ascii="Cambria" w:hAnsi="Cambria" w:cs="Cambria"/>
            <w:color w:val="auto"/>
            <w:sz w:val="23"/>
            <w:szCs w:val="23"/>
          </w:rPr>
          <w:t>Antine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FAE755C" w14:textId="4328D03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ins w:id="22" w:author="PELSONAL" w:date="2020-08-29T15:38:00Z">
        <w:r w:rsidR="00D668F5">
          <w:rPr>
            <w:rFonts w:ascii="Cambria" w:hAnsi="Cambria" w:cs="Cambria"/>
            <w:color w:val="auto"/>
            <w:sz w:val="23"/>
            <w:szCs w:val="23"/>
          </w:rPr>
          <w:t>Antre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2D91247" w14:textId="730B6704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ins w:id="23" w:author="PELSONAL" w:date="2020-08-29T15:38:00Z">
        <w:r w:rsidR="00D668F5">
          <w:rPr>
            <w:rFonts w:ascii="Cambria" w:hAnsi="Cambria" w:cs="Cambria"/>
            <w:color w:val="auto"/>
            <w:sz w:val="23"/>
            <w:szCs w:val="23"/>
          </w:rPr>
          <w:t>Apotek</w:t>
        </w:r>
      </w:ins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6C9F0F0C" w14:textId="51EF20B8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ins w:id="24" w:author="PELSONAL" w:date="2020-08-29T15:38:00Z">
        <w:r w:rsidR="00D668F5">
          <w:rPr>
            <w:rFonts w:ascii="Cambria" w:hAnsi="Cambria" w:cs="Cambria"/>
            <w:color w:val="auto"/>
            <w:sz w:val="23"/>
            <w:szCs w:val="23"/>
          </w:rPr>
          <w:t>Indra</w:t>
        </w:r>
      </w:ins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14:paraId="2D1136B9" w14:textId="0E05627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D668F5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086D1853" w14:textId="699F88E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ins w:id="25" w:author="PELSONAL" w:date="2020-08-29T15:46:00Z">
        <w:r w:rsidR="00DA5FB6">
          <w:rPr>
            <w:rFonts w:ascii="Cambria" w:hAnsi="Cambria" w:cs="Cambria"/>
            <w:color w:val="auto"/>
            <w:sz w:val="23"/>
            <w:szCs w:val="23"/>
          </w:rPr>
          <w:t>Batere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C4AD5B5" w14:textId="0A18FEF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ins w:id="26" w:author="PELSONAL" w:date="2020-08-29T15:56:00Z">
        <w:r w:rsidR="00584159">
          <w:rPr>
            <w:rFonts w:ascii="Cambria" w:hAnsi="Cambria" w:cs="Cambria"/>
            <w:color w:val="auto"/>
            <w:sz w:val="23"/>
            <w:szCs w:val="23"/>
          </w:rPr>
          <w:t>Benatu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3DF56B61" w14:textId="2C6D016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ins w:id="27" w:author="PELSONAL" w:date="2020-08-29T15:38:00Z">
        <w:r w:rsidR="00D668F5">
          <w:rPr>
            <w:rFonts w:ascii="Cambria" w:hAnsi="Cambria" w:cs="Cambria"/>
            <w:color w:val="auto"/>
            <w:sz w:val="23"/>
            <w:szCs w:val="23"/>
          </w:rPr>
          <w:t>Beterbangan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 w14:paraId="0B252DED" w14:textId="3577653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ins w:id="28" w:author="PELSONAL" w:date="2020-08-29T15:37:00Z">
        <w:r w:rsidR="00D668F5">
          <w:rPr>
            <w:rFonts w:ascii="Cambria" w:hAnsi="Cambria" w:cs="Cambria"/>
            <w:color w:val="auto"/>
            <w:sz w:val="23"/>
            <w:szCs w:val="23"/>
          </w:rPr>
          <w:t>Pra</w:t>
        </w:r>
      </w:ins>
      <w:ins w:id="29" w:author="PELSONAL" w:date="2020-08-29T15:38:00Z">
        <w:r w:rsidR="00D668F5">
          <w:rPr>
            <w:rFonts w:ascii="Cambria" w:hAnsi="Cambria" w:cs="Cambria"/>
            <w:color w:val="auto"/>
            <w:sz w:val="23"/>
            <w:szCs w:val="23"/>
          </w:rPr>
          <w:t>ngko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C5F8DBA" w14:textId="146AA81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ins w:id="30" w:author="PELSONAL" w:date="2020-08-29T15:46:00Z">
        <w:r w:rsidR="00DA5FB6">
          <w:rPr>
            <w:rFonts w:ascii="Cambria" w:hAnsi="Cambria" w:cs="Cambria"/>
            <w:color w:val="auto"/>
            <w:sz w:val="23"/>
            <w:szCs w:val="23"/>
          </w:rPr>
          <w:t>Dunatur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8CCEDFD" w14:textId="3179AC80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ins w:id="31" w:author="PELSONAL" w:date="2020-08-29T15:46:00Z">
        <w:r w:rsidR="00DA5FB6">
          <w:rPr>
            <w:rFonts w:ascii="Cambria" w:hAnsi="Cambria" w:cs="Cambria"/>
            <w:color w:val="auto"/>
            <w:sz w:val="23"/>
            <w:szCs w:val="23"/>
          </w:rPr>
          <w:t>Elite</w:t>
        </w:r>
      </w:ins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8D2DF73" w14:textId="06C19A59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ins w:id="32" w:author="PELSONAL" w:date="2020-08-29T15:42:00Z">
        <w:r w:rsidR="00D668F5">
          <w:rPr>
            <w:rFonts w:ascii="Cambria" w:hAnsi="Cambria" w:cs="Cambria"/>
            <w:color w:val="auto"/>
            <w:sz w:val="23"/>
            <w:szCs w:val="23"/>
          </w:rPr>
          <w:t>Kuitansi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CD2FEC4" w14:textId="5C09B9E2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ins w:id="33" w:author="PELSONAL" w:date="2020-08-29T15:39:00Z">
        <w:r w:rsidR="00D668F5">
          <w:rPr>
            <w:rFonts w:ascii="Cambria" w:hAnsi="Cambria" w:cs="Cambria"/>
            <w:color w:val="auto"/>
            <w:sz w:val="23"/>
            <w:szCs w:val="23"/>
          </w:rPr>
          <w:t>Hipotesis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58483AF" w14:textId="540C832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ins w:id="34" w:author="PELSONAL" w:date="2020-08-29T15:54:00Z">
        <w:r w:rsidR="00584159">
          <w:rPr>
            <w:rFonts w:ascii="Cambria" w:hAnsi="Cambria" w:cs="Cambria"/>
            <w:color w:val="auto"/>
            <w:sz w:val="23"/>
            <w:szCs w:val="23"/>
          </w:rPr>
          <w:t>Halaman</w:t>
        </w:r>
      </w:ins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 w14:paraId="77BCD2B9" w14:textId="77A70C8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ins w:id="35" w:author="PELSONAL" w:date="2020-08-29T15:50:00Z">
        <w:r w:rsidR="00DA5FB6">
          <w:rPr>
            <w:rFonts w:ascii="Cambria" w:hAnsi="Cambria" w:cs="Cambria"/>
            <w:color w:val="auto"/>
            <w:sz w:val="23"/>
            <w:szCs w:val="23"/>
          </w:rPr>
          <w:t>Karier</w:t>
        </w:r>
      </w:ins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21ECF0AE" w14:textId="2ED251A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ins w:id="36" w:author="PELSONAL" w:date="2020-08-29T15:49:00Z">
        <w:r w:rsidR="00DA5FB6">
          <w:rPr>
            <w:rFonts w:ascii="Cambria" w:hAnsi="Cambria" w:cs="Cambria"/>
            <w:color w:val="auto"/>
            <w:sz w:val="23"/>
            <w:szCs w:val="23"/>
          </w:rPr>
          <w:t>Lembap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19DA053A" w14:textId="3AF8685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ins w:id="37" w:author="PELSONAL" w:date="2020-08-29T15:39:00Z">
        <w:r w:rsidR="00D668F5">
          <w:rPr>
            <w:rFonts w:ascii="Cambria" w:hAnsi="Cambria" w:cs="Cambria"/>
            <w:color w:val="auto"/>
            <w:sz w:val="23"/>
            <w:szCs w:val="23"/>
          </w:rPr>
          <w:t>Mengubah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C073685" w14:textId="7C8A7DE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ins w:id="38" w:author="PELSONAL" w:date="2020-08-29T15:39:00Z">
        <w:r w:rsidR="00D668F5">
          <w:rPr>
            <w:rFonts w:ascii="Cambria" w:hAnsi="Cambria" w:cs="Cambria"/>
            <w:color w:val="auto"/>
            <w:sz w:val="23"/>
            <w:szCs w:val="23"/>
          </w:rPr>
          <w:t>Tampak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1BC36BDA" w14:textId="0E0D813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ins w:id="39" w:author="PELSONAL" w:date="2020-08-29T15:47:00Z">
        <w:r w:rsidR="00DA5FB6">
          <w:rPr>
            <w:rFonts w:ascii="Cambria" w:hAnsi="Cambria" w:cs="Cambria"/>
            <w:color w:val="auto"/>
            <w:sz w:val="23"/>
            <w:szCs w:val="23"/>
          </w:rPr>
          <w:t>Orisinal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330D5460" w14:textId="60E1565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ins w:id="40" w:author="PELSONAL" w:date="2020-08-29T15:39:00Z">
        <w:r w:rsidR="00D668F5">
          <w:rPr>
            <w:rFonts w:ascii="Cambria" w:hAnsi="Cambria" w:cs="Cambria"/>
            <w:color w:val="auto"/>
            <w:sz w:val="23"/>
            <w:szCs w:val="23"/>
          </w:rPr>
          <w:t>Rezeki</w:t>
        </w:r>
      </w:ins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14:paraId="216AB9F9" w14:textId="34D91B0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ins w:id="41" w:author="PELSONAL" w:date="2020-08-29T15:43:00Z">
        <w:r w:rsidR="00DA5FB6">
          <w:rPr>
            <w:rFonts w:ascii="Cambria" w:hAnsi="Cambria" w:cs="Cambria"/>
            <w:color w:val="auto"/>
            <w:sz w:val="23"/>
            <w:szCs w:val="23"/>
          </w:rPr>
          <w:t>Religius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166D49CB" w14:textId="2153E98A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ins w:id="42" w:author="PELSONAL" w:date="2020-08-29T15:43:00Z">
        <w:r w:rsidR="00DA5FB6">
          <w:rPr>
            <w:rFonts w:ascii="Cambria" w:hAnsi="Cambria" w:cs="Cambria"/>
            <w:color w:val="auto"/>
            <w:sz w:val="23"/>
            <w:szCs w:val="23"/>
          </w:rPr>
          <w:t>Silakan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79B4BD65" w14:textId="244D85CF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ins w:id="43" w:author="PELSONAL" w:date="2020-08-29T15:49:00Z">
        <w:r w:rsidR="00DA5FB6">
          <w:rPr>
            <w:rFonts w:ascii="Cambria" w:hAnsi="Cambria" w:cs="Cambria"/>
            <w:color w:val="auto"/>
            <w:sz w:val="23"/>
            <w:szCs w:val="23"/>
          </w:rPr>
          <w:t>Kadaluarsa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5D2C4ED" w14:textId="1365E5F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ins w:id="44" w:author="PELSONAL" w:date="2020-08-29T15:43:00Z">
        <w:r w:rsidR="00D668F5">
          <w:rPr>
            <w:rFonts w:ascii="Cambria" w:hAnsi="Cambria" w:cs="Cambria"/>
            <w:color w:val="auto"/>
            <w:sz w:val="23"/>
            <w:szCs w:val="23"/>
          </w:rPr>
          <w:t>Standar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21D98E0B" w14:textId="52F6D07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ins w:id="45" w:author="PELSONAL" w:date="2020-08-29T15:43:00Z">
        <w:r w:rsidR="00D668F5">
          <w:rPr>
            <w:rFonts w:ascii="Cambria" w:hAnsi="Cambria" w:cs="Cambria"/>
            <w:color w:val="auto"/>
            <w:sz w:val="23"/>
            <w:szCs w:val="23"/>
          </w:rPr>
          <w:t>Sopir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322AFC96" w14:textId="7AB661F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ins w:id="46" w:author="PELSONAL" w:date="2020-08-29T15:52:00Z">
        <w:r w:rsidR="00DA5FB6">
          <w:rPr>
            <w:rFonts w:ascii="Cambria" w:hAnsi="Cambria" w:cs="Cambria"/>
            <w:color w:val="auto"/>
            <w:sz w:val="23"/>
            <w:szCs w:val="23"/>
          </w:rPr>
          <w:t>Teoretis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3628CFFF" w14:textId="4EE1E3E8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ins w:id="47" w:author="PELSONAL" w:date="2020-08-29T15:51:00Z">
        <w:r w:rsidR="00DA5FB6">
          <w:rPr>
            <w:rFonts w:ascii="Cambria" w:hAnsi="Cambria" w:cs="Cambria"/>
            <w:color w:val="auto"/>
            <w:sz w:val="23"/>
            <w:szCs w:val="23"/>
          </w:rPr>
          <w:t>Telanjur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56C04ABE" w14:textId="490DFFEE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D668F5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2A004473" w14:textId="57C069D7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D668F5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74EB90E" w14:textId="265BEEAB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D668F5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21E40A7" w14:textId="3784B4D3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D668F5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DA31617" w14:textId="13CDF45D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D668F5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4935EE0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44AB8E38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7BC1D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C7A06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62819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1156D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3D54B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E8C04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2674E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5EE84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02C8E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E16A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AE80C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8EA55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69AEA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5F2C4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320B7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EF8BA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CC9BC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81A1B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25198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51579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9A05E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E09AA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98B8B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F29D4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89202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A39D8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DF660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5A5C3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91321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3BF43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15146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BBE01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90F9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C1465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B589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60F9D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5D365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F9CEBD" w14:textId="75AF3285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ins w:id="48" w:author="PELSONAL" w:date="2020-08-29T15:42:00Z">
        <w:r w:rsidR="00D668F5">
          <w:rPr>
            <w:rFonts w:ascii="Cambria" w:hAnsi="Cambria" w:cs="Cambria"/>
            <w:color w:val="auto"/>
            <w:sz w:val="23"/>
            <w:szCs w:val="23"/>
          </w:rPr>
          <w:t>Sakelar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C7D1887" w14:textId="534E87F2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D668F5">
        <w:rPr>
          <w:rFonts w:ascii="Cambria" w:hAnsi="Cambria" w:cs="Cambria"/>
          <w:color w:val="auto"/>
          <w:sz w:val="23"/>
          <w:szCs w:val="23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622D43A" w14:textId="20FE8DFD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ins w:id="49" w:author="PELSONAL" w:date="2020-08-29T15:44:00Z">
        <w:r w:rsidR="00DA5FB6">
          <w:rPr>
            <w:rFonts w:ascii="Cambria" w:hAnsi="Cambria" w:cs="Cambria"/>
            <w:color w:val="auto"/>
            <w:sz w:val="23"/>
            <w:szCs w:val="23"/>
          </w:rPr>
          <w:t>Urine</w:t>
        </w:r>
      </w:ins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14:paraId="41347F1A" w14:textId="27DA48B2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ins w:id="50" w:author="PELSONAL" w:date="2020-08-29T15:43:00Z">
        <w:r w:rsidR="00DA5FB6">
          <w:rPr>
            <w:rFonts w:ascii="Cambria" w:hAnsi="Cambria" w:cs="Cambria"/>
            <w:color w:val="auto"/>
            <w:sz w:val="23"/>
            <w:szCs w:val="23"/>
          </w:rPr>
          <w:t>Surban</w:t>
        </w:r>
      </w:ins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14:paraId="15FCCD9B" w14:textId="239E4F7A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ins w:id="51" w:author="PELSONAL" w:date="2020-08-29T15:44:00Z">
        <w:r w:rsidR="00DA5FB6">
          <w:rPr>
            <w:rFonts w:ascii="Cambria" w:hAnsi="Cambria" w:cs="Cambria"/>
            <w:color w:val="auto"/>
            <w:sz w:val="23"/>
            <w:szCs w:val="23"/>
          </w:rPr>
          <w:t>Zona</w:t>
        </w:r>
      </w:ins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E687FE3" w14:textId="5CBFAB02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ins w:id="52" w:author="PELSONAL" w:date="2020-08-29T15:44:00Z">
        <w:r w:rsidR="00DA5FB6">
          <w:rPr>
            <w:rFonts w:ascii="Cambria" w:hAnsi="Cambria" w:cs="Cambria"/>
            <w:color w:val="auto"/>
            <w:sz w:val="23"/>
            <w:szCs w:val="23"/>
          </w:rPr>
          <w:t>Wali</w:t>
        </w:r>
        <w:proofErr w:type="spellEnd"/>
        <w:r w:rsidR="00DA5FB6">
          <w:rPr>
            <w:rFonts w:ascii="Cambria" w:hAnsi="Cambria" w:cs="Cambria"/>
            <w:color w:val="auto"/>
            <w:sz w:val="23"/>
            <w:szCs w:val="23"/>
          </w:rPr>
          <w:t xml:space="preserve"> Kota</w:t>
        </w:r>
      </w:ins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14:paraId="29FEF3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CB371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0C397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04EC6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EE46E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22955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C8BFE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77578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651ED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5C3D2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A2B2F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B9B27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0030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5E3EA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96A6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86CC1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4F7F5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  <w:bookmarkStart w:id="53" w:name="_GoBack"/>
      <w:bookmarkEnd w:id="53"/>
    </w:p>
    <w:p w14:paraId="6ED429D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51C63" w14:textId="77777777" w:rsidR="0030028D" w:rsidRDefault="0030028D">
      <w:r>
        <w:separator/>
      </w:r>
    </w:p>
  </w:endnote>
  <w:endnote w:type="continuationSeparator" w:id="0">
    <w:p w14:paraId="5206850D" w14:textId="77777777" w:rsidR="0030028D" w:rsidRDefault="00300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5AA83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2CB1905" w14:textId="77777777" w:rsidR="00941E77" w:rsidRDefault="0030028D">
    <w:pPr>
      <w:pStyle w:val="Footer"/>
    </w:pPr>
  </w:p>
  <w:p w14:paraId="448B757C" w14:textId="77777777" w:rsidR="00941E77" w:rsidRDefault="00300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47C9C" w14:textId="77777777" w:rsidR="0030028D" w:rsidRDefault="0030028D">
      <w:r>
        <w:separator/>
      </w:r>
    </w:p>
  </w:footnote>
  <w:footnote w:type="continuationSeparator" w:id="0">
    <w:p w14:paraId="52160BCD" w14:textId="77777777" w:rsidR="0030028D" w:rsidRDefault="00300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ELSONAL">
    <w15:presenceInfo w15:providerId="None" w15:userId="PELSON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12251A"/>
    <w:rsid w:val="00295973"/>
    <w:rsid w:val="002B02DE"/>
    <w:rsid w:val="002E04BB"/>
    <w:rsid w:val="0030028D"/>
    <w:rsid w:val="00345C6A"/>
    <w:rsid w:val="0042167F"/>
    <w:rsid w:val="004300A4"/>
    <w:rsid w:val="00584159"/>
    <w:rsid w:val="006B6C8C"/>
    <w:rsid w:val="00872F27"/>
    <w:rsid w:val="008A1591"/>
    <w:rsid w:val="00924DF5"/>
    <w:rsid w:val="00A30416"/>
    <w:rsid w:val="00A63B20"/>
    <w:rsid w:val="00D25860"/>
    <w:rsid w:val="00D668F5"/>
    <w:rsid w:val="00D943B2"/>
    <w:rsid w:val="00DA5FB6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293BF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PELSONAL</cp:lastModifiedBy>
  <cp:revision>12</cp:revision>
  <dcterms:created xsi:type="dcterms:W3CDTF">2020-07-24T22:55:00Z</dcterms:created>
  <dcterms:modified xsi:type="dcterms:W3CDTF">2020-08-29T09:17:00Z</dcterms:modified>
</cp:coreProperties>
</file>