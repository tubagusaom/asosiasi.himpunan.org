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0" w:author="TOSHIBA" w:date="2020-12-16T09:52:00Z">
        <w:r w:rsidR="0042272B">
          <w:rPr>
            <w:rFonts w:ascii="Times New Roman" w:hAnsi="Times New Roman" w:cs="Times New Roman"/>
            <w:color w:val="auto"/>
            <w:sz w:val="23"/>
            <w:szCs w:val="23"/>
            <w:lang w:val="id-ID"/>
          </w:rPr>
          <w:t>Agamis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del w:id="1" w:author="TOSHIBA" w:date="2020-12-16T09:51:00Z"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 xml:space="preserve"> </w:delText>
        </w:r>
      </w:del>
      <w:ins w:id="2" w:author="TOSHIBA" w:date="2020-12-16T09:52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Akta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3" w:author="TOSHIBA" w:date="2020-12-16T09:53:00Z">
        <w:r w:rsidR="0042272B">
          <w:rPr>
            <w:rFonts w:ascii="Times New Roman" w:hAnsi="Times New Roman" w:cs="Times New Roman"/>
            <w:color w:val="auto"/>
            <w:sz w:val="23"/>
            <w:szCs w:val="23"/>
            <w:lang w:val="id-ID"/>
          </w:rPr>
          <w:t>Aktivitas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4" w:author="TOSHIBA" w:date="2020-12-16T09:53:00Z">
        <w:r w:rsidDel="0042272B">
          <w:rPr>
            <w:rFonts w:ascii="Cambria" w:hAnsi="Cambria" w:cs="Cambria"/>
            <w:color w:val="auto"/>
            <w:sz w:val="23"/>
            <w:szCs w:val="23"/>
          </w:rPr>
          <w:delText>_____________________</w:delText>
        </w:r>
      </w:del>
      <w:ins w:id="5" w:author="TOSHIBA" w:date="2020-12-16T09:53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Amandement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del w:id="6" w:author="TOSHIBA" w:date="2020-12-16T09:53:00Z"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>__________________________</w:delText>
        </w:r>
        <w:r w:rsidDel="0042272B">
          <w:rPr>
            <w:rFonts w:ascii="Cambria" w:hAnsi="Cambria" w:cs="Cambria"/>
            <w:color w:val="auto"/>
            <w:sz w:val="23"/>
            <w:szCs w:val="23"/>
          </w:rPr>
          <w:delText>_</w:delText>
        </w:r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 xml:space="preserve">____ </w:delText>
        </w:r>
      </w:del>
      <w:ins w:id="7" w:author="TOSHIBA" w:date="2020-12-16T09:53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Asas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8" w:author="TOSHIBA" w:date="2020-12-16T09:54:00Z"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 xml:space="preserve">______________________________ </w:delText>
        </w:r>
      </w:del>
      <w:ins w:id="9" w:author="TOSHIBA" w:date="2020-12-16T09:54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cabai</w:t>
        </w:r>
        <w:r w:rsidR="0042272B" w:rsidRPr="00C50A1E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10" w:author="TOSHIBA" w:date="2020-12-16T09:55:00Z">
        <w:r w:rsidDel="0042272B">
          <w:rPr>
            <w:rFonts w:ascii="Cambria" w:hAnsi="Cambria" w:cs="Cambria"/>
            <w:color w:val="auto"/>
            <w:sz w:val="23"/>
            <w:szCs w:val="23"/>
          </w:rPr>
          <w:delText>____________________</w:delText>
        </w:r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 xml:space="preserve">______ </w:delText>
        </w:r>
      </w:del>
      <w:ins w:id="11" w:author="TOSHIBA" w:date="2020-12-16T09:55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Defiden</w:t>
        </w:r>
        <w:r w:rsidR="0042272B" w:rsidRPr="00C50A1E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12" w:author="TOSHIBA" w:date="2020-12-16T09:55:00Z">
        <w:r w:rsidDel="0042272B">
          <w:rPr>
            <w:rFonts w:ascii="Cambria" w:hAnsi="Cambria" w:cs="Cambria"/>
            <w:color w:val="auto"/>
            <w:sz w:val="23"/>
            <w:szCs w:val="23"/>
          </w:rPr>
          <w:delText>_________________</w:delText>
        </w:r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 xml:space="preserve">_________ </w:delText>
        </w:r>
      </w:del>
      <w:ins w:id="13" w:author="TOSHIBA" w:date="2020-12-16T09:55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Ekstrem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14" w:author="TOSHIBA" w:date="2020-12-16T09:55:00Z"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 xml:space="preserve">______________________________ </w:delText>
        </w:r>
      </w:del>
      <w:ins w:id="15" w:author="TOSHIBA" w:date="2020-12-16T09:55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Esai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16" w:author="TOSHIBA" w:date="2020-12-16T09:55:00Z">
        <w:r w:rsidDel="0042272B">
          <w:rPr>
            <w:rFonts w:ascii="Cambria" w:hAnsi="Cambria" w:cs="Cambria"/>
            <w:color w:val="auto"/>
            <w:sz w:val="23"/>
            <w:szCs w:val="23"/>
          </w:rPr>
          <w:delText>_____________________</w:delText>
        </w:r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 xml:space="preserve">____ </w:delText>
        </w:r>
      </w:del>
      <w:ins w:id="17" w:author="TOSHIBA" w:date="2020-12-16T09:55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Gelamour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18" w:author="TOSHIBA" w:date="2020-12-16T09:55:00Z">
        <w:r w:rsidDel="0042272B">
          <w:rPr>
            <w:rFonts w:ascii="Cambria" w:hAnsi="Cambria" w:cs="Cambria"/>
            <w:color w:val="auto"/>
            <w:sz w:val="23"/>
            <w:szCs w:val="23"/>
          </w:rPr>
          <w:delText>_________________</w:delText>
        </w:r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 xml:space="preserve">_________ </w:delText>
        </w:r>
      </w:del>
      <w:ins w:id="19" w:author="TOSHIBA" w:date="2020-12-16T09:55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Hakikat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20" w:author="TOSHIBA" w:date="2020-12-16T09:56:00Z">
        <w:r w:rsidDel="0042272B">
          <w:rPr>
            <w:rFonts w:ascii="Cambria" w:hAnsi="Cambria" w:cs="Cambria"/>
            <w:color w:val="auto"/>
            <w:sz w:val="23"/>
            <w:szCs w:val="23"/>
          </w:rPr>
          <w:delText>____________________</w:delText>
        </w:r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 xml:space="preserve">_______ </w:delText>
        </w:r>
      </w:del>
      <w:ins w:id="21" w:author="TOSHIBA" w:date="2020-12-16T09:56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Utang</w:t>
        </w:r>
        <w:r w:rsidR="0042272B" w:rsidRPr="00C50A1E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22" w:author="TOSHIBA" w:date="2020-12-16T09:56:00Z">
        <w:r w:rsidDel="0042272B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 xml:space="preserve">____________ </w:delText>
        </w:r>
      </w:del>
      <w:ins w:id="23" w:author="TOSHIBA" w:date="2020-12-16T09:56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Idul Fitri</w:t>
        </w:r>
        <w:r w:rsidR="0042272B" w:rsidRPr="00C50A1E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24" w:author="TOSHIBA" w:date="2020-12-16T09:57:00Z">
        <w:r w:rsidR="00D943B2" w:rsidDel="0042272B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="00D943B2" w:rsidRPr="00C50A1E" w:rsidDel="0042272B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  <w:ins w:id="25" w:author="TOSHIBA" w:date="2020-12-16T09:57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Masjid</w:t>
        </w:r>
      </w:ins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26" w:author="TOSHIBA" w:date="2020-12-16T09:57:00Z">
        <w:r w:rsidDel="0042272B">
          <w:rPr>
            <w:rFonts w:ascii="Cambria" w:hAnsi="Cambria" w:cs="Cambria"/>
            <w:color w:val="auto"/>
            <w:sz w:val="23"/>
            <w:szCs w:val="23"/>
          </w:rPr>
          <w:delText>__________________</w:delText>
        </w:r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>_____</w:delText>
        </w:r>
      </w:del>
      <w:ins w:id="27" w:author="TOSHIBA" w:date="2020-12-16T09:57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Adi Luhung</w:t>
        </w:r>
      </w:ins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28" w:author="TOSHIBA" w:date="2020-12-16T09:57:00Z">
        <w:r w:rsidDel="0042272B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>____</w:delText>
        </w:r>
        <w:r w:rsidDel="0042272B">
          <w:rPr>
            <w:rFonts w:ascii="Cambria" w:hAnsi="Cambria" w:cs="Cambria"/>
            <w:color w:val="auto"/>
            <w:sz w:val="23"/>
            <w:szCs w:val="23"/>
          </w:rPr>
          <w:delText>__</w:delText>
        </w:r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>________</w:delText>
        </w:r>
      </w:del>
      <w:ins w:id="29" w:author="TOSHIBA" w:date="2020-12-16T09:57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Ajektif</w:t>
        </w:r>
      </w:ins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30" w:author="TOSHIBA" w:date="2020-12-16T09:57:00Z">
        <w:r w:rsidDel="0042272B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  <w:ins w:id="31" w:author="TOSHIBA" w:date="2020-12-16T09:57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Analisis</w:t>
        </w:r>
      </w:ins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32" w:author="TOSHIBA" w:date="2020-12-16T09:58:00Z">
        <w:r w:rsidDel="0042272B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  <w:ins w:id="33" w:author="TOSHIBA" w:date="2020-12-16T09:58:00Z">
        <w:r w:rsidR="0042272B">
          <w:rPr>
            <w:rFonts w:ascii="Cambria" w:hAnsi="Cambria" w:cs="Cambria"/>
            <w:color w:val="auto"/>
            <w:sz w:val="23"/>
            <w:szCs w:val="23"/>
          </w:rPr>
          <w:t>_</w:t>
        </w:r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Aborsi</w:t>
        </w:r>
      </w:ins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34" w:author="TOSHIBA" w:date="2020-12-16T09:58:00Z">
        <w:r w:rsidR="00DD111A" w:rsidDel="0042272B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="00DD111A" w:rsidRPr="00C50A1E" w:rsidDel="0042272B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  <w:ins w:id="35" w:author="TOSHIBA" w:date="2020-12-16T09:58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Almari</w:t>
        </w:r>
      </w:ins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36" w:author="TOSHIBA" w:date="2020-12-16T09:58:00Z">
        <w:r w:rsidR="00DD111A" w:rsidDel="0042272B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="00DD111A" w:rsidRPr="00C50A1E" w:rsidDel="0042272B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  <w:ins w:id="37" w:author="TOSHIBA" w:date="2020-12-16T09:58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Andal</w:t>
        </w:r>
      </w:ins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38" w:author="TOSHIBA" w:date="2020-12-16T09:58:00Z">
        <w:r w:rsidDel="0042272B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  <w:ins w:id="39" w:author="TOSHIBA" w:date="2020-12-16T09:58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Antena</w:t>
        </w:r>
      </w:ins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40" w:author="TOSHIBA" w:date="2020-12-16T09:58:00Z">
        <w:r w:rsidDel="0042272B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  <w:ins w:id="41" w:author="TOSHIBA" w:date="2020-12-16T09:58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Antre</w:t>
        </w:r>
      </w:ins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42" w:author="TOSHIBA" w:date="2020-12-16T09:58:00Z">
        <w:r w:rsidRPr="00F12D2E" w:rsidDel="0042272B">
          <w:rPr>
            <w:rFonts w:ascii="Cambria" w:hAnsi="Cambria" w:cs="Cambria"/>
            <w:color w:val="auto"/>
            <w:sz w:val="23"/>
            <w:szCs w:val="23"/>
          </w:rPr>
          <w:delText>__________</w:delText>
        </w:r>
        <w:r w:rsidR="00F12D2E" w:rsidDel="0042272B">
          <w:rPr>
            <w:rFonts w:ascii="Cambria" w:hAnsi="Cambria" w:cs="Cambria"/>
            <w:color w:val="auto"/>
            <w:sz w:val="23"/>
            <w:szCs w:val="23"/>
          </w:rPr>
          <w:delText>__</w:delText>
        </w:r>
        <w:r w:rsidRPr="00F12D2E" w:rsidDel="0042272B">
          <w:rPr>
            <w:rFonts w:ascii="Cambria" w:hAnsi="Cambria" w:cs="Cambria"/>
            <w:color w:val="auto"/>
            <w:sz w:val="23"/>
            <w:szCs w:val="23"/>
          </w:rPr>
          <w:delText>________________</w:delText>
        </w:r>
      </w:del>
      <w:ins w:id="43" w:author="TOSHIBA" w:date="2020-12-16T09:58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Apotek</w:t>
        </w:r>
      </w:ins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44" w:author="TOSHIBA" w:date="2020-12-16T09:58:00Z"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 xml:space="preserve">______________________________ </w:delText>
        </w:r>
      </w:del>
      <w:ins w:id="45" w:author="TOSHIBA" w:date="2020-12-16T09:58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Indra</w:t>
        </w:r>
        <w:r w:rsidR="0042272B" w:rsidRPr="00C50A1E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46" w:author="TOSHIBA" w:date="2020-12-16T09:59:00Z">
        <w:r w:rsidDel="0042272B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  <w:r w:rsidDel="0042272B">
          <w:rPr>
            <w:rFonts w:ascii="Cambria" w:hAnsi="Cambria" w:cs="Cambria"/>
            <w:color w:val="auto"/>
            <w:sz w:val="23"/>
            <w:szCs w:val="23"/>
          </w:rPr>
          <w:delText>______</w:delText>
        </w:r>
      </w:del>
      <w:ins w:id="47" w:author="TOSHIBA" w:date="2020-12-16T09:59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Atlet</w:t>
        </w:r>
      </w:ins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48" w:author="TOSHIBA" w:date="2020-12-16T09:59:00Z">
        <w:r w:rsidDel="0042272B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42272B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  <w:r w:rsidDel="0042272B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  <w:ins w:id="49" w:author="TOSHIBA" w:date="2020-12-16T09:59:00Z">
        <w:r w:rsidR="0042272B">
          <w:rPr>
            <w:rFonts w:ascii="Cambria" w:hAnsi="Cambria" w:cs="Cambria"/>
            <w:color w:val="auto"/>
            <w:sz w:val="23"/>
            <w:szCs w:val="23"/>
            <w:lang w:val="id-ID"/>
          </w:rPr>
          <w:t>Baterai</w:t>
        </w:r>
      </w:ins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50" w:author="TOSHIBA" w:date="2020-12-16T09:59:00Z">
        <w:r w:rsidDel="002940F7">
          <w:rPr>
            <w:rFonts w:ascii="Cambria" w:hAnsi="Cambria" w:cs="Cambria"/>
            <w:color w:val="auto"/>
            <w:sz w:val="23"/>
            <w:szCs w:val="23"/>
          </w:rPr>
          <w:delText>______________________</w:delText>
        </w:r>
      </w:del>
      <w:ins w:id="51" w:author="TOSHIBA" w:date="2020-12-16T09:59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Beterbangan</w:t>
        </w:r>
      </w:ins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52" w:author="TOSHIBA" w:date="2020-12-16T09:59:00Z">
        <w:r w:rsidDel="002940F7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2940F7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  <w:ins w:id="53" w:author="TOSHIBA" w:date="2020-12-16T09:59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Materai</w:t>
        </w:r>
      </w:ins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54" w:author="TOSHIBA" w:date="2020-12-16T10:00:00Z">
        <w:r w:rsidDel="002940F7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2940F7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  <w:ins w:id="55" w:author="TOSHIBA" w:date="2020-12-16T10:00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Donatur</w:t>
        </w:r>
      </w:ins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56" w:author="TOSHIBA" w:date="2020-12-16T10:00:00Z">
        <w:r w:rsidDel="002940F7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2940F7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  <w:r w:rsidDel="002940F7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  <w:ins w:id="57" w:author="TOSHIBA" w:date="2020-12-16T10:00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Elite</w:t>
        </w:r>
      </w:ins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58" w:author="TOSHIBA" w:date="2020-12-16T10:00:00Z">
        <w:r w:rsidDel="002940F7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2940F7">
          <w:rPr>
            <w:rFonts w:ascii="Cambria" w:hAnsi="Cambria" w:cs="Cambria"/>
            <w:color w:val="auto"/>
            <w:sz w:val="23"/>
            <w:szCs w:val="23"/>
          </w:rPr>
          <w:delText>____________</w:delText>
        </w:r>
      </w:del>
      <w:ins w:id="59" w:author="TOSHIBA" w:date="2020-12-16T10:00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Kuitansi</w:t>
        </w:r>
      </w:ins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ins w:id="60" w:author="TOSHIBA" w:date="2020-12-16T10:00:00Z">
        <w:r w:rsidR="002940F7">
          <w:rPr>
            <w:rFonts w:ascii="Times New Roman" w:hAnsi="Times New Roman" w:cs="Times New Roman"/>
            <w:color w:val="auto"/>
            <w:sz w:val="23"/>
            <w:szCs w:val="23"/>
            <w:lang w:val="id-ID"/>
          </w:rPr>
          <w:t>Hipotesis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61" w:author="TOSHIBA" w:date="2020-12-16T10:00:00Z">
        <w:r w:rsidR="002940F7">
          <w:rPr>
            <w:rFonts w:ascii="Times New Roman" w:hAnsi="Times New Roman" w:cs="Times New Roman"/>
            <w:color w:val="auto"/>
            <w:sz w:val="23"/>
            <w:szCs w:val="23"/>
            <w:lang w:val="id-ID"/>
          </w:rPr>
          <w:t>Z</w:t>
        </w:r>
      </w:ins>
      <w:ins w:id="62" w:author="TOSHIBA" w:date="2020-12-16T10:01:00Z">
        <w:r w:rsidR="002940F7">
          <w:rPr>
            <w:rFonts w:ascii="Times New Roman" w:hAnsi="Times New Roman" w:cs="Times New Roman"/>
            <w:color w:val="auto"/>
            <w:sz w:val="23"/>
            <w:szCs w:val="23"/>
            <w:lang w:val="id-ID"/>
          </w:rPr>
          <w:t>a</w:t>
        </w:r>
      </w:ins>
      <w:ins w:id="63" w:author="TOSHIBA" w:date="2020-12-16T10:00:00Z">
        <w:r w:rsidR="002940F7">
          <w:rPr>
            <w:rFonts w:ascii="Times New Roman" w:hAnsi="Times New Roman" w:cs="Times New Roman"/>
            <w:color w:val="auto"/>
            <w:sz w:val="23"/>
            <w:szCs w:val="23"/>
            <w:lang w:val="id-ID"/>
          </w:rPr>
          <w:t>man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64" w:author="TOSHIBA" w:date="2020-12-16T10:01:00Z">
        <w:r w:rsidR="002940F7">
          <w:rPr>
            <w:rFonts w:ascii="Times New Roman" w:hAnsi="Times New Roman" w:cs="Times New Roman"/>
            <w:color w:val="auto"/>
            <w:sz w:val="23"/>
            <w:szCs w:val="23"/>
            <w:lang w:val="id-ID"/>
          </w:rPr>
          <w:t>Karier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65" w:author="TOSHIBA" w:date="2020-12-16T10:01:00Z">
        <w:r w:rsidR="002940F7">
          <w:rPr>
            <w:rFonts w:ascii="Times New Roman" w:hAnsi="Times New Roman" w:cs="Times New Roman"/>
            <w:color w:val="auto"/>
            <w:sz w:val="23"/>
            <w:szCs w:val="23"/>
            <w:lang w:val="id-ID"/>
          </w:rPr>
          <w:t>Lembap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66" w:author="TOSHIBA" w:date="2020-12-16T10:01:00Z">
        <w:r w:rsidR="002940F7">
          <w:rPr>
            <w:rFonts w:ascii="Times New Roman" w:hAnsi="Times New Roman" w:cs="Times New Roman"/>
            <w:color w:val="auto"/>
            <w:sz w:val="23"/>
            <w:szCs w:val="23"/>
            <w:lang w:val="id-ID"/>
          </w:rPr>
          <w:t>Me</w:t>
        </w:r>
      </w:ins>
      <w:ins w:id="67" w:author="TOSHIBA" w:date="2020-12-16T10:02:00Z">
        <w:r w:rsidR="002940F7">
          <w:rPr>
            <w:rFonts w:ascii="Times New Roman" w:hAnsi="Times New Roman" w:cs="Times New Roman"/>
            <w:color w:val="auto"/>
            <w:sz w:val="23"/>
            <w:szCs w:val="23"/>
            <w:lang w:val="id-ID"/>
          </w:rPr>
          <w:t>ngubah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68" w:author="TOSHIBA" w:date="2020-12-16T10:02:00Z">
        <w:r w:rsidR="002940F7">
          <w:rPr>
            <w:rFonts w:ascii="Times New Roman" w:hAnsi="Times New Roman" w:cs="Times New Roman"/>
            <w:color w:val="auto"/>
            <w:sz w:val="23"/>
            <w:szCs w:val="23"/>
            <w:lang w:val="id-ID"/>
          </w:rPr>
          <w:t>Tampak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69" w:author="TOSHIBA" w:date="2020-12-16T10:02:00Z">
        <w:r w:rsidR="002940F7">
          <w:rPr>
            <w:rFonts w:ascii="Times New Roman" w:hAnsi="Times New Roman" w:cs="Times New Roman"/>
            <w:color w:val="auto"/>
            <w:sz w:val="23"/>
            <w:szCs w:val="23"/>
            <w:lang w:val="id-ID"/>
          </w:rPr>
          <w:t>Ori</w:t>
        </w:r>
      </w:ins>
      <w:ins w:id="70" w:author="TOSHIBA" w:date="2020-12-16T10:03:00Z">
        <w:r w:rsidR="002940F7">
          <w:rPr>
            <w:rFonts w:ascii="Times New Roman" w:hAnsi="Times New Roman" w:cs="Times New Roman"/>
            <w:color w:val="auto"/>
            <w:sz w:val="23"/>
            <w:szCs w:val="23"/>
            <w:lang w:val="id-ID"/>
          </w:rPr>
          <w:t>ginal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71" w:author="TOSHIBA" w:date="2020-12-16T10:03:00Z">
        <w:r w:rsidR="002940F7">
          <w:rPr>
            <w:rFonts w:ascii="Times New Roman" w:hAnsi="Times New Roman" w:cs="Times New Roman"/>
            <w:color w:val="auto"/>
            <w:sz w:val="23"/>
            <w:szCs w:val="23"/>
            <w:lang w:val="id-ID"/>
          </w:rPr>
          <w:t>Rezeki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72" w:author="TOSHIBA" w:date="2020-12-16T10:04:00Z">
        <w:r w:rsidR="002940F7">
          <w:rPr>
            <w:rFonts w:ascii="Times New Roman" w:hAnsi="Times New Roman" w:cs="Times New Roman"/>
            <w:color w:val="auto"/>
            <w:sz w:val="23"/>
            <w:szCs w:val="23"/>
            <w:lang w:val="id-ID"/>
          </w:rPr>
          <w:t>Religius</w:t>
        </w:r>
      </w:ins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73" w:author="TOSHIBA" w:date="2020-12-16T10:04:00Z">
        <w:r w:rsidR="002940F7">
          <w:rPr>
            <w:rFonts w:ascii="Times New Roman" w:hAnsi="Times New Roman" w:cs="Times New Roman"/>
            <w:color w:val="auto"/>
            <w:sz w:val="23"/>
            <w:szCs w:val="23"/>
            <w:lang w:val="id-ID"/>
          </w:rPr>
          <w:t>Menyilahkan</w:t>
        </w:r>
      </w:ins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74" w:author="TOSHIBA" w:date="2020-12-16T10:05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K</w:t>
        </w:r>
      </w:ins>
      <w:ins w:id="75" w:author="TOSHIBA" w:date="2020-12-16T10:08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a</w:t>
        </w:r>
      </w:ins>
      <w:ins w:id="76" w:author="TOSHIBA" w:date="2020-12-16T10:05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daluarsa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ins w:id="77" w:author="TOSHIBA" w:date="2020-12-16T10:04:00Z">
        <w:r w:rsidR="002940F7">
          <w:rPr>
            <w:rFonts w:ascii="Times New Roman" w:hAnsi="Times New Roman" w:cs="Times New Roman"/>
            <w:color w:val="auto"/>
            <w:sz w:val="23"/>
            <w:szCs w:val="23"/>
            <w:lang w:val="id-ID"/>
          </w:rPr>
          <w:t>Standar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78" w:author="TOSHIBA" w:date="2020-12-16T10:05:00Z">
        <w:r w:rsidDel="002940F7">
          <w:rPr>
            <w:rFonts w:ascii="Cambria" w:hAnsi="Cambria" w:cs="Cambria"/>
            <w:color w:val="auto"/>
            <w:sz w:val="23"/>
            <w:szCs w:val="23"/>
          </w:rPr>
          <w:delText>________________</w:delText>
        </w:r>
        <w:r w:rsidRPr="00C50A1E" w:rsidDel="002940F7">
          <w:rPr>
            <w:rFonts w:ascii="Cambria" w:hAnsi="Cambria" w:cs="Cambria"/>
            <w:color w:val="auto"/>
            <w:sz w:val="23"/>
            <w:szCs w:val="23"/>
          </w:rPr>
          <w:delText xml:space="preserve">_______________ </w:delText>
        </w:r>
      </w:del>
      <w:ins w:id="79" w:author="TOSHIBA" w:date="2020-12-16T10:05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Sopir</w:t>
        </w:r>
        <w:r w:rsidR="002940F7" w:rsidRPr="00C50A1E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80" w:author="TOSHIBA" w:date="2020-12-16T10:05:00Z">
        <w:r w:rsidDel="002940F7">
          <w:rPr>
            <w:rFonts w:ascii="Cambria" w:hAnsi="Cambria" w:cs="Cambria"/>
            <w:color w:val="auto"/>
            <w:sz w:val="23"/>
            <w:szCs w:val="23"/>
          </w:rPr>
          <w:delText>________________________</w:delText>
        </w:r>
        <w:r w:rsidRPr="00C50A1E" w:rsidDel="002940F7">
          <w:rPr>
            <w:rFonts w:ascii="Cambria" w:hAnsi="Cambria" w:cs="Cambria"/>
            <w:color w:val="auto"/>
            <w:sz w:val="23"/>
            <w:szCs w:val="23"/>
          </w:rPr>
          <w:delText xml:space="preserve">_____ </w:delText>
        </w:r>
      </w:del>
      <w:ins w:id="81" w:author="TOSHIBA" w:date="2020-12-16T10:05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Teorema</w:t>
        </w:r>
        <w:r w:rsidR="002940F7" w:rsidRPr="00C50A1E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82" w:author="TOSHIBA" w:date="2020-12-16T10:05:00Z">
        <w:r w:rsidDel="002940F7">
          <w:rPr>
            <w:rFonts w:ascii="Cambria" w:hAnsi="Cambria" w:cs="Cambria"/>
            <w:color w:val="auto"/>
            <w:sz w:val="23"/>
            <w:szCs w:val="23"/>
          </w:rPr>
          <w:delText>___________________</w:delText>
        </w:r>
        <w:r w:rsidRPr="00C50A1E" w:rsidDel="002940F7">
          <w:rPr>
            <w:rFonts w:ascii="Cambria" w:hAnsi="Cambria" w:cs="Cambria"/>
            <w:color w:val="auto"/>
            <w:sz w:val="23"/>
            <w:szCs w:val="23"/>
          </w:rPr>
          <w:delText>________</w:delText>
        </w:r>
      </w:del>
      <w:ins w:id="83" w:author="TOSHIBA" w:date="2020-12-16T10:08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Terjadi</w:t>
        </w:r>
      </w:ins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84" w:author="TOSHIBA" w:date="2020-12-16T10:06:00Z">
        <w:r w:rsidR="00295973" w:rsidDel="002940F7">
          <w:rPr>
            <w:rFonts w:ascii="Cambria" w:hAnsi="Cambria" w:cs="Cambria"/>
            <w:color w:val="auto"/>
            <w:sz w:val="23"/>
            <w:szCs w:val="23"/>
          </w:rPr>
          <w:delText>___________________</w:delText>
        </w:r>
        <w:r w:rsidR="00295973" w:rsidRPr="00C50A1E" w:rsidDel="002940F7">
          <w:rPr>
            <w:rFonts w:ascii="Cambria" w:hAnsi="Cambria" w:cs="Cambria"/>
            <w:color w:val="auto"/>
            <w:sz w:val="23"/>
            <w:szCs w:val="23"/>
          </w:rPr>
          <w:delText>________</w:delText>
        </w:r>
      </w:del>
      <w:ins w:id="85" w:author="TOSHIBA" w:date="2020-12-16T10:06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Surga</w:t>
        </w:r>
      </w:ins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86" w:author="TOSHIBA" w:date="2020-12-16T10:06:00Z">
        <w:r w:rsidDel="002940F7">
          <w:rPr>
            <w:rFonts w:ascii="Cambria" w:hAnsi="Cambria" w:cs="Cambria"/>
            <w:color w:val="auto"/>
            <w:sz w:val="23"/>
            <w:szCs w:val="23"/>
          </w:rPr>
          <w:delText>___________________</w:delText>
        </w:r>
        <w:r w:rsidRPr="00C50A1E" w:rsidDel="002940F7">
          <w:rPr>
            <w:rFonts w:ascii="Cambria" w:hAnsi="Cambria" w:cs="Cambria"/>
            <w:color w:val="auto"/>
            <w:sz w:val="23"/>
            <w:szCs w:val="23"/>
          </w:rPr>
          <w:delText>________</w:delText>
        </w:r>
        <w:r w:rsidDel="002940F7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  <w:ins w:id="87" w:author="TOSHIBA" w:date="2020-12-16T10:06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miliar</w:t>
        </w:r>
      </w:ins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88" w:author="TOSHIBA" w:date="2020-12-16T10:06:00Z">
        <w:r w:rsidDel="002940F7">
          <w:rPr>
            <w:rFonts w:ascii="Cambria" w:hAnsi="Cambria" w:cs="Cambria"/>
            <w:color w:val="auto"/>
            <w:sz w:val="23"/>
            <w:szCs w:val="23"/>
          </w:rPr>
          <w:delText>_____________________</w:delText>
        </w:r>
        <w:r w:rsidRPr="00C50A1E" w:rsidDel="002940F7">
          <w:rPr>
            <w:rFonts w:ascii="Cambria" w:hAnsi="Cambria" w:cs="Cambria"/>
            <w:color w:val="auto"/>
            <w:sz w:val="23"/>
            <w:szCs w:val="23"/>
          </w:rPr>
          <w:delText>_____</w:delText>
        </w:r>
        <w:r w:rsidDel="002940F7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  <w:ins w:id="89" w:author="TOSHIBA" w:date="2020-12-16T10:06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paham</w:t>
        </w:r>
      </w:ins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90" w:author="TOSHIBA" w:date="2020-12-16T10:06:00Z">
        <w:r w:rsidDel="002940F7">
          <w:rPr>
            <w:rFonts w:ascii="Cambria" w:hAnsi="Cambria" w:cs="Cambria"/>
            <w:color w:val="auto"/>
            <w:sz w:val="23"/>
            <w:szCs w:val="23"/>
          </w:rPr>
          <w:delText>______________</w:delText>
        </w:r>
        <w:r w:rsidRPr="00C50A1E" w:rsidDel="002940F7">
          <w:rPr>
            <w:rFonts w:ascii="Cambria" w:hAnsi="Cambria" w:cs="Cambria"/>
            <w:color w:val="auto"/>
            <w:sz w:val="23"/>
            <w:szCs w:val="23"/>
          </w:rPr>
          <w:delText>________</w:delText>
        </w:r>
        <w:r w:rsidDel="002940F7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  <w:ins w:id="91" w:author="TOSHIBA" w:date="2020-12-16T10:06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pernapasan</w:t>
        </w:r>
      </w:ins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92" w:author="TOSHIBA" w:date="2020-12-16T10:06:00Z">
        <w:r w:rsidDel="002940F7">
          <w:rPr>
            <w:rFonts w:ascii="Cambria" w:hAnsi="Cambria" w:cs="Cambria"/>
            <w:color w:val="auto"/>
            <w:sz w:val="23"/>
            <w:szCs w:val="23"/>
          </w:rPr>
          <w:delText>___________________</w:delText>
        </w:r>
        <w:r w:rsidRPr="00C50A1E" w:rsidDel="002940F7">
          <w:rPr>
            <w:rFonts w:ascii="Cambria" w:hAnsi="Cambria" w:cs="Cambria"/>
            <w:color w:val="auto"/>
            <w:sz w:val="23"/>
            <w:szCs w:val="23"/>
          </w:rPr>
          <w:delText>________</w:delText>
        </w:r>
        <w:r w:rsidDel="002940F7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  <w:ins w:id="93" w:author="TOSHIBA" w:date="2020-12-16T10:06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Risiko</w:t>
        </w:r>
      </w:ins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Pr="002940F7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  <w:rPrChange w:id="94" w:author="TOSHIBA" w:date="2020-12-16T10:06:00Z">
            <w:rPr>
              <w:rFonts w:ascii="Cambria" w:hAnsi="Cambria" w:cs="Cambria"/>
              <w:color w:val="auto"/>
              <w:sz w:val="23"/>
              <w:szCs w:val="23"/>
            </w:rPr>
          </w:rPrChange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95" w:author="TOSHIBA" w:date="2020-12-16T10:06:00Z">
        <w:r w:rsidDel="002940F7">
          <w:rPr>
            <w:rFonts w:ascii="Cambria" w:hAnsi="Cambria" w:cs="Cambria"/>
            <w:color w:val="auto"/>
            <w:sz w:val="23"/>
            <w:szCs w:val="23"/>
          </w:rPr>
          <w:delText>___________________</w:delText>
        </w:r>
        <w:r w:rsidRPr="00C50A1E" w:rsidDel="002940F7">
          <w:rPr>
            <w:rFonts w:ascii="Cambria" w:hAnsi="Cambria" w:cs="Cambria"/>
            <w:color w:val="auto"/>
            <w:sz w:val="23"/>
            <w:szCs w:val="23"/>
          </w:rPr>
          <w:delText>________</w:delText>
        </w:r>
        <w:r w:rsidDel="002940F7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  <w:ins w:id="96" w:author="TOSHIBA" w:date="2020-12-16T10:06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Sakelar</w:t>
        </w:r>
      </w:ins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97" w:author="TOSHIBA" w:date="2020-12-16T10:07:00Z">
        <w:r w:rsidDel="002940F7">
          <w:rPr>
            <w:rFonts w:ascii="Cambria" w:hAnsi="Cambria" w:cs="Cambria"/>
            <w:color w:val="auto"/>
            <w:sz w:val="23"/>
            <w:szCs w:val="23"/>
          </w:rPr>
          <w:delText>___________________</w:delText>
        </w:r>
        <w:r w:rsidRPr="00C50A1E" w:rsidDel="002940F7">
          <w:rPr>
            <w:rFonts w:ascii="Cambria" w:hAnsi="Cambria" w:cs="Cambria"/>
            <w:color w:val="auto"/>
            <w:sz w:val="23"/>
            <w:szCs w:val="23"/>
          </w:rPr>
          <w:delText>________</w:delText>
        </w:r>
        <w:r w:rsidDel="002940F7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  <w:ins w:id="98" w:author="TOSHIBA" w:date="2020-12-16T10:07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saraf</w:t>
        </w:r>
      </w:ins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99" w:author="TOSHIBA" w:date="2020-12-16T10:07:00Z">
        <w:r w:rsidDel="002940F7">
          <w:rPr>
            <w:rFonts w:ascii="Cambria" w:hAnsi="Cambria" w:cs="Cambria"/>
            <w:color w:val="auto"/>
            <w:sz w:val="23"/>
            <w:szCs w:val="23"/>
          </w:rPr>
          <w:delText>______________________________</w:delText>
        </w:r>
      </w:del>
      <w:ins w:id="100" w:author="TOSHIBA" w:date="2020-12-16T10:07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urine</w:t>
        </w:r>
      </w:ins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101" w:author="TOSHIBA" w:date="2020-12-16T10:07:00Z">
        <w:r w:rsidRPr="00872F27" w:rsidDel="002940F7">
          <w:rPr>
            <w:rFonts w:ascii="Cambria" w:hAnsi="Cambria" w:cs="Cambria"/>
            <w:color w:val="auto"/>
            <w:sz w:val="23"/>
            <w:szCs w:val="23"/>
          </w:rPr>
          <w:delText>_____________________________</w:delText>
        </w:r>
      </w:del>
      <w:ins w:id="102" w:author="TOSHIBA" w:date="2020-12-16T10:07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Surban</w:t>
        </w:r>
      </w:ins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103" w:author="TOSHIBA" w:date="2020-12-16T10:07:00Z">
        <w:r w:rsidDel="002940F7">
          <w:rPr>
            <w:rFonts w:ascii="Cambria" w:hAnsi="Cambria" w:cs="Cambria"/>
            <w:color w:val="auto"/>
            <w:sz w:val="23"/>
            <w:szCs w:val="23"/>
          </w:rPr>
          <w:delText>___________________</w:delText>
        </w:r>
        <w:r w:rsidRPr="00C50A1E" w:rsidDel="002940F7">
          <w:rPr>
            <w:rFonts w:ascii="Cambria" w:hAnsi="Cambria" w:cs="Cambria"/>
            <w:color w:val="auto"/>
            <w:sz w:val="23"/>
            <w:szCs w:val="23"/>
          </w:rPr>
          <w:delText>________</w:delText>
        </w:r>
        <w:r w:rsidDel="002940F7">
          <w:rPr>
            <w:rFonts w:ascii="Cambria" w:hAnsi="Cambria" w:cs="Cambria"/>
            <w:color w:val="auto"/>
            <w:sz w:val="23"/>
            <w:szCs w:val="23"/>
          </w:rPr>
          <w:delText>___</w:delText>
        </w:r>
      </w:del>
      <w:ins w:id="104" w:author="TOSHIBA" w:date="2020-12-16T10:07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Zona</w:t>
        </w:r>
      </w:ins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del w:id="105" w:author="TOSHIBA" w:date="2020-12-16T10:07:00Z">
        <w:r w:rsidDel="002940F7">
          <w:rPr>
            <w:rFonts w:ascii="Cambria" w:hAnsi="Cambria" w:cs="Cambria"/>
            <w:color w:val="auto"/>
            <w:sz w:val="23"/>
            <w:szCs w:val="23"/>
          </w:rPr>
          <w:delText>__________________________</w:delText>
        </w:r>
      </w:del>
      <w:ins w:id="106" w:author="TOSHIBA" w:date="2020-12-16T10:07:00Z">
        <w:r w:rsidR="002940F7">
          <w:rPr>
            <w:rFonts w:ascii="Cambria" w:hAnsi="Cambria" w:cs="Cambria"/>
            <w:color w:val="auto"/>
            <w:sz w:val="23"/>
            <w:szCs w:val="23"/>
            <w:lang w:val="id-ID"/>
          </w:rPr>
          <w:t>Wali kota</w:t>
        </w:r>
      </w:ins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B18" w:rsidRDefault="00663B18">
      <w:r>
        <w:separator/>
      </w:r>
    </w:p>
  </w:endnote>
  <w:endnote w:type="continuationSeparator" w:id="0">
    <w:p w:rsidR="00663B18" w:rsidRDefault="00663B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663B18">
    <w:pPr>
      <w:pStyle w:val="Footer"/>
    </w:pPr>
  </w:p>
  <w:p w:rsidR="00941E77" w:rsidRDefault="00663B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B18" w:rsidRDefault="00663B18">
      <w:r>
        <w:separator/>
      </w:r>
    </w:p>
  </w:footnote>
  <w:footnote w:type="continuationSeparator" w:id="0">
    <w:p w:rsidR="00663B18" w:rsidRDefault="00663B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00A4"/>
    <w:rsid w:val="00062549"/>
    <w:rsid w:val="0012251A"/>
    <w:rsid w:val="001A45DE"/>
    <w:rsid w:val="002940F7"/>
    <w:rsid w:val="00295973"/>
    <w:rsid w:val="002B02DE"/>
    <w:rsid w:val="002D10DC"/>
    <w:rsid w:val="002E04BB"/>
    <w:rsid w:val="00345C6A"/>
    <w:rsid w:val="0042167F"/>
    <w:rsid w:val="0042272B"/>
    <w:rsid w:val="004300A4"/>
    <w:rsid w:val="00663B18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  <w:style w:type="paragraph" w:styleId="BalloonText">
    <w:name w:val="Balloon Text"/>
    <w:basedOn w:val="Normal"/>
    <w:link w:val="BalloonTextChar"/>
    <w:uiPriority w:val="99"/>
    <w:semiHidden/>
    <w:unhideWhenUsed/>
    <w:rsid w:val="00294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TOSHIBA</cp:lastModifiedBy>
  <cp:revision>13</cp:revision>
  <dcterms:created xsi:type="dcterms:W3CDTF">2020-07-24T22:55:00Z</dcterms:created>
  <dcterms:modified xsi:type="dcterms:W3CDTF">2020-12-16T03:09:00Z</dcterms:modified>
</cp:coreProperties>
</file>