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BBF25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F70D9AB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75B25D2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50271EDB" w14:textId="77777777" w:rsidTr="00D810B0">
        <w:tc>
          <w:tcPr>
            <w:tcW w:w="9350" w:type="dxa"/>
          </w:tcPr>
          <w:p w14:paraId="7EC6EC09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A1420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AC2D70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EF4FA" w14:textId="1409FE98" w:rsidR="0008359A" w:rsidRPr="0008359A" w:rsidRDefault="0008359A" w:rsidP="0008359A">
            <w:pPr>
              <w:ind w:left="610" w:hanging="630"/>
              <w:jc w:val="both"/>
              <w:rPr>
                <w:ins w:id="0" w:author="febunsyiah3@outlook.com" w:date="2021-02-16T12:05:00Z"/>
                <w:rFonts w:ascii="Times New Roman" w:hAnsi="Times New Roman" w:cs="Times New Roman"/>
                <w:sz w:val="24"/>
                <w:szCs w:val="24"/>
                <w:lang w:val="en-US"/>
                <w:rPrChange w:id="1" w:author="febunsyiah3@outlook.com" w:date="2021-02-16T12:09:00Z">
                  <w:rPr>
                    <w:ins w:id="2" w:author="febunsyiah3@outlook.com" w:date="2021-02-16T12:05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" w:author="febunsyiah3@outlook.com" w:date="2021-02-16T12:07:00Z">
                <w:pPr>
                  <w:ind w:left="610" w:hanging="630"/>
                </w:pPr>
              </w:pPrChange>
            </w:pPr>
            <w:ins w:id="4" w:author="febunsyiah3@outlook.com" w:date="2021-02-16T12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Jubilee.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 Untuk Fotografi dan Bisnis Kreatif</w:t>
              </w:r>
            </w:ins>
            <w:ins w:id="5" w:author="febunsyiah3@outlook.com" w:date="2021-02-16T12:09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,</w:t>
              </w:r>
            </w:ins>
            <w:ins w:id="6" w:author="febunsyiah3@outlook.com" w:date="2021-02-16T12:03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PT Elex Media Komputindo</w:t>
              </w:r>
            </w:ins>
            <w:ins w:id="7" w:author="febunsyiah3@outlook.com" w:date="2021-02-16T12:09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Jakarta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66D67A38" w14:textId="51C03586" w:rsidR="0008359A" w:rsidRPr="0008359A" w:rsidRDefault="0008359A" w:rsidP="0008359A">
            <w:pPr>
              <w:ind w:left="610" w:hanging="610"/>
              <w:jc w:val="both"/>
              <w:rPr>
                <w:ins w:id="8" w:author="febunsyiah3@outlook.com" w:date="2021-02-16T12:05:00Z"/>
                <w:rFonts w:ascii="Times New Roman" w:hAnsi="Times New Roman" w:cs="Times New Roman"/>
                <w:sz w:val="24"/>
                <w:szCs w:val="24"/>
                <w:lang w:val="en-US"/>
                <w:rPrChange w:id="9" w:author="febunsyiah3@outlook.com" w:date="2021-02-16T12:10:00Z">
                  <w:rPr>
                    <w:ins w:id="10" w:author="febunsyiah3@outlook.com" w:date="2021-02-16T12:05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1" w:author="febunsyiah3@outlook.com" w:date="2021-02-16T12:07:00Z">
                <w:pPr/>
              </w:pPrChange>
            </w:pPr>
            <w:ins w:id="12" w:author="febunsyiah3@outlook.com" w:date="2021-02-16T12:0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Muri.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</w:ins>
            <w:ins w:id="13" w:author="febunsyiah3@outlook.com" w:date="2021-02-16T12:10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, </w:t>
              </w:r>
            </w:ins>
            <w:ins w:id="14" w:author="febunsyiah3@outlook.com" w:date="2021-02-16T12:0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Billionaire Sinergi Korpora</w:t>
              </w:r>
            </w:ins>
            <w:ins w:id="15" w:author="febunsyiah3@outlook.com" w:date="2021-02-16T12:1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Bandung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1C7E3F9B" w14:textId="2AFFF474" w:rsidR="0008359A" w:rsidRPr="0008359A" w:rsidRDefault="0008359A" w:rsidP="0008359A">
            <w:pPr>
              <w:jc w:val="both"/>
              <w:rPr>
                <w:ins w:id="16" w:author="febunsyiah3@outlook.com" w:date="2021-02-16T12:04:00Z"/>
                <w:rFonts w:ascii="Times New Roman" w:hAnsi="Times New Roman" w:cs="Times New Roman"/>
                <w:sz w:val="24"/>
                <w:szCs w:val="24"/>
                <w:lang w:val="en-US"/>
                <w:rPrChange w:id="17" w:author="febunsyiah3@outlook.com" w:date="2021-02-16T12:11:00Z">
                  <w:rPr>
                    <w:ins w:id="18" w:author="febunsyiah3@outlook.com" w:date="2021-02-16T12:04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9" w:author="febunsyiah3@outlook.com" w:date="2021-02-16T12:07:00Z">
                <w:pPr/>
              </w:pPrChange>
            </w:pPr>
            <w:ins w:id="20" w:author="febunsyiah3@outlook.com" w:date="2021-02-16T12:0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Facebook Marketing</w:t>
              </w:r>
            </w:ins>
            <w:ins w:id="21" w:author="febunsyiah3@outlook.com" w:date="2021-02-16T12:11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 xml:space="preserve">, </w:t>
              </w:r>
            </w:ins>
            <w:ins w:id="22" w:author="febunsyiah3@outlook.com" w:date="2021-02-16T12:0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PT Elex Media Komputindo</w:t>
              </w:r>
            </w:ins>
            <w:ins w:id="23" w:author="febunsyiah3@outlook.com" w:date="2021-02-16T12:1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ins w:id="24" w:author="febunsyiah3@outlook.com" w:date="2021-02-16T12:11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Jakarta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4EF5EB8D" w14:textId="12062B96" w:rsidR="0008359A" w:rsidRPr="0008359A" w:rsidRDefault="0008359A" w:rsidP="0008359A">
            <w:pPr>
              <w:ind w:left="610" w:hanging="610"/>
              <w:jc w:val="both"/>
              <w:rPr>
                <w:ins w:id="25" w:author="febunsyiah3@outlook.com" w:date="2021-02-16T12:05:00Z"/>
                <w:rFonts w:ascii="Times New Roman" w:hAnsi="Times New Roman" w:cs="Times New Roman"/>
                <w:sz w:val="24"/>
                <w:szCs w:val="24"/>
                <w:lang w:val="en-US"/>
                <w:rPrChange w:id="26" w:author="febunsyiah3@outlook.com" w:date="2021-02-16T12:11:00Z">
                  <w:rPr>
                    <w:ins w:id="27" w:author="febunsyiah3@outlook.com" w:date="2021-02-16T12:05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8" w:author="febunsyiah3@outlook.com" w:date="2021-02-16T12:07:00Z">
                <w:pPr/>
              </w:pPrChange>
            </w:pPr>
            <w:ins w:id="29" w:author="febunsyiah3@outlook.com" w:date="2021-02-16T12:0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Helianthusonfri, Jefferly.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Jualan Online Dengan Facebook dan Blog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PT Elex Media Komputindo.</w:t>
              </w:r>
            </w:ins>
            <w:ins w:id="30" w:author="febunsyiah3@outlook.com" w:date="2021-02-16T12:1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Jakarta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7546A88A" w14:textId="69FD9B5E" w:rsidR="0008359A" w:rsidRPr="005C4A3C" w:rsidRDefault="0008359A" w:rsidP="0008359A">
            <w:pPr>
              <w:ind w:left="700" w:hanging="700"/>
              <w:jc w:val="both"/>
              <w:rPr>
                <w:ins w:id="31" w:author="febunsyiah3@outlook.com" w:date="2021-02-16T12:06:00Z"/>
                <w:rFonts w:ascii="Times New Roman" w:hAnsi="Times New Roman" w:cs="Times New Roman"/>
                <w:sz w:val="24"/>
                <w:szCs w:val="24"/>
                <w:lang w:val="en-US"/>
                <w:rPrChange w:id="32" w:author="febunsyiah3@outlook.com" w:date="2021-02-16T12:13:00Z">
                  <w:rPr>
                    <w:ins w:id="33" w:author="febunsyiah3@outlook.com" w:date="2021-02-16T12:06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4" w:author="febunsyiah3@outlook.com" w:date="2021-02-16T12:07:00Z">
                <w:pPr>
                  <w:ind w:left="700" w:hanging="700"/>
                </w:pPr>
              </w:pPrChange>
            </w:pPr>
            <w:ins w:id="35" w:author="febunsyiah3@outlook.com" w:date="2021-02-16T12:0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Joko.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Mengoptimalkan Blog dan Social Media Untuk Small Business</w:t>
              </w:r>
            </w:ins>
            <w:ins w:id="36" w:author="febunsyiah3@outlook.com" w:date="2021-02-16T12:11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,</w:t>
              </w:r>
            </w:ins>
            <w:ins w:id="37" w:author="febunsyiah3@outlook.com" w:date="2021-02-16T12:0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PT Elex Media Komputindo</w:t>
              </w:r>
            </w:ins>
            <w:ins w:id="38" w:author="febunsyiah3@outlook.com" w:date="2021-02-16T12:1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Jakarta</w:t>
              </w:r>
            </w:ins>
            <w:ins w:id="39" w:author="febunsyiah3@outlook.com" w:date="2021-02-16T12:13:00Z">
              <w:r w:rsidR="005C4A3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6FC02BB7" w14:textId="23773FC6" w:rsidR="00D80F46" w:rsidRPr="00A16D9B" w:rsidDel="0008359A" w:rsidRDefault="00D80F46" w:rsidP="0008359A">
            <w:pPr>
              <w:jc w:val="both"/>
              <w:rPr>
                <w:del w:id="40" w:author="febunsyiah3@outlook.com" w:date="2021-02-16T12:05:00Z"/>
                <w:rFonts w:ascii="Times New Roman" w:hAnsi="Times New Roman" w:cs="Times New Roman"/>
                <w:sz w:val="24"/>
                <w:szCs w:val="24"/>
              </w:rPr>
              <w:pPrChange w:id="41" w:author="febunsyiah3@outlook.com" w:date="2021-02-16T12:07:00Z">
                <w:pPr>
                  <w:spacing w:line="480" w:lineRule="auto"/>
                </w:pPr>
              </w:pPrChange>
            </w:pPr>
            <w:del w:id="42" w:author="febunsyiah3@outlook.com" w:date="2021-02-16T12:05:00Z">
              <w:r w:rsidRPr="00A16D9B" w:rsidDel="0008359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08359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08359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3A59F534" w14:textId="16D1DCE6" w:rsidR="00D80F46" w:rsidRPr="00A16D9B" w:rsidDel="0008359A" w:rsidRDefault="00D80F46" w:rsidP="0008359A">
            <w:pPr>
              <w:jc w:val="both"/>
              <w:rPr>
                <w:del w:id="43" w:author="febunsyiah3@outlook.com" w:date="2021-02-16T12:04:00Z"/>
                <w:rFonts w:ascii="Times New Roman" w:hAnsi="Times New Roman" w:cs="Times New Roman"/>
                <w:sz w:val="24"/>
                <w:szCs w:val="24"/>
              </w:rPr>
              <w:pPrChange w:id="44" w:author="febunsyiah3@outlook.com" w:date="2021-02-16T12:07:00Z">
                <w:pPr>
                  <w:spacing w:line="480" w:lineRule="auto"/>
                </w:pPr>
              </w:pPrChange>
            </w:pPr>
            <w:del w:id="45" w:author="febunsyiah3@outlook.com" w:date="2021-02-16T12:04:00Z">
              <w:r w:rsidRPr="00A16D9B" w:rsidDel="0008359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08359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08359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820B11F" w14:textId="6BB290CF" w:rsidR="00D80F46" w:rsidRPr="00A16D9B" w:rsidRDefault="00D80F46" w:rsidP="00083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46" w:author="febunsyiah3@outlook.com" w:date="2021-02-16T12:07:00Z">
                <w:pPr>
                  <w:spacing w:line="480" w:lineRule="auto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ins w:id="47" w:author="febunsyiah3@outlook.com" w:date="2021-02-16T12:12:00Z">
              <w:r w:rsidR="0008359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del w:id="48" w:author="febunsyiah3@outlook.com" w:date="2021-02-16T12:12:00Z">
              <w:r w:rsidRPr="00A16D9B" w:rsidDel="0008359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</w:t>
            </w:r>
            <w:ins w:id="49" w:author="febunsyiah3@outlook.com" w:date="2021-02-16T12:12:00Z">
              <w:r w:rsidR="0008359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="0008359A" w:rsidRPr="00A16D9B">
                <w:rPr>
                  <w:rFonts w:ascii="Times New Roman" w:hAnsi="Times New Roman" w:cs="Times New Roman"/>
                  <w:sz w:val="24"/>
                  <w:szCs w:val="24"/>
                </w:rPr>
                <w:t>Jakarta</w:t>
              </w:r>
              <w:r w:rsidR="0008359A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50" w:author="febunsyiah3@outlook.com" w:date="2021-02-16T12:12:00Z">
              <w:r w:rsidRPr="00A16D9B" w:rsidDel="0008359A">
                <w:rPr>
                  <w:rFonts w:ascii="Times New Roman" w:hAnsi="Times New Roman" w:cs="Times New Roman"/>
                  <w:sz w:val="24"/>
                  <w:szCs w:val="24"/>
                </w:rPr>
                <w:delText>.</w:delText>
              </w:r>
            </w:del>
          </w:p>
          <w:p w14:paraId="0937B4F4" w14:textId="04ABD423" w:rsidR="00D80F46" w:rsidRPr="00A16D9B" w:rsidDel="0008359A" w:rsidRDefault="00D80F46" w:rsidP="0008359A">
            <w:pPr>
              <w:jc w:val="both"/>
              <w:rPr>
                <w:del w:id="51" w:author="febunsyiah3@outlook.com" w:date="2021-02-16T12:05:00Z"/>
                <w:rFonts w:ascii="Times New Roman" w:hAnsi="Times New Roman" w:cs="Times New Roman"/>
                <w:sz w:val="24"/>
                <w:szCs w:val="24"/>
              </w:rPr>
              <w:pPrChange w:id="52" w:author="febunsyiah3@outlook.com" w:date="2021-02-16T12:07:00Z">
                <w:pPr>
                  <w:spacing w:line="480" w:lineRule="auto"/>
                </w:pPr>
              </w:pPrChange>
            </w:pPr>
            <w:del w:id="53" w:author="febunsyiah3@outlook.com" w:date="2021-02-16T12:05:00Z">
              <w:r w:rsidRPr="00A16D9B" w:rsidDel="0008359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08359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08359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39259B14" w14:textId="47572581" w:rsidR="00D80F46" w:rsidRPr="00A16D9B" w:rsidDel="0008359A" w:rsidRDefault="00D80F46" w:rsidP="0008359A">
            <w:pPr>
              <w:ind w:left="700" w:hanging="700"/>
              <w:jc w:val="both"/>
              <w:rPr>
                <w:del w:id="54" w:author="febunsyiah3@outlook.com" w:date="2021-02-16T12:06:00Z"/>
                <w:rFonts w:ascii="Times New Roman" w:hAnsi="Times New Roman" w:cs="Times New Roman"/>
                <w:sz w:val="24"/>
                <w:szCs w:val="24"/>
              </w:rPr>
              <w:pPrChange w:id="55" w:author="febunsyiah3@outlook.com" w:date="2021-02-16T12:07:00Z">
                <w:pPr>
                  <w:spacing w:line="480" w:lineRule="auto"/>
                </w:pPr>
              </w:pPrChange>
            </w:pPr>
            <w:del w:id="56" w:author="febunsyiah3@outlook.com" w:date="2021-02-16T12:06:00Z">
              <w:r w:rsidRPr="00A16D9B" w:rsidDel="0008359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08359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08359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72BB2F12" w14:textId="7DAA1545" w:rsidR="00D80F46" w:rsidRPr="00A16D9B" w:rsidDel="0008359A" w:rsidRDefault="00D80F46" w:rsidP="0008359A">
            <w:pPr>
              <w:jc w:val="both"/>
              <w:rPr>
                <w:del w:id="57" w:author="febunsyiah3@outlook.com" w:date="2021-02-16T12:03:00Z"/>
                <w:rFonts w:ascii="Times New Roman" w:hAnsi="Times New Roman" w:cs="Times New Roman"/>
                <w:sz w:val="24"/>
                <w:szCs w:val="24"/>
              </w:rPr>
              <w:pPrChange w:id="58" w:author="febunsyiah3@outlook.com" w:date="2021-02-16T12:07:00Z">
                <w:pPr>
                  <w:spacing w:line="480" w:lineRule="auto"/>
                </w:pPr>
              </w:pPrChange>
            </w:pPr>
            <w:del w:id="59" w:author="febunsyiah3@outlook.com" w:date="2021-02-16T12:03:00Z">
              <w:r w:rsidRPr="00A16D9B" w:rsidDel="0008359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08359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08359A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1209B975" w14:textId="6821B89B" w:rsidR="00D80F46" w:rsidRPr="00A16D9B" w:rsidDel="0008359A" w:rsidRDefault="00D80F46" w:rsidP="0008359A">
            <w:pPr>
              <w:jc w:val="both"/>
              <w:rPr>
                <w:del w:id="60" w:author="febunsyiah3@outlook.com" w:date="2021-02-16T12:05:00Z"/>
                <w:rFonts w:ascii="Times New Roman" w:hAnsi="Times New Roman" w:cs="Times New Roman"/>
                <w:sz w:val="24"/>
                <w:szCs w:val="24"/>
              </w:rPr>
              <w:pPrChange w:id="61" w:author="febunsyiah3@outlook.com" w:date="2021-02-16T12:07:00Z">
                <w:pPr>
                  <w:spacing w:line="480" w:lineRule="auto"/>
                </w:pPr>
              </w:pPrChange>
            </w:pPr>
            <w:del w:id="62" w:author="febunsyiah3@outlook.com" w:date="2021-02-16T12:05:00Z">
              <w:r w:rsidRPr="00A16D9B" w:rsidDel="0008359A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08359A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08359A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30D65BBC" w14:textId="763AE4E5" w:rsidR="0008359A" w:rsidRPr="005C4A3C" w:rsidRDefault="0008359A" w:rsidP="0008359A">
            <w:pPr>
              <w:jc w:val="both"/>
              <w:rPr>
                <w:ins w:id="63" w:author="febunsyiah3@outlook.com" w:date="2021-02-16T12:05:00Z"/>
                <w:rFonts w:ascii="Times New Roman" w:hAnsi="Times New Roman" w:cs="Times New Roman"/>
                <w:sz w:val="24"/>
                <w:szCs w:val="24"/>
                <w:lang w:val="en-US"/>
                <w:rPrChange w:id="64" w:author="febunsyiah3@outlook.com" w:date="2021-02-16T12:12:00Z">
                  <w:rPr>
                    <w:ins w:id="65" w:author="febunsyiah3@outlook.com" w:date="2021-02-16T12:05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66" w:author="febunsyiah3@outlook.com" w:date="2021-02-16T12:07:00Z">
                <w:pPr/>
              </w:pPrChange>
            </w:pPr>
            <w:ins w:id="67" w:author="febunsyiah3@outlook.com" w:date="2021-02-16T12:0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Jony.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Internet Marketing for Beginners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 PT Elex Media Komputindo</w:t>
              </w:r>
            </w:ins>
            <w:ins w:id="68" w:author="febunsyiah3@outlook.com" w:date="2021-02-16T12:12:00Z">
              <w:r w:rsidR="005C4A3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="005C4A3C" w:rsidRPr="00A16D9B">
                <w:rPr>
                  <w:rFonts w:ascii="Times New Roman" w:hAnsi="Times New Roman" w:cs="Times New Roman"/>
                  <w:sz w:val="24"/>
                  <w:szCs w:val="24"/>
                </w:rPr>
                <w:t>Jakarta</w:t>
              </w:r>
              <w:r w:rsidR="005C4A3C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1A1C70F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D790F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3E08880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D8215" w14:textId="77777777" w:rsidR="000B3CCC" w:rsidRDefault="000B3CCC" w:rsidP="00D80F46">
      <w:r>
        <w:separator/>
      </w:r>
    </w:p>
  </w:endnote>
  <w:endnote w:type="continuationSeparator" w:id="0">
    <w:p w14:paraId="02B3EE4D" w14:textId="77777777" w:rsidR="000B3CCC" w:rsidRDefault="000B3CC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9DC5F" w14:textId="77777777" w:rsidR="00D80F46" w:rsidRDefault="00D80F46">
    <w:pPr>
      <w:pStyle w:val="Footer"/>
    </w:pPr>
    <w:r>
      <w:t>CLO-4</w:t>
    </w:r>
  </w:p>
  <w:p w14:paraId="4698074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4A701" w14:textId="77777777" w:rsidR="000B3CCC" w:rsidRDefault="000B3CCC" w:rsidP="00D80F46">
      <w:r>
        <w:separator/>
      </w:r>
    </w:p>
  </w:footnote>
  <w:footnote w:type="continuationSeparator" w:id="0">
    <w:p w14:paraId="1E2919C5" w14:textId="77777777" w:rsidR="000B3CCC" w:rsidRDefault="000B3CC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ebunsyiah3@outlook.com">
    <w15:presenceInfo w15:providerId="Windows Live" w15:userId="95d18a9e515989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8359A"/>
    <w:rsid w:val="000B3CCC"/>
    <w:rsid w:val="0012251A"/>
    <w:rsid w:val="00184E03"/>
    <w:rsid w:val="00233D8A"/>
    <w:rsid w:val="002D5B47"/>
    <w:rsid w:val="0042167F"/>
    <w:rsid w:val="004F5D73"/>
    <w:rsid w:val="005C4A3C"/>
    <w:rsid w:val="00771E9D"/>
    <w:rsid w:val="008D1AF7"/>
    <w:rsid w:val="00924DF5"/>
    <w:rsid w:val="00A16D9B"/>
    <w:rsid w:val="00A86167"/>
    <w:rsid w:val="00AF28E1"/>
    <w:rsid w:val="00BC4E71"/>
    <w:rsid w:val="00D80F46"/>
    <w:rsid w:val="00F1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F6AE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febunsyiah3@outlook.com</cp:lastModifiedBy>
  <cp:revision>2</cp:revision>
  <dcterms:created xsi:type="dcterms:W3CDTF">2021-02-16T05:34:00Z</dcterms:created>
  <dcterms:modified xsi:type="dcterms:W3CDTF">2021-02-16T05:34:00Z</dcterms:modified>
</cp:coreProperties>
</file>