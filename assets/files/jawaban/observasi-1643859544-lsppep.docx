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96F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651817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E01A2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35924C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CE34CEE" w14:textId="77777777" w:rsidTr="00821BA2">
        <w:tc>
          <w:tcPr>
            <w:tcW w:w="9350" w:type="dxa"/>
          </w:tcPr>
          <w:p w14:paraId="6DE51732" w14:textId="5DD473E4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8B7D3C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F432686" w14:textId="6CADB93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firdaus yudhs" w:date="2022-02-03T10:07:00Z">
              <w:r w:rsidRPr="00EC6F38" w:rsidDel="00AD5F54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firdaus yudhs" w:date="2022-02-03T10:07:00Z">
              <w:r w:rsidR="00AD5F54">
                <w:rPr>
                  <w:rFonts w:ascii="Times New Roman" w:eastAsia="Times New Roman" w:hAnsi="Times New Roman" w:cs="Times New Roman"/>
                  <w:szCs w:val="24"/>
                </w:rPr>
                <w:t>ekstri</w:t>
              </w:r>
            </w:ins>
            <w:ins w:id="2" w:author="firdaus yudhs" w:date="2022-02-03T10:08:00Z">
              <w:r w:rsidR="00AD5F5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proofErr w:type="spellEnd"/>
              <w:r w:rsidR="00AD5F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" w:author="firdaus yudhs" w:date="2022-02-03T10:07:00Z">
              <w:r w:rsidR="00AD5F54" w:rsidRPr="00EC6F38">
                <w:rPr>
                  <w:rFonts w:ascii="Times New Roman" w:eastAsia="Times New Roman" w:hAnsi="Times New Roman" w:cs="Times New Roman"/>
                  <w:szCs w:val="24"/>
                </w:rPr>
                <w:t>xtream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2997E2" w14:textId="77AF354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firdaus yudhs" w:date="2022-02-03T10:16:00Z">
              <w:r w:rsidRPr="00EC6F38" w:rsidDel="005B204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5" w:author="firdaus yudhs" w:date="2022-02-03T10:16:00Z">
              <w:r w:rsidR="005B2043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B46B3B" w14:textId="7F468B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firdaus yudhs" w:date="2022-02-03T10:16:00Z">
              <w:r w:rsidRPr="00EC6F38" w:rsidDel="005B2043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7" w:author="firdaus yudhs" w:date="2022-02-03T10:16:00Z">
              <w:r w:rsidR="005B20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827D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91F9F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D2556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843AC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CEDF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64B0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C5704D" w14:textId="17FBB9C8" w:rsidR="00125355" w:rsidRPr="00EC6F38" w:rsidRDefault="00AD5F54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8" w:author="firdaus yudhs" w:date="2022-02-03T10:09:00Z">
              <w:r>
                <w:rPr>
                  <w:rFonts w:ascii="Times New Roman" w:eastAsia="Times New Roman" w:hAnsi="Times New Roman" w:cs="Times New Roman"/>
                  <w:szCs w:val="24"/>
                </w:rPr>
                <w:t>Menempatkan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gu</w:t>
              </w:r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ru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mentor</w:t>
              </w:r>
            </w:ins>
            <w:ins w:id="9" w:author="firdaus yudhs" w:date="2022-02-03T10:10:00Z"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juga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>mitra</w:t>
              </w:r>
              <w:proofErr w:type="spellEnd"/>
              <w:r w:rsidR="005B3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472080D" w14:textId="50C90143" w:rsidR="00125355" w:rsidRPr="00EC6F38" w:rsidRDefault="005B3E28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" w:author="firdaus yudhs" w:date="2022-02-03T10:1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AB98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307BA5A" w14:textId="07914881" w:rsidR="00125355" w:rsidRPr="00EC6F38" w:rsidRDefault="005B3E28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" w:author="firdaus yudhs" w:date="2022-02-03T10:10:00Z">
              <w:r>
                <w:rPr>
                  <w:rFonts w:ascii="Times New Roman" w:eastAsia="Times New Roman" w:hAnsi="Times New Roman" w:cs="Times New Roman"/>
                  <w:szCs w:val="24"/>
                </w:rPr>
                <w:t>Pada era 4</w:t>
              </w:r>
            </w:ins>
            <w:ins w:id="12" w:author="firdaus yudhs" w:date="2022-02-03T10:1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.0 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kermampuan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dirinya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baik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bersifat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teknis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non-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teknis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84EED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8CB169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22E04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A661F4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ACBF08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CD7CBFB" w14:textId="102BEA73" w:rsidR="00125355" w:rsidRPr="00EC6F38" w:rsidRDefault="005B3E28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3" w:author="firdaus yudhs" w:date="2022-02-03T10:12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Peneletian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DB91A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4404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7DD5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75AFB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70B48E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rdaus yudhs">
    <w15:presenceInfo w15:providerId="Windows Live" w15:userId="e30ebe22f8cf7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002FD"/>
    <w:rsid w:val="0012251A"/>
    <w:rsid w:val="00125355"/>
    <w:rsid w:val="001D038C"/>
    <w:rsid w:val="00240407"/>
    <w:rsid w:val="0042167F"/>
    <w:rsid w:val="005B2043"/>
    <w:rsid w:val="005B3E28"/>
    <w:rsid w:val="00785A0E"/>
    <w:rsid w:val="00924DF5"/>
    <w:rsid w:val="00A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D2F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D5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F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F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F54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5F5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C6109-6D03-2047-8D11-697B0F20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firdaus yudhs</cp:lastModifiedBy>
  <cp:revision>4</cp:revision>
  <dcterms:created xsi:type="dcterms:W3CDTF">2022-02-03T02:42:00Z</dcterms:created>
  <dcterms:modified xsi:type="dcterms:W3CDTF">2022-02-03T03:20:00Z</dcterms:modified>
</cp:coreProperties>
</file>