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C5AB9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AA154DB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A4133BD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26AE63A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4A0F0F9E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5352C2C2" w14:textId="24023B92" w:rsidR="00B13CB6" w:rsidRDefault="00B13CB6" w:rsidP="001C0931">
      <w:pPr>
        <w:shd w:val="clear" w:color="auto" w:fill="F5F5F5"/>
        <w:tabs>
          <w:tab w:val="left" w:pos="1170"/>
        </w:tabs>
        <w:spacing w:line="270" w:lineRule="atLeast"/>
        <w:rPr>
          <w:rFonts w:ascii="Roboto" w:eastAsia="Times New Roman" w:hAnsi="Roboto" w:cs="Times New Roman"/>
          <w:sz w:val="17"/>
          <w:szCs w:val="17"/>
        </w:rPr>
        <w:pPrChange w:id="0" w:author="Erna Septyaningrum, S.T., M.T(5152)" w:date="2021-06-12T10:22:00Z">
          <w:pPr>
            <w:shd w:val="clear" w:color="auto" w:fill="F5F5F5"/>
            <w:spacing w:line="270" w:lineRule="atLeast"/>
          </w:pPr>
        </w:pPrChange>
      </w:pPr>
      <w:proofErr w:type="spellStart"/>
      <w:r>
        <w:rPr>
          <w:rFonts w:ascii="Roboto" w:eastAsia="Times New Roman" w:hAnsi="Roboto" w:cs="Times New Roman"/>
          <w:sz w:val="17"/>
          <w:szCs w:val="17"/>
        </w:rPr>
        <w:t>Dipublikasikan</w:t>
      </w:r>
      <w:proofErr w:type="spellEnd"/>
      <w:ins w:id="1" w:author="Erna Septyaningrum, S.T., M.T(5152)" w:date="2021-06-12T10:22:00Z">
        <w:r w:rsidR="001C0931">
          <w:rPr>
            <w:rFonts w:ascii="Roboto" w:eastAsia="Times New Roman" w:hAnsi="Roboto" w:cs="Times New Roman"/>
            <w:sz w:val="17"/>
            <w:szCs w:val="17"/>
          </w:rPr>
          <w:tab/>
        </w:r>
      </w:ins>
      <w:r>
        <w:rPr>
          <w:rFonts w:ascii="Roboto" w:eastAsia="Times New Roman" w:hAnsi="Roboto" w:cs="Times New Roman"/>
          <w:sz w:val="17"/>
          <w:szCs w:val="17"/>
        </w:rPr>
        <w:t xml:space="preserve">: </w:t>
      </w:r>
      <w:r w:rsidR="00927764"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="00927764"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="00927764" w:rsidRPr="00C50A1E">
        <w:rPr>
          <w:rFonts w:ascii="Roboto" w:eastAsia="Times New Roman" w:hAnsi="Roboto" w:cs="Times New Roman"/>
          <w:sz w:val="17"/>
          <w:szCs w:val="17"/>
        </w:rPr>
        <w:t xml:space="preserve"> 2020 </w:t>
      </w:r>
      <w:proofErr w:type="spellStart"/>
      <w:r>
        <w:rPr>
          <w:rFonts w:ascii="Roboto" w:eastAsia="Times New Roman" w:hAnsi="Roboto" w:cs="Times New Roman"/>
          <w:sz w:val="17"/>
          <w:szCs w:val="17"/>
        </w:rPr>
        <w:t>pukul</w:t>
      </w:r>
      <w:proofErr w:type="spellEnd"/>
      <w:r w:rsidR="00927764" w:rsidRPr="00C50A1E">
        <w:rPr>
          <w:rFonts w:ascii="Roboto" w:eastAsia="Times New Roman" w:hAnsi="Roboto" w:cs="Times New Roman"/>
          <w:sz w:val="17"/>
          <w:szCs w:val="17"/>
        </w:rPr>
        <w:t xml:space="preserve"> 20:48 </w:t>
      </w:r>
    </w:p>
    <w:p w14:paraId="3ED7045A" w14:textId="7220471C" w:rsidR="00927764" w:rsidRPr="00C50A1E" w:rsidRDefault="00927764" w:rsidP="001C0931">
      <w:pPr>
        <w:shd w:val="clear" w:color="auto" w:fill="F5F5F5"/>
        <w:tabs>
          <w:tab w:val="left" w:pos="1170"/>
        </w:tabs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ins w:id="2" w:author="Erna Septyaningrum, S.T., M.T(5152)" w:date="2021-06-12T10:22:00Z">
        <w:r w:rsidR="001C0931">
          <w:rPr>
            <w:rFonts w:ascii="Roboto" w:eastAsia="Times New Roman" w:hAnsi="Roboto" w:cs="Times New Roman"/>
            <w:sz w:val="17"/>
            <w:szCs w:val="17"/>
          </w:rPr>
          <w:tab/>
        </w:r>
      </w:ins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</w:t>
      </w:r>
      <w:proofErr w:type="spellStart"/>
      <w:r w:rsidR="00B13CB6">
        <w:rPr>
          <w:rFonts w:ascii="Roboto" w:eastAsia="Times New Roman" w:hAnsi="Roboto" w:cs="Times New Roman"/>
          <w:sz w:val="17"/>
          <w:szCs w:val="17"/>
        </w:rPr>
        <w:t>pukul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05:43 </w:t>
      </w:r>
    </w:p>
    <w:p w14:paraId="59CED65F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F83E3C5" wp14:editId="21C5C27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2E701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</w:t>
      </w:r>
      <w:commentRangeStart w:id="3"/>
      <w:r w:rsidRPr="00C50A1E">
        <w:rPr>
          <w:rFonts w:ascii="Times New Roman" w:eastAsia="Times New Roman" w:hAnsi="Times New Roman" w:cs="Times New Roman"/>
          <w:sz w:val="18"/>
          <w:szCs w:val="18"/>
        </w:rPr>
        <w:t>unsplash</w:t>
      </w:r>
      <w:commentRangeEnd w:id="3"/>
      <w:r w:rsidR="00B13CB6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18"/>
          <w:szCs w:val="18"/>
        </w:rPr>
        <w:t>.com</w:t>
      </w:r>
    </w:p>
    <w:p w14:paraId="5D65122A" w14:textId="2CE7561D" w:rsidR="00927764" w:rsidRPr="00C50A1E" w:rsidDel="001C0931" w:rsidRDefault="00927764" w:rsidP="00927764">
      <w:pPr>
        <w:shd w:val="clear" w:color="auto" w:fill="F5F5F5"/>
        <w:spacing w:after="375"/>
        <w:rPr>
          <w:del w:id="4" w:author="Erna Septyaningrum, S.T., M.T(5152)" w:date="2021-06-12T10:23:00Z"/>
          <w:rFonts w:ascii="Times New Roman" w:eastAsia="Times New Roman" w:hAnsi="Times New Roman" w:cs="Times New Roman"/>
          <w:sz w:val="24"/>
          <w:szCs w:val="24"/>
        </w:rPr>
      </w:pPr>
      <w:del w:id="5" w:author="Erna Septyaningrum, S.T., M.T(5152)" w:date="2021-06-12T10:23:00Z">
        <w:r w:rsidRPr="00C50A1E" w:rsidDel="001C093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Hujan turun, berat badan naik, hubungan sama dia tetep temenan aja. Huft.</w:delText>
        </w:r>
      </w:del>
    </w:p>
    <w:p w14:paraId="6E0BC6F1" w14:textId="0912FE97" w:rsidR="00927764" w:rsidRPr="00C50A1E" w:rsidRDefault="00927764" w:rsidP="00B13CB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B13C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B13C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B13C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3CB6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B13C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3CB6">
        <w:rPr>
          <w:rFonts w:ascii="Times New Roman" w:eastAsia="Times New Roman" w:hAnsi="Times New Roman" w:cs="Times New Roman"/>
          <w:sz w:val="24"/>
          <w:szCs w:val="24"/>
        </w:rPr>
        <w:t>dikatakan</w:t>
      </w:r>
      <w:proofErr w:type="spellEnd"/>
      <w:r w:rsidR="00B13C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3CB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B13C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3CB6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B13C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3CB6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6" w:author="Erna Septyaningrum, S.T., M.T(5152)" w:date="2021-06-12T10:24:00Z">
        <w:r w:rsidRPr="00C50A1E" w:rsidDel="001C0931">
          <w:rPr>
            <w:rFonts w:ascii="Times New Roman" w:eastAsia="Times New Roman" w:hAnsi="Times New Roman" w:cs="Times New Roman"/>
            <w:sz w:val="24"/>
            <w:szCs w:val="24"/>
          </w:rPr>
          <w:delText xml:space="preserve">Benar saja.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r w:rsidR="00B13C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B13C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B13CB6" w:rsidRPr="00B13CB6">
        <w:rPr>
          <w:rFonts w:ascii="Times New Roman" w:eastAsia="Times New Roman" w:hAnsi="Times New Roman" w:cs="Times New Roman"/>
          <w:sz w:val="24"/>
          <w:szCs w:val="24"/>
          <w:highlight w:val="yellow"/>
          <w:rPrChange w:id="7" w:author="Erna Septyaningrum, S.T., M.T(5152)" w:date="2021-06-12T09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Dampaknya</w:t>
      </w:r>
      <w:del w:id="8" w:author="Erna Septyaningrum, S.T., M.T(5152)" w:date="2021-06-12T10:23:00Z">
        <w:r w:rsidR="00B13CB6" w:rsidDel="001C093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="00B13CB6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9" w:author="Erna Septyaningrum, S.T., M.T(5152)" w:date="2021-06-12T09:53:00Z">
        <w:r w:rsidRPr="00C50A1E" w:rsidDel="00B13CB6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B13C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B13CB6" w:rsidRPr="00B13CB6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 w:rsidR="00B13C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" w:author="Erna Septyaningrum, S.T., M.T(5152)" w:date="2021-06-12T10:24:00Z">
        <w:r w:rsidR="001C0931">
          <w:rPr>
            <w:rFonts w:ascii="Times New Roman" w:eastAsia="Times New Roman" w:hAnsi="Times New Roman" w:cs="Times New Roman"/>
            <w:sz w:val="24"/>
            <w:szCs w:val="24"/>
          </w:rPr>
          <w:t>hatimu</w:t>
        </w:r>
        <w:proofErr w:type="spellEnd"/>
        <w:r w:rsidR="001C09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B13CB6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del w:id="11" w:author="Erna Septyaningrum, S.T., M.T(5152)" w:date="2021-06-12T10:24:00Z">
        <w:r w:rsidR="00B13CB6" w:rsidDel="001C093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Pr="00C50A1E" w:rsidDel="001C0931">
          <w:rPr>
            <w:rFonts w:ascii="Times New Roman" w:eastAsia="Times New Roman" w:hAnsi="Times New Roman" w:cs="Times New Roman"/>
            <w:sz w:val="24"/>
            <w:szCs w:val="24"/>
          </w:rPr>
          <w:delText>hatimu</w:delText>
        </w:r>
      </w:del>
      <w:r w:rsidR="00B13CB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3CB6">
        <w:rPr>
          <w:rFonts w:ascii="Times New Roman" w:eastAsia="Times New Roman" w:hAnsi="Times New Roman" w:cs="Times New Roman"/>
          <w:sz w:val="24"/>
          <w:szCs w:val="24"/>
          <w:highlight w:val="yellow"/>
        </w:rPr>
        <w:t>N</w:t>
      </w:r>
      <w:r w:rsidR="00B13CB6" w:rsidRPr="00B13CB6">
        <w:rPr>
          <w:rFonts w:ascii="Times New Roman" w:eastAsia="Times New Roman" w:hAnsi="Times New Roman" w:cs="Times New Roman"/>
          <w:sz w:val="24"/>
          <w:szCs w:val="24"/>
          <w:highlight w:val="yellow"/>
        </w:rPr>
        <w:t>amun</w:t>
      </w:r>
      <w:proofErr w:type="spellEnd"/>
      <w:r w:rsidR="00B13CB6" w:rsidRPr="00B13CB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juga </w:t>
      </w:r>
      <w:proofErr w:type="spellStart"/>
      <w:r w:rsidR="00B13CB6" w:rsidRPr="00B13CB6">
        <w:rPr>
          <w:rFonts w:ascii="Times New Roman" w:eastAsia="Times New Roman" w:hAnsi="Times New Roman" w:cs="Times New Roman"/>
          <w:sz w:val="24"/>
          <w:szCs w:val="24"/>
          <w:highlight w:val="yellow"/>
        </w:rPr>
        <w:t>mempengaruhi</w:t>
      </w:r>
      <w:proofErr w:type="spellEnd"/>
      <w:r w:rsidR="00B13C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r w:rsidR="00B13C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13CB6" w:rsidRPr="00B13CB6">
        <w:rPr>
          <w:rFonts w:ascii="Times New Roman" w:eastAsia="Times New Roman" w:hAnsi="Times New Roman" w:cs="Times New Roman"/>
          <w:sz w:val="24"/>
          <w:szCs w:val="24"/>
          <w:highlight w:val="yellow"/>
        </w:rPr>
        <w:t>terutama</w:t>
      </w:r>
      <w:proofErr w:type="spellEnd"/>
      <w:r w:rsidR="00B13CB6" w:rsidRPr="00B13CB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B13CB6" w:rsidRPr="00B13CB6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D9E5174" w14:textId="77777777" w:rsidR="00C31CC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14:paraId="3658D38C" w14:textId="5A34A6EF" w:rsidR="00927764" w:rsidRPr="00C31CC4" w:rsidRDefault="00927764" w:rsidP="00C31CC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C31C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C31C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8B884D8" w14:textId="637DED63" w:rsidR="00927764" w:rsidRPr="00C50A1E" w:rsidDel="00C31CC4" w:rsidRDefault="00927764" w:rsidP="00C31CC4">
      <w:pPr>
        <w:shd w:val="clear" w:color="auto" w:fill="F5F5F5"/>
        <w:spacing w:after="375"/>
        <w:jc w:val="both"/>
        <w:rPr>
          <w:del w:id="12" w:author="Erna Septyaningrum, S.T., M.T(5152)" w:date="2021-06-12T09:59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3" w:author="Erna Septyaningrum, S.T., M.T(5152)" w:date="2021-06-12T09:59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14" w:author="Erna Septyaningrum, S.T., M.T(5152)" w:date="2021-06-12T09:59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31CC4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makan.</w:t>
      </w:r>
      <w:del w:id="15" w:author="Erna Septyaningrum, S.T., M.T(5152)" w:date="2021-06-12T09:59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14:paraId="29CD03EC" w14:textId="778E6194" w:rsidR="00927764" w:rsidRPr="00C50A1E" w:rsidDel="00C31CC4" w:rsidRDefault="00927764">
      <w:pPr>
        <w:shd w:val="clear" w:color="auto" w:fill="F5F5F5"/>
        <w:spacing w:after="375"/>
        <w:jc w:val="both"/>
        <w:rPr>
          <w:del w:id="16" w:author="Erna Septyaningrum, S.T., M.T(5152)" w:date="2021-06-12T10:00:00Z"/>
          <w:rFonts w:ascii="Times New Roman" w:eastAsia="Times New Roman" w:hAnsi="Times New Roman" w:cs="Times New Roman"/>
          <w:sz w:val="24"/>
          <w:szCs w:val="24"/>
        </w:rPr>
        <w:pPrChange w:id="17" w:author="Erna Septyaningrum, S.T., M.T(5152)" w:date="2021-06-12T09:59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ins w:id="18" w:author="Erna Septyaningrum, S.T., M.T(5152)" w:date="2021-06-12T10:25:00Z">
        <w:r w:rsidR="001C0931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1C0931">
          <w:rPr>
            <w:rFonts w:ascii="Times New Roman" w:eastAsia="Times New Roman" w:hAnsi="Times New Roman" w:cs="Times New Roman"/>
            <w:sz w:val="24"/>
            <w:szCs w:val="24"/>
          </w:rPr>
          <w:t>masih</w:t>
        </w:r>
        <w:proofErr w:type="spellEnd"/>
        <w:r w:rsidR="001C09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C0931">
          <w:rPr>
            <w:rFonts w:ascii="Times New Roman" w:eastAsia="Times New Roman" w:hAnsi="Times New Roman" w:cs="Times New Roman"/>
            <w:sz w:val="24"/>
            <w:szCs w:val="24"/>
          </w:rPr>
          <w:t>hangat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9" w:author="Erna Septyaningrum, S.T., M.T(5152)" w:date="2021-06-12T10:00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del w:id="20" w:author="Erna Septyaningrum, S.T., M.T(5152)" w:date="2021-06-12T10:25:00Z">
        <w:r w:rsidRPr="00C50A1E" w:rsidDel="001C0931">
          <w:rPr>
            <w:rFonts w:ascii="Times New Roman" w:eastAsia="Times New Roman" w:hAnsi="Times New Roman" w:cs="Times New Roman"/>
            <w:sz w:val="24"/>
            <w:szCs w:val="24"/>
          </w:rPr>
          <w:delText xml:space="preserve"> dadakan alias yang masih hangat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1" w:author="Erna Septyaningrum, S.T., M.T(5152)" w:date="2021-06-12T10:00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proofErr w:type="spellStart"/>
      <w:ins w:id="22" w:author="Erna Septyaningrum, S.T., M.T(5152)" w:date="2021-06-12T10:00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del w:id="23" w:author="Erna Septyaningrum, S.T., M.T(5152)" w:date="2021-06-12T10:00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d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tubuh.</w:t>
      </w:r>
      <w:del w:id="24" w:author="Erna Septyaningrum, S.T., M.T(5152)" w:date="2021-06-12T10:00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14:paraId="391C4A14" w14:textId="08179FFC" w:rsidR="00927764" w:rsidRPr="00C50A1E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5" w:author="Erna Septyaningrum, S.T., M.T(5152)" w:date="2021-06-12T10:0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6" w:author="Erna Septyaningrum, S.T., M.T(5152)" w:date="2021-06-12T10:01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 xml:space="preserve">kira </w:delText>
        </w:r>
      </w:del>
      <w:proofErr w:type="spellStart"/>
      <w:ins w:id="27" w:author="Erna Septyaningrum, S.T., M.T(5152)" w:date="2021-06-12T10:01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>rasakan</w:t>
        </w:r>
        <w:proofErr w:type="spellEnd"/>
        <w:r w:rsidR="00C31C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28" w:author="Erna Septyaningrum, S.T., M.T(5152)" w:date="2021-06-12T10:26:00Z">
        <w:r w:rsidR="001C0931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29" w:author="Erna Septyaningrum, S.T., M.T(5152)" w:date="2021-06-12T10:26:00Z">
        <w:r w:rsidRPr="00C50A1E" w:rsidDel="001C0931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</w:p>
    <w:p w14:paraId="0D52B6D6" w14:textId="2F994D1A" w:rsidR="00927764" w:rsidRPr="00C50A1E" w:rsidDel="00C31CC4" w:rsidRDefault="00927764" w:rsidP="00927764">
      <w:pPr>
        <w:shd w:val="clear" w:color="auto" w:fill="F5F5F5"/>
        <w:spacing w:after="375"/>
        <w:rPr>
          <w:del w:id="30" w:author="Erna Septyaningrum, S.T., M.T(5152)" w:date="2021-06-12T10:02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31" w:author="Erna Septyaningrum, S.T., M.T(5152)" w:date="2021-06-12T10:02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Ya,</w:delText>
        </w:r>
      </w:del>
      <w:ins w:id="32" w:author="Erna Septyaningrum, S.T., M.T(5152)" w:date="2021-06-12T10:02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>Hal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3" w:author="Erna Septyaningrum, S.T., M.T(5152)" w:date="2021-06-12T10:02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 xml:space="preserve">soal </w:delText>
        </w:r>
      </w:del>
      <w:proofErr w:type="spellStart"/>
      <w:ins w:id="34" w:author="Erna Septyaningrum, S.T., M.T(5152)" w:date="2021-06-12T10:02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>berkaitan</w:t>
        </w:r>
        <w:proofErr w:type="spellEnd"/>
        <w:r w:rsidR="00C31C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31CC4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C31C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berjarak.</w:t>
      </w:r>
      <w:del w:id="35" w:author="Erna Septyaningrum, S.T., M.T(5152)" w:date="2021-06-12T10:02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36" w:author="Erna Septyaningrum, S.T., M.T(5152)" w:date="2021-06-12T10:01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14:paraId="393CF3DA" w14:textId="77777777" w:rsidR="00927764" w:rsidRPr="00C50A1E" w:rsidDel="00C31CC4" w:rsidRDefault="00927764" w:rsidP="00927764">
      <w:pPr>
        <w:shd w:val="clear" w:color="auto" w:fill="F5F5F5"/>
        <w:spacing w:after="375"/>
        <w:rPr>
          <w:del w:id="37" w:author="Erna Septyaningrum, S.T., M.T(5152)" w:date="2021-06-12T10:02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ekonomis.</w:t>
      </w:r>
      <w:del w:id="38" w:author="Erna Septyaningrum, S.T., M.T(5152)" w:date="2021-06-12T10:02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14:paraId="769C8CCC" w14:textId="77777777" w:rsidR="00C31CC4" w:rsidRDefault="00927764" w:rsidP="00927764">
      <w:pPr>
        <w:shd w:val="clear" w:color="auto" w:fill="F5F5F5"/>
        <w:spacing w:after="375"/>
        <w:rPr>
          <w:ins w:id="39" w:author="Erna Septyaningrum, S.T., M.T(5152)" w:date="2021-06-12T10:03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0" w:author="Erna Septyaningrum, S.T., M.T(5152)" w:date="2021-06-12T10:02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41" w:author="Erna Septyaningrum, S.T., M.T(5152)" w:date="2021-06-12T10:03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</w:ins>
      <w:del w:id="42" w:author="Erna Septyaningrum, S.T., M.T(5152)" w:date="2021-06-12T10:02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43" w:author="Erna Septyaningrum, S.T., M.T(5152)" w:date="2021-06-12T10:03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44" w:author="Erna Septyaningrum, S.T., M.T(5152)" w:date="2021-06-12T10:03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</w:p>
    <w:p w14:paraId="7263D04D" w14:textId="5D934A77" w:rsidR="00927764" w:rsidRPr="00C50A1E" w:rsidDel="00C31CC4" w:rsidRDefault="00927764" w:rsidP="00927764">
      <w:pPr>
        <w:shd w:val="clear" w:color="auto" w:fill="F5F5F5"/>
        <w:spacing w:after="375"/>
        <w:rPr>
          <w:del w:id="45" w:author="Erna Septyaningrum, S.T., M.T(5152)" w:date="2021-06-12T10:03:00Z"/>
          <w:rFonts w:ascii="Times New Roman" w:eastAsia="Times New Roman" w:hAnsi="Times New Roman" w:cs="Times New Roman"/>
          <w:sz w:val="24"/>
          <w:szCs w:val="24"/>
        </w:rPr>
      </w:pPr>
      <w:del w:id="46" w:author="Erna Septyaningrum, S.T., M.T(5152)" w:date="2021-06-12T10:03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</w:p>
    <w:p w14:paraId="7A3B1F91" w14:textId="3080CF84" w:rsidR="00927764" w:rsidRPr="00C50A1E" w:rsidDel="00C31CC4" w:rsidRDefault="00927764" w:rsidP="00927764">
      <w:pPr>
        <w:shd w:val="clear" w:color="auto" w:fill="F5F5F5"/>
        <w:spacing w:after="375"/>
        <w:rPr>
          <w:del w:id="47" w:author="Erna Septyaningrum, S.T., M.T(5152)" w:date="2021-06-12T10:03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48" w:author="Erna Septyaningrum, S.T., M.T(5152)" w:date="2021-06-12T10:03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kalori belakangan</w:delText>
        </w:r>
      </w:del>
      <w:proofErr w:type="spellStart"/>
      <w:ins w:id="49" w:author="Erna Septyaningrum, S.T., M.T(5152)" w:date="2021-06-12T10:03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>tanpa</w:t>
        </w:r>
        <w:proofErr w:type="spellEnd"/>
        <w:r w:rsidR="00C31C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31CC4">
          <w:rPr>
            <w:rFonts w:ascii="Times New Roman" w:eastAsia="Times New Roman" w:hAnsi="Times New Roman" w:cs="Times New Roman"/>
            <w:sz w:val="24"/>
            <w:szCs w:val="24"/>
          </w:rPr>
          <w:t>mempertimbangkan</w:t>
        </w:r>
        <w:proofErr w:type="spellEnd"/>
        <w:r w:rsidR="00C31C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31CC4">
          <w:rPr>
            <w:rFonts w:ascii="Times New Roman" w:eastAsia="Times New Roman" w:hAnsi="Times New Roman" w:cs="Times New Roman"/>
            <w:sz w:val="24"/>
            <w:szCs w:val="24"/>
          </w:rPr>
          <w:t>nilai</w:t>
        </w:r>
        <w:proofErr w:type="spellEnd"/>
        <w:r w:rsidR="00C31C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31CC4">
          <w:rPr>
            <w:rFonts w:ascii="Times New Roman" w:eastAsia="Times New Roman" w:hAnsi="Times New Roman" w:cs="Times New Roman"/>
            <w:sz w:val="24"/>
            <w:szCs w:val="24"/>
          </w:rPr>
          <w:t>kalori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936F8C8" w14:textId="5FDBBEA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50" w:author="Erna Septyaningrum, S.T., M.T(5152)" w:date="2021-06-12T10:04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Sebab kamu sudah terlalu manis, kata dia </w:delText>
        </w:r>
        <w:r w:rsidRPr="00C50A1E" w:rsidDel="00C31CC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CF2FB47" w14:textId="3E1DB636" w:rsidR="00927764" w:rsidRPr="00C50A1E" w:rsidDel="00C31CC4" w:rsidRDefault="00927764" w:rsidP="00927764">
      <w:pPr>
        <w:shd w:val="clear" w:color="auto" w:fill="F5F5F5"/>
        <w:spacing w:after="375"/>
        <w:rPr>
          <w:del w:id="51" w:author="Erna Septyaningrum, S.T., M.T(5152)" w:date="2021-06-12T10:04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2" w:author="Erna Septyaningrum, S.T., M.T(5152)" w:date="2021-06-12T10:04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proofErr w:type="spellStart"/>
      <w:ins w:id="53" w:author="Erna Septyaningrum, S.T., M.T(5152)" w:date="2021-06-12T10:04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>sebab</w:t>
        </w:r>
        <w:proofErr w:type="spellEnd"/>
        <w:r w:rsidR="00C31CC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del w:id="54" w:author="Erna Septyaningrum, S.T., M.T(5152)" w:date="2021-06-12T10:04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 xml:space="preserve">lebih suka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del w:id="55" w:author="Erna Septyaningrum, S.T., M.T(5152)" w:date="2021-06-12T10:04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56" w:author="Erna Septyaningrum, S.T., M.T(5152)" w:date="2021-06-12T10:04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nge-chat</w:delText>
        </w:r>
      </w:del>
      <w:proofErr w:type="spellStart"/>
      <w:ins w:id="57" w:author="Erna Septyaningrum, S.T., M.T(5152)" w:date="2021-06-12T10:04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>menghubungi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58" w:author="Erna Septyaningrum, S.T., M.T(5152)" w:date="2021-06-12T10:04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14:paraId="709EBED6" w14:textId="22FB167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del w:id="59" w:author="Erna Septyaningrum, S.T., M.T(5152)" w:date="2021-06-12T10:05:00Z">
        <w:r w:rsidDel="00C31CC4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60" w:author="Erna Septyaningrum, S.T., M.T(5152)" w:date="2021-06-12T10:05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>Sehingga</w:t>
        </w:r>
        <w:proofErr w:type="spellEnd"/>
        <w:r w:rsidR="00C31CC4">
          <w:rPr>
            <w:rFonts w:ascii="Times New Roman" w:eastAsia="Times New Roman" w:hAnsi="Times New Roman" w:cs="Times New Roman"/>
            <w:sz w:val="24"/>
            <w:szCs w:val="24"/>
          </w:rPr>
          <w:t xml:space="preserve"> lemak </w:t>
        </w:r>
        <w:proofErr w:type="spellStart"/>
        <w:r w:rsidR="00C31CC4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61" w:author="Erna Septyaningrum, S.T., M.T(5152)" w:date="2021-06-12T10:05:00Z">
        <w:r w:rsidDel="00C31CC4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ins w:id="62" w:author="Erna Septyaningrum, S.T., M.T(5152)" w:date="2021-06-12T10:05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63" w:author="Erna Septyaningrum, S.T., M.T(5152)" w:date="2021-06-12T10:05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, dimana-mana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0C151A" w14:textId="413C8EDC" w:rsidR="00927764" w:rsidRPr="00C50A1E" w:rsidDel="00C31CC4" w:rsidRDefault="00927764" w:rsidP="00927764">
      <w:pPr>
        <w:shd w:val="clear" w:color="auto" w:fill="F5F5F5"/>
        <w:spacing w:after="375"/>
        <w:rPr>
          <w:del w:id="64" w:author="Erna Septyaningrum, S.T., M.T(5152)" w:date="2021-06-12T10:06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ins w:id="65" w:author="Erna Septyaningrum, S.T., M.T(5152)" w:date="2021-06-12T10:05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>,kamu</w:t>
        </w:r>
      </w:ins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del w:id="66" w:author="Erna Septyaningrum, S.T., M.T(5152)" w:date="2021-06-12T10:05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 xml:space="preserve"> di kamu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hujan?</w:t>
      </w:r>
    </w:p>
    <w:p w14:paraId="0B923594" w14:textId="26FA754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67" w:author="Erna Septyaningrum, S.T., M.T(5152)" w:date="2021-06-12T10:06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 xml:space="preserve"> HAHA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31E2BE9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7874583" w14:textId="77777777" w:rsidR="00927764" w:rsidRPr="00C50A1E" w:rsidRDefault="00927764" w:rsidP="00927764"/>
    <w:p w14:paraId="5B829173" w14:textId="77777777" w:rsidR="00927764" w:rsidRPr="005A045A" w:rsidRDefault="00927764" w:rsidP="00927764">
      <w:pPr>
        <w:rPr>
          <w:i/>
        </w:rPr>
      </w:pPr>
    </w:p>
    <w:p w14:paraId="3B12D7F9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4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CF43436" w14:textId="77777777" w:rsidR="00924DF5" w:rsidRDefault="00924DF5"/>
    <w:sectPr w:rsidR="00924DF5" w:rsidSect="00927764">
      <w:footerReference w:type="default" r:id="rId15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Erna Septyaningrum, S.T., M.T(5152)" w:date="2021-06-12T09:48:00Z" w:initials="ESSM">
    <w:p w14:paraId="5485BF15" w14:textId="1CF188B2" w:rsidR="00B13CB6" w:rsidRDefault="00B13CB6">
      <w:pPr>
        <w:pStyle w:val="CommentText"/>
      </w:pPr>
      <w:r>
        <w:rPr>
          <w:rStyle w:val="CommentReference"/>
        </w:rPr>
        <w:annotationRef/>
      </w:r>
      <w:r>
        <w:t xml:space="preserve">Gambar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judul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85BF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F0159" w16cex:dateUtc="2021-06-12T02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85BF15" w16cid:durableId="246F01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73036" w14:textId="77777777" w:rsidR="0011414F" w:rsidRDefault="0011414F">
      <w:r>
        <w:separator/>
      </w:r>
    </w:p>
  </w:endnote>
  <w:endnote w:type="continuationSeparator" w:id="0">
    <w:p w14:paraId="6EE5138D" w14:textId="77777777" w:rsidR="0011414F" w:rsidRDefault="00114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B4F0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BB277DB" w14:textId="77777777" w:rsidR="00941E77" w:rsidRDefault="0011414F">
    <w:pPr>
      <w:pStyle w:val="Footer"/>
    </w:pPr>
  </w:p>
  <w:p w14:paraId="38AD09FD" w14:textId="77777777" w:rsidR="00941E77" w:rsidRDefault="00114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BFCB1" w14:textId="77777777" w:rsidR="0011414F" w:rsidRDefault="0011414F">
      <w:r>
        <w:separator/>
      </w:r>
    </w:p>
  </w:footnote>
  <w:footnote w:type="continuationSeparator" w:id="0">
    <w:p w14:paraId="15050DB6" w14:textId="77777777" w:rsidR="0011414F" w:rsidRDefault="00114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na Septyaningrum, S.T., M.T(5152)">
    <w15:presenceInfo w15:providerId="AD" w15:userId="S::1992201912073@staff.integra.its.ac.id::5350d8de-cb0b-4bb8-9352-941e83b0ea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1414F"/>
    <w:rsid w:val="0012251A"/>
    <w:rsid w:val="001C0931"/>
    <w:rsid w:val="002318A3"/>
    <w:rsid w:val="0042167F"/>
    <w:rsid w:val="00490469"/>
    <w:rsid w:val="00924DF5"/>
    <w:rsid w:val="00927764"/>
    <w:rsid w:val="00B13CB6"/>
    <w:rsid w:val="00C20908"/>
    <w:rsid w:val="00C3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AEB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B13C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3C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3C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C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3C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1E430-519A-4B95-8A8A-CAA75AE64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Erna Septyaningrum, S.T., M.T(5152)</cp:lastModifiedBy>
  <cp:revision>5</cp:revision>
  <dcterms:created xsi:type="dcterms:W3CDTF">2020-08-26T21:16:00Z</dcterms:created>
  <dcterms:modified xsi:type="dcterms:W3CDTF">2021-06-12T03:26:00Z</dcterms:modified>
</cp:coreProperties>
</file>