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5F069" w14:textId="0664E47A" w:rsidR="00125355" w:rsidRDefault="002A5783" w:rsidP="00125355">
      <w:pPr>
        <w:spacing w:after="0"/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6</w:t>
      </w:r>
    </w:p>
    <w:p w14:paraId="679DC5AE" w14:textId="3362AF25" w:rsidR="002A5783" w:rsidRDefault="002A5783" w:rsidP="00125355">
      <w:pPr>
        <w:spacing w:after="0"/>
        <w:jc w:val="center"/>
      </w:pPr>
      <w:r>
        <w:t xml:space="preserve">Skema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Non </w:t>
      </w:r>
      <w:proofErr w:type="spellStart"/>
      <w:r>
        <w:t>Fiksi</w:t>
      </w:r>
      <w:proofErr w:type="spellEnd"/>
    </w:p>
    <w:p w14:paraId="6BE5EC97" w14:textId="77777777" w:rsidR="002A5783" w:rsidRPr="00DA0846" w:rsidRDefault="002A5783" w:rsidP="002A5783">
      <w:pPr>
        <w:pStyle w:val="Heading3"/>
      </w:pPr>
    </w:p>
    <w:p w14:paraId="31D4EE12" w14:textId="77777777" w:rsidR="00125355" w:rsidRPr="00DA0846" w:rsidRDefault="00125355" w:rsidP="00D8537A">
      <w:pPr>
        <w:pStyle w:val="ListParagraph"/>
        <w:numPr>
          <w:ilvl w:val="0"/>
          <w:numId w:val="3"/>
        </w:numPr>
      </w:pPr>
      <w:proofErr w:type="spellStart"/>
      <w:r w:rsidRPr="00DA0846">
        <w:t>Lakukan</w:t>
      </w:r>
      <w:proofErr w:type="spellEnd"/>
      <w:r w:rsidRPr="00DA0846">
        <w:t xml:space="preserve"> </w:t>
      </w:r>
      <w:proofErr w:type="spellStart"/>
      <w:r w:rsidRPr="00DA0846">
        <w:t>swasunting</w:t>
      </w:r>
      <w:proofErr w:type="spellEnd"/>
      <w:r w:rsidRPr="00DA0846">
        <w:t xml:space="preserve"> </w:t>
      </w:r>
      <w:proofErr w:type="spellStart"/>
      <w:r w:rsidRPr="00DA0846">
        <w:t>secara</w:t>
      </w:r>
      <w:proofErr w:type="spellEnd"/>
      <w:r w:rsidRPr="00DA0846">
        <w:t xml:space="preserve"> digital </w:t>
      </w:r>
      <w:proofErr w:type="spellStart"/>
      <w:r w:rsidRPr="00DA0846">
        <w:t>dengan</w:t>
      </w:r>
      <w:proofErr w:type="spellEnd"/>
      <w:r w:rsidRPr="00DA0846">
        <w:t xml:space="preserve"> </w:t>
      </w:r>
      <w:proofErr w:type="spellStart"/>
      <w:r w:rsidRPr="00DA0846">
        <w:t>menggunakan</w:t>
      </w:r>
      <w:proofErr w:type="spellEnd"/>
      <w:r w:rsidRPr="00DA0846">
        <w:t xml:space="preserve"> </w:t>
      </w:r>
      <w:proofErr w:type="spellStart"/>
      <w:r w:rsidRPr="00DA0846">
        <w:t>fitur</w:t>
      </w:r>
      <w:proofErr w:type="spellEnd"/>
      <w:r w:rsidRPr="00DA0846">
        <w:t xml:space="preserve"> Review (</w:t>
      </w:r>
      <w:proofErr w:type="spellStart"/>
      <w:r w:rsidRPr="00DA0846">
        <w:t>Peninjauan</w:t>
      </w:r>
      <w:proofErr w:type="spellEnd"/>
      <w:r w:rsidRPr="00DA0846">
        <w:t xml:space="preserve">) pada </w:t>
      </w:r>
      <w:proofErr w:type="spellStart"/>
      <w:r w:rsidRPr="00DA0846">
        <w:t>aplikasi</w:t>
      </w:r>
      <w:proofErr w:type="spellEnd"/>
      <w:r w:rsidRPr="00DA0846">
        <w:t xml:space="preserve"> Word. </w:t>
      </w:r>
      <w:proofErr w:type="spellStart"/>
      <w:r w:rsidRPr="00DA0846">
        <w:t>Aktifkan</w:t>
      </w:r>
      <w:proofErr w:type="spellEnd"/>
      <w:r w:rsidRPr="00DA0846">
        <w:t xml:space="preserve"> Track Changes </w:t>
      </w:r>
      <w:proofErr w:type="spellStart"/>
      <w:r w:rsidRPr="00DA0846">
        <w:t>untuk</w:t>
      </w:r>
      <w:proofErr w:type="spellEnd"/>
      <w:r w:rsidRPr="00DA0846">
        <w:t xml:space="preserve"> </w:t>
      </w:r>
      <w:proofErr w:type="spellStart"/>
      <w:r w:rsidRPr="00DA0846">
        <w:t>menandai</w:t>
      </w:r>
      <w:proofErr w:type="spellEnd"/>
      <w:r w:rsidRPr="00DA0846">
        <w:t xml:space="preserve"> </w:t>
      </w:r>
      <w:proofErr w:type="spellStart"/>
      <w:r w:rsidRPr="00DA0846">
        <w:t>perbaikan</w:t>
      </w:r>
      <w:proofErr w:type="spellEnd"/>
      <w:r w:rsidRPr="00DA0846">
        <w:t xml:space="preserve"> yang Anda </w:t>
      </w:r>
      <w:proofErr w:type="spellStart"/>
      <w:r w:rsidRPr="00DA0846">
        <w:t>lakukan</w:t>
      </w:r>
      <w:proofErr w:type="spellEnd"/>
      <w:r w:rsidRPr="00DA0846"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DA0846" w14:paraId="4DAEC7CB" w14:textId="77777777" w:rsidTr="00821BA2">
        <w:tc>
          <w:tcPr>
            <w:tcW w:w="9350" w:type="dxa"/>
          </w:tcPr>
          <w:p w14:paraId="50BE012E" w14:textId="77777777" w:rsidR="00125355" w:rsidRPr="00DA0846" w:rsidRDefault="00125355" w:rsidP="00821BA2">
            <w:pPr>
              <w:pStyle w:val="Heading3"/>
            </w:pPr>
            <w:commentRangeStart w:id="0"/>
            <w:commentRangeStart w:id="1"/>
            <w:proofErr w:type="spellStart"/>
            <w:r w:rsidRPr="00DA0846">
              <w:lastRenderedPageBreak/>
              <w:t>Pembelajaran</w:t>
            </w:r>
            <w:commentRangeEnd w:id="0"/>
            <w:proofErr w:type="spellEnd"/>
            <w:r w:rsidR="00D71411" w:rsidRPr="00DA0846">
              <w:commentReference w:id="0"/>
            </w:r>
            <w:r w:rsidRPr="00DA0846">
              <w:t xml:space="preserve"> di Era "</w:t>
            </w:r>
            <w:proofErr w:type="spellStart"/>
            <w:r w:rsidRPr="00DA0846">
              <w:t>Revolusi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Industri</w:t>
            </w:r>
            <w:proofErr w:type="spellEnd"/>
            <w:r w:rsidRPr="00DA0846">
              <w:t xml:space="preserve"> 4.0" </w:t>
            </w:r>
            <w:proofErr w:type="spellStart"/>
            <w:r w:rsidRPr="00DA0846">
              <w:t>bagi</w:t>
            </w:r>
            <w:proofErr w:type="spellEnd"/>
            <w:r w:rsidRPr="00DA0846">
              <w:t xml:space="preserve"> Anak </w:t>
            </w:r>
            <w:proofErr w:type="spellStart"/>
            <w:r w:rsidRPr="00DA0846">
              <w:t>Usia</w:t>
            </w:r>
            <w:proofErr w:type="spellEnd"/>
            <w:r w:rsidRPr="00DA0846">
              <w:t xml:space="preserve"> Dini </w:t>
            </w:r>
          </w:p>
          <w:p w14:paraId="244016FB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Oleh </w:t>
            </w:r>
            <w:proofErr w:type="spellStart"/>
            <w:r w:rsidRPr="00DA0846">
              <w:t>Kodar</w:t>
            </w:r>
            <w:proofErr w:type="spellEnd"/>
            <w:r w:rsidRPr="00DA0846">
              <w:t xml:space="preserve"> Akbar</w:t>
            </w:r>
            <w:commentRangeEnd w:id="1"/>
            <w:r w:rsidR="00D71411" w:rsidRPr="00DA0846">
              <w:commentReference w:id="1"/>
            </w:r>
          </w:p>
          <w:p w14:paraId="49BE69C8" w14:textId="08F44F4A" w:rsidR="00125355" w:rsidRPr="00DA0846" w:rsidRDefault="00987CB2" w:rsidP="00821BA2">
            <w:pPr>
              <w:spacing w:before="100" w:beforeAutospacing="1" w:after="100" w:afterAutospacing="1" w:line="240" w:lineRule="auto"/>
              <w:contextualSpacing w:val="0"/>
            </w:pPr>
            <w:ins w:id="2" w:author="Erika Rosdiana" w:date="2021-02-06T14:45:00Z">
              <w:r>
                <w:t xml:space="preserve">     </w:t>
              </w:r>
            </w:ins>
            <w:r w:rsidR="00125355" w:rsidRPr="00DA0846">
              <w:t xml:space="preserve">Pada zaman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berada</w:t>
            </w:r>
            <w:proofErr w:type="spellEnd"/>
            <w:r w:rsidR="00125355" w:rsidRPr="00DA0846">
              <w:t xml:space="preserve"> pada zona </w:t>
            </w:r>
            <w:proofErr w:type="spellStart"/>
            <w:r w:rsidR="00125355" w:rsidRPr="00DA0846">
              <w:t>industri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sangat</w:t>
            </w:r>
            <w:proofErr w:type="spellEnd"/>
            <w:r w:rsidR="00125355" w:rsidRPr="00DA0846">
              <w:t xml:space="preserve"> </w:t>
            </w:r>
            <w:commentRangeStart w:id="3"/>
            <w:proofErr w:type="spellStart"/>
            <w:r w:rsidR="00125355" w:rsidRPr="00DA0846">
              <w:t>extream</w:t>
            </w:r>
            <w:commentRangeEnd w:id="3"/>
            <w:proofErr w:type="spellEnd"/>
            <w:r w:rsidR="00BB43D0" w:rsidRPr="00DA0846">
              <w:commentReference w:id="3"/>
            </w:r>
            <w:r w:rsidR="00125355" w:rsidRPr="00DA0846">
              <w:t xml:space="preserve">. </w:t>
            </w:r>
            <w:proofErr w:type="spellStart"/>
            <w:r w:rsidR="00125355" w:rsidRPr="00DA0846">
              <w:t>Industri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tiap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menit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bahkan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detik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dia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berubah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semakin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maju</w:t>
            </w:r>
            <w:proofErr w:type="spellEnd"/>
            <w:r w:rsidR="00125355" w:rsidRPr="00DA0846">
              <w:t xml:space="preserve">, yang </w:t>
            </w:r>
            <w:proofErr w:type="spellStart"/>
            <w:r w:rsidR="00125355" w:rsidRPr="00DA0846">
              <w:t>sering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sebut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dengan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revolusi</w:t>
            </w:r>
            <w:proofErr w:type="spellEnd"/>
            <w:r w:rsidR="00125355" w:rsidRPr="00DA0846">
              <w:t xml:space="preserve"> industry 4.0. </w:t>
            </w:r>
            <w:proofErr w:type="spellStart"/>
            <w:r w:rsidR="00125355" w:rsidRPr="00DA0846">
              <w:t>Istilah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masih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jarang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dengar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bahkan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banyak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masih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awam</w:t>
            </w:r>
            <w:proofErr w:type="spellEnd"/>
            <w:r w:rsidR="00125355" w:rsidRPr="00DA0846">
              <w:t>.</w:t>
            </w:r>
          </w:p>
          <w:p w14:paraId="28ED0C41" w14:textId="3C89594D" w:rsidR="00125355" w:rsidRPr="00DA0846" w:rsidRDefault="00987CB2" w:rsidP="00821BA2">
            <w:pPr>
              <w:spacing w:before="100" w:beforeAutospacing="1" w:after="100" w:afterAutospacing="1" w:line="240" w:lineRule="auto"/>
              <w:contextualSpacing w:val="0"/>
            </w:pPr>
            <w:ins w:id="4" w:author="Erika Rosdiana" w:date="2021-02-06T14:45:00Z">
              <w:r>
                <w:t xml:space="preserve">    </w:t>
              </w:r>
            </w:ins>
            <w:ins w:id="5" w:author="Erika Rosdiana" w:date="2021-02-06T14:46:00Z">
              <w:r>
                <w:t xml:space="preserve"> </w:t>
              </w:r>
            </w:ins>
            <w:proofErr w:type="spellStart"/>
            <w:r w:rsidR="00125355" w:rsidRPr="00DA0846">
              <w:t>Bagi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pendidik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maupun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peserta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didik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hari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 xml:space="preserve"> di </w:t>
            </w:r>
            <w:proofErr w:type="spellStart"/>
            <w:r w:rsidR="00125355" w:rsidRPr="00DA0846">
              <w:t>siapkan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untuk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memasuki</w:t>
            </w:r>
            <w:proofErr w:type="spellEnd"/>
            <w:r w:rsidR="00125355" w:rsidRPr="00DA0846">
              <w:t xml:space="preserve"> dunia </w:t>
            </w:r>
            <w:proofErr w:type="spellStart"/>
            <w:r w:rsidR="00125355" w:rsidRPr="00DA0846">
              <w:t>kerja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namun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bukan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lagi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</w:t>
            </w:r>
            <w:del w:id="6" w:author="Erika Rosdiana" w:date="2021-02-06T14:42:00Z">
              <w:r w:rsidR="00125355" w:rsidRPr="00DA0846" w:rsidDel="00B90B31">
                <w:delText>r</w:delText>
              </w:r>
            </w:del>
            <w:r w:rsidR="00125355" w:rsidRPr="00DA0846">
              <w:t>kerja</w:t>
            </w:r>
            <w:proofErr w:type="spellEnd"/>
            <w:r w:rsidR="00125355" w:rsidRPr="00DA0846">
              <w:t xml:space="preserve">, </w:t>
            </w:r>
            <w:proofErr w:type="spellStart"/>
            <w:r w:rsidR="00125355" w:rsidRPr="00DA0846">
              <w:t>tetapi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 xml:space="preserve"> di </w:t>
            </w:r>
            <w:proofErr w:type="spellStart"/>
            <w:r w:rsidR="00125355" w:rsidRPr="00DA0846">
              <w:t>siapkan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untuk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membuat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lapangan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kerja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baru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belum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tercipta</w:t>
            </w:r>
            <w:proofErr w:type="spellEnd"/>
            <w:r w:rsidR="00125355" w:rsidRPr="00DA0846">
              <w:t xml:space="preserve">, </w:t>
            </w:r>
            <w:proofErr w:type="spellStart"/>
            <w:r w:rsidR="00125355" w:rsidRPr="00DA0846">
              <w:t>dengan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menggunakan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kemampuan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teknologi</w:t>
            </w:r>
            <w:proofErr w:type="spellEnd"/>
            <w:r w:rsidR="00125355" w:rsidRPr="00DA0846">
              <w:t xml:space="preserve"> dan ide </w:t>
            </w:r>
            <w:proofErr w:type="spellStart"/>
            <w:r w:rsidR="00125355" w:rsidRPr="00DA0846">
              <w:t>kreatif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>.</w:t>
            </w:r>
          </w:p>
          <w:p w14:paraId="28FBD0FD" w14:textId="6BA87198" w:rsidR="00125355" w:rsidRPr="00DA0846" w:rsidRDefault="00987CB2" w:rsidP="00821BA2">
            <w:pPr>
              <w:spacing w:before="100" w:beforeAutospacing="1" w:after="100" w:afterAutospacing="1" w:line="240" w:lineRule="auto"/>
              <w:contextualSpacing w:val="0"/>
            </w:pPr>
            <w:ins w:id="7" w:author="Erika Rosdiana" w:date="2021-02-06T14:46:00Z">
              <w:r>
                <w:t xml:space="preserve">     </w:t>
              </w:r>
            </w:ins>
            <w:r w:rsidR="00125355" w:rsidRPr="00DA0846">
              <w:t xml:space="preserve">Pendidikan 4.0 </w:t>
            </w:r>
            <w:proofErr w:type="spellStart"/>
            <w:r w:rsidR="00125355" w:rsidRPr="00DA0846">
              <w:t>adalah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suatu</w:t>
            </w:r>
            <w:proofErr w:type="spellEnd"/>
            <w:r w:rsidR="00125355" w:rsidRPr="00DA0846">
              <w:t xml:space="preserve"> program yang di </w:t>
            </w:r>
            <w:proofErr w:type="spellStart"/>
            <w:r w:rsidR="00125355" w:rsidRPr="00DA0846">
              <w:t>buat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untuk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mewujudkan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pendidikan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cerdas</w:t>
            </w:r>
            <w:proofErr w:type="spellEnd"/>
            <w:r w:rsidR="00125355" w:rsidRPr="00DA0846">
              <w:t xml:space="preserve"> dan </w:t>
            </w:r>
            <w:proofErr w:type="spellStart"/>
            <w:r w:rsidR="00125355" w:rsidRPr="00DA0846">
              <w:t>kreatif</w:t>
            </w:r>
            <w:proofErr w:type="spellEnd"/>
            <w:r w:rsidR="00125355" w:rsidRPr="00DA0846">
              <w:t xml:space="preserve">. </w:t>
            </w:r>
            <w:proofErr w:type="spellStart"/>
            <w:r w:rsidR="00125355" w:rsidRPr="00DA0846">
              <w:t>Tujuan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dari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terciptanya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pendidikan</w:t>
            </w:r>
            <w:proofErr w:type="spellEnd"/>
            <w:r w:rsidR="00125355" w:rsidRPr="00DA0846">
              <w:t xml:space="preserve"> 4.0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adalah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peningkatan</w:t>
            </w:r>
            <w:proofErr w:type="spellEnd"/>
            <w:r w:rsidR="00125355" w:rsidRPr="00DA0846">
              <w:t xml:space="preserve"> dan </w:t>
            </w:r>
            <w:proofErr w:type="spellStart"/>
            <w:r w:rsidR="00125355" w:rsidRPr="00DA0846">
              <w:t>pemerataan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pendidikan</w:t>
            </w:r>
            <w:proofErr w:type="spellEnd"/>
            <w:r w:rsidR="00125355" w:rsidRPr="00DA0846">
              <w:t xml:space="preserve">, </w:t>
            </w:r>
            <w:proofErr w:type="spellStart"/>
            <w:r w:rsidR="00125355" w:rsidRPr="00DA0846">
              <w:t>dengan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cara</w:t>
            </w:r>
            <w:proofErr w:type="spellEnd"/>
            <w:r w:rsidR="00125355" w:rsidRPr="00DA0846">
              <w:t xml:space="preserve"> </w:t>
            </w:r>
            <w:commentRangeStart w:id="8"/>
            <w:proofErr w:type="spellStart"/>
            <w:r w:rsidR="00125355" w:rsidRPr="00DA0846">
              <w:t>mem</w:t>
            </w:r>
            <w:ins w:id="9" w:author="Erika Rosdiana" w:date="2021-02-06T07:13:00Z">
              <w:r w:rsidR="00867A6C" w:rsidRPr="00DA0846">
                <w:t>p</w:t>
              </w:r>
            </w:ins>
            <w:r w:rsidR="00125355" w:rsidRPr="00DA0846">
              <w:t>erluas</w:t>
            </w:r>
            <w:commentRangeEnd w:id="8"/>
            <w:proofErr w:type="spellEnd"/>
            <w:r w:rsidR="00325800" w:rsidRPr="00DA0846">
              <w:commentReference w:id="8"/>
            </w:r>
            <w:r w:rsidR="00125355" w:rsidRPr="00DA0846">
              <w:t xml:space="preserve"> </w:t>
            </w:r>
            <w:proofErr w:type="spellStart"/>
            <w:r w:rsidR="00125355" w:rsidRPr="00DA0846">
              <w:t>akses</w:t>
            </w:r>
            <w:proofErr w:type="spellEnd"/>
            <w:r w:rsidR="00125355" w:rsidRPr="00DA0846">
              <w:t xml:space="preserve"> dan </w:t>
            </w:r>
            <w:proofErr w:type="spellStart"/>
            <w:r w:rsidR="00125355" w:rsidRPr="00DA0846">
              <w:t>memanfaatkan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teknologi</w:t>
            </w:r>
            <w:proofErr w:type="spellEnd"/>
            <w:r w:rsidR="00125355" w:rsidRPr="00DA0846">
              <w:t>.</w:t>
            </w:r>
          </w:p>
          <w:p w14:paraId="5F8D364D" w14:textId="09566895" w:rsidR="00125355" w:rsidRPr="00DA0846" w:rsidRDefault="00987CB2" w:rsidP="00821BA2">
            <w:pPr>
              <w:spacing w:before="100" w:beforeAutospacing="1" w:after="100" w:afterAutospacing="1" w:line="240" w:lineRule="auto"/>
              <w:contextualSpacing w:val="0"/>
            </w:pPr>
            <w:ins w:id="10" w:author="Erika Rosdiana" w:date="2021-02-06T14:46:00Z">
              <w:r>
                <w:t xml:space="preserve">     </w:t>
              </w:r>
            </w:ins>
            <w:proofErr w:type="spellStart"/>
            <w:r w:rsidR="00125355" w:rsidRPr="00DA0846">
              <w:t>Tidak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hanya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itu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pendidikan</w:t>
            </w:r>
            <w:proofErr w:type="spellEnd"/>
            <w:r w:rsidR="00125355" w:rsidRPr="00DA0846">
              <w:t xml:space="preserve"> 4.0 </w:t>
            </w:r>
            <w:proofErr w:type="spellStart"/>
            <w:r w:rsidR="00125355" w:rsidRPr="00DA0846">
              <w:t>menghasilkan</w:t>
            </w:r>
            <w:proofErr w:type="spellEnd"/>
            <w:r w:rsidR="00125355" w:rsidRPr="00DA0846">
              <w:t xml:space="preserve"> 4 </w:t>
            </w:r>
            <w:proofErr w:type="spellStart"/>
            <w:r w:rsidR="00125355" w:rsidRPr="00DA0846">
              <w:t>aspek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sangat</w:t>
            </w:r>
            <w:proofErr w:type="spellEnd"/>
            <w:r w:rsidR="00125355" w:rsidRPr="00DA0846">
              <w:t xml:space="preserve"> di </w:t>
            </w:r>
            <w:proofErr w:type="spellStart"/>
            <w:r w:rsidR="00125355" w:rsidRPr="00DA0846">
              <w:t>butuhkan</w:t>
            </w:r>
            <w:proofErr w:type="spellEnd"/>
            <w:r w:rsidR="00125355" w:rsidRPr="00DA0846">
              <w:t xml:space="preserve"> di era </w:t>
            </w:r>
            <w:proofErr w:type="spellStart"/>
            <w:r w:rsidR="00125355" w:rsidRPr="00DA0846">
              <w:t>milenial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yaitu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kolaboratif</w:t>
            </w:r>
            <w:proofErr w:type="spellEnd"/>
            <w:r w:rsidR="00125355" w:rsidRPr="00DA0846">
              <w:t xml:space="preserve">, </w:t>
            </w:r>
            <w:proofErr w:type="spellStart"/>
            <w:r w:rsidR="00125355" w:rsidRPr="00DA0846">
              <w:t>komunikatif</w:t>
            </w:r>
            <w:proofErr w:type="spellEnd"/>
            <w:r w:rsidR="00125355" w:rsidRPr="00DA0846">
              <w:t xml:space="preserve">, </w:t>
            </w:r>
            <w:proofErr w:type="spellStart"/>
            <w:r w:rsidR="00125355" w:rsidRPr="00DA0846">
              <w:t>berfikir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kritis</w:t>
            </w:r>
            <w:proofErr w:type="spellEnd"/>
            <w:r w:rsidR="00125355" w:rsidRPr="00DA0846">
              <w:t xml:space="preserve">, </w:t>
            </w:r>
            <w:proofErr w:type="spellStart"/>
            <w:r w:rsidR="00125355" w:rsidRPr="00DA0846">
              <w:t>kreatif</w:t>
            </w:r>
            <w:proofErr w:type="spellEnd"/>
            <w:r w:rsidR="00125355" w:rsidRPr="00DA0846">
              <w:t xml:space="preserve">. </w:t>
            </w:r>
            <w:proofErr w:type="spellStart"/>
            <w:r w:rsidR="00125355" w:rsidRPr="00DA0846">
              <w:t>Mengapa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demikian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pendidikan</w:t>
            </w:r>
            <w:proofErr w:type="spellEnd"/>
            <w:r w:rsidR="00125355" w:rsidRPr="00DA0846">
              <w:t xml:space="preserve"> 4.0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hari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sedang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gencar-gencarnya</w:t>
            </w:r>
            <w:proofErr w:type="spellEnd"/>
            <w:r w:rsidR="00125355" w:rsidRPr="00DA0846">
              <w:t xml:space="preserve"> di </w:t>
            </w:r>
            <w:proofErr w:type="spellStart"/>
            <w:r w:rsidR="00125355" w:rsidRPr="00DA0846">
              <w:t>publis</w:t>
            </w:r>
            <w:proofErr w:type="spellEnd"/>
            <w:r w:rsidR="00125355" w:rsidRPr="00DA0846">
              <w:t xml:space="preserve">, </w:t>
            </w:r>
            <w:proofErr w:type="spellStart"/>
            <w:r w:rsidR="00125355" w:rsidRPr="00DA0846">
              <w:t>karena</w:t>
            </w:r>
            <w:proofErr w:type="spellEnd"/>
            <w:r w:rsidR="00125355" w:rsidRPr="00DA0846">
              <w:t xml:space="preserve"> di era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harus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mempersiapkan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diri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atau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generasi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muda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untuk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memasuki</w:t>
            </w:r>
            <w:proofErr w:type="spellEnd"/>
            <w:r w:rsidR="00125355" w:rsidRPr="00DA0846">
              <w:t xml:space="preserve"> dunia </w:t>
            </w:r>
            <w:proofErr w:type="spellStart"/>
            <w:r w:rsidR="00125355" w:rsidRPr="00DA0846">
              <w:t>revolusi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industri</w:t>
            </w:r>
            <w:proofErr w:type="spellEnd"/>
            <w:r w:rsidR="00125355" w:rsidRPr="00DA0846">
              <w:t xml:space="preserve"> 4.0.</w:t>
            </w:r>
          </w:p>
          <w:p w14:paraId="4769113F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Karakteristik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 4.0</w:t>
            </w:r>
          </w:p>
          <w:p w14:paraId="24C77F98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Tahapan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belajar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sesuai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kemampuan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minat</w:t>
            </w:r>
            <w:proofErr w:type="spellEnd"/>
            <w:r w:rsidRPr="00DA0846">
              <w:t>/</w:t>
            </w:r>
            <w:proofErr w:type="spellStart"/>
            <w:r w:rsidRPr="00DA0846">
              <w:t>kebutuhan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siswa</w:t>
            </w:r>
            <w:proofErr w:type="spellEnd"/>
            <w:r w:rsidRPr="00DA0846">
              <w:t>.</w:t>
            </w:r>
          </w:p>
          <w:p w14:paraId="1476BEAA" w14:textId="2A0E0FE0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Pada </w:t>
            </w:r>
            <w:commentRangeStart w:id="11"/>
            <w:proofErr w:type="spellStart"/>
            <w:r w:rsidRPr="00DA0846">
              <w:t>taha</w:t>
            </w:r>
            <w:ins w:id="12" w:author="Erika Rosdiana" w:date="2021-02-06T14:42:00Z">
              <w:r w:rsidR="00B90B31">
                <w:t>p</w:t>
              </w:r>
            </w:ins>
            <w:proofErr w:type="spellEnd"/>
            <w:del w:id="13" w:author="Erika Rosdiana" w:date="2021-02-06T14:42:00Z">
              <w:r w:rsidRPr="00DA0846" w:rsidDel="00B90B31">
                <w:delText>b</w:delText>
              </w:r>
            </w:del>
            <w:commentRangeEnd w:id="11"/>
            <w:r w:rsidR="00B90B31">
              <w:rPr>
                <w:rStyle w:val="CommentReference"/>
              </w:rPr>
              <w:commentReference w:id="11"/>
            </w:r>
            <w:r w:rsidRPr="00DA0846">
              <w:t xml:space="preserve">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guru di </w:t>
            </w:r>
            <w:proofErr w:type="spellStart"/>
            <w:r w:rsidRPr="00DA0846">
              <w:t>tutut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merancang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pembelajaran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sesuai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minat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bakat</w:t>
            </w:r>
            <w:proofErr w:type="spellEnd"/>
            <w:r w:rsidRPr="00DA0846">
              <w:t>/</w:t>
            </w:r>
            <w:proofErr w:type="spellStart"/>
            <w:r w:rsidRPr="00DA0846">
              <w:t>kebutuhan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siswa</w:t>
            </w:r>
            <w:proofErr w:type="spellEnd"/>
            <w:r w:rsidRPr="00DA0846">
              <w:t>.</w:t>
            </w:r>
          </w:p>
          <w:p w14:paraId="2A7D4E6F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Menggunakan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penilaian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formatif</w:t>
            </w:r>
            <w:proofErr w:type="spellEnd"/>
            <w:r w:rsidRPr="00DA0846">
              <w:t>.</w:t>
            </w:r>
          </w:p>
          <w:p w14:paraId="2436C787" w14:textId="06A1BBE8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commentRangeStart w:id="14"/>
            <w:del w:id="15" w:author="Erika Rosdiana" w:date="2021-02-06T07:18:00Z">
              <w:r w:rsidRPr="00DA0846" w:rsidDel="00DA0846">
                <w:delText xml:space="preserve">Yaitu </w:delText>
              </w:r>
            </w:del>
            <w:commentRangeEnd w:id="14"/>
            <w:r w:rsidR="00DA0846">
              <w:rPr>
                <w:rStyle w:val="CommentReference"/>
              </w:rPr>
              <w:commentReference w:id="14"/>
            </w:r>
            <w:ins w:id="16" w:author="Erika Rosdiana" w:date="2021-02-06T14:43:00Z">
              <w:r w:rsidR="00987CB2">
                <w:t>G</w:t>
              </w:r>
            </w:ins>
            <w:del w:id="17" w:author="Erika Rosdiana" w:date="2021-02-06T14:43:00Z">
              <w:r w:rsidRPr="00DA0846" w:rsidDel="00987CB2">
                <w:delText>g</w:delText>
              </w:r>
            </w:del>
            <w:r w:rsidRPr="00DA0846">
              <w:t xml:space="preserve">uru di </w:t>
            </w:r>
            <w:proofErr w:type="spellStart"/>
            <w:r w:rsidRPr="00DA0846">
              <w:t>sini</w:t>
            </w:r>
            <w:proofErr w:type="spellEnd"/>
            <w:r w:rsidRPr="00DA0846">
              <w:t xml:space="preserve"> di </w:t>
            </w:r>
            <w:proofErr w:type="spellStart"/>
            <w:r w:rsidRPr="00DA0846">
              <w:t>tuntut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membantu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siwa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dalam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mencari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kemampuan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bakat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siswa</w:t>
            </w:r>
            <w:proofErr w:type="spellEnd"/>
            <w:r w:rsidRPr="00DA0846">
              <w:t>.</w:t>
            </w:r>
          </w:p>
          <w:p w14:paraId="6491394B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Menempatkan</w:t>
            </w:r>
            <w:proofErr w:type="spellEnd"/>
            <w:r w:rsidRPr="00DA0846">
              <w:t xml:space="preserve"> guru </w:t>
            </w:r>
            <w:proofErr w:type="spellStart"/>
            <w:r w:rsidRPr="00DA0846">
              <w:t>sebagai</w:t>
            </w:r>
            <w:proofErr w:type="spellEnd"/>
            <w:r w:rsidRPr="00DA0846">
              <w:t xml:space="preserve"> mentor.</w:t>
            </w:r>
          </w:p>
          <w:p w14:paraId="324FD561" w14:textId="2D86BFE5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commentRangeStart w:id="18"/>
            <w:proofErr w:type="spellStart"/>
            <w:r w:rsidRPr="00DA0846">
              <w:t>Gur</w:t>
            </w:r>
            <w:del w:id="19" w:author="Erika Rosdiana" w:date="2021-02-06T07:20:00Z">
              <w:r w:rsidRPr="00DA0846" w:rsidDel="00DA0846">
                <w:delText>i</w:delText>
              </w:r>
            </w:del>
            <w:commentRangeEnd w:id="18"/>
            <w:ins w:id="20" w:author="Erika Rosdiana" w:date="2021-02-06T07:20:00Z">
              <w:r w:rsidR="00DA0846">
                <w:t>u</w:t>
              </w:r>
            </w:ins>
            <w:del w:id="21" w:author="Erika Rosdiana" w:date="2021-02-06T07:20:00Z">
              <w:r w:rsidR="00DA0846" w:rsidDel="00DA0846">
                <w:rPr>
                  <w:rStyle w:val="CommentReference"/>
                </w:rPr>
                <w:commentReference w:id="18"/>
              </w:r>
              <w:r w:rsidRPr="00DA0846" w:rsidDel="00DA0846">
                <w:delText xml:space="preserve"> </w:delText>
              </w:r>
            </w:del>
            <w:r w:rsidRPr="00DA0846">
              <w:t>dilatih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mengembangkan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kurikulum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memberikan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kebebasan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menentukan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cara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belajar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mengajar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siswa</w:t>
            </w:r>
            <w:proofErr w:type="spellEnd"/>
            <w:r w:rsidRPr="00DA0846">
              <w:t>.</w:t>
            </w:r>
          </w:p>
          <w:p w14:paraId="3BB9A9A1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Pengembangan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profesi</w:t>
            </w:r>
            <w:proofErr w:type="spellEnd"/>
            <w:r w:rsidRPr="00DA0846">
              <w:t xml:space="preserve"> guru.</w:t>
            </w:r>
          </w:p>
          <w:p w14:paraId="5CAD5297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Dimana guru </w:t>
            </w:r>
            <w:proofErr w:type="spellStart"/>
            <w:r w:rsidRPr="00DA0846">
              <w:t>sebagai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</w:t>
            </w:r>
            <w:proofErr w:type="spellEnd"/>
            <w:r w:rsidRPr="00DA0846">
              <w:t xml:space="preserve"> di era 4.0 </w:t>
            </w:r>
            <w:proofErr w:type="spellStart"/>
            <w:r w:rsidRPr="00DA0846">
              <w:t>maka</w:t>
            </w:r>
            <w:proofErr w:type="spellEnd"/>
            <w:r w:rsidRPr="00DA0846">
              <w:t xml:space="preserve"> guru </w:t>
            </w:r>
            <w:proofErr w:type="spellStart"/>
            <w:r w:rsidRPr="00DA0846">
              <w:t>tidak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boleh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menetap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satu</w:t>
            </w:r>
            <w:proofErr w:type="spellEnd"/>
            <w:r w:rsidRPr="00DA0846">
              <w:t xml:space="preserve"> strata, </w:t>
            </w:r>
            <w:proofErr w:type="spellStart"/>
            <w:r w:rsidRPr="00DA0846">
              <w:t>harus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selalu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berkembang</w:t>
            </w:r>
            <w:proofErr w:type="spellEnd"/>
            <w:r w:rsidRPr="00DA0846">
              <w:t xml:space="preserve"> agar </w:t>
            </w:r>
            <w:proofErr w:type="spellStart"/>
            <w:r w:rsidRPr="00DA0846">
              <w:t>dapat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mengajarkan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sesuai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eranya</w:t>
            </w:r>
            <w:proofErr w:type="spellEnd"/>
            <w:r w:rsidRPr="00DA0846">
              <w:t>.</w:t>
            </w:r>
          </w:p>
          <w:p w14:paraId="0046412D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 Di </w:t>
            </w:r>
            <w:proofErr w:type="spellStart"/>
            <w:r w:rsidRPr="00DA0846">
              <w:t>dalam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revolusi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industri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ada</w:t>
            </w:r>
            <w:proofErr w:type="spellEnd"/>
            <w:r w:rsidRPr="00DA0846">
              <w:t xml:space="preserve"> 5 </w:t>
            </w:r>
            <w:proofErr w:type="spellStart"/>
            <w:r w:rsidRPr="00DA0846">
              <w:t>aspek</w:t>
            </w:r>
            <w:proofErr w:type="spellEnd"/>
            <w:r w:rsidRPr="00DA0846">
              <w:t xml:space="preserve"> yang di </w:t>
            </w:r>
            <w:proofErr w:type="spellStart"/>
            <w:r w:rsidRPr="00DA0846">
              <w:t>tekankan</w:t>
            </w:r>
            <w:proofErr w:type="spellEnd"/>
            <w:r w:rsidRPr="00DA0846">
              <w:t xml:space="preserve"> pada proses </w:t>
            </w:r>
            <w:proofErr w:type="spellStart"/>
            <w:r w:rsidRPr="00DA0846">
              <w:t>pembelajaran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yaitu</w:t>
            </w:r>
            <w:proofErr w:type="spellEnd"/>
            <w:r w:rsidRPr="00DA0846">
              <w:t>:</w:t>
            </w:r>
          </w:p>
          <w:p w14:paraId="223F186B" w14:textId="77777777" w:rsidR="00125355" w:rsidRPr="00DA084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Mengamati</w:t>
            </w:r>
            <w:proofErr w:type="spellEnd"/>
          </w:p>
          <w:p w14:paraId="699875C5" w14:textId="77777777" w:rsidR="00125355" w:rsidRPr="00DA084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Memahami</w:t>
            </w:r>
            <w:proofErr w:type="spellEnd"/>
          </w:p>
          <w:p w14:paraId="18EAF7F0" w14:textId="77777777" w:rsidR="00125355" w:rsidRPr="00DA084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Mencoba</w:t>
            </w:r>
            <w:proofErr w:type="spellEnd"/>
          </w:p>
          <w:p w14:paraId="09365ED9" w14:textId="77777777" w:rsidR="00125355" w:rsidRPr="00DA084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Mendiskusikan</w:t>
            </w:r>
            <w:proofErr w:type="spellEnd"/>
          </w:p>
          <w:p w14:paraId="05E16834" w14:textId="77777777" w:rsidR="00125355" w:rsidRPr="00DA084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Penelitian</w:t>
            </w:r>
            <w:proofErr w:type="spellEnd"/>
          </w:p>
          <w:p w14:paraId="33673D4D" w14:textId="1B97FD17" w:rsidR="00125355" w:rsidRPr="00DA0846" w:rsidRDefault="00987CB2" w:rsidP="00821BA2">
            <w:pPr>
              <w:spacing w:before="100" w:beforeAutospacing="1" w:after="100" w:afterAutospacing="1" w:line="240" w:lineRule="auto"/>
              <w:contextualSpacing w:val="0"/>
            </w:pPr>
            <w:ins w:id="22" w:author="Erika Rosdiana" w:date="2021-02-06T14:43:00Z">
              <w:r>
                <w:t xml:space="preserve">    </w:t>
              </w:r>
            </w:ins>
            <w:r w:rsidR="00125355" w:rsidRPr="00DA0846">
              <w:t xml:space="preserve">Pada </w:t>
            </w:r>
            <w:proofErr w:type="spellStart"/>
            <w:r w:rsidR="00125355" w:rsidRPr="00DA0846">
              <w:t>dasarnya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bisa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lihat</w:t>
            </w:r>
            <w:proofErr w:type="spellEnd"/>
            <w:r w:rsidR="00125355" w:rsidRPr="00DA0846">
              <w:t xml:space="preserve"> proses </w:t>
            </w:r>
            <w:proofErr w:type="spellStart"/>
            <w:r w:rsidR="00125355" w:rsidRPr="00DA0846">
              <w:t>mengamati</w:t>
            </w:r>
            <w:proofErr w:type="spellEnd"/>
            <w:r w:rsidR="00125355" w:rsidRPr="00DA0846">
              <w:t xml:space="preserve"> dan </w:t>
            </w:r>
            <w:proofErr w:type="spellStart"/>
            <w:r w:rsidR="00125355" w:rsidRPr="00DA0846">
              <w:t>memahami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sebenarnya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jadi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satu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kesatuan</w:t>
            </w:r>
            <w:proofErr w:type="spellEnd"/>
            <w:r w:rsidR="00125355" w:rsidRPr="00DA0846">
              <w:t xml:space="preserve">, pada proses </w:t>
            </w:r>
            <w:proofErr w:type="spellStart"/>
            <w:r w:rsidR="00125355" w:rsidRPr="00DA0846">
              <w:t>mengamati</w:t>
            </w:r>
            <w:proofErr w:type="spellEnd"/>
            <w:r w:rsidR="00125355" w:rsidRPr="00DA0846">
              <w:t xml:space="preserve"> dan </w:t>
            </w:r>
            <w:proofErr w:type="spellStart"/>
            <w:r w:rsidR="00125355" w:rsidRPr="00DA0846">
              <w:t>memahami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bisa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memiliki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pikiran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kritis</w:t>
            </w:r>
            <w:proofErr w:type="spellEnd"/>
            <w:r w:rsidR="00125355" w:rsidRPr="00DA0846">
              <w:t xml:space="preserve">. </w:t>
            </w:r>
            <w:proofErr w:type="spellStart"/>
            <w:r w:rsidR="00125355" w:rsidRPr="00DA0846">
              <w:t>Pikiran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kritis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sangat</w:t>
            </w:r>
            <w:proofErr w:type="spellEnd"/>
            <w:r w:rsidR="00125355" w:rsidRPr="00DA0846">
              <w:t xml:space="preserve"> di </w:t>
            </w:r>
            <w:proofErr w:type="spellStart"/>
            <w:r w:rsidR="00125355" w:rsidRPr="00DA0846">
              <w:t>butuhkan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karena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dengan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pikiran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kritis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maka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timbul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sebuah</w:t>
            </w:r>
            <w:proofErr w:type="spellEnd"/>
            <w:r w:rsidR="00125355" w:rsidRPr="00DA0846">
              <w:t xml:space="preserve"> ide </w:t>
            </w:r>
            <w:proofErr w:type="spellStart"/>
            <w:r w:rsidR="00125355" w:rsidRPr="00DA0846">
              <w:t>atau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gagasan</w:t>
            </w:r>
            <w:proofErr w:type="spellEnd"/>
            <w:r w:rsidR="00125355" w:rsidRPr="00DA0846">
              <w:t>.</w:t>
            </w:r>
          </w:p>
          <w:p w14:paraId="1AA78579" w14:textId="59CCC741" w:rsidR="00125355" w:rsidRPr="00DA0846" w:rsidRDefault="00987CB2" w:rsidP="00821BA2">
            <w:pPr>
              <w:spacing w:before="100" w:beforeAutospacing="1" w:after="100" w:afterAutospacing="1" w:line="240" w:lineRule="auto"/>
              <w:contextualSpacing w:val="0"/>
            </w:pPr>
            <w:ins w:id="23" w:author="Erika Rosdiana" w:date="2021-02-06T14:43:00Z">
              <w:r>
                <w:t xml:space="preserve">    </w:t>
              </w:r>
            </w:ins>
            <w:r w:rsidR="00125355" w:rsidRPr="00DA0846">
              <w:t xml:space="preserve">Dari </w:t>
            </w:r>
            <w:proofErr w:type="spellStart"/>
            <w:r w:rsidR="00125355" w:rsidRPr="00DA0846">
              <w:t>gagasan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mucul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dari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pemikiran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kritis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tadi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maka</w:t>
            </w:r>
            <w:proofErr w:type="spellEnd"/>
            <w:r w:rsidR="00125355" w:rsidRPr="00DA0846">
              <w:t xml:space="preserve"> proses </w:t>
            </w:r>
            <w:proofErr w:type="spellStart"/>
            <w:r w:rsidR="00125355" w:rsidRPr="00DA0846">
              <w:t>selanjutnya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yaitu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mencoba</w:t>
            </w:r>
            <w:proofErr w:type="spellEnd"/>
            <w:r w:rsidR="00125355" w:rsidRPr="00DA0846">
              <w:t xml:space="preserve">/ </w:t>
            </w:r>
            <w:proofErr w:type="spellStart"/>
            <w:ins w:id="24" w:author="Erika Rosdiana" w:date="2021-02-06T14:44:00Z">
              <w:r>
                <w:t>m</w:t>
              </w:r>
            </w:ins>
            <w:del w:id="25" w:author="Erika Rosdiana" w:date="2021-02-06T14:44:00Z">
              <w:r w:rsidR="00125355" w:rsidRPr="00DA0846" w:rsidDel="00987CB2">
                <w:delText>p</w:delText>
              </w:r>
            </w:del>
            <w:r w:rsidR="00125355" w:rsidRPr="00DA0846">
              <w:t>engaplikasi</w:t>
            </w:r>
            <w:ins w:id="26" w:author="Erika Rosdiana" w:date="2021-02-06T14:44:00Z">
              <w:r>
                <w:t>k</w:t>
              </w:r>
            </w:ins>
            <w:r w:rsidR="00125355" w:rsidRPr="00DA0846">
              <w:t>an</w:t>
            </w:r>
            <w:proofErr w:type="spellEnd"/>
            <w:r w:rsidR="00125355" w:rsidRPr="00DA0846">
              <w:t xml:space="preserve">. Pada </w:t>
            </w:r>
            <w:proofErr w:type="spellStart"/>
            <w:r w:rsidR="00125355" w:rsidRPr="00DA0846">
              <w:t>revolusi</w:t>
            </w:r>
            <w:proofErr w:type="spellEnd"/>
            <w:r w:rsidR="00125355" w:rsidRPr="00DA0846">
              <w:t xml:space="preserve"> 4.0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lebih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banyak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praktek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karena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lebih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menyiapkan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anak</w:t>
            </w:r>
            <w:proofErr w:type="spellEnd"/>
            <w:r w:rsidR="00125355" w:rsidRPr="00DA0846">
              <w:t xml:space="preserve"> pada </w:t>
            </w:r>
            <w:proofErr w:type="spellStart"/>
            <w:r w:rsidR="00125355" w:rsidRPr="00DA0846">
              <w:t>bagaimana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menumbuhkan</w:t>
            </w:r>
            <w:proofErr w:type="spellEnd"/>
            <w:r w:rsidR="00125355" w:rsidRPr="00DA0846">
              <w:t xml:space="preserve"> ide </w:t>
            </w:r>
            <w:proofErr w:type="spellStart"/>
            <w:r w:rsidR="00125355" w:rsidRPr="00DA0846">
              <w:t>baru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atau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gagasan</w:t>
            </w:r>
            <w:proofErr w:type="spellEnd"/>
            <w:r w:rsidR="00125355" w:rsidRPr="00DA0846">
              <w:t>.</w:t>
            </w:r>
          </w:p>
          <w:p w14:paraId="27B825E9" w14:textId="5860C8F7" w:rsidR="00125355" w:rsidRPr="00DA0846" w:rsidRDefault="00987CB2" w:rsidP="00821BA2">
            <w:pPr>
              <w:spacing w:before="100" w:beforeAutospacing="1" w:after="100" w:afterAutospacing="1" w:line="240" w:lineRule="auto"/>
              <w:contextualSpacing w:val="0"/>
            </w:pPr>
            <w:ins w:id="27" w:author="Erika Rosdiana" w:date="2021-02-06T14:44:00Z">
              <w:r>
                <w:t xml:space="preserve">     </w:t>
              </w:r>
            </w:ins>
            <w:r w:rsidR="00125355" w:rsidRPr="00DA0846">
              <w:t xml:space="preserve">Setelah proses </w:t>
            </w:r>
            <w:proofErr w:type="spellStart"/>
            <w:r w:rsidR="00125355" w:rsidRPr="00DA0846">
              <w:t>mencoba</w:t>
            </w:r>
            <w:proofErr w:type="spellEnd"/>
            <w:r w:rsidR="00125355" w:rsidRPr="00DA0846">
              <w:t xml:space="preserve"> proses </w:t>
            </w:r>
            <w:proofErr w:type="spellStart"/>
            <w:r w:rsidR="00125355" w:rsidRPr="00DA0846">
              <w:t>selanjutnya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yaitu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mendiskusikan</w:t>
            </w:r>
            <w:proofErr w:type="spellEnd"/>
            <w:r w:rsidR="00125355" w:rsidRPr="00DA0846">
              <w:t xml:space="preserve">. </w:t>
            </w:r>
            <w:proofErr w:type="spellStart"/>
            <w:r w:rsidR="00125355" w:rsidRPr="00DA0846">
              <w:t>Mendiskusikan</w:t>
            </w:r>
            <w:proofErr w:type="spellEnd"/>
            <w:r w:rsidR="00125355" w:rsidRPr="00DA0846">
              <w:t xml:space="preserve"> di </w:t>
            </w:r>
            <w:proofErr w:type="spellStart"/>
            <w:r w:rsidR="00125355" w:rsidRPr="00DA0846">
              <w:t>sini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bukan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hanya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satu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atau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dua</w:t>
            </w:r>
            <w:proofErr w:type="spellEnd"/>
            <w:r w:rsidR="00125355" w:rsidRPr="00DA0846">
              <w:t xml:space="preserve"> orang </w:t>
            </w:r>
            <w:proofErr w:type="spellStart"/>
            <w:r w:rsidR="00125355" w:rsidRPr="00DA0846">
              <w:t>tapi</w:t>
            </w:r>
            <w:proofErr w:type="spellEnd"/>
            <w:r w:rsidR="00125355" w:rsidRPr="00DA0846">
              <w:t xml:space="preserve"> </w:t>
            </w:r>
            <w:del w:id="28" w:author="Erika Rosdiana" w:date="2021-02-06T14:45:00Z">
              <w:r w:rsidR="00125355" w:rsidRPr="00DA0846" w:rsidDel="00987CB2">
                <w:delText xml:space="preserve">banyak </w:delText>
              </w:r>
            </w:del>
            <w:proofErr w:type="spellStart"/>
            <w:ins w:id="29" w:author="Erika Rosdiana" w:date="2021-02-06T14:45:00Z">
              <w:r>
                <w:t>melakukan</w:t>
              </w:r>
              <w:proofErr w:type="spellEnd"/>
              <w:r w:rsidRPr="00DA0846">
                <w:t xml:space="preserve"> </w:t>
              </w:r>
            </w:ins>
            <w:proofErr w:type="spellStart"/>
            <w:r w:rsidR="00125355" w:rsidRPr="00DA0846">
              <w:t>kolaborasi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komunikasi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dengan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banyak</w:t>
            </w:r>
            <w:proofErr w:type="spellEnd"/>
            <w:r w:rsidR="00125355" w:rsidRPr="00DA0846">
              <w:t xml:space="preserve"> orang. Hal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dilakukan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karena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banyak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pandangan</w:t>
            </w:r>
            <w:proofErr w:type="spellEnd"/>
            <w:r w:rsidR="00125355" w:rsidRPr="00DA0846">
              <w:t xml:space="preserve"> yang </w:t>
            </w:r>
            <w:proofErr w:type="spellStart"/>
            <w:r w:rsidR="00125355" w:rsidRPr="00DA0846">
              <w:t>berbeda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atau</w:t>
            </w:r>
            <w:proofErr w:type="spellEnd"/>
            <w:r w:rsidR="00125355" w:rsidRPr="00DA0846">
              <w:t xml:space="preserve"> ide-ide yang </w:t>
            </w:r>
            <w:proofErr w:type="spellStart"/>
            <w:r w:rsidR="00125355" w:rsidRPr="00DA0846">
              <w:t>baru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muncul</w:t>
            </w:r>
            <w:proofErr w:type="spellEnd"/>
            <w:r w:rsidR="00125355" w:rsidRPr="00DA0846">
              <w:t>.</w:t>
            </w:r>
          </w:p>
          <w:p w14:paraId="5E9322E6" w14:textId="64880351" w:rsidR="00125355" w:rsidRPr="00DA0846" w:rsidRDefault="00987CB2" w:rsidP="00821BA2">
            <w:pPr>
              <w:spacing w:before="100" w:beforeAutospacing="1" w:after="100" w:afterAutospacing="1" w:line="240" w:lineRule="auto"/>
              <w:contextualSpacing w:val="0"/>
            </w:pPr>
            <w:ins w:id="30" w:author="Erika Rosdiana" w:date="2021-02-06T14:44:00Z">
              <w:r>
                <w:t xml:space="preserve">     </w:t>
              </w:r>
            </w:ins>
            <w:r w:rsidR="00125355" w:rsidRPr="00DA0846">
              <w:t xml:space="preserve">Yang </w:t>
            </w:r>
            <w:commentRangeStart w:id="31"/>
            <w:proofErr w:type="spellStart"/>
            <w:r w:rsidR="00125355" w:rsidRPr="00DA0846">
              <w:t>tera</w:t>
            </w:r>
            <w:ins w:id="32" w:author="Erika Rosdiana" w:date="2021-02-06T07:22:00Z">
              <w:r w:rsidR="00E337C0">
                <w:t>k</w:t>
              </w:r>
            </w:ins>
            <w:r w:rsidR="00125355" w:rsidRPr="00DA0846">
              <w:t>hir</w:t>
            </w:r>
            <w:proofErr w:type="spellEnd"/>
            <w:r w:rsidR="00125355" w:rsidRPr="00DA0846">
              <w:t xml:space="preserve"> </w:t>
            </w:r>
            <w:commentRangeEnd w:id="31"/>
            <w:r w:rsidR="00E337C0">
              <w:rPr>
                <w:rStyle w:val="CommentReference"/>
              </w:rPr>
              <w:commentReference w:id="31"/>
            </w:r>
            <w:proofErr w:type="spellStart"/>
            <w:r w:rsidR="00125355" w:rsidRPr="00DA0846">
              <w:t>adalah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melakukan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penelitian</w:t>
            </w:r>
            <w:proofErr w:type="spellEnd"/>
            <w:r w:rsidR="00125355" w:rsidRPr="00DA0846">
              <w:t xml:space="preserve">, </w:t>
            </w:r>
            <w:proofErr w:type="spellStart"/>
            <w:r w:rsidR="00125355" w:rsidRPr="00DA0846">
              <w:t>tuntutan</w:t>
            </w:r>
            <w:proofErr w:type="spellEnd"/>
            <w:r w:rsidR="00125355" w:rsidRPr="00DA0846">
              <w:t xml:space="preserve"> 4.0 </w:t>
            </w:r>
            <w:proofErr w:type="spellStart"/>
            <w:r w:rsidR="00125355" w:rsidRPr="00DA0846">
              <w:t>ini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adalah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kreatif</w:t>
            </w:r>
            <w:proofErr w:type="spellEnd"/>
            <w:r w:rsidR="00125355" w:rsidRPr="00DA0846">
              <w:t xml:space="preserve"> dan </w:t>
            </w:r>
            <w:proofErr w:type="spellStart"/>
            <w:r w:rsidR="00125355" w:rsidRPr="00DA0846">
              <w:t>inovatif</w:t>
            </w:r>
            <w:proofErr w:type="spellEnd"/>
            <w:r w:rsidR="00125355" w:rsidRPr="00DA0846">
              <w:t xml:space="preserve">. </w:t>
            </w:r>
            <w:proofErr w:type="spellStart"/>
            <w:r w:rsidR="00125355" w:rsidRPr="00DA0846">
              <w:t>Dengan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melakukan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penelitian</w:t>
            </w:r>
            <w:proofErr w:type="spellEnd"/>
            <w:ins w:id="33" w:author="Erika Rosdiana" w:date="2021-02-06T14:45:00Z">
              <w:r>
                <w:t>,</w:t>
              </w:r>
            </w:ins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bisa</w:t>
            </w:r>
            <w:proofErr w:type="spellEnd"/>
            <w:r w:rsidR="00125355" w:rsidRPr="00DA0846">
              <w:t xml:space="preserve"> </w:t>
            </w:r>
            <w:proofErr w:type="spellStart"/>
            <w:ins w:id="34" w:author="Erika Rosdiana" w:date="2021-02-06T14:45:00Z">
              <w:r>
                <w:t>me</w:t>
              </w:r>
            </w:ins>
            <w:r w:rsidR="00125355" w:rsidRPr="00DA0846">
              <w:t>lihat</w:t>
            </w:r>
            <w:proofErr w:type="spellEnd"/>
            <w:r w:rsidR="00125355" w:rsidRPr="00DA0846">
              <w:t xml:space="preserve"> proses </w:t>
            </w:r>
            <w:proofErr w:type="spellStart"/>
            <w:r w:rsidR="00125355" w:rsidRPr="00DA0846">
              <w:t>kreatif</w:t>
            </w:r>
            <w:proofErr w:type="spellEnd"/>
            <w:r w:rsidR="00125355" w:rsidRPr="00DA0846">
              <w:t xml:space="preserve"> dan </w:t>
            </w:r>
            <w:proofErr w:type="spellStart"/>
            <w:r w:rsidR="00125355" w:rsidRPr="00DA0846">
              <w:t>inovatif</w:t>
            </w:r>
            <w:proofErr w:type="spellEnd"/>
            <w:r w:rsidR="00125355" w:rsidRPr="00DA0846">
              <w:t xml:space="preserve"> </w:t>
            </w:r>
            <w:proofErr w:type="spellStart"/>
            <w:r w:rsidR="00125355" w:rsidRPr="00DA0846">
              <w:t>kita</w:t>
            </w:r>
            <w:proofErr w:type="spellEnd"/>
            <w:r w:rsidR="00125355" w:rsidRPr="00DA0846">
              <w:t>. </w:t>
            </w:r>
          </w:p>
        </w:tc>
      </w:tr>
    </w:tbl>
    <w:p w14:paraId="45338259" w14:textId="77777777" w:rsidR="00924DF5" w:rsidRPr="00DA0846" w:rsidRDefault="00924DF5"/>
    <w:sectPr w:rsidR="00924DF5" w:rsidRPr="00DA084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rika Rosdiana" w:date="2021-01-30T18:35:00Z" w:initials="ER">
    <w:p w14:paraId="11FF5BC7" w14:textId="621D1FEE" w:rsidR="00D71411" w:rsidRDefault="00D71411">
      <w:pPr>
        <w:pStyle w:val="CommentText"/>
      </w:pPr>
      <w:r>
        <w:rPr>
          <w:rStyle w:val="CommentReference"/>
        </w:rPr>
        <w:annotationRef/>
      </w:r>
      <w:r w:rsidR="00BB43D0">
        <w:t>Judul sebaiknya di tengah</w:t>
      </w:r>
    </w:p>
  </w:comment>
  <w:comment w:id="1" w:author="Erika Rosdiana" w:date="2021-01-30T18:36:00Z" w:initials="ER">
    <w:p w14:paraId="309D4B68" w14:textId="3CC45915" w:rsidR="00D71411" w:rsidRDefault="00D71411">
      <w:pPr>
        <w:pStyle w:val="CommentText"/>
      </w:pPr>
      <w:r>
        <w:rPr>
          <w:rStyle w:val="CommentReference"/>
        </w:rPr>
        <w:annotationRef/>
      </w:r>
      <w:r>
        <w:t xml:space="preserve">Nama penulis </w:t>
      </w:r>
      <w:r w:rsidR="00BB43D0">
        <w:t xml:space="preserve"> sebaiknya </w:t>
      </w:r>
      <w:r>
        <w:t>ditengah</w:t>
      </w:r>
    </w:p>
  </w:comment>
  <w:comment w:id="3" w:author="Erika Rosdiana" w:date="2021-01-31T14:40:00Z" w:initials="ER">
    <w:p w14:paraId="78E719F8" w14:textId="18EFA436" w:rsidR="00BB43D0" w:rsidRDefault="00BB43D0">
      <w:pPr>
        <w:pStyle w:val="CommentText"/>
      </w:pPr>
      <w:r>
        <w:rPr>
          <w:rStyle w:val="CommentReference"/>
        </w:rPr>
        <w:annotationRef/>
      </w:r>
      <w:r>
        <w:t>Sebaiknya gunakan Bahasa Indonesia yang baik dan benar “ekstrim"</w:t>
      </w:r>
    </w:p>
  </w:comment>
  <w:comment w:id="8" w:author="Erika Rosdiana" w:date="2021-02-06T07:08:00Z" w:initials="ER">
    <w:p w14:paraId="3F39A6F4" w14:textId="68C35E85" w:rsidR="00325800" w:rsidRDefault="00325800">
      <w:pPr>
        <w:pStyle w:val="CommentText"/>
      </w:pPr>
      <w:r>
        <w:rPr>
          <w:rStyle w:val="CommentReference"/>
        </w:rPr>
        <w:annotationRef/>
      </w:r>
      <w:proofErr w:type="spellStart"/>
      <w:r>
        <w:t>memperl</w:t>
      </w:r>
      <w:r w:rsidR="00B90B31">
        <w:t>uas</w:t>
      </w:r>
      <w:proofErr w:type="spellEnd"/>
    </w:p>
  </w:comment>
  <w:comment w:id="11" w:author="Erika Rosdiana" w:date="2021-02-06T14:42:00Z" w:initials="ER">
    <w:p w14:paraId="7883CC01" w14:textId="2E690784" w:rsidR="00B90B31" w:rsidRDefault="00B90B31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4" w:author="Erika Rosdiana" w:date="2021-02-06T07:18:00Z" w:initials="ER">
    <w:p w14:paraId="61419BEA" w14:textId="6ACD7A09" w:rsidR="00DA0846" w:rsidRDefault="00DA0846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yaitu</w:t>
      </w:r>
      <w:proofErr w:type="spellEnd"/>
    </w:p>
  </w:comment>
  <w:comment w:id="18" w:author="Erika Rosdiana" w:date="2021-02-06T07:19:00Z" w:initials="ER">
    <w:p w14:paraId="0B34884D" w14:textId="036C26B4" w:rsidR="00DA0846" w:rsidRDefault="00DA0846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31" w:author="Erika Rosdiana" w:date="2021-02-06T07:22:00Z" w:initials="ER">
    <w:p w14:paraId="002C3C67" w14:textId="40B1A98A" w:rsidR="00E337C0" w:rsidRDefault="00E337C0">
      <w:pPr>
        <w:pStyle w:val="CommentText"/>
      </w:pPr>
      <w:r>
        <w:rPr>
          <w:rStyle w:val="CommentReference"/>
        </w:rPr>
        <w:annotationRef/>
      </w:r>
      <w:r>
        <w:t>Kurang huruf 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FF5BC7" w15:done="0"/>
  <w15:commentEx w15:paraId="309D4B68" w15:done="0"/>
  <w15:commentEx w15:paraId="78E719F8" w15:done="0"/>
  <w15:commentEx w15:paraId="3F39A6F4" w15:done="0"/>
  <w15:commentEx w15:paraId="7883CC01" w15:done="0"/>
  <w15:commentEx w15:paraId="61419BEA" w15:done="0"/>
  <w15:commentEx w15:paraId="0B34884D" w15:done="0"/>
  <w15:commentEx w15:paraId="002C3C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0257C" w16cex:dateUtc="2021-01-30T11:35:00Z"/>
  <w16cex:commentExtensible w16cex:durableId="23C025A9" w16cex:dateUtc="2021-01-30T11:36:00Z"/>
  <w16cex:commentExtensible w16cex:durableId="23C13FDC" w16cex:dateUtc="2021-01-31T07:40:00Z"/>
  <w16cex:commentExtensible w16cex:durableId="23C8BED6" w16cex:dateUtc="2021-02-06T00:08:00Z"/>
  <w16cex:commentExtensible w16cex:durableId="23C92954" w16cex:dateUtc="2021-02-06T07:42:00Z"/>
  <w16cex:commentExtensible w16cex:durableId="23C8C13F" w16cex:dateUtc="2021-02-06T00:18:00Z"/>
  <w16cex:commentExtensible w16cex:durableId="23C8C18D" w16cex:dateUtc="2021-02-06T00:19:00Z"/>
  <w16cex:commentExtensible w16cex:durableId="23C8C246" w16cex:dateUtc="2021-02-06T0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FF5BC7" w16cid:durableId="23C0257C"/>
  <w16cid:commentId w16cid:paraId="309D4B68" w16cid:durableId="23C025A9"/>
  <w16cid:commentId w16cid:paraId="78E719F8" w16cid:durableId="23C13FDC"/>
  <w16cid:commentId w16cid:paraId="3F39A6F4" w16cid:durableId="23C8BED6"/>
  <w16cid:commentId w16cid:paraId="7883CC01" w16cid:durableId="23C92954"/>
  <w16cid:commentId w16cid:paraId="61419BEA" w16cid:durableId="23C8C13F"/>
  <w16cid:commentId w16cid:paraId="0B34884D" w16cid:durableId="23C8C18D"/>
  <w16cid:commentId w16cid:paraId="002C3C67" w16cid:durableId="23C8C2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ika Rosdiana">
    <w15:presenceInfo w15:providerId="Windows Live" w15:userId="d3ebca07472c9c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A1C90"/>
    <w:rsid w:val="002A5783"/>
    <w:rsid w:val="00325800"/>
    <w:rsid w:val="0042167F"/>
    <w:rsid w:val="00867A6C"/>
    <w:rsid w:val="00924DF5"/>
    <w:rsid w:val="00987CB2"/>
    <w:rsid w:val="00B90B31"/>
    <w:rsid w:val="00BB43D0"/>
    <w:rsid w:val="00D71411"/>
    <w:rsid w:val="00DA0846"/>
    <w:rsid w:val="00E337C0"/>
    <w:rsid w:val="00EB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396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71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4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41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41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62C0-D5EF-475A-BC36-3FF01EB9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Erika Rosdiana</cp:lastModifiedBy>
  <cp:revision>12</cp:revision>
  <dcterms:created xsi:type="dcterms:W3CDTF">2020-08-26T22:03:00Z</dcterms:created>
  <dcterms:modified xsi:type="dcterms:W3CDTF">2021-02-06T07:46:00Z</dcterms:modified>
</cp:coreProperties>
</file>