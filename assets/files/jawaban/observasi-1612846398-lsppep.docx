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  <w:tblPrChange w:id="0" w:author="Microsoft account" w:date="2021-02-09T11:5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738"/>
        <w:tblGridChange w:id="1">
          <w:tblGrid>
            <w:gridCol w:w="9017"/>
          </w:tblGrid>
        </w:tblGridChange>
      </w:tblGrid>
      <w:tr w:rsidR="00D80F46" w:rsidRPr="00A16D9B" w:rsidTr="0053296C">
        <w:tc>
          <w:tcPr>
            <w:tcW w:w="8738" w:type="dxa"/>
            <w:tcPrChange w:id="2" w:author="Microsoft account" w:date="2021-02-09T11:52:00Z">
              <w:tcPr>
                <w:tcW w:w="9350" w:type="dxa"/>
              </w:tcPr>
            </w:tcPrChange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53296C" w:rsidDel="0053296C" w:rsidRDefault="00D80F46" w:rsidP="0053296C">
            <w:pPr>
              <w:spacing w:line="312" w:lineRule="auto"/>
              <w:rPr>
                <w:del w:id="3" w:author="Microsoft account" w:date="2021-02-09T11:4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Del="0053296C" w:rsidRDefault="00D80F46" w:rsidP="008D1AF7">
            <w:pPr>
              <w:spacing w:line="480" w:lineRule="auto"/>
              <w:rPr>
                <w:del w:id="4" w:author="Microsoft account" w:date="2021-02-09T11:53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Default="0053296C" w:rsidP="0053296C">
            <w:pPr>
              <w:spacing w:line="480" w:lineRule="auto"/>
              <w:rPr>
                <w:ins w:id="5" w:author="Microsoft account" w:date="2021-02-09T11:48:00Z"/>
                <w:rFonts w:ascii="Times New Roman" w:hAnsi="Times New Roman" w:cs="Times New Roman"/>
                <w:sz w:val="24"/>
                <w:szCs w:val="24"/>
                <w:lang w:val="en-US"/>
              </w:rPr>
              <w:pPrChange w:id="6" w:author="Microsoft account" w:date="2021-02-09T11:53:00Z">
                <w:pPr>
                  <w:spacing w:line="312" w:lineRule="auto"/>
                </w:pPr>
              </w:pPrChange>
            </w:pPr>
            <w:proofErr w:type="spellStart"/>
            <w:ins w:id="7" w:author="Microsoft account" w:date="2021-02-09T11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Seharusnya</w:t>
              </w:r>
            </w:ins>
            <w:proofErr w:type="spellEnd"/>
            <w:ins w:id="8" w:author="Microsoft account" w:date="2021-02-09T11:4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dibuat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sesuai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abjad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seperti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berikut</w:t>
              </w:r>
            </w:ins>
            <w:proofErr w:type="spellEnd"/>
            <w:ins w:id="9" w:author="Microsoft account" w:date="2021-02-09T11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53296C" w:rsidRDefault="0053296C" w:rsidP="008D1AF7">
            <w:pPr>
              <w:spacing w:line="312" w:lineRule="auto"/>
              <w:rPr>
                <w:ins w:id="10" w:author="Microsoft account" w:date="2021-02-09T11:4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1" w:name="_GoBack"/>
            <w:bookmarkEnd w:id="11"/>
          </w:p>
          <w:p w:rsidR="0053296C" w:rsidRDefault="0053296C" w:rsidP="0053296C">
            <w:pPr>
              <w:ind w:left="596" w:hanging="709"/>
              <w:jc w:val="both"/>
              <w:rPr>
                <w:ins w:id="12" w:author="Microsoft account" w:date="2021-02-09T11:49:00Z"/>
                <w:rFonts w:ascii="Times New Roman" w:hAnsi="Times New Roman" w:cs="Times New Roman"/>
                <w:sz w:val="24"/>
                <w:szCs w:val="24"/>
              </w:rPr>
              <w:pPrChange w:id="13" w:author="Microsoft account" w:date="2021-02-09T11:53:00Z">
                <w:pPr>
                  <w:spacing w:line="480" w:lineRule="auto"/>
                </w:pPr>
              </w:pPrChange>
            </w:pPr>
            <w:ins w:id="14" w:author="Microsoft account" w:date="2021-02-09T11:4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53296C" w:rsidRDefault="0053296C" w:rsidP="0053296C">
            <w:pPr>
              <w:ind w:left="596" w:hanging="709"/>
              <w:rPr>
                <w:ins w:id="15" w:author="Microsoft account" w:date="2021-02-09T11:49:00Z"/>
                <w:rFonts w:ascii="Times New Roman" w:hAnsi="Times New Roman" w:cs="Times New Roman"/>
                <w:sz w:val="24"/>
                <w:szCs w:val="24"/>
              </w:rPr>
              <w:pPrChange w:id="16" w:author="Microsoft account" w:date="2021-02-09T11:49:00Z">
                <w:pPr>
                  <w:spacing w:line="480" w:lineRule="auto"/>
                </w:pPr>
              </w:pPrChange>
            </w:pPr>
          </w:p>
          <w:p w:rsidR="0053296C" w:rsidRDefault="0053296C" w:rsidP="0053296C">
            <w:pPr>
              <w:ind w:left="596" w:hanging="709"/>
              <w:jc w:val="both"/>
              <w:rPr>
                <w:ins w:id="17" w:author="Microsoft account" w:date="2021-02-09T11:51:00Z"/>
                <w:rFonts w:ascii="Times New Roman" w:hAnsi="Times New Roman" w:cs="Times New Roman"/>
                <w:sz w:val="24"/>
                <w:szCs w:val="24"/>
              </w:rPr>
              <w:pPrChange w:id="18" w:author="Microsoft account" w:date="2021-02-09T11:53:00Z">
                <w:pPr>
                  <w:spacing w:line="480" w:lineRule="auto"/>
                </w:pPr>
              </w:pPrChange>
            </w:pPr>
            <w:ins w:id="19" w:author="Microsoft account" w:date="2021-02-09T11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53296C" w:rsidRDefault="0053296C" w:rsidP="0053296C">
            <w:pPr>
              <w:ind w:left="596" w:hanging="709"/>
              <w:rPr>
                <w:ins w:id="20" w:author="Microsoft account" w:date="2021-02-09T11:51:00Z"/>
                <w:rFonts w:ascii="Times New Roman" w:hAnsi="Times New Roman" w:cs="Times New Roman"/>
                <w:sz w:val="24"/>
                <w:szCs w:val="24"/>
              </w:rPr>
              <w:pPrChange w:id="21" w:author="Microsoft account" w:date="2021-02-09T11:51:00Z">
                <w:pPr>
                  <w:spacing w:line="480" w:lineRule="auto"/>
                </w:pPr>
              </w:pPrChange>
            </w:pPr>
          </w:p>
          <w:p w:rsidR="0053296C" w:rsidRDefault="0053296C" w:rsidP="0053296C">
            <w:pPr>
              <w:ind w:left="596" w:hanging="709"/>
              <w:jc w:val="both"/>
              <w:rPr>
                <w:ins w:id="22" w:author="Microsoft account" w:date="2021-02-09T11:5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3" w:author="Microsoft account" w:date="2021-02-09T11:53:00Z">
                <w:pPr>
                  <w:spacing w:line="480" w:lineRule="auto"/>
                </w:pPr>
              </w:pPrChange>
            </w:pPr>
            <w:ins w:id="24" w:author="Microsoft account" w:date="2021-02-09T11:5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53296C" w:rsidRPr="0053296C" w:rsidRDefault="0053296C" w:rsidP="0053296C">
            <w:pPr>
              <w:ind w:left="596" w:hanging="709"/>
              <w:rPr>
                <w:ins w:id="25" w:author="Microsoft account" w:date="2021-02-09T11:49:00Z"/>
                <w:rFonts w:ascii="Times New Roman" w:hAnsi="Times New Roman" w:cs="Times New Roman"/>
                <w:sz w:val="24"/>
                <w:szCs w:val="24"/>
                <w:lang w:val="en-US"/>
                <w:rPrChange w:id="26" w:author="Microsoft account" w:date="2021-02-09T11:51:00Z">
                  <w:rPr>
                    <w:ins w:id="27" w:author="Microsoft account" w:date="2021-02-09T11:49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8" w:author="Microsoft account" w:date="2021-02-09T11:51:00Z">
                <w:pPr>
                  <w:spacing w:line="480" w:lineRule="auto"/>
                </w:pPr>
              </w:pPrChange>
            </w:pPr>
          </w:p>
          <w:p w:rsidR="0053296C" w:rsidRDefault="0053296C" w:rsidP="0053296C">
            <w:pPr>
              <w:ind w:left="596" w:hanging="709"/>
              <w:rPr>
                <w:ins w:id="29" w:author="Microsoft account" w:date="2021-02-09T11:48:00Z"/>
                <w:rFonts w:ascii="Times New Roman" w:hAnsi="Times New Roman" w:cs="Times New Roman"/>
                <w:sz w:val="24"/>
                <w:szCs w:val="24"/>
              </w:rPr>
              <w:pPrChange w:id="30" w:author="Microsoft account" w:date="2021-02-09T11:50:00Z">
                <w:pPr>
                  <w:spacing w:line="480" w:lineRule="auto"/>
                </w:pPr>
              </w:pPrChange>
            </w:pPr>
            <w:ins w:id="31" w:author="Microsoft account" w:date="2021-02-09T11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-------------------------</w:t>
              </w:r>
            </w:ins>
            <w:ins w:id="32" w:author="Microsoft account" w:date="2021-02-09T11:4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Komputindo.</w:t>
              </w:r>
            </w:ins>
          </w:p>
          <w:p w:rsidR="0053296C" w:rsidRDefault="0053296C" w:rsidP="0053296C">
            <w:pPr>
              <w:ind w:left="596" w:hanging="709"/>
              <w:rPr>
                <w:ins w:id="33" w:author="Microsoft account" w:date="2021-02-09T11:50:00Z"/>
                <w:rFonts w:ascii="Times New Roman" w:hAnsi="Times New Roman" w:cs="Times New Roman"/>
                <w:sz w:val="24"/>
                <w:szCs w:val="24"/>
              </w:rPr>
              <w:pPrChange w:id="34" w:author="Microsoft account" w:date="2021-02-09T11:50:00Z">
                <w:pPr>
                  <w:spacing w:line="480" w:lineRule="auto"/>
                </w:pPr>
              </w:pPrChange>
            </w:pPr>
          </w:p>
          <w:p w:rsidR="0053296C" w:rsidRDefault="0053296C" w:rsidP="0053296C">
            <w:pPr>
              <w:ind w:left="596" w:hanging="709"/>
              <w:jc w:val="both"/>
              <w:rPr>
                <w:ins w:id="35" w:author="Microsoft account" w:date="2021-02-09T11:51:00Z"/>
                <w:rFonts w:ascii="Times New Roman" w:hAnsi="Times New Roman" w:cs="Times New Roman"/>
                <w:sz w:val="24"/>
                <w:szCs w:val="24"/>
              </w:rPr>
              <w:pPrChange w:id="36" w:author="Microsoft account" w:date="2021-02-09T11:53:00Z">
                <w:pPr>
                  <w:spacing w:line="480" w:lineRule="auto"/>
                </w:pPr>
              </w:pPrChange>
            </w:pPr>
            <w:ins w:id="37" w:author="Microsoft account" w:date="2021-02-09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53296C" w:rsidRDefault="0053296C" w:rsidP="0053296C">
            <w:pPr>
              <w:ind w:left="596" w:hanging="709"/>
              <w:rPr>
                <w:ins w:id="38" w:author="Microsoft account" w:date="2021-02-09T11:51:00Z"/>
                <w:rFonts w:ascii="Times New Roman" w:hAnsi="Times New Roman" w:cs="Times New Roman"/>
                <w:sz w:val="24"/>
                <w:szCs w:val="24"/>
              </w:rPr>
              <w:pPrChange w:id="39" w:author="Microsoft account" w:date="2021-02-09T11:51:00Z">
                <w:pPr>
                  <w:spacing w:line="480" w:lineRule="auto"/>
                </w:pPr>
              </w:pPrChange>
            </w:pPr>
          </w:p>
          <w:p w:rsidR="0053296C" w:rsidRPr="00A16D9B" w:rsidRDefault="0053296C" w:rsidP="0053296C">
            <w:pPr>
              <w:ind w:left="596" w:hanging="709"/>
              <w:jc w:val="both"/>
              <w:rPr>
                <w:ins w:id="40" w:author="Microsoft account" w:date="2021-02-09T11:51:00Z"/>
                <w:rFonts w:ascii="Times New Roman" w:hAnsi="Times New Roman" w:cs="Times New Roman"/>
                <w:sz w:val="24"/>
                <w:szCs w:val="24"/>
              </w:rPr>
              <w:pPrChange w:id="41" w:author="Microsoft account" w:date="2021-02-09T11:53:00Z">
                <w:pPr>
                  <w:spacing w:line="480" w:lineRule="auto"/>
                </w:pPr>
              </w:pPrChange>
            </w:pPr>
            <w:ins w:id="42" w:author="Microsoft account" w:date="2021-02-09T11:5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53296C" w:rsidRDefault="0053296C" w:rsidP="0053296C">
            <w:pPr>
              <w:ind w:left="596" w:hanging="709"/>
              <w:rPr>
                <w:ins w:id="43" w:author="Microsoft account" w:date="2021-02-09T11:50:00Z"/>
                <w:rFonts w:ascii="Times New Roman" w:hAnsi="Times New Roman" w:cs="Times New Roman"/>
                <w:sz w:val="24"/>
                <w:szCs w:val="24"/>
              </w:rPr>
              <w:pPrChange w:id="44" w:author="Microsoft account" w:date="2021-02-09T11:50:00Z">
                <w:pPr>
                  <w:spacing w:line="480" w:lineRule="auto"/>
                </w:pPr>
              </w:pPrChange>
            </w:pPr>
          </w:p>
          <w:p w:rsidR="0053296C" w:rsidRPr="00A16D9B" w:rsidRDefault="0053296C" w:rsidP="0053296C">
            <w:pPr>
              <w:ind w:left="596" w:hanging="709"/>
              <w:jc w:val="both"/>
              <w:rPr>
                <w:ins w:id="45" w:author="Microsoft account" w:date="2021-02-09T11:50:00Z"/>
                <w:rFonts w:ascii="Times New Roman" w:hAnsi="Times New Roman" w:cs="Times New Roman"/>
                <w:sz w:val="24"/>
                <w:szCs w:val="24"/>
              </w:rPr>
              <w:pPrChange w:id="46" w:author="Microsoft account" w:date="2021-02-09T11:53:00Z">
                <w:pPr>
                  <w:spacing w:line="480" w:lineRule="auto"/>
                </w:pPr>
              </w:pPrChange>
            </w:pPr>
            <w:ins w:id="47" w:author="Microsoft account" w:date="2021-02-09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53296C" w:rsidRPr="00A16D9B" w:rsidRDefault="0053296C" w:rsidP="0053296C">
            <w:pPr>
              <w:ind w:left="596" w:hanging="709"/>
              <w:rPr>
                <w:ins w:id="48" w:author="Microsoft account" w:date="2021-02-09T11:50:00Z"/>
                <w:rFonts w:ascii="Times New Roman" w:hAnsi="Times New Roman" w:cs="Times New Roman"/>
                <w:sz w:val="24"/>
                <w:szCs w:val="24"/>
              </w:rPr>
              <w:pPrChange w:id="49" w:author="Microsoft account" w:date="2021-02-09T11:50:00Z">
                <w:pPr>
                  <w:spacing w:line="480" w:lineRule="auto"/>
                </w:pPr>
              </w:pPrChange>
            </w:pPr>
          </w:p>
          <w:p w:rsidR="0053296C" w:rsidRPr="00A16D9B" w:rsidRDefault="0053296C" w:rsidP="0053296C">
            <w:pPr>
              <w:ind w:left="596" w:hanging="709"/>
              <w:rPr>
                <w:ins w:id="50" w:author="Microsoft account" w:date="2021-02-09T11:48:00Z"/>
                <w:rFonts w:ascii="Times New Roman" w:hAnsi="Times New Roman" w:cs="Times New Roman"/>
                <w:sz w:val="24"/>
                <w:szCs w:val="24"/>
              </w:rPr>
              <w:pPrChange w:id="51" w:author="Microsoft account" w:date="2021-02-09T11:49:00Z">
                <w:pPr>
                  <w:spacing w:line="480" w:lineRule="auto"/>
                </w:pPr>
              </w:pPrChange>
            </w:pPr>
          </w:p>
          <w:p w:rsidR="0053296C" w:rsidRPr="0053296C" w:rsidRDefault="0053296C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52" w:author="Microsoft account" w:date="2021-02-09T11:4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4F" w:rsidRDefault="00756B4F" w:rsidP="00D80F46">
      <w:r>
        <w:separator/>
      </w:r>
    </w:p>
  </w:endnote>
  <w:endnote w:type="continuationSeparator" w:id="0">
    <w:p w:rsidR="00756B4F" w:rsidRDefault="00756B4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4F" w:rsidRDefault="00756B4F" w:rsidP="00D80F46">
      <w:r>
        <w:separator/>
      </w:r>
    </w:p>
  </w:footnote>
  <w:footnote w:type="continuationSeparator" w:id="0">
    <w:p w:rsidR="00756B4F" w:rsidRDefault="00756B4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10958e76ce4beb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3296C"/>
    <w:rsid w:val="00756B4F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5329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9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2021-02-09T04:54:00Z</dcterms:created>
  <dcterms:modified xsi:type="dcterms:W3CDTF">2021-02-09T04:54:00Z</dcterms:modified>
</cp:coreProperties>
</file>