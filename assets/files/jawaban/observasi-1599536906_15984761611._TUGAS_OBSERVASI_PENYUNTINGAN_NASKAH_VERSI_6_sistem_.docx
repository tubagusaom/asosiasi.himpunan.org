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>Suntinglahartikelberikutini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BeratBadanNaik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Hujanturun, beratbadannaik, hubungansamadiateteptemenanaja.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lebihromantisdarisepiringmi</w:t>
      </w:r>
      <w:del w:id="1" w:author="Adit" w:date="2020-09-08T10:38:00Z">
        <w:r w:rsidRPr="00C50A1E" w:rsidDel="00E260A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instankemasanputih yang aromanyaaduhaimenggodainderapenciumanituataubakwan yang barudiangkatdaripenggorengan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hujansehari-hari, begitu kata orang seringmengartikannya. Benarsaja. Meski di tahuniniawalmusimhujan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antaraBulan November</w:t>
      </w:r>
      <w:ins w:id="2" w:author="Adit" w:date="2020-09-08T10:42:00Z">
        <w:r w:rsidR="00E260A2">
          <w:rPr>
            <w:rFonts w:ascii="Times New Roman" w:eastAsia="Times New Roman" w:hAnsi="Times New Roman" w:cs="Times New Roman"/>
            <w:sz w:val="24"/>
            <w:szCs w:val="24"/>
          </w:rPr>
          <w:t>--</w:t>
        </w:r>
      </w:ins>
      <w:del w:id="3" w:author="Adit" w:date="2020-09-08T10:39:00Z">
        <w:r w:rsidDel="00E260A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hujanbenar-benardatangsepertiperkiraan. Sudahsangatterasaapalagisejakawaltahunbarukita.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del w:id="4" w:author="Adit" w:date="2020-09-08T10:43:00Z">
        <w:r w:rsidRPr="00C50A1E" w:rsidDel="00E260A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del w:id="5" w:author="Adit" w:date="2020-09-08T10:43:00Z">
        <w:r w:rsidRPr="00C50A1E" w:rsidDel="00E260A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seringdisalahkankarenamengundangkenanganternyatatakhanyapandaimembuatperasaanhatimu yang ambyar, </w:t>
      </w:r>
      <w:ins w:id="6" w:author="Adit" w:date="2020-09-08T10:44:00Z">
        <w:r w:rsidR="00E260A2">
          <w:rPr>
            <w:rFonts w:ascii="Times New Roman" w:eastAsia="Times New Roman" w:hAnsi="Times New Roman" w:cs="Times New Roman"/>
            <w:sz w:val="24"/>
            <w:szCs w:val="24"/>
          </w:rPr>
          <w:t>juga</w:t>
        </w:r>
      </w:ins>
      <w:del w:id="7" w:author="Adit" w:date="2020-09-08T10:44:00Z">
        <w:r w:rsidRPr="00C50A1E" w:rsidDel="00E260A2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perilakukita yang lain. Soalmakan. Ya, hujan yang membuatkitajadiseringlapar. Kokbisa</w:t>
      </w:r>
      <w:ins w:id="8" w:author="Adit" w:date="2020-09-08T10:44:00Z">
        <w:r w:rsidR="00E260A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MerasaLaparKetikaHujan</w:t>
      </w:r>
      <w:ins w:id="9" w:author="Adit" w:date="2020-09-08T10:45:00Z">
        <w:r w:rsidR="00E260A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sukameras</w:t>
      </w:r>
      <w:r>
        <w:rPr>
          <w:rFonts w:ascii="Times New Roman" w:eastAsia="Times New Roman" w:hAnsi="Times New Roman" w:cs="Times New Roman"/>
          <w:sz w:val="24"/>
          <w:szCs w:val="24"/>
        </w:rPr>
        <w:t>abahwahujandatangbersamana</w:t>
      </w:r>
      <w:ins w:id="10" w:author="Adit" w:date="2020-09-08T10:45:00Z">
        <w:r w:rsidR="00E260A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1" w:author="Adit" w:date="2020-09-08T10:45:00Z">
        <w:r w:rsidDel="00E260A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sumakan yang tiba-tibaikutmeningkat?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Selainmengenangdia, kegiatan yang paling asyik di saathujanturunadalahmakan. Seringdisebutcumacamilan, tapijumlahkalorinyanyarismelebihimakanberat.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Sebungkuskeripik yang dalamkemasanbisadikonsumsi </w:t>
      </w:r>
      <w:ins w:id="12" w:author="Adit" w:date="2020-09-08T10:46:00Z">
        <w:r w:rsidR="00E260A2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del w:id="13" w:author="Adit" w:date="2020-09-08T10:46:00Z">
        <w:r w:rsidRPr="00C50A1E" w:rsidDel="00E260A2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porsihabissekali duduk. Belumcukup, tambahlagigorengannya, satu-duabiji</w:t>
      </w:r>
      <w:ins w:id="14" w:author="Adit" w:date="2020-09-08T10:46:00Z">
        <w:r w:rsidR="00E260A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kokjadi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membuatsuasanajadilebihdingin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memangbisajadisalahsatupencetusmengapakitajadisukamakan.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Terutamamakanan yang sepertitahubulatdigorengdadakan alias yang masih hangat. </w:t>
      </w:r>
      <w:del w:id="15" w:author="Adit" w:date="2020-09-08T10:47:00Z">
        <w:r w:rsidRPr="00C50A1E" w:rsidDel="00E260A2">
          <w:rPr>
            <w:rFonts w:ascii="Times New Roman" w:eastAsia="Times New Roman" w:hAnsi="Times New Roman" w:cs="Times New Roman"/>
            <w:sz w:val="24"/>
            <w:szCs w:val="24"/>
          </w:rPr>
          <w:delText>Apalagi</w:delText>
        </w:r>
      </w:del>
      <w:ins w:id="16" w:author="Adit" w:date="2020-09-08T10:47:00Z">
        <w:r w:rsidR="00E260A2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17" w:author="Adit" w:date="2020-09-08T10:47:00Z">
        <w:r w:rsidRPr="00C50A1E" w:rsidDel="00E260A2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enganmakan, tubuhakanmendapat "panas" akibatterjadinyapeningkatanmetabolismedalamtubuh.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Padahalkenyataannya, dingin yang terjadiakibathujan tidak benar-benarmembuattubuhmemerlukankaloritambahandarimakananmu, lho. Dingin yang kitakiraternyata tidak sedinginkenyataannya, kok</w:t>
      </w:r>
      <w:ins w:id="18" w:author="Adit" w:date="2020-09-08T10:47:00Z">
        <w:r w:rsidR="00E260A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9" w:author="Adit" w:date="2020-09-08T10:47:00Z">
        <w:r w:rsidRPr="00C50A1E" w:rsidDel="00E260A2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6E2B4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sz w:val="24"/>
          <w:szCs w:val="24"/>
          <w:rPrChange w:id="20" w:author="Adit" w:date="2020-09-08T10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TernyataIni yang BisaJadiSebabnya...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Selamahujandatang, tentukitaakanlebihsukaberlindungdalamruangansaja. Ruangan yang membuatjarakkitadenganmakananmakindekatsaja. Ya, inisoalaksesmakanan yang jaditaklagiberjarak. </w:t>
      </w:r>
      <w:r w:rsidRPr="006E2B48">
        <w:rPr>
          <w:rFonts w:ascii="Times New Roman" w:eastAsia="Times New Roman" w:hAnsi="Times New Roman" w:cs="Times New Roman"/>
          <w:i/>
          <w:sz w:val="24"/>
          <w:szCs w:val="24"/>
          <w:rPrChange w:id="21" w:author="Adit" w:date="2020-09-08T10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Mulaidarisegalajenismasakandalambentukmi</w:t>
      </w:r>
      <w:del w:id="22" w:author="Adit" w:date="2020-09-08T10:48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ditatadalamtoplescantik, ataububuk-bubukminumanmanisdalamkemasanekonomis.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Semuaharusada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ins w:id="23" w:author="Adit" w:date="2020-09-08T10:50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24" w:author="Adit" w:date="2020-09-08T10:49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25" w:author="Adit" w:date="2020-09-08T10:50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ebagaibahanpersediaankarenamaukeluar di waktuhujanitumembuatkitaberpikirberkali-kali. </w:t>
      </w:r>
      <w:ins w:id="26" w:author="Adit" w:date="2020-09-08T10:50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>Tentu a</w:t>
        </w:r>
      </w:ins>
      <w:del w:id="27" w:author="Adit" w:date="2020-09-08T10:50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adasalahnyamakansaathujan. </w:t>
      </w:r>
      <w:ins w:id="28" w:author="Adit" w:date="2020-09-08T10:51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>Alasan y</w:t>
        </w:r>
      </w:ins>
      <w:del w:id="29" w:author="Adit" w:date="2020-09-08T10:51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 seringmembuatnyasalahadalahpemilihanmakanankita yang tidak tahudiri</w:t>
      </w:r>
      <w:ins w:id="30" w:author="Adit" w:date="2020-09-08T10:52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1" w:author="Adit" w:date="2020-09-08T10:52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2" w:author="Adit" w:date="2020-09-08T10:52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3" w:author="Adit" w:date="2020-09-08T10:52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 pentingenak, kaloribelakangan?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34" w:author="Adit" w:date="2020-09-08T10:52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deh, mulaiajaduludenganmemperhatikan label informasigiziketikakamumemakanmakanankemasan</w:t>
      </w:r>
      <w:ins w:id="35" w:author="Adit" w:date="2020-09-08T10:52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 xml:space="preserve"> a</w:t>
        </w:r>
      </w:ins>
      <w:del w:id="36" w:author="Adit" w:date="2020-09-08T10:52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taujikainginminum yang hangat-hangat, takar</w:t>
      </w:r>
      <w:ins w:id="37" w:author="Adit" w:date="2020-09-08T10:52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gulanyajangankelebihan. Sebabkamusudahterlalumanis,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ins w:id="38" w:author="Adit" w:date="2020-09-08T10:53:00Z">
        <w:r w:rsidR="006E2B4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, </w:t>
        </w:r>
      </w:ins>
      <w:del w:id="39" w:author="Adit" w:date="2020-09-08T10:53:00Z">
        <w:r w:rsidRPr="006E2B48" w:rsidDel="006E2B48">
          <w:rPr>
            <w:rFonts w:ascii="Times New Roman" w:eastAsia="Times New Roman" w:hAnsi="Times New Roman" w:cs="Times New Roman"/>
            <w:iCs/>
            <w:sz w:val="24"/>
            <w:szCs w:val="24"/>
            <w:rPrChange w:id="40" w:author="Adit" w:date="2020-09-08T10:53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 </w:delText>
        </w:r>
      </w:del>
      <w:r w:rsidRPr="006E2B48">
        <w:rPr>
          <w:rFonts w:ascii="Times New Roman" w:eastAsia="Times New Roman" w:hAnsi="Times New Roman" w:cs="Times New Roman"/>
          <w:iCs/>
          <w:sz w:val="24"/>
          <w:szCs w:val="24"/>
          <w:rPrChange w:id="41" w:author="Adit" w:date="2020-09-08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42" w:author="Adit" w:date="2020-09-08T10:53:00Z">
        <w:r w:rsidRPr="006E2B48" w:rsidDel="006E2B48">
          <w:rPr>
            <w:rFonts w:ascii="Times New Roman" w:eastAsia="Times New Roman" w:hAnsi="Times New Roman" w:cs="Times New Roman"/>
            <w:iCs/>
            <w:sz w:val="24"/>
            <w:szCs w:val="24"/>
            <w:rPrChange w:id="43" w:author="Adit" w:date="2020-09-08T10:53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6E2B48">
        <w:rPr>
          <w:rFonts w:ascii="Times New Roman" w:eastAsia="Times New Roman" w:hAnsi="Times New Roman" w:cs="Times New Roman"/>
          <w:iCs/>
          <w:sz w:val="24"/>
          <w:szCs w:val="24"/>
          <w:rPrChange w:id="44" w:author="Adit" w:date="2020-09-08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ins w:id="45" w:author="Adit" w:date="2020-09-08T10:53:00Z">
        <w:r w:rsidR="006E2B4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46" w:author="Adit" w:date="2020-09-08T10:53:00Z">
        <w:r w:rsidRPr="00C50A1E" w:rsidDel="006E2B4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musimhujan, rasa malasbergerakjugabisajadibiangberatbadan yang lebihsukanaik</w:t>
      </w:r>
      <w:del w:id="47" w:author="Adit" w:date="2020-09-08T10:54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Apalagimunculnyakaum-kaumrebahan yang kerjaannyatidurandanhanyabukatutup media sosialataupura-purasibukpadahal tidak ada yang nge-</w:t>
      </w:r>
      <w:r w:rsidRPr="006E2B48">
        <w:rPr>
          <w:rFonts w:ascii="Times New Roman" w:eastAsia="Times New Roman" w:hAnsi="Times New Roman" w:cs="Times New Roman"/>
          <w:i/>
          <w:sz w:val="24"/>
          <w:szCs w:val="24"/>
          <w:rPrChange w:id="48" w:author="Adit" w:date="2020-09-08T10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Kegiatansepertiinilah yang membuatlemak-lemak yang seharusnyadibakarjadimemilihikut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6E2B48">
        <w:rPr>
          <w:rFonts w:ascii="Times New Roman" w:eastAsia="Times New Roman" w:hAnsi="Times New Roman" w:cs="Times New Roman"/>
          <w:i/>
          <w:sz w:val="24"/>
          <w:szCs w:val="24"/>
          <w:rPrChange w:id="49" w:author="Adit" w:date="2020-09-08T10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</w:t>
      </w:r>
      <w:r>
        <w:rPr>
          <w:rFonts w:ascii="Times New Roman" w:eastAsia="Times New Roman" w:hAnsi="Times New Roman" w:cs="Times New Roman"/>
          <w:sz w:val="24"/>
          <w:szCs w:val="24"/>
        </w:rPr>
        <w:t>rsaja</w:t>
      </w:r>
      <w:ins w:id="50" w:author="Adit" w:date="2020-09-08T10:55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1" w:author="Adit" w:date="2020-09-08T10:55:00Z">
        <w:r w:rsidDel="006E2B4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52" w:author="Adit" w:date="2020-09-08T10:55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53" w:author="Adit" w:date="2020-09-08T10:55:00Z">
        <w:r w:rsidDel="006E2B48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jangansalahkanhujannya. Soalnafsumakaninilebihbanyaksalahnya di kamu. Kamu yang tidak bisamengendalikandiri. 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</w:t>
      </w:r>
      <w:ins w:id="54" w:author="Adit" w:date="2020-09-08T10:56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>besar</w:t>
        </w:r>
      </w:ins>
      <w:del w:id="55" w:author="Adit" w:date="2020-09-08T10:56:00Z">
        <w:r w:rsidDel="006E2B48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kanan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saathujan.</w:t>
      </w:r>
      <w:ins w:id="56" w:author="Adit" w:date="2020-09-08T10:56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>,c</w:t>
        </w:r>
      </w:ins>
      <w:del w:id="57" w:author="Adit" w:date="2020-09-08T10:56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obaingat-ingatapa yang kamumakansaathujan</w:t>
      </w:r>
      <w:ins w:id="58" w:author="Adit" w:date="2020-09-08T10:56:00Z">
        <w:r w:rsidR="006E2B4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9" w:author="Adit" w:date="2020-09-08T10:56:00Z">
        <w:r w:rsidRPr="00C50A1E" w:rsidDel="006E2B4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kuahsusuditambahtelur. Yabisalahlebihdari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0C9" w:rsidRDefault="004050C9">
      <w:r>
        <w:separator/>
      </w:r>
    </w:p>
  </w:endnote>
  <w:endnote w:type="continuationSeparator" w:id="1">
    <w:p w:rsidR="004050C9" w:rsidRDefault="00405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4050C9">
    <w:pPr>
      <w:pStyle w:val="Footer"/>
    </w:pPr>
  </w:p>
  <w:p w:rsidR="00941E77" w:rsidRDefault="004050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0C9" w:rsidRDefault="004050C9">
      <w:r>
        <w:separator/>
      </w:r>
    </w:p>
  </w:footnote>
  <w:footnote w:type="continuationSeparator" w:id="1">
    <w:p w:rsidR="004050C9" w:rsidRDefault="00405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728F3"/>
    <w:rsid w:val="0012251A"/>
    <w:rsid w:val="002318A3"/>
    <w:rsid w:val="004050C9"/>
    <w:rsid w:val="0042167F"/>
    <w:rsid w:val="006E2B48"/>
    <w:rsid w:val="007D51AB"/>
    <w:rsid w:val="00924DF5"/>
    <w:rsid w:val="00927764"/>
    <w:rsid w:val="00C12651"/>
    <w:rsid w:val="00C20908"/>
    <w:rsid w:val="00E26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260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Adit</cp:lastModifiedBy>
  <cp:revision>2</cp:revision>
  <dcterms:created xsi:type="dcterms:W3CDTF">2020-09-08T03:57:00Z</dcterms:created>
  <dcterms:modified xsi:type="dcterms:W3CDTF">2020-09-08T03:57:00Z</dcterms:modified>
</cp:coreProperties>
</file>