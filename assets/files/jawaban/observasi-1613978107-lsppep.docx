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507AA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ekstrim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0" w:author="user-pc" w:date="2021-02-22T13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</w:t>
            </w:r>
            <w:proofErr w:type="spellEnd"/>
            <w:ins w:id="1" w:author="user-pc" w:date="2021-02-22T14:00:00Z">
              <w:r w:rsidR="00507AAF">
                <w:rPr>
                  <w:rFonts w:ascii="Times New Roman" w:eastAsia="Times New Roman" w:hAnsi="Times New Roman" w:cs="Times New Roman"/>
                  <w:color w:val="FF0000"/>
                  <w:szCs w:val="24"/>
                  <w:lang w:val="id-ID"/>
                </w:rPr>
                <w:t>i</w:t>
              </w:r>
            </w:ins>
            <w:del w:id="2" w:author="user-pc" w:date="2021-02-22T14:00:00Z">
              <w:r w:rsidRPr="00507AAF" w:rsidDel="00507AA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" w:author="user-pc" w:date="2021-02-22T13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" w:author="user-pc" w:date="2021-02-22T14:04:00Z">
              <w:r w:rsidR="00154AC6">
                <w:rPr>
                  <w:rFonts w:ascii="Times New Roman" w:eastAsia="Times New Roman" w:hAnsi="Times New Roman" w:cs="Times New Roman"/>
                  <w:color w:val="FF0000"/>
                  <w:szCs w:val="24"/>
                  <w:lang w:val="id-ID"/>
                </w:rPr>
                <w:t>per</w:t>
              </w:r>
            </w:ins>
            <w:del w:id="5" w:author="user-pc" w:date="2021-02-22T14:04:00Z">
              <w:r w:rsidRPr="00507AAF" w:rsidDel="00154AC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" w:author="user-pc" w:date="2021-02-22T13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</w:delText>
              </w:r>
            </w:del>
            <w:proofErr w:type="spellStart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7" w:author="user-pc" w:date="2021-02-22T13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8" w:author="user-pc" w:date="2021-02-22T13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pe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per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9" w:author="user-pc" w:date="2021-02-22T13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10" w:author="user-pc" w:date="2021-02-22T13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11" w:author="user-pc" w:date="2021-02-22T13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12" w:author="user-pc" w:date="2021-02-22T13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13" w:author="user-pc" w:date="2021-02-22T13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</w:t>
            </w:r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p</w:t>
            </w:r>
            <w:proofErr w:type="spellStart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14" w:author="user-pc" w:date="2021-02-22T13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empat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 w:rsidRP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proofErr w:type="spellEnd"/>
            <w:r w:rsidRP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berp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15" w:author="user-pc" w:date="2021-02-22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154AC6">
              <w:rPr>
                <w:rFonts w:ascii="Times New Roman" w:eastAsia="Times New Roman" w:hAnsi="Times New Roman" w:cs="Times New Roman"/>
                <w:szCs w:val="24"/>
              </w:rPr>
              <w:t>apa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di</w:t>
            </w:r>
            <w:r w:rsidRPr="00507AAF">
              <w:rPr>
                <w:rFonts w:ascii="Times New Roman" w:eastAsia="Times New Roman" w:hAnsi="Times New Roman" w:cs="Times New Roman"/>
                <w:i/>
                <w:color w:val="FF0000"/>
                <w:szCs w:val="24"/>
                <w:rPrChange w:id="16" w:author="user-pc" w:date="2021-02-22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</w:t>
            </w:r>
            <w:r w:rsidR="00154AC6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17" w:author="user-pc" w:date="2021-02-22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P</w:t>
            </w:r>
            <w:proofErr w:type="spellStart"/>
            <w:r w:rsidRPr="00060D47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18" w:author="user-pc" w:date="2021-02-22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19" w:author="user-pc" w:date="2021-02-22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0" w:author="user-pc" w:date="2021-02-22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n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1" w:author="user-pc" w:date="2021-02-22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disini</w:t>
            </w:r>
            <w:proofErr w:type="spellEnd"/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2" w:author="user-pc" w:date="2021-02-22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3" w:author="user-pc" w:date="2021-02-22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54A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</w:t>
            </w:r>
            <w:proofErr w:type="spellEnd"/>
            <w:r w:rsidR="00154AC6" w:rsidRPr="00154AC6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54AC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Cs w:val="24"/>
              </w:rPr>
              <w:t>Guru</w:t>
            </w:r>
            <w:r w:rsidR="00125355"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4" w:author="user-pc" w:date="2021-02-22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5" w:author="user-pc" w:date="2021-02-22T14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proofErr w:type="spellEnd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6" w:author="user-pc" w:date="2021-02-22T14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="00154AC6" w:rsidRPr="00154AC6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D</w:t>
            </w:r>
            <w:proofErr w:type="spellStart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7" w:author="user-pc" w:date="2021-02-22T14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alam</w:t>
            </w:r>
            <w:proofErr w:type="spellEnd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8" w:author="user-pc" w:date="2021-02-22T14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60D47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29" w:author="user-pc" w:date="2021-02-22T14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30" w:author="user-pc" w:date="2021-02-22T14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060D4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60D47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060D47" w:rsidRPr="00060D47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r w:rsidR="00060D4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060D47">
              <w:rPr>
                <w:rFonts w:ascii="Times New Roman" w:eastAsia="Times New Roman" w:hAnsi="Times New Roman" w:cs="Times New Roman"/>
                <w:color w:val="FF0000"/>
                <w:szCs w:val="24"/>
              </w:rPr>
              <w:t>/</w:t>
            </w:r>
            <w:bookmarkStart w:id="31" w:name="_GoBack"/>
            <w:proofErr w:type="spellStart"/>
            <w:r w:rsidR="00060D47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32" w:author="user-pc" w:date="2021-02-22T14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gaplikasi</w:t>
            </w:r>
            <w:proofErr w:type="spellEnd"/>
            <w:r w:rsidR="00060D4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k</w:t>
            </w:r>
            <w:r w:rsidRPr="00507AAF">
              <w:rPr>
                <w:rFonts w:ascii="Times New Roman" w:eastAsia="Times New Roman" w:hAnsi="Times New Roman" w:cs="Times New Roman"/>
                <w:color w:val="FF0000"/>
                <w:szCs w:val="24"/>
                <w:rPrChange w:id="33" w:author="user-pc" w:date="2021-02-22T14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an</w:t>
            </w:r>
            <w:bookmarkEnd w:id="3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060D47" w:rsidRPr="00060D4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,</w:t>
            </w:r>
            <w:r w:rsidRPr="00060D4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060D47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060D4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60D4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 w:rsidR="00060D47" w:rsidRPr="00060D4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,</w:t>
            </w:r>
            <w:r w:rsidRPr="00060D4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60D4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060D47" w:rsidRPr="00060D4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,</w:t>
            </w:r>
            <w:r w:rsidR="00060D4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-pc">
    <w15:presenceInfo w15:providerId="None" w15:userId="user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60D47"/>
    <w:rsid w:val="0012251A"/>
    <w:rsid w:val="00125355"/>
    <w:rsid w:val="00154AC6"/>
    <w:rsid w:val="001D038C"/>
    <w:rsid w:val="00240407"/>
    <w:rsid w:val="0042167F"/>
    <w:rsid w:val="00507AAF"/>
    <w:rsid w:val="00924DF5"/>
    <w:rsid w:val="009A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EBE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60D47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user-pc</cp:lastModifiedBy>
  <cp:revision>5</cp:revision>
  <dcterms:created xsi:type="dcterms:W3CDTF">2020-08-26T22:03:00Z</dcterms:created>
  <dcterms:modified xsi:type="dcterms:W3CDTF">2021-02-22T07:14:00Z</dcterms:modified>
</cp:coreProperties>
</file>