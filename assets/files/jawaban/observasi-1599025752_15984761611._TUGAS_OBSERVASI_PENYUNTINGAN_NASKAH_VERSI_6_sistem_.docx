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commentRangeStart w:id="0"/>
      <w:proofErr w:type="spellStart"/>
      <w:proofErr w:type="gram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commentRangeEnd w:id="0"/>
      <w:proofErr w:type="spellEnd"/>
      <w:proofErr w:type="gramEnd"/>
      <w:r w:rsidR="00EA42C9">
        <w:rPr>
          <w:rStyle w:val="CommentReference"/>
        </w:rPr>
        <w:commentReference w:id="0"/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commentRangeStart w:id="1"/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commentRangeEnd w:id="1"/>
      <w:r w:rsidR="00EA42C9">
        <w:rPr>
          <w:rStyle w:val="CommentReference"/>
        </w:rPr>
        <w:commentReference w:id="1"/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commentRangeStart w:id="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commentRangeEnd w:id="2"/>
      <w:proofErr w:type="spellEnd"/>
      <w:r w:rsidR="00EA42C9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3"/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commentRangeEnd w:id="3"/>
      <w:proofErr w:type="spellEnd"/>
      <w:r w:rsidR="00EA42C9">
        <w:rPr>
          <w:rStyle w:val="CommentReference"/>
        </w:rPr>
        <w:commentReference w:id="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4"/>
      <w:r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4"/>
      <w:r w:rsidR="00036C96">
        <w:rPr>
          <w:rStyle w:val="CommentReference"/>
        </w:rPr>
        <w:commentReference w:id="4"/>
      </w:r>
      <w:commentRangeStart w:id="5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5"/>
      <w:r w:rsidR="00EA42C9">
        <w:rPr>
          <w:rStyle w:val="CommentReference"/>
        </w:rPr>
        <w:commentReference w:id="5"/>
      </w:r>
      <w:r>
        <w:rPr>
          <w:rFonts w:ascii="Times New Roman" w:eastAsia="Times New Roman" w:hAnsi="Times New Roman" w:cs="Times New Roman"/>
          <w:sz w:val="24"/>
          <w:szCs w:val="24"/>
        </w:rPr>
        <w:t>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commentRangeStart w:id="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commentRangeEnd w:id="6"/>
      <w:proofErr w:type="spellEnd"/>
      <w:r w:rsidR="00EA42C9">
        <w:rPr>
          <w:rStyle w:val="CommentReference"/>
        </w:rPr>
        <w:commentReference w:id="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commentRangeEnd w:id="7"/>
      <w:proofErr w:type="spellEnd"/>
      <w:r w:rsidR="00515EE2">
        <w:rPr>
          <w:rStyle w:val="CommentReference"/>
        </w:rPr>
        <w:commentReference w:id="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8"/>
      <w:r w:rsidRPr="00C50A1E">
        <w:rPr>
          <w:rFonts w:ascii="Times New Roman" w:eastAsia="Times New Roman" w:hAnsi="Times New Roman" w:cs="Times New Roman"/>
          <w:sz w:val="24"/>
          <w:szCs w:val="24"/>
        </w:rPr>
        <w:t>pun</w:t>
      </w:r>
      <w:commentRangeEnd w:id="8"/>
      <w:r w:rsidR="00515EE2">
        <w:rPr>
          <w:rStyle w:val="CommentReference"/>
        </w:rPr>
        <w:commentReference w:id="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commentRangeStart w:id="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End w:id="9"/>
      <w:r w:rsidR="00036C96">
        <w:rPr>
          <w:rStyle w:val="CommentReference"/>
        </w:rPr>
        <w:commentReference w:id="9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commentRangeStart w:id="11"/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commentRangeEnd w:id="11"/>
      <w:proofErr w:type="spellEnd"/>
      <w:r w:rsidR="00966C87">
        <w:rPr>
          <w:rStyle w:val="CommentReference"/>
        </w:rPr>
        <w:commentReference w:id="1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12"/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commentRangeEnd w:id="12"/>
      <w:proofErr w:type="spellEnd"/>
      <w:r w:rsidR="007757D3">
        <w:rPr>
          <w:rStyle w:val="CommentReference"/>
        </w:rPr>
        <w:commentReference w:id="12"/>
      </w:r>
      <w:commentRangeStart w:id="13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3"/>
      <w:r w:rsidR="007757D3">
        <w:rPr>
          <w:rStyle w:val="CommentReference"/>
        </w:rPr>
        <w:commentReference w:id="13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commentRangeEnd w:id="14"/>
      <w:proofErr w:type="spellEnd"/>
      <w:r w:rsidR="007757D3">
        <w:rPr>
          <w:rStyle w:val="CommentReference"/>
        </w:rPr>
        <w:commentReference w:id="1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commentRangeEnd w:id="15"/>
      <w:proofErr w:type="spellEnd"/>
      <w:r w:rsidR="007757D3">
        <w:rPr>
          <w:rStyle w:val="CommentReference"/>
        </w:rPr>
        <w:commentReference w:id="1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commentRangeEnd w:id="16"/>
      <w:proofErr w:type="spellEnd"/>
      <w:r w:rsidR="007757D3">
        <w:rPr>
          <w:rStyle w:val="CommentReference"/>
        </w:rPr>
        <w:commentReference w:id="1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7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  <w:commentRangeEnd w:id="17"/>
      <w:r w:rsidR="007757D3">
        <w:rPr>
          <w:rStyle w:val="CommentReference"/>
        </w:rPr>
        <w:commentReference w:id="17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1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8"/>
      <w:r w:rsidR="007757D3">
        <w:rPr>
          <w:rStyle w:val="CommentReference"/>
        </w:rPr>
        <w:commentReference w:id="18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1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commentRangeEnd w:id="19"/>
      <w:proofErr w:type="spellEnd"/>
      <w:r w:rsidR="007757D3">
        <w:rPr>
          <w:rStyle w:val="CommentReference"/>
        </w:rPr>
        <w:commentReference w:id="1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0"/>
      <w:del w:id="21" w:author="resti " w:date="2020-09-02T11:50:00Z">
        <w:r w:rsidRPr="00C50A1E" w:rsidDel="007757D3">
          <w:rPr>
            <w:rFonts w:ascii="Times New Roman" w:eastAsia="Times New Roman" w:hAnsi="Times New Roman" w:cs="Times New Roman"/>
            <w:sz w:val="24"/>
            <w:szCs w:val="24"/>
          </w:rPr>
          <w:delText>mendapat</w:delText>
        </w:r>
        <w:commentRangeEnd w:id="20"/>
        <w:r w:rsidR="007757D3" w:rsidDel="007757D3">
          <w:rPr>
            <w:rStyle w:val="CommentReference"/>
          </w:rPr>
          <w:commentReference w:id="20"/>
        </w:r>
        <w:r w:rsidRPr="00C50A1E" w:rsidDel="007757D3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commentRangeStart w:id="22"/>
      <w:r w:rsidRPr="00C50A1E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commentRangeEnd w:id="22"/>
      <w:r w:rsidR="00E63B6A">
        <w:rPr>
          <w:rStyle w:val="CommentReference"/>
        </w:rPr>
        <w:commentReference w:id="22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2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commentRangeEnd w:id="23"/>
      <w:proofErr w:type="spellEnd"/>
      <w:r w:rsidR="00515EE2">
        <w:rPr>
          <w:rStyle w:val="CommentReference"/>
        </w:rPr>
        <w:commentReference w:id="2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2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  <w:commentRangeEnd w:id="24"/>
      <w:r w:rsidR="00515EE2">
        <w:rPr>
          <w:rStyle w:val="CommentReference"/>
        </w:rPr>
        <w:commentReference w:id="24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commentRangeEnd w:id="25"/>
      <w:proofErr w:type="spellEnd"/>
      <w:r w:rsidR="00D46659">
        <w:rPr>
          <w:rStyle w:val="CommentReference"/>
        </w:rPr>
        <w:commentReference w:id="2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26"/>
      <w:del w:id="27" w:author="resti " w:date="2020-09-02T11:51:00Z">
        <w:r w:rsidRPr="00C50A1E" w:rsidDel="00D46659">
          <w:rPr>
            <w:rFonts w:ascii="Times New Roman" w:eastAsia="Times New Roman" w:hAnsi="Times New Roman" w:cs="Times New Roman"/>
            <w:sz w:val="24"/>
            <w:szCs w:val="24"/>
          </w:rPr>
          <w:delText xml:space="preserve">jadi tak lagi </w:delText>
        </w:r>
      </w:del>
      <w:commentRangeEnd w:id="26"/>
      <w:r w:rsidR="00D46659">
        <w:rPr>
          <w:rStyle w:val="CommentReference"/>
        </w:rPr>
        <w:commentReference w:id="26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28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28"/>
      <w:r w:rsidR="009B2977">
        <w:rPr>
          <w:rStyle w:val="CommentReference"/>
        </w:rPr>
        <w:commentReference w:id="28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commentRangeStart w:id="29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commentRangeEnd w:id="29"/>
      <w:proofErr w:type="spellEnd"/>
      <w:r w:rsidR="009B2977">
        <w:rPr>
          <w:rStyle w:val="CommentReference"/>
        </w:rPr>
        <w:commentReference w:id="2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30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commentRangeEnd w:id="30"/>
      <w:proofErr w:type="spellEnd"/>
      <w:r w:rsidR="00036C96">
        <w:rPr>
          <w:rStyle w:val="CommentReference"/>
        </w:rPr>
        <w:commentReference w:id="3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1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End w:id="31"/>
      <w:r w:rsidR="00036C96">
        <w:rPr>
          <w:rStyle w:val="CommentReference"/>
        </w:rPr>
        <w:commentReference w:id="31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32"/>
      <w:del w:id="33" w:author="resti " w:date="2020-09-02T12:45:00Z">
        <w:r w:rsidRPr="00C50A1E" w:rsidDel="000756ED">
          <w:rPr>
            <w:rFonts w:ascii="Times New Roman" w:eastAsia="Times New Roman" w:hAnsi="Times New Roman" w:cs="Times New Roman"/>
            <w:sz w:val="24"/>
            <w:szCs w:val="24"/>
          </w:rPr>
          <w:delText>Atau</w:delText>
        </w:r>
        <w:commentRangeEnd w:id="32"/>
        <w:r w:rsidR="000756ED" w:rsidDel="000756ED">
          <w:rPr>
            <w:rStyle w:val="CommentReference"/>
          </w:rPr>
          <w:commentReference w:id="32"/>
        </w:r>
        <w:r w:rsidRPr="00C50A1E" w:rsidDel="000756ED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commentRangeStart w:id="34"/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</w:t>
      </w:r>
      <w:commentRangeEnd w:id="34"/>
      <w:r w:rsidR="009B2977">
        <w:rPr>
          <w:rStyle w:val="CommentReference"/>
        </w:rPr>
        <w:commentReference w:id="34"/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35"/>
      <w:r w:rsidR="000756ED">
        <w:rPr>
          <w:rStyle w:val="CommentReference"/>
        </w:rPr>
        <w:commentReference w:id="35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commentRangeEnd w:id="36"/>
      <w:proofErr w:type="spellEnd"/>
      <w:r w:rsidR="008156BB">
        <w:rPr>
          <w:rStyle w:val="CommentReference"/>
        </w:rPr>
        <w:commentReference w:id="3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</w:t>
      </w:r>
      <w:commentRangeEnd w:id="37"/>
      <w:r w:rsidR="0053740B">
        <w:rPr>
          <w:rStyle w:val="CommentReference"/>
        </w:rPr>
        <w:commentReference w:id="3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3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</w:t>
      </w:r>
      <w:commentRangeEnd w:id="38"/>
      <w:r w:rsidR="009B2977">
        <w:rPr>
          <w:rStyle w:val="CommentReference"/>
        </w:rPr>
        <w:commentReference w:id="3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9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commentRangeEnd w:id="39"/>
      <w:proofErr w:type="spellEnd"/>
      <w:r w:rsidR="009B2977">
        <w:rPr>
          <w:rStyle w:val="CommentReference"/>
        </w:rPr>
        <w:commentReference w:id="39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40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commentRangeEnd w:id="40"/>
      <w:proofErr w:type="spellEnd"/>
      <w:r w:rsidR="005237BC">
        <w:rPr>
          <w:rStyle w:val="CommentReference"/>
        </w:rPr>
        <w:commentReference w:id="4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4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commentRangeEnd w:id="41"/>
      <w:r w:rsidR="005237BC">
        <w:rPr>
          <w:rStyle w:val="CommentReference"/>
        </w:rPr>
        <w:commentReference w:id="4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42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commentRangeEnd w:id="42"/>
      <w:r w:rsidR="009B2977">
        <w:rPr>
          <w:rStyle w:val="CommentReference"/>
        </w:rPr>
        <w:commentReference w:id="4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4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commentRangeEnd w:id="43"/>
      <w:proofErr w:type="spellEnd"/>
      <w:r w:rsidR="009B2977">
        <w:rPr>
          <w:rStyle w:val="CommentReference"/>
        </w:rPr>
        <w:commentReference w:id="4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44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commentRangeEnd w:id="44"/>
      <w:proofErr w:type="spellEnd"/>
      <w:r w:rsidR="009B2977">
        <w:rPr>
          <w:rStyle w:val="CommentReference"/>
        </w:rPr>
        <w:commentReference w:id="4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45"/>
      <w:r w:rsidRPr="00C50A1E">
        <w:rPr>
          <w:rFonts w:ascii="Times New Roman" w:eastAsia="Times New Roman" w:hAnsi="Times New Roman" w:cs="Times New Roman"/>
          <w:sz w:val="24"/>
          <w:szCs w:val="24"/>
        </w:rPr>
        <w:t>500</w:t>
      </w:r>
      <w:commentRangeEnd w:id="45"/>
      <w:r w:rsidR="00602E02">
        <w:rPr>
          <w:rStyle w:val="CommentReference"/>
        </w:rPr>
        <w:commentReference w:id="4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46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HAHA</w:t>
      </w:r>
      <w:commentRangeEnd w:id="46"/>
      <w:r w:rsidR="009B2977">
        <w:rPr>
          <w:rStyle w:val="CommentReference"/>
        </w:rPr>
        <w:commentReference w:id="4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resti " w:date="2020-09-02T11:15:00Z" w:initials="A">
    <w:p w:rsidR="00EA42C9" w:rsidRDefault="00EA42C9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dengan</w:t>
      </w:r>
      <w:proofErr w:type="spellEnd"/>
      <w:proofErr w:type="gramEnd"/>
    </w:p>
  </w:comment>
  <w:comment w:id="1" w:author="resti " w:date="2020-09-02T11:16:00Z" w:initials="A">
    <w:p w:rsidR="00EA42C9" w:rsidRDefault="00EA42C9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tetap</w:t>
      </w:r>
      <w:proofErr w:type="spellEnd"/>
      <w:proofErr w:type="gramEnd"/>
      <w:r>
        <w:t xml:space="preserve"> </w:t>
      </w:r>
      <w:proofErr w:type="spellStart"/>
      <w:r>
        <w:t>berteman</w:t>
      </w:r>
      <w:proofErr w:type="spellEnd"/>
      <w:r>
        <w:t xml:space="preserve"> </w:t>
      </w:r>
      <w:proofErr w:type="spellStart"/>
      <w:r>
        <w:t>saja</w:t>
      </w:r>
      <w:proofErr w:type="spellEnd"/>
    </w:p>
  </w:comment>
  <w:comment w:id="2" w:author="resti " w:date="2020-09-02T11:17:00Z" w:initials="A">
    <w:p w:rsidR="00EA42C9" w:rsidRDefault="00EA42C9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saat</w:t>
      </w:r>
      <w:proofErr w:type="spellEnd"/>
      <w:proofErr w:type="gramEnd"/>
    </w:p>
  </w:comment>
  <w:comment w:id="3" w:author="resti " w:date="2020-09-02T12:30:00Z" w:initials="A">
    <w:p w:rsidR="00EA42C9" w:rsidRDefault="00EA42C9">
      <w:pPr>
        <w:pStyle w:val="CommentText"/>
      </w:pPr>
      <w:r>
        <w:rPr>
          <w:rStyle w:val="CommentReference"/>
        </w:rPr>
        <w:annotationRef/>
      </w:r>
      <w:proofErr w:type="spellStart"/>
      <w:r w:rsidR="00CD3055">
        <w:t>Benar</w:t>
      </w:r>
      <w:proofErr w:type="spellEnd"/>
      <w:r w:rsidR="00CD3055">
        <w:t xml:space="preserve"> </w:t>
      </w:r>
      <w:proofErr w:type="spellStart"/>
      <w:r w:rsidR="00CD3055">
        <w:t>saja</w:t>
      </w:r>
      <w:proofErr w:type="spellEnd"/>
      <w:r w:rsidR="00CD3055">
        <w:t xml:space="preserve">, </w:t>
      </w:r>
      <w:proofErr w:type="spellStart"/>
      <w:r w:rsidR="00CD3055">
        <w:t>meskipun</w:t>
      </w:r>
      <w:proofErr w:type="spellEnd"/>
      <w:r w:rsidR="00CD3055">
        <w:t xml:space="preserve"> </w:t>
      </w:r>
    </w:p>
  </w:comment>
  <w:comment w:id="4" w:author="resti " w:date="2020-09-02T12:50:00Z" w:initials="A">
    <w:p w:rsidR="00036C96" w:rsidRDefault="00036C96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diantara</w:t>
      </w:r>
      <w:proofErr w:type="spellEnd"/>
      <w:proofErr w:type="gramEnd"/>
    </w:p>
    <w:p w:rsidR="00036C96" w:rsidRDefault="00036C96">
      <w:pPr>
        <w:pStyle w:val="CommentText"/>
      </w:pPr>
    </w:p>
    <w:p w:rsidR="00036C96" w:rsidRDefault="00036C96">
      <w:pPr>
        <w:pStyle w:val="CommentText"/>
      </w:pPr>
      <w:proofErr w:type="spellStart"/>
      <w:proofErr w:type="gramStart"/>
      <w:r>
        <w:t>penulisan</w:t>
      </w:r>
      <w:proofErr w:type="spellEnd"/>
      <w:proofErr w:type="gramEnd"/>
      <w:r>
        <w:t xml:space="preserve"> </w:t>
      </w:r>
      <w:proofErr w:type="spellStart"/>
      <w:r>
        <w:t>disatukan</w:t>
      </w:r>
      <w:proofErr w:type="spellEnd"/>
    </w:p>
  </w:comment>
  <w:comment w:id="5" w:author="resti " w:date="2020-09-02T11:18:00Z" w:initials="A">
    <w:p w:rsidR="00EA42C9" w:rsidRDefault="00EA42C9">
      <w:pPr>
        <w:pStyle w:val="CommentText"/>
      </w:pPr>
      <w:r>
        <w:rPr>
          <w:rStyle w:val="CommentReference"/>
        </w:rPr>
        <w:annotationRef/>
      </w:r>
      <w:proofErr w:type="gramStart"/>
      <w:r>
        <w:t>b</w:t>
      </w:r>
      <w:proofErr w:type="gram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harusnya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</w:p>
  </w:comment>
  <w:comment w:id="6" w:author="resti " w:date="2020-09-02T12:38:00Z" w:initials="A">
    <w:p w:rsidR="00EA42C9" w:rsidRDefault="00EA42C9">
      <w:pPr>
        <w:pStyle w:val="CommentText"/>
      </w:pPr>
      <w:r>
        <w:rPr>
          <w:rStyle w:val="CommentReference"/>
        </w:rPr>
        <w:annotationRef/>
      </w:r>
      <w:proofErr w:type="spellStart"/>
      <w:r>
        <w:t>Musim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 w:rsidR="00032F6B">
        <w:t>seperti</w:t>
      </w:r>
      <w:proofErr w:type="spellEnd"/>
      <w:r w:rsidR="00032F6B">
        <w:t xml:space="preserve"> yang </w:t>
      </w:r>
      <w:proofErr w:type="spellStart"/>
      <w:r w:rsidR="00032F6B">
        <w:t>s</w:t>
      </w:r>
      <w:r>
        <w:t>udah</w:t>
      </w:r>
      <w:proofErr w:type="spellEnd"/>
      <w:r>
        <w:t xml:space="preserve"> </w:t>
      </w:r>
      <w:proofErr w:type="spellStart"/>
      <w:r>
        <w:t>diperkirakan</w:t>
      </w:r>
      <w:proofErr w:type="spellEnd"/>
      <w:r>
        <w:t>.</w:t>
      </w:r>
    </w:p>
  </w:comment>
  <w:comment w:id="7" w:author="resti " w:date="2020-09-02T11:38:00Z" w:initials="A">
    <w:p w:rsidR="00515EE2" w:rsidRDefault="00515EE2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tidak</w:t>
      </w:r>
      <w:proofErr w:type="spellEnd"/>
      <w:proofErr w:type="gramEnd"/>
    </w:p>
  </w:comment>
  <w:comment w:id="8" w:author="resti " w:date="2020-09-02T11:39:00Z" w:initials="A">
    <w:p w:rsidR="00515EE2" w:rsidRDefault="00515EE2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begitupun</w:t>
      </w:r>
      <w:proofErr w:type="spellEnd"/>
      <w:proofErr w:type="gramEnd"/>
    </w:p>
  </w:comment>
  <w:comment w:id="9" w:author="resti " w:date="2020-09-02T12:54:00Z" w:initials="A">
    <w:p w:rsidR="00036C96" w:rsidRDefault="00036C96">
      <w:pPr>
        <w:pStyle w:val="CommentText"/>
      </w:pPr>
      <w:r>
        <w:rPr>
          <w:rStyle w:val="CommentReference"/>
        </w:rPr>
        <w:annotationRef/>
      </w:r>
      <w:proofErr w:type="spellStart"/>
      <w:r>
        <w:t>Soal</w:t>
      </w:r>
      <w:proofErr w:type="spellEnd"/>
      <w:r>
        <w:t xml:space="preserve"> </w:t>
      </w:r>
      <w:proofErr w:type="spellStart"/>
      <w:r>
        <w:t>makan</w:t>
      </w:r>
      <w:proofErr w:type="spellEnd"/>
      <w:r>
        <w:t>, ya,</w:t>
      </w:r>
      <w:bookmarkStart w:id="10" w:name="_GoBack"/>
      <w:bookmarkEnd w:id="10"/>
    </w:p>
  </w:comment>
  <w:comment w:id="11" w:author="resti " w:date="2020-09-02T12:34:00Z" w:initials="A">
    <w:p w:rsidR="00966C87" w:rsidRDefault="00966C87">
      <w:pPr>
        <w:pStyle w:val="CommentText"/>
      </w:pPr>
      <w:r>
        <w:rPr>
          <w:rStyle w:val="CommentReference"/>
        </w:rPr>
        <w:annotationRef/>
      </w:r>
      <w:proofErr w:type="spellStart"/>
      <w:r>
        <w:t>Hujan</w:t>
      </w:r>
      <w:proofErr w:type="spellEnd"/>
      <w:r>
        <w:t>?</w:t>
      </w:r>
    </w:p>
  </w:comment>
  <w:comment w:id="12" w:author="resti " w:date="2020-09-02T11:46:00Z" w:initials="A">
    <w:p w:rsidR="007757D3" w:rsidRDefault="007757D3">
      <w:pPr>
        <w:pStyle w:val="CommentText"/>
      </w:pPr>
      <w:r>
        <w:rPr>
          <w:rStyle w:val="CommentReference"/>
        </w:rPr>
        <w:annotationRef/>
      </w:r>
      <w:proofErr w:type="spellStart"/>
      <w:r>
        <w:t>Sering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cemilan</w:t>
      </w:r>
      <w:proofErr w:type="spellEnd"/>
    </w:p>
  </w:comment>
  <w:comment w:id="13" w:author="resti " w:date="2020-09-02T11:46:00Z" w:initials="A">
    <w:p w:rsidR="007757D3" w:rsidRDefault="007757D3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tetapi</w:t>
      </w:r>
      <w:proofErr w:type="spellEnd"/>
      <w:proofErr w:type="gramEnd"/>
    </w:p>
  </w:comment>
  <w:comment w:id="14" w:author="resti " w:date="2020-09-02T11:46:00Z" w:initials="A">
    <w:p w:rsidR="007757D3" w:rsidRDefault="007757D3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hampir</w:t>
      </w:r>
      <w:proofErr w:type="spellEnd"/>
      <w:proofErr w:type="gramEnd"/>
    </w:p>
  </w:comment>
  <w:comment w:id="15" w:author="resti " w:date="2020-09-02T11:46:00Z" w:initials="A">
    <w:p w:rsidR="007757D3" w:rsidRDefault="007757D3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makanan</w:t>
      </w:r>
      <w:proofErr w:type="spellEnd"/>
      <w:proofErr w:type="gramEnd"/>
    </w:p>
  </w:comment>
  <w:comment w:id="16" w:author="resti " w:date="2020-09-02T11:46:00Z" w:initials="A">
    <w:p w:rsidR="007757D3" w:rsidRDefault="007757D3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dapat</w:t>
      </w:r>
      <w:proofErr w:type="spellEnd"/>
      <w:proofErr w:type="gramEnd"/>
    </w:p>
  </w:comment>
  <w:comment w:id="17" w:author="resti " w:date="2020-09-02T11:47:00Z" w:initials="A">
    <w:p w:rsidR="007757D3" w:rsidRDefault="007757D3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empat</w:t>
      </w:r>
      <w:proofErr w:type="spellEnd"/>
      <w:proofErr w:type="gramEnd"/>
    </w:p>
  </w:comment>
  <w:comment w:id="18" w:author="resti " w:date="2020-09-02T11:47:00Z" w:initials="A">
    <w:p w:rsidR="007757D3" w:rsidRDefault="007757D3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satu</w:t>
      </w:r>
      <w:proofErr w:type="spellEnd"/>
      <w:proofErr w:type="gram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dua</w:t>
      </w:r>
      <w:proofErr w:type="spellEnd"/>
    </w:p>
  </w:comment>
  <w:comment w:id="19" w:author="resti " w:date="2020-09-02T11:48:00Z" w:initials="A">
    <w:p w:rsidR="007757D3" w:rsidRDefault="007757D3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maka</w:t>
      </w:r>
      <w:proofErr w:type="spellEnd"/>
      <w:proofErr w:type="gramEnd"/>
      <w:r>
        <w:t xml:space="preserve"> </w:t>
      </w:r>
      <w:proofErr w:type="spellStart"/>
      <w:r>
        <w:t>tubuh</w:t>
      </w:r>
      <w:proofErr w:type="spellEnd"/>
    </w:p>
  </w:comment>
  <w:comment w:id="20" w:author="resti " w:date="2020-09-02T11:48:00Z" w:initials="A">
    <w:p w:rsidR="007757D3" w:rsidRDefault="007757D3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menjadi</w:t>
      </w:r>
      <w:proofErr w:type="spellEnd"/>
      <w:proofErr w:type="gramEnd"/>
    </w:p>
  </w:comment>
  <w:comment w:id="22" w:author="resti " w:date="2020-09-02T12:35:00Z" w:initials="A">
    <w:p w:rsidR="00E63B6A" w:rsidRDefault="00E63B6A">
      <w:pPr>
        <w:pStyle w:val="CommentText"/>
      </w:pPr>
      <w:r>
        <w:rPr>
          <w:rStyle w:val="CommentReference"/>
        </w:rPr>
        <w:annotationRef/>
      </w:r>
      <w:r>
        <w:t>‘</w:t>
      </w:r>
      <w:proofErr w:type="spellStart"/>
      <w:proofErr w:type="gramStart"/>
      <w:r>
        <w:t>panas</w:t>
      </w:r>
      <w:proofErr w:type="spellEnd"/>
      <w:proofErr w:type="gramEnd"/>
      <w:r>
        <w:t>’</w:t>
      </w:r>
    </w:p>
  </w:comment>
  <w:comment w:id="23" w:author="resti " w:date="2020-09-02T11:40:00Z" w:initials="A">
    <w:p w:rsidR="00515EE2" w:rsidRDefault="00515EE2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loh</w:t>
      </w:r>
      <w:proofErr w:type="spellEnd"/>
      <w:proofErr w:type="gramEnd"/>
    </w:p>
  </w:comment>
  <w:comment w:id="24" w:author="resti " w:date="2020-09-02T12:39:00Z" w:initials="A">
    <w:p w:rsidR="00515EE2" w:rsidRDefault="00515EE2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kok</w:t>
      </w:r>
      <w:proofErr w:type="spellEnd"/>
      <w:proofErr w:type="gramEnd"/>
      <w:r>
        <w:t>.</w:t>
      </w:r>
    </w:p>
    <w:p w:rsidR="00032F6B" w:rsidRDefault="00032F6B">
      <w:pPr>
        <w:pStyle w:val="CommentText"/>
      </w:pPr>
      <w:proofErr w:type="spellStart"/>
      <w:r>
        <w:t>Diakhiri</w:t>
      </w:r>
      <w:proofErr w:type="spellEnd"/>
      <w:r>
        <w:t xml:space="preserve"> </w:t>
      </w:r>
      <w:proofErr w:type="spellStart"/>
      <w:r>
        <w:t>titik</w:t>
      </w:r>
      <w:proofErr w:type="spellEnd"/>
    </w:p>
  </w:comment>
  <w:comment w:id="25" w:author="resti " w:date="2020-09-02T11:50:00Z" w:initials="A">
    <w:p w:rsidR="00D46659" w:rsidRDefault="00D46659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semakin</w:t>
      </w:r>
      <w:proofErr w:type="spellEnd"/>
      <w:proofErr w:type="gramEnd"/>
    </w:p>
  </w:comment>
  <w:comment w:id="26" w:author="resti " w:date="2020-09-02T11:52:00Z" w:initials="A">
    <w:p w:rsidR="00D46659" w:rsidRDefault="00D46659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="009B2977">
        <w:t>ini</w:t>
      </w:r>
      <w:proofErr w:type="spellEnd"/>
      <w:proofErr w:type="gramEnd"/>
      <w:r w:rsidR="009B2977">
        <w:t xml:space="preserve"> </w:t>
      </w:r>
      <w:proofErr w:type="spellStart"/>
      <w:r w:rsidR="009B2977">
        <w:t>soal</w:t>
      </w:r>
      <w:proofErr w:type="spellEnd"/>
      <w:r w:rsidR="009B2977">
        <w:t xml:space="preserve"> </w:t>
      </w:r>
      <w:proofErr w:type="spellStart"/>
      <w:r w:rsidR="009B2977">
        <w:t>akses</w:t>
      </w:r>
      <w:proofErr w:type="spellEnd"/>
      <w:r w:rsidR="009B2977">
        <w:t xml:space="preserve"> </w:t>
      </w:r>
      <w:proofErr w:type="spellStart"/>
      <w:r w:rsidR="009B2977">
        <w:t>makanan</w:t>
      </w:r>
      <w:proofErr w:type="spellEnd"/>
      <w:r w:rsidR="009B2977">
        <w:t xml:space="preserve"> yang </w:t>
      </w:r>
      <w:proofErr w:type="spellStart"/>
      <w:r w:rsidR="009B2977">
        <w:t>tidak</w:t>
      </w:r>
      <w:proofErr w:type="spellEnd"/>
      <w:r w:rsidR="009B2977">
        <w:t xml:space="preserve"> </w:t>
      </w:r>
      <w:proofErr w:type="spellStart"/>
      <w:r w:rsidR="009B2977">
        <w:t>berjarak</w:t>
      </w:r>
      <w:proofErr w:type="spellEnd"/>
      <w:r w:rsidR="009B2977">
        <w:t xml:space="preserve"> </w:t>
      </w:r>
      <w:proofErr w:type="spellStart"/>
      <w:r w:rsidR="009B2977">
        <w:t>lagi</w:t>
      </w:r>
      <w:proofErr w:type="spellEnd"/>
      <w:r w:rsidR="009B2977">
        <w:t>.</w:t>
      </w:r>
    </w:p>
  </w:comment>
  <w:comment w:id="28" w:author="resti " w:date="2020-09-02T11:52:00Z" w:initials="A">
    <w:p w:rsidR="009B2977" w:rsidRDefault="009B2977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ditata</w:t>
      </w:r>
      <w:proofErr w:type="spellEnd"/>
      <w:proofErr w:type="gramEnd"/>
    </w:p>
  </w:comment>
  <w:comment w:id="29" w:author="resti " w:date="2020-09-02T11:52:00Z" w:initials="A">
    <w:p w:rsidR="009B2977" w:rsidRDefault="009B2977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lemari</w:t>
      </w:r>
      <w:proofErr w:type="spellEnd"/>
      <w:proofErr w:type="gramEnd"/>
    </w:p>
  </w:comment>
  <w:comment w:id="30" w:author="resti " w:date="2020-09-02T12:48:00Z" w:initials="A">
    <w:p w:rsidR="00036C96" w:rsidRDefault="00036C96">
      <w:pPr>
        <w:pStyle w:val="CommentText"/>
      </w:pPr>
      <w:r>
        <w:rPr>
          <w:rStyle w:val="CommentReference"/>
        </w:rPr>
        <w:annotationRef/>
      </w:r>
      <w:proofErr w:type="spellStart"/>
      <w:r>
        <w:t>Pemilihan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diri</w:t>
      </w:r>
      <w:proofErr w:type="spellEnd"/>
      <w:r>
        <w:t>.</w:t>
      </w:r>
    </w:p>
  </w:comment>
  <w:comment w:id="31" w:author="resti " w:date="2020-09-02T12:49:00Z" w:initials="A">
    <w:p w:rsidR="00036C96" w:rsidRDefault="00036C96">
      <w:pPr>
        <w:pStyle w:val="CommentText"/>
      </w:pPr>
      <w:r>
        <w:rPr>
          <w:rStyle w:val="CommentReference"/>
        </w:rPr>
        <w:annotationRef/>
      </w:r>
      <w:proofErr w:type="spellStart"/>
      <w:r>
        <w:t>Lebih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enak</w:t>
      </w:r>
      <w:proofErr w:type="spellEnd"/>
    </w:p>
  </w:comment>
  <w:comment w:id="32" w:author="resti " w:date="2020-09-02T12:45:00Z" w:initials="A">
    <w:p w:rsidR="000756ED" w:rsidRDefault="000756ED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dihapus</w:t>
      </w:r>
      <w:proofErr w:type="spellEnd"/>
      <w:proofErr w:type="gramEnd"/>
    </w:p>
  </w:comment>
  <w:comment w:id="34" w:author="resti " w:date="2020-09-02T11:53:00Z" w:initials="A">
    <w:p w:rsidR="009B2977" w:rsidRDefault="009B2977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gitu</w:t>
      </w:r>
      <w:proofErr w:type="spellEnd"/>
      <w:proofErr w:type="gramEnd"/>
      <w:r>
        <w:t xml:space="preserve"> </w:t>
      </w:r>
      <w:proofErr w:type="spellStart"/>
      <w:r>
        <w:t>kan</w:t>
      </w:r>
      <w:proofErr w:type="spellEnd"/>
      <w:r>
        <w:t>?.</w:t>
      </w:r>
    </w:p>
  </w:comment>
  <w:comment w:id="35" w:author="resti " w:date="2020-09-02T12:45:00Z" w:initials="A">
    <w:p w:rsidR="000756ED" w:rsidRDefault="000756ED">
      <w:pPr>
        <w:pStyle w:val="CommentText"/>
      </w:pPr>
      <w:r>
        <w:rPr>
          <w:rStyle w:val="CommentReference"/>
        </w:rPr>
        <w:annotationRef/>
      </w:r>
      <w:proofErr w:type="spellStart"/>
      <w:r>
        <w:t>Kaum</w:t>
      </w:r>
      <w:proofErr w:type="spellEnd"/>
    </w:p>
    <w:p w:rsidR="000756ED" w:rsidRDefault="000756ED">
      <w:pPr>
        <w:pStyle w:val="CommentText"/>
      </w:pPr>
    </w:p>
    <w:p w:rsidR="000756ED" w:rsidRDefault="000756ED">
      <w:pPr>
        <w:pStyle w:val="CommentText"/>
      </w:pPr>
      <w:proofErr w:type="spellStart"/>
      <w:r>
        <w:t>Tidak</w:t>
      </w:r>
      <w:proofErr w:type="spellEnd"/>
      <w:r>
        <w:t xml:space="preserve"> </w:t>
      </w:r>
      <w:proofErr w:type="spellStart"/>
      <w:r>
        <w:t>diulang-ulang</w:t>
      </w:r>
      <w:proofErr w:type="spellEnd"/>
    </w:p>
  </w:comment>
  <w:comment w:id="36" w:author="resti " w:date="2020-09-02T12:23:00Z" w:initials="A">
    <w:p w:rsidR="008156BB" w:rsidRDefault="008156BB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tidur</w:t>
      </w:r>
      <w:proofErr w:type="spellEnd"/>
      <w:proofErr w:type="gramEnd"/>
    </w:p>
  </w:comment>
  <w:comment w:id="37" w:author="resti " w:date="2020-09-02T12:36:00Z" w:initials="A">
    <w:p w:rsidR="0053740B" w:rsidRDefault="0053740B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berpura-pura</w:t>
      </w:r>
      <w:proofErr w:type="spellEnd"/>
      <w:proofErr w:type="gramEnd"/>
    </w:p>
  </w:comment>
  <w:comment w:id="38" w:author="resti " w:date="2020-09-02T11:54:00Z" w:initials="A">
    <w:p w:rsidR="009B2977" w:rsidRDefault="009B2977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mengirimkan</w:t>
      </w:r>
      <w:proofErr w:type="spellEnd"/>
      <w:proofErr w:type="gramEnd"/>
      <w:r>
        <w:t xml:space="preserve"> chat</w:t>
      </w:r>
    </w:p>
    <w:p w:rsidR="009B2977" w:rsidRDefault="009B2977">
      <w:pPr>
        <w:pStyle w:val="CommentText"/>
      </w:pPr>
    </w:p>
    <w:p w:rsidR="009B2977" w:rsidRDefault="009B2977">
      <w:pPr>
        <w:pStyle w:val="CommentText"/>
      </w:pPr>
      <w:proofErr w:type="gramStart"/>
      <w:r>
        <w:t>chat</w:t>
      </w:r>
      <w:proofErr w:type="gramEnd"/>
      <w:r>
        <w:t xml:space="preserve"> (italic) </w:t>
      </w:r>
    </w:p>
  </w:comment>
  <w:comment w:id="39" w:author="resti " w:date="2020-09-02T12:46:00Z" w:initials="A">
    <w:p w:rsidR="009B2977" w:rsidRDefault="009B2977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malas</w:t>
      </w:r>
      <w:proofErr w:type="spellEnd"/>
      <w:proofErr w:type="gramEnd"/>
      <w:r>
        <w:t xml:space="preserve"> </w:t>
      </w:r>
      <w:proofErr w:type="spellStart"/>
      <w:r>
        <w:t>bergerak</w:t>
      </w:r>
      <w:proofErr w:type="spellEnd"/>
    </w:p>
    <w:p w:rsidR="000756ED" w:rsidRDefault="000756ED">
      <w:pPr>
        <w:pStyle w:val="CommentText"/>
      </w:pPr>
      <w:proofErr w:type="spellStart"/>
      <w:proofErr w:type="gramStart"/>
      <w:r>
        <w:t>atau</w:t>
      </w:r>
      <w:proofErr w:type="spellEnd"/>
      <w:proofErr w:type="gramEnd"/>
      <w:r>
        <w:t xml:space="preserve"> kata </w:t>
      </w:r>
      <w:proofErr w:type="spellStart"/>
      <w:r>
        <w:t>mager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italic</w:t>
      </w:r>
    </w:p>
  </w:comment>
  <w:comment w:id="40" w:author="resti " w:date="2020-09-02T12:32:00Z" w:initials="A">
    <w:p w:rsidR="005237BC" w:rsidRDefault="005237BC">
      <w:pPr>
        <w:pStyle w:val="CommentText"/>
      </w:pPr>
      <w:r>
        <w:rPr>
          <w:rStyle w:val="CommentReference"/>
        </w:rPr>
        <w:annotationRef/>
      </w:r>
      <w:proofErr w:type="gramStart"/>
      <w:r>
        <w:t>di</w:t>
      </w:r>
      <w:proofErr w:type="gramEnd"/>
      <w:r>
        <w:t xml:space="preserve"> </w:t>
      </w:r>
      <w:proofErr w:type="spellStart"/>
      <w:r>
        <w:t>tubuhmu</w:t>
      </w:r>
      <w:proofErr w:type="spellEnd"/>
    </w:p>
  </w:comment>
  <w:comment w:id="41" w:author="resti " w:date="2020-09-02T12:32:00Z" w:initials="A">
    <w:p w:rsidR="005237BC" w:rsidRDefault="005237BC">
      <w:pPr>
        <w:pStyle w:val="CommentText"/>
      </w:pPr>
      <w:r>
        <w:rPr>
          <w:rStyle w:val="CommentReference"/>
        </w:rPr>
        <w:annotationRef/>
      </w:r>
      <w:proofErr w:type="gramStart"/>
      <w:r>
        <w:t>di</w:t>
      </w:r>
      <w:proofErr w:type="gramEnd"/>
      <w:r>
        <w:t xml:space="preserve"> </w:t>
      </w:r>
      <w:proofErr w:type="spellStart"/>
      <w:r>
        <w:t>mana-mana</w:t>
      </w:r>
      <w:proofErr w:type="spellEnd"/>
    </w:p>
  </w:comment>
  <w:comment w:id="42" w:author="resti " w:date="2020-09-02T11:55:00Z" w:initials="A">
    <w:p w:rsidR="009B2977" w:rsidRDefault="009B2977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pada</w:t>
      </w:r>
      <w:proofErr w:type="spellEnd"/>
      <w:proofErr w:type="gramEnd"/>
    </w:p>
  </w:comment>
  <w:comment w:id="43" w:author="resti " w:date="2020-09-02T11:55:00Z" w:initials="A">
    <w:p w:rsidR="009B2977" w:rsidRDefault="009B2977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dapat</w:t>
      </w:r>
      <w:proofErr w:type="spellEnd"/>
      <w:proofErr w:type="gramEnd"/>
    </w:p>
  </w:comment>
  <w:comment w:id="44" w:author="resti " w:date="2020-09-02T11:55:00Z" w:initials="A">
    <w:p w:rsidR="009B2977" w:rsidRDefault="009B2977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ke</w:t>
      </w:r>
      <w:proofErr w:type="spellEnd"/>
      <w:proofErr w:type="gramEnd"/>
      <w:r>
        <w:t xml:space="preserve"> </w:t>
      </w:r>
      <w:proofErr w:type="spellStart"/>
      <w:r>
        <w:t>kanan</w:t>
      </w:r>
      <w:proofErr w:type="spellEnd"/>
    </w:p>
  </w:comment>
  <w:comment w:id="45" w:author="resti " w:date="2020-09-02T11:56:00Z" w:initials="A">
    <w:p w:rsidR="00602E02" w:rsidRDefault="00602E02">
      <w:pPr>
        <w:pStyle w:val="CommentText"/>
      </w:pPr>
      <w:r>
        <w:rPr>
          <w:rStyle w:val="CommentReference"/>
        </w:rPr>
        <w:annotationRef/>
      </w:r>
      <w:proofErr w:type="gramStart"/>
      <w:r>
        <w:t>lima</w:t>
      </w:r>
      <w:proofErr w:type="gramEnd"/>
      <w:r>
        <w:t xml:space="preserve"> </w:t>
      </w:r>
      <w:proofErr w:type="spellStart"/>
      <w:r>
        <w:t>ratus</w:t>
      </w:r>
      <w:proofErr w:type="spellEnd"/>
    </w:p>
  </w:comment>
  <w:comment w:id="46" w:author="resti " w:date="2020-09-02T11:55:00Z" w:initials="A">
    <w:p w:rsidR="009B2977" w:rsidRDefault="009B2977">
      <w:pPr>
        <w:pStyle w:val="CommentText"/>
      </w:pPr>
      <w:r>
        <w:rPr>
          <w:rStyle w:val="CommentReference"/>
        </w:rPr>
        <w:annotationRef/>
      </w:r>
      <w:proofErr w:type="spellStart"/>
      <w:r>
        <w:t>Haha</w:t>
      </w:r>
      <w:proofErr w:type="spellEnd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7A46" w:rsidRDefault="00417A46">
      <w:r>
        <w:separator/>
      </w:r>
    </w:p>
  </w:endnote>
  <w:endnote w:type="continuationSeparator" w:id="0">
    <w:p w:rsidR="00417A46" w:rsidRDefault="00417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417A46">
    <w:pPr>
      <w:pStyle w:val="Footer"/>
    </w:pPr>
  </w:p>
  <w:p w:rsidR="00941E77" w:rsidRDefault="00417A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7A46" w:rsidRDefault="00417A46">
      <w:r>
        <w:separator/>
      </w:r>
    </w:p>
  </w:footnote>
  <w:footnote w:type="continuationSeparator" w:id="0">
    <w:p w:rsidR="00417A46" w:rsidRDefault="00417A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032F6B"/>
    <w:rsid w:val="00036C96"/>
    <w:rsid w:val="000728F3"/>
    <w:rsid w:val="000756ED"/>
    <w:rsid w:val="000853FF"/>
    <w:rsid w:val="0012251A"/>
    <w:rsid w:val="002318A3"/>
    <w:rsid w:val="00417A46"/>
    <w:rsid w:val="0042167F"/>
    <w:rsid w:val="00515EE2"/>
    <w:rsid w:val="005237BC"/>
    <w:rsid w:val="0053740B"/>
    <w:rsid w:val="00602E02"/>
    <w:rsid w:val="007757D3"/>
    <w:rsid w:val="008156BB"/>
    <w:rsid w:val="00924DF5"/>
    <w:rsid w:val="00927764"/>
    <w:rsid w:val="00966C87"/>
    <w:rsid w:val="009B2977"/>
    <w:rsid w:val="00A9173E"/>
    <w:rsid w:val="00C20908"/>
    <w:rsid w:val="00CD3055"/>
    <w:rsid w:val="00D46659"/>
    <w:rsid w:val="00E63B6A"/>
    <w:rsid w:val="00EA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EA42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2C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A42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42C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42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42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42C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757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EA42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2C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A42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42C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42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42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42C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757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webSettings" Target="webSettings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resti </cp:lastModifiedBy>
  <cp:revision>12</cp:revision>
  <dcterms:created xsi:type="dcterms:W3CDTF">2020-09-02T05:23:00Z</dcterms:created>
  <dcterms:modified xsi:type="dcterms:W3CDTF">2020-09-02T05:54:00Z</dcterms:modified>
</cp:coreProperties>
</file>