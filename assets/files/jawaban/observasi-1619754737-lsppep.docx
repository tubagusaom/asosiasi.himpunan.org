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B3D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287D9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663FE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6AE500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84188A5" w14:textId="77777777" w:rsidR="00927764" w:rsidRPr="0094076B" w:rsidRDefault="00927764" w:rsidP="00927764">
      <w:pPr>
        <w:rPr>
          <w:rFonts w:ascii="Cambria" w:hAnsi="Cambria"/>
        </w:rPr>
      </w:pPr>
    </w:p>
    <w:p w14:paraId="5523E2D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CC1C46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098275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F4BBC27" wp14:editId="077DDF9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12F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CA2F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97DE551" w14:textId="3CDDAE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Microsoft Office User" w:date="2021-04-30T10:29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" w:author="Microsoft Office User" w:date="2021-04-30T10:39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ins w:id="2" w:author="Microsoft Office User" w:date="2021-04-30T10:39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del w:id="3" w:author="Microsoft Office User" w:date="2021-04-30T10:39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er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4" w:author="Microsoft Office User" w:date="2021-04-30T10:39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D32B58" w14:textId="745E90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del w:id="5" w:author="Microsoft Office User" w:date="2021-04-30T10:29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" w:author="Microsoft Office User" w:date="2021-04-30T10:29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pun</w:t>
        </w:r>
        <w:proofErr w:type="spellEnd"/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7" w:author="Microsoft Office User" w:date="2021-04-30T10:29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8" w:author="Microsoft Office User" w:date="2021-04-30T10:29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9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29D6B" w14:textId="17CFE1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0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pun</w:t>
      </w:r>
      <w:ins w:id="11" w:author="Microsoft Office User" w:date="2021-04-30T10:31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" w:author="Microsoft Office User" w:date="2021-04-30T10:30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Microsoft Office User" w:date="2021-04-30T10:30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6" w:author="Microsoft Office User" w:date="2021-04-30T10:30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7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8" w:author="Microsoft Office User" w:date="2021-04-30T10:30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CDF287" w14:textId="3C3A1A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19" w:author="Microsoft Office User" w:date="2021-04-30T10:31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0" w:author="Microsoft Office User" w:date="2021-04-30T10:31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Microsoft Office User" w:date="2021-04-30T10:31:00Z">
        <w:r w:rsidDel="003917A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DE0B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9A0D2" w14:textId="2C0722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ins w:id="22" w:author="Microsoft Office User" w:date="2021-04-30T10:35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uah</w:t>
        </w:r>
      </w:ins>
      <w:proofErr w:type="spellEnd"/>
      <w:del w:id="23" w:author="Microsoft Office User" w:date="2021-04-30T10:35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iji</w:delText>
        </w:r>
      </w:del>
      <w:del w:id="24" w:author="Microsoft Office User" w:date="2021-04-30T10:36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 </w:delText>
        </w:r>
      </w:del>
      <w:ins w:id="25" w:author="Microsoft Office User" w:date="2021-04-30T10:31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E7B88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3486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269CFB" w14:textId="06309C4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6" w:author="Microsoft Office User" w:date="2021-04-30T10:32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7" w:author="Microsoft Office User" w:date="2021-04-30T10:32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A613B14" w14:textId="11E8A8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ins w:id="28" w:author="Microsoft Office User" w:date="2021-04-30T10:32:00Z">
        <w:r w:rsidR="003917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del w:id="29" w:author="Microsoft Office User" w:date="2021-04-30T10:32:00Z">
        <w:r w:rsidRPr="00C50A1E" w:rsidDel="003917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425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0" w:author="Microsoft Office User" w:date="2021-04-30T10:33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1" w:author="Microsoft Office User" w:date="2021-04-30T10:33:00Z">
        <w:r w:rsidDel="003917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B9417D" w14:textId="34A721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2" w:author="Microsoft Office User" w:date="2021-04-30T10:33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3" w:author="Microsoft Office User" w:date="2021-04-30T10:33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4" w:author="Microsoft Office User" w:date="2021-04-30T10:33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5" w:author="Microsoft Office User" w:date="2021-04-30T10:33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22BF4" w14:textId="28194E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6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Microsoft Office User" w:date="2021-04-30T10:33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8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9" w:author="Microsoft Office User" w:date="2021-04-30T10:34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0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1" w:author="Microsoft Office User" w:date="2021-04-30T10:34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43" w:author="Microsoft Office User" w:date="2021-04-30T10:34:00Z">
        <w:r w:rsidRPr="00C50A1E" w:rsidDel="003917A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2D1DCA" w14:textId="58E373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44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Microsoft Office User" w:date="2021-04-30T10:34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46" w:author="Microsoft Office User" w:date="2021-04-30T10:35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47" w:author="Microsoft Office User" w:date="2021-04-30T10:35:00Z">
        <w:r w:rsidR="003917A9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48" w:author="Microsoft Office User" w:date="2021-04-30T10:35:00Z">
        <w:r w:rsidR="003917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49" w:author="Microsoft Office User" w:date="2021-04-30T10:35:00Z">
        <w:r w:rsidRPr="00C50A1E" w:rsidDel="003917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67DC824E" w14:textId="47A6EF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0" w:author="Microsoft Office User" w:date="2021-04-30T10:38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del w:id="51" w:author="Microsoft Office User" w:date="2021-04-30T10:38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kerjaanny</w:delText>
        </w:r>
      </w:del>
      <w:del w:id="52" w:author="Microsoft Office User" w:date="2021-04-30T10:37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53" w:author="Microsoft Office User" w:date="2021-04-30T10:38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54" w:author="Microsoft Office User" w:date="2021-04-30T10:38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55" w:author="Microsoft Office User" w:date="2021-04-30T10:38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387B">
        <w:rPr>
          <w:rFonts w:ascii="Times New Roman" w:eastAsia="Times New Roman" w:hAnsi="Times New Roman" w:cs="Times New Roman"/>
          <w:i/>
          <w:iCs/>
          <w:sz w:val="24"/>
          <w:szCs w:val="24"/>
          <w:rPrChange w:id="56" w:author="Microsoft Office User" w:date="2021-04-30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7FE5D2" w14:textId="4A9189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7" w:author="Microsoft Office User" w:date="2021-04-30T10:37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58" w:author="Microsoft Office User" w:date="2021-04-30T10:37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2A069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0D861E" w14:textId="4EEB0A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59" w:author="Microsoft Office User" w:date="2021-04-30T10:37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60" w:author="Microsoft Office User" w:date="2021-04-30T10:39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1" w:author="Microsoft Office User" w:date="2021-04-30T10:39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62" w:author="Microsoft Office User" w:date="2021-04-30T10:37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63" w:author="Microsoft Office User" w:date="2021-04-30T10:37:00Z">
        <w:r w:rsidR="007D387B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64" w:author="Microsoft Office User" w:date="2021-04-30T10:37:00Z">
        <w:r w:rsidRPr="00C50A1E" w:rsidDel="007D387B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DEE3A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5D10EDB" w14:textId="77777777" w:rsidR="00927764" w:rsidRPr="00C50A1E" w:rsidRDefault="00927764" w:rsidP="00927764"/>
    <w:p w14:paraId="0033CB71" w14:textId="77777777" w:rsidR="00927764" w:rsidRPr="005A045A" w:rsidRDefault="00927764" w:rsidP="00927764">
      <w:pPr>
        <w:rPr>
          <w:i/>
        </w:rPr>
      </w:pPr>
    </w:p>
    <w:p w14:paraId="5E10666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635215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6B41C" w14:textId="77777777" w:rsidR="00DE7747" w:rsidRDefault="00DE7747">
      <w:r>
        <w:separator/>
      </w:r>
    </w:p>
  </w:endnote>
  <w:endnote w:type="continuationSeparator" w:id="0">
    <w:p w14:paraId="5FAE4161" w14:textId="77777777" w:rsidR="00DE7747" w:rsidRDefault="00DE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7EE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50FA695" w14:textId="77777777" w:rsidR="00941E77" w:rsidRDefault="00DE7747">
    <w:pPr>
      <w:pStyle w:val="Footer"/>
    </w:pPr>
  </w:p>
  <w:p w14:paraId="3476785F" w14:textId="77777777" w:rsidR="00941E77" w:rsidRDefault="00DE7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05CEB" w14:textId="77777777" w:rsidR="00DE7747" w:rsidRDefault="00DE7747">
      <w:r>
        <w:separator/>
      </w:r>
    </w:p>
  </w:footnote>
  <w:footnote w:type="continuationSeparator" w:id="0">
    <w:p w14:paraId="7A4AECAB" w14:textId="77777777" w:rsidR="00DE7747" w:rsidRDefault="00DE7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917A9"/>
    <w:rsid w:val="0042167F"/>
    <w:rsid w:val="007D387B"/>
    <w:rsid w:val="00924DF5"/>
    <w:rsid w:val="00927764"/>
    <w:rsid w:val="00D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A7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2020-07-24T23:46:00Z</dcterms:created>
  <dcterms:modified xsi:type="dcterms:W3CDTF">2021-04-30T03:40:00Z</dcterms:modified>
</cp:coreProperties>
</file>