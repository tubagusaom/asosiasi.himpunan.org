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00559A" w:rsidP="009D5DD4">
            <w:pPr>
              <w:pStyle w:val="Heading3"/>
              <w:jc w:val="center"/>
              <w:rPr>
                <w:rFonts w:ascii="Times New Roman" w:hAnsi="Times New Roman"/>
                <w:sz w:val="48"/>
              </w:rPr>
            </w:pPr>
            <w:ins w:id="0" w:author="windows" w:date="2021-04-21T09:38:00Z">
              <w:r>
                <w:lastRenderedPageBreak/>
                <w:t xml:space="preserve"> </w:t>
              </w:r>
            </w:ins>
            <w:r w:rsidR="00125355">
              <w:t>Pembelajaran di Era "Revolusi Industri 4.0" bagi Anak Usia Dini</w:t>
            </w:r>
          </w:p>
          <w:p w:rsidR="00125355" w:rsidRDefault="00125355" w:rsidP="009D5DD4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windows" w:date="2021-04-21T0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:rsidR="00125355" w:rsidRPr="00EC6F38" w:rsidRDefault="00125355" w:rsidP="009D5DD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windows" w:date="2021-04-21T0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ins w:id="3" w:author="windows" w:date="2021-04-21T09:28:00Z">
              <w:r w:rsidR="00FC33BE">
                <w:rPr>
                  <w:rFonts w:ascii="Times New Roman" w:eastAsia="Times New Roman" w:hAnsi="Times New Roman" w:cs="Times New Roman"/>
                  <w:szCs w:val="24"/>
                </w:rPr>
                <w:t xml:space="preserve">ekstrim </w:t>
              </w:r>
            </w:ins>
            <w:del w:id="4" w:author="windows" w:date="2021-04-21T09:29:00Z">
              <w:r w:rsidRPr="00EC6F38" w:rsidDel="00FC33BE">
                <w:rPr>
                  <w:rFonts w:ascii="Times New Roman" w:eastAsia="Times New Roman" w:hAnsi="Times New Roman" w:cs="Times New Roman"/>
                  <w:szCs w:val="24"/>
                </w:rPr>
                <w:delText>extream.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Industri yang tiap menit bahkan detik dia akan berubah semakin maju, yang sering kita sebut dengan revolusi industr</w:t>
            </w:r>
            <w:del w:id="5" w:author="windows" w:date="2021-04-21T09:26:00Z">
              <w:r w:rsidRPr="00EC6F38" w:rsidDel="009D5DD4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ins w:id="6" w:author="windows" w:date="2021-04-21T09:26:00Z">
              <w:r w:rsidR="009D5DD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 kita dengar bahkan banyak yang masih awam.</w:t>
            </w:r>
          </w:p>
          <w:p w:rsidR="00125355" w:rsidRPr="00EC6F38" w:rsidRDefault="00FC33BE" w:rsidP="00FC33B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" w:author="windows" w:date="2021-04-21T09:2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8" w:author="windows" w:date="2021-04-21T09:2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 kita d</w:t>
            </w:r>
            <w:del w:id="9" w:author="windows" w:date="2021-04-21T09:28:00Z">
              <w:r w:rsidR="00125355" w:rsidRPr="00EC6F38" w:rsidDel="009D5DD4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</w:t>
            </w:r>
            <w:ins w:id="10" w:author="windows" w:date="2021-04-21T09:28:00Z">
              <w:r w:rsidR="009D5DD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" w:author="windows" w:date="2021-04-21T09:27:00Z">
              <w:r w:rsidR="009D5DD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 bukan lagi perkerja, tetapi kita di</w:t>
            </w:r>
            <w:del w:id="12" w:author="windows" w:date="2021-04-21T09:28:00Z">
              <w:r w:rsidR="00125355" w:rsidRPr="00EC6F38" w:rsidDel="00FC33B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tercipta, dengan menggunakan kemampuan teknologi dan ide kreatif kita.</w:t>
            </w:r>
          </w:p>
          <w:p w:rsidR="00125355" w:rsidRPr="00EC6F38" w:rsidRDefault="00FC33BE" w:rsidP="00FC33B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" w:author="windows" w:date="2021-04-21T09:2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4" w:author="windows" w:date="2021-04-21T09:2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ins w:id="15" w:author="windows" w:date="2021-04-21T09:2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merupakan </w:t>
              </w:r>
            </w:ins>
            <w:del w:id="16" w:author="windows" w:date="2021-04-21T09:28:00Z">
              <w:r w:rsidR="00125355" w:rsidRPr="00EC6F38" w:rsidDel="00FC33BE">
                <w:rPr>
                  <w:rFonts w:ascii="Times New Roman" w:eastAsia="Times New Roman" w:hAnsi="Times New Roman" w:cs="Times New Roman"/>
                  <w:szCs w:val="24"/>
                </w:rPr>
                <w:delText>adalah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suatu program yang di buat untuk mewujudkan pendidikan yang cerdas dan kreatif. Tujuan dari terciptanya pendidikan 4.0 ini adalah peningkatan dan pemerataan pendidikan, dengan cara mem</w:t>
            </w:r>
            <w:ins w:id="17" w:author="windows" w:date="2021-04-21T09:29:00Z">
              <w:r w:rsidR="003B4F0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:rsidR="00125355" w:rsidRPr="00EC6F38" w:rsidRDefault="003B4F0C" w:rsidP="003B4F0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" w:author="windows" w:date="2021-04-21T09:2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9" w:author="windows" w:date="2021-04-21T09:2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 hanya itu pendidikan 4.0 menghasilkan 4 aspek yang sangat di</w:t>
            </w:r>
            <w:del w:id="20" w:author="windows" w:date="2021-04-21T09:29:00Z">
              <w:r w:rsidR="00125355" w:rsidRPr="00EC6F38" w:rsidDel="003B4F0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 ini</w:t>
            </w:r>
            <w:ins w:id="21" w:author="windows" w:date="2021-04-21T09:30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kolaboratif, komunikatif, berfikir kritis, </w:t>
            </w:r>
            <w:ins w:id="22" w:author="windows" w:date="2021-04-21T09:3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kreatif. Mengapa demikian</w:t>
            </w:r>
            <w:ins w:id="23" w:author="windows" w:date="2021-04-21T09:30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ini hari ini sedang gencar-gencarnya di publis, karena di</w:t>
            </w:r>
            <w:del w:id="24" w:author="windows" w:date="2021-04-21T09:30:00Z">
              <w:r w:rsidR="00125355" w:rsidRPr="00EC6F38" w:rsidDel="003B4F0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 ini kita harus mempersiapkan diri atau generasi muda untuk memasuki dunia revolusi industri 4.0.</w:t>
            </w:r>
          </w:p>
          <w:p w:rsidR="00125355" w:rsidRPr="003B4F0C" w:rsidRDefault="00125355" w:rsidP="003B4F0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b/>
                <w:szCs w:val="24"/>
                <w:rPrChange w:id="25" w:author="windows" w:date="2021-04-21T09:30:00Z">
                  <w:rPr/>
                </w:rPrChange>
              </w:rPr>
              <w:pPrChange w:id="26" w:author="windows" w:date="2021-04-21T09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3B4F0C">
              <w:rPr>
                <w:rFonts w:ascii="Times New Roman" w:eastAsia="Times New Roman" w:hAnsi="Times New Roman" w:cs="Times New Roman"/>
                <w:b/>
                <w:szCs w:val="24"/>
                <w:rPrChange w:id="27" w:author="windows" w:date="2021-04-21T09:30:00Z">
                  <w:rPr/>
                </w:rPrChange>
              </w:rPr>
              <w:t xml:space="preserve">Karakteristik </w:t>
            </w:r>
            <w:ins w:id="28" w:author="windows" w:date="2021-04-21T09:30:00Z">
              <w:r w:rsidR="003B4F0C">
                <w:rPr>
                  <w:rFonts w:ascii="Times New Roman" w:eastAsia="Times New Roman" w:hAnsi="Times New Roman" w:cs="Times New Roman"/>
                  <w:b/>
                  <w:szCs w:val="24"/>
                </w:rPr>
                <w:t>P</w:t>
              </w:r>
            </w:ins>
            <w:del w:id="29" w:author="windows" w:date="2021-04-21T09:30:00Z">
              <w:r w:rsidRPr="003B4F0C" w:rsidDel="003B4F0C">
                <w:rPr>
                  <w:rFonts w:ascii="Times New Roman" w:eastAsia="Times New Roman" w:hAnsi="Times New Roman" w:cs="Times New Roman"/>
                  <w:b/>
                  <w:szCs w:val="24"/>
                  <w:rPrChange w:id="30" w:author="windows" w:date="2021-04-21T09:30:00Z">
                    <w:rPr/>
                  </w:rPrChange>
                </w:rPr>
                <w:delText>p</w:delText>
              </w:r>
            </w:del>
            <w:r w:rsidRPr="003B4F0C">
              <w:rPr>
                <w:rFonts w:ascii="Times New Roman" w:eastAsia="Times New Roman" w:hAnsi="Times New Roman" w:cs="Times New Roman"/>
                <w:b/>
                <w:szCs w:val="24"/>
                <w:rPrChange w:id="31" w:author="windows" w:date="2021-04-21T09:30:00Z">
                  <w:rPr/>
                </w:rPrChange>
              </w:rPr>
              <w:t>endidikan 4.0</w:t>
            </w:r>
          </w:p>
          <w:p w:rsidR="003B4F0C" w:rsidRDefault="006E0195" w:rsidP="006E0195">
            <w:pPr>
              <w:spacing w:before="100" w:beforeAutospacing="1" w:after="100" w:afterAutospacing="1" w:line="240" w:lineRule="auto"/>
              <w:contextualSpacing w:val="0"/>
              <w:rPr>
                <w:ins w:id="32" w:author="windows" w:date="2021-04-21T09:31:00Z"/>
                <w:rFonts w:ascii="Times New Roman" w:eastAsia="Times New Roman" w:hAnsi="Times New Roman" w:cs="Times New Roman"/>
                <w:szCs w:val="24"/>
              </w:rPr>
              <w:pPrChange w:id="33" w:author="windows" w:date="2021-04-21T09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34" w:author="windows" w:date="2021-04-21T09:33:00Z">
              <w:r>
                <w:rPr>
                  <w:rFonts w:ascii="Times New Roman" w:eastAsia="Times New Roman" w:hAnsi="Times New Roman" w:cs="Times New Roman"/>
                  <w:szCs w:val="24"/>
                </w:rPr>
                <w:t>Karakteristik-karakteristik pendidikan 4.0 adalah sebagai berikut: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Tahapan </w:t>
            </w:r>
            <w:r w:rsidR="00C818CD" w:rsidRPr="00EC6F38">
              <w:rPr>
                <w:rFonts w:ascii="Times New Roman" w:eastAsia="Times New Roman" w:hAnsi="Times New Roman" w:cs="Times New Roman"/>
                <w:szCs w:val="24"/>
              </w:rPr>
              <w:t xml:space="preserve">Belajar Sesuai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dengan </w:t>
            </w:r>
            <w:r w:rsidR="00C818CD" w:rsidRPr="00EC6F38">
              <w:rPr>
                <w:rFonts w:ascii="Times New Roman" w:eastAsia="Times New Roman" w:hAnsi="Times New Roman" w:cs="Times New Roman"/>
                <w:szCs w:val="24"/>
              </w:rPr>
              <w:t xml:space="preserve">Kemampuan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r w:rsidR="00C818CD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ins w:id="35" w:author="windows" w:date="2021-04-21T09:35:00Z">
              <w:r w:rsidR="00C818CD">
                <w:rPr>
                  <w:rFonts w:ascii="Times New Roman" w:eastAsia="Times New Roman" w:hAnsi="Times New Roman" w:cs="Times New Roman"/>
                  <w:szCs w:val="24"/>
                </w:rPr>
                <w:t xml:space="preserve"> atau</w:t>
              </w:r>
            </w:ins>
            <w:del w:id="36" w:author="windows" w:date="2021-04-21T09:35:00Z">
              <w:r w:rsidRPr="00EC6F38" w:rsidDel="00C818CD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="00C818CD" w:rsidRPr="00EC6F38">
              <w:rPr>
                <w:rFonts w:ascii="Times New Roman" w:eastAsia="Times New Roman" w:hAnsi="Times New Roman" w:cs="Times New Roman"/>
                <w:szCs w:val="24"/>
              </w:rPr>
              <w:t>Kebutuhan Siswa</w:t>
            </w:r>
            <w:del w:id="37" w:author="windows" w:date="2021-04-21T09:35:00Z">
              <w:r w:rsidRPr="00EC6F38" w:rsidDel="00C818CD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0C67AC">
            <w:pPr>
              <w:spacing w:before="100" w:beforeAutospacing="1" w:after="100" w:afterAutospacing="1" w:line="240" w:lineRule="auto"/>
              <w:ind w:left="36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8" w:author="windows" w:date="2021-04-21T09:3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39" w:author="windows" w:date="2021-04-21T09:34:00Z">
              <w:r w:rsidR="006E019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0" w:author="windows" w:date="2021-04-21T09:34:00Z">
              <w:r w:rsidRPr="00EC6F38" w:rsidDel="006E0195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</w:t>
            </w:r>
            <w:del w:id="41" w:author="windows" w:date="2021-04-21T09:34:00Z">
              <w:r w:rsidRPr="00EC6F38" w:rsidDel="006E019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42" w:author="windows" w:date="2021-04-21T09:34:00Z">
              <w:r w:rsidR="006E0195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bakat/kebutuhan siswa.</w:t>
            </w:r>
          </w:p>
          <w:p w:rsidR="00125355" w:rsidRPr="00EC6F38" w:rsidRDefault="00125355" w:rsidP="000C67A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3" w:author="windows" w:date="2021-04-21T09:3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Menggunakan </w:t>
            </w:r>
            <w:r w:rsidR="000C67AC" w:rsidRPr="00EC6F38">
              <w:rPr>
                <w:rFonts w:ascii="Times New Roman" w:eastAsia="Times New Roman" w:hAnsi="Times New Roman" w:cs="Times New Roman"/>
                <w:szCs w:val="24"/>
              </w:rPr>
              <w:t>Penilaian Formatif</w:t>
            </w:r>
            <w:del w:id="44" w:author="windows" w:date="2021-04-21T09:35:00Z">
              <w:r w:rsidRPr="00EC6F38" w:rsidDel="00C818CD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0C67AC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5" w:author="windows" w:date="2021-04-21T09:3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ins w:id="46" w:author="windows" w:date="2021-04-21T09:36:00Z">
              <w:r w:rsidR="005F07D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</w:t>
            </w:r>
            <w:del w:id="47" w:author="windows" w:date="2021-04-21T09:36:00Z">
              <w:r w:rsidRPr="00EC6F38" w:rsidDel="005F07D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 di</w:t>
            </w:r>
            <w:del w:id="48" w:author="windows" w:date="2021-04-21T09:35:00Z">
              <w:r w:rsidRPr="00EC6F38" w:rsidDel="00C818C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</w:t>
            </w:r>
            <w:ins w:id="49" w:author="windows" w:date="2021-04-21T09:35:00Z">
              <w:r w:rsidR="00C818CD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 dalam mencari kemampuan dan bakat siswa.</w:t>
            </w:r>
          </w:p>
          <w:p w:rsidR="00125355" w:rsidRPr="00EC6F38" w:rsidRDefault="00125355" w:rsidP="000C67A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0" w:author="windows" w:date="2021-04-21T09:3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Menempatkan </w:t>
            </w:r>
            <w:r w:rsidR="000C67AC"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sebagai </w:t>
            </w:r>
            <w:r w:rsidR="000C67AC" w:rsidRPr="00EC6F38">
              <w:rPr>
                <w:rFonts w:ascii="Times New Roman" w:eastAsia="Times New Roman" w:hAnsi="Times New Roman" w:cs="Times New Roman"/>
                <w:szCs w:val="24"/>
              </w:rPr>
              <w:t>Mentor</w:t>
            </w:r>
            <w:del w:id="51" w:author="windows" w:date="2021-04-21T09:36:00Z">
              <w:r w:rsidRPr="00EC6F38" w:rsidDel="000C67A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0C67AC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2" w:author="windows" w:date="2021-04-21T09:3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53" w:author="windows" w:date="2021-04-21T09:34:00Z">
              <w:r w:rsidR="006E0195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 dilatih untuk mengembangkan kurikulum dan memberikan kebebasan untuk menentukan cara belajar mengajar siswa.</w:t>
            </w:r>
          </w:p>
          <w:p w:rsidR="00125355" w:rsidRPr="00EC6F38" w:rsidRDefault="00125355" w:rsidP="000C67A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4" w:author="windows" w:date="2021-04-21T09:3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Pengembangan </w:t>
            </w:r>
            <w:r w:rsidR="000C67AC" w:rsidRPr="00EC6F38">
              <w:rPr>
                <w:rFonts w:ascii="Times New Roman" w:eastAsia="Times New Roman" w:hAnsi="Times New Roman" w:cs="Times New Roman"/>
                <w:szCs w:val="24"/>
              </w:rPr>
              <w:t>Profesi Guru</w:t>
            </w:r>
            <w:del w:id="55" w:author="windows" w:date="2021-04-21T09:35:00Z">
              <w:r w:rsidRPr="00EC6F38" w:rsidDel="00C818CD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0C67AC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6" w:author="windows" w:date="2021-04-21T09:3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 pendidik di era 4.0 maka guru tidak boleh menetap dengan satu strata, harus selalu berkembang agar dapat mengajarkan pendidikan sesuai dengan eranya.</w:t>
            </w:r>
          </w:p>
          <w:p w:rsidR="00125355" w:rsidRPr="00EC6F38" w:rsidRDefault="00125355" w:rsidP="005F07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7" w:author="windows" w:date="2021-04-21T09:3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 </w:t>
            </w:r>
            <w:ins w:id="58" w:author="windows" w:date="2021-04-21T09:36:00Z">
              <w:r w:rsidR="005F07D3">
                <w:rPr>
                  <w:rFonts w:ascii="Times New Roman" w:eastAsia="Times New Roman" w:hAnsi="Times New Roman" w:cs="Times New Roman"/>
                  <w:szCs w:val="24"/>
                </w:rPr>
                <w:t xml:space="preserve">   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 dalam pendidikan revolusi industri ini ada 5 aspek yang di</w:t>
            </w:r>
            <w:del w:id="59" w:author="windows" w:date="2021-04-21T09:35:00Z">
              <w:r w:rsidRPr="00EC6F38" w:rsidDel="006E019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</w:t>
            </w:r>
            <w:ins w:id="60" w:author="windows" w:date="2021-04-21T09:35:00Z">
              <w:r w:rsidR="00C818C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ins w:id="61" w:author="windows" w:date="2021-04-21T09:36:00Z">
              <w:r w:rsidR="005F07D3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ins w:id="62" w:author="windows" w:date="2021-04-21T09:37:00Z">
              <w:r w:rsidR="005F07D3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ins w:id="63" w:author="windows" w:date="2021-04-21T09:37:00Z">
              <w:r w:rsidR="005F07D3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ins w:id="64" w:author="windows" w:date="2021-04-21T09:37:00Z">
              <w:r w:rsidR="005F07D3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ins w:id="65" w:author="windows" w:date="2021-04-21T09:37:00Z">
              <w:r w:rsidR="005F07D3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ins w:id="66" w:author="windows" w:date="2021-04-21T09:37:00Z">
              <w:r w:rsidR="005F07D3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ins w:id="67" w:author="windows" w:date="2021-04-21T09:37:00Z">
              <w:r w:rsidR="005F07D3">
                <w:rPr>
                  <w:rFonts w:ascii="Times New Roman" w:eastAsia="Times New Roman" w:hAnsi="Times New Roman" w:cs="Times New Roman"/>
                  <w:szCs w:val="24"/>
                </w:rPr>
                <w:t>; dan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:rsidR="00125355" w:rsidRPr="00EC6F38" w:rsidRDefault="005F07D3" w:rsidP="005F07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8" w:author="windows" w:date="2021-04-21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69" w:author="windows" w:date="2021-04-21T09:3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</w:t>
            </w:r>
            <w:ins w:id="70" w:author="windows" w:date="2021-04-21T09:37:00Z">
              <w:r w:rsidR="00280628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mengamati dan memahami ini </w:t>
            </w:r>
            <w:ins w:id="71" w:author="windows" w:date="2021-04-21T09:37:00Z">
              <w:r w:rsidR="00280628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del w:id="72" w:author="windows" w:date="2021-04-21T09:37:00Z">
              <w:r w:rsidR="00125355" w:rsidRPr="00EC6F38" w:rsidDel="00280628">
                <w:rPr>
                  <w:rFonts w:ascii="Times New Roman" w:eastAsia="Times New Roman" w:hAnsi="Times New Roman" w:cs="Times New Roman"/>
                  <w:szCs w:val="24"/>
                </w:rPr>
                <w:delText>sebenarnya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jadi satu kesatuan</w:t>
            </w:r>
            <w:ins w:id="73" w:author="windows" w:date="2021-04-21T09:37:00Z">
              <w:r w:rsidR="0028062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4" w:author="windows" w:date="2021-04-21T09:37:00Z">
              <w:r w:rsidR="00125355" w:rsidRPr="00EC6F38" w:rsidDel="0028062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ins w:id="75" w:author="windows" w:date="2021-04-21T09:37:00Z">
              <w:r w:rsidR="0028062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 kita bisa memiliki pikiran yang kritis. Pikiran kritis sangat di</w:t>
            </w:r>
            <w:del w:id="76" w:author="windows" w:date="2021-04-21T09:37:00Z">
              <w:r w:rsidR="00125355" w:rsidRPr="00EC6F38" w:rsidDel="002806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 maka akan timbul sebuah ide atau gagasan.</w:t>
            </w:r>
          </w:p>
          <w:p w:rsidR="00125355" w:rsidRPr="00EC6F38" w:rsidRDefault="00280628" w:rsidP="0028062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7" w:author="windows" w:date="2021-04-21T09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78" w:author="windows" w:date="2021-04-21T09:3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 maka proses selanjutnya</w:t>
            </w:r>
            <w:ins w:id="79" w:author="windows" w:date="2021-04-21T09:38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mencoba</w:t>
            </w:r>
            <w:ins w:id="80" w:author="windows" w:date="2021-04-21T09:3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atau </w:t>
              </w:r>
            </w:ins>
            <w:del w:id="81" w:author="windows" w:date="2021-04-21T09:38:00Z">
              <w:r w:rsidR="00125355" w:rsidRPr="00EC6F38" w:rsidDel="00280628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2" w:author="windows" w:date="2021-04-21T09:38:00Z"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del w:id="83" w:author="windows" w:date="2021-04-21T09:38:00Z">
              <w:r w:rsidR="00125355" w:rsidRPr="00EC6F38" w:rsidDel="0028062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engaplikasian. Pada revolusi 4.0 ini lebih banyak prakt</w:t>
            </w:r>
            <w:ins w:id="84" w:author="windows" w:date="2021-04-21T09:38:00Z">
              <w:r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ek karena lebih menyiapkan anak pada bagaimana kita menumbuhkan ide baru atau gagasan.</w:t>
            </w:r>
          </w:p>
          <w:p w:rsidR="00125355" w:rsidRPr="00EC6F38" w:rsidDel="0000559A" w:rsidRDefault="0000559A" w:rsidP="0000559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85" w:author="windows" w:date="2021-04-21T09:38:00Z"/>
                <w:rFonts w:ascii="Times New Roman" w:eastAsia="Times New Roman" w:hAnsi="Times New Roman" w:cs="Times New Roman"/>
                <w:szCs w:val="24"/>
              </w:rPr>
              <w:pPrChange w:id="86" w:author="windows" w:date="2021-04-21T09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87" w:author="windows" w:date="2021-04-21T09:3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 proses mencoba proses selanjutnya</w:t>
            </w:r>
            <w:ins w:id="88" w:author="windows" w:date="2021-04-21T09:38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mendiskusikan. Mendiskusikan di sini bukan hanya satu atau dua orang tapi banyak kolaborasi komunikasi dengan banyak orang. Hal ini dilakukan karena banyak pandangan yang berbeda atau ide-ide yang baru akan muncul.</w:t>
            </w:r>
            <w:bookmarkStart w:id="89" w:name="_GoBack"/>
            <w:bookmarkEnd w:id="89"/>
          </w:p>
          <w:p w:rsidR="00125355" w:rsidRPr="00EC6F38" w:rsidRDefault="00125355" w:rsidP="0000559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0" w:author="windows" w:date="2021-04-21T09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91" w:author="windows" w:date="2021-04-21T09:38:00Z">
              <w:r w:rsidR="0000559A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penelitian, tuntutan 4.0 ini adalah kreatif dan inovatif. Dengan melakukan penelitian kita bisa lihat proses kreatif dan inovatif kita. </w:t>
            </w:r>
          </w:p>
        </w:tc>
      </w:tr>
      <w:tr w:rsidR="009D5DD4" w:rsidTr="00821BA2">
        <w:trPr>
          <w:ins w:id="92" w:author="windows" w:date="2021-04-21T09:27:00Z"/>
        </w:trPr>
        <w:tc>
          <w:tcPr>
            <w:tcW w:w="9350" w:type="dxa"/>
          </w:tcPr>
          <w:p w:rsidR="009D5DD4" w:rsidRDefault="009D5DD4" w:rsidP="009D5DD4">
            <w:pPr>
              <w:pStyle w:val="Heading3"/>
              <w:jc w:val="center"/>
              <w:rPr>
                <w:ins w:id="93" w:author="windows" w:date="2021-04-21T09:27:00Z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E21"/>
    <w:multiLevelType w:val="hybridMultilevel"/>
    <w:tmpl w:val="C290C5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0559A"/>
    <w:rsid w:val="000C67AC"/>
    <w:rsid w:val="0012251A"/>
    <w:rsid w:val="00125355"/>
    <w:rsid w:val="001D038C"/>
    <w:rsid w:val="002301E9"/>
    <w:rsid w:val="00240407"/>
    <w:rsid w:val="00280628"/>
    <w:rsid w:val="003B4F0C"/>
    <w:rsid w:val="0042167F"/>
    <w:rsid w:val="005F07D3"/>
    <w:rsid w:val="006E0195"/>
    <w:rsid w:val="00924DF5"/>
    <w:rsid w:val="009D5DD4"/>
    <w:rsid w:val="00C818CD"/>
    <w:rsid w:val="00FC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D5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D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DD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DD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D5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D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DD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DD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11</cp:revision>
  <dcterms:created xsi:type="dcterms:W3CDTF">2021-04-21T02:23:00Z</dcterms:created>
  <dcterms:modified xsi:type="dcterms:W3CDTF">2021-04-21T02:38:00Z</dcterms:modified>
</cp:coreProperties>
</file>