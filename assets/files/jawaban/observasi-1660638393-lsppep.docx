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F57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180644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5939D2E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B01E00E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3116E36" w14:textId="77777777" w:rsidTr="00821BA2">
        <w:tc>
          <w:tcPr>
            <w:tcW w:w="9350" w:type="dxa"/>
          </w:tcPr>
          <w:p w14:paraId="31FD339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9B195D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CCDBBAA" w14:textId="70937B5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0" w:author="ASUS" w:date="2022-08-16T15:00:00Z"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>semakin</w:t>
              </w:r>
              <w:proofErr w:type="spellEnd"/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>maju</w:t>
              </w:r>
              <w:proofErr w:type="spellEnd"/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>bahkan</w:t>
              </w:r>
              <w:proofErr w:type="spellEnd"/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>terjadi</w:t>
              </w:r>
              <w:proofErr w:type="spellEnd"/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>perubahan</w:t>
              </w:r>
              <w:proofErr w:type="spellEnd"/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>setiap</w:t>
              </w:r>
              <w:proofErr w:type="spellEnd"/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" w:author="ASUS" w:date="2022-08-16T15:00:00Z">
              <w:r w:rsidRPr="00EC6F38" w:rsidDel="00102E46">
                <w:rPr>
                  <w:rFonts w:ascii="Times New Roman" w:eastAsia="Times New Roman" w:hAnsi="Times New Roman" w:cs="Times New Roman"/>
                  <w:szCs w:val="24"/>
                </w:rPr>
                <w:delText xml:space="preserve">tiap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ins w:id="2" w:author="ASUS" w:date="2022-08-16T14:52:00Z">
              <w:r w:rsidR="0064030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" w:author="ASUS" w:date="2022-08-16T14:52:00Z">
              <w:r w:rsidRPr="00EC6F38" w:rsidDel="00640307">
                <w:rPr>
                  <w:rFonts w:ascii="Times New Roman" w:eastAsia="Times New Roman" w:hAnsi="Times New Roman" w:cs="Times New Roman"/>
                  <w:szCs w:val="24"/>
                </w:rPr>
                <w:delText xml:space="preserve"> dia </w:delText>
              </w:r>
            </w:del>
            <w:del w:id="4" w:author="ASUS" w:date="2022-08-16T15:00:00Z">
              <w:r w:rsidRPr="00EC6F38" w:rsidDel="00102E46">
                <w:rPr>
                  <w:rFonts w:ascii="Times New Roman" w:eastAsia="Times New Roman" w:hAnsi="Times New Roman" w:cs="Times New Roman"/>
                  <w:szCs w:val="24"/>
                </w:rPr>
                <w:delText>akan berubah semak</w:delText>
              </w:r>
            </w:del>
            <w:ins w:id="5" w:author="ASUS" w:date="2022-08-16T15:01:00Z"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" w:author="ASUS" w:date="2022-08-16T15:00:00Z">
              <w:r w:rsidRPr="00EC6F38" w:rsidDel="00102E46">
                <w:rPr>
                  <w:rFonts w:ascii="Times New Roman" w:eastAsia="Times New Roman" w:hAnsi="Times New Roman" w:cs="Times New Roman"/>
                  <w:szCs w:val="24"/>
                </w:rPr>
                <w:delText>in maju</w:delText>
              </w:r>
            </w:del>
            <w:del w:id="7" w:author="ASUS" w:date="2022-08-16T15:01:00Z">
              <w:r w:rsidRPr="00EC6F38" w:rsidDel="00102E46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ins w:id="8" w:author="ASUS" w:date="2022-08-16T15:01:00Z"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 xml:space="preserve"> di </w:t>
              </w:r>
            </w:ins>
            <w:del w:id="9" w:author="ASUS" w:date="2022-08-16T15:01:00Z">
              <w:r w:rsidRPr="00EC6F38" w:rsidDel="00102E46">
                <w:rPr>
                  <w:rFonts w:ascii="Times New Roman" w:eastAsia="Times New Roman" w:hAnsi="Times New Roman" w:cs="Times New Roman"/>
                  <w:szCs w:val="24"/>
                </w:rPr>
                <w:delText xml:space="preserve">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Istilah </w:t>
            </w:r>
            <w:del w:id="10" w:author="ASUS" w:date="2022-08-16T15:02:00Z">
              <w:r w:rsidRPr="00EC6F38" w:rsidDel="00102E46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ins w:id="11" w:author="ASUS" w:date="2022-08-16T15:02:00Z"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102E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" w:author="ASUS" w:date="2022-08-16T14:51:00Z">
              <w:r w:rsidR="00640307">
                <w:rPr>
                  <w:rFonts w:ascii="Times New Roman" w:eastAsia="Times New Roman" w:hAnsi="Times New Roman" w:cs="Times New Roman"/>
                  <w:szCs w:val="24"/>
                </w:rPr>
                <w:t>belum</w:t>
              </w:r>
              <w:proofErr w:type="spellEnd"/>
              <w:r w:rsidR="0064030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40307">
                <w:rPr>
                  <w:rFonts w:ascii="Times New Roman" w:eastAsia="Times New Roman" w:hAnsi="Times New Roman" w:cs="Times New Roman"/>
                  <w:szCs w:val="24"/>
                </w:rPr>
                <w:t>mengetahui</w:t>
              </w:r>
            </w:ins>
            <w:proofErr w:type="spellEnd"/>
            <w:del w:id="13" w:author="ASUS" w:date="2022-08-16T14:51:00Z">
              <w:r w:rsidRPr="00EC6F38" w:rsidDel="00640307">
                <w:rPr>
                  <w:rFonts w:ascii="Times New Roman" w:eastAsia="Times New Roman" w:hAnsi="Times New Roman" w:cs="Times New Roman"/>
                  <w:szCs w:val="24"/>
                </w:rPr>
                <w:delText>awam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A50D79" w14:textId="39AC682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ASUS" w:date="2022-08-16T15:04:00Z">
              <w:r w:rsidRPr="00EC6F38" w:rsidDel="00102E46">
                <w:rPr>
                  <w:rFonts w:ascii="Times New Roman" w:eastAsia="Times New Roman" w:hAnsi="Times New Roman" w:cs="Times New Roman"/>
                  <w:szCs w:val="24"/>
                </w:rPr>
                <w:delText xml:space="preserve">hari </w:delText>
              </w:r>
            </w:del>
            <w:proofErr w:type="spellStart"/>
            <w:ins w:id="15" w:author="ASUS" w:date="2022-08-16T15:04:00Z"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102E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6" w:author="ASUS" w:date="2022-08-16T15:04:00Z"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7" w:author="ASUS" w:date="2022-08-16T15:04:00Z">
              <w:r w:rsidRPr="00EC6F38" w:rsidDel="00102E46">
                <w:rPr>
                  <w:rFonts w:ascii="Times New Roman" w:eastAsia="Times New Roman" w:hAnsi="Times New Roman" w:cs="Times New Roman"/>
                  <w:szCs w:val="24"/>
                </w:rPr>
                <w:delText xml:space="preserve"> 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ASUS" w:date="2022-08-16T15:04:00Z">
              <w:r w:rsidRPr="00EC6F38" w:rsidDel="00102E46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proofErr w:type="spellStart"/>
            <w:ins w:id="19" w:author="ASUS" w:date="2022-08-16T15:04:00Z">
              <w:r w:rsidR="00102E46"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  <w:proofErr w:type="spellEnd"/>
              <w:r w:rsidR="00102E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" w:author="ASUS" w:date="2022-08-16T15:04:00Z">
              <w:r w:rsidRPr="00EC6F38" w:rsidDel="00474FF2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proofErr w:type="spellStart"/>
            <w:ins w:id="21" w:author="ASUS" w:date="2022-08-16T15:04:00Z">
              <w:r w:rsidR="00474FF2">
                <w:rPr>
                  <w:rFonts w:ascii="Times New Roman" w:eastAsia="Times New Roman" w:hAnsi="Times New Roman" w:cs="Times New Roman"/>
                  <w:szCs w:val="24"/>
                </w:rPr>
                <w:t>mencari</w:t>
              </w:r>
              <w:proofErr w:type="spellEnd"/>
              <w:r w:rsidR="00474FF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74FF2">
                <w:rPr>
                  <w:rFonts w:ascii="Times New Roman" w:eastAsia="Times New Roman" w:hAnsi="Times New Roman" w:cs="Times New Roman"/>
                  <w:szCs w:val="24"/>
                </w:rPr>
                <w:t>kerja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ins w:id="22" w:author="ASUS" w:date="2022-08-16T15:04:00Z">
              <w:r w:rsidR="00474FF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3" w:author="ASUS" w:date="2022-08-16T15:04:00Z">
              <w:r w:rsidRPr="00EC6F38" w:rsidDel="00474FF2">
                <w:rPr>
                  <w:rFonts w:ascii="Times New Roman" w:eastAsia="Times New Roman" w:hAnsi="Times New Roman" w:cs="Times New Roman"/>
                  <w:szCs w:val="24"/>
                </w:rPr>
                <w:delText xml:space="preserve"> kita di siapkan untuk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4" w:author="ASUS" w:date="2022-08-16T15:05:00Z">
              <w:r w:rsidR="00474FF2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474FF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74FF2">
                <w:rPr>
                  <w:rFonts w:ascii="Times New Roman" w:eastAsia="Times New Roman" w:hAnsi="Times New Roman" w:cs="Times New Roman"/>
                  <w:szCs w:val="24"/>
                </w:rPr>
                <w:t>menciptakan</w:t>
              </w:r>
              <w:proofErr w:type="spellEnd"/>
              <w:r w:rsidR="00474FF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5" w:author="ASUS" w:date="2022-08-16T15:05:00Z">
              <w:r w:rsidR="00474FF2">
                <w:rPr>
                  <w:rFonts w:ascii="Times New Roman" w:eastAsia="Times New Roman" w:hAnsi="Times New Roman" w:cs="Times New Roman"/>
                  <w:szCs w:val="24"/>
                </w:rPr>
                <w:t>pe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ins w:id="26" w:author="ASUS" w:date="2022-08-16T15:05:00Z">
              <w:r w:rsidR="00474FF2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  <w:proofErr w:type="spellEnd"/>
              <w:r w:rsidR="00474FF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7" w:author="ASUS" w:date="2022-08-16T15:05:00Z">
              <w:r w:rsidRPr="00EC6F38" w:rsidDel="00474FF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02B4F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Tujuan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0E4878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A2FF0D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C36C3F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09B772" w14:textId="0E8A93CE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8" w:author="ASUS" w:date="2022-08-16T14:54:00Z">
              <w:r w:rsidR="0064030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9" w:author="ASUS" w:date="2022-08-16T14:54:00Z">
              <w:r w:rsidRPr="00EC6F38" w:rsidDel="00640307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0" w:author="ASUS" w:date="2022-08-16T14:54:00Z">
              <w:r w:rsidR="00640307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CF780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3CF97D" w14:textId="438EBD4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31" w:author="ASUS" w:date="2022-08-16T14:54:00Z">
              <w:r w:rsidR="00FF64BC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3C12F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AAF7BEB" w14:textId="164B2CB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2" w:author="ASUS" w:date="2022-08-16T14:55:00Z">
              <w:r w:rsidRPr="00EC6F38" w:rsidDel="00FF64BC">
                <w:rPr>
                  <w:rFonts w:ascii="Times New Roman" w:eastAsia="Times New Roman" w:hAnsi="Times New Roman" w:cs="Times New Roman"/>
                  <w:szCs w:val="24"/>
                </w:rPr>
                <w:delText xml:space="preserve">mengajar </w:delText>
              </w:r>
            </w:del>
            <w:proofErr w:type="spellStart"/>
            <w:ins w:id="33" w:author="ASUS" w:date="2022-08-16T14:55:00Z">
              <w:r w:rsidR="00FF64BC">
                <w:rPr>
                  <w:rFonts w:ascii="Times New Roman" w:eastAsia="Times New Roman" w:hAnsi="Times New Roman" w:cs="Times New Roman"/>
                  <w:szCs w:val="24"/>
                </w:rPr>
                <w:t>kepada</w:t>
              </w:r>
              <w:proofErr w:type="spellEnd"/>
              <w:r w:rsidR="00FF64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31D49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7B5861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E6D78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7E763C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22ECC92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0EDA58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7F4D78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6FD56F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FFF3F44" w14:textId="5CD15C7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4" w:author="ASUS" w:date="2022-08-16T14:55:00Z">
              <w:r w:rsidR="00FF64BC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35" w:author="ASUS" w:date="2022-08-16T14:56:00Z">
              <w:r w:rsidR="00FF64B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36" w:author="ASUS" w:date="2022-08-16T14:56:00Z">
              <w:r w:rsidRPr="00EC6F38" w:rsidDel="00FF64BC">
                <w:rPr>
                  <w:rFonts w:ascii="Times New Roman" w:eastAsia="Times New Roman" w:hAnsi="Times New Roman" w:cs="Times New Roman"/>
                  <w:szCs w:val="24"/>
                </w:rPr>
                <w:delText xml:space="preserve">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7" w:author="ASUS" w:date="2022-08-16T14:56:00Z">
              <w:r w:rsidR="00FF64BC" w:rsidRPr="00EC6F38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FF64B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F64BC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38" w:author="ASUS" w:date="2022-08-16T14:56:00Z">
              <w:r w:rsidR="00FF64BC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39" w:author="ASUS" w:date="2022-08-16T14:56:00Z">
              <w:r w:rsidRPr="00EC6F38" w:rsidDel="00FF64BC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40" w:author="ASUS" w:date="2022-08-16T14:56:00Z">
              <w:r w:rsidR="00FF64B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1" w:author="ASUS" w:date="2022-08-16T14:56:00Z">
              <w:r w:rsidRPr="00EC6F38" w:rsidDel="00FF64B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E2AEA3E" w14:textId="284F0C2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2" w:author="ASUS" w:date="2022-08-16T14:57:00Z">
              <w:r w:rsidRPr="00EC6F38" w:rsidDel="00FF64BC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ins w:id="43" w:author="ASUS" w:date="2022-08-16T14:57:00Z">
              <w:r w:rsidR="00FF64BC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r w:rsidR="00FF64B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4" w:author="ASUS" w:date="2022-08-16T14:58:00Z">
              <w:r w:rsidRPr="00EC6F38" w:rsidDel="00FF64BC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proofErr w:type="spellStart"/>
            <w:ins w:id="45" w:author="ASUS" w:date="2022-08-16T14:58:00Z">
              <w:r w:rsidR="00FF64BC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6944DB" w14:textId="7DFCA28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</w:t>
            </w:r>
            <w:ins w:id="46" w:author="ASUS" w:date="2022-08-16T14:58:00Z">
              <w:r w:rsidR="00FF64BC">
                <w:rPr>
                  <w:rFonts w:ascii="Times New Roman" w:eastAsia="Times New Roman" w:hAnsi="Times New Roman" w:cs="Times New Roman"/>
                  <w:szCs w:val="24"/>
                </w:rPr>
                <w:t>a</w:t>
              </w:r>
              <w:proofErr w:type="spellEnd"/>
              <w:r w:rsidR="00FF64B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7" w:author="ASUS" w:date="2022-08-16T14:58:00Z">
              <w:r w:rsidRPr="00EC6F38" w:rsidDel="00FF64BC">
                <w:rPr>
                  <w:rFonts w:ascii="Times New Roman" w:eastAsia="Times New Roman" w:hAnsi="Times New Roman" w:cs="Times New Roman"/>
                  <w:szCs w:val="24"/>
                </w:rPr>
                <w:delText xml:space="preserve">a proses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4837AF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EBDD99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901589">
    <w:abstractNumId w:val="1"/>
  </w:num>
  <w:num w:numId="2" w16cid:durableId="315259703">
    <w:abstractNumId w:val="0"/>
  </w:num>
  <w:num w:numId="3" w16cid:durableId="32999168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02E46"/>
    <w:rsid w:val="0012251A"/>
    <w:rsid w:val="00125355"/>
    <w:rsid w:val="001D038C"/>
    <w:rsid w:val="00240407"/>
    <w:rsid w:val="0042167F"/>
    <w:rsid w:val="00474FF2"/>
    <w:rsid w:val="00640307"/>
    <w:rsid w:val="00924DF5"/>
    <w:rsid w:val="00E37FA2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22F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64030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2022-08-16T22:06:00Z</dcterms:created>
  <dcterms:modified xsi:type="dcterms:W3CDTF">2022-08-16T22:06:00Z</dcterms:modified>
</cp:coreProperties>
</file>