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0814B" w14:textId="77777777" w:rsidR="00125355" w:rsidRPr="00AE4FF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pt-PT"/>
          <w:rPrChange w:id="0" w:author="Umahdi Alhumaidi" w:date="2020-12-02T15:46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AE4FF5">
        <w:rPr>
          <w:rFonts w:ascii="Minion Pro" w:hAnsi="Minion Pro"/>
          <w:b/>
          <w:sz w:val="36"/>
          <w:szCs w:val="36"/>
          <w:lang w:val="pt-PT"/>
          <w:rPrChange w:id="1" w:author="Umahdi Alhumaidi" w:date="2020-12-02T15:46:00Z">
            <w:rPr>
              <w:rFonts w:ascii="Minion Pro" w:hAnsi="Minion Pro"/>
              <w:b/>
              <w:sz w:val="36"/>
              <w:szCs w:val="36"/>
            </w:rPr>
          </w:rPrChange>
        </w:rPr>
        <w:t>TUGAS OBSERVASI VERSI 6</w:t>
      </w:r>
    </w:p>
    <w:p w14:paraId="6E2D04A4" w14:textId="77777777" w:rsidR="00125355" w:rsidRPr="00AE4FF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pt-PT"/>
          <w:rPrChange w:id="2" w:author="Umahdi Alhumaidi" w:date="2020-12-02T15:46:00Z">
            <w:rPr>
              <w:rFonts w:ascii="Minion Pro" w:hAnsi="Minion Pro"/>
              <w:b/>
              <w:sz w:val="36"/>
              <w:szCs w:val="36"/>
            </w:rPr>
          </w:rPrChange>
        </w:rPr>
      </w:pPr>
      <w:r w:rsidRPr="00AE4FF5">
        <w:rPr>
          <w:rFonts w:ascii="Minion Pro" w:hAnsi="Minion Pro"/>
          <w:b/>
          <w:sz w:val="36"/>
          <w:szCs w:val="36"/>
          <w:lang w:val="pt-PT"/>
          <w:rPrChange w:id="3" w:author="Umahdi Alhumaidi" w:date="2020-12-02T15:46:00Z">
            <w:rPr>
              <w:rFonts w:ascii="Minion Pro" w:hAnsi="Minion Pro"/>
              <w:b/>
              <w:sz w:val="36"/>
              <w:szCs w:val="36"/>
            </w:rPr>
          </w:rPrChange>
        </w:rPr>
        <w:t>SKEMA PENULISAN BUKU NONFIKSI</w:t>
      </w:r>
    </w:p>
    <w:p w14:paraId="50180515" w14:textId="77777777" w:rsidR="00125355" w:rsidRPr="00AE4FF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  <w:lang w:val="pt-PT"/>
          <w:rPrChange w:id="4" w:author="Umahdi Alhumaidi" w:date="2020-12-02T15:46:00Z">
            <w:rPr>
              <w:rFonts w:ascii="Minion Pro" w:hAnsi="Minion Pro"/>
              <w:b/>
              <w:sz w:val="36"/>
              <w:szCs w:val="36"/>
            </w:rPr>
          </w:rPrChange>
        </w:rPr>
      </w:pPr>
    </w:p>
    <w:p w14:paraId="4487DA0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dengan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26466B3" w14:textId="77777777" w:rsidTr="00821BA2">
        <w:tc>
          <w:tcPr>
            <w:tcW w:w="9350" w:type="dxa"/>
          </w:tcPr>
          <w:p w14:paraId="2AC54CB7" w14:textId="77777777" w:rsidR="00125355" w:rsidRPr="00AE4FF5" w:rsidRDefault="00125355" w:rsidP="00821BA2">
            <w:pPr>
              <w:pStyle w:val="Heading3"/>
              <w:rPr>
                <w:rFonts w:ascii="Times New Roman" w:hAnsi="Times New Roman"/>
                <w:sz w:val="48"/>
                <w:lang w:val="pt-PT"/>
                <w:rPrChange w:id="5" w:author="Umahdi Alhumaidi" w:date="2020-12-02T15:46:00Z">
                  <w:rPr>
                    <w:rFonts w:ascii="Times New Roman" w:hAnsi="Times New Roman"/>
                    <w:sz w:val="48"/>
                  </w:rPr>
                </w:rPrChange>
              </w:rPr>
            </w:pPr>
            <w:r w:rsidRPr="00AE4FF5">
              <w:rPr>
                <w:lang w:val="pt-PT"/>
                <w:rPrChange w:id="6" w:author="Umahdi Alhumaidi" w:date="2020-12-02T15:46:00Z">
                  <w:rPr/>
                </w:rPrChange>
              </w:rPr>
              <w:lastRenderedPageBreak/>
              <w:t xml:space="preserve">Pembelajaran di Era "Revolusi Industri 4.0" bagi Anak Usia Dini </w:t>
            </w:r>
          </w:p>
          <w:p w14:paraId="6E1CC518" w14:textId="77777777" w:rsidR="00125355" w:rsidRPr="00AE4FF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pt-PT"/>
                <w:rPrChange w:id="7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8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Oleh Kodar Akbar</w:t>
            </w:r>
          </w:p>
          <w:p w14:paraId="60C227E5" w14:textId="03B1454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9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Pada </w:t>
            </w:r>
            <w:del w:id="10" w:author="Umahdi Alhumaidi" w:date="2020-12-02T15:46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11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zaman </w:delText>
              </w:r>
            </w:del>
            <w:ins w:id="12" w:author="Umahdi Alhumaidi" w:date="2020-12-02T15:46:00Z">
              <w:r w:rsidR="00AE4FF5">
                <w:rPr>
                  <w:rFonts w:ascii="Times New Roman" w:eastAsia="Times New Roman" w:hAnsi="Times New Roman" w:cs="Times New Roman"/>
                  <w:szCs w:val="24"/>
                  <w:lang w:val="pt-PT"/>
                </w:rPr>
                <w:t>masa</w:t>
              </w:r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13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14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ini kita berada </w:t>
            </w:r>
            <w:del w:id="15" w:author="Umahdi Alhumaidi" w:date="2020-12-02T15:46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16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pada </w:delText>
              </w:r>
            </w:del>
            <w:ins w:id="17" w:author="Umahdi Alhumaidi" w:date="2020-12-02T15:46:00Z">
              <w:r w:rsidR="00AE4FF5">
                <w:rPr>
                  <w:rFonts w:ascii="Times New Roman" w:eastAsia="Times New Roman" w:hAnsi="Times New Roman" w:cs="Times New Roman"/>
                  <w:szCs w:val="24"/>
                  <w:lang w:val="pt-PT"/>
                </w:rPr>
                <w:t>dalam</w:t>
              </w:r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18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19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zona industri yang sangat </w:t>
            </w:r>
            <w:del w:id="20" w:author="Umahdi Alhumaidi" w:date="2020-12-02T15:46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21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22" w:author="Umahdi Alhumaidi" w:date="2020-12-02T15:46:00Z"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23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ek</w:t>
              </w:r>
              <w:r w:rsidR="00AE4FF5">
                <w:rPr>
                  <w:rFonts w:ascii="Times New Roman" w:eastAsia="Times New Roman" w:hAnsi="Times New Roman" w:cs="Times New Roman"/>
                  <w:szCs w:val="24"/>
                  <w:lang w:val="pt-PT"/>
                </w:rPr>
                <w:t>strem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24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ins w:id="25" w:author="Umahdi Alhumaidi" w:date="2020-12-02T15:46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26" w:author="Umahdi Alhumaidi" w:date="2020-12-02T15:46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Umahdi Alhumaidi" w:date="2020-12-02T15:46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28" w:author="Umahdi Alhumaidi" w:date="2020-12-02T15:47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29" w:author="Umahdi Alhumaidi" w:date="2020-12-02T15:47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38177E7" w14:textId="564B5C0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30" w:author="Umahdi Alhumaidi" w:date="2020-12-02T15:47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Umahdi Alhumaidi" w:date="2020-12-02T15:47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32" w:author="Umahdi Alhumaidi" w:date="2020-12-02T15:47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</w:t>
            </w:r>
            <w:del w:id="33" w:author="Umahdi Alhumaidi" w:date="2020-12-02T15:48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lagi </w:delText>
              </w:r>
            </w:del>
            <w:proofErr w:type="spellStart"/>
            <w:ins w:id="34" w:author="Umahdi Alhumaidi" w:date="2020-12-02T15:48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AE4FF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5" w:author="Umahdi Alhumaidi" w:date="2020-12-02T15:48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6" w:author="Umahdi Alhumaidi" w:date="2020-12-02T15:48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7" w:author="Umahdi Alhumaidi" w:date="2020-12-02T15:48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Umahdi Alhumaidi" w:date="2020-12-02T15:48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39" w:author="Umahdi Alhumaidi" w:date="2020-12-02T15:48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  <w:proofErr w:type="spellStart"/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kita</w:t>
              </w:r>
              <w:proofErr w:type="spellEnd"/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 punya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E1881F" w14:textId="2416B60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" w:author="Umahdi Alhumaidi" w:date="2020-12-02T15:48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1" w:author="Umahdi Alhumaidi" w:date="2020-12-02T15:49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2FF7BC" w14:textId="689DAF7F" w:rsidR="00125355" w:rsidRPr="00AE4FF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pt-PT"/>
                <w:rPrChange w:id="42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43" w:author="Umahdi Alhumaidi" w:date="2020-12-02T15:49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4" w:author="Umahdi Alhumaidi" w:date="2020-12-02T15:49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</w:t>
            </w:r>
            <w:ins w:id="45" w:author="Umahdi Alhumaidi" w:date="2020-12-02T15:49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46" w:author="Umahdi Alhumaidi" w:date="2020-12-02T15:49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47" w:author="Umahdi Alhumaidi" w:date="2020-12-02T15:50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48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Mengapa demikian p</w:delText>
              </w:r>
            </w:del>
            <w:ins w:id="49" w:author="Umahdi Alhumaidi" w:date="2020-12-02T15:50:00Z">
              <w:r w:rsidR="00AE4FF5">
                <w:rPr>
                  <w:rFonts w:ascii="Times New Roman" w:eastAsia="Times New Roman" w:hAnsi="Times New Roman" w:cs="Times New Roman"/>
                  <w:szCs w:val="24"/>
                  <w:lang w:val="pt-PT"/>
                </w:rPr>
                <w:t>P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50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endidikan 4.0 ini </w:t>
            </w:r>
            <w:del w:id="51" w:author="Umahdi Alhumaidi" w:date="2020-12-02T15:50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52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hari ini </w:delText>
              </w:r>
            </w:del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53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sedang gencar</w:t>
            </w:r>
            <w:del w:id="54" w:author="Umahdi Alhumaidi" w:date="2020-12-02T15:51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55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-gencarnya</w:delText>
              </w:r>
            </w:del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56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7" w:author="Umahdi Alhumaidi" w:date="2020-12-02T15:50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58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 publis</w:delText>
              </w:r>
            </w:del>
            <w:ins w:id="59" w:author="Umahdi Alhumaidi" w:date="2020-12-02T15:50:00Z">
              <w:r w:rsidR="00AE4FF5">
                <w:rPr>
                  <w:rFonts w:ascii="Times New Roman" w:eastAsia="Times New Roman" w:hAnsi="Times New Roman" w:cs="Times New Roman"/>
                  <w:szCs w:val="24"/>
                  <w:lang w:val="pt-PT"/>
                </w:rPr>
                <w:t>dipublikasikan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60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karena di era ini kita harus mempersiapkan diri atau generasi muda untuk memasuki dunia revolusi industri 4.0.</w:t>
            </w:r>
          </w:p>
          <w:p w14:paraId="5E3FC56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4F85060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449C1F" w14:textId="4542B33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61" w:author="Umahdi Alhumaidi" w:date="2020-12-02T15:51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62" w:author="Umahdi Alhumaidi" w:date="2020-12-02T15:51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63" w:author="Umahdi Alhumaidi" w:date="2020-12-02T15:51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64" w:author="Umahdi Alhumaidi" w:date="2020-12-02T15:51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Umahdi Alhumaidi" w:date="2020-12-02T15:51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2634D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0C6054E" w14:textId="3737B8CF" w:rsidR="00125355" w:rsidRPr="00AE4FF5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en-HK"/>
                <w:rPrChange w:id="66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67" w:author="Umahdi Alhumaidi" w:date="2020-12-02T15:51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68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Yaitu guru di sini</w:delText>
              </w:r>
            </w:del>
            <w:ins w:id="69" w:author="Umahdi Alhumaidi" w:date="2020-12-02T15:51:00Z"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70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Guru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71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72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73" w:author="Umahdi Alhumaidi" w:date="2020-12-02T15:51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74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75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76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77" w:author="Umahdi Alhumaidi" w:date="2020-12-02T15:52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78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untuk </w:delText>
              </w:r>
            </w:del>
            <w:proofErr w:type="spellStart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79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80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81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</w:t>
            </w:r>
            <w:ins w:id="82" w:author="Umahdi Alhumaidi" w:date="2020-12-02T15:52:00Z"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83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84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</w:t>
            </w:r>
            <w:proofErr w:type="spellEnd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85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86" w:author="Umahdi Alhumaidi" w:date="2020-12-02T15:52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87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dalam mencari </w:delText>
              </w:r>
            </w:del>
            <w:proofErr w:type="spellStart"/>
            <w:ins w:id="88" w:author="Umahdi Alhumaidi" w:date="2020-12-02T15:52:00Z"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89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  <w:lang w:val="pt-PT"/>
                    </w:rPr>
                  </w:rPrChange>
                </w:rPr>
                <w:t>menemukan</w:t>
              </w:r>
              <w:proofErr w:type="spellEnd"/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90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proofErr w:type="spellStart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91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92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93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ins w:id="94" w:author="Umahdi Alhumaidi" w:date="2020-12-02T15:52:00Z">
              <w:r w:rsidR="00AE4FF5" w:rsidRPr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95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</w:t>
              </w:r>
            </w:ins>
            <w:del w:id="96" w:author="Umahdi Alhumaidi" w:date="2020-12-02T15:52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en-HK"/>
                  <w:rPrChange w:id="97" w:author="Umahdi Alhumaidi" w:date="2020-12-02T15:5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siswa</w:delText>
              </w:r>
            </w:del>
            <w:r w:rsidRPr="00AE4FF5">
              <w:rPr>
                <w:rFonts w:ascii="Times New Roman" w:eastAsia="Times New Roman" w:hAnsi="Times New Roman" w:cs="Times New Roman"/>
                <w:szCs w:val="24"/>
                <w:lang w:val="en-HK"/>
                <w:rPrChange w:id="98" w:author="Umahdi Alhumaidi" w:date="2020-12-02T15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14:paraId="37C65C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C71D78" w14:textId="45FD979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99" w:author="Umahdi Alhumaidi" w:date="2020-12-02T15:52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00" w:author="Umahdi Alhumaidi" w:date="2020-12-02T15:52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del w:id="101" w:author="Umahdi Alhumaidi" w:date="2020-12-02T15:52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untuk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2" w:author="Umahdi Alhumaidi" w:date="2020-12-02T15:52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C252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DF2EDE9" w14:textId="6CD0266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03" w:author="Umahdi Alhumaidi" w:date="2020-12-02T15:53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104" w:author="Umahdi Alhumaidi" w:date="2020-12-02T15:53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Oleh </w:t>
              </w:r>
              <w:proofErr w:type="spellStart"/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karena</w:t>
              </w:r>
              <w:proofErr w:type="spellEnd"/>
              <w:r w:rsidR="00AE4FF5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del w:id="105" w:author="Umahdi Alhumaidi" w:date="2020-12-02T15:53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sebagai </w:delText>
              </w:r>
            </w:del>
            <w:ins w:id="106" w:author="Umahdi Alhumaidi" w:date="2020-12-02T15:53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07" w:author="Umahdi Alhumaidi" w:date="2020-12-02T15:53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9DF1DC" w14:textId="77777777" w:rsidR="00125355" w:rsidRPr="00AE4FF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pt-PT"/>
                <w:rPrChange w:id="108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109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dalam pendidikan revolusi industri ini ada 5 aspek yang di</w:t>
            </w:r>
            <w:del w:id="110" w:author="Umahdi Alhumaidi" w:date="2020-12-02T15:53:00Z">
              <w:r w:rsidRPr="00AE4FF5" w:rsidDel="00AE4FF5">
                <w:rPr>
                  <w:rFonts w:ascii="Times New Roman" w:eastAsia="Times New Roman" w:hAnsi="Times New Roman" w:cs="Times New Roman"/>
                  <w:szCs w:val="24"/>
                  <w:lang w:val="pt-PT"/>
                  <w:rPrChange w:id="111" w:author="Umahdi Alhumaidi" w:date="2020-12-02T15:4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AE4FF5">
              <w:rPr>
                <w:rFonts w:ascii="Times New Roman" w:eastAsia="Times New Roman" w:hAnsi="Times New Roman" w:cs="Times New Roman"/>
                <w:szCs w:val="24"/>
                <w:lang w:val="pt-PT"/>
                <w:rPrChange w:id="112" w:author="Umahdi Alhumaidi" w:date="2020-12-02T15:4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 pada proses pembelajaran yaitu:</w:t>
            </w:r>
          </w:p>
          <w:p w14:paraId="75548C8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47A081A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39A65F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5478C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4F731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Penelitian</w:t>
            </w:r>
            <w:proofErr w:type="spellEnd"/>
          </w:p>
          <w:p w14:paraId="3A3E520D" w14:textId="42FDF65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13" w:author="Umahdi Alhumaidi" w:date="2020-12-02T15:55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4" w:author="Umahdi Alhumaidi" w:date="2020-12-02T15:54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ins w:id="115" w:author="Umahdi Alhumaidi" w:date="2020-12-02T15:54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bahwa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6" w:author="Umahdi Alhumaidi" w:date="2020-12-02T15:54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17" w:author="Umahdi Alhumaidi" w:date="2020-12-02T15:55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8" w:author="Umahdi Alhumaidi" w:date="2020-12-02T15:55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19" w:author="Umahdi Alhumaidi" w:date="2020-12-02T15:55:00Z">
              <w:r w:rsidR="00AE4FF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20" w:author="Umahdi Alhumaidi" w:date="2020-12-02T15:55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1" w:author="Umahdi Alhumaidi" w:date="2020-12-02T15:55:00Z">
              <w:r w:rsidRPr="00EC6F38" w:rsidDel="00AE4FF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122" w:author="Umahdi Alhumaidi" w:date="2020-12-02T15:55:00Z">
              <w:r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 xml:space="preserve"> 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3DE88A1" w14:textId="5E2547B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23" w:author="Umahdi Alhumaidi" w:date="2020-12-02T15:55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4" w:author="Umahdi Alhumaidi" w:date="2020-12-02T15:56:00Z">
              <w:r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ins w:id="125" w:author="Umahdi Alhumaidi" w:date="2020-12-02T15:56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muncul</w:t>
              </w:r>
              <w:proofErr w:type="spellEnd"/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6" w:author="Umahdi Alhumaidi" w:date="2020-12-02T15:56:00Z">
              <w:r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 xml:space="preserve">mencoba/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127" w:author="Umahdi Alhumaidi" w:date="2020-12-02T15:56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28" w:author="Umahdi Alhumaidi" w:date="2020-12-02T15:56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berfokus</w:t>
              </w:r>
              <w:proofErr w:type="spellEnd"/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 xml:space="preserve"> pada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anak </w:t>
            </w:r>
            <w:del w:id="129" w:author="Umahdi Alhumaidi" w:date="2020-12-02T15:56:00Z">
              <w:r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B2C3C0B" w14:textId="75FDE7D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30" w:author="Umahdi Alhumaidi" w:date="2020-12-02T15:57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1" w:author="Umahdi Alhumaidi" w:date="2020-12-02T15:57:00Z">
              <w:r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32" w:author="Umahdi Alhumaidi" w:date="2020-12-02T15:57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bukan hanya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33" w:author="Umahdi Alhumaidi" w:date="2020-12-02T15:57:00Z">
              <w:r w:rsidR="007E7DB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082446" w14:textId="10F58302" w:rsidR="00125355" w:rsidRPr="00EC6F38" w:rsidRDefault="007E7DBB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134" w:author="Umahdi Alhumaidi" w:date="2020-12-02T15:57:00Z">
              <w:r>
                <w:rPr>
                  <w:rFonts w:ascii="Times New Roman" w:eastAsia="Times New Roman" w:hAnsi="Times New Roman" w:cs="Times New Roman"/>
                  <w:szCs w:val="24"/>
                </w:rPr>
                <w:t>Hal y</w:t>
              </w:r>
            </w:ins>
            <w:del w:id="135" w:author="Umahdi Alhumaidi" w:date="2020-12-02T15:57:00Z">
              <w:r w:rsidR="00125355"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36" w:author="Umahdi Alhumaidi" w:date="2020-12-02T15:58:00Z">
              <w:r>
                <w:rPr>
                  <w:rFonts w:ascii="Times New Roman" w:eastAsia="Times New Roman" w:hAnsi="Times New Roman" w:cs="Times New Roman"/>
                  <w:szCs w:val="24"/>
                </w:rPr>
                <w:t>. Revolusi</w:t>
              </w:r>
            </w:ins>
            <w:del w:id="137" w:author="Umahdi Alhumaidi" w:date="2020-12-02T15:58:00Z">
              <w:r w:rsidR="00125355"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 xml:space="preserve">, tuntutan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138" w:author="Umahdi Alhumaidi" w:date="2020-12-02T15:58:00Z">
              <w:r w:rsidR="00125355"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>ini adalah</w:delText>
              </w:r>
            </w:del>
            <w:proofErr w:type="spellStart"/>
            <w:ins w:id="139" w:author="Umahdi Alhumaidi" w:date="2020-12-02T15:58:00Z">
              <w:r>
                <w:rPr>
                  <w:rFonts w:ascii="Times New Roman" w:eastAsia="Times New Roman" w:hAnsi="Times New Roman" w:cs="Times New Roman"/>
                  <w:szCs w:val="24"/>
                </w:rPr>
                <w:t>menuntut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sikap</w:t>
              </w:r>
            </w:ins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Dengan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40" w:author="Umahdi Alhumaidi" w:date="2020-12-02T15:58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1" w:author="Umahdi Alhumaidi" w:date="2020-12-02T15:59:00Z">
              <w:r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2" w:author="Umahdi Alhumaidi" w:date="2020-12-02T15:59:00Z">
              <w:r w:rsidR="00125355" w:rsidRPr="00EC6F38" w:rsidDel="007E7DBB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3" w:author="Umahdi Alhumaidi" w:date="2020-12-02T15:59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0C4AFA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mahdi Alhumaidi">
    <w15:presenceInfo w15:providerId="Windows Live" w15:userId="909a9ee55c2a11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7E7DBB"/>
    <w:rsid w:val="00924DF5"/>
    <w:rsid w:val="00A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1F94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Umahdi Alhumaidi</cp:lastModifiedBy>
  <cp:revision>2</cp:revision>
  <dcterms:created xsi:type="dcterms:W3CDTF">2020-12-02T07:59:00Z</dcterms:created>
  <dcterms:modified xsi:type="dcterms:W3CDTF">2020-12-02T07:59:00Z</dcterms:modified>
</cp:coreProperties>
</file>