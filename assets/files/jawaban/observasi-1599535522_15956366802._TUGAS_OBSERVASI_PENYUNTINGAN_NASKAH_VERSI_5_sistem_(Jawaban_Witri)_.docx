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A35A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asd" w:date="2020-09-08T10:22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indra </w:t>
        </w:r>
      </w:ins>
      <w:del w:id="1" w:author="asd" w:date="2020-09-08T10:22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" w:author="asd" w:date="2020-09-08T10:23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  <w:proofErr w:type="gramEnd"/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3" w:author="asd" w:date="2020-09-08T10:23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4" w:author="asd" w:date="2020-09-08T10:23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Atau</w:t>
        </w:r>
      </w:ins>
      <w:del w:id="5" w:author="asd" w:date="2020-09-08T10:23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A35A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" w:author="asd" w:date="2020-09-08T10:24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bulan </w:t>
        </w:r>
      </w:ins>
      <w:del w:id="7" w:author="asd" w:date="2020-09-08T10:24:00Z">
        <w:r w:rsidDel="00A35ADB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A35A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8" w:author="asd" w:date="2020-09-08T10:25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juga </w:t>
        </w:r>
      </w:ins>
      <w:del w:id="9" w:author="asd" w:date="2020-09-08T10:25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asd" w:date="2020-09-08T10:25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11" w:author="asd" w:date="2020-09-08T10:25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bisa</w:t>
        </w:r>
        <w:proofErr w:type="gramStart"/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A35A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asd" w:date="2020-09-08T10:26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</w:t>
      </w:r>
      <w:proofErr w:type="spellEnd"/>
      <w:ins w:id="13" w:author="asd" w:date="2020-09-08T10:27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i.</w:t>
        </w:r>
        <w:proofErr w:type="gramEnd"/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4" w:author="asd" w:date="2020-09-08T10:27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sd" w:date="2020-09-08T10:27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 xml:space="preserve">eh </w:delText>
        </w:r>
      </w:del>
      <w:ins w:id="16" w:author="asd" w:date="2020-09-08T10:27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Eh,</w:t>
        </w:r>
        <w:r w:rsidR="00A35AD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A35A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proofErr w:type="gramStart"/>
      <w:ins w:id="17" w:author="asd" w:date="2020-09-08T10:27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18" w:author="asd" w:date="2020-09-08T10:28:00Z">
        <w:r w:rsidRPr="00C50A1E" w:rsidDel="00A35AD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9" w:author="asd" w:date="2020-09-08T10:28:00Z">
        <w:r w:rsidR="00A35AD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seperti sikapnya padamu</w:t>
        </w:r>
      </w:ins>
      <w:del w:id="20" w:author="asd" w:date="2020-09-08T10:28:00Z">
        <w:r w:rsidRPr="00C50A1E" w:rsidDel="00A35ADB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0164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1" w:author="asd" w:date="2020-09-08T10:29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22" w:author="asd" w:date="2020-09-08T10:29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0164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</w:t>
      </w:r>
      <w:proofErr w:type="spellEnd"/>
      <w:ins w:id="23" w:author="asd" w:date="2020-09-08T10:29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t, </w:t>
        </w:r>
      </w:ins>
      <w:del w:id="24" w:author="asd" w:date="2020-09-08T10:29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5" w:author="asd" w:date="2020-09-08T10:30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30164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ins w:id="26" w:author="asd" w:date="2020-09-08T10:30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ditata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0164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7" w:author="asd" w:date="2020-09-08T10:30:00Z">
        <w:r w:rsidDel="00301643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8" w:author="asd" w:date="2020-09-08T10:30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30164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asd" w:date="2020-09-08T10:30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ins w:id="30" w:author="asd" w:date="2020-09-08T10:30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ingin</w:t>
        </w:r>
        <w:r w:rsidR="0030164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30164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31" w:author="asd" w:date="2020-09-08T10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2" w:author="asd" w:date="2020-09-08T10:31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33" w:author="asd" w:date="2020-09-08T10:31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30164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del w:id="34" w:author="asd" w:date="2020-09-08T10:31:00Z">
        <w:r w:rsidRPr="00301643" w:rsidDel="00301643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5" w:author="asd" w:date="2020-09-08T10:3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ins w:id="36" w:author="asd" w:date="2020-09-08T10:31:00Z">
        <w:r w:rsidR="003016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deh</w:t>
        </w:r>
      </w:ins>
      <w:del w:id="37" w:author="asd" w:date="2020-09-08T10:31:00Z">
        <w:r w:rsidRPr="00301643" w:rsidDel="00301643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8" w:author="asd" w:date="2020-09-08T10:3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deh</w:delText>
        </w:r>
      </w:del>
      <w:r w:rsidRPr="00301643">
        <w:rPr>
          <w:rFonts w:ascii="Times New Roman" w:eastAsia="Times New Roman" w:hAnsi="Times New Roman" w:cs="Times New Roman"/>
          <w:i/>
          <w:iCs/>
          <w:sz w:val="24"/>
          <w:szCs w:val="24"/>
          <w:rPrChange w:id="39" w:author="asd" w:date="2020-09-08T10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</w:t>
      </w:r>
      <w:proofErr w:type="spellEnd"/>
      <w:ins w:id="40" w:author="asd" w:date="2020-09-08T10:31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b, </w:t>
        </w:r>
      </w:ins>
      <w:del w:id="41" w:author="asd" w:date="2020-09-08T10:31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2" w:author="asd" w:date="2020-09-08T10:31:00Z">
        <w:r w:rsidRPr="00C50A1E" w:rsidDel="003016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khan</w:delText>
        </w:r>
      </w:del>
      <w:ins w:id="43" w:author="asd" w:date="2020-09-08T10:31:00Z">
        <w:r w:rsidR="003016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kan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30164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4" w:author="asd" w:date="2020-09-08T10:32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ins w:id="45" w:author="asd" w:date="2020-09-08T10:32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jadi </w:t>
        </w:r>
      </w:ins>
      <w:del w:id="46" w:author="asd" w:date="2020-09-08T10:32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ins w:id="47" w:author="asd" w:date="2020-09-08T10:32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ins w:id="48" w:author="asd" w:date="2020-09-08T10:32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</w:t>
        </w:r>
      </w:ins>
      <w:del w:id="49" w:author="asd" w:date="2020-09-08T10:32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del w:id="50" w:author="asd" w:date="2020-09-08T10:32:00Z">
        <w:r w:rsidRPr="00301643" w:rsidDel="00301643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51" w:author="asd" w:date="2020-09-08T10:3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chat</w:delText>
        </w:r>
      </w:del>
      <w:ins w:id="52" w:author="asd" w:date="2020-09-08T10:32:00Z">
        <w:r w:rsidR="003016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chat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30164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asd" w:date="2020-09-08T10:33:00Z">
        <w:r w:rsidDel="00301643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tubuhmu</w:delText>
        </w:r>
      </w:del>
      <w:ins w:id="54" w:author="asd" w:date="2020-09-08T10:33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 tubuhmu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5" w:author="asd" w:date="2020-09-08T10:32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dimana</w:delText>
        </w:r>
      </w:del>
      <w:ins w:id="56" w:author="asd" w:date="2020-09-08T10:32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 mana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proofErr w:type="gramEnd"/>
    </w:p>
    <w:p w:rsidR="00927764" w:rsidRPr="00C50A1E" w:rsidRDefault="00927764" w:rsidP="0030164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asd" w:date="2020-09-08T10:33:00Z">
        <w:r w:rsidDel="00301643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58" w:author="asd" w:date="2020-09-08T10:33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 kanan</w:t>
        </w:r>
        <w:r w:rsidR="0030164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0164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9" w:author="asd" w:date="2020-09-08T10:33:00Z">
        <w:r w:rsidRPr="00C50A1E" w:rsidDel="00301643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60" w:author="asd" w:date="2020-09-08T10:33:00Z">
        <w:r w:rsidR="003016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Haha!</w:t>
        </w:r>
      </w:ins>
      <w:bookmarkStart w:id="61" w:name="_GoBack"/>
      <w:bookmarkEnd w:id="61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E4E" w:rsidRDefault="00802E4E">
      <w:r>
        <w:separator/>
      </w:r>
    </w:p>
  </w:endnote>
  <w:endnote w:type="continuationSeparator" w:id="0">
    <w:p w:rsidR="00802E4E" w:rsidRDefault="0080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02E4E">
    <w:pPr>
      <w:pStyle w:val="Footer"/>
    </w:pPr>
  </w:p>
  <w:p w:rsidR="00941E77" w:rsidRDefault="00802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E4E" w:rsidRDefault="00802E4E">
      <w:r>
        <w:separator/>
      </w:r>
    </w:p>
  </w:footnote>
  <w:footnote w:type="continuationSeparator" w:id="0">
    <w:p w:rsidR="00802E4E" w:rsidRDefault="00802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301643"/>
    <w:rsid w:val="0042167F"/>
    <w:rsid w:val="00802E4E"/>
    <w:rsid w:val="00924DF5"/>
    <w:rsid w:val="00927764"/>
    <w:rsid w:val="00A35ADB"/>
    <w:rsid w:val="00D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35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35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asd</cp:lastModifiedBy>
  <cp:revision>2</cp:revision>
  <dcterms:created xsi:type="dcterms:W3CDTF">2020-09-08T03:34:00Z</dcterms:created>
  <dcterms:modified xsi:type="dcterms:W3CDTF">2020-09-08T03:34:00Z</dcterms:modified>
</cp:coreProperties>
</file>