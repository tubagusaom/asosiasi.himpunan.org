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989C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FF66C8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ADE79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99B157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D93BFE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837332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68B143D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AA3E0D5" wp14:editId="6BF50AE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7A8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C5E5F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B76D1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ACER" w:date="2021-08-14T09:19:00Z">
        <w:r w:rsidRPr="00C50A1E" w:rsidDel="00AE260C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46D7D8" w14:textId="5C9CD1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1" w:author="ACER" w:date="2021-08-14T09:20:00Z">
        <w:r w:rsidDel="00AE260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" w:author="ACER" w:date="2021-08-14T09:31:00Z">
        <w:r w:rsidR="007E2EE6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3" w:author="ACER" w:date="2021-08-14T09:31:00Z">
        <w:r w:rsidDel="007E2EE6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4" w:author="ACER" w:date="2021-08-14T09:21:00Z">
        <w:r w:rsidRPr="00C50A1E" w:rsidDel="00AE260C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D377E1" w14:textId="7D31C3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ACER" w:date="2021-08-14T09:21:00Z">
        <w:r w:rsidRPr="00C50A1E" w:rsidDel="00AE260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6" w:author="ACER" w:date="2021-08-14T09:40:00Z">
        <w:r w:rsidR="006D3E8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ins w:id="7" w:author="ACER" w:date="2021-08-14T09:32:00Z">
        <w:r w:rsidR="007E2EE6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7E2E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E2EE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8" w:author="ACER" w:date="2021-08-14T09:32:00Z">
        <w:r w:rsidRPr="00C50A1E" w:rsidDel="007E2EE6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9" w:author="ACER" w:date="2021-08-14T09:32:00Z">
        <w:r w:rsidRPr="00C50A1E" w:rsidDel="007E2EE6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AA9042" w14:textId="404B02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0" w:author="ACER" w:date="2021-08-14T09:22:00Z">
        <w:r w:rsidR="00AE260C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1" w:author="ACER" w:date="2021-08-14T09:22:00Z">
        <w:r w:rsidDel="00AE260C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6D23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F9828F" w14:textId="12D68F8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ACER" w:date="2021-08-14T09:22:00Z">
        <w:r w:rsidRPr="00C50A1E" w:rsidDel="00AE260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" w:author="ACER" w:date="2021-08-14T09:22:00Z">
        <w:r w:rsidR="00AE260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11273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BE4ECC1" w14:textId="0660E19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" w:author="ACER" w:date="2021-08-14T09:34:00Z">
        <w:r w:rsidR="00FA61F0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</w:t>
      </w:r>
      <w:del w:id="15" w:author="ACER" w:date="2021-08-14T09:34:00Z">
        <w:r w:rsidRPr="00C50A1E" w:rsidDel="00FA61F0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5B956F" w14:textId="70DF183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ins w:id="16" w:author="ACER" w:date="2021-08-14T09:24:00Z">
        <w:r w:rsidR="007E2E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7" w:author="ACER" w:date="2021-08-14T09:24:00Z">
        <w:r w:rsidRPr="00C50A1E" w:rsidDel="007E2EE6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18" w:author="ACER" w:date="2021-08-14T09:24:00Z">
        <w:r w:rsidR="007E2E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9" w:author="ACER" w:date="2021-08-14T09:24:00Z">
        <w:r w:rsidRPr="00C50A1E" w:rsidDel="007E2EE6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0" w:author="ACER" w:date="2021-08-14T09:24:00Z">
        <w:r w:rsidR="007E2EE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1" w:author="ACER" w:date="2021-08-14T09:24:00Z">
        <w:r w:rsidRPr="00C50A1E" w:rsidDel="007E2EE6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7C809D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22" w:author="ACER" w:date="2021-08-14T09:25:00Z">
        <w:r w:rsidRPr="00C50A1E" w:rsidDel="007E2EE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23" w:author="ACER" w:date="2021-08-14T09:25:00Z">
        <w:r w:rsidRPr="00C50A1E" w:rsidDel="007E2EE6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3124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4" w:author="ACER" w:date="2021-08-14T09:25:00Z">
        <w:r w:rsidDel="007E2EE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1614421" w14:textId="67E73E9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25" w:author="ACER" w:date="2021-08-14T09:27:00Z">
        <w:r w:rsidR="007E2EE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6" w:author="ACER" w:date="2021-08-14T09:27:00Z">
        <w:r w:rsidRPr="00C50A1E" w:rsidDel="007E2EE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ACER" w:date="2021-08-14T09:35:00Z">
        <w:r w:rsidRPr="00C50A1E" w:rsidDel="00FA61F0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28" w:author="ACER" w:date="2021-08-14T09:35:00Z">
        <w:r w:rsidR="00FA61F0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FA61F0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FA61F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9" w:author="ACER" w:date="2021-08-14T09:35:00Z">
        <w:r w:rsidRPr="00C50A1E" w:rsidDel="00FA61F0">
          <w:rPr>
            <w:rFonts w:ascii="Times New Roman" w:eastAsia="Times New Roman" w:hAnsi="Times New Roman" w:cs="Times New Roman"/>
            <w:sz w:val="24"/>
            <w:szCs w:val="24"/>
          </w:rPr>
          <w:delText xml:space="preserve">. 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7F5EDC" w14:textId="7D2502C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30" w:author="ACER" w:date="2021-08-14T09:36:00Z">
        <w:r w:rsidR="00FA61F0">
          <w:rPr>
            <w:rFonts w:ascii="Times New Roman" w:eastAsia="Times New Roman" w:hAnsi="Times New Roman" w:cs="Times New Roman"/>
            <w:sz w:val="24"/>
            <w:szCs w:val="24"/>
          </w:rPr>
          <w:t>, y</w:t>
        </w:r>
      </w:ins>
      <w:del w:id="31" w:author="ACER" w:date="2021-08-14T09:36:00Z">
        <w:r w:rsidRPr="00C50A1E" w:rsidDel="00FA61F0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ACER" w:date="2021-08-14T09:36:00Z">
        <w:r w:rsidR="00FA61F0">
          <w:rPr>
            <w:rFonts w:ascii="Times New Roman" w:eastAsia="Times New Roman" w:hAnsi="Times New Roman" w:cs="Times New Roman"/>
            <w:sz w:val="24"/>
            <w:szCs w:val="24"/>
          </w:rPr>
          <w:t>ketidaktahuan</w:t>
        </w:r>
        <w:proofErr w:type="spellEnd"/>
        <w:r w:rsidR="00FA61F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A61F0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FA61F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A61F0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FA61F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3" w:author="ACER" w:date="2021-08-14T09:37:00Z">
        <w:r w:rsidR="00FA61F0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  <w:proofErr w:type="spellEnd"/>
        <w:r w:rsidR="00FA61F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A61F0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</w:ins>
      <w:proofErr w:type="spellEnd"/>
      <w:del w:id="34" w:author="ACER" w:date="2021-08-14T09:37:00Z">
        <w:r w:rsidRPr="00C50A1E" w:rsidDel="00FA61F0">
          <w:rPr>
            <w:rFonts w:ascii="Times New Roman" w:eastAsia="Times New Roman" w:hAnsi="Times New Roman" w:cs="Times New Roman"/>
            <w:sz w:val="24"/>
            <w:szCs w:val="24"/>
          </w:rPr>
          <w:delText>pemi</w:delText>
        </w:r>
      </w:del>
      <w:del w:id="35" w:author="ACER" w:date="2021-08-14T09:36:00Z">
        <w:r w:rsidRPr="00C50A1E" w:rsidDel="00FA61F0">
          <w:rPr>
            <w:rFonts w:ascii="Times New Roman" w:eastAsia="Times New Roman" w:hAnsi="Times New Roman" w:cs="Times New Roman"/>
            <w:sz w:val="24"/>
            <w:szCs w:val="24"/>
          </w:rPr>
          <w:delText>lihan makanan kita yang tidak tahu</w:delText>
        </w:r>
      </w:del>
      <w:del w:id="36" w:author="ACER" w:date="2021-08-14T09:27:00Z">
        <w:r w:rsidRPr="00C50A1E" w:rsidDel="007E2EE6">
          <w:rPr>
            <w:rFonts w:ascii="Times New Roman" w:eastAsia="Times New Roman" w:hAnsi="Times New Roman" w:cs="Times New Roman"/>
            <w:sz w:val="24"/>
            <w:szCs w:val="24"/>
          </w:rPr>
          <w:delText xml:space="preserve">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37" w:author="ACER" w:date="2021-08-14T09:38:00Z">
        <w:r w:rsidR="00FA61F0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38" w:author="ACER" w:date="2021-08-14T09:37:00Z">
        <w:r w:rsidRPr="00C50A1E" w:rsidDel="00FA61F0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4066F2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8756E6F" w14:textId="5B440C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39" w:author="ACER" w:date="2021-08-14T09:29:00Z">
        <w:r w:rsidRPr="00C50A1E" w:rsidDel="007E2EE6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40" w:author="ACER" w:date="2021-08-14T09:29:00Z">
        <w:r w:rsidRPr="00C50A1E" w:rsidDel="007E2EE6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E2EE6">
        <w:rPr>
          <w:rFonts w:ascii="Times New Roman" w:eastAsia="Times New Roman" w:hAnsi="Times New Roman" w:cs="Times New Roman"/>
          <w:i/>
          <w:iCs/>
          <w:sz w:val="24"/>
          <w:szCs w:val="24"/>
          <w:rPrChange w:id="41" w:author="ACER" w:date="2021-08-14T09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C1A81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EE6">
        <w:rPr>
          <w:rFonts w:ascii="Times New Roman" w:eastAsia="Times New Roman" w:hAnsi="Times New Roman" w:cs="Times New Roman"/>
          <w:i/>
          <w:iCs/>
          <w:sz w:val="24"/>
          <w:szCs w:val="24"/>
          <w:rPrChange w:id="42" w:author="ACER" w:date="2021-08-14T09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FE7CC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99FD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09C802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EEC9F73" w14:textId="77777777" w:rsidR="00927764" w:rsidRPr="00C50A1E" w:rsidRDefault="00927764" w:rsidP="00927764"/>
    <w:p w14:paraId="26ADC55D" w14:textId="77777777" w:rsidR="00927764" w:rsidRPr="005A045A" w:rsidRDefault="00927764" w:rsidP="00927764">
      <w:pPr>
        <w:rPr>
          <w:i/>
        </w:rPr>
      </w:pPr>
    </w:p>
    <w:p w14:paraId="737943C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E2B352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8BA8" w14:textId="77777777" w:rsidR="00A76769" w:rsidRDefault="00A76769">
      <w:r>
        <w:separator/>
      </w:r>
    </w:p>
  </w:endnote>
  <w:endnote w:type="continuationSeparator" w:id="0">
    <w:p w14:paraId="5866E9EF" w14:textId="77777777" w:rsidR="00A76769" w:rsidRDefault="00A7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5131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0B99372" w14:textId="77777777" w:rsidR="00941E77" w:rsidRDefault="00A76769">
    <w:pPr>
      <w:pStyle w:val="Footer"/>
    </w:pPr>
  </w:p>
  <w:p w14:paraId="7A5A6A8E" w14:textId="77777777" w:rsidR="00941E77" w:rsidRDefault="00A76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92D4" w14:textId="77777777" w:rsidR="00A76769" w:rsidRDefault="00A76769">
      <w:r>
        <w:separator/>
      </w:r>
    </w:p>
  </w:footnote>
  <w:footnote w:type="continuationSeparator" w:id="0">
    <w:p w14:paraId="089E7984" w14:textId="77777777" w:rsidR="00A76769" w:rsidRDefault="00A76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6D3E8A"/>
    <w:rsid w:val="007E2EE6"/>
    <w:rsid w:val="00924DF5"/>
    <w:rsid w:val="00927764"/>
    <w:rsid w:val="00A76769"/>
    <w:rsid w:val="00AE260C"/>
    <w:rsid w:val="00C20908"/>
    <w:rsid w:val="00FA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279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5</cp:revision>
  <dcterms:created xsi:type="dcterms:W3CDTF">2020-08-26T21:16:00Z</dcterms:created>
  <dcterms:modified xsi:type="dcterms:W3CDTF">2021-08-14T02:42:00Z</dcterms:modified>
</cp:coreProperties>
</file>