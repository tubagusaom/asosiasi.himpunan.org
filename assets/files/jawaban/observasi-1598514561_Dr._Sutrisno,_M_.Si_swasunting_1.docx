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DE6" w:rsidRPr="001F7DE6" w:rsidRDefault="001F7DE6" w:rsidP="001F7DE6">
      <w:pPr>
        <w:keepNext/>
        <w:keepLines/>
        <w:tabs>
          <w:tab w:val="left" w:pos="1418"/>
          <w:tab w:val="left" w:pos="1701"/>
        </w:tabs>
        <w:spacing w:before="480" w:line="288" w:lineRule="auto"/>
        <w:contextualSpacing/>
        <w:outlineLvl w:val="2"/>
        <w:rPr>
          <w:rFonts w:ascii="Times New Roman" w:eastAsia="Times New Roman" w:hAnsi="Times New Roman" w:cs="Times New Roman"/>
          <w:b/>
          <w:color w:val="000000"/>
          <w:sz w:val="48"/>
          <w:szCs w:val="24"/>
        </w:rPr>
      </w:pPr>
      <w:proofErr w:type="spellStart"/>
      <w:r w:rsidRPr="001F7DE6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Pembelajaran</w:t>
      </w:r>
      <w:proofErr w:type="spellEnd"/>
      <w:r w:rsidRPr="001F7DE6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 di Era "</w:t>
      </w:r>
      <w:proofErr w:type="spellStart"/>
      <w:r w:rsidRPr="001F7DE6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Revolusi</w:t>
      </w:r>
      <w:proofErr w:type="spellEnd"/>
      <w:r w:rsidRPr="001F7DE6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 </w:t>
      </w:r>
      <w:proofErr w:type="spellStart"/>
      <w:r w:rsidRPr="001F7DE6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Industri</w:t>
      </w:r>
      <w:proofErr w:type="spellEnd"/>
      <w:r w:rsidRPr="001F7DE6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 4.0" </w:t>
      </w:r>
      <w:proofErr w:type="spellStart"/>
      <w:r w:rsidRPr="001F7DE6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bagi</w:t>
      </w:r>
      <w:proofErr w:type="spellEnd"/>
      <w:r w:rsidRPr="001F7DE6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 </w:t>
      </w:r>
      <w:proofErr w:type="spellStart"/>
      <w:r w:rsidRPr="001F7DE6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Anak</w:t>
      </w:r>
      <w:proofErr w:type="spellEnd"/>
      <w:r w:rsidRPr="001F7DE6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1F7DE6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Usia</w:t>
      </w:r>
      <w:proofErr w:type="spellEnd"/>
      <w:proofErr w:type="gramEnd"/>
      <w:r w:rsidRPr="001F7DE6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 </w:t>
      </w:r>
      <w:proofErr w:type="spellStart"/>
      <w:r w:rsidRPr="001F7DE6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Dini</w:t>
      </w:r>
      <w:proofErr w:type="spellEnd"/>
      <w:r w:rsidRPr="001F7DE6"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 xml:space="preserve"> </w:t>
      </w:r>
    </w:p>
    <w:p w:rsidR="001F7DE6" w:rsidRPr="001F7DE6" w:rsidRDefault="000136BE" w:rsidP="001F7DE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Kodar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Akbar</w:t>
      </w:r>
    </w:p>
    <w:p w:rsidR="001F7DE6" w:rsidRPr="001F7DE6" w:rsidRDefault="001F7DE6" w:rsidP="00F8049C">
      <w:pPr>
        <w:spacing w:before="100" w:beforeAutospacing="1"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zaman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0" w:author="User" w:date="2020-08-27T14:13:00Z">
        <w:r w:rsidR="000F304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zona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extream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7DE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sebut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" w:author="User" w:date="2020-08-27T14:14:00Z">
        <w:r w:rsidR="000F3044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del w:id="2" w:author="User" w:date="2020-08-27T14:14:00Z">
        <w:r w:rsidRPr="001F7DE6" w:rsidDel="000F3044">
          <w:rPr>
            <w:rFonts w:ascii="Times New Roman" w:eastAsia="Times New Roman" w:hAnsi="Times New Roman" w:cs="Times New Roman"/>
            <w:sz w:val="24"/>
            <w:szCs w:val="24"/>
          </w:rPr>
          <w:delText>r</w:delText>
        </w:r>
      </w:del>
      <w:r w:rsidRPr="001F7DE6">
        <w:rPr>
          <w:rFonts w:ascii="Times New Roman" w:eastAsia="Times New Roman" w:hAnsi="Times New Roman" w:cs="Times New Roman"/>
          <w:sz w:val="24"/>
          <w:szCs w:val="24"/>
        </w:rPr>
        <w:t>evolusi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" w:author="User" w:date="2020-08-27T14:14:00Z">
        <w:r w:rsidR="000F3044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del w:id="4" w:author="User" w:date="2020-08-27T14:14:00Z">
        <w:r w:rsidRPr="001F7DE6" w:rsidDel="000F3044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ndustry 4.0.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dengar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awam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>.</w:t>
      </w:r>
      <w:r w:rsidR="00F8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pendidik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siapkan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memasuki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proofErr w:type="gramStart"/>
      <w:r w:rsidR="004271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proofErr w:type="gram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</w:t>
      </w:r>
      <w:del w:id="5" w:author="User" w:date="2020-08-27T14:16:00Z">
        <w:r w:rsidRPr="001F7DE6" w:rsidDel="00E91500">
          <w:rPr>
            <w:rFonts w:ascii="Times New Roman" w:eastAsia="Times New Roman" w:hAnsi="Times New Roman" w:cs="Times New Roman"/>
            <w:sz w:val="24"/>
            <w:szCs w:val="24"/>
          </w:rPr>
          <w:delText>r</w:delText>
        </w:r>
      </w:del>
      <w:r w:rsidRPr="001F7DE6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siapkan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tercipta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DE6" w:rsidRPr="001F7DE6" w:rsidRDefault="001F7DE6" w:rsidP="00F8049C">
      <w:pPr>
        <w:spacing w:before="100" w:beforeAutospacing="1"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4.0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program yang di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cerdas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terciptanya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4.0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pemerataan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7DE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E9150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F7DE6">
        <w:rPr>
          <w:rFonts w:ascii="Times New Roman" w:eastAsia="Times New Roman" w:hAnsi="Times New Roman" w:cs="Times New Roman"/>
          <w:sz w:val="24"/>
          <w:szCs w:val="24"/>
        </w:rPr>
        <w:t>erluas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DE6" w:rsidRPr="001F7DE6" w:rsidRDefault="001F7DE6" w:rsidP="00F8049C">
      <w:pPr>
        <w:spacing w:before="100" w:beforeAutospacing="1"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4.0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butuhkan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di era </w:t>
      </w:r>
      <w:bookmarkStart w:id="6" w:name="_GoBack"/>
      <w:bookmarkEnd w:id="6"/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milenial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kolaboratif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komunikatif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berfikir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gramStart"/>
      <w:r w:rsidRPr="001F7DE6">
        <w:rPr>
          <w:rFonts w:ascii="Times New Roman" w:eastAsia="Times New Roman" w:hAnsi="Times New Roman" w:cs="Times New Roman"/>
          <w:sz w:val="24"/>
          <w:szCs w:val="24"/>
        </w:rPr>
        <w:t>,</w:t>
      </w:r>
      <w:r w:rsidR="00E9150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="00E9150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4.0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gencar-gencarnya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publis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di era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memasuki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revolusi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4.0.</w:t>
      </w:r>
    </w:p>
    <w:p w:rsidR="001F7DE6" w:rsidRPr="001F7DE6" w:rsidRDefault="001F7DE6" w:rsidP="00E9150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4.0</w:t>
      </w:r>
      <w:r w:rsidR="00E91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150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E91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150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E915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150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E915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DE6" w:rsidRPr="001F7DE6" w:rsidRDefault="00E91500" w:rsidP="00E9150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DE6" w:rsidRPr="001F7DE6" w:rsidRDefault="00E91500" w:rsidP="00E91500">
      <w:pPr>
        <w:spacing w:before="100" w:beforeAutospacing="1" w:after="100" w:afterAutospacing="1" w:line="240" w:lineRule="auto"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tahab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guru di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tutut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bakat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DE6" w:rsidRPr="001F7DE6" w:rsidRDefault="00E91500" w:rsidP="00E9150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formatif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DE6" w:rsidRPr="001F7DE6" w:rsidRDefault="00E91500" w:rsidP="00E91500">
      <w:pPr>
        <w:spacing w:before="100" w:beforeAutospacing="1" w:after="100" w:afterAutospacing="1" w:line="240" w:lineRule="auto"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guru di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tuntut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siwa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bakat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DE6" w:rsidRPr="001F7DE6" w:rsidRDefault="00E91500" w:rsidP="00E9150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Menempatkan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mentor.</w:t>
      </w:r>
    </w:p>
    <w:p w:rsidR="001F7DE6" w:rsidRPr="001F7DE6" w:rsidRDefault="00E91500" w:rsidP="00E91500">
      <w:pPr>
        <w:spacing w:before="100" w:beforeAutospacing="1" w:after="100" w:afterAutospacing="1" w:line="240" w:lineRule="auto"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Guri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kebebasan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DE6" w:rsidRPr="001F7DE6" w:rsidRDefault="00E91500" w:rsidP="00E9150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profesi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guru.</w:t>
      </w:r>
    </w:p>
    <w:p w:rsidR="001F7DE6" w:rsidRPr="001F7DE6" w:rsidRDefault="00E91500" w:rsidP="00E91500">
      <w:pPr>
        <w:spacing w:before="100" w:beforeAutospacing="1" w:after="100" w:afterAutospacing="1" w:line="240" w:lineRule="auto"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pendidik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di era 4.0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menetap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strata,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mengajarkan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eranya</w:t>
      </w:r>
      <w:proofErr w:type="spellEnd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DE6" w:rsidRPr="001F7DE6" w:rsidRDefault="001F7DE6" w:rsidP="00F8049C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revolusi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1500">
        <w:rPr>
          <w:rFonts w:ascii="Times New Roman" w:eastAsia="Times New Roman" w:hAnsi="Times New Roman" w:cs="Times New Roman"/>
          <w:sz w:val="24"/>
          <w:szCs w:val="24"/>
        </w:rPr>
        <w:t xml:space="preserve">4.0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tekankan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7DE6" w:rsidRPr="001F7DE6" w:rsidRDefault="00E91500" w:rsidP="00E9150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Mengamati</w:t>
      </w:r>
      <w:proofErr w:type="spellEnd"/>
    </w:p>
    <w:p w:rsidR="001F7DE6" w:rsidRPr="001F7DE6" w:rsidRDefault="00E91500" w:rsidP="00E9150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</w:p>
    <w:p w:rsidR="001F7DE6" w:rsidRPr="001F7DE6" w:rsidRDefault="00E91500" w:rsidP="00E9150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</w:p>
    <w:p w:rsidR="001F7DE6" w:rsidRPr="001F7DE6" w:rsidRDefault="00E91500" w:rsidP="00E9150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Mendiskusikan</w:t>
      </w:r>
      <w:proofErr w:type="spellEnd"/>
    </w:p>
    <w:p w:rsidR="001F7DE6" w:rsidRPr="001F7DE6" w:rsidRDefault="00E91500" w:rsidP="00E9150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</w:t>
      </w:r>
      <w:proofErr w:type="spellStart"/>
      <w:r w:rsidR="001F7DE6" w:rsidRPr="001F7DE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p w:rsidR="00F8049C" w:rsidRDefault="001F7DE6" w:rsidP="00F8049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mengamati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kesatuan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mengamati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>.</w:t>
      </w:r>
      <w:r w:rsidR="00F8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butuhkan</w:t>
      </w:r>
      <w:proofErr w:type="spellEnd"/>
      <w:r w:rsidR="00F8049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="00F8049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7DE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timbul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>.</w:t>
      </w:r>
      <w:r w:rsidR="00F8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mucul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pemikiran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="00F804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8049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F8049C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F8049C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="00F8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049C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F8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pengaplikasi</w:t>
      </w:r>
      <w:r w:rsidR="00F8049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1F7DE6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revolusi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4.0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menumbuhkan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DE6" w:rsidRPr="00F8049C" w:rsidRDefault="001F7DE6" w:rsidP="00F8049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mendiskusikan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Mendiskusikan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orang. Hal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lastRenderedPageBreak/>
        <w:t>dilakukan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ide-ide yang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7DE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>.</w:t>
      </w:r>
      <w:r w:rsidR="00F8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tera</w:t>
      </w:r>
      <w:r w:rsidR="00F8049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1F7DE6">
        <w:rPr>
          <w:rFonts w:ascii="Times New Roman" w:eastAsia="Times New Roman" w:hAnsi="Times New Roman" w:cs="Times New Roman"/>
          <w:sz w:val="24"/>
          <w:szCs w:val="24"/>
        </w:rPr>
        <w:t>hir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tuntutan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4.0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inovatif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F8049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7DE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049C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1F7DE6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49C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="00F8049C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="00F8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049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F80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049C">
        <w:rPr>
          <w:rFonts w:ascii="Times New Roman" w:eastAsia="Times New Roman" w:hAnsi="Times New Roman" w:cs="Times New Roman"/>
          <w:sz w:val="24"/>
          <w:szCs w:val="24"/>
        </w:rPr>
        <w:t>inovatif</w:t>
      </w:r>
      <w:proofErr w:type="spellEnd"/>
      <w:r w:rsidRPr="001F7DE6">
        <w:rPr>
          <w:rFonts w:ascii="Times New Roman" w:eastAsia="Times New Roman" w:hAnsi="Times New Roman" w:cs="Times New Roman"/>
          <w:sz w:val="24"/>
          <w:szCs w:val="24"/>
        </w:rPr>
        <w:t>. </w:t>
      </w:r>
    </w:p>
    <w:sectPr w:rsidR="001F7DE6" w:rsidRPr="00F8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6D"/>
    <w:rsid w:val="000136BE"/>
    <w:rsid w:val="000F3044"/>
    <w:rsid w:val="001F7DE6"/>
    <w:rsid w:val="00427138"/>
    <w:rsid w:val="00823720"/>
    <w:rsid w:val="00B6546D"/>
    <w:rsid w:val="00E91500"/>
    <w:rsid w:val="00F8049C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6AEA7-2233-4ECD-AE0D-2695DFBD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2020-08-27T07:11:00Z</dcterms:created>
  <dcterms:modified xsi:type="dcterms:W3CDTF">2020-08-27T07:40:00Z</dcterms:modified>
</cp:coreProperties>
</file>