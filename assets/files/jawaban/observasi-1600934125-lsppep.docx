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52C3" w:rsidRPr="00A16D9B" w:rsidTr="00F25787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5787" w:rsidRPr="00A16D9B" w:rsidRDefault="00F25787" w:rsidP="00F25787">
            <w:pPr>
              <w:spacing w:line="480" w:lineRule="auto"/>
              <w:rPr>
                <w:ins w:id="1" w:author="Roy Rumbaibab" w:date="2020-09-24T17:01:00Z"/>
                <w:rFonts w:ascii="Times New Roman" w:hAnsi="Times New Roman" w:cs="Times New Roman"/>
                <w:sz w:val="24"/>
                <w:szCs w:val="24"/>
              </w:rPr>
            </w:pPr>
            <w:ins w:id="2" w:author="Roy Rumbaibab" w:date="2020-09-24T17:0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7952C3" w:rsidRPr="00A16D9B" w:rsidDel="00F25787" w:rsidRDefault="00F25787" w:rsidP="00E0626E">
            <w:pPr>
              <w:spacing w:line="480" w:lineRule="auto"/>
              <w:rPr>
                <w:del w:id="3" w:author="Roy Rumbaibab" w:date="2020-09-24T17:03:00Z"/>
                <w:rFonts w:ascii="Times New Roman" w:hAnsi="Times New Roman" w:cs="Times New Roman"/>
                <w:sz w:val="24"/>
                <w:szCs w:val="24"/>
              </w:rPr>
            </w:pPr>
            <w:ins w:id="4" w:author="Roy Rumbaibab" w:date="2020-09-24T17:0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  <w:del w:id="5" w:author="Roy Rumbaibab" w:date="2020-09-24T17:01:00Z">
              <w:r w:rsidR="007952C3" w:rsidRPr="00A16D9B" w:rsidDel="00F2578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="007952C3" w:rsidRPr="00A16D9B" w:rsidDel="00F2578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="007952C3" w:rsidRPr="00A16D9B" w:rsidDel="00F2578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25787" w:rsidRPr="00A16D9B" w:rsidRDefault="00F25787" w:rsidP="00F25787">
            <w:pPr>
              <w:spacing w:line="480" w:lineRule="auto"/>
              <w:rPr>
                <w:ins w:id="6" w:author="Roy Rumbaibab" w:date="2020-09-24T17:02:00Z"/>
                <w:rFonts w:ascii="Times New Roman" w:hAnsi="Times New Roman" w:cs="Times New Roman"/>
                <w:sz w:val="24"/>
                <w:szCs w:val="24"/>
              </w:rPr>
            </w:pPr>
            <w:ins w:id="7" w:author="Roy Rumbaibab" w:date="2020-09-24T17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Del="00F25787" w:rsidRDefault="007952C3" w:rsidP="00E0626E">
            <w:pPr>
              <w:spacing w:line="480" w:lineRule="auto"/>
              <w:rPr>
                <w:del w:id="8" w:author="Roy Rumbaibab" w:date="2020-09-24T17:02:00Z"/>
                <w:rFonts w:ascii="Times New Roman" w:hAnsi="Times New Roman" w:cs="Times New Roman"/>
                <w:sz w:val="24"/>
                <w:szCs w:val="24"/>
              </w:rPr>
            </w:pPr>
            <w:del w:id="9" w:author="Roy Rumbaibab" w:date="2020-09-24T17:02:00Z">
              <w:r w:rsidRPr="00A16D9B" w:rsidDel="00F2578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F2578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F25787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F25787" w:rsidRDefault="007952C3" w:rsidP="00E0626E">
            <w:pPr>
              <w:spacing w:line="480" w:lineRule="auto"/>
              <w:rPr>
                <w:del w:id="10" w:author="Roy Rumbaibab" w:date="2020-09-24T17:02:00Z"/>
                <w:rFonts w:ascii="Times New Roman" w:hAnsi="Times New Roman" w:cs="Times New Roman"/>
                <w:sz w:val="24"/>
                <w:szCs w:val="24"/>
              </w:rPr>
            </w:pPr>
            <w:del w:id="11" w:author="Roy Rumbaibab" w:date="2020-09-24T17:02:00Z">
              <w:r w:rsidRPr="00A16D9B" w:rsidDel="00F2578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F2578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F25787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F25787" w:rsidRDefault="007952C3" w:rsidP="00E0626E">
            <w:pPr>
              <w:spacing w:line="480" w:lineRule="auto"/>
              <w:rPr>
                <w:del w:id="12" w:author="Roy Rumbaibab" w:date="2020-09-24T17:00:00Z"/>
                <w:rFonts w:ascii="Times New Roman" w:hAnsi="Times New Roman" w:cs="Times New Roman"/>
                <w:sz w:val="24"/>
                <w:szCs w:val="24"/>
              </w:rPr>
            </w:pPr>
            <w:del w:id="13" w:author="Roy Rumbaibab" w:date="2020-09-24T17:00:00Z">
              <w:r w:rsidRPr="00A16D9B" w:rsidDel="00F2578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F2578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F25787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RDefault="00F25787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14" w:author="Roy Rumbaibab" w:date="2020-09-24T17:0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  <w:del w:id="15" w:author="Roy Rumbaibab" w:date="2020-09-24T17:01:00Z">
              <w:r w:rsidR="007952C3" w:rsidRPr="00A16D9B" w:rsidDel="00F25787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="007952C3" w:rsidRPr="00A16D9B" w:rsidDel="00F2578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="007952C3" w:rsidRPr="00A16D9B" w:rsidDel="00F25787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y Rumbaibab">
    <w15:presenceInfo w15:providerId="None" w15:userId="Roy Rumbaib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F2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3BFC4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Roy Rumbaibab</cp:lastModifiedBy>
  <cp:revision>2</cp:revision>
  <dcterms:created xsi:type="dcterms:W3CDTF">2020-07-24T23:53:00Z</dcterms:created>
  <dcterms:modified xsi:type="dcterms:W3CDTF">2020-09-24T08:03:00Z</dcterms:modified>
</cp:coreProperties>
</file>