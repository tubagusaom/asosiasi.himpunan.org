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2D31A0">
      <w:pPr>
        <w:shd w:val="clear" w:color="auto" w:fill="F5F5F5"/>
        <w:spacing w:before="300" w:line="690" w:lineRule="atLeast"/>
        <w:jc w:val="center"/>
        <w:outlineLvl w:val="0"/>
        <w:rPr>
          <w:rFonts w:ascii="Times New Roman" w:eastAsia="Times New Roman" w:hAnsi="Times New Roman" w:cs="Times New Roman"/>
          <w:kern w:val="36"/>
          <w:sz w:val="54"/>
          <w:szCs w:val="54"/>
        </w:rPr>
        <w:pPrChange w:id="0" w:author="DAV" w:date="2022-07-05T12:08:00Z">
          <w:pPr>
            <w:shd w:val="clear" w:color="auto" w:fill="F5F5F5"/>
            <w:spacing w:before="300" w:line="690" w:lineRule="atLeast"/>
            <w:outlineLvl w:val="0"/>
          </w:pPr>
        </w:pPrChange>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lang w:val="en-ID" w:eastAsia="en-ID"/>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2D31A0">
        <w:rPr>
          <w:rFonts w:ascii="Times New Roman" w:eastAsia="Times New Roman" w:hAnsi="Times New Roman" w:cs="Times New Roman"/>
          <w:iCs/>
          <w:sz w:val="24"/>
          <w:szCs w:val="24"/>
          <w:rPrChange w:id="1" w:author="DAV" w:date="2022-07-05T12:08:00Z">
            <w:rPr>
              <w:rFonts w:ascii="Times New Roman" w:eastAsia="Times New Roman" w:hAnsi="Times New Roman" w:cs="Times New Roman"/>
              <w:i/>
              <w:iCs/>
              <w:sz w:val="24"/>
              <w:szCs w:val="24"/>
            </w:rPr>
          </w:rPrChange>
        </w:rPr>
        <w:t>Hujan turun, berat badan naik, hubungan sama dia tetep temenan aja</w:t>
      </w:r>
      <w:r w:rsidRPr="00C50A1E">
        <w:rPr>
          <w:rFonts w:ascii="Times New Roman" w:eastAsia="Times New Roman" w:hAnsi="Times New Roman" w:cs="Times New Roman"/>
          <w:i/>
          <w:iCs/>
          <w:sz w:val="24"/>
          <w:szCs w:val="24"/>
        </w:rPr>
        <w:t>. Huft.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del w:id="2" w:author="DAV" w:date="2022-07-05T12:13:00Z">
        <w:r w:rsidRPr="00C50A1E" w:rsidDel="00971796">
          <w:rPr>
            <w:rFonts w:ascii="Times New Roman" w:eastAsia="Times New Roman" w:hAnsi="Times New Roman" w:cs="Times New Roman"/>
            <w:sz w:val="24"/>
            <w:szCs w:val="24"/>
          </w:rPr>
          <w:delText xml:space="preserve">Apa </w:delText>
        </w:r>
      </w:del>
      <w:ins w:id="3" w:author="DAV" w:date="2022-07-05T12:13:00Z">
        <w:r w:rsidR="00971796">
          <w:rPr>
            <w:rFonts w:ascii="Times New Roman" w:eastAsia="Times New Roman" w:hAnsi="Times New Roman" w:cs="Times New Roman"/>
            <w:sz w:val="24"/>
            <w:szCs w:val="24"/>
          </w:rPr>
          <w:t>Manakah</w:t>
        </w:r>
        <w:r w:rsidR="00971796"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yang lebih romantis</w:t>
      </w:r>
      <w:ins w:id="4" w:author="DAV" w:date="2022-07-05T12:13:00Z">
        <w:r w:rsidR="00971796">
          <w:rPr>
            <w:rFonts w:ascii="Times New Roman" w:eastAsia="Times New Roman" w:hAnsi="Times New Roman" w:cs="Times New Roman"/>
            <w:sz w:val="24"/>
            <w:szCs w:val="24"/>
          </w:rPr>
          <w:t>,</w:t>
        </w:r>
      </w:ins>
      <w:del w:id="5" w:author="DAV" w:date="2022-07-05T12:13:00Z">
        <w:r w:rsidRPr="00C50A1E" w:rsidDel="00971796">
          <w:rPr>
            <w:rFonts w:ascii="Times New Roman" w:eastAsia="Times New Roman" w:hAnsi="Times New Roman" w:cs="Times New Roman"/>
            <w:sz w:val="24"/>
            <w:szCs w:val="24"/>
          </w:rPr>
          <w:delText xml:space="preserve"> dari </w:delText>
        </w:r>
      </w:del>
      <w:r w:rsidRPr="00C50A1E">
        <w:rPr>
          <w:rFonts w:ascii="Times New Roman" w:eastAsia="Times New Roman" w:hAnsi="Times New Roman" w:cs="Times New Roman"/>
          <w:sz w:val="24"/>
          <w:szCs w:val="24"/>
        </w:rPr>
        <w:t>sepiring mie instan kemasan putih yang aromanya aduhai menggoda indera penciuman itu atau bakwan yang baru diangkat dari penggorengan di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w:t>
      </w:r>
      <w:del w:id="6" w:author="DAV" w:date="2022-07-05T12:13:00Z">
        <w:r w:rsidRPr="00C50A1E" w:rsidDel="00F01671">
          <w:rPr>
            <w:rFonts w:ascii="Times New Roman" w:eastAsia="Times New Roman" w:hAnsi="Times New Roman" w:cs="Times New Roman"/>
            <w:sz w:val="24"/>
            <w:szCs w:val="24"/>
          </w:rPr>
          <w:delText>sehari-hari</w:delText>
        </w:r>
      </w:del>
      <w:ins w:id="7" w:author="DAV" w:date="2022-07-05T12:13:00Z">
        <w:r w:rsidR="00F01671">
          <w:rPr>
            <w:rFonts w:ascii="Times New Roman" w:eastAsia="Times New Roman" w:hAnsi="Times New Roman" w:cs="Times New Roman"/>
            <w:sz w:val="24"/>
            <w:szCs w:val="24"/>
          </w:rPr>
          <w:t>tak kunjung henti</w:t>
        </w:r>
      </w:ins>
      <w:r w:rsidRPr="00C50A1E">
        <w:rPr>
          <w:rFonts w:ascii="Times New Roman" w:eastAsia="Times New Roman" w:hAnsi="Times New Roman" w:cs="Times New Roman"/>
          <w:sz w:val="24"/>
          <w:szCs w:val="24"/>
        </w:rPr>
        <w:t xml:space="preserve">, begitu </w:t>
      </w:r>
      <w:del w:id="8" w:author="DAV" w:date="2022-07-05T12:14:00Z">
        <w:r w:rsidRPr="00C50A1E" w:rsidDel="00062CD6">
          <w:rPr>
            <w:rFonts w:ascii="Times New Roman" w:eastAsia="Times New Roman" w:hAnsi="Times New Roman" w:cs="Times New Roman"/>
            <w:sz w:val="24"/>
            <w:szCs w:val="24"/>
          </w:rPr>
          <w:delText xml:space="preserve">kata </w:delText>
        </w:r>
      </w:del>
      <w:r w:rsidRPr="00C50A1E">
        <w:rPr>
          <w:rFonts w:ascii="Times New Roman" w:eastAsia="Times New Roman" w:hAnsi="Times New Roman" w:cs="Times New Roman"/>
          <w:sz w:val="24"/>
          <w:szCs w:val="24"/>
        </w:rPr>
        <w:t>orang sering mengartikannya. Benar saja</w:t>
      </w:r>
      <w:ins w:id="9" w:author="DAV" w:date="2022-07-05T12:14:00Z">
        <w:r w:rsidR="00062CD6">
          <w:rPr>
            <w:rFonts w:ascii="Times New Roman" w:eastAsia="Times New Roman" w:hAnsi="Times New Roman" w:cs="Times New Roman"/>
            <w:sz w:val="24"/>
            <w:szCs w:val="24"/>
          </w:rPr>
          <w:t>,</w:t>
        </w:r>
      </w:ins>
      <w:del w:id="10" w:author="DAV" w:date="2022-07-05T12:14:00Z">
        <w:r w:rsidRPr="00C50A1E" w:rsidDel="00062CD6">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del w:id="11" w:author="DAV" w:date="2022-07-05T12:14:00Z">
        <w:r w:rsidRPr="00C50A1E" w:rsidDel="00062CD6">
          <w:rPr>
            <w:rFonts w:ascii="Times New Roman" w:eastAsia="Times New Roman" w:hAnsi="Times New Roman" w:cs="Times New Roman"/>
            <w:sz w:val="24"/>
            <w:szCs w:val="24"/>
          </w:rPr>
          <w:delText xml:space="preserve">Meski </w:delText>
        </w:r>
      </w:del>
      <w:ins w:id="12" w:author="DAV" w:date="2022-07-05T12:14:00Z">
        <w:r w:rsidR="00062CD6">
          <w:rPr>
            <w:rFonts w:ascii="Times New Roman" w:eastAsia="Times New Roman" w:hAnsi="Times New Roman" w:cs="Times New Roman"/>
            <w:sz w:val="24"/>
            <w:szCs w:val="24"/>
          </w:rPr>
          <w:t>meski</w:t>
        </w:r>
        <w:r w:rsidR="00062CD6"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di tahun ini awal musim hujan di Indonesia </w:t>
      </w:r>
      <w:r>
        <w:rPr>
          <w:rFonts w:ascii="Times New Roman" w:eastAsia="Times New Roman" w:hAnsi="Times New Roman" w:cs="Times New Roman"/>
          <w:sz w:val="24"/>
          <w:szCs w:val="24"/>
        </w:rPr>
        <w:t>mundur di antara Bulan November</w:t>
      </w:r>
      <w:ins w:id="13" w:author="DAV" w:date="2022-07-05T12:15:00Z">
        <w:r w:rsidR="00D86662">
          <w:rPr>
            <w:rFonts w:ascii="Times New Roman" w:eastAsia="Times New Roman" w:hAnsi="Times New Roman" w:cs="Times New Roman"/>
            <w:sz w:val="24"/>
            <w:szCs w:val="24"/>
          </w:rPr>
          <w:t xml:space="preserve"> dan </w:t>
        </w:r>
      </w:ins>
      <w:del w:id="14" w:author="DAV" w:date="2022-07-05T12:15:00Z">
        <w:r w:rsidDel="00D86662">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Desember 2019, hujan benar-benar datang seperti perkiraan. </w:t>
      </w:r>
      <w:del w:id="15" w:author="DAV" w:date="2022-07-05T12:15:00Z">
        <w:r w:rsidRPr="00C50A1E" w:rsidDel="00D86662">
          <w:rPr>
            <w:rFonts w:ascii="Times New Roman" w:eastAsia="Times New Roman" w:hAnsi="Times New Roman" w:cs="Times New Roman"/>
            <w:sz w:val="24"/>
            <w:szCs w:val="24"/>
          </w:rPr>
          <w:delText xml:space="preserve">Sudah </w:delText>
        </w:r>
      </w:del>
      <w:r w:rsidRPr="00C50A1E">
        <w:rPr>
          <w:rFonts w:ascii="Times New Roman" w:eastAsia="Times New Roman" w:hAnsi="Times New Roman" w:cs="Times New Roman"/>
          <w:sz w:val="24"/>
          <w:szCs w:val="24"/>
        </w:rPr>
        <w:t>sangat terasa</w:t>
      </w:r>
      <w:ins w:id="16" w:author="DAV" w:date="2022-07-05T12:16:00Z">
        <w:r w:rsidR="00CD799C">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apalagi sejak awal tahun baru kita.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w:t>
      </w:r>
      <w:del w:id="17" w:author="DAV" w:date="2022-07-05T12:16:00Z">
        <w:r w:rsidRPr="00C50A1E" w:rsidDel="002264F5">
          <w:rPr>
            <w:rFonts w:ascii="Times New Roman" w:eastAsia="Times New Roman" w:hAnsi="Times New Roman" w:cs="Times New Roman"/>
            <w:sz w:val="24"/>
            <w:szCs w:val="24"/>
          </w:rPr>
          <w:delText xml:space="preserve">yang sering </w:delText>
        </w:r>
      </w:del>
      <w:ins w:id="18" w:author="DAV" w:date="2022-07-05T12:16:00Z">
        <w:r w:rsidR="002264F5" w:rsidRPr="00C50A1E">
          <w:rPr>
            <w:rFonts w:ascii="Times New Roman" w:eastAsia="Times New Roman" w:hAnsi="Times New Roman" w:cs="Times New Roman"/>
            <w:sz w:val="24"/>
            <w:szCs w:val="24"/>
          </w:rPr>
          <w:t>sering</w:t>
        </w:r>
        <w:r w:rsidR="002264F5">
          <w:rPr>
            <w:rFonts w:ascii="Times New Roman" w:eastAsia="Times New Roman" w:hAnsi="Times New Roman" w:cs="Times New Roman"/>
            <w:sz w:val="24"/>
            <w:szCs w:val="24"/>
          </w:rPr>
          <w:t xml:space="preserve"> kali </w:t>
        </w:r>
      </w:ins>
      <w:r w:rsidRPr="00C50A1E">
        <w:rPr>
          <w:rFonts w:ascii="Times New Roman" w:eastAsia="Times New Roman" w:hAnsi="Times New Roman" w:cs="Times New Roman"/>
          <w:sz w:val="24"/>
          <w:szCs w:val="24"/>
        </w:rPr>
        <w:t>disalahkan karena mengundang kenangan</w:t>
      </w:r>
      <w:ins w:id="19" w:author="DAV" w:date="2022-07-05T12:16:00Z">
        <w:r w:rsidR="002264F5">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ternyata tak hanya pandai membuat perasaan hatimu yang </w:t>
      </w:r>
      <w:del w:id="20" w:author="DAV" w:date="2022-07-05T12:17:00Z">
        <w:r w:rsidRPr="00C50A1E" w:rsidDel="002264F5">
          <w:rPr>
            <w:rFonts w:ascii="Times New Roman" w:eastAsia="Times New Roman" w:hAnsi="Times New Roman" w:cs="Times New Roman"/>
            <w:sz w:val="24"/>
            <w:szCs w:val="24"/>
          </w:rPr>
          <w:delText>ambyar</w:delText>
        </w:r>
      </w:del>
      <w:ins w:id="21" w:author="DAV" w:date="2022-07-05T12:17:00Z">
        <w:r w:rsidR="002264F5">
          <w:rPr>
            <w:rFonts w:ascii="Times New Roman" w:eastAsia="Times New Roman" w:hAnsi="Times New Roman" w:cs="Times New Roman"/>
            <w:sz w:val="24"/>
            <w:szCs w:val="24"/>
          </w:rPr>
          <w:t>hancur</w:t>
        </w:r>
      </w:ins>
      <w:r w:rsidRPr="00C50A1E">
        <w:rPr>
          <w:rFonts w:ascii="Times New Roman" w:eastAsia="Times New Roman" w:hAnsi="Times New Roman" w:cs="Times New Roman"/>
          <w:sz w:val="24"/>
          <w:szCs w:val="24"/>
        </w:rPr>
        <w:t xml:space="preserve">, </w:t>
      </w:r>
      <w:ins w:id="22" w:author="DAV" w:date="2022-07-05T12:17:00Z">
        <w:r w:rsidR="00DD0F9D">
          <w:rPr>
            <w:rFonts w:ascii="Times New Roman" w:eastAsia="Times New Roman" w:hAnsi="Times New Roman" w:cs="Times New Roman"/>
            <w:sz w:val="24"/>
            <w:szCs w:val="24"/>
          </w:rPr>
          <w:t>begitu</w:t>
        </w:r>
      </w:ins>
      <w:r w:rsidRPr="00C50A1E">
        <w:rPr>
          <w:rFonts w:ascii="Times New Roman" w:eastAsia="Times New Roman" w:hAnsi="Times New Roman" w:cs="Times New Roman"/>
          <w:sz w:val="24"/>
          <w:szCs w:val="24"/>
        </w:rPr>
        <w:t xml:space="preserve">pun </w:t>
      </w:r>
      <w:del w:id="23" w:author="DAV" w:date="2022-07-05T12:17:00Z">
        <w:r w:rsidRPr="00C50A1E" w:rsidDel="00DD0F9D">
          <w:rPr>
            <w:rFonts w:ascii="Times New Roman" w:eastAsia="Times New Roman" w:hAnsi="Times New Roman" w:cs="Times New Roman"/>
            <w:sz w:val="24"/>
            <w:szCs w:val="24"/>
          </w:rPr>
          <w:delText xml:space="preserve">perilaku </w:delText>
        </w:r>
      </w:del>
      <w:ins w:id="24" w:author="DAV" w:date="2022-07-05T12:17:00Z">
        <w:r w:rsidR="00DD0F9D">
          <w:rPr>
            <w:rFonts w:ascii="Times New Roman" w:eastAsia="Times New Roman" w:hAnsi="Times New Roman" w:cs="Times New Roman"/>
            <w:sz w:val="24"/>
            <w:szCs w:val="24"/>
          </w:rPr>
          <w:t>sikap</w:t>
        </w:r>
        <w:r w:rsidR="00DD0F9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kita yang lain</w:t>
      </w:r>
      <w:ins w:id="25" w:author="DAV" w:date="2022-07-05T12:18:00Z">
        <w:r w:rsidR="00DD0F9D">
          <w:rPr>
            <w:rFonts w:ascii="Times New Roman" w:eastAsia="Times New Roman" w:hAnsi="Times New Roman" w:cs="Times New Roman"/>
            <w:sz w:val="24"/>
            <w:szCs w:val="24"/>
          </w:rPr>
          <w:t>, contohnya</w:t>
        </w:r>
      </w:ins>
      <w:del w:id="26" w:author="DAV" w:date="2022-07-05T12:18:00Z">
        <w:r w:rsidRPr="00C50A1E" w:rsidDel="00DD0F9D">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ins w:id="27" w:author="DAV" w:date="2022-07-05T12:18:00Z">
        <w:r w:rsidR="00DD0F9D">
          <w:rPr>
            <w:rFonts w:ascii="Times New Roman" w:eastAsia="Times New Roman" w:hAnsi="Times New Roman" w:cs="Times New Roman"/>
            <w:sz w:val="24"/>
            <w:szCs w:val="24"/>
          </w:rPr>
          <w:t>s</w:t>
        </w:r>
      </w:ins>
      <w:del w:id="28" w:author="DAV" w:date="2022-07-05T12:18:00Z">
        <w:r w:rsidRPr="00C50A1E" w:rsidDel="00DD0F9D">
          <w:rPr>
            <w:rFonts w:ascii="Times New Roman" w:eastAsia="Times New Roman" w:hAnsi="Times New Roman" w:cs="Times New Roman"/>
            <w:sz w:val="24"/>
            <w:szCs w:val="24"/>
          </w:rPr>
          <w:delText>S</w:delText>
        </w:r>
      </w:del>
      <w:r w:rsidRPr="00C50A1E">
        <w:rPr>
          <w:rFonts w:ascii="Times New Roman" w:eastAsia="Times New Roman" w:hAnsi="Times New Roman" w:cs="Times New Roman"/>
          <w:sz w:val="24"/>
          <w:szCs w:val="24"/>
        </w:rPr>
        <w:t>oal makan. Ya,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DD5701">
        <w:rPr>
          <w:rFonts w:ascii="Times New Roman" w:eastAsia="Times New Roman" w:hAnsi="Times New Roman" w:cs="Times New Roman"/>
          <w:bCs/>
          <w:sz w:val="24"/>
          <w:szCs w:val="24"/>
          <w:rPrChange w:id="29" w:author="DAV" w:date="2022-07-05T12:18:00Z">
            <w:rPr>
              <w:rFonts w:ascii="Times New Roman" w:eastAsia="Times New Roman" w:hAnsi="Times New Roman" w:cs="Times New Roman"/>
              <w:b/>
              <w:bCs/>
              <w:sz w:val="24"/>
              <w:szCs w:val="24"/>
            </w:rPr>
          </w:rPrChange>
        </w:rPr>
        <w:t>Mengapa Kita Merasa Lapar Ketika Hujan</w:t>
      </w:r>
      <w:ins w:id="30" w:author="DAV" w:date="2022-07-05T12:18:00Z">
        <w:r w:rsidR="00DD5701">
          <w:rPr>
            <w:rFonts w:ascii="Times New Roman" w:eastAsia="Times New Roman" w:hAnsi="Times New Roman" w:cs="Times New Roman"/>
            <w:sz w:val="24"/>
            <w:szCs w:val="24"/>
          </w:rPr>
          <w:t>?</w:t>
        </w:r>
      </w:ins>
      <w:del w:id="31" w:author="DAV" w:date="2022-07-05T12:18:00Z">
        <w:r w:rsidRPr="00C50A1E" w:rsidDel="00DD5701">
          <w:rPr>
            <w:rFonts w:ascii="Times New Roman" w:eastAsia="Times New Roman" w:hAnsi="Times New Roman" w:cs="Times New Roman"/>
            <w:sz w:val="24"/>
            <w:szCs w:val="24"/>
          </w:rPr>
          <w:br/>
        </w:r>
      </w:del>
      <w:r w:rsidRPr="00C50A1E">
        <w:rPr>
          <w:rFonts w:ascii="Times New Roman" w:eastAsia="Times New Roman" w:hAnsi="Times New Roman" w:cs="Times New Roman"/>
          <w:sz w:val="24"/>
          <w:szCs w:val="24"/>
        </w:rPr>
        <w:t xml:space="preserve">Siapa yang </w:t>
      </w:r>
      <w:del w:id="32" w:author="DAV" w:date="2022-07-05T12:19:00Z">
        <w:r w:rsidRPr="00C50A1E" w:rsidDel="00DD5701">
          <w:rPr>
            <w:rFonts w:ascii="Times New Roman" w:eastAsia="Times New Roman" w:hAnsi="Times New Roman" w:cs="Times New Roman"/>
            <w:sz w:val="24"/>
            <w:szCs w:val="24"/>
          </w:rPr>
          <w:delText xml:space="preserve">suka </w:delText>
        </w:r>
      </w:del>
      <w:ins w:id="33" w:author="DAV" w:date="2022-07-05T12:19:00Z">
        <w:r w:rsidR="00DD5701">
          <w:rPr>
            <w:rFonts w:ascii="Times New Roman" w:eastAsia="Times New Roman" w:hAnsi="Times New Roman" w:cs="Times New Roman"/>
            <w:sz w:val="24"/>
            <w:szCs w:val="24"/>
          </w:rPr>
          <w:t>sering</w:t>
        </w:r>
        <w:r w:rsidR="00DD5701"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meras</w:t>
      </w:r>
      <w:r>
        <w:rPr>
          <w:rFonts w:ascii="Times New Roman" w:eastAsia="Times New Roman" w:hAnsi="Times New Roman" w:cs="Times New Roman"/>
          <w:sz w:val="24"/>
          <w:szCs w:val="24"/>
        </w:rPr>
        <w:t>a bahwa hujan datang bersama na</w:t>
      </w:r>
      <w:ins w:id="34" w:author="DAV" w:date="2022-07-05T12:19:00Z">
        <w:r w:rsidR="00DD5701">
          <w:rPr>
            <w:rFonts w:ascii="Times New Roman" w:eastAsia="Times New Roman" w:hAnsi="Times New Roman" w:cs="Times New Roman"/>
            <w:sz w:val="24"/>
            <w:szCs w:val="24"/>
          </w:rPr>
          <w:t>f</w:t>
        </w:r>
      </w:ins>
      <w:del w:id="35" w:author="DAV" w:date="2022-07-05T12:19:00Z">
        <w:r w:rsidDel="00DD5701">
          <w:rPr>
            <w:rFonts w:ascii="Times New Roman" w:eastAsia="Times New Roman" w:hAnsi="Times New Roman" w:cs="Times New Roman"/>
            <w:sz w:val="24"/>
            <w:szCs w:val="24"/>
          </w:rPr>
          <w:delText>p</w:delText>
        </w:r>
      </w:del>
      <w:r w:rsidRPr="00C50A1E">
        <w:rPr>
          <w:rFonts w:ascii="Times New Roman" w:eastAsia="Times New Roman" w:hAnsi="Times New Roman" w:cs="Times New Roman"/>
          <w:sz w:val="24"/>
          <w:szCs w:val="24"/>
        </w:rPr>
        <w:t>su 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w:t>
      </w:r>
      <w:del w:id="36" w:author="DAV" w:date="2022-07-05T12:19:00Z">
        <w:r w:rsidRPr="00C50A1E" w:rsidDel="00F42700">
          <w:rPr>
            <w:rFonts w:ascii="Times New Roman" w:eastAsia="Times New Roman" w:hAnsi="Times New Roman" w:cs="Times New Roman"/>
            <w:sz w:val="24"/>
            <w:szCs w:val="24"/>
          </w:rPr>
          <w:delText xml:space="preserve">Sering </w:delText>
        </w:r>
      </w:del>
      <w:ins w:id="37" w:author="DAV" w:date="2022-07-05T12:19:00Z">
        <w:r w:rsidR="00F42700">
          <w:rPr>
            <w:rFonts w:ascii="Times New Roman" w:eastAsia="Times New Roman" w:hAnsi="Times New Roman" w:cs="Times New Roman"/>
            <w:sz w:val="24"/>
            <w:szCs w:val="24"/>
          </w:rPr>
          <w:t xml:space="preserve">bisa </w:t>
        </w:r>
      </w:ins>
      <w:r w:rsidRPr="00C50A1E">
        <w:rPr>
          <w:rFonts w:ascii="Times New Roman" w:eastAsia="Times New Roman" w:hAnsi="Times New Roman" w:cs="Times New Roman"/>
          <w:sz w:val="24"/>
          <w:szCs w:val="24"/>
        </w:rPr>
        <w:t xml:space="preserve">disebut </w:t>
      </w:r>
      <w:del w:id="38" w:author="DAV" w:date="2022-07-05T12:20:00Z">
        <w:r w:rsidRPr="00C50A1E" w:rsidDel="00F42700">
          <w:rPr>
            <w:rFonts w:ascii="Times New Roman" w:eastAsia="Times New Roman" w:hAnsi="Times New Roman" w:cs="Times New Roman"/>
            <w:sz w:val="24"/>
            <w:szCs w:val="24"/>
          </w:rPr>
          <w:delText xml:space="preserve">cuma </w:delText>
        </w:r>
      </w:del>
      <w:ins w:id="39" w:author="DAV" w:date="2022-07-05T12:20:00Z">
        <w:r w:rsidR="00F42700">
          <w:rPr>
            <w:rFonts w:ascii="Times New Roman" w:eastAsia="Times New Roman" w:hAnsi="Times New Roman" w:cs="Times New Roman"/>
            <w:sz w:val="24"/>
            <w:szCs w:val="24"/>
          </w:rPr>
          <w:t>hanya</w:t>
        </w:r>
        <w:r w:rsidR="00F42700"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c</w:t>
      </w:r>
      <w:ins w:id="40" w:author="DAV" w:date="2022-07-05T12:20:00Z">
        <w:r w:rsidR="00F42700">
          <w:rPr>
            <w:rFonts w:ascii="Times New Roman" w:eastAsia="Times New Roman" w:hAnsi="Times New Roman" w:cs="Times New Roman"/>
            <w:sz w:val="24"/>
            <w:szCs w:val="24"/>
          </w:rPr>
          <w:t>e</w:t>
        </w:r>
      </w:ins>
      <w:del w:id="41" w:author="DAV" w:date="2022-07-05T12:20:00Z">
        <w:r w:rsidRPr="00C50A1E" w:rsidDel="00F42700">
          <w:rPr>
            <w:rFonts w:ascii="Times New Roman" w:eastAsia="Times New Roman" w:hAnsi="Times New Roman" w:cs="Times New Roman"/>
            <w:sz w:val="24"/>
            <w:szCs w:val="24"/>
          </w:rPr>
          <w:delText>a</w:delText>
        </w:r>
      </w:del>
      <w:r w:rsidRPr="00C50A1E">
        <w:rPr>
          <w:rFonts w:ascii="Times New Roman" w:eastAsia="Times New Roman" w:hAnsi="Times New Roman" w:cs="Times New Roman"/>
          <w:sz w:val="24"/>
          <w:szCs w:val="24"/>
        </w:rPr>
        <w:t>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yang dalam kemasan bisa dikonsumsi 4 porsi </w:t>
      </w:r>
      <w:ins w:id="42" w:author="DAV" w:date="2022-07-05T12:20:00Z">
        <w:r w:rsidR="00F42700">
          <w:rPr>
            <w:rFonts w:ascii="Times New Roman" w:eastAsia="Times New Roman" w:hAnsi="Times New Roman" w:cs="Times New Roman"/>
            <w:sz w:val="24"/>
            <w:szCs w:val="24"/>
          </w:rPr>
          <w:t xml:space="preserve">dan </w:t>
        </w:r>
      </w:ins>
      <w:r w:rsidRPr="00C50A1E">
        <w:rPr>
          <w:rFonts w:ascii="Times New Roman" w:eastAsia="Times New Roman" w:hAnsi="Times New Roman" w:cs="Times New Roman"/>
          <w:sz w:val="24"/>
          <w:szCs w:val="24"/>
        </w:rPr>
        <w:t xml:space="preserve">habis </w:t>
      </w:r>
      <w:ins w:id="43" w:author="DAV" w:date="2022-07-05T12:20:00Z">
        <w:r w:rsidR="00F42700">
          <w:rPr>
            <w:rFonts w:ascii="Times New Roman" w:eastAsia="Times New Roman" w:hAnsi="Times New Roman" w:cs="Times New Roman"/>
            <w:sz w:val="24"/>
            <w:szCs w:val="24"/>
          </w:rPr>
          <w:t xml:space="preserve">dalam </w:t>
        </w:r>
      </w:ins>
      <w:r w:rsidRPr="00C50A1E">
        <w:rPr>
          <w:rFonts w:ascii="Times New Roman" w:eastAsia="Times New Roman" w:hAnsi="Times New Roman" w:cs="Times New Roman"/>
          <w:sz w:val="24"/>
          <w:szCs w:val="24"/>
        </w:rPr>
        <w:t xml:space="preserve">sekali duduk. Belum cukup, tambah lagi gorengannya, satu-dua </w:t>
      </w:r>
      <w:del w:id="44" w:author="DAV" w:date="2022-07-05T12:20:00Z">
        <w:r w:rsidRPr="00C50A1E" w:rsidDel="0082098C">
          <w:rPr>
            <w:rFonts w:ascii="Times New Roman" w:eastAsia="Times New Roman" w:hAnsi="Times New Roman" w:cs="Times New Roman"/>
            <w:sz w:val="24"/>
            <w:szCs w:val="24"/>
          </w:rPr>
          <w:delText xml:space="preserve">biji </w:delText>
        </w:r>
      </w:del>
      <w:ins w:id="45" w:author="DAV" w:date="2022-07-05T12:20:00Z">
        <w:r w:rsidR="0082098C">
          <w:rPr>
            <w:rFonts w:ascii="Times New Roman" w:eastAsia="Times New Roman" w:hAnsi="Times New Roman" w:cs="Times New Roman"/>
            <w:sz w:val="24"/>
            <w:szCs w:val="24"/>
          </w:rPr>
          <w:t>buah</w:t>
        </w:r>
        <w:r w:rsidR="0082098C"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eh</w:t>
      </w:r>
      <w:ins w:id="46" w:author="DAV" w:date="2022-07-05T12:21:00Z">
        <w:r w:rsidR="0082098C">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membuat suasana jadi lebih dingin </w:t>
      </w:r>
      <w:r w:rsidRPr="004A6CB2">
        <w:rPr>
          <w:rFonts w:ascii="Times New Roman" w:eastAsia="Times New Roman" w:hAnsi="Times New Roman" w:cs="Times New Roman"/>
          <w:sz w:val="24"/>
          <w:szCs w:val="24"/>
        </w:rPr>
        <w:t>-</w:t>
      </w:r>
      <w:r w:rsidRPr="004A6CB2">
        <w:rPr>
          <w:rFonts w:ascii="Times New Roman" w:eastAsia="Times New Roman" w:hAnsi="Times New Roman" w:cs="Times New Roman"/>
          <w:sz w:val="24"/>
          <w:szCs w:val="24"/>
          <w:rPrChange w:id="47" w:author="DAV" w:date="2022-07-05T12:21:00Z">
            <w:rPr>
              <w:rFonts w:ascii="Times New Roman" w:eastAsia="Times New Roman" w:hAnsi="Times New Roman" w:cs="Times New Roman"/>
              <w:strike/>
              <w:sz w:val="24"/>
              <w:szCs w:val="24"/>
            </w:rPr>
          </w:rPrChange>
        </w:rPr>
        <w:t>seperti sikapnya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ins w:id="48" w:author="DAV" w:date="2022-07-05T12:22:00Z">
        <w:r w:rsidR="00960954">
          <w:rPr>
            <w:rFonts w:ascii="Times New Roman" w:eastAsia="Times New Roman" w:hAnsi="Times New Roman" w:cs="Times New Roman"/>
            <w:sz w:val="24"/>
            <w:szCs w:val="24"/>
          </w:rPr>
          <w:t>.</w:t>
        </w:r>
      </w:ins>
      <w:del w:id="49" w:author="DAV" w:date="2022-07-05T12:22:00Z">
        <w:r w:rsidRPr="00C50A1E" w:rsidDel="00960954">
          <w:rPr>
            <w:rFonts w:ascii="Times New Roman" w:eastAsia="Times New Roman" w:hAnsi="Times New Roman" w:cs="Times New Roman"/>
            <w:sz w:val="24"/>
            <w:szCs w:val="24"/>
          </w:rPr>
          <w:delText>~</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w:t>
      </w:r>
      <w:del w:id="50" w:author="DAV" w:date="2022-07-05T12:23:00Z">
        <w:r w:rsidRPr="00C50A1E" w:rsidDel="000F3EB1">
          <w:rPr>
            <w:rFonts w:ascii="Times New Roman" w:eastAsia="Times New Roman" w:hAnsi="Times New Roman" w:cs="Times New Roman"/>
            <w:sz w:val="24"/>
            <w:szCs w:val="24"/>
          </w:rPr>
          <w:delText>. Yang</w:delText>
        </w:r>
      </w:del>
      <w:ins w:id="51" w:author="DAV" w:date="2022-07-05T12:23:00Z">
        <w:r w:rsidR="000F3EB1">
          <w:rPr>
            <w:rFonts w:ascii="Times New Roman" w:eastAsia="Times New Roman" w:hAnsi="Times New Roman" w:cs="Times New Roman"/>
            <w:sz w:val="24"/>
            <w:szCs w:val="24"/>
          </w:rPr>
          <w:t>,yang</w:t>
        </w:r>
      </w:ins>
      <w:r w:rsidRPr="00C50A1E">
        <w:rPr>
          <w:rFonts w:ascii="Times New Roman" w:eastAsia="Times New Roman" w:hAnsi="Times New Roman" w:cs="Times New Roman"/>
          <w:sz w:val="24"/>
          <w:szCs w:val="24"/>
        </w:rPr>
        <w:t xml:space="preserve"> sering membuatnya salah adalah pemilihan makanan kita yang tidak tahu diri. Yang penting enak, kalori belakangan?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w:t>
      </w:r>
      <w:del w:id="52" w:author="DAV" w:date="2022-07-05T12:24:00Z">
        <w:r w:rsidRPr="00C50A1E" w:rsidDel="000F3EB1">
          <w:rPr>
            <w:rFonts w:ascii="Times New Roman" w:eastAsia="Times New Roman" w:hAnsi="Times New Roman" w:cs="Times New Roman"/>
            <w:sz w:val="24"/>
            <w:szCs w:val="24"/>
          </w:rPr>
          <w:delText>. Atau</w:delText>
        </w:r>
      </w:del>
      <w:ins w:id="53" w:author="DAV" w:date="2022-07-05T12:24:00Z">
        <w:r w:rsidR="000F3EB1">
          <w:rPr>
            <w:rFonts w:ascii="Times New Roman" w:eastAsia="Times New Roman" w:hAnsi="Times New Roman" w:cs="Times New Roman"/>
            <w:sz w:val="24"/>
            <w:szCs w:val="24"/>
          </w:rPr>
          <w:t>,atau</w:t>
        </w:r>
      </w:ins>
      <w:r w:rsidRPr="00C50A1E">
        <w:rPr>
          <w:rFonts w:ascii="Times New Roman" w:eastAsia="Times New Roman" w:hAnsi="Times New Roman" w:cs="Times New Roman"/>
          <w:sz w:val="24"/>
          <w:szCs w:val="24"/>
        </w:rPr>
        <w:t xml:space="preserve">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r w:rsidRPr="000F3EB1">
        <w:rPr>
          <w:rFonts w:ascii="Times New Roman" w:eastAsia="Times New Roman" w:hAnsi="Times New Roman" w:cs="Times New Roman"/>
          <w:i/>
          <w:sz w:val="24"/>
          <w:szCs w:val="24"/>
          <w:rPrChange w:id="54" w:author="DAV" w:date="2022-07-05T12:24: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bookmarkStart w:id="55" w:name="_GoBack"/>
      <w:bookmarkEnd w:id="55"/>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941" w:rsidRDefault="00995941">
      <w:r>
        <w:separator/>
      </w:r>
    </w:p>
  </w:endnote>
  <w:endnote w:type="continuationSeparator" w:id="0">
    <w:p w:rsidR="00995941" w:rsidRDefault="00995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995941">
    <w:pPr>
      <w:pStyle w:val="Footer"/>
    </w:pPr>
  </w:p>
  <w:p w:rsidR="00941E77" w:rsidRDefault="009959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941" w:rsidRDefault="00995941">
      <w:r>
        <w:separator/>
      </w:r>
    </w:p>
  </w:footnote>
  <w:footnote w:type="continuationSeparator" w:id="0">
    <w:p w:rsidR="00995941" w:rsidRDefault="009959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
    <w15:presenceInfo w15:providerId="None" w15:userId="DA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62CD6"/>
    <w:rsid w:val="000F3EB1"/>
    <w:rsid w:val="0012251A"/>
    <w:rsid w:val="002264F5"/>
    <w:rsid w:val="002D31A0"/>
    <w:rsid w:val="003A7635"/>
    <w:rsid w:val="0042167F"/>
    <w:rsid w:val="00477321"/>
    <w:rsid w:val="004A6CB2"/>
    <w:rsid w:val="0082098C"/>
    <w:rsid w:val="00924DF5"/>
    <w:rsid w:val="00927764"/>
    <w:rsid w:val="00960954"/>
    <w:rsid w:val="00971796"/>
    <w:rsid w:val="00995941"/>
    <w:rsid w:val="00C005EF"/>
    <w:rsid w:val="00CD799C"/>
    <w:rsid w:val="00D86662"/>
    <w:rsid w:val="00DD0F9D"/>
    <w:rsid w:val="00DD5701"/>
    <w:rsid w:val="00E9527C"/>
    <w:rsid w:val="00F01671"/>
    <w:rsid w:val="00F4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2D31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1A0"/>
    <w:rPr>
      <w:rFonts w:ascii="Segoe UI" w:hAnsi="Segoe UI" w:cs="Segoe UI"/>
      <w:sz w:val="18"/>
      <w:szCs w:val="18"/>
    </w:rPr>
  </w:style>
  <w:style w:type="character" w:styleId="CommentReference">
    <w:name w:val="annotation reference"/>
    <w:basedOn w:val="DefaultParagraphFont"/>
    <w:uiPriority w:val="99"/>
    <w:semiHidden/>
    <w:unhideWhenUsed/>
    <w:rsid w:val="003A7635"/>
    <w:rPr>
      <w:sz w:val="16"/>
      <w:szCs w:val="16"/>
    </w:rPr>
  </w:style>
  <w:style w:type="paragraph" w:styleId="CommentText">
    <w:name w:val="annotation text"/>
    <w:basedOn w:val="Normal"/>
    <w:link w:val="CommentTextChar"/>
    <w:uiPriority w:val="99"/>
    <w:semiHidden/>
    <w:unhideWhenUsed/>
    <w:rsid w:val="003A7635"/>
    <w:rPr>
      <w:sz w:val="20"/>
      <w:szCs w:val="20"/>
    </w:rPr>
  </w:style>
  <w:style w:type="character" w:customStyle="1" w:styleId="CommentTextChar">
    <w:name w:val="Comment Text Char"/>
    <w:basedOn w:val="DefaultParagraphFont"/>
    <w:link w:val="CommentText"/>
    <w:uiPriority w:val="99"/>
    <w:semiHidden/>
    <w:rsid w:val="003A7635"/>
    <w:rPr>
      <w:sz w:val="20"/>
      <w:szCs w:val="20"/>
    </w:rPr>
  </w:style>
  <w:style w:type="paragraph" w:styleId="CommentSubject">
    <w:name w:val="annotation subject"/>
    <w:basedOn w:val="CommentText"/>
    <w:next w:val="CommentText"/>
    <w:link w:val="CommentSubjectChar"/>
    <w:uiPriority w:val="99"/>
    <w:semiHidden/>
    <w:unhideWhenUsed/>
    <w:rsid w:val="003A7635"/>
    <w:rPr>
      <w:b/>
      <w:bCs/>
    </w:rPr>
  </w:style>
  <w:style w:type="character" w:customStyle="1" w:styleId="CommentSubjectChar">
    <w:name w:val="Comment Subject Char"/>
    <w:basedOn w:val="CommentTextChar"/>
    <w:link w:val="CommentSubject"/>
    <w:uiPriority w:val="99"/>
    <w:semiHidden/>
    <w:rsid w:val="003A76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DAV</cp:lastModifiedBy>
  <cp:revision>5</cp:revision>
  <dcterms:created xsi:type="dcterms:W3CDTF">2020-07-24T23:46:00Z</dcterms:created>
  <dcterms:modified xsi:type="dcterms:W3CDTF">2022-07-05T05:25:00Z</dcterms:modified>
</cp:coreProperties>
</file>