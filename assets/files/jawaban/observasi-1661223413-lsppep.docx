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jc w:val="center"/>
              <w:rPr>
                <w:rFonts w:ascii="Times New Roman" w:hAnsi="Times New Roman"/>
                <w:sz w:val="48"/>
              </w:rPr>
              <w:pPrChange w:id="0" w:author="Zul" w:date="2022-08-23T09:41:49Z">
                <w:pPr>
                  <w:pStyle w:val="2"/>
                </w:pPr>
              </w:pPrChange>
            </w:pPr>
            <w:r>
              <w:t>Pembelajaran di Era "Revolusi Industri 4.0" bagi Anak Usia Dini</w:t>
            </w:r>
          </w:p>
          <w:p>
            <w:pPr>
              <w:spacing w:before="100" w:beforeAutospacing="1" w:after="100" w:afterAutospacing="1" w:line="240" w:lineRule="auto"/>
              <w:contextualSpacing w:val="0"/>
              <w:jc w:val="center"/>
              <w:rPr>
                <w:rFonts w:ascii="Times New Roman" w:hAnsi="Times New Roman" w:eastAsia="Times New Roman" w:cs="Times New Roman"/>
                <w:szCs w:val="24"/>
              </w:rPr>
              <w:pPrChange w:id="1" w:author="Zul" w:date="2022-08-23T09:42:52Z">
                <w:pPr>
                  <w:spacing w:before="100" w:beforeAutospacing="1" w:after="100" w:afterAutospacing="1" w:line="240" w:lineRule="auto"/>
                  <w:contextualSpacing w:val="0"/>
                </w:pPr>
              </w:pPrChange>
            </w:pPr>
            <w:r>
              <w:rPr>
                <w:rFonts w:ascii="Times New Roman" w:hAnsi="Times New Roman" w:eastAsia="Times New Roman" w:cs="Times New Roman"/>
                <w:szCs w:val="24"/>
              </w:rPr>
              <w:t>Oleh Kodar Akbar</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2" w:author="Zul" w:date="2022-08-23T09:42:49Z">
                <w:pPr>
                  <w:spacing w:before="100" w:beforeAutospacing="1" w:after="100" w:afterAutospacing="1" w:line="240" w:lineRule="auto"/>
                  <w:contextualSpacing w:val="0"/>
                </w:pPr>
              </w:pPrChange>
            </w:pPr>
            <w:r>
              <w:rPr>
                <w:rFonts w:ascii="Times New Roman" w:hAnsi="Times New Roman" w:eastAsia="Times New Roman" w:cs="Times New Roman"/>
                <w:szCs w:val="24"/>
              </w:rPr>
              <w:t>Pada zaman ini kita berada pada zona industri yang sangat e</w:t>
            </w:r>
            <w:ins w:id="3" w:author="Zul" w:date="2022-08-23T09:40:54Z">
              <w:r>
                <w:rPr>
                  <w:rFonts w:hint="default" w:ascii="Times New Roman" w:hAnsi="Times New Roman" w:eastAsia="Times New Roman" w:cs="Times New Roman"/>
                  <w:szCs w:val="24"/>
                  <w:lang w:val="en-US"/>
                </w:rPr>
                <w:t>ks</w:t>
              </w:r>
            </w:ins>
            <w:ins w:id="4" w:author="Zul" w:date="2022-08-23T09:41:22Z">
              <w:r>
                <w:rPr>
                  <w:rFonts w:hint="default" w:ascii="Times New Roman" w:hAnsi="Times New Roman" w:eastAsia="Times New Roman" w:cs="Times New Roman"/>
                  <w:szCs w:val="24"/>
                  <w:lang w:val="en-US"/>
                </w:rPr>
                <w:t>tr</w:t>
              </w:r>
            </w:ins>
            <w:ins w:id="5" w:author="Zul" w:date="2022-08-23T09:41:24Z">
              <w:r>
                <w:rPr>
                  <w:rFonts w:hint="default" w:ascii="Times New Roman" w:hAnsi="Times New Roman" w:eastAsia="Times New Roman" w:cs="Times New Roman"/>
                  <w:szCs w:val="24"/>
                  <w:lang w:val="en-US"/>
                </w:rPr>
                <w:t>im</w:t>
              </w:r>
            </w:ins>
            <w:del w:id="6" w:author="Zul" w:date="2022-08-23T09:40:53Z">
              <w:r>
                <w:rPr>
                  <w:rFonts w:ascii="Times New Roman" w:hAnsi="Times New Roman" w:eastAsia="Times New Roman" w:cs="Times New Roman"/>
                  <w:szCs w:val="24"/>
                </w:rPr>
                <w:delText>xtr</w:delText>
              </w:r>
            </w:del>
            <w:del w:id="7" w:author="Zul" w:date="2022-08-23T09:40:48Z">
              <w:r>
                <w:rPr>
                  <w:rFonts w:ascii="Times New Roman" w:hAnsi="Times New Roman" w:eastAsia="Times New Roman" w:cs="Times New Roman"/>
                  <w:szCs w:val="24"/>
                </w:rPr>
                <w:delText>e</w:delText>
              </w:r>
            </w:del>
            <w:del w:id="8" w:author="Zul" w:date="2022-08-23T09:40:47Z">
              <w:r>
                <w:rPr>
                  <w:rFonts w:ascii="Times New Roman" w:hAnsi="Times New Roman" w:eastAsia="Times New Roman" w:cs="Times New Roman"/>
                  <w:szCs w:val="24"/>
                </w:rPr>
                <w:delText>a</w:delText>
              </w:r>
            </w:del>
            <w:del w:id="9" w:author="Zul" w:date="2022-08-23T09:40:51Z">
              <w:r>
                <w:rPr>
                  <w:rFonts w:ascii="Times New Roman" w:hAnsi="Times New Roman" w:eastAsia="Times New Roman" w:cs="Times New Roman"/>
                  <w:szCs w:val="24"/>
                </w:rPr>
                <w:delText>m</w:delText>
              </w:r>
            </w:del>
            <w:r>
              <w:rPr>
                <w:rFonts w:ascii="Times New Roman" w:hAnsi="Times New Roman" w:eastAsia="Times New Roman" w:cs="Times New Roman"/>
                <w:szCs w:val="24"/>
              </w:rPr>
              <w:t xml:space="preserve">. </w:t>
            </w:r>
            <w:ins w:id="10" w:author="Zul" w:date="2022-08-23T09:41:40Z">
              <w:r>
                <w:rPr>
                  <w:rFonts w:hint="default" w:ascii="Times New Roman" w:hAnsi="Times New Roman" w:eastAsia="Times New Roman" w:cs="Times New Roman"/>
                  <w:szCs w:val="24"/>
                  <w:lang w:val="en-US"/>
                </w:rPr>
                <w:t>I</w:t>
              </w:r>
            </w:ins>
            <w:del w:id="11" w:author="Zul" w:date="2022-08-23T09:41:34Z">
              <w:r>
                <w:rPr>
                  <w:rFonts w:ascii="Times New Roman" w:hAnsi="Times New Roman" w:eastAsia="Times New Roman" w:cs="Times New Roman"/>
                  <w:szCs w:val="24"/>
                </w:rPr>
                <w:delText>I</w:delText>
              </w:r>
            </w:del>
            <w:r>
              <w:rPr>
                <w:rFonts w:ascii="Times New Roman" w:hAnsi="Times New Roman" w:eastAsia="Times New Roman" w:cs="Times New Roman"/>
                <w:szCs w:val="24"/>
              </w:rPr>
              <w:t>ndustri yang tiap menit bahkan detik</w:t>
            </w:r>
            <w:del w:id="12" w:author="Zul" w:date="2022-08-23T09:43:16Z">
              <w:r>
                <w:rPr>
                  <w:rFonts w:ascii="Times New Roman" w:hAnsi="Times New Roman" w:eastAsia="Times New Roman" w:cs="Times New Roman"/>
                  <w:szCs w:val="24"/>
                </w:rPr>
                <w:delText xml:space="preserve"> di</w:delText>
              </w:r>
            </w:del>
            <w:del w:id="13" w:author="Zul" w:date="2022-08-23T09:43:15Z">
              <w:r>
                <w:rPr>
                  <w:rFonts w:ascii="Times New Roman" w:hAnsi="Times New Roman" w:eastAsia="Times New Roman" w:cs="Times New Roman"/>
                  <w:szCs w:val="24"/>
                </w:rPr>
                <w:delText>a</w:delText>
              </w:r>
            </w:del>
            <w:r>
              <w:rPr>
                <w:rFonts w:ascii="Times New Roman" w:hAnsi="Times New Roman" w:eastAsia="Times New Roman" w:cs="Times New Roman"/>
                <w:szCs w:val="24"/>
              </w:rPr>
              <w:t xml:space="preserve"> akan berubah semakin maju, yang sering kita sebut dengan revolusi industry 4.0. Istilah yang masih jarang kita dengar bahkan banyak yang masih awam.</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4" w:author="Zul" w:date="2022-08-23T09:42:49Z">
                <w:pPr>
                  <w:spacing w:before="100" w:beforeAutospacing="1" w:after="100" w:afterAutospacing="1" w:line="240" w:lineRule="auto"/>
                  <w:contextualSpacing w:val="0"/>
                </w:pPr>
              </w:pPrChange>
            </w:pPr>
            <w:r>
              <w:rPr>
                <w:rFonts w:ascii="Times New Roman" w:hAnsi="Times New Roman" w:eastAsia="Times New Roman" w:cs="Times New Roman"/>
                <w:szCs w:val="24"/>
              </w:rPr>
              <w:t>Bagi pendidik maupun peserta didik hari ini kita di</w:t>
            </w:r>
            <w:del w:id="15" w:author="Zul" w:date="2022-08-23T09:43:45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siapkan untuk memasuki dunia kerja namun bukan lagi perkerja, tetapi kita di siapkan untuk membuat lapangan kerja baru yang belum tercipta</w:t>
            </w:r>
            <w:del w:id="16" w:author="Zul" w:date="2022-08-23T09:44:03Z">
              <w:r>
                <w:rPr>
                  <w:rFonts w:ascii="Times New Roman" w:hAnsi="Times New Roman" w:eastAsia="Times New Roman" w:cs="Times New Roman"/>
                  <w:szCs w:val="24"/>
                </w:rPr>
                <w:delText>,</w:delText>
              </w:r>
            </w:del>
            <w:r>
              <w:rPr>
                <w:rFonts w:ascii="Times New Roman" w:hAnsi="Times New Roman" w:eastAsia="Times New Roman" w:cs="Times New Roman"/>
                <w:szCs w:val="24"/>
              </w:rPr>
              <w:t xml:space="preserve"> dengan menggunakan kemampuan teknologi dan ide kreatif kita.</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7" w:author="Zul" w:date="2022-08-23T09:42:49Z">
                <w:pPr>
                  <w:spacing w:before="100" w:beforeAutospacing="1" w:after="100" w:afterAutospacing="1" w:line="240" w:lineRule="auto"/>
                  <w:contextualSpacing w:val="0"/>
                </w:pPr>
              </w:pPrChange>
            </w:pPr>
            <w:r>
              <w:rPr>
                <w:rFonts w:ascii="Times New Roman" w:hAnsi="Times New Roman" w:eastAsia="Times New Roman" w:cs="Times New Roman"/>
                <w:szCs w:val="24"/>
              </w:rPr>
              <w:t>Pendidikan 4.0 adalah suatu program yang di buat untuk mewujudkan pendidikan yang cerdas dan kreatif. Tujuan dari terciptanya pendidikan 4.0 ini adalah peningkatan dan pemerataan pendidikan</w:t>
            </w:r>
            <w:del w:id="18" w:author="Zul" w:date="2022-08-23T09:44:36Z">
              <w:r>
                <w:rPr>
                  <w:rFonts w:ascii="Times New Roman" w:hAnsi="Times New Roman" w:eastAsia="Times New Roman" w:cs="Times New Roman"/>
                  <w:szCs w:val="24"/>
                </w:rPr>
                <w:delText>,</w:delText>
              </w:r>
            </w:del>
            <w:r>
              <w:rPr>
                <w:rFonts w:ascii="Times New Roman" w:hAnsi="Times New Roman" w:eastAsia="Times New Roman" w:cs="Times New Roman"/>
                <w:szCs w:val="24"/>
              </w:rPr>
              <w:t xml:space="preserve"> dengan cara memerluas akses dan memanfaatkan teknologi.</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9" w:author="Zul" w:date="2022-08-23T09:42:49Z">
                <w:pPr>
                  <w:spacing w:before="100" w:beforeAutospacing="1" w:after="100" w:afterAutospacing="1" w:line="240" w:lineRule="auto"/>
                  <w:contextualSpacing w:val="0"/>
                </w:pPr>
              </w:pPrChange>
            </w:pPr>
            <w:r>
              <w:rPr>
                <w:rFonts w:ascii="Times New Roman" w:hAnsi="Times New Roman" w:eastAsia="Times New Roman" w:cs="Times New Roman"/>
                <w:szCs w:val="24"/>
              </w:rPr>
              <w:t>Tidak hanya itu pendidikan 4.0 menghasilkan 4 aspek yang sangat di butuhkan di era milenial ini</w:t>
            </w:r>
            <w:ins w:id="20" w:author="Zul" w:date="2022-08-23T09:44:50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yaitu kolaboratif, komunikatif, berfikir kritis, </w:t>
            </w:r>
            <w:ins w:id="21" w:author="Zul" w:date="2022-08-23T09:44:58Z">
              <w:r>
                <w:rPr>
                  <w:rFonts w:hint="default" w:ascii="Times New Roman" w:hAnsi="Times New Roman" w:eastAsia="Times New Roman" w:cs="Times New Roman"/>
                  <w:szCs w:val="24"/>
                  <w:lang w:val="en-US"/>
                </w:rPr>
                <w:t>da</w:t>
              </w:r>
            </w:ins>
            <w:ins w:id="22" w:author="Zul" w:date="2022-08-23T09:44:59Z">
              <w:r>
                <w:rPr>
                  <w:rFonts w:hint="default" w:ascii="Times New Roman" w:hAnsi="Times New Roman" w:eastAsia="Times New Roman" w:cs="Times New Roman"/>
                  <w:szCs w:val="24"/>
                  <w:lang w:val="en-US"/>
                </w:rPr>
                <w:t xml:space="preserve">n </w:t>
              </w:r>
            </w:ins>
            <w:r>
              <w:rPr>
                <w:rFonts w:ascii="Times New Roman" w:hAnsi="Times New Roman" w:eastAsia="Times New Roman" w:cs="Times New Roman"/>
                <w:szCs w:val="24"/>
              </w:rPr>
              <w:t>kreatif. Mengapa demikian pendidikan 4.0 ini hari ini sedang gencar-gencarnya di publis, karena di era ini kita harus mempersiapkan diri atau generasi muda untuk memasuki dunia revolusi industri 4.0.</w:t>
            </w:r>
          </w:p>
          <w:p>
            <w:pPr>
              <w:spacing w:before="100" w:beforeAutospacing="1" w:after="100" w:afterAutospacing="1" w:line="240" w:lineRule="auto"/>
              <w:ind w:firstLine="480" w:firstLineChars="200"/>
              <w:contextualSpacing w:val="0"/>
              <w:jc w:val="both"/>
              <w:rPr>
                <w:rFonts w:hint="default" w:ascii="Times New Roman" w:hAnsi="Times New Roman" w:eastAsia="Times New Roman" w:cs="Times New Roman"/>
                <w:szCs w:val="24"/>
                <w:lang w:val="en-US"/>
              </w:rPr>
              <w:pPrChange w:id="23" w:author="Zul" w:date="2022-08-23T09:42:49Z">
                <w:pPr>
                  <w:spacing w:before="100" w:beforeAutospacing="1" w:after="100" w:afterAutospacing="1" w:line="240" w:lineRule="auto"/>
                  <w:contextualSpacing w:val="0"/>
                </w:pPr>
              </w:pPrChange>
            </w:pPr>
            <w:r>
              <w:rPr>
                <w:rFonts w:ascii="Times New Roman" w:hAnsi="Times New Roman" w:eastAsia="Times New Roman" w:cs="Times New Roman"/>
                <w:szCs w:val="24"/>
              </w:rPr>
              <w:t>Karakteristik pendidikan 4.0</w:t>
            </w:r>
            <w:ins w:id="24" w:author="Zul" w:date="2022-08-23T09:45:49Z">
              <w:r>
                <w:rPr>
                  <w:rFonts w:hint="default" w:ascii="Times New Roman" w:hAnsi="Times New Roman" w:eastAsia="Times New Roman" w:cs="Times New Roman"/>
                  <w:szCs w:val="24"/>
                  <w:lang w:val="en-US"/>
                </w:rPr>
                <w:t xml:space="preserve"> </w:t>
              </w:r>
            </w:ins>
            <w:ins w:id="25" w:author="Zul" w:date="2022-08-23T09:45:50Z">
              <w:r>
                <w:rPr>
                  <w:rFonts w:hint="default" w:ascii="Times New Roman" w:hAnsi="Times New Roman" w:eastAsia="Times New Roman" w:cs="Times New Roman"/>
                  <w:szCs w:val="24"/>
                  <w:lang w:val="en-US"/>
                </w:rPr>
                <w:t>adala</w:t>
              </w:r>
            </w:ins>
            <w:ins w:id="26" w:author="Zul" w:date="2022-08-23T09:45:51Z">
              <w:r>
                <w:rPr>
                  <w:rFonts w:hint="default" w:ascii="Times New Roman" w:hAnsi="Times New Roman" w:eastAsia="Times New Roman" w:cs="Times New Roman"/>
                  <w:szCs w:val="24"/>
                  <w:lang w:val="en-US"/>
                </w:rPr>
                <w:t>h</w:t>
              </w:r>
            </w:ins>
            <w:ins w:id="27" w:author="Zul" w:date="2022-08-23T09:45:52Z">
              <w:r>
                <w:rPr>
                  <w:rFonts w:hint="default" w:ascii="Times New Roman" w:hAnsi="Times New Roman" w:eastAsia="Times New Roman" w:cs="Times New Roman"/>
                  <w:szCs w:val="24"/>
                  <w:lang w:val="en-US"/>
                </w:rPr>
                <w:t>:</w:t>
              </w:r>
            </w:ins>
          </w:p>
          <w:p>
            <w:pPr>
              <w:numPr>
                <w:ilvl w:val="0"/>
                <w:numId w:val="3"/>
                <w:ins w:id="29" w:author="Zul" w:date="2022-08-23T09:47:53Z"/>
              </w:numPr>
              <w:spacing w:before="100" w:beforeAutospacing="1" w:after="100" w:afterAutospacing="1" w:line="240" w:lineRule="auto"/>
              <w:ind w:left="425" w:hanging="65"/>
              <w:contextualSpacing w:val="0"/>
              <w:jc w:val="both"/>
              <w:rPr>
                <w:del w:id="30" w:author="Zul" w:date="2022-08-23T09:47:22Z"/>
                <w:rFonts w:ascii="Times New Roman" w:hAnsi="Times New Roman" w:eastAsia="Times New Roman" w:cs="Times New Roman"/>
                <w:szCs w:val="24"/>
              </w:rPr>
              <w:pPrChange w:id="28" w:author="Zul" w:date="2022-08-23T09:47:53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Tahapan belajar sesuai dengan kemampuan dan minat/kebutuhan siswa.</w:t>
            </w:r>
            <w:ins w:id="31" w:author="Zul" w:date="2022-08-23T09:47:23Z">
              <w:r>
                <w:rPr>
                  <w:rFonts w:hint="default" w:ascii="Times New Roman" w:hAnsi="Times New Roman" w:eastAsia="Times New Roman" w:cs="Times New Roman"/>
                  <w:szCs w:val="24"/>
                  <w:lang w:val="en-US"/>
                </w:rPr>
                <w:t xml:space="preserve"> </w:t>
              </w:r>
            </w:ins>
          </w:p>
          <w:p>
            <w:pPr>
              <w:numPr>
                <w:ilvl w:val="0"/>
                <w:numId w:val="3"/>
                <w:ins w:id="33" w:author="Zul" w:date="2022-08-23T09:51:37Z"/>
              </w:numPr>
              <w:tabs>
                <w:tab w:val="left" w:pos="720"/>
                <w:tab w:val="clear" w:pos="425"/>
              </w:tabs>
              <w:spacing w:before="100" w:beforeAutospacing="1" w:after="100" w:afterAutospacing="1" w:line="240" w:lineRule="auto"/>
              <w:ind w:left="705" w:hanging="345"/>
              <w:contextualSpacing w:val="0"/>
              <w:jc w:val="both"/>
              <w:rPr>
                <w:rFonts w:ascii="Times New Roman" w:hAnsi="Times New Roman" w:eastAsia="Times New Roman" w:cs="Times New Roman"/>
                <w:szCs w:val="24"/>
              </w:rPr>
              <w:pPrChange w:id="32"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Pada taha</w:t>
            </w:r>
            <w:ins w:id="34" w:author="Zul" w:date="2022-08-23T09:45:23Z">
              <w:r>
                <w:rPr>
                  <w:rFonts w:hint="default" w:ascii="Times New Roman" w:hAnsi="Times New Roman" w:eastAsia="Times New Roman" w:cs="Times New Roman"/>
                  <w:szCs w:val="24"/>
                  <w:lang w:val="en-US"/>
                </w:rPr>
                <w:t>p</w:t>
              </w:r>
            </w:ins>
            <w:del w:id="35" w:author="Zul" w:date="2022-08-23T09:45:22Z">
              <w:r>
                <w:rPr>
                  <w:rFonts w:ascii="Times New Roman" w:hAnsi="Times New Roman" w:eastAsia="Times New Roman" w:cs="Times New Roman"/>
                  <w:szCs w:val="24"/>
                </w:rPr>
                <w:delText>b</w:delText>
              </w:r>
            </w:del>
            <w:r>
              <w:rPr>
                <w:rFonts w:ascii="Times New Roman" w:hAnsi="Times New Roman" w:eastAsia="Times New Roman" w:cs="Times New Roman"/>
                <w:szCs w:val="24"/>
              </w:rPr>
              <w:t xml:space="preserve"> ini guru di</w:t>
            </w:r>
            <w:del w:id="36" w:author="Zul" w:date="2022-08-23T09:45:26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tu</w:t>
            </w:r>
            <w:ins w:id="37" w:author="Zul" w:date="2022-08-23T09:45:28Z">
              <w:r>
                <w:rPr>
                  <w:rFonts w:hint="default" w:ascii="Times New Roman" w:hAnsi="Times New Roman" w:eastAsia="Times New Roman" w:cs="Times New Roman"/>
                  <w:szCs w:val="24"/>
                  <w:lang w:val="en-US"/>
                </w:rPr>
                <w:t>n</w:t>
              </w:r>
            </w:ins>
            <w:r>
              <w:rPr>
                <w:rFonts w:ascii="Times New Roman" w:hAnsi="Times New Roman" w:eastAsia="Times New Roman" w:cs="Times New Roman"/>
                <w:szCs w:val="24"/>
              </w:rPr>
              <w:t>tut untuk merancang pembelajaran sesuai dengan minat dan bakat/kebutuhan siswa.</w:t>
            </w:r>
          </w:p>
          <w:p>
            <w:pPr>
              <w:numPr>
                <w:ilvl w:val="0"/>
                <w:numId w:val="3"/>
                <w:ins w:id="39" w:author="Zul" w:date="2022-08-23T09:51:37Z"/>
              </w:numPr>
              <w:tabs>
                <w:tab w:val="left" w:pos="720"/>
                <w:tab w:val="clear" w:pos="425"/>
              </w:tabs>
              <w:spacing w:before="100" w:beforeAutospacing="1" w:after="100" w:afterAutospacing="1" w:line="240" w:lineRule="auto"/>
              <w:ind w:left="705" w:hanging="345"/>
              <w:contextualSpacing w:val="0"/>
              <w:jc w:val="both"/>
              <w:rPr>
                <w:del w:id="40" w:author="Zul" w:date="2022-08-23T09:46:38Z"/>
                <w:rFonts w:ascii="Times New Roman" w:hAnsi="Times New Roman" w:eastAsia="Times New Roman" w:cs="Times New Roman"/>
                <w:szCs w:val="24"/>
              </w:rPr>
              <w:pPrChange w:id="38"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Menggunakan penilaian formatif.</w:t>
            </w:r>
            <w:ins w:id="41" w:author="Zul" w:date="2022-08-23T09:47:33Z">
              <w:r>
                <w:rPr>
                  <w:rFonts w:hint="default" w:ascii="Times New Roman" w:hAnsi="Times New Roman" w:eastAsia="Times New Roman" w:cs="Times New Roman"/>
                  <w:szCs w:val="24"/>
                  <w:lang w:val="en-US"/>
                </w:rPr>
                <w:t xml:space="preserve"> </w:t>
              </w:r>
            </w:ins>
          </w:p>
          <w:p>
            <w:pPr>
              <w:numPr>
                <w:ilvl w:val="0"/>
                <w:numId w:val="3"/>
                <w:ins w:id="43" w:author="Zul" w:date="2022-08-23T09:51:37Z"/>
              </w:numPr>
              <w:tabs>
                <w:tab w:val="left" w:pos="720"/>
                <w:tab w:val="clear" w:pos="425"/>
              </w:tabs>
              <w:spacing w:before="100" w:beforeAutospacing="1" w:after="100" w:afterAutospacing="1" w:line="240" w:lineRule="auto"/>
              <w:ind w:left="705" w:hanging="345"/>
              <w:contextualSpacing w:val="0"/>
              <w:jc w:val="both"/>
              <w:rPr>
                <w:rFonts w:ascii="Times New Roman" w:hAnsi="Times New Roman" w:eastAsia="Times New Roman" w:cs="Times New Roman"/>
                <w:szCs w:val="24"/>
              </w:rPr>
              <w:pPrChange w:id="42" w:author="Zul" w:date="2022-08-23T09:51:37Z">
                <w:pPr>
                  <w:numPr>
                    <w:ilvl w:val="0"/>
                    <w:numId w:val="2"/>
                  </w:numPr>
                  <w:spacing w:before="100" w:beforeAutospacing="1" w:after="100" w:afterAutospacing="1" w:line="240" w:lineRule="auto"/>
                  <w:contextualSpacing w:val="0"/>
                </w:pPr>
              </w:pPrChange>
            </w:pPr>
            <w:ins w:id="44" w:author="Zul" w:date="2022-08-23T09:46:35Z">
              <w:r>
                <w:rPr>
                  <w:rFonts w:hint="default" w:ascii="Times New Roman" w:hAnsi="Times New Roman" w:eastAsia="Times New Roman" w:cs="Times New Roman"/>
                  <w:szCs w:val="24"/>
                  <w:lang w:val="en-US"/>
                </w:rPr>
                <w:t>G</w:t>
              </w:r>
            </w:ins>
            <w:del w:id="45" w:author="Zul" w:date="2022-08-23T09:46:34Z">
              <w:r>
                <w:rPr>
                  <w:rFonts w:ascii="Times New Roman" w:hAnsi="Times New Roman" w:eastAsia="Times New Roman" w:cs="Times New Roman"/>
                  <w:szCs w:val="24"/>
                </w:rPr>
                <w:delText>Yai</w:delText>
              </w:r>
            </w:del>
            <w:del w:id="46" w:author="Zul" w:date="2022-08-23T09:46:33Z">
              <w:r>
                <w:rPr>
                  <w:rFonts w:ascii="Times New Roman" w:hAnsi="Times New Roman" w:eastAsia="Times New Roman" w:cs="Times New Roman"/>
                  <w:szCs w:val="24"/>
                </w:rPr>
                <w:delText>tu g</w:delText>
              </w:r>
            </w:del>
            <w:r>
              <w:rPr>
                <w:rFonts w:ascii="Times New Roman" w:hAnsi="Times New Roman" w:eastAsia="Times New Roman" w:cs="Times New Roman"/>
                <w:szCs w:val="24"/>
              </w:rPr>
              <w:t xml:space="preserve">uru </w:t>
            </w:r>
            <w:del w:id="47" w:author="Zul" w:date="2022-08-23T09:46:30Z">
              <w:r>
                <w:rPr>
                  <w:rFonts w:ascii="Times New Roman" w:hAnsi="Times New Roman" w:eastAsia="Times New Roman" w:cs="Times New Roman"/>
                  <w:szCs w:val="24"/>
                </w:rPr>
                <w:delText xml:space="preserve">di sini </w:delText>
              </w:r>
            </w:del>
            <w:r>
              <w:rPr>
                <w:rFonts w:ascii="Times New Roman" w:hAnsi="Times New Roman" w:eastAsia="Times New Roman" w:cs="Times New Roman"/>
                <w:szCs w:val="24"/>
              </w:rPr>
              <w:t>di</w:t>
            </w:r>
            <w:del w:id="48" w:author="Zul" w:date="2022-08-23T09:46:31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tuntut untuk membantu si</w:t>
            </w:r>
            <w:ins w:id="49" w:author="Zul" w:date="2022-08-23T09:46:05Z">
              <w:r>
                <w:rPr>
                  <w:rFonts w:hint="default" w:ascii="Times New Roman" w:hAnsi="Times New Roman" w:eastAsia="Times New Roman" w:cs="Times New Roman"/>
                  <w:szCs w:val="24"/>
                  <w:lang w:val="en-US"/>
                </w:rPr>
                <w:t>s</w:t>
              </w:r>
            </w:ins>
            <w:r>
              <w:rPr>
                <w:rFonts w:ascii="Times New Roman" w:hAnsi="Times New Roman" w:eastAsia="Times New Roman" w:cs="Times New Roman"/>
                <w:szCs w:val="24"/>
              </w:rPr>
              <w:t>wa dalam mencari kemampuan dan bakat siswa.</w:t>
            </w:r>
          </w:p>
          <w:p>
            <w:pPr>
              <w:numPr>
                <w:ilvl w:val="0"/>
                <w:numId w:val="3"/>
                <w:ins w:id="51" w:author="Zul" w:date="2022-08-23T09:51:37Z"/>
              </w:numPr>
              <w:tabs>
                <w:tab w:val="left" w:pos="720"/>
                <w:tab w:val="clear" w:pos="425"/>
              </w:tabs>
              <w:spacing w:before="100" w:beforeAutospacing="1" w:after="100" w:afterAutospacing="1" w:line="240" w:lineRule="auto"/>
              <w:ind w:left="705" w:hanging="345"/>
              <w:contextualSpacing w:val="0"/>
              <w:jc w:val="both"/>
              <w:rPr>
                <w:del w:id="52" w:author="Zul" w:date="2022-08-23T09:47:40Z"/>
                <w:rFonts w:ascii="Times New Roman" w:hAnsi="Times New Roman" w:eastAsia="Times New Roman" w:cs="Times New Roman"/>
                <w:szCs w:val="24"/>
              </w:rPr>
              <w:pPrChange w:id="50"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Menempatkan guru sebagai mentor.</w:t>
            </w:r>
            <w:ins w:id="53" w:author="Zul" w:date="2022-08-23T09:47:41Z">
              <w:r>
                <w:rPr>
                  <w:rFonts w:hint="default" w:ascii="Times New Roman" w:hAnsi="Times New Roman" w:eastAsia="Times New Roman" w:cs="Times New Roman"/>
                  <w:szCs w:val="24"/>
                  <w:lang w:val="en-US"/>
                </w:rPr>
                <w:t xml:space="preserve"> </w:t>
              </w:r>
            </w:ins>
          </w:p>
          <w:p>
            <w:pPr>
              <w:numPr>
                <w:ilvl w:val="0"/>
                <w:numId w:val="3"/>
                <w:ins w:id="55" w:author="Zul" w:date="2022-08-23T09:51:37Z"/>
              </w:numPr>
              <w:tabs>
                <w:tab w:val="left" w:pos="720"/>
                <w:tab w:val="clear" w:pos="425"/>
              </w:tabs>
              <w:spacing w:before="100" w:beforeAutospacing="1" w:after="100" w:afterAutospacing="1" w:line="240" w:lineRule="auto"/>
              <w:ind w:left="705" w:hanging="345"/>
              <w:contextualSpacing w:val="0"/>
              <w:jc w:val="both"/>
              <w:rPr>
                <w:rFonts w:ascii="Times New Roman" w:hAnsi="Times New Roman" w:eastAsia="Times New Roman" w:cs="Times New Roman"/>
                <w:szCs w:val="24"/>
              </w:rPr>
              <w:pPrChange w:id="54"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Gur</w:t>
            </w:r>
            <w:ins w:id="56" w:author="Zul" w:date="2022-08-23T09:46:50Z">
              <w:r>
                <w:rPr>
                  <w:rFonts w:hint="default" w:ascii="Times New Roman" w:hAnsi="Times New Roman" w:eastAsia="Times New Roman" w:cs="Times New Roman"/>
                  <w:szCs w:val="24"/>
                  <w:lang w:val="en-US"/>
                </w:rPr>
                <w:t>u</w:t>
              </w:r>
            </w:ins>
            <w:del w:id="57" w:author="Zul" w:date="2022-08-23T09:46:49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3"/>
                <w:ins w:id="59" w:author="Zul" w:date="2022-08-23T09:51:37Z"/>
              </w:numPr>
              <w:tabs>
                <w:tab w:val="left" w:pos="720"/>
                <w:tab w:val="clear" w:pos="425"/>
              </w:tabs>
              <w:spacing w:before="100" w:beforeAutospacing="1" w:after="100" w:afterAutospacing="1" w:line="240" w:lineRule="auto"/>
              <w:ind w:left="705" w:hanging="345"/>
              <w:contextualSpacing w:val="0"/>
              <w:jc w:val="both"/>
              <w:rPr>
                <w:del w:id="60" w:author="Zul" w:date="2022-08-23T09:47:45Z"/>
                <w:rFonts w:ascii="Times New Roman" w:hAnsi="Times New Roman" w:eastAsia="Times New Roman" w:cs="Times New Roman"/>
                <w:szCs w:val="24"/>
              </w:rPr>
              <w:pPrChange w:id="58"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Pengembangan profesi guru.</w:t>
            </w:r>
            <w:ins w:id="61" w:author="Zul" w:date="2022-08-23T09:47:46Z">
              <w:r>
                <w:rPr>
                  <w:rFonts w:hint="default" w:ascii="Times New Roman" w:hAnsi="Times New Roman" w:eastAsia="Times New Roman" w:cs="Times New Roman"/>
                  <w:szCs w:val="24"/>
                  <w:lang w:val="en-US"/>
                </w:rPr>
                <w:t xml:space="preserve"> </w:t>
              </w:r>
            </w:ins>
          </w:p>
          <w:p>
            <w:pPr>
              <w:numPr>
                <w:ilvl w:val="0"/>
                <w:numId w:val="3"/>
                <w:ins w:id="63" w:author="Zul" w:date="2022-08-23T09:51:37Z"/>
              </w:numPr>
              <w:tabs>
                <w:tab w:val="left" w:pos="720"/>
                <w:tab w:val="clear" w:pos="425"/>
              </w:tabs>
              <w:spacing w:before="100" w:beforeAutospacing="1" w:after="100" w:afterAutospacing="1" w:line="240" w:lineRule="auto"/>
              <w:ind w:left="705" w:hanging="345"/>
              <w:contextualSpacing w:val="0"/>
              <w:jc w:val="both"/>
              <w:rPr>
                <w:rFonts w:ascii="Times New Roman" w:hAnsi="Times New Roman" w:eastAsia="Times New Roman" w:cs="Times New Roman"/>
                <w:szCs w:val="24"/>
              </w:rPr>
              <w:pPrChange w:id="62" w:author="Zul" w:date="2022-08-23T09:51:37Z">
                <w:pPr>
                  <w:numPr>
                    <w:ilvl w:val="0"/>
                    <w:numId w:val="2"/>
                  </w:numPr>
                  <w:spacing w:before="100" w:beforeAutospacing="1" w:after="100" w:afterAutospacing="1" w:line="240" w:lineRule="auto"/>
                  <w:contextualSpacing w:val="0"/>
                </w:pPr>
              </w:pPrChange>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ind w:firstLine="480" w:firstLineChars="200"/>
              <w:contextualSpacing w:val="0"/>
              <w:jc w:val="both"/>
              <w:rPr>
                <w:del w:id="65" w:author="Zul" w:date="2022-08-23T09:49:14Z"/>
                <w:rFonts w:ascii="Times New Roman" w:hAnsi="Times New Roman" w:eastAsia="Times New Roman" w:cs="Times New Roman"/>
                <w:szCs w:val="24"/>
              </w:rPr>
              <w:pPrChange w:id="64" w:author="Zul" w:date="2022-08-23T09:42:32Z">
                <w:pPr>
                  <w:spacing w:before="100" w:beforeAutospacing="1" w:after="100" w:afterAutospacing="1" w:line="240" w:lineRule="auto"/>
                  <w:contextualSpacing w:val="0"/>
                </w:pPr>
              </w:pPrChange>
            </w:pPr>
            <w:r>
              <w:rPr>
                <w:rFonts w:ascii="Times New Roman" w:hAnsi="Times New Roman" w:eastAsia="Times New Roman" w:cs="Times New Roman"/>
                <w:szCs w:val="24"/>
              </w:rPr>
              <w:t xml:space="preserve"> Di dalam pendidikan revolusi industri </w:t>
            </w:r>
            <w:ins w:id="66" w:author="Zul" w:date="2022-08-23T09:48:25Z">
              <w:r>
                <w:rPr>
                  <w:rFonts w:hint="default" w:ascii="Times New Roman" w:hAnsi="Times New Roman" w:eastAsia="Times New Roman" w:cs="Times New Roman"/>
                  <w:szCs w:val="24"/>
                  <w:lang w:val="en-US"/>
                </w:rPr>
                <w:t>4.</w:t>
              </w:r>
            </w:ins>
            <w:ins w:id="67" w:author="Zul" w:date="2022-08-23T09:48:26Z">
              <w:r>
                <w:rPr>
                  <w:rFonts w:hint="default" w:ascii="Times New Roman" w:hAnsi="Times New Roman" w:eastAsia="Times New Roman" w:cs="Times New Roman"/>
                  <w:szCs w:val="24"/>
                  <w:lang w:val="en-US"/>
                </w:rPr>
                <w:t>0 t</w:t>
              </w:r>
            </w:ins>
            <w:ins w:id="68" w:author="Zul" w:date="2022-08-23T09:48:27Z">
              <w:r>
                <w:rPr>
                  <w:rFonts w:hint="default" w:ascii="Times New Roman" w:hAnsi="Times New Roman" w:eastAsia="Times New Roman" w:cs="Times New Roman"/>
                  <w:szCs w:val="24"/>
                  <w:lang w:val="en-US"/>
                </w:rPr>
                <w:t>er</w:t>
              </w:r>
            </w:ins>
            <w:ins w:id="69" w:author="Zul" w:date="2022-08-23T09:48:28Z">
              <w:r>
                <w:rPr>
                  <w:rFonts w:hint="default" w:ascii="Times New Roman" w:hAnsi="Times New Roman" w:eastAsia="Times New Roman" w:cs="Times New Roman"/>
                  <w:szCs w:val="24"/>
                  <w:lang w:val="en-US"/>
                </w:rPr>
                <w:t xml:space="preserve">diri </w:t>
              </w:r>
            </w:ins>
            <w:ins w:id="70" w:author="Zul" w:date="2022-08-23T09:48:29Z">
              <w:r>
                <w:rPr>
                  <w:rFonts w:hint="default" w:ascii="Times New Roman" w:hAnsi="Times New Roman" w:eastAsia="Times New Roman" w:cs="Times New Roman"/>
                  <w:szCs w:val="24"/>
                  <w:lang w:val="en-US"/>
                </w:rPr>
                <w:t>dari</w:t>
              </w:r>
            </w:ins>
            <w:del w:id="71" w:author="Zul" w:date="2022-08-23T09:48:24Z">
              <w:r>
                <w:rPr>
                  <w:rFonts w:ascii="Times New Roman" w:hAnsi="Times New Roman" w:eastAsia="Times New Roman" w:cs="Times New Roman"/>
                  <w:szCs w:val="24"/>
                </w:rPr>
                <w:delText>i</w:delText>
              </w:r>
            </w:del>
            <w:del w:id="72" w:author="Zul" w:date="2022-08-23T09:48:23Z">
              <w:r>
                <w:rPr>
                  <w:rFonts w:ascii="Times New Roman" w:hAnsi="Times New Roman" w:eastAsia="Times New Roman" w:cs="Times New Roman"/>
                  <w:szCs w:val="24"/>
                </w:rPr>
                <w:delText>ni ad</w:delText>
              </w:r>
            </w:del>
            <w:del w:id="73" w:author="Zul" w:date="2022-08-23T09:48:22Z">
              <w:r>
                <w:rPr>
                  <w:rFonts w:ascii="Times New Roman" w:hAnsi="Times New Roman" w:eastAsia="Times New Roman" w:cs="Times New Roman"/>
                  <w:szCs w:val="24"/>
                </w:rPr>
                <w:delText>a</w:delText>
              </w:r>
            </w:del>
            <w:r>
              <w:rPr>
                <w:rFonts w:ascii="Times New Roman" w:hAnsi="Times New Roman" w:eastAsia="Times New Roman" w:cs="Times New Roman"/>
                <w:szCs w:val="24"/>
              </w:rPr>
              <w:t xml:space="preserve"> 5 aspek yang di</w:t>
            </w:r>
            <w:del w:id="74" w:author="Zul" w:date="2022-08-23T09:49:55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tekankan pada proses pembelajaran yaitu</w:t>
            </w:r>
            <w:ins w:id="75" w:author="Zul" w:date="2022-08-23T09:49:15Z">
              <w:r>
                <w:rPr>
                  <w:rFonts w:hint="default" w:ascii="Times New Roman" w:hAnsi="Times New Roman" w:eastAsia="Times New Roman" w:cs="Times New Roman"/>
                  <w:szCs w:val="24"/>
                  <w:lang w:val="en-US"/>
                </w:rPr>
                <w:t xml:space="preserve"> m</w:t>
              </w:r>
            </w:ins>
            <w:del w:id="76" w:author="Zul" w:date="2022-08-23T09:49:14Z">
              <w:r>
                <w:rPr>
                  <w:rFonts w:ascii="Times New Roman" w:hAnsi="Times New Roman" w:eastAsia="Times New Roman" w:cs="Times New Roman"/>
                  <w:szCs w:val="24"/>
                </w:rPr>
                <w:delText>:</w:delText>
              </w:r>
            </w:del>
          </w:p>
          <w:p>
            <w:pPr>
              <w:numPr>
                <w:ilvl w:val="-1"/>
                <w:numId w:val="0"/>
              </w:numPr>
              <w:spacing w:before="100" w:beforeAutospacing="1" w:after="100" w:afterAutospacing="1" w:line="240" w:lineRule="auto"/>
              <w:ind w:firstLine="480" w:firstLineChars="200"/>
              <w:contextualSpacing w:val="0"/>
              <w:jc w:val="both"/>
              <w:rPr>
                <w:del w:id="78" w:author="Zul" w:date="2022-08-23T09:49:24Z"/>
                <w:rFonts w:hint="default" w:ascii="Times New Roman" w:hAnsi="Times New Roman" w:eastAsia="Times New Roman" w:cs="Times New Roman"/>
                <w:szCs w:val="24"/>
                <w:lang w:val="en-US"/>
              </w:rPr>
              <w:pPrChange w:id="77" w:author="Zul" w:date="2022-08-23T09:49:14Z">
                <w:pPr>
                  <w:numPr>
                    <w:ilvl w:val="0"/>
                    <w:numId w:val="4"/>
                  </w:numPr>
                  <w:spacing w:before="100" w:beforeAutospacing="1" w:after="100" w:afterAutospacing="1" w:line="240" w:lineRule="auto"/>
                  <w:contextualSpacing w:val="0"/>
                </w:pPr>
              </w:pPrChange>
            </w:pPr>
            <w:del w:id="79" w:author="Zul" w:date="2022-08-23T09:49:12Z">
              <w:r>
                <w:rPr>
                  <w:rFonts w:ascii="Times New Roman" w:hAnsi="Times New Roman" w:eastAsia="Times New Roman" w:cs="Times New Roman"/>
                  <w:szCs w:val="24"/>
                </w:rPr>
                <w:delText>M</w:delText>
              </w:r>
            </w:del>
            <w:r>
              <w:rPr>
                <w:rFonts w:ascii="Times New Roman" w:hAnsi="Times New Roman" w:eastAsia="Times New Roman" w:cs="Times New Roman"/>
                <w:szCs w:val="24"/>
              </w:rPr>
              <w:t>engamati</w:t>
            </w:r>
            <w:ins w:id="80" w:author="Zul" w:date="2022-08-23T09:49:25Z">
              <w:r>
                <w:rPr>
                  <w:rFonts w:hint="default" w:ascii="Times New Roman" w:hAnsi="Times New Roman" w:eastAsia="Times New Roman" w:cs="Times New Roman"/>
                  <w:szCs w:val="24"/>
                  <w:lang w:val="en-US"/>
                </w:rPr>
                <w:t>, m</w:t>
              </w:r>
            </w:ins>
          </w:p>
          <w:p>
            <w:pPr>
              <w:numPr>
                <w:ilvl w:val="-1"/>
                <w:numId w:val="0"/>
              </w:numPr>
              <w:spacing w:before="100" w:beforeAutospacing="1" w:after="100" w:afterAutospacing="1" w:line="240" w:lineRule="auto"/>
              <w:ind w:firstLine="480" w:firstLineChars="200"/>
              <w:contextualSpacing w:val="0"/>
              <w:jc w:val="both"/>
              <w:rPr>
                <w:del w:id="82" w:author="Zul" w:date="2022-08-23T09:49:28Z"/>
                <w:rFonts w:hint="default" w:ascii="Times New Roman" w:hAnsi="Times New Roman" w:eastAsia="Times New Roman" w:cs="Times New Roman"/>
                <w:szCs w:val="24"/>
                <w:lang w:val="en-US"/>
              </w:rPr>
              <w:pPrChange w:id="81" w:author="Zul" w:date="2022-08-23T09:49:24Z">
                <w:pPr>
                  <w:numPr>
                    <w:ilvl w:val="0"/>
                    <w:numId w:val="4"/>
                  </w:numPr>
                  <w:spacing w:before="100" w:beforeAutospacing="1" w:after="100" w:afterAutospacing="1" w:line="240" w:lineRule="auto"/>
                  <w:contextualSpacing w:val="0"/>
                </w:pPr>
              </w:pPrChange>
            </w:pPr>
            <w:del w:id="83" w:author="Zul" w:date="2022-08-23T09:49:23Z">
              <w:r>
                <w:rPr>
                  <w:rFonts w:ascii="Times New Roman" w:hAnsi="Times New Roman" w:eastAsia="Times New Roman" w:cs="Times New Roman"/>
                  <w:szCs w:val="24"/>
                </w:rPr>
                <w:delText>M</w:delText>
              </w:r>
            </w:del>
            <w:r>
              <w:rPr>
                <w:rFonts w:ascii="Times New Roman" w:hAnsi="Times New Roman" w:eastAsia="Times New Roman" w:cs="Times New Roman"/>
                <w:szCs w:val="24"/>
              </w:rPr>
              <w:t>emahami</w:t>
            </w:r>
            <w:ins w:id="84" w:author="Zul" w:date="2022-08-23T09:49:29Z">
              <w:r>
                <w:rPr>
                  <w:rFonts w:hint="default" w:ascii="Times New Roman" w:hAnsi="Times New Roman" w:eastAsia="Times New Roman" w:cs="Times New Roman"/>
                  <w:szCs w:val="24"/>
                  <w:lang w:val="en-US"/>
                </w:rPr>
                <w:t xml:space="preserve">, </w:t>
              </w:r>
            </w:ins>
            <w:ins w:id="85" w:author="Zul" w:date="2022-08-23T09:49:30Z">
              <w:r>
                <w:rPr>
                  <w:rFonts w:hint="default" w:ascii="Times New Roman" w:hAnsi="Times New Roman" w:eastAsia="Times New Roman" w:cs="Times New Roman"/>
                  <w:szCs w:val="24"/>
                  <w:lang w:val="en-US"/>
                </w:rPr>
                <w:t>m</w:t>
              </w:r>
            </w:ins>
          </w:p>
          <w:p>
            <w:pPr>
              <w:numPr>
                <w:ilvl w:val="-1"/>
                <w:numId w:val="0"/>
              </w:numPr>
              <w:spacing w:before="100" w:beforeAutospacing="1" w:after="100" w:afterAutospacing="1" w:line="240" w:lineRule="auto"/>
              <w:ind w:firstLine="480" w:firstLineChars="200"/>
              <w:contextualSpacing w:val="0"/>
              <w:jc w:val="both"/>
              <w:rPr>
                <w:del w:id="87" w:author="Zul" w:date="2022-08-23T09:49:33Z"/>
                <w:rFonts w:hint="default" w:ascii="Times New Roman" w:hAnsi="Times New Roman" w:eastAsia="Times New Roman" w:cs="Times New Roman"/>
                <w:szCs w:val="24"/>
                <w:lang w:val="en-US"/>
              </w:rPr>
              <w:pPrChange w:id="86" w:author="Zul" w:date="2022-08-23T09:49:28Z">
                <w:pPr>
                  <w:numPr>
                    <w:ilvl w:val="0"/>
                    <w:numId w:val="4"/>
                  </w:numPr>
                  <w:spacing w:before="100" w:beforeAutospacing="1" w:after="100" w:afterAutospacing="1" w:line="240" w:lineRule="auto"/>
                  <w:contextualSpacing w:val="0"/>
                </w:pPr>
              </w:pPrChange>
            </w:pPr>
            <w:del w:id="88" w:author="Zul" w:date="2022-08-23T09:49:27Z">
              <w:r>
                <w:rPr>
                  <w:rFonts w:ascii="Times New Roman" w:hAnsi="Times New Roman" w:eastAsia="Times New Roman" w:cs="Times New Roman"/>
                  <w:szCs w:val="24"/>
                </w:rPr>
                <w:delText>M</w:delText>
              </w:r>
            </w:del>
            <w:r>
              <w:rPr>
                <w:rFonts w:ascii="Times New Roman" w:hAnsi="Times New Roman" w:eastAsia="Times New Roman" w:cs="Times New Roman"/>
                <w:szCs w:val="24"/>
              </w:rPr>
              <w:t>encoba</w:t>
            </w:r>
            <w:ins w:id="89" w:author="Zul" w:date="2022-08-23T09:49:34Z">
              <w:r>
                <w:rPr>
                  <w:rFonts w:hint="default" w:ascii="Times New Roman" w:hAnsi="Times New Roman" w:eastAsia="Times New Roman" w:cs="Times New Roman"/>
                  <w:szCs w:val="24"/>
                  <w:lang w:val="en-US"/>
                </w:rPr>
                <w:t xml:space="preserve">, </w:t>
              </w:r>
            </w:ins>
            <w:ins w:id="90" w:author="Zul" w:date="2022-08-23T09:49:35Z">
              <w:r>
                <w:rPr>
                  <w:rFonts w:hint="default" w:ascii="Times New Roman" w:hAnsi="Times New Roman" w:eastAsia="Times New Roman" w:cs="Times New Roman"/>
                  <w:szCs w:val="24"/>
                  <w:lang w:val="en-US"/>
                </w:rPr>
                <w:t>m</w:t>
              </w:r>
            </w:ins>
          </w:p>
          <w:p>
            <w:pPr>
              <w:numPr>
                <w:ilvl w:val="-1"/>
                <w:numId w:val="0"/>
              </w:numPr>
              <w:spacing w:before="100" w:beforeAutospacing="1" w:after="100" w:afterAutospacing="1" w:line="240" w:lineRule="auto"/>
              <w:ind w:firstLine="480" w:firstLineChars="200"/>
              <w:contextualSpacing w:val="0"/>
              <w:jc w:val="both"/>
              <w:rPr>
                <w:del w:id="92" w:author="Zul" w:date="2022-08-23T09:49:38Z"/>
                <w:rFonts w:hint="default" w:ascii="Times New Roman" w:hAnsi="Times New Roman" w:eastAsia="Times New Roman" w:cs="Times New Roman"/>
                <w:szCs w:val="24"/>
                <w:lang w:val="en-US"/>
              </w:rPr>
              <w:pPrChange w:id="91" w:author="Zul" w:date="2022-08-23T09:49:33Z">
                <w:pPr>
                  <w:numPr>
                    <w:ilvl w:val="0"/>
                    <w:numId w:val="4"/>
                  </w:numPr>
                  <w:spacing w:before="100" w:beforeAutospacing="1" w:after="100" w:afterAutospacing="1" w:line="240" w:lineRule="auto"/>
                  <w:contextualSpacing w:val="0"/>
                </w:pPr>
              </w:pPrChange>
            </w:pPr>
            <w:del w:id="93" w:author="Zul" w:date="2022-08-23T09:49:32Z">
              <w:r>
                <w:rPr>
                  <w:rFonts w:ascii="Times New Roman" w:hAnsi="Times New Roman" w:eastAsia="Times New Roman" w:cs="Times New Roman"/>
                  <w:szCs w:val="24"/>
                </w:rPr>
                <w:delText>M</w:delText>
              </w:r>
            </w:del>
            <w:r>
              <w:rPr>
                <w:rFonts w:ascii="Times New Roman" w:hAnsi="Times New Roman" w:eastAsia="Times New Roman" w:cs="Times New Roman"/>
                <w:szCs w:val="24"/>
              </w:rPr>
              <w:t>endiskusikan</w:t>
            </w:r>
            <w:ins w:id="94" w:author="Zul" w:date="2022-08-23T09:49:39Z">
              <w:r>
                <w:rPr>
                  <w:rFonts w:hint="default" w:ascii="Times New Roman" w:hAnsi="Times New Roman" w:eastAsia="Times New Roman" w:cs="Times New Roman"/>
                  <w:szCs w:val="24"/>
                  <w:lang w:val="en-US"/>
                </w:rPr>
                <w:t>,</w:t>
              </w:r>
            </w:ins>
            <w:ins w:id="95" w:author="Zul" w:date="2022-08-23T09:49:40Z">
              <w:r>
                <w:rPr>
                  <w:rFonts w:hint="default" w:ascii="Times New Roman" w:hAnsi="Times New Roman" w:eastAsia="Times New Roman" w:cs="Times New Roman"/>
                  <w:szCs w:val="24"/>
                  <w:lang w:val="en-US"/>
                </w:rPr>
                <w:t xml:space="preserve"> </w:t>
              </w:r>
            </w:ins>
            <w:ins w:id="96" w:author="Zul" w:date="2022-08-23T09:49:41Z">
              <w:r>
                <w:rPr>
                  <w:rFonts w:hint="default" w:ascii="Times New Roman" w:hAnsi="Times New Roman" w:eastAsia="Times New Roman" w:cs="Times New Roman"/>
                  <w:szCs w:val="24"/>
                  <w:lang w:val="en-US"/>
                </w:rPr>
                <w:t xml:space="preserve">dan </w:t>
              </w:r>
            </w:ins>
            <w:ins w:id="97" w:author="Zul" w:date="2022-08-23T09:49:42Z">
              <w:r>
                <w:rPr>
                  <w:rFonts w:hint="default" w:ascii="Times New Roman" w:hAnsi="Times New Roman" w:eastAsia="Times New Roman" w:cs="Times New Roman"/>
                  <w:szCs w:val="24"/>
                  <w:lang w:val="en-US"/>
                </w:rPr>
                <w:t>p</w:t>
              </w:r>
            </w:ins>
          </w:p>
          <w:p>
            <w:pPr>
              <w:numPr>
                <w:ilvl w:val="-1"/>
                <w:numId w:val="0"/>
              </w:numPr>
              <w:spacing w:before="100" w:beforeAutospacing="1" w:after="100" w:afterAutospacing="1" w:line="240" w:lineRule="auto"/>
              <w:ind w:firstLine="480" w:firstLineChars="200"/>
              <w:contextualSpacing w:val="0"/>
              <w:jc w:val="both"/>
              <w:rPr>
                <w:del w:id="99" w:author="Zul" w:date="2022-08-23T09:50:06Z"/>
                <w:rFonts w:hint="default" w:ascii="Times New Roman" w:hAnsi="Times New Roman" w:eastAsia="Times New Roman" w:cs="Times New Roman"/>
                <w:szCs w:val="24"/>
                <w:lang w:val="en-US"/>
              </w:rPr>
              <w:pPrChange w:id="98" w:author="Zul" w:date="2022-08-23T09:49:38Z">
                <w:pPr>
                  <w:numPr>
                    <w:ilvl w:val="0"/>
                    <w:numId w:val="4"/>
                  </w:numPr>
                  <w:spacing w:before="100" w:beforeAutospacing="1" w:after="100" w:afterAutospacing="1" w:line="240" w:lineRule="auto"/>
                  <w:contextualSpacing w:val="0"/>
                </w:pPr>
              </w:pPrChange>
            </w:pPr>
            <w:del w:id="100" w:author="Zul" w:date="2022-08-23T09:49:38Z">
              <w:r>
                <w:rPr>
                  <w:rFonts w:ascii="Times New Roman" w:hAnsi="Times New Roman" w:eastAsia="Times New Roman" w:cs="Times New Roman"/>
                  <w:szCs w:val="24"/>
                </w:rPr>
                <w:delText>P</w:delText>
              </w:r>
            </w:del>
            <w:r>
              <w:rPr>
                <w:rFonts w:ascii="Times New Roman" w:hAnsi="Times New Roman" w:eastAsia="Times New Roman" w:cs="Times New Roman"/>
                <w:szCs w:val="24"/>
              </w:rPr>
              <w:t>enelitian</w:t>
            </w:r>
            <w:ins w:id="101" w:author="Zul" w:date="2022-08-23T09:49:43Z">
              <w:r>
                <w:rPr>
                  <w:rFonts w:hint="default" w:ascii="Times New Roman" w:hAnsi="Times New Roman" w:eastAsia="Times New Roman" w:cs="Times New Roman"/>
                  <w:szCs w:val="24"/>
                  <w:lang w:val="en-US"/>
                </w:rPr>
                <w:t>.</w:t>
              </w:r>
            </w:ins>
            <w:ins w:id="102" w:author="Zul" w:date="2022-08-23T09:50:07Z">
              <w:r>
                <w:rPr>
                  <w:rFonts w:hint="default" w:ascii="Times New Roman" w:hAnsi="Times New Roman" w:eastAsia="Times New Roman" w:cs="Times New Roman"/>
                  <w:szCs w:val="24"/>
                  <w:lang w:val="en-US"/>
                </w:rPr>
                <w:t xml:space="preserve"> </w:t>
              </w:r>
            </w:ins>
          </w:p>
          <w:p>
            <w:pPr>
              <w:numPr>
                <w:numId w:val="0"/>
              </w:num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03" w:author="Zul" w:date="2022-08-23T09:50:06Z">
                <w:pPr>
                  <w:spacing w:before="100" w:beforeAutospacing="1" w:after="100" w:afterAutospacing="1" w:line="240" w:lineRule="auto"/>
                  <w:contextualSpacing w:val="0"/>
                </w:pPr>
              </w:pPrChange>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04" w:author="Zul" w:date="2022-08-23T09:42:26Z">
                <w:pPr>
                  <w:spacing w:before="100" w:beforeAutospacing="1" w:after="100" w:afterAutospacing="1" w:line="240" w:lineRule="auto"/>
                  <w:contextualSpacing w:val="0"/>
                </w:pPr>
              </w:pPrChange>
            </w:pPr>
            <w:r>
              <w:rPr>
                <w:rFonts w:ascii="Times New Roman" w:hAnsi="Times New Roman" w:eastAsia="Times New Roman" w:cs="Times New Roman"/>
                <w:szCs w:val="24"/>
              </w:rPr>
              <w:t>Dari gagasan yang mu</w:t>
            </w:r>
            <w:ins w:id="105" w:author="Zul" w:date="2022-08-23T09:53:50Z">
              <w:r>
                <w:rPr>
                  <w:rFonts w:hint="default" w:ascii="Times New Roman" w:hAnsi="Times New Roman" w:eastAsia="Times New Roman" w:cs="Times New Roman"/>
                  <w:szCs w:val="24"/>
                  <w:lang w:val="en-US"/>
                </w:rPr>
                <w:t>n</w:t>
              </w:r>
            </w:ins>
            <w:bookmarkStart w:id="0" w:name="_GoBack"/>
            <w:bookmarkEnd w:id="0"/>
            <w:r>
              <w:rPr>
                <w:rFonts w:ascii="Times New Roman" w:hAnsi="Times New Roman" w:eastAsia="Times New Roman" w:cs="Times New Roman"/>
                <w:szCs w:val="24"/>
              </w:rPr>
              <w:t>cul dari pemikiran kritis tadi maka proses selanjutnya yaitu mencob</w:t>
            </w:r>
            <w:ins w:id="106" w:author="Zul" w:date="2022-08-23T09:51:52Z">
              <w:r>
                <w:rPr>
                  <w:rFonts w:hint="default" w:ascii="Times New Roman" w:hAnsi="Times New Roman" w:eastAsia="Times New Roman" w:cs="Times New Roman"/>
                  <w:szCs w:val="24"/>
                  <w:lang w:val="en-US"/>
                </w:rPr>
                <w:t xml:space="preserve">a </w:t>
              </w:r>
            </w:ins>
            <w:ins w:id="107" w:author="Zul" w:date="2022-08-23T09:51:53Z">
              <w:r>
                <w:rPr>
                  <w:rFonts w:hint="default" w:ascii="Times New Roman" w:hAnsi="Times New Roman" w:eastAsia="Times New Roman" w:cs="Times New Roman"/>
                  <w:szCs w:val="24"/>
                  <w:lang w:val="en-US"/>
                </w:rPr>
                <w:t xml:space="preserve">atau </w:t>
              </w:r>
            </w:ins>
            <w:ins w:id="108" w:author="Zul" w:date="2022-08-23T09:51:54Z">
              <w:r>
                <w:rPr>
                  <w:rFonts w:hint="default" w:ascii="Times New Roman" w:hAnsi="Times New Roman" w:eastAsia="Times New Roman" w:cs="Times New Roman"/>
                  <w:szCs w:val="24"/>
                  <w:lang w:val="en-US"/>
                </w:rPr>
                <w:t>mengapl</w:t>
              </w:r>
            </w:ins>
            <w:ins w:id="109" w:author="Zul" w:date="2022-08-23T09:51:55Z">
              <w:r>
                <w:rPr>
                  <w:rFonts w:hint="default" w:ascii="Times New Roman" w:hAnsi="Times New Roman" w:eastAsia="Times New Roman" w:cs="Times New Roman"/>
                  <w:szCs w:val="24"/>
                  <w:lang w:val="en-US"/>
                </w:rPr>
                <w:t>ikasik</w:t>
              </w:r>
            </w:ins>
            <w:ins w:id="110" w:author="Zul" w:date="2022-08-23T09:51:56Z">
              <w:r>
                <w:rPr>
                  <w:rFonts w:hint="default" w:ascii="Times New Roman" w:hAnsi="Times New Roman" w:eastAsia="Times New Roman" w:cs="Times New Roman"/>
                  <w:szCs w:val="24"/>
                  <w:lang w:val="en-US"/>
                </w:rPr>
                <w:t>an</w:t>
              </w:r>
            </w:ins>
            <w:del w:id="111" w:author="Zul" w:date="2022-08-23T09:51:51Z">
              <w:r>
                <w:rPr>
                  <w:rFonts w:ascii="Times New Roman" w:hAnsi="Times New Roman" w:eastAsia="Times New Roman" w:cs="Times New Roman"/>
                  <w:szCs w:val="24"/>
                </w:rPr>
                <w:delText xml:space="preserve">a/ </w:delText>
              </w:r>
            </w:del>
            <w:del w:id="112" w:author="Zul" w:date="2022-08-23T09:51:50Z">
              <w:r>
                <w:rPr>
                  <w:rFonts w:ascii="Times New Roman" w:hAnsi="Times New Roman" w:eastAsia="Times New Roman" w:cs="Times New Roman"/>
                  <w:szCs w:val="24"/>
                </w:rPr>
                <w:delText>pengaplikasian</w:delText>
              </w:r>
            </w:del>
            <w:r>
              <w:rPr>
                <w:rFonts w:ascii="Times New Roman" w:hAnsi="Times New Roman" w:eastAsia="Times New Roman" w:cs="Times New Roman"/>
                <w:szCs w:val="24"/>
              </w:rPr>
              <w:t>. Pada revolusi 4.0 ini lebih banyak prakt</w:t>
            </w:r>
            <w:ins w:id="113" w:author="Zul" w:date="2022-08-23T09:52:09Z">
              <w:r>
                <w:rPr>
                  <w:rFonts w:hint="default" w:ascii="Times New Roman" w:hAnsi="Times New Roman" w:eastAsia="Times New Roman" w:cs="Times New Roman"/>
                  <w:szCs w:val="24"/>
                  <w:lang w:val="en-US"/>
                </w:rPr>
                <w:t>i</w:t>
              </w:r>
            </w:ins>
            <w:del w:id="114" w:author="Zul" w:date="2022-08-23T09:52:08Z">
              <w:r>
                <w:rPr>
                  <w:rFonts w:ascii="Times New Roman" w:hAnsi="Times New Roman" w:eastAsia="Times New Roman" w:cs="Times New Roman"/>
                  <w:szCs w:val="24"/>
                </w:rPr>
                <w:delText>e</w:delText>
              </w:r>
            </w:del>
            <w:r>
              <w:rPr>
                <w:rFonts w:ascii="Times New Roman" w:hAnsi="Times New Roman" w:eastAsia="Times New Roman" w:cs="Times New Roman"/>
                <w:szCs w:val="24"/>
              </w:rPr>
              <w:t>k</w:t>
            </w:r>
            <w:ins w:id="115" w:author="Zul" w:date="2022-08-23T09:52:30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karena lebih menyiapkan anak </w:t>
            </w:r>
            <w:del w:id="116" w:author="Zul" w:date="2022-08-23T09:52:40Z">
              <w:r>
                <w:rPr>
                  <w:rFonts w:ascii="Times New Roman" w:hAnsi="Times New Roman" w:eastAsia="Times New Roman" w:cs="Times New Roman"/>
                  <w:szCs w:val="24"/>
                </w:rPr>
                <w:delText>pada</w:delText>
              </w:r>
            </w:del>
            <w:r>
              <w:rPr>
                <w:rFonts w:ascii="Times New Roman" w:hAnsi="Times New Roman" w:eastAsia="Times New Roman" w:cs="Times New Roman"/>
                <w:szCs w:val="24"/>
              </w:rPr>
              <w:t xml:space="preserve"> </w:t>
            </w:r>
            <w:del w:id="117" w:author="Zul" w:date="2022-08-23T09:52:49Z">
              <w:r>
                <w:rPr>
                  <w:rFonts w:hint="default" w:ascii="Times New Roman" w:hAnsi="Times New Roman" w:eastAsia="Times New Roman" w:cs="Times New Roman"/>
                  <w:szCs w:val="24"/>
                  <w:lang w:val="en-US"/>
                </w:rPr>
                <w:delText>bagaimana kita</w:delText>
              </w:r>
            </w:del>
            <w:ins w:id="118" w:author="Zul" w:date="2022-08-23T09:52:49Z">
              <w:r>
                <w:rPr>
                  <w:rFonts w:hint="default" w:ascii="Times New Roman" w:hAnsi="Times New Roman" w:eastAsia="Times New Roman" w:cs="Times New Roman"/>
                  <w:szCs w:val="24"/>
                  <w:lang w:val="en-US"/>
                </w:rPr>
                <w:t>ag</w:t>
              </w:r>
            </w:ins>
            <w:ins w:id="119" w:author="Zul" w:date="2022-08-23T09:52:50Z">
              <w:r>
                <w:rPr>
                  <w:rFonts w:hint="default" w:ascii="Times New Roman" w:hAnsi="Times New Roman" w:eastAsia="Times New Roman" w:cs="Times New Roman"/>
                  <w:szCs w:val="24"/>
                  <w:lang w:val="en-US"/>
                </w:rPr>
                <w:t>ar d</w:t>
              </w:r>
            </w:ins>
            <w:ins w:id="120" w:author="Zul" w:date="2022-08-23T09:52:51Z">
              <w:r>
                <w:rPr>
                  <w:rFonts w:hint="default" w:ascii="Times New Roman" w:hAnsi="Times New Roman" w:eastAsia="Times New Roman" w:cs="Times New Roman"/>
                  <w:szCs w:val="24"/>
                  <w:lang w:val="en-US"/>
                </w:rPr>
                <w:t>apa</w:t>
              </w:r>
            </w:ins>
            <w:ins w:id="121" w:author="Zul" w:date="2022-08-23T09:52:53Z">
              <w:r>
                <w:rPr>
                  <w:rFonts w:hint="default" w:ascii="Times New Roman" w:hAnsi="Times New Roman" w:eastAsia="Times New Roman" w:cs="Times New Roman"/>
                  <w:szCs w:val="24"/>
                  <w:lang w:val="en-US"/>
                </w:rPr>
                <w:t>t</w:t>
              </w:r>
            </w:ins>
            <w:r>
              <w:rPr>
                <w:rFonts w:ascii="Times New Roman" w:hAnsi="Times New Roman" w:eastAsia="Times New Roman" w:cs="Times New Roman"/>
                <w:szCs w:val="24"/>
              </w:rPr>
              <w:t xml:space="preserve"> menumbuhkan ide </w:t>
            </w:r>
            <w:del w:id="122" w:author="Zul" w:date="2022-08-23T09:52:59Z">
              <w:r>
                <w:rPr>
                  <w:rFonts w:ascii="Times New Roman" w:hAnsi="Times New Roman" w:eastAsia="Times New Roman" w:cs="Times New Roman"/>
                  <w:szCs w:val="24"/>
                </w:rPr>
                <w:delText xml:space="preserve">baru </w:delText>
              </w:r>
            </w:del>
            <w:r>
              <w:rPr>
                <w:rFonts w:ascii="Times New Roman" w:hAnsi="Times New Roman" w:eastAsia="Times New Roman" w:cs="Times New Roman"/>
                <w:szCs w:val="24"/>
              </w:rPr>
              <w:t>atau gagasan</w:t>
            </w:r>
            <w:ins w:id="123" w:author="Zul" w:date="2022-08-23T09:53:01Z">
              <w:r>
                <w:rPr>
                  <w:rFonts w:hint="default" w:ascii="Times New Roman" w:hAnsi="Times New Roman" w:eastAsia="Times New Roman" w:cs="Times New Roman"/>
                  <w:szCs w:val="24"/>
                  <w:lang w:val="en-US"/>
                </w:rPr>
                <w:t xml:space="preserve"> </w:t>
              </w:r>
            </w:ins>
            <w:ins w:id="124" w:author="Zul" w:date="2022-08-23T09:53:02Z">
              <w:r>
                <w:rPr>
                  <w:rFonts w:ascii="Times New Roman" w:hAnsi="Times New Roman" w:eastAsia="Times New Roman" w:cs="Times New Roman"/>
                  <w:szCs w:val="24"/>
                </w:rPr>
                <w:t xml:space="preserve">baru </w:t>
              </w:r>
            </w:ins>
            <w:r>
              <w:rPr>
                <w:rFonts w:ascii="Times New Roman" w:hAnsi="Times New Roman" w:eastAsia="Times New Roman" w:cs="Times New Roman"/>
                <w:szCs w:val="24"/>
              </w:rPr>
              <w:t>.</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25" w:author="Zul" w:date="2022-08-23T09:42:26Z">
                <w:pPr>
                  <w:spacing w:before="100" w:beforeAutospacing="1" w:after="100" w:afterAutospacing="1" w:line="240" w:lineRule="auto"/>
                  <w:contextualSpacing w:val="0"/>
                </w:pPr>
              </w:pPrChange>
            </w:pPr>
            <w:r>
              <w:rPr>
                <w:rFonts w:ascii="Times New Roman" w:hAnsi="Times New Roman" w:eastAsia="Times New Roman" w:cs="Times New Roman"/>
                <w:szCs w:val="24"/>
              </w:rPr>
              <w:t>Setelah proses mencoba</w:t>
            </w:r>
            <w:ins w:id="126" w:author="Zul" w:date="2022-08-23T09:53:19Z">
              <w:r>
                <w:rPr>
                  <w:rFonts w:hint="default" w:ascii="Times New Roman" w:hAnsi="Times New Roman" w:eastAsia="Times New Roman" w:cs="Times New Roman"/>
                  <w:szCs w:val="24"/>
                  <w:lang w:val="en-US"/>
                </w:rPr>
                <w:t xml:space="preserve">, </w:t>
              </w:r>
            </w:ins>
            <w:del w:id="127" w:author="Zul" w:date="2022-08-23T09:53:18Z">
              <w:r>
                <w:rPr>
                  <w:rFonts w:ascii="Times New Roman" w:hAnsi="Times New Roman" w:eastAsia="Times New Roman" w:cs="Times New Roman"/>
                  <w:szCs w:val="24"/>
                </w:rPr>
                <w:delText xml:space="preserve"> proses </w:delText>
              </w:r>
            </w:del>
            <w:r>
              <w:rPr>
                <w:rFonts w:ascii="Times New Roman" w:hAnsi="Times New Roman" w:eastAsia="Times New Roman" w:cs="Times New Roman"/>
                <w:szCs w:val="24"/>
              </w:rPr>
              <w:t>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ind w:firstLine="480" w:firstLineChars="200"/>
              <w:contextualSpacing w:val="0"/>
              <w:jc w:val="both"/>
              <w:rPr>
                <w:rFonts w:ascii="Times New Roman" w:hAnsi="Times New Roman" w:eastAsia="Times New Roman" w:cs="Times New Roman"/>
                <w:szCs w:val="24"/>
              </w:rPr>
              <w:pPrChange w:id="128" w:author="Zul" w:date="2022-08-23T09:42:26Z">
                <w:pPr>
                  <w:spacing w:before="100" w:beforeAutospacing="1" w:after="100" w:afterAutospacing="1" w:line="240" w:lineRule="auto"/>
                  <w:contextualSpacing w:val="0"/>
                </w:pPr>
              </w:pPrChange>
            </w:pPr>
            <w:r>
              <w:rPr>
                <w:rFonts w:ascii="Times New Roman" w:hAnsi="Times New Roman" w:eastAsia="Times New Roman" w:cs="Times New Roman"/>
                <w:szCs w:val="24"/>
              </w:rPr>
              <w:t>Yang terahir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 Pro">
    <w:panose1 w:val="02040503050306020203"/>
    <w:charset w:val="00"/>
    <w:family w:val="roman"/>
    <w:pitch w:val="default"/>
    <w:sig w:usb0="60000287" w:usb1="00000001"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60528C"/>
    <w:multiLevelType w:val="multilevel"/>
    <w:tmpl w:val="F560528C"/>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ul">
    <w15:presenceInfo w15:providerId="None" w15:userId="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08E64F3"/>
    <w:rsid w:val="52F5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qFormat/>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0</TotalTime>
  <ScaleCrop>false</ScaleCrop>
  <LinksUpToDate>false</LinksUpToDate>
  <CharactersWithSpaces>3169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Zul</cp:lastModifiedBy>
  <dcterms:modified xsi:type="dcterms:W3CDTF">2022-08-23T02:53:50Z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F3725D2A916F49F693F304EBC49EBCF7</vt:lpwstr>
  </property>
</Properties>
</file>