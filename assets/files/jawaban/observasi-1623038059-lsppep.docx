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DE5E38" w:rsidRDefault="008C2877" w:rsidP="0062003E">
            <w:pPr>
              <w:spacing w:line="312" w:lineRule="auto"/>
              <w:jc w:val="both"/>
              <w:rPr>
                <w:rFonts w:ascii="Times New Roman" w:hAnsi="Times New Roman" w:cs="Times New Roman"/>
                <w:sz w:val="24"/>
                <w:szCs w:val="24"/>
                <w:lang w:val="en-US"/>
                <w:rPrChange w:id="0" w:author="LUKAS" w:date="2021-06-07T10:28:00Z">
                  <w:rPr>
                    <w:rFonts w:ascii="Times New Roman" w:hAnsi="Times New Roman" w:cs="Times New Roman"/>
                    <w:sz w:val="24"/>
                    <w:szCs w:val="24"/>
                  </w:rPr>
                </w:rPrChange>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del w:id="1" w:author="LUKAS" w:date="2021-06-07T10:28:00Z">
              <w:r w:rsidRPr="00A16D9B" w:rsidDel="00DE5E38">
                <w:rPr>
                  <w:rFonts w:ascii="Times New Roman" w:hAnsi="Times New Roman" w:cs="Times New Roman"/>
                  <w:b/>
                  <w:sz w:val="24"/>
                  <w:szCs w:val="24"/>
                  <w:vertAlign w:val="superscript"/>
                </w:rPr>
                <w:delText>2</w:delText>
              </w:r>
            </w:del>
            <w:ins w:id="2" w:author="LUKAS" w:date="2021-06-07T10:28:00Z">
              <w:r w:rsidR="00DE5E38">
                <w:rPr>
                  <w:rFonts w:ascii="Times New Roman" w:hAnsi="Times New Roman" w:cs="Times New Roman"/>
                  <w:b/>
                  <w:sz w:val="24"/>
                  <w:szCs w:val="24"/>
                  <w:vertAlign w:val="superscript"/>
                  <w:lang w:val="en-US"/>
                </w:rPr>
                <w:t xml:space="preserve"> </w:t>
              </w:r>
              <w:proofErr w:type="spellStart"/>
              <w:r w:rsidR="00DE5E38">
                <w:rPr>
                  <w:rFonts w:ascii="Times New Roman" w:hAnsi="Times New Roman" w:cs="Times New Roman"/>
                  <w:sz w:val="24"/>
                  <w:szCs w:val="24"/>
                  <w:lang w:val="en-US"/>
                </w:rPr>
                <w:t>Paragraf</w:t>
              </w:r>
              <w:proofErr w:type="spellEnd"/>
              <w:r w:rsidR="00DE5E38">
                <w:rPr>
                  <w:rFonts w:ascii="Times New Roman" w:hAnsi="Times New Roman" w:cs="Times New Roman"/>
                  <w:sz w:val="24"/>
                  <w:szCs w:val="24"/>
                  <w:lang w:val="en-US"/>
                </w:rPr>
                <w:t xml:space="preserve"> </w:t>
              </w:r>
              <w:proofErr w:type="spellStart"/>
              <w:r w:rsidR="00DE5E38">
                <w:rPr>
                  <w:rFonts w:ascii="Times New Roman" w:hAnsi="Times New Roman" w:cs="Times New Roman"/>
                  <w:sz w:val="24"/>
                  <w:szCs w:val="24"/>
                  <w:lang w:val="en-US"/>
                </w:rPr>
                <w:t>Ke</w:t>
              </w:r>
              <w:proofErr w:type="spellEnd"/>
              <w:r w:rsidR="00DE5E38">
                <w:rPr>
                  <w:rFonts w:ascii="Times New Roman" w:hAnsi="Times New Roman" w:cs="Times New Roman"/>
                  <w:sz w:val="24"/>
                  <w:szCs w:val="24"/>
                  <w:lang w:val="en-US"/>
                </w:rPr>
                <w:t xml:space="preserve"> 4</w:t>
              </w:r>
            </w:ins>
          </w:p>
          <w:p w:rsidR="008C2877" w:rsidRPr="00A16D9B" w:rsidRDefault="008C2877" w:rsidP="0062003E">
            <w:pPr>
              <w:spacing w:line="312" w:lineRule="auto"/>
              <w:jc w:val="both"/>
              <w:rPr>
                <w:rFonts w:ascii="Times New Roman" w:hAnsi="Times New Roman" w:cs="Times New Roman"/>
                <w:sz w:val="24"/>
                <w:szCs w:val="24"/>
              </w:rPr>
            </w:pPr>
          </w:p>
          <w:p w:rsidR="008C2877" w:rsidRPr="00DE5E38" w:rsidRDefault="008C2877" w:rsidP="0062003E">
            <w:pPr>
              <w:spacing w:line="312" w:lineRule="auto"/>
              <w:jc w:val="both"/>
              <w:rPr>
                <w:rFonts w:ascii="Times New Roman" w:hAnsi="Times New Roman" w:cs="Times New Roman"/>
                <w:sz w:val="24"/>
                <w:szCs w:val="24"/>
                <w:lang w:val="en-US"/>
                <w:rPrChange w:id="3" w:author="LUKAS" w:date="2021-06-07T10:25:00Z">
                  <w:rPr>
                    <w:rFonts w:ascii="Times New Roman" w:hAnsi="Times New Roman" w:cs="Times New Roman"/>
                    <w:sz w:val="24"/>
                    <w:szCs w:val="24"/>
                  </w:rPr>
                </w:rPrChange>
              </w:rPr>
            </w:pPr>
            <w:r w:rsidRPr="00A16D9B">
              <w:rPr>
                <w:rFonts w:ascii="Times New Roman" w:hAnsi="Times New Roman" w:cs="Times New Roman"/>
                <w:sz w:val="24"/>
                <w:szCs w:val="24"/>
              </w:rPr>
              <w:t>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w:t>
            </w:r>
            <w:del w:id="4" w:author="LUKAS" w:date="2021-06-07T10:25:00Z">
              <w:r w:rsidRPr="00A16D9B" w:rsidDel="00DE5E38">
                <w:rPr>
                  <w:rFonts w:ascii="Times New Roman" w:hAnsi="Times New Roman" w:cs="Times New Roman"/>
                  <w:sz w:val="24"/>
                  <w:szCs w:val="24"/>
                </w:rPr>
                <w:delText xml:space="preserve">.  </w:delText>
              </w:r>
              <w:r w:rsidRPr="00A16D9B" w:rsidDel="00DE5E38">
                <w:rPr>
                  <w:rFonts w:ascii="Times New Roman" w:hAnsi="Times New Roman" w:cs="Times New Roman"/>
                  <w:b/>
                  <w:sz w:val="24"/>
                  <w:szCs w:val="24"/>
                  <w:vertAlign w:val="superscript"/>
                </w:rPr>
                <w:delText>3</w:delText>
              </w:r>
            </w:del>
            <w:ins w:id="5" w:author="LUKAS" w:date="2021-06-07T10:25:00Z">
              <w:r w:rsidR="00DE5E38">
                <w:rPr>
                  <w:rFonts w:ascii="Times New Roman" w:hAnsi="Times New Roman" w:cs="Times New Roman"/>
                  <w:sz w:val="24"/>
                  <w:szCs w:val="24"/>
                  <w:lang w:val="en-US"/>
                </w:rPr>
                <w:t xml:space="preserve"> </w:t>
              </w:r>
            </w:ins>
            <w:proofErr w:type="spellStart"/>
            <w:r w:rsidR="00DE5E38">
              <w:rPr>
                <w:rFonts w:ascii="Times New Roman" w:hAnsi="Times New Roman" w:cs="Times New Roman"/>
                <w:sz w:val="24"/>
                <w:szCs w:val="24"/>
                <w:lang w:val="en-US"/>
              </w:rPr>
              <w:t>Paragrap</w:t>
            </w:r>
            <w:proofErr w:type="spellEnd"/>
            <w:r w:rsidR="00DE5E38">
              <w:rPr>
                <w:rFonts w:ascii="Times New Roman" w:hAnsi="Times New Roman" w:cs="Times New Roman"/>
                <w:sz w:val="24"/>
                <w:szCs w:val="24"/>
                <w:lang w:val="en-US"/>
              </w:rPr>
              <w:t xml:space="preserve"> </w:t>
            </w:r>
            <w:proofErr w:type="spellStart"/>
            <w:r w:rsidR="00DE5E38">
              <w:rPr>
                <w:rFonts w:ascii="Times New Roman" w:hAnsi="Times New Roman" w:cs="Times New Roman"/>
                <w:sz w:val="24"/>
                <w:szCs w:val="24"/>
                <w:lang w:val="en-US"/>
              </w:rPr>
              <w:t>ke</w:t>
            </w:r>
            <w:proofErr w:type="spellEnd"/>
            <w:r w:rsidR="00DE5E38">
              <w:rPr>
                <w:rFonts w:ascii="Times New Roman" w:hAnsi="Times New Roman" w:cs="Times New Roman"/>
                <w:sz w:val="24"/>
                <w:szCs w:val="24"/>
                <w:lang w:val="en-US"/>
              </w:rPr>
              <w:t xml:space="preserve"> 2</w:t>
            </w:r>
          </w:p>
          <w:p w:rsidR="008C2877" w:rsidRPr="00A16D9B" w:rsidRDefault="008C2877" w:rsidP="0062003E">
            <w:pPr>
              <w:spacing w:line="312" w:lineRule="auto"/>
              <w:jc w:val="both"/>
              <w:rPr>
                <w:rFonts w:ascii="Times New Roman" w:hAnsi="Times New Roman" w:cs="Times New Roman"/>
                <w:sz w:val="24"/>
                <w:szCs w:val="24"/>
              </w:rPr>
            </w:pPr>
          </w:p>
          <w:p w:rsidR="008C2877" w:rsidRPr="00DE5E38" w:rsidRDefault="008C2877" w:rsidP="0062003E">
            <w:pPr>
              <w:spacing w:line="312" w:lineRule="auto"/>
              <w:jc w:val="both"/>
              <w:rPr>
                <w:rFonts w:ascii="Times New Roman" w:hAnsi="Times New Roman" w:cs="Times New Roman"/>
                <w:sz w:val="24"/>
                <w:szCs w:val="24"/>
                <w:lang w:val="en-US"/>
                <w:rPrChange w:id="6" w:author="LUKAS" w:date="2021-06-07T10:26:00Z">
                  <w:rPr>
                    <w:rFonts w:ascii="Times New Roman" w:hAnsi="Times New Roman" w:cs="Times New Roman"/>
                    <w:sz w:val="24"/>
                    <w:szCs w:val="24"/>
                  </w:rPr>
                </w:rPrChange>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r w:rsidR="00DE5E38">
              <w:rPr>
                <w:rFonts w:ascii="Times New Roman" w:hAnsi="Times New Roman" w:cs="Times New Roman"/>
                <w:b/>
                <w:sz w:val="24"/>
                <w:szCs w:val="24"/>
                <w:vertAlign w:val="superscript"/>
                <w:lang w:val="en-US"/>
              </w:rPr>
              <w:t xml:space="preserve"> </w:t>
            </w:r>
            <w:proofErr w:type="spellStart"/>
            <w:r w:rsidR="00DE5E38">
              <w:rPr>
                <w:rFonts w:ascii="Times New Roman" w:hAnsi="Times New Roman" w:cs="Times New Roman"/>
                <w:b/>
                <w:sz w:val="24"/>
                <w:szCs w:val="24"/>
                <w:vertAlign w:val="superscript"/>
                <w:lang w:val="en-US"/>
              </w:rPr>
              <w:t>Paragrap</w:t>
            </w:r>
            <w:proofErr w:type="spellEnd"/>
            <w:r w:rsidR="00DE5E38">
              <w:rPr>
                <w:rFonts w:ascii="Times New Roman" w:hAnsi="Times New Roman" w:cs="Times New Roman"/>
                <w:b/>
                <w:sz w:val="24"/>
                <w:szCs w:val="24"/>
                <w:vertAlign w:val="superscript"/>
                <w:lang w:val="en-US"/>
              </w:rPr>
              <w:t xml:space="preserve"> </w:t>
            </w:r>
            <w:proofErr w:type="spellStart"/>
            <w:r w:rsidR="00DE5E38">
              <w:rPr>
                <w:rFonts w:ascii="Times New Roman" w:hAnsi="Times New Roman" w:cs="Times New Roman"/>
                <w:b/>
                <w:sz w:val="24"/>
                <w:szCs w:val="24"/>
                <w:vertAlign w:val="superscript"/>
                <w:lang w:val="en-US"/>
              </w:rPr>
              <w:t>ke</w:t>
            </w:r>
            <w:proofErr w:type="spellEnd"/>
            <w:r w:rsidR="00DE5E38">
              <w:rPr>
                <w:rFonts w:ascii="Times New Roman" w:hAnsi="Times New Roman" w:cs="Times New Roman"/>
                <w:b/>
                <w:sz w:val="24"/>
                <w:szCs w:val="24"/>
                <w:vertAlign w:val="superscript"/>
                <w:lang w:val="en-US"/>
              </w:rPr>
              <w:t xml:space="preserve"> </w:t>
            </w:r>
            <w:r w:rsidR="00DE5E38">
              <w:rPr>
                <w:rFonts w:ascii="Times New Roman" w:hAnsi="Times New Roman" w:cs="Times New Roman"/>
                <w:sz w:val="24"/>
                <w:szCs w:val="24"/>
                <w:lang w:val="en-US"/>
              </w:rPr>
              <w:t xml:space="preserve"> 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Kecakapan berpikir kritis sangat penting bukan hanya berkaitan dengan p</w:t>
            </w:r>
            <w:bookmarkStart w:id="7" w:name="_GoBack"/>
            <w:bookmarkEnd w:id="7"/>
            <w:r w:rsidRPr="00A16D9B">
              <w:rPr>
                <w:rFonts w:ascii="Times New Roman" w:hAnsi="Times New Roman" w:cs="Times New Roman"/>
                <w:sz w:val="24"/>
                <w:szCs w:val="24"/>
              </w:rPr>
              <w:t xml:space="preserve">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2DD" w:rsidRDefault="004E62DD" w:rsidP="00D80F46">
      <w:r>
        <w:separator/>
      </w:r>
    </w:p>
  </w:endnote>
  <w:endnote w:type="continuationSeparator" w:id="0">
    <w:p w:rsidR="004E62DD" w:rsidRDefault="004E62D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2DD" w:rsidRDefault="004E62DD" w:rsidP="00D80F46">
      <w:r>
        <w:separator/>
      </w:r>
    </w:p>
  </w:footnote>
  <w:footnote w:type="continuationSeparator" w:id="0">
    <w:p w:rsidR="004E62DD" w:rsidRDefault="004E62DD"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E62DD"/>
    <w:rsid w:val="004F5D73"/>
    <w:rsid w:val="0052028E"/>
    <w:rsid w:val="00771E9D"/>
    <w:rsid w:val="00854F52"/>
    <w:rsid w:val="008C2877"/>
    <w:rsid w:val="008D1AF7"/>
    <w:rsid w:val="00924DF5"/>
    <w:rsid w:val="00A16D9B"/>
    <w:rsid w:val="00A86167"/>
    <w:rsid w:val="00AF28E1"/>
    <w:rsid w:val="00D80F46"/>
    <w:rsid w:val="00D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DE5E38"/>
    <w:rPr>
      <w:rFonts w:ascii="Tahoma" w:hAnsi="Tahoma" w:cs="Tahoma"/>
      <w:sz w:val="16"/>
      <w:szCs w:val="16"/>
    </w:rPr>
  </w:style>
  <w:style w:type="character" w:customStyle="1" w:styleId="BalloonTextChar">
    <w:name w:val="Balloon Text Char"/>
    <w:basedOn w:val="DefaultParagraphFont"/>
    <w:link w:val="BalloonText"/>
    <w:uiPriority w:val="99"/>
    <w:semiHidden/>
    <w:rsid w:val="00DE5E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DE5E38"/>
    <w:rPr>
      <w:rFonts w:ascii="Tahoma" w:hAnsi="Tahoma" w:cs="Tahoma"/>
      <w:sz w:val="16"/>
      <w:szCs w:val="16"/>
    </w:rPr>
  </w:style>
  <w:style w:type="character" w:customStyle="1" w:styleId="BalloonTextChar">
    <w:name w:val="Balloon Text Char"/>
    <w:basedOn w:val="DefaultParagraphFont"/>
    <w:link w:val="BalloonText"/>
    <w:uiPriority w:val="99"/>
    <w:semiHidden/>
    <w:rsid w:val="00DE5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LUKAS</cp:lastModifiedBy>
  <cp:revision>2</cp:revision>
  <dcterms:created xsi:type="dcterms:W3CDTF">2021-06-07T03:29:00Z</dcterms:created>
  <dcterms:modified xsi:type="dcterms:W3CDTF">2021-06-07T03:29:00Z</dcterms:modified>
</cp:coreProperties>
</file>