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62EE0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200FFA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B5C4697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E0CED0B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14:paraId="40EE7ED6" w14:textId="77777777" w:rsidR="00927764" w:rsidRPr="0094076B" w:rsidRDefault="00927764" w:rsidP="00927764">
      <w:pPr>
        <w:rPr>
          <w:rFonts w:ascii="Cambria" w:hAnsi="Cambria"/>
        </w:rPr>
      </w:pPr>
    </w:p>
    <w:p w14:paraId="1884A84B" w14:textId="18CDEB6F" w:rsidR="00927764" w:rsidRPr="003625F8" w:rsidRDefault="00927764" w:rsidP="00927764">
      <w:pPr>
        <w:shd w:val="clear" w:color="auto" w:fill="F5F5F5"/>
        <w:spacing w:before="300" w:line="690" w:lineRule="atLeast"/>
        <w:outlineLvl w:val="0"/>
        <w:rPr>
          <w:ins w:id="0" w:author="USER" w:date="2021-11-11T10:46:00Z"/>
          <w:rFonts w:ascii="Tahoma" w:eastAsia="Times New Roman" w:hAnsi="Tahoma" w:cs="Tahoma"/>
          <w:kern w:val="36"/>
          <w:sz w:val="54"/>
          <w:szCs w:val="54"/>
          <w:rPrChange w:id="1" w:author="USER" w:date="2021-11-11T11:06:00Z">
            <w:rPr>
              <w:ins w:id="2" w:author="USER" w:date="2021-11-11T10:46:00Z"/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</w:pPr>
      <w:r w:rsidRPr="003625F8">
        <w:rPr>
          <w:rFonts w:ascii="Tahoma" w:eastAsia="Times New Roman" w:hAnsi="Tahoma" w:cs="Tahoma"/>
          <w:kern w:val="36"/>
          <w:sz w:val="54"/>
          <w:szCs w:val="54"/>
          <w:rPrChange w:id="3" w:author="USER" w:date="2021-11-11T11:0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Hujan Turun, Berat Badan Naik</w:t>
      </w:r>
    </w:p>
    <w:p w14:paraId="2ECDC822" w14:textId="77777777" w:rsidR="006E1AFC" w:rsidRPr="00C50A1E" w:rsidRDefault="006E1AFC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</w:p>
    <w:p w14:paraId="343902D7" w14:textId="20EAD827" w:rsidR="00927764" w:rsidRDefault="00927764" w:rsidP="00927764">
      <w:pPr>
        <w:shd w:val="clear" w:color="auto" w:fill="F5F5F5"/>
        <w:spacing w:line="270" w:lineRule="atLeast"/>
        <w:rPr>
          <w:ins w:id="4" w:author="USER" w:date="2021-11-11T10:46:00Z"/>
          <w:rFonts w:ascii="Roboto" w:eastAsia="Times New Roman" w:hAnsi="Roboto" w:cs="Times New Roman"/>
          <w:sz w:val="17"/>
          <w:szCs w:val="17"/>
        </w:rPr>
      </w:pPr>
      <w:del w:id="5" w:author="USER" w:date="2021-11-11T11:06:00Z">
        <w:r w:rsidRPr="00C50A1E" w:rsidDel="003625F8">
          <w:rPr>
            <w:rFonts w:ascii="Roboto" w:eastAsia="Times New Roman" w:hAnsi="Roboto" w:cs="Times New Roman"/>
            <w:sz w:val="17"/>
            <w:szCs w:val="17"/>
          </w:rPr>
          <w:delText>5 Januari 2020   20:48 Diperbarui: 6 Januari 2020   05:43  61  10 3</w:delText>
        </w:r>
      </w:del>
      <w:ins w:id="6" w:author="USER" w:date="2021-11-11T11:06:00Z">
        <w:r w:rsidR="003625F8">
          <w:rPr>
            <w:rFonts w:ascii="Roboto" w:eastAsia="Times New Roman" w:hAnsi="Roboto" w:cs="Times New Roman"/>
            <w:sz w:val="17"/>
            <w:szCs w:val="17"/>
          </w:rPr>
          <w:t xml:space="preserve"> </w:t>
        </w:r>
      </w:ins>
    </w:p>
    <w:p w14:paraId="7CBC929E" w14:textId="77777777" w:rsidR="006E1AFC" w:rsidRPr="00C50A1E" w:rsidRDefault="006E1AFC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14:paraId="0A2EB16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1CDD409" wp14:editId="504C197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9425E" w14:textId="18985841" w:rsidR="00927764" w:rsidRPr="00C50A1E" w:rsidRDefault="006E1AFC" w:rsidP="006E1AFC">
      <w:pPr>
        <w:spacing w:line="270" w:lineRule="atLeast"/>
        <w:ind w:left="1440"/>
        <w:rPr>
          <w:rFonts w:ascii="Times New Roman" w:eastAsia="Times New Roman" w:hAnsi="Times New Roman" w:cs="Times New Roman"/>
          <w:sz w:val="18"/>
          <w:szCs w:val="18"/>
        </w:rPr>
        <w:pPrChange w:id="7" w:author="USER" w:date="2021-11-11T10:47:00Z">
          <w:pPr>
            <w:spacing w:line="270" w:lineRule="atLeast"/>
            <w:jc w:val="center"/>
          </w:pPr>
        </w:pPrChange>
      </w:pPr>
      <w:ins w:id="8" w:author="USER" w:date="2021-11-11T10:47:00Z">
        <w:r>
          <w:rPr>
            <w:rFonts w:ascii="Times New Roman" w:eastAsia="Times New Roman" w:hAnsi="Times New Roman" w:cs="Times New Roman"/>
            <w:sz w:val="18"/>
            <w:szCs w:val="18"/>
          </w:rPr>
          <w:t xml:space="preserve">       </w:t>
        </w:r>
      </w:ins>
      <w:r w:rsidR="00927764"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36EBB087" w14:textId="77777777" w:rsidR="006E1AFC" w:rsidRDefault="006E1AFC" w:rsidP="00927764">
      <w:pPr>
        <w:shd w:val="clear" w:color="auto" w:fill="F5F5F5"/>
        <w:spacing w:after="375"/>
        <w:rPr>
          <w:ins w:id="9" w:author="USER" w:date="2021-11-11T10:47:00Z"/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753EA96" w14:textId="10BF9014" w:rsidR="00927764" w:rsidRDefault="00927764" w:rsidP="00927764">
      <w:pPr>
        <w:shd w:val="clear" w:color="auto" w:fill="F5F5F5"/>
        <w:spacing w:after="375"/>
        <w:rPr>
          <w:ins w:id="10" w:author="USER" w:date="2021-11-11T10:47:00Z"/>
          <w:rFonts w:ascii="Times New Roman" w:eastAsia="Times New Roman" w:hAnsi="Times New Roman" w:cs="Times New Roman"/>
          <w:i/>
          <w:iCs/>
          <w:sz w:val="24"/>
          <w:szCs w:val="24"/>
        </w:rPr>
      </w:pPr>
      <w:del w:id="11" w:author="USER" w:date="2021-11-11T10:47:00Z">
        <w:r w:rsidRPr="00C50A1E" w:rsidDel="006E1AF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Hujan turun, berat badan naik, hubungan sama dia tetep temenan aja. Huft.</w:delText>
        </w:r>
      </w:del>
      <w:ins w:id="12" w:author="USER" w:date="2021-11-11T10:47:00Z">
        <w:r w:rsidR="006E1AF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</w:p>
    <w:p w14:paraId="2006FABA" w14:textId="4E444AD5" w:rsidR="006E1AFC" w:rsidRPr="00C50A1E" w:rsidRDefault="006E1AFC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13" w:author="USER" w:date="2021-11-11T10:47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Musim hujan cenderung membuat berat badan naik</w:t>
        </w:r>
      </w:ins>
      <w:ins w:id="14" w:author="USER" w:date="2021-11-11T10:48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, ternyata hujan dan selera makan berteman baik</w:t>
        </w:r>
      </w:ins>
      <w:ins w:id="15" w:author="USER" w:date="2021-11-11T10:49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.</w:t>
        </w:r>
      </w:ins>
    </w:p>
    <w:p w14:paraId="795B5F8B" w14:textId="4F74EDE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 yang lebih romantis dari sepiring mie instan kemasan putih yang aromanya </w:t>
      </w:r>
      <w:del w:id="16" w:author="USER" w:date="2021-11-11T10:49:00Z">
        <w:r w:rsidRPr="00C50A1E" w:rsidDel="006E1AFC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ins w:id="17" w:author="USER" w:date="2021-11-11T10:49:00Z">
        <w:r w:rsidR="006E1AF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6E1AF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menggoda indera penciuman </w:t>
      </w:r>
      <w:del w:id="18" w:author="USER" w:date="2021-11-11T10:49:00Z">
        <w:r w:rsidRPr="00C50A1E" w:rsidDel="006E1AFC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ins w:id="19" w:author="USER" w:date="2021-11-11T10:49:00Z">
        <w:r w:rsidR="006E1AF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6E1AF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atau bakwan yang baru </w:t>
      </w:r>
      <w:del w:id="20" w:author="USER" w:date="2021-11-11T10:50:00Z">
        <w:r w:rsidRPr="00C50A1E" w:rsidDel="006E1AFC">
          <w:rPr>
            <w:rFonts w:ascii="Times New Roman" w:eastAsia="Times New Roman" w:hAnsi="Times New Roman" w:cs="Times New Roman"/>
            <w:sz w:val="24"/>
            <w:szCs w:val="24"/>
          </w:rPr>
          <w:delText>diangkat dari penggorengan</w:delText>
        </w:r>
      </w:del>
      <w:ins w:id="21" w:author="USER" w:date="2021-11-11T10:50:00Z">
        <w:r w:rsidR="006E1AFC">
          <w:rPr>
            <w:rFonts w:ascii="Times New Roman" w:eastAsia="Times New Roman" w:hAnsi="Times New Roman" w:cs="Times New Roman"/>
            <w:sz w:val="24"/>
            <w:szCs w:val="24"/>
          </w:rPr>
          <w:t xml:space="preserve"> digoreng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hujan?</w:t>
      </w:r>
    </w:p>
    <w:p w14:paraId="416D5CA5" w14:textId="6AF3967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</w:t>
      </w:r>
      <w:del w:id="22" w:author="USER" w:date="2021-11-11T10:50:00Z">
        <w:r w:rsidRPr="00C50A1E" w:rsidDel="006E1AFC">
          <w:rPr>
            <w:rFonts w:ascii="Times New Roman" w:eastAsia="Times New Roman" w:hAnsi="Times New Roman" w:cs="Times New Roman"/>
            <w:sz w:val="24"/>
            <w:szCs w:val="24"/>
          </w:rPr>
          <w:delText>hujan sehari-hari,</w:delText>
        </w:r>
      </w:del>
      <w:ins w:id="23" w:author="USER" w:date="2021-11-11T10:50:00Z">
        <w:r w:rsidR="006E1AFC">
          <w:rPr>
            <w:rFonts w:ascii="Times New Roman" w:eastAsia="Times New Roman" w:hAnsi="Times New Roman" w:cs="Times New Roman"/>
            <w:sz w:val="24"/>
            <w:szCs w:val="24"/>
          </w:rPr>
          <w:t xml:space="preserve">musim hujan yang turun setiap </w:t>
        </w:r>
      </w:ins>
      <w:ins w:id="24" w:author="USER" w:date="2021-11-11T10:51:00Z">
        <w:r w:rsidR="006E1AFC">
          <w:rPr>
            <w:rFonts w:ascii="Times New Roman" w:eastAsia="Times New Roman" w:hAnsi="Times New Roman" w:cs="Times New Roman"/>
            <w:sz w:val="24"/>
            <w:szCs w:val="24"/>
          </w:rPr>
          <w:t>hari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begitu kata orang sering mengartikannya. </w:t>
      </w:r>
      <w:del w:id="25" w:author="USER" w:date="2021-11-11T10:51:00Z">
        <w:r w:rsidRPr="00C50A1E" w:rsidDel="006E1AFC">
          <w:rPr>
            <w:rFonts w:ascii="Times New Roman" w:eastAsia="Times New Roman" w:hAnsi="Times New Roman" w:cs="Times New Roman"/>
            <w:sz w:val="24"/>
            <w:szCs w:val="24"/>
          </w:rPr>
          <w:delText>Benar saja.</w:delText>
        </w:r>
      </w:del>
      <w:ins w:id="26" w:author="USER" w:date="2021-11-11T10:51:00Z">
        <w:r w:rsidR="006E1AF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Meski </w:t>
      </w:r>
      <w:del w:id="27" w:author="USER" w:date="2021-11-11T10:51:00Z">
        <w:r w:rsidRPr="00C50A1E" w:rsidDel="006E1AFC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</w:t>
      </w:r>
      <w:del w:id="28" w:author="USER" w:date="2021-11-11T10:52:00Z">
        <w:r w:rsidDel="006E1AFC">
          <w:rPr>
            <w:rFonts w:ascii="Times New Roman" w:eastAsia="Times New Roman" w:hAnsi="Times New Roman" w:cs="Times New Roman"/>
            <w:sz w:val="24"/>
            <w:szCs w:val="24"/>
          </w:rPr>
          <w:delText>di antara</w:delText>
        </w:r>
      </w:del>
      <w:ins w:id="29" w:author="USER" w:date="2021-11-11T10:52:00Z">
        <w:r w:rsidR="006E1AF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" w:author="USER" w:date="2021-11-11T10:52:00Z">
        <w:r w:rsidDel="006E1AFC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ins w:id="31" w:author="USER" w:date="2021-11-11T10:52:00Z">
        <w:r w:rsidR="006E1AFC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Desember 2019, hujan </w:t>
      </w:r>
      <w:del w:id="32" w:author="USER" w:date="2021-11-11T10:52:00Z">
        <w:r w:rsidRPr="00C50A1E" w:rsidDel="006E1AFC">
          <w:rPr>
            <w:rFonts w:ascii="Times New Roman" w:eastAsia="Times New Roman" w:hAnsi="Times New Roman" w:cs="Times New Roman"/>
            <w:sz w:val="24"/>
            <w:szCs w:val="24"/>
          </w:rPr>
          <w:delText>benar-benar</w:delText>
        </w:r>
      </w:del>
      <w:ins w:id="33" w:author="USER" w:date="2021-11-11T10:52:00Z">
        <w:r w:rsidR="006E1AF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datang seperti perkiraan. Sudah </w:t>
      </w:r>
      <w:del w:id="34" w:author="USER" w:date="2021-11-11T10:53:00Z">
        <w:r w:rsidRPr="00C50A1E" w:rsidDel="006E1AFC">
          <w:rPr>
            <w:rFonts w:ascii="Times New Roman" w:eastAsia="Times New Roman" w:hAnsi="Times New Roman" w:cs="Times New Roman"/>
            <w:sz w:val="24"/>
            <w:szCs w:val="24"/>
          </w:rPr>
          <w:delText xml:space="preserve">sangat </w:delText>
        </w:r>
      </w:del>
      <w:ins w:id="35" w:author="USER" w:date="2021-11-11T10:53:00Z">
        <w:r w:rsidR="006E1AF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6E1AF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terasa apalagi sejak awal tahun baru </w:t>
      </w:r>
      <w:del w:id="36" w:author="USER" w:date="2021-11-11T10:53:00Z">
        <w:r w:rsidRPr="00C50A1E" w:rsidDel="006E1AFC">
          <w:rPr>
            <w:rFonts w:ascii="Times New Roman" w:eastAsia="Times New Roman" w:hAnsi="Times New Roman" w:cs="Times New Roman"/>
            <w:sz w:val="24"/>
            <w:szCs w:val="24"/>
          </w:rPr>
          <w:delText>kita</w:delText>
        </w:r>
      </w:del>
      <w:ins w:id="37" w:author="USER" w:date="2021-11-11T10:53:00Z">
        <w:r w:rsidR="006E1AF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87F73E" w14:textId="1997E0C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mengundang kenangan ternyata tak hanya pandai membuat perasaan hatimu yang </w:t>
      </w:r>
      <w:del w:id="38" w:author="USER" w:date="2021-11-11T10:54:00Z">
        <w:r w:rsidRPr="00C50A1E" w:rsidDel="009415DE">
          <w:rPr>
            <w:rFonts w:ascii="Times New Roman" w:eastAsia="Times New Roman" w:hAnsi="Times New Roman" w:cs="Times New Roman"/>
            <w:sz w:val="24"/>
            <w:szCs w:val="24"/>
          </w:rPr>
          <w:delText>ambyar</w:delText>
        </w:r>
      </w:del>
      <w:ins w:id="39" w:author="USER" w:date="2021-11-11T10:54:00Z">
        <w:r w:rsidR="009415DE">
          <w:rPr>
            <w:rFonts w:ascii="Times New Roman" w:eastAsia="Times New Roman" w:hAnsi="Times New Roman" w:cs="Times New Roman"/>
            <w:sz w:val="24"/>
            <w:szCs w:val="24"/>
          </w:rPr>
          <w:t xml:space="preserve"> kacau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40" w:author="USER" w:date="2021-11-11T10:54:00Z">
        <w:r w:rsidRPr="00C50A1E" w:rsidDel="009415DE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ins w:id="41" w:author="USER" w:date="2021-11-11T10:54:00Z">
        <w:r w:rsidR="009415D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9415D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9415DE">
          <w:rPr>
            <w:rFonts w:ascii="Times New Roman" w:eastAsia="Times New Roman" w:hAnsi="Times New Roman" w:cs="Times New Roman"/>
            <w:sz w:val="24"/>
            <w:szCs w:val="24"/>
          </w:rPr>
          <w:t xml:space="preserve">tetapi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perilaku kita yang lain. Soal makan. Ya, hujan yang membuat kita jadi sering lapar. Kok bisa ya?</w:t>
      </w:r>
    </w:p>
    <w:p w14:paraId="4A24BC12" w14:textId="365095E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Siapa yang </w:t>
      </w:r>
      <w:del w:id="42" w:author="USER" w:date="2021-11-11T10:55:00Z">
        <w:r w:rsidRPr="00C50A1E" w:rsidDel="009415DE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ins w:id="43" w:author="USER" w:date="2021-11-11T10:55:00Z">
        <w:r w:rsidR="009415D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9415D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del w:id="44" w:author="USER" w:date="2021-11-11T10:56:00Z">
        <w:r w:rsidDel="009415DE">
          <w:rPr>
            <w:rFonts w:ascii="Times New Roman" w:eastAsia="Times New Roman" w:hAnsi="Times New Roman" w:cs="Times New Roman"/>
            <w:sz w:val="24"/>
            <w:szCs w:val="24"/>
          </w:rPr>
          <w:delText xml:space="preserve">bahwa </w:delText>
        </w:r>
      </w:del>
      <w:ins w:id="45" w:author="USER" w:date="2021-11-11T10:56:00Z">
        <w:r w:rsidR="009415DE">
          <w:rPr>
            <w:rFonts w:ascii="Times New Roman" w:eastAsia="Times New Roman" w:hAnsi="Times New Roman" w:cs="Times New Roman"/>
            <w:sz w:val="24"/>
            <w:szCs w:val="24"/>
          </w:rPr>
          <w:t xml:space="preserve"> saat</w:t>
        </w:r>
        <w:r w:rsidR="009415D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hujan datang bersama 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</w:p>
    <w:p w14:paraId="7E4FE15E" w14:textId="3F61006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mengenang dia, kegiatan yang paling asyik di saat hujan turun adalah makan. Sering disebut cuma camilan, tapi jumlah kalorinya </w:t>
      </w:r>
      <w:del w:id="46" w:author="USER" w:date="2021-11-11T10:56:00Z">
        <w:r w:rsidRPr="00C50A1E" w:rsidDel="009415DE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ins w:id="47" w:author="USER" w:date="2021-11-11T10:56:00Z">
        <w:r w:rsidR="009415DE">
          <w:rPr>
            <w:rFonts w:ascii="Times New Roman" w:eastAsia="Times New Roman" w:hAnsi="Times New Roman" w:cs="Times New Roman"/>
            <w:sz w:val="24"/>
            <w:szCs w:val="24"/>
          </w:rPr>
          <w:t xml:space="preserve"> hampir</w:t>
        </w:r>
        <w:r w:rsidR="009415D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melebihi makan berat.</w:t>
      </w:r>
    </w:p>
    <w:p w14:paraId="5985C364" w14:textId="7BDC007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 keripik yang dalam kemasan bisa dikonsumsi </w:t>
      </w:r>
      <w:del w:id="48" w:author="USER" w:date="2021-11-11T10:56:00Z">
        <w:r w:rsidRPr="00C50A1E" w:rsidDel="009415DE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ins w:id="49" w:author="USER" w:date="2021-11-11T10:56:00Z">
        <w:r w:rsidR="009415DE">
          <w:rPr>
            <w:rFonts w:ascii="Times New Roman" w:eastAsia="Times New Roman" w:hAnsi="Times New Roman" w:cs="Times New Roman"/>
            <w:sz w:val="24"/>
            <w:szCs w:val="24"/>
          </w:rPr>
          <w:t xml:space="preserve"> empat</w:t>
        </w:r>
        <w:r w:rsidR="009415D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porsi habis sekali duduk. Belum cukup, tambah lagi gorengannya, satu-dua biji eh kok jadi lima?</w:t>
      </w:r>
    </w:p>
    <w:p w14:paraId="7BA5B10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</w:p>
    <w:p w14:paraId="1E86959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 makanan yang seperti tahu bulat digoreng dadakan alias yang masih hangat. Apalagi dengan makan, tubuh akan mendapat "panas" akibat terjadinya peningkatan metabolisme dalam tubuh. </w:t>
      </w:r>
    </w:p>
    <w:p w14:paraId="2C24C51A" w14:textId="048A119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50" w:author="USER" w:date="2021-11-11T10:57:00Z">
        <w:r w:rsidRPr="00C50A1E" w:rsidDel="009415DE">
          <w:rPr>
            <w:rFonts w:ascii="Times New Roman" w:eastAsia="Times New Roman" w:hAnsi="Times New Roman" w:cs="Times New Roman"/>
            <w:sz w:val="24"/>
            <w:szCs w:val="24"/>
          </w:rPr>
          <w:delText xml:space="preserve">Padahal </w:delText>
        </w:r>
      </w:del>
      <w:ins w:id="51" w:author="USER" w:date="2021-11-11T10:57:00Z">
        <w:r w:rsidR="009415D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9415D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kenyataannya, dingin yang terjadi akibat hujan tidak </w:t>
      </w:r>
      <w:del w:id="52" w:author="USER" w:date="2021-11-11T11:07:00Z">
        <w:r w:rsidRPr="00C50A1E" w:rsidDel="003625F8">
          <w:rPr>
            <w:rFonts w:ascii="Times New Roman" w:eastAsia="Times New Roman" w:hAnsi="Times New Roman" w:cs="Times New Roman"/>
            <w:sz w:val="24"/>
            <w:szCs w:val="24"/>
          </w:rPr>
          <w:delText>benar-benar</w:delText>
        </w:r>
      </w:del>
      <w:ins w:id="53" w:author="USER" w:date="2021-11-11T11:07:00Z">
        <w:r w:rsidR="003625F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membuat tubuh memerlukan kalori tambahan dari makanan</w:t>
      </w:r>
      <w:del w:id="54" w:author="USER" w:date="2021-11-11T11:07:00Z">
        <w:r w:rsidRPr="00C50A1E" w:rsidDel="003625F8">
          <w:rPr>
            <w:rFonts w:ascii="Times New Roman" w:eastAsia="Times New Roman" w:hAnsi="Times New Roman" w:cs="Times New Roman"/>
            <w:sz w:val="24"/>
            <w:szCs w:val="24"/>
          </w:rPr>
          <w:delText>mu, lho</w:delText>
        </w:r>
      </w:del>
      <w:ins w:id="55" w:author="USER" w:date="2021-11-11T11:07:00Z">
        <w:r w:rsidR="003625F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Dingin yang kita </w:t>
      </w:r>
      <w:del w:id="56" w:author="USER" w:date="2021-11-11T11:08:00Z">
        <w:r w:rsidRPr="00C50A1E" w:rsidDel="003625F8">
          <w:rPr>
            <w:rFonts w:ascii="Times New Roman" w:eastAsia="Times New Roman" w:hAnsi="Times New Roman" w:cs="Times New Roman"/>
            <w:sz w:val="24"/>
            <w:szCs w:val="24"/>
          </w:rPr>
          <w:delText xml:space="preserve">kira </w:delText>
        </w:r>
      </w:del>
      <w:ins w:id="57" w:author="USER" w:date="2021-11-11T11:08:00Z">
        <w:r w:rsidR="003625F8">
          <w:rPr>
            <w:rFonts w:ascii="Times New Roman" w:eastAsia="Times New Roman" w:hAnsi="Times New Roman" w:cs="Times New Roman"/>
            <w:sz w:val="24"/>
            <w:szCs w:val="24"/>
          </w:rPr>
          <w:t xml:space="preserve"> pikir</w:t>
        </w:r>
        <w:r w:rsidR="003625F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ternyata tidak sedingin kenyataannya</w:t>
      </w:r>
      <w:ins w:id="58" w:author="USER" w:date="2021-11-11T11:08:00Z">
        <w:r w:rsidR="003625F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59" w:author="USER" w:date="2021-11-11T11:08:00Z">
        <w:r w:rsidRPr="00C50A1E" w:rsidDel="003625F8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  <w:ins w:id="60" w:author="USER" w:date="2021-11-11T11:08:00Z">
        <w:r w:rsidR="003625F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19AA3FBA" w14:textId="47899FF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Ternyata Ini yang Bisa Jadi </w:t>
      </w:r>
      <w:ins w:id="61" w:author="USER" w:date="2021-11-11T11:08:00Z">
        <w:r w:rsidR="003625F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Penyebabnya</w:t>
        </w:r>
      </w:ins>
      <w:del w:id="62" w:author="USER" w:date="2021-11-11T11:08:00Z">
        <w:r w:rsidRPr="00C50A1E" w:rsidDel="003625F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Sebabnya...</w:delText>
        </w:r>
      </w:del>
      <w:ins w:id="63" w:author="USER" w:date="2021-11-11T11:08:00Z">
        <w:r w:rsidR="003625F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</w:t>
      </w:r>
      <w:del w:id="64" w:author="USER" w:date="2021-11-11T11:09:00Z">
        <w:r w:rsidRPr="00C50A1E" w:rsidDel="003625F8">
          <w:rPr>
            <w:rFonts w:ascii="Times New Roman" w:eastAsia="Times New Roman" w:hAnsi="Times New Roman" w:cs="Times New Roman"/>
            <w:sz w:val="24"/>
            <w:szCs w:val="24"/>
          </w:rPr>
          <w:delText xml:space="preserve">tentu </w:delText>
        </w:r>
      </w:del>
      <w:ins w:id="65" w:author="USER" w:date="2021-11-11T11:09:00Z">
        <w:r w:rsidR="003625F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625F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del w:id="66" w:author="USER" w:date="2021-11-11T11:09:00Z">
        <w:r w:rsidRPr="00C50A1E" w:rsidDel="003625F8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ins w:id="67" w:author="USER" w:date="2021-11-11T11:09:00Z">
        <w:r w:rsidR="003625F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625F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lebih suka berlindung dalam ruangan saja. Ruangan yang membuat jarak kita dengan makanan makin dekat </w:t>
      </w:r>
      <w:del w:id="68" w:author="USER" w:date="2021-11-11T10:57:00Z">
        <w:r w:rsidRPr="00C50A1E" w:rsidDel="009415DE">
          <w:rPr>
            <w:rFonts w:ascii="Times New Roman" w:eastAsia="Times New Roman" w:hAnsi="Times New Roman" w:cs="Times New Roman"/>
            <w:sz w:val="24"/>
            <w:szCs w:val="24"/>
          </w:rPr>
          <w:delText>saja</w:delText>
        </w:r>
      </w:del>
      <w:ins w:id="69" w:author="USER" w:date="2021-11-11T10:57:00Z">
        <w:r w:rsidR="009415D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70" w:author="USER" w:date="2021-11-11T10:58:00Z">
        <w:r w:rsidRPr="00C50A1E" w:rsidDel="009415DE">
          <w:rPr>
            <w:rFonts w:ascii="Times New Roman" w:eastAsia="Times New Roman" w:hAnsi="Times New Roman" w:cs="Times New Roman"/>
            <w:sz w:val="24"/>
            <w:szCs w:val="24"/>
          </w:rPr>
          <w:delText>Ya, ini soal</w:delText>
        </w:r>
      </w:del>
      <w:ins w:id="71" w:author="USER" w:date="2021-11-11T10:58:00Z">
        <w:r w:rsidR="009415D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akses makanan yang </w:t>
      </w:r>
      <w:del w:id="72" w:author="USER" w:date="2021-11-11T11:09:00Z">
        <w:r w:rsidRPr="00C50A1E" w:rsidDel="003625F8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ins w:id="73" w:author="USER" w:date="2021-11-11T11:09:00Z">
        <w:r w:rsidR="003625F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625F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tak lagi berjarak. Ehem.</w:t>
      </w:r>
    </w:p>
    <w:p w14:paraId="335B8EC6" w14:textId="5DA8D06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dari segala jenis masakan dalam bentuk mie </w:t>
      </w:r>
      <w:del w:id="74" w:author="USER" w:date="2021-11-11T11:09:00Z">
        <w:r w:rsidRPr="00C50A1E" w:rsidDel="003625F8">
          <w:rPr>
            <w:rFonts w:ascii="Times New Roman" w:eastAsia="Times New Roman" w:hAnsi="Times New Roman" w:cs="Times New Roman"/>
            <w:sz w:val="24"/>
            <w:szCs w:val="24"/>
          </w:rPr>
          <w:delText>instan</w:delText>
        </w:r>
      </w:del>
      <w:ins w:id="75" w:author="USER" w:date="2021-11-11T11:09:00Z">
        <w:r w:rsidR="003625F8">
          <w:rPr>
            <w:rFonts w:ascii="Times New Roman" w:eastAsia="Times New Roman" w:hAnsi="Times New Roman" w:cs="Times New Roman"/>
            <w:sz w:val="24"/>
            <w:szCs w:val="24"/>
          </w:rPr>
          <w:t xml:space="preserve"> dadakan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</w:t>
      </w:r>
      <w:del w:id="76" w:author="USER" w:date="2021-11-11T11:10:00Z">
        <w:r w:rsidRPr="00C50A1E" w:rsidDel="003625F8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-bubuk minuman manis dalam kemasan ekonomis. </w:t>
      </w:r>
    </w:p>
    <w:p w14:paraId="5A81115A" w14:textId="0A660CE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 Sebagai bahan persediaan karena </w:t>
      </w:r>
      <w:del w:id="77" w:author="USER" w:date="2021-11-11T11:10:00Z">
        <w:r w:rsidRPr="00C50A1E" w:rsidDel="003625F8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ins w:id="78" w:author="USER" w:date="2021-11-11T11:10:00Z">
        <w:r w:rsidR="003625F8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r w:rsidR="003625F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keluar di waktu hujan </w:t>
      </w:r>
      <w:del w:id="79" w:author="USER" w:date="2021-11-11T11:10:00Z">
        <w:r w:rsidRPr="00C50A1E" w:rsidDel="003625F8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ins w:id="80" w:author="USER" w:date="2021-11-11T11:10:00Z">
        <w:r w:rsidR="003625F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625F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membuat kita berpikir </w:t>
      </w:r>
      <w:del w:id="81" w:author="USER" w:date="2021-11-11T10:58:00Z">
        <w:r w:rsidRPr="00C50A1E" w:rsidDel="009415DE">
          <w:rPr>
            <w:rFonts w:ascii="Times New Roman" w:eastAsia="Times New Roman" w:hAnsi="Times New Roman" w:cs="Times New Roman"/>
            <w:sz w:val="24"/>
            <w:szCs w:val="24"/>
          </w:rPr>
          <w:delText>berkali-kali</w:delText>
        </w:r>
      </w:del>
      <w:ins w:id="82" w:author="USER" w:date="2021-11-11T10:58:00Z">
        <w:r w:rsidR="009415D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 Akan merepotkan.</w:t>
      </w:r>
    </w:p>
    <w:p w14:paraId="24839837" w14:textId="7FD6908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 salahnya makan saat hujan. Yang sering </w:t>
      </w:r>
      <w:del w:id="83" w:author="USER" w:date="2021-11-11T11:10:00Z">
        <w:r w:rsidRPr="00C50A1E" w:rsidDel="003625F8">
          <w:rPr>
            <w:rFonts w:ascii="Times New Roman" w:eastAsia="Times New Roman" w:hAnsi="Times New Roman" w:cs="Times New Roman"/>
            <w:sz w:val="24"/>
            <w:szCs w:val="24"/>
          </w:rPr>
          <w:delText xml:space="preserve">membuatnya </w:delText>
        </w:r>
      </w:del>
      <w:ins w:id="84" w:author="USER" w:date="2021-11-11T11:10:00Z">
        <w:r w:rsidR="003625F8" w:rsidRPr="00C50A1E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r w:rsidR="003625F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625F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 adalah pemilihan makanan kita yang tidak tahu diri. Yang penting enak, kalori belakangan?</w:t>
      </w:r>
    </w:p>
    <w:p w14:paraId="67734CBF" w14:textId="7BD13E6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del w:id="85" w:author="USER" w:date="2021-11-11T11:11:00Z">
        <w:r w:rsidRPr="00C50A1E" w:rsidDel="003625F8">
          <w:rPr>
            <w:rFonts w:ascii="Times New Roman" w:eastAsia="Times New Roman" w:hAnsi="Times New Roman" w:cs="Times New Roman"/>
            <w:sz w:val="24"/>
            <w:szCs w:val="24"/>
          </w:rPr>
          <w:delText>deh</w:delText>
        </w:r>
      </w:del>
      <w:ins w:id="86" w:author="USER" w:date="2021-11-11T11:11:00Z">
        <w:r w:rsidR="003625F8">
          <w:rPr>
            <w:rFonts w:ascii="Times New Roman" w:eastAsia="Times New Roman" w:hAnsi="Times New Roman" w:cs="Times New Roman"/>
            <w:sz w:val="24"/>
            <w:szCs w:val="24"/>
          </w:rPr>
          <w:t>disimak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mulai </w:t>
      </w:r>
      <w:ins w:id="87" w:author="USER" w:date="2021-11-11T11:11:00Z">
        <w:r w:rsidR="003625F8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 d</w:t>
      </w:r>
      <w:ins w:id="88" w:author="USER" w:date="2021-11-11T11:11:00Z">
        <w:r w:rsidR="003625F8">
          <w:rPr>
            <w:rFonts w:ascii="Times New Roman" w:eastAsia="Times New Roman" w:hAnsi="Times New Roman" w:cs="Times New Roman"/>
            <w:sz w:val="24"/>
            <w:szCs w:val="24"/>
          </w:rPr>
          <w:t>ah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ulu dengan memperhatikan label informasi gizi ketika kamu </w:t>
      </w:r>
      <w:del w:id="89" w:author="USER" w:date="2021-11-11T10:58:00Z">
        <w:r w:rsidRPr="00C50A1E" w:rsidDel="009415DE">
          <w:rPr>
            <w:rFonts w:ascii="Times New Roman" w:eastAsia="Times New Roman" w:hAnsi="Times New Roman" w:cs="Times New Roman"/>
            <w:sz w:val="24"/>
            <w:szCs w:val="24"/>
          </w:rPr>
          <w:delText xml:space="preserve">memakan </w:delText>
        </w:r>
      </w:del>
      <w:ins w:id="90" w:author="USER" w:date="2021-11-11T10:58:00Z">
        <w:r w:rsidR="009415D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9415D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makan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makanan kemasan. Atau jika ingin minum yang hangat-hangat, takar gulanya jangan kelebihan. Sebab kamu </w:t>
      </w:r>
      <w:del w:id="91" w:author="USER" w:date="2021-11-11T11:12:00Z">
        <w:r w:rsidRPr="00C50A1E" w:rsidDel="003625F8">
          <w:rPr>
            <w:rFonts w:ascii="Times New Roman" w:eastAsia="Times New Roman" w:hAnsi="Times New Roman" w:cs="Times New Roman"/>
            <w:sz w:val="24"/>
            <w:szCs w:val="24"/>
          </w:rPr>
          <w:delText xml:space="preserve">sudah </w:delText>
        </w:r>
      </w:del>
      <w:ins w:id="92" w:author="USER" w:date="2021-11-11T11:12:00Z">
        <w:r w:rsidR="003625F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625F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terlalu manis, kata dia </w:t>
      </w:r>
      <w:del w:id="93" w:author="USER" w:date="2021-11-11T10:59:00Z">
        <w:r w:rsidRPr="00C50A1E" w:rsidDel="009415D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ins w:id="94" w:author="USER" w:date="2021-11-11T10:59:00Z">
        <w:r w:rsidR="009415D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bukan begitu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D542243" w14:textId="09735F3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jadi </w:t>
      </w:r>
      <w:del w:id="95" w:author="USER" w:date="2021-11-11T11:12:00Z">
        <w:r w:rsidRPr="00C50A1E" w:rsidDel="003625F8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ins w:id="96" w:author="USER" w:date="2021-11-11T11:12:00Z">
        <w:r w:rsidR="003625F8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r w:rsidR="003625F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berat badan </w:t>
      </w:r>
      <w:del w:id="97" w:author="USER" w:date="2021-11-11T11:12:00Z">
        <w:r w:rsidRPr="00C50A1E" w:rsidDel="003625F8">
          <w:rPr>
            <w:rFonts w:ascii="Times New Roman" w:eastAsia="Times New Roman" w:hAnsi="Times New Roman" w:cs="Times New Roman"/>
            <w:sz w:val="24"/>
            <w:szCs w:val="24"/>
          </w:rPr>
          <w:delText>yang lebih suka</w:delText>
        </w:r>
      </w:del>
      <w:ins w:id="98" w:author="USER" w:date="2021-11-11T11:12:00Z">
        <w:r w:rsidR="003625F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9" w:author="USER" w:date="2021-11-11T11:12:00Z">
        <w:r w:rsidRPr="00C50A1E" w:rsidDel="003625F8">
          <w:rPr>
            <w:rFonts w:ascii="Times New Roman" w:eastAsia="Times New Roman" w:hAnsi="Times New Roman" w:cs="Times New Roman"/>
            <w:sz w:val="24"/>
            <w:szCs w:val="24"/>
          </w:rPr>
          <w:delText>naiknya</w:delText>
        </w:r>
      </w:del>
      <w:ins w:id="100" w:author="USER" w:date="2021-11-11T11:12:00Z">
        <w:r w:rsidR="003625F8" w:rsidRPr="00C50A1E">
          <w:rPr>
            <w:rFonts w:ascii="Times New Roman" w:eastAsia="Times New Roman" w:hAnsi="Times New Roman" w:cs="Times New Roman"/>
            <w:sz w:val="24"/>
            <w:szCs w:val="24"/>
          </w:rPr>
          <w:t>naik</w:t>
        </w:r>
        <w:r w:rsidR="003625F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Apalagi munculnya kaum-kaum rebahan yang </w:t>
      </w:r>
      <w:del w:id="101" w:author="USER" w:date="2021-11-11T11:12:00Z">
        <w:r w:rsidRPr="00C50A1E" w:rsidDel="003625F8">
          <w:rPr>
            <w:rFonts w:ascii="Times New Roman" w:eastAsia="Times New Roman" w:hAnsi="Times New Roman" w:cs="Times New Roman"/>
            <w:sz w:val="24"/>
            <w:szCs w:val="24"/>
          </w:rPr>
          <w:delText xml:space="preserve">kerjaannya </w:delText>
        </w:r>
      </w:del>
      <w:ins w:id="102" w:author="USER" w:date="2021-11-11T11:12:00Z">
        <w:r w:rsidR="003625F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kerjanya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tiduran dan hanya buka tutup media sosial atau pura-pura sibuk padahal tidak ada yang </w:t>
      </w:r>
      <w:del w:id="103" w:author="USER" w:date="2021-11-11T10:59:00Z">
        <w:r w:rsidRPr="00C50A1E" w:rsidDel="009415DE">
          <w:rPr>
            <w:rFonts w:ascii="Times New Roman" w:eastAsia="Times New Roman" w:hAnsi="Times New Roman" w:cs="Times New Roman"/>
            <w:sz w:val="24"/>
            <w:szCs w:val="24"/>
          </w:rPr>
          <w:delText>nge-chat</w:delText>
        </w:r>
      </w:del>
      <w:ins w:id="104" w:author="USER" w:date="2021-11-11T10:59:00Z">
        <w:r w:rsidR="009415DE">
          <w:rPr>
            <w:rFonts w:ascii="Times New Roman" w:eastAsia="Times New Roman" w:hAnsi="Times New Roman" w:cs="Times New Roman"/>
            <w:sz w:val="24"/>
            <w:szCs w:val="24"/>
          </w:rPr>
          <w:t xml:space="preserve"> chating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FB34D3E" w14:textId="1A49FAB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del w:id="105" w:author="USER" w:date="2021-11-11T10:59:00Z">
        <w:r w:rsidDel="009415DE">
          <w:rPr>
            <w:rFonts w:ascii="Times New Roman" w:eastAsia="Times New Roman" w:hAnsi="Times New Roman" w:cs="Times New Roman"/>
            <w:sz w:val="24"/>
            <w:szCs w:val="24"/>
          </w:rPr>
          <w:delText xml:space="preserve">mager </w:delText>
        </w:r>
      </w:del>
      <w:ins w:id="106" w:author="USER" w:date="2021-11-11T10:59:00Z">
        <w:r w:rsidR="009415DE">
          <w:rPr>
            <w:rFonts w:ascii="Times New Roman" w:eastAsia="Times New Roman" w:hAnsi="Times New Roman" w:cs="Times New Roman"/>
            <w:sz w:val="24"/>
            <w:szCs w:val="24"/>
          </w:rPr>
          <w:t xml:space="preserve"> malas bergerak</w:t>
        </w:r>
        <w:r w:rsidR="009415D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saja. Jadi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14:paraId="0CA70264" w14:textId="015FF6D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Jadi, jangan salahkan hujannya. Soal </w:t>
      </w:r>
      <w:del w:id="107" w:author="USER" w:date="2021-11-11T10:59:00Z">
        <w:r w:rsidRPr="00C50A1E" w:rsidDel="009415DE">
          <w:rPr>
            <w:rFonts w:ascii="Times New Roman" w:eastAsia="Times New Roman" w:hAnsi="Times New Roman" w:cs="Times New Roman"/>
            <w:sz w:val="24"/>
            <w:szCs w:val="24"/>
          </w:rPr>
          <w:delText xml:space="preserve">nafsu </w:delText>
        </w:r>
      </w:del>
      <w:ins w:id="108" w:author="USER" w:date="2021-11-11T10:59:00Z">
        <w:r w:rsidR="009415DE" w:rsidRPr="00C50A1E">
          <w:rPr>
            <w:rFonts w:ascii="Times New Roman" w:eastAsia="Times New Roman" w:hAnsi="Times New Roman" w:cs="Times New Roman"/>
            <w:sz w:val="24"/>
            <w:szCs w:val="24"/>
          </w:rPr>
          <w:t>na</w:t>
        </w:r>
        <w:r w:rsidR="009415DE">
          <w:rPr>
            <w:rFonts w:ascii="Times New Roman" w:eastAsia="Times New Roman" w:hAnsi="Times New Roman" w:cs="Times New Roman"/>
            <w:sz w:val="24"/>
            <w:szCs w:val="24"/>
          </w:rPr>
          <w:t>p</w:t>
        </w:r>
        <w:r w:rsidR="009415D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su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 ini lebih banyak salahnya di kamu. Kamu yang tidak bisa mengendalikan diri. Kalau tiba-tiba</w:t>
      </w:r>
      <w:ins w:id="109" w:author="USER" w:date="2021-11-11T11:13:00Z">
        <w:r w:rsidR="003625F8">
          <w:rPr>
            <w:rFonts w:ascii="Times New Roman" w:eastAsia="Times New Roman" w:hAnsi="Times New Roman" w:cs="Times New Roman"/>
            <w:sz w:val="24"/>
            <w:szCs w:val="24"/>
          </w:rPr>
          <w:t xml:space="preserve"> timbangan</w:t>
        </w:r>
      </w:ins>
      <w:bookmarkStart w:id="110" w:name="_GoBack"/>
      <w:bookmarkEnd w:id="11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berat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ikut </w:t>
      </w:r>
      <w:del w:id="111" w:author="USER" w:date="2021-11-11T11:13:00Z">
        <w:r w:rsidDel="003625F8">
          <w:rPr>
            <w:rFonts w:ascii="Times New Roman" w:eastAsia="Times New Roman" w:hAnsi="Times New Roman" w:cs="Times New Roman"/>
            <w:sz w:val="24"/>
            <w:szCs w:val="24"/>
          </w:rPr>
          <w:delText xml:space="preserve">tergelincir </w:delText>
        </w:r>
      </w:del>
      <w:ins w:id="112" w:author="USER" w:date="2021-11-11T11:13:00Z">
        <w:r w:rsidR="003625F8">
          <w:rPr>
            <w:rFonts w:ascii="Times New Roman" w:eastAsia="Times New Roman" w:hAnsi="Times New Roman" w:cs="Times New Roman"/>
            <w:sz w:val="24"/>
            <w:szCs w:val="24"/>
          </w:rPr>
          <w:t>bergerak</w:t>
        </w:r>
        <w:r w:rsidR="003625F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 Coba ingat-ingat apa yang kamu makan saat hujan?</w:t>
      </w:r>
    </w:p>
    <w:p w14:paraId="7E137903" w14:textId="6F0EE1C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kuah susu ditambah telur. Ya bisalah lebih dari </w:t>
      </w:r>
      <w:del w:id="113" w:author="USER" w:date="2021-11-11T11:00:00Z">
        <w:r w:rsidRPr="00C50A1E" w:rsidDel="009415DE">
          <w:rPr>
            <w:rFonts w:ascii="Times New Roman" w:eastAsia="Times New Roman" w:hAnsi="Times New Roman" w:cs="Times New Roman"/>
            <w:sz w:val="24"/>
            <w:szCs w:val="24"/>
          </w:rPr>
          <w:delText xml:space="preserve">500 </w:delText>
        </w:r>
      </w:del>
      <w:ins w:id="114" w:author="USER" w:date="2021-11-11T11:00:00Z">
        <w:r w:rsidR="009415DE">
          <w:rPr>
            <w:rFonts w:ascii="Times New Roman" w:eastAsia="Times New Roman" w:hAnsi="Times New Roman" w:cs="Times New Roman"/>
            <w:sz w:val="24"/>
            <w:szCs w:val="24"/>
          </w:rPr>
          <w:t xml:space="preserve"> lima ratus</w:t>
        </w:r>
        <w:r w:rsidR="009415D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kalori. HAHA. </w:t>
      </w:r>
    </w:p>
    <w:p w14:paraId="4C165B41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10B7AD80" w14:textId="77777777" w:rsidR="00927764" w:rsidRPr="00C50A1E" w:rsidRDefault="00927764" w:rsidP="00927764"/>
    <w:p w14:paraId="7187B5A7" w14:textId="77777777" w:rsidR="00927764" w:rsidRPr="005A045A" w:rsidRDefault="00927764" w:rsidP="00927764">
      <w:pPr>
        <w:rPr>
          <w:i/>
        </w:rPr>
      </w:pPr>
    </w:p>
    <w:p w14:paraId="7E50C3AC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B6F8EFF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39C01" w14:textId="77777777" w:rsidR="00DC6E9D" w:rsidRDefault="00DC6E9D">
      <w:r>
        <w:separator/>
      </w:r>
    </w:p>
  </w:endnote>
  <w:endnote w:type="continuationSeparator" w:id="0">
    <w:p w14:paraId="5862FBAB" w14:textId="77777777" w:rsidR="00DC6E9D" w:rsidRDefault="00DC6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0D05A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6315C8B6" w14:textId="77777777" w:rsidR="00941E77" w:rsidRDefault="00DC6E9D">
    <w:pPr>
      <w:pStyle w:val="Footer"/>
    </w:pPr>
  </w:p>
  <w:p w14:paraId="55C1DAE9" w14:textId="77777777" w:rsidR="00941E77" w:rsidRDefault="00DC6E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CA049" w14:textId="77777777" w:rsidR="00DC6E9D" w:rsidRDefault="00DC6E9D">
      <w:r>
        <w:separator/>
      </w:r>
    </w:p>
  </w:footnote>
  <w:footnote w:type="continuationSeparator" w:id="0">
    <w:p w14:paraId="18FD00A5" w14:textId="77777777" w:rsidR="00DC6E9D" w:rsidRDefault="00DC6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oNotDisplayPageBoundaries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3625F8"/>
    <w:rsid w:val="003870FB"/>
    <w:rsid w:val="0042167F"/>
    <w:rsid w:val="006E1AFC"/>
    <w:rsid w:val="00924DF5"/>
    <w:rsid w:val="00927764"/>
    <w:rsid w:val="009415DE"/>
    <w:rsid w:val="00DC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0F913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6E1A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A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2021-11-11T02:44:00Z</dcterms:created>
  <dcterms:modified xsi:type="dcterms:W3CDTF">2021-11-11T03:13:00Z</dcterms:modified>
</cp:coreProperties>
</file>