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CA3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BBB704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0D02F6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DB6B4A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A03930D" w14:textId="77777777" w:rsidTr="00821BA2">
        <w:tc>
          <w:tcPr>
            <w:tcW w:w="9350" w:type="dxa"/>
          </w:tcPr>
          <w:p w14:paraId="453CE2F3" w14:textId="40B65568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Lenovo Ideapad Slim 3" w:date="2022-08-22T16:26:00Z">
              <w:r w:rsidDel="00745AA6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Lenovo Ideapad Slim 3" w:date="2022-08-22T16:26:00Z">
              <w:r w:rsidDel="00745AA6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BDB6948" w14:textId="4C889513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2" w:author="Lenovo Ideapad Slim 3" w:date="2022-08-22T16:25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B62C34D" w14:textId="02FA180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" w:author="Lenovo Ideapad Slim 3" w:date="2022-08-22T16:27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del w:id="4" w:author="Lenovo Ideapad Slim 3" w:date="2022-08-22T16:26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5" w:author="Lenovo Ideapad Slim 3" w:date="2022-08-22T16:26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" w:author="Lenovo Ideapad Slim 3" w:date="2022-08-22T16:27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7" w:author="Lenovo Ideapad Slim 3" w:date="2022-08-22T16:26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" w:author="Lenovo Ideapad Slim 3" w:date="2022-08-22T16:26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9" w:author="Lenovo Ideapad Slim 3" w:date="2022-08-22T16:26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EB3A23" w14:textId="59C79F0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0" w:author="Lenovo Ideapad Slim 3" w:date="2022-08-22T16:27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Lenovo Ideapad Slim 3" w:date="2022-08-22T16:27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Lenovo Ideapad Slim 3" w:date="2022-08-22T16:27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223067" w14:textId="78E7795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Lenovo Ideapad Slim 3" w:date="2022-08-22T16:28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4" w:author="Lenovo Ideapad Slim 3" w:date="2022-08-22T16:28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A7912B" w14:textId="7B928EF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Lenovo Ideapad Slim 3" w:date="2022-08-22T16:28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16" w:author="Lenovo Ideapad Slim 3" w:date="2022-08-22T16:38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Lenovo Ideapad Slim 3" w:date="2022-08-22T16:28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ins w:id="18" w:author="Lenovo Ideapad Slim 3" w:date="2022-08-22T16:29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9" w:author="Lenovo Ideapad Slim 3" w:date="2022-08-22T16:29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ins w:id="20" w:author="Lenovo Ideapad Slim 3" w:date="2022-08-22T16:29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21" w:author="Lenovo Ideapad Slim 3" w:date="2022-08-22T16:29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2" w:author="Lenovo Ideapad Slim 3" w:date="2022-08-22T16:29:00Z">
              <w:r w:rsidR="00745AA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3" w:author="Lenovo Ideapad Slim 3" w:date="2022-08-22T16:29:00Z">
              <w:r w:rsidRPr="00EC6F38" w:rsidDel="00745AA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4" w:author="Lenovo Ideapad Slim 3" w:date="2022-08-22T16:29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Lenovo Ideapad Slim 3" w:date="2022-08-22T16:30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ins w:id="26" w:author="Lenovo Ideapad Slim 3" w:date="2022-08-22T16:30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27" w:author="Lenovo Ideapad Slim 3" w:date="2022-08-22T16:30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Lenovo Ideapad Slim 3" w:date="2022-08-22T16:30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9" w:author="Lenovo Ideapad Slim 3" w:date="2022-08-22T16:30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A790FD6" w14:textId="4D62D15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0" w:author="Lenovo Ideapad Slim 3" w:date="2022-08-22T16:30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1" w:author="Lenovo Ideapad Slim 3" w:date="2022-08-22T16:30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</w:p>
          <w:p w14:paraId="41617031" w14:textId="6B593AA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ins w:id="32" w:author="Lenovo Ideapad Slim 3" w:date="2022-08-22T16:39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33" w:author="Lenovo Ideapad Slim 3" w:date="2022-08-22T16:39:00Z">
              <w:r w:rsidRPr="00EC6F38" w:rsidDel="0040131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34" w:author="Lenovo Ideapad Slim 3" w:date="2022-08-22T16:38:00Z">
              <w:r w:rsidRPr="00EC6F38" w:rsidDel="00401316">
                <w:rPr>
                  <w:rFonts w:ascii="Times New Roman" w:eastAsia="Times New Roman" w:hAnsi="Times New Roman" w:cs="Times New Roman"/>
                  <w:szCs w:val="24"/>
                </w:rPr>
                <w:delText xml:space="preserve">dan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35" w:author="Lenovo Ideapad Slim 3" w:date="2022-08-22T16:39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del w:id="36" w:author="Lenovo Ideapad Slim 3" w:date="2022-08-22T16:39:00Z">
              <w:r w:rsidRPr="00EC6F38" w:rsidDel="0040131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37" w:author="Lenovo Ideapad Slim 3" w:date="2022-08-22T16:39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19CD69" w14:textId="292E2B4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Lenovo Ideapad Slim 3" w:date="2022-08-22T16:31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9" w:author="Lenovo Ideapad Slim 3" w:date="2022-08-22T16:31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40" w:author="Lenovo Ideapad Slim 3" w:date="2022-08-22T16:39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Lenovo Ideapad Slim 3" w:date="2022-08-22T16:39:00Z">
              <w:r w:rsidRPr="00EC6F38" w:rsidDel="00401316">
                <w:rPr>
                  <w:rFonts w:ascii="Times New Roman" w:eastAsia="Times New Roman" w:hAnsi="Times New Roman" w:cs="Times New Roman"/>
                  <w:szCs w:val="24"/>
                </w:rPr>
                <w:delText>dan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42" w:author="Lenovo Ideapad Slim 3" w:date="2022-08-22T16:39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3" w:author="Lenovo Ideapad Slim 3" w:date="2022-08-22T16:39:00Z">
              <w:r w:rsidRPr="00EC6F38" w:rsidDel="00401316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44" w:author="Lenovo Ideapad Slim 3" w:date="2022-08-22T16:39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EA052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D51C2A" w14:textId="79F6EAE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5" w:author="Lenovo Ideapad Slim 3" w:date="2022-08-22T16:31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6" w:author="Lenovo Ideapad Slim 3" w:date="2022-08-22T16:31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A62D0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A1B5BF5" w14:textId="550C1FA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47" w:author="Lenovo Ideapad Slim 3" w:date="2022-08-22T16:31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48" w:author="Lenovo Ideapad Slim 3" w:date="2022-08-22T16:31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del w:id="49" w:author="Lenovo Ideapad Slim 3" w:date="2022-08-22T16:39:00Z">
              <w:r w:rsidRPr="00EC6F38" w:rsidDel="00401316">
                <w:rPr>
                  <w:rFonts w:ascii="Times New Roman" w:eastAsia="Times New Roman" w:hAnsi="Times New Roman" w:cs="Times New Roman"/>
                  <w:szCs w:val="24"/>
                </w:rPr>
                <w:delText xml:space="preserve"> mengajar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A3B91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200A78F" w14:textId="590ECE9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50" w:author="Lenovo Ideapad Slim 3" w:date="2022-08-22T16:31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28EA9E" w14:textId="5E5A1DA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1" w:author="Lenovo Ideapad Slim 3" w:date="2022-08-22T16:32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2" w:author="Lenovo Ideapad Slim 3" w:date="2022-08-22T16:32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ins w:id="53" w:author="Lenovo Ideapad Slim 3" w:date="2022-08-22T16:32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 xml:space="preserve"> 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4" w:author="Lenovo Ideapad Slim 3" w:date="2022-08-22T16:32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2BDAF2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1F5397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7AA835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37C994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E115DD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B4AA0AE" w14:textId="0FB89D3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5" w:author="Lenovo Ideapad Slim 3" w:date="2022-08-22T16:32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56" w:author="Lenovo Ideapad Slim 3" w:date="2022-08-22T16:33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57" w:author="Lenovo Ideapad Slim 3" w:date="2022-08-22T16:33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8" w:author="Lenovo Ideapad Slim 3" w:date="2022-08-22T16:33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59" w:author="Lenovo Ideapad Slim 3" w:date="2022-08-22T16:33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0" w:author="Lenovo Ideapad Slim 3" w:date="2022-08-22T16:33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03124C" w14:textId="408C4AD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61" w:author="Lenovo Ideapad Slim 3" w:date="2022-08-22T16:33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62" w:author="Lenovo Ideapad Slim 3" w:date="2022-08-22T16:33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63" w:author="Lenovo Ideapad Slim 3" w:date="2022-08-22T16:33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del w:id="64" w:author="Lenovo Ideapad Slim 3" w:date="2022-08-22T16:34:00Z">
              <w:r w:rsidRPr="00EC6F38" w:rsidDel="007B4E21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65" w:author="Lenovo Ideapad Slim 3" w:date="2022-08-22T16:34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ins w:id="66" w:author="Lenovo Ideapad Slim 3" w:date="2022-08-22T16:34:00Z">
              <w:r w:rsidR="007B4E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E1B457" w14:textId="626FAB6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7" w:author="Lenovo Ideapad Slim 3" w:date="2022-08-22T16:35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68" w:author="Lenovo Ideapad Slim 3" w:date="2022-08-22T16:34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9" w:author="Lenovo Ideapad Slim 3" w:date="2022-08-22T16:35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0" w:author="Lenovo Ideapad Slim 3" w:date="2022-08-22T16:35:00Z">
              <w:r w:rsidRPr="00EC6F38" w:rsidDel="00401316">
                <w:rPr>
                  <w:rFonts w:ascii="Times New Roman" w:eastAsia="Times New Roman" w:hAnsi="Times New Roman" w:cs="Times New Roman"/>
                  <w:szCs w:val="24"/>
                </w:rPr>
                <w:delText>banya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proofErr w:type="spellStart"/>
            <w:ins w:id="71" w:author="Lenovo Ideapad Slim 3" w:date="2022-08-22T16:35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2" w:author="Lenovo Ideapad Slim 3" w:date="2022-08-22T16:35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  <w:proofErr w:type="spellStart"/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3" w:author="Lenovo Ideapad Slim 3" w:date="2022-08-22T16:36:00Z">
              <w:r w:rsidRPr="00EC6F38" w:rsidDel="00401316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ins w:id="74" w:author="Lenovo Ideapad Slim 3" w:date="2022-08-22T16:36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D0596C" w14:textId="543504E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75" w:author="Lenovo Ideapad Slim 3" w:date="2022-08-22T16:36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Lenovo Ideapad Slim 3" w:date="2022-08-22T16:36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7" w:author="Lenovo Ideapad Slim 3" w:date="2022-08-22T16:37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telah</w:t>
              </w:r>
              <w:proofErr w:type="spellEnd"/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78" w:author="Lenovo Ideapad Slim 3" w:date="2022-08-22T16:37:00Z"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01316">
                <w:rPr>
                  <w:rFonts w:ascii="Times New Roman" w:eastAsia="Times New Roman" w:hAnsi="Times New Roman" w:cs="Times New Roman"/>
                  <w:szCs w:val="24"/>
                </w:rPr>
                <w:t>lakukan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62D154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99515">
    <w:abstractNumId w:val="1"/>
  </w:num>
  <w:num w:numId="2" w16cid:durableId="993528525">
    <w:abstractNumId w:val="0"/>
  </w:num>
  <w:num w:numId="3" w16cid:durableId="12554363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 Ideapad Slim 3">
    <w15:presenceInfo w15:providerId="Windows Live" w15:userId="1bf203ea0f0c0d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01316"/>
    <w:rsid w:val="0042167F"/>
    <w:rsid w:val="00745AA6"/>
    <w:rsid w:val="007B4E21"/>
    <w:rsid w:val="00924DF5"/>
    <w:rsid w:val="00B3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3D1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745AA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Ideapad Slim 3</cp:lastModifiedBy>
  <cp:revision>5</cp:revision>
  <dcterms:created xsi:type="dcterms:W3CDTF">2020-08-26T22:03:00Z</dcterms:created>
  <dcterms:modified xsi:type="dcterms:W3CDTF">2022-08-22T08:41:00Z</dcterms:modified>
</cp:coreProperties>
</file>