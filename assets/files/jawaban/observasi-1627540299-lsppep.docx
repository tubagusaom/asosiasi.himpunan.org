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4ECD2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93DF70D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93B817F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510FC94" w14:textId="77777777" w:rsidTr="00D810B0">
        <w:tc>
          <w:tcPr>
            <w:tcW w:w="9350" w:type="dxa"/>
          </w:tcPr>
          <w:p w14:paraId="0AE3B277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24417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53AFD6B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8F49E" w14:textId="09E6CFDD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0" w:author="bayu dewa" w:date="2021-07-29T09:23:00Z"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0974A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1F6D5041" w14:textId="667492CA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1" w:author="bayu dewa" w:date="2021-07-29T09:25:00Z"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0974A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FAC9505" w14:textId="7B232817" w:rsidR="00D80F46" w:rsidRPr="00A16D9B" w:rsidDel="000974A9" w:rsidRDefault="00D80F46" w:rsidP="008D1AF7">
            <w:pPr>
              <w:spacing w:line="480" w:lineRule="auto"/>
              <w:rPr>
                <w:del w:id="2" w:author="bayu dewa" w:date="2021-07-29T09:25:00Z"/>
                <w:rFonts w:ascii="Times New Roman" w:hAnsi="Times New Roman" w:cs="Times New Roman"/>
                <w:sz w:val="24"/>
                <w:szCs w:val="24"/>
              </w:rPr>
            </w:pPr>
            <w:del w:id="3" w:author="bayu dewa" w:date="2021-07-29T09:25:00Z"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0974A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ADDBEA0" w14:textId="27D8DA18" w:rsidR="00D80F46" w:rsidRPr="00A16D9B" w:rsidDel="000974A9" w:rsidRDefault="00D80F46" w:rsidP="008D1AF7">
            <w:pPr>
              <w:spacing w:line="480" w:lineRule="auto"/>
              <w:rPr>
                <w:del w:id="4" w:author="bayu dewa" w:date="2021-07-29T09:25:00Z"/>
                <w:rFonts w:ascii="Times New Roman" w:hAnsi="Times New Roman" w:cs="Times New Roman"/>
                <w:sz w:val="24"/>
                <w:szCs w:val="24"/>
              </w:rPr>
            </w:pPr>
            <w:del w:id="5" w:author="bayu dewa" w:date="2021-07-29T09:25:00Z"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0974A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7E6E9DA" w14:textId="70F2CEB3" w:rsidR="00D80F46" w:rsidRPr="00A16D9B" w:rsidDel="000974A9" w:rsidRDefault="00D80F46" w:rsidP="008D1AF7">
            <w:pPr>
              <w:spacing w:line="480" w:lineRule="auto"/>
              <w:rPr>
                <w:del w:id="6" w:author="bayu dewa" w:date="2021-07-29T09:25:00Z"/>
                <w:rFonts w:ascii="Times New Roman" w:hAnsi="Times New Roman" w:cs="Times New Roman"/>
                <w:sz w:val="24"/>
                <w:szCs w:val="24"/>
              </w:rPr>
            </w:pPr>
            <w:del w:id="7" w:author="bayu dewa" w:date="2021-07-29T09:25:00Z"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0974A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0A60EFC" w14:textId="0A8172C3" w:rsidR="00D80F46" w:rsidRPr="00A16D9B" w:rsidDel="000974A9" w:rsidRDefault="00D80F46" w:rsidP="008D1AF7">
            <w:pPr>
              <w:spacing w:line="480" w:lineRule="auto"/>
              <w:rPr>
                <w:del w:id="8" w:author="bayu dewa" w:date="2021-07-29T09:24:00Z"/>
                <w:rFonts w:ascii="Times New Roman" w:hAnsi="Times New Roman" w:cs="Times New Roman"/>
                <w:sz w:val="24"/>
                <w:szCs w:val="24"/>
              </w:rPr>
            </w:pPr>
            <w:del w:id="9" w:author="bayu dewa" w:date="2021-07-29T09:24:00Z"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0974A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D99BBA1" w14:textId="66A1FB0A" w:rsidR="00D80F46" w:rsidRDefault="00D80F46" w:rsidP="008D1AF7">
            <w:pPr>
              <w:spacing w:line="480" w:lineRule="auto"/>
              <w:rPr>
                <w:ins w:id="10" w:author="bayu dewa" w:date="2021-07-29T09:24:00Z"/>
                <w:rFonts w:ascii="Times New Roman" w:hAnsi="Times New Roman" w:cs="Times New Roman"/>
                <w:sz w:val="24"/>
                <w:szCs w:val="24"/>
              </w:rPr>
            </w:pPr>
            <w:del w:id="11" w:author="bayu dewa" w:date="2021-07-29T09:24:00Z"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0974A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0974A9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4A3EE58E" w14:textId="77777777" w:rsidR="000974A9" w:rsidRDefault="000974A9" w:rsidP="000974A9">
            <w:pPr>
              <w:spacing w:line="480" w:lineRule="auto"/>
              <w:rPr>
                <w:ins w:id="12" w:author="bayu dewa" w:date="2021-07-29T09:24:00Z"/>
                <w:rFonts w:ascii="Times New Roman" w:hAnsi="Times New Roman" w:cs="Times New Roman"/>
                <w:sz w:val="24"/>
                <w:szCs w:val="24"/>
              </w:rPr>
            </w:pPr>
          </w:p>
          <w:p w14:paraId="1B14372A" w14:textId="77777777" w:rsidR="00ED0814" w:rsidRDefault="000974A9" w:rsidP="000974A9">
            <w:pPr>
              <w:spacing w:line="480" w:lineRule="auto"/>
              <w:rPr>
                <w:ins w:id="13" w:author="bayu dewa" w:date="2021-07-29T13:3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4" w:author="bayu dewa" w:date="2021-07-29T09:2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</w:t>
              </w:r>
            </w:ins>
            <w:ins w:id="15" w:author="bayu dewa" w:date="2021-07-29T13:34:00Z">
              <w:r w:rsidR="00ED081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</w:t>
              </w:r>
            </w:ins>
          </w:p>
          <w:p w14:paraId="38394CCF" w14:textId="6FCCDF5D" w:rsidR="000974A9" w:rsidRPr="00A16D9B" w:rsidRDefault="00ED0814" w:rsidP="000974A9">
            <w:pPr>
              <w:spacing w:line="480" w:lineRule="auto"/>
              <w:rPr>
                <w:ins w:id="16" w:author="bayu dewa" w:date="2021-07-29T09:24:00Z"/>
                <w:rFonts w:ascii="Times New Roman" w:hAnsi="Times New Roman" w:cs="Times New Roman"/>
                <w:sz w:val="24"/>
                <w:szCs w:val="24"/>
              </w:rPr>
            </w:pPr>
            <w:ins w:id="17" w:author="bayu dewa" w:date="2021-07-29T13:3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</w:t>
              </w:r>
            </w:ins>
            <w:ins w:id="18" w:author="bayu dewa" w:date="2021-07-29T09:24:00Z">
              <w:r w:rsidR="000974A9" w:rsidRPr="00A16D9B">
                <w:rPr>
                  <w:rFonts w:ascii="Times New Roman" w:hAnsi="Times New Roman" w:cs="Times New Roman"/>
                  <w:sz w:val="24"/>
                  <w:szCs w:val="24"/>
                </w:rPr>
                <w:t>Media Komputindo.</w:t>
              </w:r>
            </w:ins>
          </w:p>
          <w:p w14:paraId="5BEA6823" w14:textId="77777777" w:rsidR="00ED0814" w:rsidRDefault="000974A9" w:rsidP="008D1AF7">
            <w:pPr>
              <w:spacing w:line="480" w:lineRule="auto"/>
              <w:rPr>
                <w:ins w:id="19" w:author="bayu dewa" w:date="2021-07-29T13:34:00Z"/>
                <w:rFonts w:ascii="Times New Roman" w:hAnsi="Times New Roman" w:cs="Times New Roman"/>
                <w:sz w:val="24"/>
                <w:szCs w:val="24"/>
              </w:rPr>
            </w:pPr>
            <w:ins w:id="20" w:author="bayu dewa" w:date="2021-07-29T09:2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Bandung: </w:t>
              </w:r>
            </w:ins>
          </w:p>
          <w:p w14:paraId="13477AA8" w14:textId="4AAC1BE2" w:rsidR="000974A9" w:rsidRDefault="00ED0814" w:rsidP="008D1AF7">
            <w:pPr>
              <w:spacing w:line="480" w:lineRule="auto"/>
              <w:rPr>
                <w:ins w:id="21" w:author="bayu dewa" w:date="2021-07-29T09:25:00Z"/>
                <w:rFonts w:ascii="Times New Roman" w:hAnsi="Times New Roman" w:cs="Times New Roman"/>
                <w:sz w:val="24"/>
                <w:szCs w:val="24"/>
              </w:rPr>
            </w:pPr>
            <w:ins w:id="22" w:author="bayu dewa" w:date="2021-07-29T13:3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</w:t>
              </w:r>
            </w:ins>
            <w:ins w:id="23" w:author="bayu dewa" w:date="2021-07-29T09:24:00Z">
              <w:r w:rsidR="000974A9" w:rsidRPr="00A16D9B">
                <w:rPr>
                  <w:rFonts w:ascii="Times New Roman" w:hAnsi="Times New Roman" w:cs="Times New Roman"/>
                  <w:sz w:val="24"/>
                  <w:szCs w:val="24"/>
                </w:rPr>
                <w:t>Billionaire Sinergi Korpora.</w:t>
              </w:r>
            </w:ins>
          </w:p>
          <w:p w14:paraId="60515275" w14:textId="77777777" w:rsidR="00ED0814" w:rsidRDefault="000974A9" w:rsidP="000974A9">
            <w:pPr>
              <w:spacing w:line="480" w:lineRule="auto"/>
              <w:rPr>
                <w:ins w:id="24" w:author="bayu dewa" w:date="2021-07-29T13:34:00Z"/>
                <w:rFonts w:ascii="Times New Roman" w:hAnsi="Times New Roman" w:cs="Times New Roman"/>
                <w:sz w:val="24"/>
                <w:szCs w:val="24"/>
              </w:rPr>
            </w:pPr>
            <w:ins w:id="25" w:author="bayu dewa" w:date="2021-07-29T09:2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</w:ins>
          </w:p>
          <w:p w14:paraId="6623CD43" w14:textId="4052646F" w:rsidR="000974A9" w:rsidRPr="00A16D9B" w:rsidRDefault="00ED0814" w:rsidP="000974A9">
            <w:pPr>
              <w:spacing w:line="480" w:lineRule="auto"/>
              <w:rPr>
                <w:ins w:id="26" w:author="bayu dewa" w:date="2021-07-29T09:25:00Z"/>
                <w:rFonts w:ascii="Times New Roman" w:hAnsi="Times New Roman" w:cs="Times New Roman"/>
                <w:sz w:val="24"/>
                <w:szCs w:val="24"/>
              </w:rPr>
            </w:pPr>
            <w:ins w:id="27" w:author="bayu dewa" w:date="2021-07-29T13:3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</w:t>
              </w:r>
            </w:ins>
            <w:ins w:id="28" w:author="bayu dewa" w:date="2021-07-29T09:25:00Z">
              <w:r w:rsidR="000974A9" w:rsidRPr="00A16D9B">
                <w:rPr>
                  <w:rFonts w:ascii="Times New Roman" w:hAnsi="Times New Roman" w:cs="Times New Roman"/>
                  <w:sz w:val="24"/>
                  <w:szCs w:val="24"/>
                </w:rPr>
                <w:t>Elex Media Komputindo.</w:t>
              </w:r>
            </w:ins>
          </w:p>
          <w:p w14:paraId="6504043F" w14:textId="00BDD639" w:rsidR="000974A9" w:rsidRDefault="000974A9" w:rsidP="008D1AF7">
            <w:pPr>
              <w:spacing w:line="480" w:lineRule="auto"/>
              <w:rPr>
                <w:ins w:id="29" w:author="bayu dewa" w:date="2021-07-29T09:25:00Z"/>
                <w:rFonts w:ascii="Times New Roman" w:hAnsi="Times New Roman" w:cs="Times New Roman"/>
                <w:sz w:val="24"/>
                <w:szCs w:val="24"/>
              </w:rPr>
            </w:pPr>
            <w:ins w:id="30" w:author="bayu dewa" w:date="2021-07-29T09:2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7E11495F" w14:textId="77777777" w:rsidR="00ED0814" w:rsidRDefault="00ED0814" w:rsidP="000974A9">
            <w:pPr>
              <w:spacing w:line="480" w:lineRule="auto"/>
              <w:rPr>
                <w:ins w:id="31" w:author="bayu dewa" w:date="2021-07-29T13:34:00Z"/>
                <w:rFonts w:ascii="Times New Roman" w:hAnsi="Times New Roman" w:cs="Times New Roman"/>
                <w:sz w:val="24"/>
                <w:szCs w:val="24"/>
              </w:rPr>
            </w:pPr>
          </w:p>
          <w:p w14:paraId="4DF21B04" w14:textId="78F22F66" w:rsidR="00ED0814" w:rsidRDefault="000974A9" w:rsidP="000974A9">
            <w:pPr>
              <w:spacing w:line="480" w:lineRule="auto"/>
              <w:rPr>
                <w:ins w:id="32" w:author="bayu dewa" w:date="2021-07-29T13:34:00Z"/>
                <w:rFonts w:ascii="Times New Roman" w:hAnsi="Times New Roman" w:cs="Times New Roman"/>
                <w:sz w:val="24"/>
                <w:szCs w:val="24"/>
              </w:rPr>
            </w:pPr>
            <w:ins w:id="33" w:author="bayu dewa" w:date="2021-07-29T09:2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</w:t>
              </w:r>
            </w:ins>
          </w:p>
          <w:p w14:paraId="04B4C17A" w14:textId="167A9D53" w:rsidR="000974A9" w:rsidRPr="00A16D9B" w:rsidRDefault="00ED0814" w:rsidP="000974A9">
            <w:pPr>
              <w:spacing w:line="480" w:lineRule="auto"/>
              <w:rPr>
                <w:ins w:id="34" w:author="bayu dewa" w:date="2021-07-29T09:25:00Z"/>
                <w:rFonts w:ascii="Times New Roman" w:hAnsi="Times New Roman" w:cs="Times New Roman"/>
                <w:sz w:val="24"/>
                <w:szCs w:val="24"/>
              </w:rPr>
            </w:pPr>
            <w:ins w:id="35" w:author="bayu dewa" w:date="2021-07-29T13:3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</w:t>
              </w:r>
            </w:ins>
            <w:ins w:id="36" w:author="bayu dewa" w:date="2021-07-29T09:25:00Z">
              <w:r w:rsidR="000974A9" w:rsidRPr="00A16D9B">
                <w:rPr>
                  <w:rFonts w:ascii="Times New Roman" w:hAnsi="Times New Roman" w:cs="Times New Roman"/>
                  <w:sz w:val="24"/>
                  <w:szCs w:val="24"/>
                </w:rPr>
                <w:t>PT Elex Media Komputindo.</w:t>
              </w:r>
            </w:ins>
          </w:p>
          <w:p w14:paraId="0459D108" w14:textId="7D948B24" w:rsidR="000974A9" w:rsidRPr="00A16D9B" w:rsidRDefault="000974A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37" w:author="bayu dewa" w:date="2021-07-29T09:2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4DBFE069" w14:textId="7241898E" w:rsidR="00D80F46" w:rsidRPr="00A16D9B" w:rsidRDefault="000974A9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38" w:author="bayu dewa" w:date="2021-07-29T09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</w:tc>
      </w:tr>
    </w:tbl>
    <w:p w14:paraId="07B68AD8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0F9221E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4C49A" w14:textId="77777777" w:rsidR="007003FD" w:rsidRDefault="007003FD" w:rsidP="00D80F46">
      <w:r>
        <w:separator/>
      </w:r>
    </w:p>
  </w:endnote>
  <w:endnote w:type="continuationSeparator" w:id="0">
    <w:p w14:paraId="7077CC95" w14:textId="77777777" w:rsidR="007003FD" w:rsidRDefault="007003F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746A" w14:textId="77777777" w:rsidR="00D80F46" w:rsidRDefault="00D80F46">
    <w:pPr>
      <w:pStyle w:val="Footer"/>
    </w:pPr>
    <w:r>
      <w:t>CLO-4</w:t>
    </w:r>
  </w:p>
  <w:p w14:paraId="2C31E31F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903A6" w14:textId="77777777" w:rsidR="007003FD" w:rsidRDefault="007003FD" w:rsidP="00D80F46">
      <w:r>
        <w:separator/>
      </w:r>
    </w:p>
  </w:footnote>
  <w:footnote w:type="continuationSeparator" w:id="0">
    <w:p w14:paraId="4BA1EBBD" w14:textId="77777777" w:rsidR="007003FD" w:rsidRDefault="007003F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yu dewa">
    <w15:presenceInfo w15:providerId="Windows Live" w15:userId="3d44ba8e267230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974A9"/>
    <w:rsid w:val="0012251A"/>
    <w:rsid w:val="00184E03"/>
    <w:rsid w:val="00233D8A"/>
    <w:rsid w:val="002D5B47"/>
    <w:rsid w:val="00344C72"/>
    <w:rsid w:val="0042167F"/>
    <w:rsid w:val="004F5D73"/>
    <w:rsid w:val="007003FD"/>
    <w:rsid w:val="00771E9D"/>
    <w:rsid w:val="008D1AF7"/>
    <w:rsid w:val="00924DF5"/>
    <w:rsid w:val="00A16D9B"/>
    <w:rsid w:val="00A86167"/>
    <w:rsid w:val="00AF28E1"/>
    <w:rsid w:val="00BC4E71"/>
    <w:rsid w:val="00D80F46"/>
    <w:rsid w:val="00ED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6716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210B8-CD14-458F-B8D3-F6EC626F3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bayu dewa</cp:lastModifiedBy>
  <cp:revision>8</cp:revision>
  <dcterms:created xsi:type="dcterms:W3CDTF">2019-10-18T19:52:00Z</dcterms:created>
  <dcterms:modified xsi:type="dcterms:W3CDTF">2021-07-29T06:34:00Z</dcterms:modified>
</cp:coreProperties>
</file>