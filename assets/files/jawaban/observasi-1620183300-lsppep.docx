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F0FDE" w:rsidRDefault="00125355" w:rsidP="001F0FDE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680089" w:rsidRPr="00680089" w:rsidRDefault="00680089" w:rsidP="00680089">
      <w:pPr>
        <w:rPr>
          <w:ins w:id="0" w:author="hp mini" w:date="2021-05-05T09:21:00Z"/>
          <w:rFonts w:ascii="Minion Pro" w:hAnsi="Minion Pro"/>
        </w:rPr>
      </w:pPr>
    </w:p>
    <w:p w:rsidR="000841B6" w:rsidRDefault="000841B6" w:rsidP="000841B6">
      <w:pPr>
        <w:pStyle w:val="Heading1"/>
        <w:spacing w:before="150" w:after="75" w:line="288" w:lineRule="atLeast"/>
        <w:rPr>
          <w:rFonts w:ascii="Arial" w:hAnsi="Arial" w:cs="Arial"/>
          <w:color w:val="333333"/>
          <w:sz w:val="53"/>
          <w:szCs w:val="53"/>
        </w:rPr>
      </w:pPr>
      <w:proofErr w:type="gramStart"/>
      <w:r>
        <w:rPr>
          <w:rFonts w:ascii="Arial" w:hAnsi="Arial" w:cs="Arial"/>
          <w:color w:val="333333"/>
          <w:sz w:val="53"/>
          <w:szCs w:val="53"/>
        </w:rPr>
        <w:t xml:space="preserve">Manchester City </w:t>
      </w:r>
      <w:proofErr w:type="spellStart"/>
      <w:r>
        <w:rPr>
          <w:rFonts w:ascii="Arial" w:hAnsi="Arial" w:cs="Arial"/>
          <w:color w:val="333333"/>
          <w:sz w:val="53"/>
          <w:szCs w:val="53"/>
        </w:rPr>
        <w:t>Menang</w:t>
      </w:r>
      <w:proofErr w:type="spellEnd"/>
      <w:r>
        <w:rPr>
          <w:rFonts w:ascii="Arial" w:hAnsi="Arial" w:cs="Arial"/>
          <w:color w:val="333333"/>
          <w:sz w:val="53"/>
          <w:szCs w:val="53"/>
        </w:rPr>
        <w:t xml:space="preserve"> 2-0 </w:t>
      </w:r>
      <w:proofErr w:type="spellStart"/>
      <w:r>
        <w:rPr>
          <w:rFonts w:ascii="Arial" w:hAnsi="Arial" w:cs="Arial"/>
          <w:color w:val="333333"/>
          <w:sz w:val="53"/>
          <w:szCs w:val="53"/>
        </w:rPr>
        <w:t>Doang</w:t>
      </w:r>
      <w:proofErr w:type="spellEnd"/>
      <w:r>
        <w:rPr>
          <w:rFonts w:ascii="Arial" w:hAnsi="Arial" w:cs="Arial"/>
          <w:color w:val="333333"/>
          <w:sz w:val="53"/>
          <w:szCs w:val="53"/>
        </w:rPr>
        <w:t>?</w:t>
      </w:r>
      <w:proofErr w:type="gramEnd"/>
      <w:r>
        <w:rPr>
          <w:rFonts w:ascii="Arial" w:hAnsi="Arial" w:cs="Arial"/>
          <w:color w:val="333333"/>
          <w:sz w:val="53"/>
          <w:szCs w:val="53"/>
        </w:rPr>
        <w:t xml:space="preserve"> </w:t>
      </w:r>
      <w:proofErr w:type="spellStart"/>
      <w:r>
        <w:rPr>
          <w:rFonts w:ascii="Arial" w:hAnsi="Arial" w:cs="Arial"/>
          <w:color w:val="333333"/>
          <w:sz w:val="53"/>
          <w:szCs w:val="53"/>
        </w:rPr>
        <w:t>Riyad</w:t>
      </w:r>
      <w:proofErr w:type="spellEnd"/>
      <w:r>
        <w:rPr>
          <w:rFonts w:ascii="Arial" w:hAnsi="Arial" w:cs="Arial"/>
          <w:color w:val="333333"/>
          <w:sz w:val="53"/>
          <w:szCs w:val="53"/>
        </w:rPr>
        <w:t xml:space="preserve"> </w:t>
      </w:r>
      <w:proofErr w:type="spellStart"/>
      <w:r>
        <w:rPr>
          <w:rFonts w:ascii="Arial" w:hAnsi="Arial" w:cs="Arial"/>
          <w:color w:val="333333"/>
          <w:sz w:val="53"/>
          <w:szCs w:val="53"/>
        </w:rPr>
        <w:t>Mahrez</w:t>
      </w:r>
      <w:proofErr w:type="spellEnd"/>
      <w:r>
        <w:rPr>
          <w:rFonts w:ascii="Arial" w:hAnsi="Arial" w:cs="Arial"/>
          <w:color w:val="333333"/>
          <w:sz w:val="53"/>
          <w:szCs w:val="53"/>
        </w:rPr>
        <w:t xml:space="preserve">: </w:t>
      </w:r>
      <w:proofErr w:type="spellStart"/>
      <w:r>
        <w:rPr>
          <w:rFonts w:ascii="Arial" w:hAnsi="Arial" w:cs="Arial"/>
          <w:color w:val="333333"/>
          <w:sz w:val="53"/>
          <w:szCs w:val="53"/>
        </w:rPr>
        <w:t>Harusnya</w:t>
      </w:r>
      <w:proofErr w:type="spellEnd"/>
      <w:r>
        <w:rPr>
          <w:rFonts w:ascii="Arial" w:hAnsi="Arial" w:cs="Arial"/>
          <w:color w:val="333333"/>
          <w:sz w:val="53"/>
          <w:szCs w:val="53"/>
        </w:rPr>
        <w:t xml:space="preserve"> </w:t>
      </w:r>
      <w:proofErr w:type="spellStart"/>
      <w:r>
        <w:rPr>
          <w:rFonts w:ascii="Arial" w:hAnsi="Arial" w:cs="Arial"/>
          <w:color w:val="333333"/>
          <w:sz w:val="53"/>
          <w:szCs w:val="53"/>
        </w:rPr>
        <w:t>Bisa</w:t>
      </w:r>
      <w:proofErr w:type="spellEnd"/>
      <w:r>
        <w:rPr>
          <w:rFonts w:ascii="Arial" w:hAnsi="Arial" w:cs="Arial"/>
          <w:color w:val="333333"/>
          <w:sz w:val="53"/>
          <w:szCs w:val="53"/>
        </w:rPr>
        <w:t xml:space="preserve"> </w:t>
      </w:r>
      <w:proofErr w:type="spellStart"/>
      <w:r>
        <w:rPr>
          <w:rFonts w:ascii="Arial" w:hAnsi="Arial" w:cs="Arial"/>
          <w:color w:val="333333"/>
          <w:sz w:val="53"/>
          <w:szCs w:val="53"/>
        </w:rPr>
        <w:t>Lebih</w:t>
      </w:r>
      <w:proofErr w:type="spellEnd"/>
      <w:r>
        <w:rPr>
          <w:rFonts w:ascii="Arial" w:hAnsi="Arial" w:cs="Arial"/>
          <w:color w:val="333333"/>
          <w:sz w:val="53"/>
          <w:szCs w:val="53"/>
        </w:rPr>
        <w:t>!</w:t>
      </w:r>
    </w:p>
    <w:p w:rsidR="000841B6" w:rsidRDefault="000841B6" w:rsidP="000841B6">
      <w:pPr>
        <w:spacing w:line="396" w:lineRule="atLeast"/>
        <w:rPr>
          <w:rFonts w:cs="Arial"/>
          <w:color w:val="999999"/>
          <w:sz w:val="17"/>
          <w:szCs w:val="17"/>
        </w:rPr>
      </w:pPr>
      <w:r>
        <w:rPr>
          <w:rFonts w:cs="Arial"/>
          <w:color w:val="999999"/>
          <w:sz w:val="17"/>
          <w:szCs w:val="17"/>
        </w:rPr>
        <w:t>05-05-2021 04:27</w:t>
      </w:r>
    </w:p>
    <w:p w:rsidR="000841B6" w:rsidRDefault="000841B6" w:rsidP="000841B6">
      <w:pPr>
        <w:pStyle w:val="Heading2"/>
        <w:spacing w:before="0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 xml:space="preserve"> | </w:t>
      </w:r>
      <w:proofErr w:type="spellStart"/>
      <w:r>
        <w:rPr>
          <w:rFonts w:ascii="Arial" w:hAnsi="Arial" w:cs="Arial"/>
          <w:color w:val="999999"/>
          <w:sz w:val="17"/>
          <w:szCs w:val="17"/>
        </w:rPr>
        <w:t>Yaumil</w:t>
      </w:r>
      <w:proofErr w:type="spellEnd"/>
      <w:r>
        <w:rPr>
          <w:rFonts w:ascii="Arial" w:hAnsi="Arial" w:cs="Arial"/>
          <w:color w:val="99999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999999"/>
          <w:sz w:val="17"/>
          <w:szCs w:val="17"/>
        </w:rPr>
        <w:t>Azis</w:t>
      </w:r>
      <w:proofErr w:type="spellEnd"/>
    </w:p>
    <w:p w:rsidR="000841B6" w:rsidRDefault="000841B6" w:rsidP="000841B6">
      <w:pPr>
        <w:shd w:val="clear" w:color="auto" w:fill="000000"/>
        <w:spacing w:line="396" w:lineRule="atLeast"/>
        <w:rPr>
          <w:rFonts w:cs="Arial"/>
          <w:color w:val="333333"/>
          <w:sz w:val="18"/>
          <w:szCs w:val="18"/>
        </w:rPr>
      </w:pPr>
    </w:p>
    <w:p w:rsidR="000841B6" w:rsidRDefault="000841B6" w:rsidP="000841B6">
      <w:pPr>
        <w:shd w:val="clear" w:color="auto" w:fill="000000"/>
        <w:spacing w:line="396" w:lineRule="atLeast"/>
        <w:rPr>
          <w:rFonts w:cs="Arial"/>
          <w:color w:val="FFFFFF"/>
          <w:sz w:val="17"/>
          <w:szCs w:val="17"/>
        </w:rPr>
      </w:pPr>
      <w:proofErr w:type="spellStart"/>
      <w:proofErr w:type="gramStart"/>
      <w:r>
        <w:rPr>
          <w:rFonts w:cs="Arial"/>
          <w:color w:val="FFFFFF"/>
          <w:sz w:val="17"/>
          <w:szCs w:val="17"/>
        </w:rPr>
        <w:t>Penyerang</w:t>
      </w:r>
      <w:proofErr w:type="spellEnd"/>
      <w:r>
        <w:rPr>
          <w:rFonts w:cs="Arial"/>
          <w:color w:val="FFFFFF"/>
          <w:sz w:val="17"/>
          <w:szCs w:val="17"/>
        </w:rPr>
        <w:t xml:space="preserve"> Manchester City, </w:t>
      </w:r>
      <w:proofErr w:type="spellStart"/>
      <w:r>
        <w:rPr>
          <w:rFonts w:cs="Arial"/>
          <w:color w:val="FFFFFF"/>
          <w:sz w:val="17"/>
          <w:szCs w:val="17"/>
        </w:rPr>
        <w:t>Riyad</w:t>
      </w:r>
      <w:proofErr w:type="spellEnd"/>
      <w:r>
        <w:rPr>
          <w:rFonts w:cs="Arial"/>
          <w:color w:val="FFFFFF"/>
          <w:sz w:val="17"/>
          <w:szCs w:val="17"/>
        </w:rPr>
        <w:t xml:space="preserve"> </w:t>
      </w:r>
      <w:proofErr w:type="spellStart"/>
      <w:r>
        <w:rPr>
          <w:rFonts w:cs="Arial"/>
          <w:color w:val="FFFFFF"/>
          <w:sz w:val="17"/>
          <w:szCs w:val="17"/>
        </w:rPr>
        <w:t>Mahrez</w:t>
      </w:r>
      <w:proofErr w:type="spellEnd"/>
      <w:r>
        <w:rPr>
          <w:rFonts w:cs="Arial"/>
          <w:color w:val="FFFFFF"/>
          <w:sz w:val="17"/>
          <w:szCs w:val="17"/>
        </w:rPr>
        <w:t xml:space="preserve">, </w:t>
      </w:r>
      <w:proofErr w:type="spellStart"/>
      <w:r>
        <w:rPr>
          <w:rFonts w:cs="Arial"/>
          <w:color w:val="FFFFFF"/>
          <w:sz w:val="17"/>
          <w:szCs w:val="17"/>
        </w:rPr>
        <w:t>merayakan</w:t>
      </w:r>
      <w:proofErr w:type="spellEnd"/>
      <w:r>
        <w:rPr>
          <w:rFonts w:cs="Arial"/>
          <w:color w:val="FFFFFF"/>
          <w:sz w:val="17"/>
          <w:szCs w:val="17"/>
        </w:rPr>
        <w:t xml:space="preserve"> </w:t>
      </w:r>
      <w:proofErr w:type="spellStart"/>
      <w:r>
        <w:rPr>
          <w:rFonts w:cs="Arial"/>
          <w:color w:val="FFFFFF"/>
          <w:sz w:val="17"/>
          <w:szCs w:val="17"/>
        </w:rPr>
        <w:t>golnya</w:t>
      </w:r>
      <w:proofErr w:type="spellEnd"/>
      <w:r>
        <w:rPr>
          <w:rFonts w:cs="Arial"/>
          <w:color w:val="FFFFFF"/>
          <w:sz w:val="17"/>
          <w:szCs w:val="17"/>
        </w:rPr>
        <w:t xml:space="preserve"> </w:t>
      </w:r>
      <w:proofErr w:type="spellStart"/>
      <w:r>
        <w:rPr>
          <w:rFonts w:cs="Arial"/>
          <w:color w:val="FFFFFF"/>
          <w:sz w:val="17"/>
          <w:szCs w:val="17"/>
        </w:rPr>
        <w:t>ke</w:t>
      </w:r>
      <w:proofErr w:type="spellEnd"/>
      <w:r>
        <w:rPr>
          <w:rFonts w:cs="Arial"/>
          <w:color w:val="FFFFFF"/>
          <w:sz w:val="17"/>
          <w:szCs w:val="17"/>
        </w:rPr>
        <w:t xml:space="preserve"> </w:t>
      </w:r>
      <w:proofErr w:type="spellStart"/>
      <w:r>
        <w:rPr>
          <w:rFonts w:cs="Arial"/>
          <w:color w:val="FFFFFF"/>
          <w:sz w:val="17"/>
          <w:szCs w:val="17"/>
        </w:rPr>
        <w:t>gawang</w:t>
      </w:r>
      <w:proofErr w:type="spellEnd"/>
      <w:r>
        <w:rPr>
          <w:rFonts w:cs="Arial"/>
          <w:color w:val="FFFFFF"/>
          <w:sz w:val="17"/>
          <w:szCs w:val="17"/>
        </w:rPr>
        <w:t xml:space="preserve"> PSG </w:t>
      </w:r>
      <w:proofErr w:type="spellStart"/>
      <w:r>
        <w:rPr>
          <w:rFonts w:cs="Arial"/>
          <w:color w:val="FFFFFF"/>
          <w:sz w:val="17"/>
          <w:szCs w:val="17"/>
        </w:rPr>
        <w:t>pada</w:t>
      </w:r>
      <w:proofErr w:type="spellEnd"/>
      <w:r>
        <w:rPr>
          <w:rFonts w:cs="Arial"/>
          <w:color w:val="FFFFFF"/>
          <w:sz w:val="17"/>
          <w:szCs w:val="17"/>
        </w:rPr>
        <w:t xml:space="preserve"> </w:t>
      </w:r>
      <w:proofErr w:type="spellStart"/>
      <w:r>
        <w:rPr>
          <w:rFonts w:cs="Arial"/>
          <w:color w:val="FFFFFF"/>
          <w:sz w:val="17"/>
          <w:szCs w:val="17"/>
        </w:rPr>
        <w:t>laga</w:t>
      </w:r>
      <w:proofErr w:type="spellEnd"/>
      <w:r>
        <w:rPr>
          <w:rFonts w:cs="Arial"/>
          <w:color w:val="FFFFFF"/>
          <w:sz w:val="17"/>
          <w:szCs w:val="17"/>
        </w:rPr>
        <w:t xml:space="preserve"> leg </w:t>
      </w:r>
      <w:proofErr w:type="spellStart"/>
      <w:r>
        <w:rPr>
          <w:rFonts w:cs="Arial"/>
          <w:color w:val="FFFFFF"/>
          <w:sz w:val="17"/>
          <w:szCs w:val="17"/>
        </w:rPr>
        <w:t>kedua</w:t>
      </w:r>
      <w:proofErr w:type="spellEnd"/>
      <w:r>
        <w:rPr>
          <w:rFonts w:cs="Arial"/>
          <w:color w:val="FFFFFF"/>
          <w:sz w:val="17"/>
          <w:szCs w:val="17"/>
        </w:rPr>
        <w:t xml:space="preserve"> semifinal </w:t>
      </w:r>
      <w:proofErr w:type="spellStart"/>
      <w:r>
        <w:rPr>
          <w:rFonts w:cs="Arial"/>
          <w:color w:val="FFFFFF"/>
          <w:sz w:val="17"/>
          <w:szCs w:val="17"/>
        </w:rPr>
        <w:t>Liga</w:t>
      </w:r>
      <w:proofErr w:type="spellEnd"/>
      <w:r>
        <w:rPr>
          <w:rFonts w:cs="Arial"/>
          <w:color w:val="FFFFFF"/>
          <w:sz w:val="17"/>
          <w:szCs w:val="17"/>
        </w:rPr>
        <w:t xml:space="preserve"> Champions </w:t>
      </w:r>
      <w:proofErr w:type="spellStart"/>
      <w:r>
        <w:rPr>
          <w:rFonts w:cs="Arial"/>
          <w:color w:val="FFFFFF"/>
          <w:sz w:val="17"/>
          <w:szCs w:val="17"/>
        </w:rPr>
        <w:t>hari</w:t>
      </w:r>
      <w:proofErr w:type="spellEnd"/>
      <w:r>
        <w:rPr>
          <w:rFonts w:cs="Arial"/>
          <w:color w:val="FFFFFF"/>
          <w:sz w:val="17"/>
          <w:szCs w:val="17"/>
        </w:rPr>
        <w:t xml:space="preserve"> </w:t>
      </w:r>
      <w:proofErr w:type="spellStart"/>
      <w:r>
        <w:rPr>
          <w:rFonts w:cs="Arial"/>
          <w:color w:val="FFFFFF"/>
          <w:sz w:val="17"/>
          <w:szCs w:val="17"/>
        </w:rPr>
        <w:t>Rabu</w:t>
      </w:r>
      <w:proofErr w:type="spellEnd"/>
      <w:r>
        <w:rPr>
          <w:rFonts w:cs="Arial"/>
          <w:color w:val="FFFFFF"/>
          <w:sz w:val="17"/>
          <w:szCs w:val="17"/>
        </w:rPr>
        <w:t xml:space="preserve"> (5/5/2021).</w:t>
      </w:r>
      <w:proofErr w:type="gramEnd"/>
      <w:r>
        <w:rPr>
          <w:rFonts w:cs="Arial"/>
          <w:color w:val="FFFFFF"/>
          <w:sz w:val="17"/>
          <w:szCs w:val="17"/>
        </w:rPr>
        <w:t xml:space="preserve"> © AP Photo</w:t>
      </w:r>
    </w:p>
    <w:p w:rsidR="000841B6" w:rsidRDefault="000841B6" w:rsidP="000841B6">
      <w:pPr>
        <w:pStyle w:val="NormalWeb"/>
        <w:spacing w:before="150" w:beforeAutospacing="0" w:after="300" w:afterAutospacing="0" w:line="48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Bola.net - </w:t>
      </w:r>
      <w:r>
        <w:rPr>
          <w:rFonts w:ascii="Arial" w:hAnsi="Arial" w:cs="Arial"/>
          <w:color w:val="333333"/>
          <w:sz w:val="21"/>
          <w:szCs w:val="21"/>
        </w:rPr>
        <w:t>Kemenangan 2-0 yang didapatkan </w:t>
      </w:r>
      <w:hyperlink r:id="rId6" w:history="1">
        <w:r>
          <w:rPr>
            <w:rStyle w:val="Hyperlink"/>
            <w:rFonts w:ascii="Arial" w:hAnsi="Arial" w:cs="Arial"/>
            <w:color w:val="1161BE"/>
            <w:sz w:val="21"/>
            <w:szCs w:val="21"/>
          </w:rPr>
          <w:t>Manchester City</w:t>
        </w:r>
      </w:hyperlink>
      <w:r>
        <w:rPr>
          <w:rFonts w:ascii="Arial" w:hAnsi="Arial" w:cs="Arial"/>
          <w:color w:val="333333"/>
          <w:sz w:val="21"/>
          <w:szCs w:val="21"/>
        </w:rPr>
        <w:t> atas PSG di laga leg kedua semifinal 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"https://www.bola.net/tag/liga-champions/"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1161BE"/>
          <w:sz w:val="21"/>
          <w:szCs w:val="21"/>
        </w:rPr>
        <w:t>Liga Champions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dirasa belum cuku</w:t>
      </w:r>
      <w:r w:rsidR="00EF124F">
        <w:rPr>
          <w:rFonts w:ascii="Arial" w:hAnsi="Arial" w:cs="Arial"/>
          <w:color w:val="333333"/>
          <w:sz w:val="21"/>
          <w:szCs w:val="21"/>
        </w:rPr>
        <w:t xml:space="preserve">p memuaskan. Bahkan sang </w:t>
      </w:r>
      <w:commentRangeStart w:id="1"/>
      <w:r w:rsidR="00EF124F">
        <w:rPr>
          <w:rFonts w:ascii="Arial" w:hAnsi="Arial" w:cs="Arial"/>
          <w:color w:val="333333"/>
          <w:sz w:val="21"/>
          <w:szCs w:val="21"/>
        </w:rPr>
        <w:t>pemain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Arial" w:hAnsi="Arial" w:cs="Arial"/>
            <w:color w:val="1161BE"/>
            <w:sz w:val="21"/>
            <w:szCs w:val="21"/>
          </w:rPr>
          <w:t>Riyad Mahrez</w:t>
        </w:r>
      </w:hyperlink>
      <w:commentRangeEnd w:id="1"/>
      <w:r w:rsidR="00EF124F">
        <w:rPr>
          <w:rStyle w:val="CommentReference"/>
          <w:rFonts w:ascii="Arial" w:eastAsiaTheme="minorHAnsi" w:hAnsi="Arial" w:cstheme="minorBidi"/>
          <w:lang w:val="en-US" w:eastAsia="en-US"/>
        </w:rPr>
        <w:commentReference w:id="1"/>
      </w:r>
      <w:r>
        <w:rPr>
          <w:rFonts w:ascii="Arial" w:hAnsi="Arial" w:cs="Arial"/>
          <w:color w:val="333333"/>
          <w:sz w:val="21"/>
          <w:szCs w:val="21"/>
        </w:rPr>
        <w:t>, yakin kalau timnya bisa menang dengan margin skor lebih besar.</w:t>
      </w:r>
    </w:p>
    <w:p w:rsidR="000841B6" w:rsidRDefault="000841B6" w:rsidP="000841B6">
      <w:pPr>
        <w:pStyle w:val="NormalWeb"/>
        <w:spacing w:before="150" w:beforeAutospacing="0" w:after="300" w:afterAutospacing="0" w:line="48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Mahrez sendiri menjadi pahlawan kemenangan the Citizens dalam pertandingan yang berlangsung di Etihad Stadium, Rabu (5/5/2021) dinihari tadi itu. Ia mencetak dua gol yang masing-masing dilesakkan di menit </w:t>
      </w:r>
      <w:commentRangeStart w:id="2"/>
      <w:r>
        <w:rPr>
          <w:rFonts w:ascii="Arial" w:hAnsi="Arial" w:cs="Arial"/>
          <w:color w:val="333333"/>
          <w:sz w:val="21"/>
          <w:szCs w:val="21"/>
        </w:rPr>
        <w:t>ke</w:t>
      </w:r>
      <w:r w:rsidR="00597460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1 </w:t>
      </w:r>
      <w:commentRangeEnd w:id="2"/>
      <w:r w:rsidR="00597460">
        <w:rPr>
          <w:rStyle w:val="CommentReference"/>
          <w:rFonts w:ascii="Arial" w:eastAsiaTheme="minorHAnsi" w:hAnsi="Arial" w:cstheme="minorBidi"/>
          <w:lang w:val="en-US" w:eastAsia="en-US"/>
        </w:rPr>
        <w:commentReference w:id="2"/>
      </w:r>
      <w:r>
        <w:rPr>
          <w:rFonts w:ascii="Arial" w:hAnsi="Arial" w:cs="Arial"/>
          <w:color w:val="333333"/>
          <w:sz w:val="21"/>
          <w:szCs w:val="21"/>
        </w:rPr>
        <w:t>dan 63.</w:t>
      </w:r>
    </w:p>
    <w:p w:rsidR="000841B6" w:rsidRDefault="000841B6" w:rsidP="000841B6">
      <w:pPr>
        <w:pStyle w:val="NormalWeb"/>
        <w:spacing w:before="150" w:beforeAutospacing="0" w:after="300" w:afterAutospacing="0" w:line="48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Kemenangan ini memastikan langkah Manchester City menuju ke babak final Liga Champions. Mereka menjadi pemenang dari duel dua leg melawan PSG dengan agregat skor 4-1, </w:t>
      </w:r>
      <w:commentRangeStart w:id="3"/>
      <w:r>
        <w:rPr>
          <w:rFonts w:ascii="Arial" w:hAnsi="Arial" w:cs="Arial"/>
          <w:color w:val="333333"/>
          <w:sz w:val="21"/>
          <w:szCs w:val="21"/>
        </w:rPr>
        <w:t xml:space="preserve">di mana </w:t>
      </w:r>
      <w:commentRangeEnd w:id="3"/>
      <w:r w:rsidR="00964347">
        <w:rPr>
          <w:rStyle w:val="CommentReference"/>
          <w:rFonts w:ascii="Arial" w:eastAsiaTheme="minorHAnsi" w:hAnsi="Arial" w:cstheme="minorBidi"/>
          <w:lang w:val="en-US" w:eastAsia="en-US"/>
        </w:rPr>
        <w:commentReference w:id="3"/>
      </w:r>
      <w:r>
        <w:rPr>
          <w:rFonts w:ascii="Arial" w:hAnsi="Arial" w:cs="Arial"/>
          <w:color w:val="333333"/>
          <w:sz w:val="21"/>
          <w:szCs w:val="21"/>
        </w:rPr>
        <w:t>pada pertemuan sebelumnya City menang 2-1.</w:t>
      </w:r>
    </w:p>
    <w:p w:rsidR="000841B6" w:rsidRDefault="000841B6" w:rsidP="000841B6">
      <w:pPr>
        <w:shd w:val="clear" w:color="auto" w:fill="808080"/>
        <w:spacing w:line="396" w:lineRule="atLeast"/>
        <w:jc w:val="center"/>
        <w:rPr>
          <w:rFonts w:ascii="Helvetica" w:hAnsi="Helvetica" w:cs="Arial"/>
          <w:b/>
          <w:bCs/>
          <w:color w:val="FFFFFF"/>
          <w:sz w:val="16"/>
          <w:szCs w:val="16"/>
        </w:rPr>
      </w:pPr>
      <w:r>
        <w:rPr>
          <w:rFonts w:ascii="Helvetica" w:hAnsi="Helvetica" w:cs="Arial"/>
          <w:b/>
          <w:bCs/>
          <w:color w:val="FFFFFF"/>
          <w:sz w:val="16"/>
          <w:szCs w:val="16"/>
        </w:rPr>
        <w:t>  </w:t>
      </w:r>
    </w:p>
    <w:p w:rsidR="000841B6" w:rsidRDefault="000841B6" w:rsidP="000841B6">
      <w:pPr>
        <w:shd w:val="clear" w:color="auto" w:fill="808080"/>
        <w:spacing w:line="396" w:lineRule="atLeast"/>
        <w:rPr>
          <w:rFonts w:cs="Arial"/>
          <w:color w:val="333333"/>
          <w:sz w:val="18"/>
          <w:szCs w:val="18"/>
        </w:rPr>
      </w:pPr>
      <w:r>
        <w:rPr>
          <w:rFonts w:cs="Arial"/>
          <w:color w:val="333333"/>
          <w:sz w:val="18"/>
          <w:szCs w:val="18"/>
        </w:rPr>
        <w:t>Learn more</w:t>
      </w:r>
    </w:p>
    <w:p w:rsidR="000841B6" w:rsidRDefault="000841B6" w:rsidP="000841B6">
      <w:pPr>
        <w:pStyle w:val="NormalWeb"/>
        <w:spacing w:before="150" w:beforeAutospacing="0" w:after="300" w:afterAutospacing="0" w:line="48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Proses terciptanya gol pertama terbilang cukup menarik. Sang kiper, Ederson, menjadi </w:t>
      </w:r>
      <w:commentRangeStart w:id="4"/>
      <w:proofErr w:type="spellStart"/>
      <w:r w:rsidR="00E42D0D">
        <w:rPr>
          <w:rFonts w:ascii="Arial" w:hAnsi="Arial" w:cs="Arial"/>
          <w:color w:val="333333"/>
          <w:sz w:val="21"/>
          <w:szCs w:val="21"/>
          <w:lang w:val="en-US"/>
        </w:rPr>
        <w:t>pengawal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commentRangeEnd w:id="4"/>
      <w:r w:rsidR="00E42D0D">
        <w:rPr>
          <w:rStyle w:val="CommentReference"/>
          <w:rFonts w:ascii="Arial" w:eastAsiaTheme="minorHAnsi" w:hAnsi="Arial" w:cstheme="minorBidi"/>
          <w:lang w:val="en-US" w:eastAsia="en-US"/>
        </w:rPr>
        <w:commentReference w:id="4"/>
      </w:r>
      <w:r>
        <w:rPr>
          <w:rFonts w:ascii="Arial" w:hAnsi="Arial" w:cs="Arial"/>
          <w:color w:val="333333"/>
          <w:sz w:val="21"/>
          <w:szCs w:val="21"/>
        </w:rPr>
        <w:t>dengan umpan panjang terukur menuju Oleksandr Zinchenko. Umpan panjang tersebut sukses membuat lini pertahanan PSG ketar-ketir.</w:t>
      </w:r>
      <w:bookmarkStart w:id="5" w:name="_GoBack"/>
      <w:bookmarkEnd w:id="5"/>
    </w:p>
    <w:p w:rsidR="000841B6" w:rsidRDefault="000841B6" w:rsidP="000841B6">
      <w:pPr>
        <w:pStyle w:val="NormalWeb"/>
        <w:spacing w:before="150" w:beforeAutospacing="0" w:after="300" w:afterAutospacing="0" w:line="48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Scroll ke bawah untuk membaca informasi selengkapnya.</w:t>
      </w:r>
    </w:p>
    <w:p w:rsidR="000841B6" w:rsidRDefault="000841B6" w:rsidP="000841B6">
      <w:pPr>
        <w:spacing w:line="396" w:lineRule="atLeast"/>
        <w:jc w:val="center"/>
        <w:rPr>
          <w:rFonts w:cs="Arial"/>
          <w:color w:val="333333"/>
          <w:sz w:val="18"/>
          <w:szCs w:val="18"/>
        </w:rPr>
      </w:pPr>
      <w:r>
        <w:rPr>
          <w:rFonts w:cs="Arial"/>
          <w:color w:val="AFAFAF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cs="Arial"/>
          <w:color w:val="AFAFAF"/>
          <w:sz w:val="21"/>
          <w:szCs w:val="21"/>
          <w:shd w:val="clear" w:color="auto" w:fill="FFFFFF"/>
        </w:rPr>
        <w:t>dari</w:t>
      </w:r>
      <w:proofErr w:type="spellEnd"/>
      <w:r>
        <w:rPr>
          <w:rFonts w:cs="Arial"/>
          <w:color w:val="AFAFAF"/>
          <w:sz w:val="21"/>
          <w:szCs w:val="21"/>
          <w:shd w:val="clear" w:color="auto" w:fill="FFFFFF"/>
        </w:rPr>
        <w:t xml:space="preserve"> 2</w:t>
      </w:r>
    </w:p>
    <w:sectPr w:rsidR="000841B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p mini" w:date="2021-05-05T09:50:00Z" w:initials="hm">
    <w:p w:rsidR="00EF124F" w:rsidRDefault="00EF124F">
      <w:pPr>
        <w:pStyle w:val="CommentText"/>
      </w:pPr>
      <w:r>
        <w:rPr>
          <w:rStyle w:val="CommentReference"/>
        </w:rPr>
        <w:annotationRef/>
      </w:r>
      <w:proofErr w:type="spellStart"/>
      <w:r w:rsidR="00597460">
        <w:t>Harusnya</w:t>
      </w:r>
      <w:proofErr w:type="spellEnd"/>
      <w:r w:rsidR="00597460">
        <w:t xml:space="preserve"> </w:t>
      </w:r>
      <w:proofErr w:type="spellStart"/>
      <w:r w:rsidR="00597460">
        <w:t>diberi</w:t>
      </w:r>
      <w:proofErr w:type="spellEnd"/>
      <w:r w:rsidR="00597460">
        <w:t xml:space="preserve"> </w:t>
      </w:r>
      <w:proofErr w:type="spellStart"/>
      <w:r w:rsidR="00597460">
        <w:t>tanda</w:t>
      </w:r>
      <w:proofErr w:type="spellEnd"/>
      <w:r w:rsidR="00597460">
        <w:t xml:space="preserve"> </w:t>
      </w:r>
      <w:proofErr w:type="spellStart"/>
      <w:r w:rsidR="00597460">
        <w:t>koma</w:t>
      </w:r>
      <w:proofErr w:type="spellEnd"/>
      <w:r w:rsidR="00597460">
        <w:t xml:space="preserve"> (,) </w:t>
      </w:r>
      <w:proofErr w:type="spellStart"/>
      <w:r w:rsidR="00597460">
        <w:t>setelah</w:t>
      </w:r>
      <w:proofErr w:type="spellEnd"/>
      <w:r w:rsidR="00597460">
        <w:t xml:space="preserve"> kata </w:t>
      </w:r>
      <w:proofErr w:type="spellStart"/>
      <w:r w:rsidR="00597460">
        <w:t>pemain</w:t>
      </w:r>
      <w:proofErr w:type="spellEnd"/>
    </w:p>
  </w:comment>
  <w:comment w:id="2" w:author="hp mini" w:date="2021-05-05T09:51:00Z" w:initials="hm">
    <w:p w:rsidR="00597460" w:rsidRDefault="00597460">
      <w:pPr>
        <w:pStyle w:val="CommentText"/>
      </w:pPr>
      <w:r>
        <w:rPr>
          <w:rStyle w:val="CommentReference"/>
        </w:rPr>
        <w:annotationRef/>
      </w:r>
      <w:proofErr w:type="spellStart"/>
      <w:r w:rsidR="00964347">
        <w:t>Perlu</w:t>
      </w:r>
      <w:proofErr w:type="spellEnd"/>
      <w:r w:rsidR="00964347">
        <w:t xml:space="preserve"> </w:t>
      </w:r>
      <w:proofErr w:type="spellStart"/>
      <w:r w:rsidR="00964347">
        <w:t>adanya</w:t>
      </w:r>
      <w:proofErr w:type="spellEnd"/>
      <w:r w:rsidR="00964347">
        <w:t xml:space="preserve"> </w:t>
      </w:r>
      <w:proofErr w:type="spellStart"/>
      <w:r w:rsidR="00964347">
        <w:t>tanda</w:t>
      </w:r>
      <w:proofErr w:type="spellEnd"/>
      <w:r w:rsidR="00964347">
        <w:t xml:space="preserve"> strip (-)</w:t>
      </w:r>
    </w:p>
  </w:comment>
  <w:comment w:id="3" w:author="hp mini" w:date="2021-05-05T09:51:00Z" w:initials="hm">
    <w:p w:rsidR="00964347" w:rsidRDefault="00964347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digabung</w:t>
      </w:r>
      <w:proofErr w:type="spellEnd"/>
    </w:p>
  </w:comment>
  <w:comment w:id="4" w:author="hp mini" w:date="2021-05-05T09:53:00Z" w:initials="hm">
    <w:p w:rsidR="00E42D0D" w:rsidRDefault="00E42D0D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kata </w:t>
      </w:r>
      <w:proofErr w:type="spellStart"/>
      <w:r>
        <w:t>awalan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C3A4E"/>
    <w:multiLevelType w:val="multilevel"/>
    <w:tmpl w:val="E2A4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841B6"/>
    <w:rsid w:val="0012251A"/>
    <w:rsid w:val="00125355"/>
    <w:rsid w:val="001D038C"/>
    <w:rsid w:val="001F0FDE"/>
    <w:rsid w:val="00240407"/>
    <w:rsid w:val="00254846"/>
    <w:rsid w:val="0042167F"/>
    <w:rsid w:val="00597460"/>
    <w:rsid w:val="005A3D1C"/>
    <w:rsid w:val="00680089"/>
    <w:rsid w:val="00924DF5"/>
    <w:rsid w:val="00964347"/>
    <w:rsid w:val="009A0161"/>
    <w:rsid w:val="00E42D0D"/>
    <w:rsid w:val="00EC6AA4"/>
    <w:rsid w:val="00E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41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1B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841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41B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0841B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F1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2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24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24F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41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1B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841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41B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0841B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F1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2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24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24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59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6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550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29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7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73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hyperlink" Target="https://www.bola.net/tag/riyad-mahre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la.net/tag/manchester-cit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mini</cp:lastModifiedBy>
  <cp:revision>4</cp:revision>
  <dcterms:created xsi:type="dcterms:W3CDTF">2020-08-26T22:03:00Z</dcterms:created>
  <dcterms:modified xsi:type="dcterms:W3CDTF">2021-05-05T02:53:00Z</dcterms:modified>
</cp:coreProperties>
</file>