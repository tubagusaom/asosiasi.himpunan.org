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8B368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1E78681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A1FE817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1517A37C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75C2519F" w14:textId="77777777" w:rsidTr="00821BA2">
        <w:tc>
          <w:tcPr>
            <w:tcW w:w="9350" w:type="dxa"/>
          </w:tcPr>
          <w:p w14:paraId="46E77974" w14:textId="77777777" w:rsidR="00BE098E" w:rsidRDefault="00BE098E" w:rsidP="00821BA2">
            <w:pPr>
              <w:pStyle w:val="ListParagraph"/>
              <w:ind w:left="0"/>
            </w:pPr>
          </w:p>
          <w:p w14:paraId="392B33D4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497019F1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6CA008C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527E303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4E0C40C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471E4F9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70DF1A6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3A04F27B" w14:textId="0C0B316B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</w:t>
            </w:r>
            <w:del w:id="0" w:author="azzahra.ritazaharaunsyiah@gmail.com" w:date="2020-09-25T12:18:00Z">
              <w:r w:rsidDel="00253AAE">
                <w:delText>,</w:delText>
              </w:r>
            </w:del>
            <w:ins w:id="1" w:author="azzahra.ritazaharaunsyiah@gmail.com" w:date="2020-09-25T12:21:00Z">
              <w:r w:rsidR="0079665D">
                <w:t xml:space="preserve"> atau</w:t>
              </w:r>
            </w:ins>
            <w:del w:id="2" w:author="azzahra.ritazaharaunsyiah@gmail.com" w:date="2020-09-25T12:17:00Z">
              <w:r w:rsidDel="00253AAE">
                <w:delText xml:space="preserve"> </w:delText>
              </w:r>
            </w:del>
            <w:r>
              <w:t>penerapan.</w:t>
            </w:r>
          </w:p>
          <w:p w14:paraId="6AD72555" w14:textId="774832ED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</w:t>
            </w:r>
            <w:ins w:id="3" w:author="azzahra.ritazaharaunsyiah@gmail.com" w:date="2020-09-25T12:21:00Z">
              <w:r w:rsidR="0079665D">
                <w:t xml:space="preserve"> atau</w:t>
              </w:r>
            </w:ins>
            <w:del w:id="4" w:author="azzahra.ritazaharaunsyiah@gmail.com" w:date="2020-09-25T12:21:00Z">
              <w:r w:rsidDel="0079665D">
                <w:delText>;</w:delText>
              </w:r>
            </w:del>
            <w:r>
              <w:t xml:space="preserve"> paling menguntungkan.</w:t>
            </w:r>
          </w:p>
          <w:p w14:paraId="5AC0271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18A9597B" w14:textId="6FEF96B6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</w:t>
            </w:r>
            <w:ins w:id="5" w:author="azzahra.ritazaharaunsyiah@gmail.com" w:date="2020-09-25T12:21:00Z">
              <w:r w:rsidR="0079665D">
                <w:t>,</w:t>
              </w:r>
            </w:ins>
            <w:del w:id="6" w:author="azzahra.ritazaharaunsyiah@gmail.com" w:date="2020-09-25T12:21:00Z">
              <w:r w:rsidDel="0079665D">
                <w:delText>;</w:delText>
              </w:r>
            </w:del>
            <w:r>
              <w:t xml:space="preserve"> utuh</w:t>
            </w:r>
            <w:ins w:id="7" w:author="azzahra.ritazaharaunsyiah@gmail.com" w:date="2020-09-25T12:21:00Z">
              <w:r w:rsidR="0079665D">
                <w:t>,</w:t>
              </w:r>
            </w:ins>
            <w:del w:id="8" w:author="azzahra.ritazaharaunsyiah@gmail.com" w:date="2020-09-25T12:21:00Z">
              <w:r w:rsidDel="0079665D">
                <w:delText>;</w:delText>
              </w:r>
            </w:del>
            <w:r>
              <w:t xml:space="preserve"> bulat</w:t>
            </w:r>
            <w:ins w:id="9" w:author="azzahra.ritazaharaunsyiah@gmail.com" w:date="2020-09-25T12:21:00Z">
              <w:r w:rsidR="0079665D">
                <w:t>, atau</w:t>
              </w:r>
            </w:ins>
            <w:del w:id="10" w:author="azzahra.ritazaharaunsyiah@gmail.com" w:date="2020-09-25T12:21:00Z">
              <w:r w:rsidDel="0079665D">
                <w:delText>;</w:delText>
              </w:r>
            </w:del>
            <w:r>
              <w:t xml:space="preserve"> sempurna.</w:t>
            </w:r>
          </w:p>
          <w:p w14:paraId="33DA844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61113AE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6D0EC3E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6A7F6AE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35344FD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32E6FE7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62BCC02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7E25208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715D3B3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20B4E5E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56E38DD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72C4D47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0418640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36C319D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47492C3D" w14:textId="77777777" w:rsidTr="00821BA2">
        <w:tc>
          <w:tcPr>
            <w:tcW w:w="9350" w:type="dxa"/>
          </w:tcPr>
          <w:p w14:paraId="3AC233C7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5D32FCEC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zzahra.ritazaharaunsyiah@gmail.com">
    <w15:presenceInfo w15:providerId="Windows Live" w15:userId="12ec6c8ccc20ad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253AAE"/>
    <w:rsid w:val="0042167F"/>
    <w:rsid w:val="0079665D"/>
    <w:rsid w:val="0085347B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6F89B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azzahra.ritazaharaunsyiah@gmail.com</cp:lastModifiedBy>
  <cp:revision>3</cp:revision>
  <dcterms:created xsi:type="dcterms:W3CDTF">2020-08-26T21:29:00Z</dcterms:created>
  <dcterms:modified xsi:type="dcterms:W3CDTF">2020-09-25T05:21:00Z</dcterms:modified>
</cp:coreProperties>
</file>