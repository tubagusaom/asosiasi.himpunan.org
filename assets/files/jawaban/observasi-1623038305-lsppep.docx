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</w:t>
            </w:r>
            <w:del w:id="0" w:author="ismail - [2010]" w:date="2021-06-07T10:37:00Z">
              <w:r w:rsidRPr="00A16D9B" w:rsidDel="00AC2A78">
                <w:rPr>
                  <w:rFonts w:ascii="Times New Roman" w:hAnsi="Times New Roman" w:cs="Times New Roman"/>
                  <w:sz w:val="24"/>
                  <w:szCs w:val="24"/>
                </w:rPr>
                <w:delText>thusonfri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</w:t>
            </w:r>
            <w:del w:id="1" w:author="ismail - [2010]" w:date="2021-06-07T10:37:00Z">
              <w:r w:rsidRPr="00A16D9B" w:rsidDel="00AC2A78">
                <w:rPr>
                  <w:rFonts w:ascii="Times New Roman" w:hAnsi="Times New Roman" w:cs="Times New Roman"/>
                  <w:sz w:val="24"/>
                  <w:szCs w:val="24"/>
                </w:rPr>
                <w:delText>thusonfri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" w:author="ismail - [2010]" w:date="2021-06-07T10:38:00Z">
              <w:r w:rsidRPr="00A16D9B" w:rsidDel="006E4399">
                <w:rPr>
                  <w:rFonts w:ascii="Times New Roman" w:hAnsi="Times New Roman" w:cs="Times New Roman"/>
                  <w:sz w:val="24"/>
                  <w:szCs w:val="24"/>
                </w:rPr>
                <w:delText>Enterprise, Jubilee</w:delText>
              </w:r>
            </w:del>
            <w:bookmarkStart w:id="3" w:name="_GoBack"/>
            <w:bookmarkEnd w:id="3"/>
            <w:ins w:id="4" w:author="ismail - [2010]" w:date="2021-06-07T10:40:00Z">
              <w:r w:rsidR="003F17A4" w:rsidRPr="003F17A4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del w:id="5" w:author="ismail - [2010]" w:date="2021-06-07T10:37:00Z">
              <w:r w:rsidRPr="00AC2A78" w:rsidDel="00AC2A78">
                <w:rPr>
                  <w:rFonts w:ascii="Times New Roman" w:hAnsi="Times New Roman" w:cs="Times New Roman"/>
                  <w:sz w:val="24"/>
                  <w:szCs w:val="24"/>
                </w:rPr>
                <w:delText>Billionaire</w:delText>
              </w:r>
              <w:r w:rsidRPr="00A16D9B" w:rsidDel="00AC2A7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DC8" w:rsidRDefault="00B40DC8" w:rsidP="00D80F46">
      <w:r>
        <w:separator/>
      </w:r>
    </w:p>
  </w:endnote>
  <w:endnote w:type="continuationSeparator" w:id="0">
    <w:p w:rsidR="00B40DC8" w:rsidRDefault="00B40DC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DC8" w:rsidRDefault="00B40DC8" w:rsidP="00D80F46">
      <w:r>
        <w:separator/>
      </w:r>
    </w:p>
  </w:footnote>
  <w:footnote w:type="continuationSeparator" w:id="0">
    <w:p w:rsidR="00B40DC8" w:rsidRDefault="00B40DC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3F17A4"/>
    <w:rsid w:val="0042167F"/>
    <w:rsid w:val="004F5D73"/>
    <w:rsid w:val="006E4399"/>
    <w:rsid w:val="00771E9D"/>
    <w:rsid w:val="008D1AF7"/>
    <w:rsid w:val="00924DF5"/>
    <w:rsid w:val="00A16D9B"/>
    <w:rsid w:val="00A86167"/>
    <w:rsid w:val="00AC2A78"/>
    <w:rsid w:val="00AF28E1"/>
    <w:rsid w:val="00B40DC8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Revision">
    <w:name w:val="Revision"/>
    <w:hidden/>
    <w:uiPriority w:val="99"/>
    <w:semiHidden/>
    <w:rsid w:val="00AC2A78"/>
  </w:style>
  <w:style w:type="paragraph" w:styleId="BalloonText">
    <w:name w:val="Balloon Text"/>
    <w:basedOn w:val="Normal"/>
    <w:link w:val="BalloonTextChar"/>
    <w:uiPriority w:val="99"/>
    <w:semiHidden/>
    <w:unhideWhenUsed/>
    <w:rsid w:val="00AC2A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Revision">
    <w:name w:val="Revision"/>
    <w:hidden/>
    <w:uiPriority w:val="99"/>
    <w:semiHidden/>
    <w:rsid w:val="00AC2A78"/>
  </w:style>
  <w:style w:type="paragraph" w:styleId="BalloonText">
    <w:name w:val="Balloon Text"/>
    <w:basedOn w:val="Normal"/>
    <w:link w:val="BalloonTextChar"/>
    <w:uiPriority w:val="99"/>
    <w:semiHidden/>
    <w:unhideWhenUsed/>
    <w:rsid w:val="00AC2A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5C85C-AD41-486A-831E-F5B7C128D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2021-06-07T03:42:00Z</dcterms:created>
  <dcterms:modified xsi:type="dcterms:W3CDTF">2021-06-07T03:42:00Z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