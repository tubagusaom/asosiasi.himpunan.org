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A40B6">
              <w:rPr>
                <w:rFonts w:ascii="Times New Roman" w:eastAsia="Times New Roman" w:hAnsi="Times New Roman" w:cs="Times New Roman"/>
                <w:i/>
                <w:szCs w:val="24"/>
                <w:rPrChange w:id="0" w:author="ika ratih puruhita" w:date="2020-09-16T10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1" w:author="ika ratih puruhita" w:date="2020-09-16T11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2" w:author="ika ratih puruhita" w:date="2020-09-16T11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</w:t>
            </w:r>
            <w:bookmarkStart w:id="3" w:name="_GoBack"/>
            <w:bookmarkEnd w:id="3"/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4" w:author="ika ratih puruhita" w:date="2020-09-16T11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5" w:author="ika ratih puruhita" w:date="2020-09-16T11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</w:t>
            </w:r>
            <w:del w:id="6" w:author="ika ratih puruhita" w:date="2020-09-16T11:58:00Z">
              <w:r w:rsidRPr="0008738C" w:rsidDel="00484C33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7" w:author="ika ratih puruhita" w:date="2020-09-16T11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 </w:delText>
              </w:r>
            </w:del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8" w:author="ika ratih puruhita" w:date="2020-09-16T11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9" w:author="ika ratih puruhita" w:date="2020-09-16T11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10" w:author="ika ratih puruhita" w:date="2020-09-16T11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11" w:author="ika ratih puruhita" w:date="2020-09-16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12" w:author="ika ratih puruhita" w:date="2020-09-16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13" w:author="ika ratih puruhita" w:date="2020-09-16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8738C">
              <w:rPr>
                <w:rFonts w:ascii="Times New Roman" w:eastAsia="Times New Roman" w:hAnsi="Times New Roman" w:cs="Times New Roman"/>
                <w:szCs w:val="24"/>
                <w:highlight w:val="yellow"/>
                <w:rPrChange w:id="14" w:author="ika ratih puruhita" w:date="2020-09-16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15" w:author="ika ratih puruhita" w:date="2020-09-16T11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16" w:author="ika ratih puruhita" w:date="2020-09-16T11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17" w:author="ika ratih puruhita" w:date="2020-09-16T11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18" w:author="ika ratih puruhita" w:date="2020-09-16T11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19" w:author="ika ratih puruhita" w:date="2020-09-16T11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20" w:author="ika ratih puruhita" w:date="2020-09-16T11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21" w:author="ika ratih puruhita" w:date="2020-09-16T11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22" w:author="ika ratih puruhita" w:date="2020-09-16T11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23" w:author="ika ratih puruhita" w:date="2020-09-16T11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484C33">
              <w:rPr>
                <w:rFonts w:ascii="Times New Roman" w:eastAsia="Times New Roman" w:hAnsi="Times New Roman" w:cs="Times New Roman"/>
                <w:szCs w:val="24"/>
                <w:highlight w:val="yellow"/>
                <w:rPrChange w:id="24" w:author="ika ratih puruhita" w:date="2020-09-16T11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8738C"/>
    <w:rsid w:val="0012251A"/>
    <w:rsid w:val="00125355"/>
    <w:rsid w:val="001D038C"/>
    <w:rsid w:val="00240407"/>
    <w:rsid w:val="002A6231"/>
    <w:rsid w:val="003C32C4"/>
    <w:rsid w:val="0042167F"/>
    <w:rsid w:val="00484C33"/>
    <w:rsid w:val="00924DF5"/>
    <w:rsid w:val="00EA40B6"/>
    <w:rsid w:val="00F0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ika ratih puruhita</cp:lastModifiedBy>
  <cp:revision>3</cp:revision>
  <dcterms:created xsi:type="dcterms:W3CDTF">2020-09-16T03:15:00Z</dcterms:created>
  <dcterms:modified xsi:type="dcterms:W3CDTF">2020-09-16T04:58:00Z</dcterms:modified>
</cp:coreProperties>
</file>