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1F9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361DDC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C8729D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85CD647" w14:textId="6A2C27DE" w:rsidR="00125355" w:rsidDel="009B2AD8" w:rsidRDefault="00125355" w:rsidP="00D8537A">
      <w:pPr>
        <w:pStyle w:val="ListParagraph"/>
        <w:numPr>
          <w:ilvl w:val="0"/>
          <w:numId w:val="3"/>
        </w:numPr>
        <w:rPr>
          <w:moveFrom w:id="0" w:author="Microsoft Office User" w:date="2022-08-23T13:48:00Z"/>
          <w:rFonts w:ascii="Minion Pro" w:hAnsi="Minion Pro"/>
        </w:rPr>
      </w:pPr>
      <w:moveFromRangeStart w:id="1" w:author="Microsoft Office User" w:date="2022-08-23T13:48:00Z" w:name="move112154900"/>
      <w:moveFrom w:id="2" w:author="Microsoft Office User" w:date="2022-08-23T13:48:00Z">
        <w:r w:rsidRPr="001D038C" w:rsidDel="009B2AD8">
          <w:rPr>
            <w:rFonts w:ascii="Minion Pro" w:hAnsi="Minion Pro"/>
          </w:rPr>
          <w:t xml:space="preserve">Lakukan swasunting secara digital dengan menggunakan fitur </w:t>
        </w:r>
        <w:r w:rsidRPr="001D038C" w:rsidDel="009B2AD8">
          <w:rPr>
            <w:rFonts w:ascii="Minion Pro" w:hAnsi="Minion Pro"/>
            <w:i/>
          </w:rPr>
          <w:t>Review</w:t>
        </w:r>
        <w:r w:rsidRPr="001D038C" w:rsidDel="009B2AD8">
          <w:rPr>
            <w:rFonts w:ascii="Minion Pro" w:hAnsi="Minion Pro"/>
          </w:rPr>
          <w:t xml:space="preserve"> (Peninjauan) pada aplikasi Word. Aktifkan </w:t>
        </w:r>
        <w:r w:rsidRPr="001D038C" w:rsidDel="009B2AD8">
          <w:rPr>
            <w:rFonts w:ascii="Minion Pro" w:hAnsi="Minion Pro"/>
            <w:i/>
          </w:rPr>
          <w:t>Track Changes</w:t>
        </w:r>
        <w:r w:rsidRPr="001D038C" w:rsidDel="009B2AD8">
          <w:rPr>
            <w:rFonts w:ascii="Minion Pro" w:hAnsi="Minion Pro"/>
          </w:rPr>
          <w:t xml:space="preserve"> untuk menandai perbaikan yang Anda lakukan. </w:t>
        </w:r>
      </w:moveFrom>
    </w:p>
    <w:moveFromRangeEnd w:id="1"/>
    <w:p w14:paraId="145CB8AD" w14:textId="442582BD" w:rsidR="009B2AD8" w:rsidRDefault="009B2AD8" w:rsidP="009B2AD8">
      <w:pPr>
        <w:pStyle w:val="ListParagraph"/>
        <w:rPr>
          <w:rFonts w:ascii="Minion Pro" w:hAnsi="Minion Pro"/>
        </w:rPr>
      </w:pPr>
    </w:p>
    <w:p w14:paraId="6E1567D8" w14:textId="463DCBD8" w:rsidR="009B2AD8" w:rsidRDefault="009B2AD8" w:rsidP="009B2AD8">
      <w:pPr>
        <w:pStyle w:val="ListParagraph"/>
        <w:rPr>
          <w:rFonts w:ascii="Minion Pro" w:hAnsi="Minion Pro"/>
        </w:rPr>
      </w:pPr>
    </w:p>
    <w:p w14:paraId="3B027120" w14:textId="77777777" w:rsidR="009B2AD8" w:rsidRDefault="009B2AD8" w:rsidP="009B2AD8">
      <w:pPr>
        <w:pStyle w:val="ListParagraph"/>
        <w:numPr>
          <w:ilvl w:val="0"/>
          <w:numId w:val="3"/>
        </w:numPr>
        <w:rPr>
          <w:moveTo w:id="3" w:author="Microsoft Office User" w:date="2022-08-23T13:48:00Z"/>
          <w:rFonts w:ascii="Minion Pro" w:hAnsi="Minion Pro"/>
        </w:rPr>
      </w:pPr>
      <w:moveToRangeStart w:id="4" w:author="Microsoft Office User" w:date="2022-08-23T13:48:00Z" w:name="move112154900"/>
      <w:proofErr w:type="spellStart"/>
      <w:moveTo w:id="5" w:author="Microsoft Office User" w:date="2022-08-23T13:48:00Z">
        <w:r w:rsidRPr="001D038C">
          <w:rPr>
            <w:rFonts w:ascii="Minion Pro" w:hAnsi="Minion Pro"/>
          </w:rPr>
          <w:t>Lakukan</w:t>
        </w:r>
        <w:proofErr w:type="spellEnd"/>
        <w:r w:rsidRPr="001D038C">
          <w:rPr>
            <w:rFonts w:ascii="Minion Pro" w:hAnsi="Minion Pro"/>
          </w:rPr>
          <w:t xml:space="preserve"> </w:t>
        </w:r>
        <w:proofErr w:type="spellStart"/>
        <w:r w:rsidRPr="001D038C">
          <w:rPr>
            <w:rFonts w:ascii="Minion Pro" w:hAnsi="Minion Pro"/>
          </w:rPr>
          <w:t>swasunting</w:t>
        </w:r>
        <w:proofErr w:type="spellEnd"/>
        <w:r w:rsidRPr="001D038C">
          <w:rPr>
            <w:rFonts w:ascii="Minion Pro" w:hAnsi="Minion Pro"/>
          </w:rPr>
          <w:t xml:space="preserve"> </w:t>
        </w:r>
        <w:proofErr w:type="spellStart"/>
        <w:r w:rsidRPr="001D038C">
          <w:rPr>
            <w:rFonts w:ascii="Minion Pro" w:hAnsi="Minion Pro"/>
          </w:rPr>
          <w:t>secara</w:t>
        </w:r>
        <w:proofErr w:type="spellEnd"/>
        <w:r w:rsidRPr="001D038C">
          <w:rPr>
            <w:rFonts w:ascii="Minion Pro" w:hAnsi="Minion Pro"/>
          </w:rPr>
          <w:t xml:space="preserve"> digital </w:t>
        </w:r>
        <w:proofErr w:type="spellStart"/>
        <w:r w:rsidRPr="001D038C">
          <w:rPr>
            <w:rFonts w:ascii="Minion Pro" w:hAnsi="Minion Pro"/>
          </w:rPr>
          <w:t>dengan</w:t>
        </w:r>
        <w:proofErr w:type="spellEnd"/>
        <w:r w:rsidRPr="001D038C">
          <w:rPr>
            <w:rFonts w:ascii="Minion Pro" w:hAnsi="Minion Pro"/>
          </w:rPr>
          <w:t xml:space="preserve"> </w:t>
        </w:r>
        <w:proofErr w:type="spellStart"/>
        <w:r w:rsidRPr="001D038C">
          <w:rPr>
            <w:rFonts w:ascii="Minion Pro" w:hAnsi="Minion Pro"/>
          </w:rPr>
          <w:t>menggunakan</w:t>
        </w:r>
        <w:proofErr w:type="spellEnd"/>
        <w:r w:rsidRPr="001D038C">
          <w:rPr>
            <w:rFonts w:ascii="Minion Pro" w:hAnsi="Minion Pro"/>
          </w:rPr>
          <w:t xml:space="preserve"> </w:t>
        </w:r>
        <w:proofErr w:type="spellStart"/>
        <w:r w:rsidRPr="001D038C">
          <w:rPr>
            <w:rFonts w:ascii="Minion Pro" w:hAnsi="Minion Pro"/>
          </w:rPr>
          <w:t>fitur</w:t>
        </w:r>
        <w:proofErr w:type="spellEnd"/>
        <w:r w:rsidRPr="001D038C">
          <w:rPr>
            <w:rFonts w:ascii="Minion Pro" w:hAnsi="Minion Pro"/>
          </w:rPr>
          <w:t xml:space="preserve"> </w:t>
        </w:r>
        <w:r w:rsidRPr="001D038C">
          <w:rPr>
            <w:rFonts w:ascii="Minion Pro" w:hAnsi="Minion Pro"/>
            <w:i/>
          </w:rPr>
          <w:t>Review</w:t>
        </w:r>
        <w:r w:rsidRPr="001D038C">
          <w:rPr>
            <w:rFonts w:ascii="Minion Pro" w:hAnsi="Minion Pro"/>
          </w:rPr>
          <w:t xml:space="preserve"> (</w:t>
        </w:r>
        <w:proofErr w:type="spellStart"/>
        <w:r w:rsidRPr="001D038C">
          <w:rPr>
            <w:rFonts w:ascii="Minion Pro" w:hAnsi="Minion Pro"/>
          </w:rPr>
          <w:t>Peninjauan</w:t>
        </w:r>
        <w:proofErr w:type="spellEnd"/>
        <w:r w:rsidRPr="001D038C">
          <w:rPr>
            <w:rFonts w:ascii="Minion Pro" w:hAnsi="Minion Pro"/>
          </w:rPr>
          <w:t xml:space="preserve">) pada </w:t>
        </w:r>
        <w:proofErr w:type="spellStart"/>
        <w:r w:rsidRPr="001D038C">
          <w:rPr>
            <w:rFonts w:ascii="Minion Pro" w:hAnsi="Minion Pro"/>
          </w:rPr>
          <w:t>aplikasi</w:t>
        </w:r>
        <w:proofErr w:type="spellEnd"/>
        <w:r w:rsidRPr="001D038C">
          <w:rPr>
            <w:rFonts w:ascii="Minion Pro" w:hAnsi="Minion Pro"/>
          </w:rPr>
          <w:t xml:space="preserve"> Word. </w:t>
        </w:r>
        <w:proofErr w:type="spellStart"/>
        <w:r w:rsidRPr="001D038C">
          <w:rPr>
            <w:rFonts w:ascii="Minion Pro" w:hAnsi="Minion Pro"/>
          </w:rPr>
          <w:t>Aktifkan</w:t>
        </w:r>
        <w:proofErr w:type="spellEnd"/>
        <w:r w:rsidRPr="001D038C">
          <w:rPr>
            <w:rFonts w:ascii="Minion Pro" w:hAnsi="Minion Pro"/>
          </w:rPr>
          <w:t xml:space="preserve"> </w:t>
        </w:r>
        <w:r w:rsidRPr="001D038C">
          <w:rPr>
            <w:rFonts w:ascii="Minion Pro" w:hAnsi="Minion Pro"/>
            <w:i/>
          </w:rPr>
          <w:t>Track Changes</w:t>
        </w:r>
        <w:r w:rsidRPr="001D038C">
          <w:rPr>
            <w:rFonts w:ascii="Minion Pro" w:hAnsi="Minion Pro"/>
          </w:rPr>
          <w:t xml:space="preserve"> </w:t>
        </w:r>
        <w:proofErr w:type="spellStart"/>
        <w:r w:rsidRPr="001D038C">
          <w:rPr>
            <w:rFonts w:ascii="Minion Pro" w:hAnsi="Minion Pro"/>
          </w:rPr>
          <w:t>untuk</w:t>
        </w:r>
        <w:proofErr w:type="spellEnd"/>
        <w:r w:rsidRPr="001D038C">
          <w:rPr>
            <w:rFonts w:ascii="Minion Pro" w:hAnsi="Minion Pro"/>
          </w:rPr>
          <w:t xml:space="preserve"> </w:t>
        </w:r>
        <w:proofErr w:type="spellStart"/>
        <w:r w:rsidRPr="001D038C">
          <w:rPr>
            <w:rFonts w:ascii="Minion Pro" w:hAnsi="Minion Pro"/>
          </w:rPr>
          <w:t>menandai</w:t>
        </w:r>
        <w:proofErr w:type="spellEnd"/>
        <w:r w:rsidRPr="001D038C">
          <w:rPr>
            <w:rFonts w:ascii="Minion Pro" w:hAnsi="Minion Pro"/>
          </w:rPr>
          <w:t xml:space="preserve"> </w:t>
        </w:r>
        <w:proofErr w:type="spellStart"/>
        <w:r w:rsidRPr="001D038C">
          <w:rPr>
            <w:rFonts w:ascii="Minion Pro" w:hAnsi="Minion Pro"/>
          </w:rPr>
          <w:t>perbaikan</w:t>
        </w:r>
        <w:proofErr w:type="spellEnd"/>
        <w:r w:rsidRPr="001D038C">
          <w:rPr>
            <w:rFonts w:ascii="Minion Pro" w:hAnsi="Minion Pro"/>
          </w:rPr>
          <w:t xml:space="preserve"> yang Anda </w:t>
        </w:r>
        <w:proofErr w:type="spellStart"/>
        <w:r w:rsidRPr="001D038C">
          <w:rPr>
            <w:rFonts w:ascii="Minion Pro" w:hAnsi="Minion Pro"/>
          </w:rPr>
          <w:t>lakukan</w:t>
        </w:r>
        <w:proofErr w:type="spellEnd"/>
        <w:r w:rsidRPr="001D038C">
          <w:rPr>
            <w:rFonts w:ascii="Minion Pro" w:hAnsi="Minion Pro"/>
          </w:rPr>
          <w:t xml:space="preserve">. </w:t>
        </w:r>
      </w:moveTo>
    </w:p>
    <w:moveToRangeEnd w:id="4"/>
    <w:p w14:paraId="4BC1F968" w14:textId="0ADD7A07" w:rsidR="009B2AD8" w:rsidRDefault="009B2AD8" w:rsidP="009B2AD8">
      <w:pPr>
        <w:pStyle w:val="ListParagraph"/>
        <w:rPr>
          <w:ins w:id="6" w:author="Microsoft Office User" w:date="2022-08-23T14:06:00Z"/>
          <w:rFonts w:ascii="Minion Pro" w:hAnsi="Minion Pro"/>
        </w:rPr>
      </w:pPr>
    </w:p>
    <w:p w14:paraId="6D9F10F8" w14:textId="2077CEE8" w:rsidR="000C679A" w:rsidRPr="001D038C" w:rsidRDefault="000C679A" w:rsidP="009B2AD8">
      <w:pPr>
        <w:pStyle w:val="ListParagraph"/>
        <w:rPr>
          <w:rFonts w:ascii="Minion Pro" w:hAnsi="Minion Pro"/>
        </w:rPr>
      </w:pPr>
      <w:del w:id="7" w:author="Microsoft Office User" w:date="2022-08-23T14:27:00Z">
        <w:r w:rsidDel="00854C8E">
          <w:delText>-Nyb</w:delText>
        </w:r>
        <w:r w:rsidR="00BE366B" w:rsidDel="00854C8E">
          <w:delText xml:space="preserve">e </w:delText>
        </w:r>
      </w:del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B48516C" w14:textId="77777777" w:rsidTr="00821BA2">
        <w:tc>
          <w:tcPr>
            <w:tcW w:w="9350" w:type="dxa"/>
          </w:tcPr>
          <w:p w14:paraId="5C952BF8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1C4C28D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46885EB" w14:textId="7351353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ins w:id="8" w:author="Microsoft Office User" w:date="2022-08-23T14:30:00Z">
              <w:r w:rsidR="00854C8E">
                <w:rPr>
                  <w:rFonts w:ascii="Times New Roman" w:eastAsia="Times New Roman" w:hAnsi="Times New Roman" w:cs="Times New Roman"/>
                  <w:szCs w:val="24"/>
                </w:rPr>
                <w:t>ekstri</w:t>
              </w:r>
            </w:ins>
            <w:del w:id="9" w:author="Microsoft Office User" w:date="2022-08-23T14:30:00Z">
              <w:r w:rsidRPr="00EC6F38" w:rsidDel="00854C8E">
                <w:rPr>
                  <w:rFonts w:ascii="Times New Roman" w:eastAsia="Times New Roman" w:hAnsi="Times New Roman" w:cs="Times New Roman"/>
                  <w:szCs w:val="24"/>
                </w:rPr>
                <w:delText>extre</w:delText>
              </w:r>
            </w:del>
            <w:del w:id="10" w:author="Microsoft Office User" w:date="2022-08-23T14:29:00Z">
              <w:r w:rsidRPr="00EC6F38" w:rsidDel="00854C8E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11" w:author="Microsoft Office User" w:date="2022-08-23T14:29:00Z">
              <w:r w:rsidR="00854C8E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2" w:author="Microsoft Office User" w:date="2022-08-23T14:29:00Z">
              <w:r w:rsidRPr="00EC6F38" w:rsidDel="00854C8E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E67B6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Microsoft Office User" w:date="2022-08-23T14:35:00Z">
              <w:r w:rsidRPr="00EC6F38" w:rsidDel="000614A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4" w:author="Microsoft Office User" w:date="2022-08-23T14:35:00Z">
              <w:r w:rsidRPr="00EC6F38" w:rsidDel="000614A3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Microsoft Office User" w:date="2022-08-23T14:35:00Z">
              <w:r w:rsidRPr="00EC6F38" w:rsidDel="000614A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1857D6" w14:textId="408D332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Microsoft Office User" w:date="2022-08-23T14:30:00Z">
              <w:r w:rsidRPr="00EC6F38" w:rsidDel="00854C8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7" w:author="Microsoft Office User" w:date="2022-08-23T14:30:00Z">
              <w:r w:rsidR="00854C8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EE8289" w14:textId="343BD33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Microsoft Office User" w:date="2022-08-23T14:30:00Z">
              <w:r w:rsidRPr="00EC6F38" w:rsidDel="00854C8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19" w:author="Microsoft Office User" w:date="2022-08-23T14:30:00Z">
              <w:r w:rsidR="00854C8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0" w:author="Microsoft Office User" w:date="2022-08-23T14:30:00Z">
              <w:r w:rsidRPr="00EC6F38" w:rsidDel="00854C8E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21" w:author="Microsoft Office User" w:date="2022-08-23T14:30:00Z">
              <w:r w:rsidR="00854C8E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2" w:author="Microsoft Office User" w:date="2022-08-23T14:35:00Z">
              <w:r w:rsidR="000614A3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3" w:author="Microsoft Office User" w:date="2022-08-23T14:35:00Z">
              <w:r w:rsidRPr="00EC6F38" w:rsidDel="000614A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</w:t>
            </w:r>
            <w:ins w:id="24" w:author="Microsoft Office User" w:date="2022-08-23T14:36:00Z">
              <w:r w:rsidR="000614A3">
                <w:rPr>
                  <w:rFonts w:ascii="Times New Roman" w:eastAsia="Times New Roman" w:hAnsi="Times New Roman" w:cs="Times New Roman"/>
                  <w:szCs w:val="24"/>
                </w:rPr>
                <w:t xml:space="preserve">0, </w:t>
              </w:r>
            </w:ins>
            <w:del w:id="25" w:author="Microsoft Office User" w:date="2022-08-23T14:36:00Z">
              <w:r w:rsidRPr="00EC6F38" w:rsidDel="000614A3">
                <w:rPr>
                  <w:rFonts w:ascii="Times New Roman" w:eastAsia="Times New Roman" w:hAnsi="Times New Roman" w:cs="Times New Roman"/>
                  <w:szCs w:val="24"/>
                </w:rPr>
                <w:delText>0</w:delText>
              </w:r>
            </w:del>
            <w:del w:id="26" w:author="Microsoft Office User" w:date="2022-08-23T14:35:00Z">
              <w:r w:rsidRPr="00EC6F38" w:rsidDel="000614A3">
                <w:rPr>
                  <w:rFonts w:ascii="Times New Roman" w:eastAsia="Times New Roman" w:hAnsi="Times New Roman" w:cs="Times New Roman"/>
                  <w:szCs w:val="24"/>
                </w:rPr>
                <w:delText xml:space="preserve">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27" w:author="Microsoft Office User" w:date="2022-08-23T14:31:00Z">
              <w:r w:rsidR="00854C8E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del w:id="28" w:author="Microsoft Office User" w:date="2022-08-23T14:31:00Z">
              <w:r w:rsidRPr="00854C8E" w:rsidDel="00854C8E">
                <w:rPr>
                  <w:rFonts w:ascii="Times New Roman" w:eastAsia="Times New Roman" w:hAnsi="Times New Roman" w:cs="Times New Roman"/>
                  <w:i/>
                  <w:iCs/>
                  <w:szCs w:val="24"/>
                  <w:rPrChange w:id="29" w:author="Microsoft Office User" w:date="2022-08-23T14:3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54C8E">
              <w:rPr>
                <w:rFonts w:ascii="Times New Roman" w:eastAsia="Times New Roman" w:hAnsi="Times New Roman" w:cs="Times New Roman"/>
                <w:i/>
                <w:iCs/>
                <w:szCs w:val="24"/>
                <w:rPrChange w:id="30" w:author="Microsoft Office User" w:date="2022-08-23T14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ins w:id="31" w:author="Microsoft Office User" w:date="2022-08-23T14:36:00Z">
              <w:r w:rsidR="000614A3">
                <w:rPr>
                  <w:rFonts w:ascii="Times New Roman" w:eastAsia="Times New Roman" w:hAnsi="Times New Roman" w:cs="Times New Roman"/>
                  <w:i/>
                  <w:iCs/>
                  <w:szCs w:val="24"/>
                </w:rPr>
                <w:t>h</w:t>
              </w:r>
            </w:ins>
            <w:del w:id="32" w:author="Microsoft Office User" w:date="2022-08-23T14:38:00Z">
              <w:r w:rsidRPr="00EC6F38" w:rsidDel="000614A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E129AC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AC8E2C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B05991" w14:textId="37F640C1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3" w:author="Microsoft Office User" w:date="2022-08-23T14:31:00Z">
              <w:r w:rsidR="00854C8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34" w:author="Microsoft Office User" w:date="2022-08-23T14:31:00Z">
              <w:r w:rsidRPr="00EC6F38" w:rsidDel="00854C8E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5" w:author="Microsoft Office User" w:date="2022-08-23T14:31:00Z">
              <w:r w:rsidRPr="00EC6F38" w:rsidDel="00854C8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6" w:author="Microsoft Office User" w:date="2022-08-23T14:31:00Z">
              <w:r w:rsidR="00854C8E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68B392" w14:textId="3736C123" w:rsidR="00125355" w:rsidRPr="00EC6F38" w:rsidDel="00854C8E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7" w:author="Microsoft Office User" w:date="2022-08-23T14:31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38" w:author="Microsoft Office User" w:date="2022-08-23T14:31:00Z">
              <w:r w:rsidR="00854C8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54C8E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del w:id="39" w:author="Microsoft Office User" w:date="2022-08-23T14:31:00Z">
              <w:r w:rsidRPr="00EC6F38" w:rsidDel="00854C8E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32BD9BBE" w14:textId="77777777" w:rsidR="00125355" w:rsidRPr="00854C8E" w:rsidRDefault="00125355" w:rsidP="00854C8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0" w:author="Microsoft Office User" w:date="2022-08-23T14:31:00Z">
              <w:r w:rsidRPr="00854C8E" w:rsidDel="00854C8E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854C8E">
              <w:rPr>
                <w:rFonts w:ascii="Times New Roman" w:eastAsia="Times New Roman" w:hAnsi="Times New Roman" w:cs="Times New Roman"/>
                <w:szCs w:val="24"/>
              </w:rPr>
              <w:t>aitu</w:t>
            </w:r>
            <w:proofErr w:type="spellEnd"/>
            <w:r w:rsidRPr="00854C8E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854C8E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854C8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54C8E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1" w:author="Microsoft Office User" w:date="2022-08-23T14:31:00Z">
              <w:r w:rsidRPr="00854C8E" w:rsidDel="00854C8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854C8E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854C8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54C8E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854C8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54C8E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854C8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54C8E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854C8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54C8E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854C8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54C8E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854C8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54C8E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854C8E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854C8E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854C8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54C8E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854C8E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0C883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ED35931" w14:textId="6CCD7D9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2" w:author="Microsoft Office User" w:date="2022-08-23T14:32:00Z">
              <w:r w:rsidR="00854C8E">
                <w:rPr>
                  <w:rFonts w:ascii="Times New Roman" w:eastAsia="Times New Roman" w:hAnsi="Times New Roman" w:cs="Times New Roman"/>
                  <w:szCs w:val="24"/>
                </w:rPr>
                <w:t xml:space="preserve">u </w:t>
              </w:r>
            </w:ins>
            <w:del w:id="43" w:author="Microsoft Office User" w:date="2022-08-23T14:32:00Z">
              <w:r w:rsidRPr="00EC6F38" w:rsidDel="00854C8E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D1155C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D14E79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604A6E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4" w:author="Microsoft Office User" w:date="2022-08-23T14:39:00Z">
              <w:r w:rsidRPr="00EC6F38" w:rsidDel="000614A3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5" w:author="Microsoft Office User" w:date="2022-08-23T14:32:00Z">
              <w:r w:rsidRPr="00EC6F38" w:rsidDel="00854C8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B84B8AD" w14:textId="05CCC1D4" w:rsidR="00125355" w:rsidRPr="00EC6F38" w:rsidRDefault="000614A3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6" w:author="Microsoft Office User" w:date="2022-08-23T14:39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7" w:author="Microsoft Office User" w:date="2022-08-23T14:39:00Z">
              <w:r w:rsidR="00125355" w:rsidRPr="00EC6F38" w:rsidDel="000614A3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</w:p>
          <w:p w14:paraId="4DAD91E0" w14:textId="550602BC" w:rsidR="00125355" w:rsidRPr="00EC6F38" w:rsidRDefault="000614A3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8" w:author="Microsoft Office User" w:date="2022-08-23T14:39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9" w:author="Microsoft Office User" w:date="2022-08-23T14:39:00Z">
              <w:r w:rsidR="00125355" w:rsidRPr="00EC6F38" w:rsidDel="000614A3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</w:p>
          <w:p w14:paraId="16C20DBA" w14:textId="521EAB34" w:rsidR="00125355" w:rsidRPr="00EC6F38" w:rsidRDefault="000614A3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50" w:author="Microsoft Office User" w:date="2022-08-23T14:39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1" w:author="Microsoft Office User" w:date="2022-08-23T14:39:00Z">
              <w:r w:rsidR="00125355" w:rsidRPr="00EC6F38" w:rsidDel="000614A3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</w:p>
          <w:p w14:paraId="2D9559C2" w14:textId="5EF89FEE" w:rsidR="00125355" w:rsidRPr="00EC6F38" w:rsidRDefault="000614A3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52" w:author="Microsoft Office User" w:date="2022-08-23T14:39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53" w:author="Microsoft Office User" w:date="2022-08-23T14:39:00Z">
              <w:r w:rsidR="00125355" w:rsidRPr="00EC6F38" w:rsidDel="000614A3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</w:p>
          <w:p w14:paraId="55A1425D" w14:textId="71820C3B" w:rsidR="00125355" w:rsidRPr="00EC6F38" w:rsidRDefault="000614A3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54" w:author="Microsoft Office User" w:date="2022-08-23T14:39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5" w:author="Microsoft Office User" w:date="2022-08-23T14:39:00Z">
              <w:r w:rsidR="00125355" w:rsidRPr="00EC6F38" w:rsidDel="000614A3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</w:p>
          <w:p w14:paraId="267BD04A" w14:textId="6E0302B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6" w:author="Microsoft Office User" w:date="2022-08-23T14:37:00Z">
              <w:r w:rsidR="000614A3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7" w:author="Microsoft Office User" w:date="2022-08-23T14:32:00Z">
              <w:r w:rsidRPr="00EC6F38" w:rsidDel="00854C8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F26CF0" w14:textId="4A0F7F4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58" w:author="Microsoft Office User" w:date="2022-08-23T14:37:00Z">
              <w:r w:rsidRPr="00EC6F38" w:rsidDel="000614A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59" w:author="Microsoft Office User" w:date="2022-08-23T14:32:00Z">
              <w:r w:rsidR="00854C8E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del w:id="60" w:author="Microsoft Office User" w:date="2022-08-23T14:32:00Z">
              <w:r w:rsidRPr="00EC6F38" w:rsidDel="00854C8E">
                <w:rPr>
                  <w:rFonts w:ascii="Times New Roman" w:eastAsia="Times New Roman" w:hAnsi="Times New Roman" w:cs="Times New Roman"/>
                  <w:szCs w:val="24"/>
                </w:rPr>
                <w:delText>pe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ngaplikasi</w:t>
            </w:r>
            <w:ins w:id="61" w:author="Microsoft Office User" w:date="2022-08-23T14:32:00Z">
              <w:r w:rsidR="004A7967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62" w:author="Microsoft Office User" w:date="2022-08-23T14:32:00Z">
              <w:r w:rsidR="004A796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63" w:author="Microsoft Office User" w:date="2022-08-23T14:32:00Z">
              <w:r w:rsidRPr="00EC6F38" w:rsidDel="004A7967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4A2D0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AE0025" w14:textId="68E5AEF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64" w:author="Microsoft Office User" w:date="2022-08-23T14:40:00Z">
              <w:r w:rsidR="002C20E3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5" w:author="Microsoft Office User" w:date="2022-08-23T14:37:00Z">
              <w:r w:rsidR="000614A3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0688F1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339693">
    <w:abstractNumId w:val="1"/>
  </w:num>
  <w:num w:numId="2" w16cid:durableId="1183860474">
    <w:abstractNumId w:val="0"/>
  </w:num>
  <w:num w:numId="3" w16cid:durableId="59055100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614A3"/>
    <w:rsid w:val="000C679A"/>
    <w:rsid w:val="001034E5"/>
    <w:rsid w:val="0012251A"/>
    <w:rsid w:val="00125355"/>
    <w:rsid w:val="001D038C"/>
    <w:rsid w:val="00240407"/>
    <w:rsid w:val="002C20E3"/>
    <w:rsid w:val="0042167F"/>
    <w:rsid w:val="004A7967"/>
    <w:rsid w:val="00854C8E"/>
    <w:rsid w:val="00924DF5"/>
    <w:rsid w:val="009B2AD8"/>
    <w:rsid w:val="00BD0F4D"/>
    <w:rsid w:val="00BE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502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9B2AD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9</cp:revision>
  <dcterms:created xsi:type="dcterms:W3CDTF">2020-08-26T22:03:00Z</dcterms:created>
  <dcterms:modified xsi:type="dcterms:W3CDTF">2022-08-23T07:40:00Z</dcterms:modified>
</cp:coreProperties>
</file>