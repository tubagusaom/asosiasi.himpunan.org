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730BD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0" w:author="Windows User" w:date="2021-11-11T15:56:00Z">
              <w:r>
                <w:rPr>
                  <w:lang w:val="id-ID"/>
                </w:rPr>
                <w:t>M</w:t>
              </w:r>
            </w:ins>
            <w:del w:id="1" w:author="Windows User" w:date="2021-11-11T15:56:00Z">
              <w:r w:rsidR="00BE098E" w:rsidDel="00730BD6">
                <w:delText>m</w:delText>
              </w:r>
            </w:del>
            <w:proofErr w:type="spellStart"/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del w:id="2" w:author="Windows User" w:date="2021-11-11T15:56:00Z">
              <w:r w:rsidR="00BE098E" w:rsidDel="00730BD6">
                <w:delText>p</w:delText>
              </w:r>
            </w:del>
            <w:ins w:id="3" w:author="Windows User" w:date="2021-11-11T15:56:00Z">
              <w:r>
                <w:rPr>
                  <w:lang w:val="id-ID"/>
                </w:rPr>
                <w:t>p</w:t>
              </w:r>
            </w:ins>
            <w:proofErr w:type="spellStart"/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730B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" w:author="Windows User" w:date="2021-11-11T15:56:00Z">
              <w:r>
                <w:rPr>
                  <w:lang w:val="id-ID"/>
                </w:rPr>
                <w:t>F</w:t>
              </w:r>
            </w:ins>
            <w:del w:id="5" w:author="Windows User" w:date="2021-11-11T15:56:00Z">
              <w:r w:rsidR="00BE098E" w:rsidDel="00730BD6">
                <w:delText>f</w:delText>
              </w:r>
            </w:del>
            <w:proofErr w:type="spellStart"/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6" w:author="Windows User" w:date="2021-11-11T15:56:00Z">
              <w:r w:rsidR="00BE098E" w:rsidDel="00730BD6">
                <w:delText>b</w:delText>
              </w:r>
            </w:del>
            <w:ins w:id="7" w:author="Windows User" w:date="2021-11-11T15:56:00Z">
              <w:r>
                <w:rPr>
                  <w:lang w:val="id-ID"/>
                </w:rPr>
                <w:t>b</w:t>
              </w:r>
            </w:ins>
            <w:proofErr w:type="spellStart"/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730BD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8" w:author="Windows User" w:date="2021-11-11T15:56:00Z">
              <w:r>
                <w:rPr>
                  <w:lang w:val="id-ID"/>
                </w:rPr>
                <w:t>K</w:t>
              </w:r>
            </w:ins>
            <w:del w:id="9" w:author="Windows User" w:date="2021-11-11T15:56:00Z">
              <w:r w:rsidR="00BE098E" w:rsidDel="00730BD6">
                <w:delText>k</w:delText>
              </w:r>
            </w:del>
            <w:proofErr w:type="spellStart"/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10" w:author="Windows User" w:date="2021-11-11T15:56:00Z">
              <w:r w:rsidR="00BE098E" w:rsidDel="00730BD6">
                <w:delText>p</w:delText>
              </w:r>
            </w:del>
            <w:ins w:id="11" w:author="Windows User" w:date="2021-11-11T15:56:00Z">
              <w:r>
                <w:rPr>
                  <w:lang w:val="id-ID"/>
                </w:rPr>
                <w:t>p</w:t>
              </w:r>
            </w:ins>
            <w:proofErr w:type="spellStart"/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730B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2" w:author="Windows User" w:date="2021-11-11T15:56:00Z">
              <w:r>
                <w:rPr>
                  <w:lang w:val="id-ID"/>
                </w:rPr>
                <w:t>I</w:t>
              </w:r>
            </w:ins>
            <w:del w:id="13" w:author="Windows User" w:date="2021-11-11T15:56:00Z">
              <w:r w:rsidR="00BE098E" w:rsidDel="00730BD6">
                <w:delText>i</w:delText>
              </w:r>
            </w:del>
            <w:proofErr w:type="spellStart"/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730B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4" w:author="Windows User" w:date="2021-11-11T15:56:00Z">
              <w:r>
                <w:rPr>
                  <w:lang w:val="id-ID"/>
                </w:rPr>
                <w:t>O</w:t>
              </w:r>
            </w:ins>
            <w:del w:id="15" w:author="Windows User" w:date="2021-11-11T15:56:00Z">
              <w:r w:rsidR="00BE098E" w:rsidDel="00730BD6">
                <w:delText>o</w:delText>
              </w:r>
            </w:del>
            <w:proofErr w:type="spellStart"/>
            <w:r w:rsidR="00BE098E">
              <w:t>ptimal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730B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6" w:author="Windows User" w:date="2021-11-11T15:56:00Z">
              <w:r>
                <w:rPr>
                  <w:lang w:val="id-ID"/>
                </w:rPr>
                <w:t>I</w:t>
              </w:r>
            </w:ins>
            <w:del w:id="17" w:author="Windows User" w:date="2021-11-11T15:56:00Z">
              <w:r w:rsidR="00BE098E" w:rsidDel="00730BD6">
                <w:delText>i</w:delText>
              </w:r>
            </w:del>
            <w:proofErr w:type="spellStart"/>
            <w:r w:rsidR="00BE098E">
              <w:t>ntegral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730B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8" w:author="Windows User" w:date="2021-11-11T15:56:00Z">
              <w:r>
                <w:rPr>
                  <w:lang w:val="id-ID"/>
                </w:rPr>
                <w:t>K</w:t>
              </w:r>
            </w:ins>
            <w:del w:id="19" w:author="Windows User" w:date="2021-11-11T15:56:00Z">
              <w:r w:rsidR="00BE098E" w:rsidDel="00730BD6">
                <w:delText>k</w:delText>
              </w:r>
            </w:del>
            <w:proofErr w:type="spellStart"/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730BD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0" w:author="Windows User" w:date="2021-11-11T15:57:00Z">
              <w:r>
                <w:rPr>
                  <w:lang w:val="id-ID"/>
                </w:rPr>
                <w:t>P</w:t>
              </w:r>
            </w:ins>
            <w:del w:id="21" w:author="Windows User" w:date="2021-11-11T15:57:00Z">
              <w:r w:rsidR="00BE098E" w:rsidDel="00730BD6">
                <w:delText>p</w:delText>
              </w:r>
            </w:del>
            <w:proofErr w:type="spellStart"/>
            <w:r w:rsidR="00BE098E">
              <w:t>rogram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730BD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2" w:author="Windows User" w:date="2021-11-11T15:57:00Z">
              <w:r>
                <w:rPr>
                  <w:lang w:val="id-ID"/>
                </w:rPr>
                <w:t>K</w:t>
              </w:r>
            </w:ins>
            <w:del w:id="23" w:author="Windows User" w:date="2021-11-11T15:57:00Z">
              <w:r w:rsidR="00BE098E" w:rsidDel="00730BD6">
                <w:delText>k</w:delText>
              </w:r>
            </w:del>
            <w:proofErr w:type="spellStart"/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730B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4" w:author="Windows User" w:date="2021-11-11T15:57:00Z">
              <w:r>
                <w:rPr>
                  <w:lang w:val="id-ID"/>
                </w:rPr>
                <w:t>M</w:t>
              </w:r>
            </w:ins>
            <w:del w:id="25" w:author="Windows User" w:date="2021-11-11T15:57:00Z">
              <w:r w:rsidR="00BE098E" w:rsidDel="00730BD6">
                <w:delText>m</w:delText>
              </w:r>
            </w:del>
            <w:proofErr w:type="spellStart"/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730B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6" w:author="Windows User" w:date="2021-11-11T15:57:00Z">
              <w:r>
                <w:rPr>
                  <w:lang w:val="id-ID"/>
                </w:rPr>
                <w:t>N</w:t>
              </w:r>
            </w:ins>
            <w:del w:id="27" w:author="Windows User" w:date="2021-11-11T15:57:00Z">
              <w:r w:rsidR="00BE098E" w:rsidDel="00730BD6">
                <w:delText>n</w:delText>
              </w:r>
            </w:del>
            <w:proofErr w:type="spellStart"/>
            <w:r w:rsidR="00BE098E">
              <w:t>orma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730B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8" w:author="Windows User" w:date="2021-11-11T15:57:00Z">
              <w:r>
                <w:rPr>
                  <w:lang w:val="id-ID"/>
                </w:rPr>
                <w:t>O</w:t>
              </w:r>
            </w:ins>
            <w:del w:id="29" w:author="Windows User" w:date="2021-11-11T15:57:00Z">
              <w:r w:rsidR="00BE098E" w:rsidDel="00730BD6">
                <w:delText>o</w:delText>
              </w:r>
            </w:del>
            <w:proofErr w:type="spellStart"/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730BD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0" w:author="Windows User" w:date="2021-11-11T15:57:00Z">
              <w:r>
                <w:rPr>
                  <w:lang w:val="id-ID"/>
                </w:rPr>
                <w:t>P</w:t>
              </w:r>
            </w:ins>
            <w:del w:id="31" w:author="Windows User" w:date="2021-11-11T15:57:00Z">
              <w:r w:rsidR="00BE098E" w:rsidDel="00730BD6">
                <w:delText>p</w:delText>
              </w:r>
            </w:del>
            <w:proofErr w:type="spellStart"/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2" w:author="Windows User" w:date="2021-11-11T15:57:00Z">
              <w:r w:rsidDel="00730BD6">
                <w:delText>i</w:delText>
              </w:r>
            </w:del>
            <w:ins w:id="33" w:author="Windows User" w:date="2021-11-11T15:57:00Z">
              <w:r w:rsidR="00730BD6">
                <w:rPr>
                  <w:lang w:val="id-ID"/>
                </w:rPr>
                <w:t>I</w:t>
              </w:r>
            </w:ins>
            <w:proofErr w:type="spellStart"/>
            <w:r>
              <w:t>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  <w:bookmarkStart w:id="34" w:name="_GoBack"/>
            <w:bookmarkEnd w:id="34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wNLAwMzU3MDEztTBR0lEKTi0uzszPAykwrAUA0DZn4CwAAAA="/>
  </w:docVars>
  <w:rsids>
    <w:rsidRoot w:val="00BE098E"/>
    <w:rsid w:val="0012251A"/>
    <w:rsid w:val="0042167F"/>
    <w:rsid w:val="00730BD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2020-08-26T21:29:00Z</dcterms:created>
  <dcterms:modified xsi:type="dcterms:W3CDTF">2021-11-11T07:59:00Z</dcterms:modified>
</cp:coreProperties>
</file>