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342B6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7732A23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82481BE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4B9227C5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25A69C6F" w14:textId="77777777" w:rsidTr="00821BA2">
        <w:tc>
          <w:tcPr>
            <w:tcW w:w="9350" w:type="dxa"/>
          </w:tcPr>
          <w:p w14:paraId="410C90ED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1A209E34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7061FD04" w14:textId="54C987E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proofErr w:type="gramStart"/>
            <w:ins w:id="0" w:author="hafnidar hasan" w:date="2021-11-10T11:45:00Z">
              <w:r w:rsidR="00A13C55">
                <w:rPr>
                  <w:rFonts w:ascii="Times New Roman" w:eastAsia="Times New Roman" w:hAnsi="Times New Roman" w:cs="Times New Roman"/>
                  <w:szCs w:val="24"/>
                </w:rPr>
                <w:t>extrim</w:t>
              </w:r>
              <w:proofErr w:type="spellEnd"/>
              <w:r w:rsidR="00A13C5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ins w:id="1" w:author="hafnidar hasan" w:date="2021-11-10T11:43:00Z">
              <w:r w:rsidR="00A13C5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A347145" w14:textId="5E3A2C0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" w:author="hafnidar hasan" w:date="2021-11-10T11:46:00Z">
              <w:r w:rsidR="00A13C55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  <w:proofErr w:type="spellEnd"/>
              <w:r w:rsidR="00A13C5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ins w:id="3" w:author="hafnidar hasan" w:date="2021-11-10T11:46:00Z">
              <w:r w:rsidR="00A13C5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A13C55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" w:author="hafnidar hasan" w:date="2021-11-10T11:47:00Z">
              <w:r w:rsidR="00A13C55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A13C5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5" w:author="hafnidar hasan" w:date="2021-11-10T11:47:00Z">
              <w:r w:rsidRPr="00EC6F38" w:rsidDel="00A13C55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ins w:id="6" w:author="hafnidar hasan" w:date="2021-11-10T11:48:00Z">
              <w:r w:rsidR="00F000D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" w:author="hafnidar hasan" w:date="2021-11-10T11:48:00Z">
              <w:r w:rsidRPr="00EC6F38" w:rsidDel="00F000D9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8EA56C8" w14:textId="4ABBA1B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" w:author="hafnidar hasan" w:date="2021-11-10T11:48:00Z">
              <w:r w:rsidRPr="00EC6F38" w:rsidDel="00F000D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000D9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F000D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9" w:author="hafnidar hasan" w:date="2021-11-10T11:48:00Z">
              <w:r w:rsidR="00F000D9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1101417" w14:textId="561B476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r w:rsidR="00F000D9">
              <w:rPr>
                <w:rFonts w:ascii="Times New Roman" w:eastAsia="Times New Roman" w:hAnsi="Times New Roman" w:cs="Times New Roman"/>
                <w:szCs w:val="24"/>
              </w:rPr>
              <w:t xml:space="preserve">juga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000D9">
              <w:rPr>
                <w:rFonts w:ascii="Times New Roman" w:eastAsia="Times New Roman" w:hAnsi="Times New Roman" w:cs="Times New Roman"/>
                <w:szCs w:val="24"/>
              </w:rPr>
              <w:t>empat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F000D9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10" w:author="hafnidar hasan" w:date="2021-11-10T11:50:00Z">
              <w:r w:rsidR="00F000D9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F000D9">
              <w:rPr>
                <w:rFonts w:ascii="Times New Roman" w:eastAsia="Times New Roman" w:hAnsi="Times New Roman" w:cs="Times New Roman"/>
                <w:szCs w:val="24"/>
              </w:rPr>
              <w:t xml:space="preserve">? Hal </w:t>
            </w:r>
            <w:proofErr w:type="spellStart"/>
            <w:r w:rsidR="00F000D9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F000D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000D9">
              <w:rPr>
                <w:rFonts w:ascii="Times New Roman" w:eastAsia="Times New Roman" w:hAnsi="Times New Roman" w:cs="Times New Roman"/>
                <w:szCs w:val="24"/>
              </w:rPr>
              <w:t>dikarenakan</w:t>
            </w:r>
            <w:proofErr w:type="spellEnd"/>
            <w:r w:rsidR="00F000D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11" w:author="hafnidar hasan" w:date="2021-11-10T11:51:00Z">
              <w:r w:rsidRPr="00EC6F38" w:rsidDel="00F000D9">
                <w:rPr>
                  <w:rFonts w:ascii="Times New Roman" w:eastAsia="Times New Roman" w:hAnsi="Times New Roman" w:cs="Times New Roman"/>
                  <w:szCs w:val="24"/>
                </w:rPr>
                <w:delText>ini hari ini</w:delText>
              </w:r>
            </w:del>
            <w:proofErr w:type="spellStart"/>
            <w:ins w:id="12" w:author="hafnidar hasan" w:date="2021-11-10T11:51:00Z">
              <w:r w:rsidR="00F000D9">
                <w:rPr>
                  <w:rFonts w:ascii="Times New Roman" w:eastAsia="Times New Roman" w:hAnsi="Times New Roman" w:cs="Times New Roman"/>
                  <w:szCs w:val="24"/>
                </w:rPr>
                <w:t>akhir-akhir</w:t>
              </w:r>
              <w:proofErr w:type="spellEnd"/>
              <w:r w:rsidR="00F000D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000D9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ins w:id="13" w:author="hafnidar hasan" w:date="2021-11-10T11:51:00Z">
              <w:r w:rsidR="00F000D9">
                <w:rPr>
                  <w:rFonts w:ascii="Times New Roman" w:eastAsia="Times New Roman" w:hAnsi="Times New Roman" w:cs="Times New Roman"/>
                  <w:szCs w:val="24"/>
                </w:rPr>
                <w:t>kasikan</w:t>
              </w:r>
            </w:ins>
            <w:proofErr w:type="spellEnd"/>
            <w:del w:id="14" w:author="hafnidar hasan" w:date="2021-11-10T11:51:00Z">
              <w:r w:rsidRPr="00EC6F38" w:rsidDel="00F000D9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</w:t>
            </w:r>
            <w:ins w:id="15" w:author="hafnidar hasan" w:date="2021-11-10T11:52:00Z">
              <w:r w:rsidR="00F000D9">
                <w:rPr>
                  <w:rFonts w:ascii="Times New Roman" w:eastAsia="Times New Roman" w:hAnsi="Times New Roman" w:cs="Times New Roman"/>
                  <w:szCs w:val="24"/>
                </w:rPr>
                <w:t>-</w:t>
              </w:r>
            </w:ins>
            <w:del w:id="16" w:author="hafnidar hasan" w:date="2021-11-10T11:52:00Z">
              <w:r w:rsidRPr="00EC6F38" w:rsidDel="00F000D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F000D9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ins w:id="17" w:author="hafnidar hasan" w:date="2021-11-10T11:52:00Z">
              <w:r w:rsidR="00F000D9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18" w:author="hafnidar hasan" w:date="2021-11-10T11:52:00Z">
              <w:r w:rsidRPr="00EC6F38" w:rsidDel="00F000D9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9" w:author="hafnidar hasan" w:date="2021-11-10T11:52:00Z">
              <w:r w:rsidR="00F000D9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20" w:author="hafnidar hasan" w:date="2021-11-10T11:52:00Z">
              <w:r w:rsidRPr="00EC6F38" w:rsidDel="00F000D9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40DFA39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5E941E5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35CCFD0" w14:textId="60692702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r w:rsidR="00CE4D20">
              <w:rPr>
                <w:rFonts w:ascii="Times New Roman" w:eastAsia="Times New Roman" w:hAnsi="Times New Roman" w:cs="Times New Roman"/>
                <w:szCs w:val="24"/>
              </w:rPr>
              <w:t>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ditu</w:t>
            </w:r>
            <w:r w:rsidR="00CE4D20">
              <w:rPr>
                <w:rFonts w:ascii="Times New Roman" w:eastAsia="Times New Roman" w:hAnsi="Times New Roman" w:cs="Times New Roman"/>
                <w:szCs w:val="24"/>
              </w:rPr>
              <w:t>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CE4D2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E4D20">
              <w:rPr>
                <w:rFonts w:ascii="Times New Roman" w:eastAsia="Times New Roman" w:hAnsi="Times New Roman" w:cs="Times New Roman"/>
                <w:szCs w:val="24"/>
              </w:rPr>
              <w:t>serta</w:t>
            </w:r>
            <w:proofErr w:type="spellEnd"/>
            <w:r w:rsidR="00CE4D2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A9D4118" w14:textId="7A464F18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E4D20">
              <w:rPr>
                <w:rFonts w:ascii="Times New Roman" w:eastAsia="Times New Roman" w:hAnsi="Times New Roman" w:cs="Times New Roman"/>
                <w:szCs w:val="24"/>
              </w:rPr>
              <w:t>metode</w:t>
            </w:r>
            <w:proofErr w:type="spellEnd"/>
            <w:r w:rsidR="00CE4D2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DD70A2B" w14:textId="67B6BD7A" w:rsidR="00125355" w:rsidRPr="00EC6F38" w:rsidRDefault="00CE4D20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1" w:author="hafnidar hasan" w:date="2021-11-10T11:54:00Z">
              <w:r w:rsidR="00125355" w:rsidRPr="00EC6F38" w:rsidDel="00CE4D2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2" w:author="hafnidar hasan" w:date="2021-11-10T11:55:00Z">
              <w:r w:rsidR="00125355" w:rsidRPr="00EC6F38" w:rsidDel="00CE4D2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DADBBF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5D0F8F06" w14:textId="77AEEF7A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r w:rsidR="00CE4D20">
              <w:rPr>
                <w:rFonts w:ascii="Times New Roman" w:eastAsia="Times New Roman" w:hAnsi="Times New Roman" w:cs="Times New Roman"/>
                <w:szCs w:val="24"/>
              </w:rPr>
              <w:t xml:space="preserve">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8EEB2C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384DF8E1" w14:textId="1D488818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3" w:author="hafnidar hasan" w:date="2021-11-10T11:56:00Z">
              <w:r w:rsidRPr="00EC6F38" w:rsidDel="00CE4D20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ins w:id="24" w:author="hafnidar hasan" w:date="2021-11-10T11:56:00Z">
              <w:r w:rsidR="00CE4D20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</w:t>
            </w:r>
            <w:r w:rsidR="00CE4D20">
              <w:rPr>
                <w:rFonts w:ascii="Times New Roman" w:eastAsia="Times New Roman" w:hAnsi="Times New Roman" w:cs="Times New Roman"/>
                <w:szCs w:val="24"/>
              </w:rPr>
              <w:t>-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2518F2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2DECB21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6C78F2A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770293E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38F1535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1D1740F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20252AF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CED0AC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CC3937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5FC286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03CC1DD4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fnidar hasan">
    <w15:presenceInfo w15:providerId="Windows Live" w15:userId="703a5240882f46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A13C55"/>
    <w:rsid w:val="00A742A0"/>
    <w:rsid w:val="00CE4D20"/>
    <w:rsid w:val="00F0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802F0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A13C55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hafnidar hasan</cp:lastModifiedBy>
  <cp:revision>2</cp:revision>
  <dcterms:created xsi:type="dcterms:W3CDTF">2021-11-10T04:57:00Z</dcterms:created>
  <dcterms:modified xsi:type="dcterms:W3CDTF">2021-11-10T04:57:00Z</dcterms:modified>
</cp:coreProperties>
</file>