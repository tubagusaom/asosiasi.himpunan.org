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6E5AB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0" w:author="ismail - [2010]" w:date="2021-11-10T13:02:00Z">
              <w:r w:rsidR="006E5AB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ismail - [2010]" w:date="2021-11-10T13:02:00Z">
              <w:r w:rsidRPr="00EC6F38" w:rsidDel="006E5ABE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2" w:author="ismail - [2010]" w:date="2021-11-10T13:03:00Z">
              <w:r w:rsidRPr="00EC6F38" w:rsidDel="006E5ABE">
                <w:rPr>
                  <w:rFonts w:ascii="Times New Roman" w:eastAsia="Times New Roman" w:hAnsi="Times New Roman" w:cs="Times New Roman"/>
                  <w:szCs w:val="24"/>
                </w:rPr>
                <w:delText xml:space="preserve">a </w:delText>
              </w:r>
            </w:del>
            <w:ins w:id="3" w:author="ismail - [2010]" w:date="2021-11-10T13:03:00Z">
              <w:r w:rsidR="006E5ABE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seiring dengan</w:t>
              </w:r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berjalannya waktu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E5AB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ismail - [2010]" w:date="2021-11-10T13:04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ismail - [2010]" w:date="2021-11-10T13:04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</w:t>
            </w:r>
            <w:ins w:id="6" w:author="ismail - [2010]" w:date="2021-11-10T13:04:00Z"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-ide </w:t>
              </w:r>
            </w:ins>
            <w:del w:id="7" w:author="ismail - [2010]" w:date="2021-11-10T13:04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E5AB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ismail - [2010]" w:date="2021-11-10T13:05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E5ABE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ismail - [2010]" w:date="2021-11-10T13:06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0" w:author="ismail - [2010]" w:date="2021-11-10T13:06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ins w:id="11" w:author="ismail - [2010]" w:date="2021-11-10T13:06:00Z"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saat ini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3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ismail - [2010]" w:date="2021-11-10T13:08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15" w:author="ismail - [2010]" w:date="2021-11-10T13:08:00Z">
              <w:r w:rsidR="00970B84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proofErr w:type="spellEnd"/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  <w:r w:rsidR="00970B8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7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970B84">
              <w:rPr>
                <w:rFonts w:ascii="Times New Roman" w:eastAsia="Times New Roman" w:hAnsi="Times New Roman" w:cs="Times New Roman"/>
                <w:strike/>
                <w:szCs w:val="24"/>
                <w:rPrChange w:id="18" w:author="ismail - [2010]" w:date="2021-11-10T13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970B84">
              <w:rPr>
                <w:rFonts w:ascii="Times New Roman" w:eastAsia="Times New Roman" w:hAnsi="Times New Roman" w:cs="Times New Roman"/>
                <w:strike/>
                <w:szCs w:val="24"/>
                <w:rPrChange w:id="19" w:author="ismail - [2010]" w:date="2021-11-10T13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0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1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" w:author="ismail - [2010]" w:date="2021-11-10T13:09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proofErr w:type="spellStart"/>
            <w:ins w:id="23" w:author="ismail - [2010]" w:date="2021-11-10T13:09:00Z">
              <w:r w:rsidR="00970B84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proofErr w:type="spellEnd"/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4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970B8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5" w:author="ismail - [2010]" w:date="2021-11-10T13:0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970B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6" w:author="ismail - [2010]" w:date="2021-11-10T13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970B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7" w:author="ismail - [2010]" w:date="2021-11-10T13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970B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8" w:author="ismail - [2010]" w:date="2021-11-10T13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970B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9" w:author="ismail - [2010]" w:date="2021-11-10T13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970B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0" w:author="ismail - [2010]" w:date="2021-11-10T13:0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70B84">
              <w:rPr>
                <w:rFonts w:ascii="Times New Roman" w:eastAsia="Times New Roman" w:hAnsi="Times New Roman" w:cs="Times New Roman"/>
                <w:strike/>
                <w:szCs w:val="24"/>
                <w:rPrChange w:id="31" w:author="ismail - [2010]" w:date="2021-11-10T13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2" w:author="ismail - [2010]" w:date="2021-11-10T13:10:00Z"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di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3" w:author="ismail - [2010]" w:date="2021-11-10T13:11:00Z">
              <w:r w:rsidRPr="00EC6F38" w:rsidDel="00970B8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gramStart"/>
            <w:ins w:id="34" w:author="ismail - [2010]" w:date="2021-11-10T13:11:00Z"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dibutuhkan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proofErr w:type="gramStart"/>
            <w:ins w:id="35" w:author="ismail - [2010]" w:date="2021-11-10T13:12:00Z">
              <w:r w:rsidR="00970B8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bookmarkStart w:id="36" w:name="_GoBack"/>
            <w:proofErr w:type="spellStart"/>
            <w:r w:rsidRPr="00970B84">
              <w:rPr>
                <w:rFonts w:ascii="Times New Roman" w:eastAsia="Times New Roman" w:hAnsi="Times New Roman" w:cs="Times New Roman"/>
                <w:strike/>
                <w:szCs w:val="24"/>
                <w:rPrChange w:id="37" w:author="ismail - [2010]" w:date="2021-11-10T13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bookmarkEnd w:id="3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111AE"/>
    <w:multiLevelType w:val="multilevel"/>
    <w:tmpl w:val="CE28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01D07"/>
    <w:multiLevelType w:val="multilevel"/>
    <w:tmpl w:val="81B6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E5ABE"/>
    <w:rsid w:val="00924DF5"/>
    <w:rsid w:val="009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4</cp:revision>
  <dcterms:created xsi:type="dcterms:W3CDTF">2020-08-26T22:03:00Z</dcterms:created>
  <dcterms:modified xsi:type="dcterms:W3CDTF">2021-11-10T06:12:00Z</dcterms:modified>
</cp:coreProperties>
</file>