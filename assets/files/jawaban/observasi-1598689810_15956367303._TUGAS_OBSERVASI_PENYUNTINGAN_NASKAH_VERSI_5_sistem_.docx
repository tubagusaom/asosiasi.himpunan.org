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Del="005F4E69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" w:author="User" w:date="2020-08-29T15:37:00Z" w:name="move49607883"/>
            <w:moveFrom w:id="2" w:author="User" w:date="2020-08-29T15:37:00Z">
              <w:r w:rsidRPr="00A16D9B" w:rsidDel="005F4E69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 w:rsidDel="005F4E6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 w:rsidDel="005F4E69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From>
          </w:p>
          <w:moveFromRangeEnd w:id="1"/>
          <w:p w:rsidR="005F4E69" w:rsidRPr="00A16D9B" w:rsidRDefault="005F4E69" w:rsidP="005F4E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3" w:author="User" w:date="2020-08-29T15:37:00Z" w:name="move49607883"/>
            <w:moveTo w:id="4" w:author="User" w:date="2020-08-29T15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To>
          </w:p>
          <w:p w:rsidR="007952C3" w:rsidRPr="00A16D9B" w:rsidDel="005F4E69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5" w:author="User" w:date="2020-08-29T15:37:00Z" w:name="move49607872"/>
            <w:moveToRangeEnd w:id="3"/>
            <w:moveFrom w:id="6" w:author="User" w:date="2020-08-29T15:37:00Z">
              <w:r w:rsidRPr="00A16D9B" w:rsidDel="005F4E69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 w:rsidDel="005F4E6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 w:rsidDel="005F4E69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moveFromRangeEnd w:id="5"/>
          <w:p w:rsidR="007952C3" w:rsidRPr="00A16D9B" w:rsidRDefault="007952C3" w:rsidP="005F4E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7" w:author="User" w:date="2020-08-29T15:37:00Z">
                <w:pPr>
                  <w:spacing w:line="480" w:lineRule="auto"/>
                </w:pPr>
              </w:pPrChange>
            </w:pPr>
          </w:p>
        </w:tc>
      </w:tr>
    </w:tbl>
    <w:p w:rsidR="007952C3" w:rsidDel="005F4E69" w:rsidRDefault="007952C3">
      <w:pPr>
        <w:rPr>
          <w:del w:id="8" w:author="User" w:date="2020-08-29T15:38:00Z"/>
        </w:rPr>
      </w:pPr>
    </w:p>
    <w:p w:rsidR="007952C3" w:rsidDel="005F4E69" w:rsidRDefault="007952C3">
      <w:pPr>
        <w:rPr>
          <w:del w:id="9" w:author="User" w:date="2020-08-29T15:38:00Z"/>
        </w:rPr>
      </w:pPr>
    </w:p>
    <w:p w:rsidR="007952C3" w:rsidDel="005F4E69" w:rsidRDefault="007952C3">
      <w:pPr>
        <w:rPr>
          <w:del w:id="10" w:author="User" w:date="2020-08-29T15:38:00Z"/>
          <w:lang w:val="id-ID"/>
        </w:rPr>
      </w:pPr>
    </w:p>
    <w:p w:rsidR="005F4E69" w:rsidDel="005F4E69" w:rsidRDefault="005F4E69">
      <w:pPr>
        <w:rPr>
          <w:del w:id="11" w:author="User" w:date="2020-08-29T15:38:00Z"/>
          <w:lang w:val="id-ID"/>
        </w:rPr>
      </w:pPr>
    </w:p>
    <w:p w:rsidR="005F4E69" w:rsidDel="005F4E69" w:rsidRDefault="005F4E69">
      <w:pPr>
        <w:rPr>
          <w:del w:id="12" w:author="User" w:date="2020-08-29T15:38:00Z"/>
          <w:lang w:val="id-ID"/>
        </w:rPr>
      </w:pPr>
    </w:p>
    <w:p w:rsidR="005F4E69" w:rsidDel="005F4E69" w:rsidRDefault="005F4E69">
      <w:pPr>
        <w:rPr>
          <w:del w:id="13" w:author="User" w:date="2020-08-29T15:38:00Z"/>
          <w:lang w:val="id-ID"/>
        </w:rPr>
      </w:pPr>
    </w:p>
    <w:p w:rsidR="005F4E69" w:rsidDel="005F4E69" w:rsidRDefault="005F4E69">
      <w:pPr>
        <w:rPr>
          <w:del w:id="14" w:author="User" w:date="2020-08-29T15:38:00Z"/>
          <w:lang w:val="id-ID"/>
        </w:rPr>
      </w:pPr>
    </w:p>
    <w:p w:rsidR="005F4E69" w:rsidDel="005F4E69" w:rsidRDefault="005F4E69">
      <w:pPr>
        <w:rPr>
          <w:del w:id="15" w:author="User" w:date="2020-08-29T15:38:00Z"/>
          <w:lang w:val="id-ID"/>
        </w:rPr>
      </w:pPr>
    </w:p>
    <w:p w:rsidR="005F4E69" w:rsidDel="005F4E69" w:rsidRDefault="005F4E69">
      <w:pPr>
        <w:rPr>
          <w:del w:id="16" w:author="User" w:date="2020-08-29T15:38:00Z"/>
          <w:lang w:val="id-ID"/>
        </w:rPr>
      </w:pPr>
    </w:p>
    <w:p w:rsidR="005F4E69" w:rsidDel="005F4E69" w:rsidRDefault="005F4E69">
      <w:pPr>
        <w:rPr>
          <w:del w:id="17" w:author="User" w:date="2020-08-29T15:38:00Z"/>
          <w:lang w:val="id-ID"/>
        </w:rPr>
      </w:pPr>
    </w:p>
    <w:p w:rsidR="005F4E69" w:rsidDel="005F4E69" w:rsidRDefault="005F4E69">
      <w:pPr>
        <w:rPr>
          <w:del w:id="18" w:author="User" w:date="2020-08-29T15:38:00Z"/>
          <w:lang w:val="id-ID"/>
        </w:rPr>
      </w:pPr>
    </w:p>
    <w:p w:rsidR="005F4E69" w:rsidDel="005F4E69" w:rsidRDefault="005F4E69">
      <w:pPr>
        <w:rPr>
          <w:del w:id="19" w:author="User" w:date="2020-08-29T15:38:00Z"/>
          <w:lang w:val="id-ID"/>
        </w:rPr>
      </w:pPr>
    </w:p>
    <w:p w:rsidR="005F4E69" w:rsidDel="005F4E69" w:rsidRDefault="005F4E69">
      <w:pPr>
        <w:rPr>
          <w:del w:id="20" w:author="User" w:date="2020-08-29T15:38:00Z"/>
          <w:lang w:val="id-ID"/>
        </w:rPr>
      </w:pPr>
    </w:p>
    <w:p w:rsidR="005F4E69" w:rsidDel="005F4E69" w:rsidRDefault="005F4E69">
      <w:pPr>
        <w:rPr>
          <w:del w:id="21" w:author="User" w:date="2020-08-29T15:38:00Z"/>
          <w:lang w:val="id-ID"/>
        </w:rPr>
      </w:pPr>
    </w:p>
    <w:p w:rsidR="005F4E69" w:rsidDel="005F4E69" w:rsidRDefault="005F4E69">
      <w:pPr>
        <w:rPr>
          <w:del w:id="22" w:author="User" w:date="2020-08-29T15:38:00Z"/>
          <w:lang w:val="id-ID"/>
        </w:rPr>
      </w:pPr>
    </w:p>
    <w:p w:rsidR="005F4E69" w:rsidDel="005F4E69" w:rsidRDefault="005F4E69">
      <w:pPr>
        <w:rPr>
          <w:del w:id="23" w:author="User" w:date="2020-08-29T15:38:00Z"/>
          <w:lang w:val="id-ID"/>
        </w:rPr>
      </w:pPr>
    </w:p>
    <w:p w:rsidR="005F4E69" w:rsidDel="005F4E69" w:rsidRDefault="005F4E69">
      <w:pPr>
        <w:rPr>
          <w:del w:id="24" w:author="User" w:date="2020-08-29T15:38:00Z"/>
          <w:lang w:val="id-ID"/>
        </w:rPr>
      </w:pPr>
    </w:p>
    <w:p w:rsidR="005F4E69" w:rsidDel="005F4E69" w:rsidRDefault="005F4E69">
      <w:pPr>
        <w:rPr>
          <w:del w:id="25" w:author="User" w:date="2020-08-29T15:38:00Z"/>
          <w:lang w:val="id-ID"/>
        </w:rPr>
      </w:pPr>
    </w:p>
    <w:p w:rsidR="005F4E69" w:rsidDel="005F4E69" w:rsidRDefault="005F4E69">
      <w:pPr>
        <w:rPr>
          <w:del w:id="26" w:author="User" w:date="2020-08-29T15:38:00Z"/>
          <w:lang w:val="id-ID"/>
        </w:rPr>
      </w:pPr>
    </w:p>
    <w:p w:rsidR="005F4E69" w:rsidDel="005F4E69" w:rsidRDefault="005F4E69">
      <w:pPr>
        <w:rPr>
          <w:del w:id="27" w:author="User" w:date="2020-08-29T15:38:00Z"/>
          <w:lang w:val="id-ID"/>
        </w:rPr>
      </w:pPr>
    </w:p>
    <w:p w:rsidR="005F4E69" w:rsidRPr="005F4E69" w:rsidDel="005F4E69" w:rsidRDefault="005F4E69">
      <w:pPr>
        <w:rPr>
          <w:del w:id="28" w:author="User" w:date="2020-08-29T15:38:00Z"/>
          <w:lang w:val="id-ID"/>
        </w:rPr>
      </w:pPr>
    </w:p>
    <w:p w:rsidR="007952C3" w:rsidRPr="005F4E69" w:rsidDel="005F4E69" w:rsidRDefault="007952C3">
      <w:pPr>
        <w:rPr>
          <w:del w:id="29" w:author="User" w:date="2020-08-29T15:38:00Z"/>
          <w:lang w:val="id-ID"/>
          <w:rPrChange w:id="30" w:author="User" w:date="2020-08-29T15:38:00Z">
            <w:rPr>
              <w:del w:id="31" w:author="User" w:date="2020-08-29T15:38:00Z"/>
            </w:rPr>
          </w:rPrChange>
        </w:rPr>
      </w:pPr>
    </w:p>
    <w:p w:rsidR="007952C3" w:rsidDel="005F4E69" w:rsidRDefault="007952C3">
      <w:pPr>
        <w:rPr>
          <w:del w:id="32" w:author="User" w:date="2020-08-29T15:38:00Z"/>
        </w:rPr>
      </w:pPr>
    </w:p>
    <w:p w:rsidR="007952C3" w:rsidRDefault="007952C3">
      <w:pPr>
        <w:rPr>
          <w:ins w:id="33" w:author="User" w:date="2020-08-29T15:38:00Z"/>
          <w:lang w:val="id-ID"/>
        </w:rPr>
      </w:pPr>
    </w:p>
    <w:p w:rsidR="005F4E69" w:rsidRDefault="005F4E69">
      <w:pPr>
        <w:rPr>
          <w:ins w:id="34" w:author="User" w:date="2020-08-29T15:38:00Z"/>
          <w:lang w:val="id-ID"/>
        </w:rPr>
      </w:pPr>
    </w:p>
    <w:p w:rsidR="005F4E69" w:rsidRDefault="005F4E69">
      <w:pPr>
        <w:rPr>
          <w:ins w:id="35" w:author="User" w:date="2020-08-29T15:38:00Z"/>
          <w:lang w:val="id-ID"/>
        </w:rPr>
      </w:pPr>
    </w:p>
    <w:p w:rsidR="005F4E69" w:rsidRDefault="005F4E69">
      <w:pPr>
        <w:rPr>
          <w:ins w:id="36" w:author="User" w:date="2020-08-29T15:38:00Z"/>
          <w:lang w:val="id-ID"/>
        </w:rPr>
      </w:pPr>
    </w:p>
    <w:p w:rsidR="005F4E69" w:rsidRDefault="005F4E69">
      <w:pPr>
        <w:rPr>
          <w:ins w:id="37" w:author="User" w:date="2020-08-29T15:38:00Z"/>
          <w:lang w:val="id-ID"/>
        </w:rPr>
      </w:pPr>
    </w:p>
    <w:p w:rsidR="005F4E69" w:rsidRDefault="005F4E69">
      <w:pPr>
        <w:rPr>
          <w:ins w:id="38" w:author="User" w:date="2020-08-29T15:38:00Z"/>
          <w:lang w:val="id-ID"/>
        </w:rPr>
      </w:pPr>
    </w:p>
    <w:p w:rsidR="005F4E69" w:rsidRDefault="005F4E69">
      <w:pPr>
        <w:rPr>
          <w:ins w:id="39" w:author="User" w:date="2020-08-29T15:38:00Z"/>
          <w:lang w:val="id-ID"/>
        </w:rPr>
      </w:pPr>
    </w:p>
    <w:p w:rsidR="005F4E69" w:rsidRPr="005F4E69" w:rsidRDefault="005F4E69">
      <w:pPr>
        <w:rPr>
          <w:lang w:val="id-ID"/>
          <w:rPrChange w:id="40" w:author="User" w:date="2020-08-29T15:38:00Z">
            <w:rPr/>
          </w:rPrChange>
        </w:rPr>
      </w:pPr>
    </w:p>
    <w:p w:rsid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E69" w:rsidRDefault="005F4E69" w:rsidP="005F4E69">
      <w:pPr>
        <w:spacing w:line="480" w:lineRule="auto"/>
        <w:rPr>
          <w:ins w:id="41" w:author="User" w:date="2020-08-29T15:36:00Z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E69" w:rsidRDefault="005F4E69" w:rsidP="005F4E69">
      <w:pPr>
        <w:spacing w:line="480" w:lineRule="auto"/>
        <w:ind w:left="720" w:hanging="720"/>
        <w:rPr>
          <w:ins w:id="42" w:author="User" w:date="2020-08-29T15:37:00Z"/>
          <w:rFonts w:ascii="Times New Roman" w:hAnsi="Times New Roman" w:cs="Times New Roman"/>
          <w:sz w:val="24"/>
          <w:szCs w:val="24"/>
          <w:lang w:val="id-ID"/>
        </w:rPr>
        <w:pPrChange w:id="43" w:author="User" w:date="2020-08-29T15:37:00Z">
          <w:pPr>
            <w:spacing w:line="480" w:lineRule="auto"/>
          </w:pPr>
        </w:pPrChange>
      </w:pPr>
      <w:proofErr w:type="spellStart"/>
      <w:ins w:id="44" w:author="User" w:date="2020-08-29T15:36:00Z">
        <w:r w:rsidRPr="00A16D9B">
          <w:rPr>
            <w:rFonts w:ascii="Times New Roman" w:hAnsi="Times New Roman" w:cs="Times New Roman"/>
            <w:sz w:val="24"/>
            <w:szCs w:val="24"/>
          </w:rPr>
          <w:t>Salim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Joko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gramStart"/>
        <w:r w:rsidRPr="00A16D9B">
          <w:rPr>
            <w:rFonts w:ascii="Times New Roman" w:hAnsi="Times New Roman" w:cs="Times New Roman"/>
            <w:sz w:val="24"/>
            <w:szCs w:val="24"/>
          </w:rPr>
          <w:t xml:space="preserve">2011.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Mengoptimalkan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Blog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dan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Social Media </w:t>
        </w:r>
        <w:proofErr w:type="spellStart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Untuk</w:t>
        </w:r>
        <w:proofErr w:type="spellEnd"/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Small Business</w:t>
        </w:r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  <w:proofErr w:type="gramEnd"/>
        <w:r w:rsidRPr="00A16D9B">
          <w:rPr>
            <w:rFonts w:ascii="Times New Roman" w:hAnsi="Times New Roman" w:cs="Times New Roman"/>
            <w:sz w:val="24"/>
            <w:szCs w:val="24"/>
          </w:rPr>
          <w:t xml:space="preserve"> Jakarta: PT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5F4E69" w:rsidRDefault="005F4E69" w:rsidP="005F4E69">
      <w:pPr>
        <w:spacing w:line="480" w:lineRule="auto"/>
        <w:rPr>
          <w:ins w:id="45" w:author="User" w:date="2020-08-29T15:37:00Z"/>
          <w:rFonts w:ascii="Times New Roman" w:hAnsi="Times New Roman" w:cs="Times New Roman"/>
          <w:sz w:val="24"/>
          <w:szCs w:val="24"/>
          <w:lang w:val="id-ID"/>
        </w:rPr>
      </w:pPr>
      <w:moveToRangeStart w:id="46" w:author="User" w:date="2020-08-29T15:37:00Z" w:name="move49607872"/>
      <w:proofErr w:type="spellStart"/>
      <w:moveTo w:id="47" w:author="User" w:date="2020-08-29T15:37:00Z">
        <w:r w:rsidRPr="00A16D9B">
          <w:rPr>
            <w:rFonts w:ascii="Times New Roman" w:hAnsi="Times New Roman" w:cs="Times New Roman"/>
            <w:sz w:val="24"/>
            <w:szCs w:val="24"/>
          </w:rPr>
          <w:t>Sulianta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Feri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2011.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Twitter for Business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PT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>.</w:t>
        </w:r>
      </w:moveTo>
    </w:p>
    <w:p w:rsidR="005F4E69" w:rsidRPr="00A16D9B" w:rsidRDefault="005F4E69" w:rsidP="005F4E69">
      <w:pPr>
        <w:spacing w:line="480" w:lineRule="auto"/>
        <w:rPr>
          <w:ins w:id="48" w:author="User" w:date="2020-08-29T15:37:00Z"/>
          <w:rFonts w:ascii="Times New Roman" w:hAnsi="Times New Roman" w:cs="Times New Roman"/>
          <w:sz w:val="24"/>
          <w:szCs w:val="24"/>
        </w:rPr>
      </w:pPr>
      <w:ins w:id="49" w:author="User" w:date="2020-08-29T15:37:00Z">
        <w:r w:rsidRPr="00A16D9B">
          <w:rPr>
            <w:rFonts w:ascii="Times New Roman" w:hAnsi="Times New Roman" w:cs="Times New Roman"/>
            <w:sz w:val="24"/>
            <w:szCs w:val="24"/>
          </w:rPr>
          <w:t xml:space="preserve">Wong,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Jony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2010. </w:t>
        </w:r>
        <w:r w:rsidRPr="00A16D9B">
          <w:rPr>
            <w:rFonts w:ascii="Times New Roman" w:hAnsi="Times New Roman" w:cs="Times New Roman"/>
            <w:i/>
            <w:iCs/>
            <w:sz w:val="24"/>
            <w:szCs w:val="24"/>
          </w:rPr>
          <w:t>Internet Marketing for Beginners</w:t>
        </w:r>
        <w:r w:rsidRPr="00A16D9B">
          <w:rPr>
            <w:rFonts w:ascii="Times New Roman" w:hAnsi="Times New Roman" w:cs="Times New Roman"/>
            <w:sz w:val="24"/>
            <w:szCs w:val="24"/>
          </w:rPr>
          <w:t xml:space="preserve">. Jakarta: PT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A16D9B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 w:rsidRPr="00A16D9B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5F4E69" w:rsidRPr="005F4E69" w:rsidRDefault="005F4E69" w:rsidP="005F4E69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  <w:rPrChange w:id="50" w:author="User" w:date="2020-08-29T15:37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moveToRangeEnd w:id="46"/>
    <w:p w:rsidR="005F4E69" w:rsidRPr="005F4E69" w:rsidRDefault="005F4E69" w:rsidP="005F4E69">
      <w:pPr>
        <w:spacing w:line="480" w:lineRule="auto"/>
        <w:ind w:left="720" w:hanging="720"/>
        <w:rPr>
          <w:ins w:id="51" w:author="User" w:date="2020-08-29T15:36:00Z"/>
          <w:rFonts w:ascii="Times New Roman" w:hAnsi="Times New Roman" w:cs="Times New Roman"/>
          <w:sz w:val="24"/>
          <w:szCs w:val="24"/>
          <w:lang w:val="id-ID"/>
          <w:rPrChange w:id="52" w:author="User" w:date="2020-08-29T15:37:00Z">
            <w:rPr>
              <w:ins w:id="53" w:author="User" w:date="2020-08-29T15:36:00Z"/>
              <w:rFonts w:ascii="Times New Roman" w:hAnsi="Times New Roman" w:cs="Times New Roman"/>
              <w:sz w:val="24"/>
              <w:szCs w:val="24"/>
            </w:rPr>
          </w:rPrChange>
        </w:rPr>
        <w:pPrChange w:id="54" w:author="User" w:date="2020-08-29T15:37:00Z">
          <w:pPr>
            <w:spacing w:line="480" w:lineRule="auto"/>
          </w:pPr>
        </w:pPrChange>
      </w:pPr>
    </w:p>
    <w:p w:rsidR="005F4E69" w:rsidRPr="005F4E69" w:rsidRDefault="005F4E69" w:rsidP="005F4E69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  <w:rPrChange w:id="55" w:author="User" w:date="2020-08-29T15:36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5F4E69" w:rsidRP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</w:p>
    <w:p w:rsidR="005F4E69" w:rsidRP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</w:p>
    <w:p w:rsidR="005F4E69" w:rsidRPr="005F4E69" w:rsidRDefault="005F4E69" w:rsidP="005F4E6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</w:p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5F4E69"/>
    <w:rsid w:val="007952C3"/>
    <w:rsid w:val="00924DF5"/>
    <w:rsid w:val="00B0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2020-08-29T08:38:00Z</dcterms:modified>
</cp:coreProperties>
</file>