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AB872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1F82A790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262F0FD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4280D474" w14:textId="77777777" w:rsidTr="00D810B0">
        <w:tc>
          <w:tcPr>
            <w:tcW w:w="9350" w:type="dxa"/>
          </w:tcPr>
          <w:p w14:paraId="58C40428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E0623F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commentRangeStart w:id="1"/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  <w:commentRangeEnd w:id="1"/>
            <w:r w:rsidR="001879E4">
              <w:rPr>
                <w:rStyle w:val="CommentReference"/>
                <w:lang w:val="en-US"/>
              </w:rPr>
              <w:commentReference w:id="1"/>
            </w:r>
          </w:p>
          <w:p w14:paraId="2526046C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846EB0" w14:textId="3682B7DD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del w:id="2" w:author="Generals" w:date="2021-07-29T11:22:00Z">
              <w:r w:rsidRPr="00A16D9B" w:rsidDel="00D00D9B">
                <w:rPr>
                  <w:rFonts w:ascii="Times New Roman" w:hAnsi="Times New Roman" w:cs="Times New Roman"/>
                  <w:sz w:val="24"/>
                  <w:szCs w:val="24"/>
                </w:rPr>
                <w:delText>Jony</w:delText>
              </w:r>
            </w:del>
            <w:ins w:id="3" w:author="Generals" w:date="2021-07-29T11:22:00Z">
              <w:r w:rsidR="00D00D9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r w:rsidR="00D00D9B" w:rsidRPr="00A16D9B">
                <w:rPr>
                  <w:rFonts w:ascii="Times New Roman" w:hAnsi="Times New Roman" w:cs="Times New Roman"/>
                  <w:sz w:val="24"/>
                  <w:szCs w:val="24"/>
                </w:rPr>
                <w:t>J</w:t>
              </w:r>
              <w:r w:rsidR="00D00D9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ins w:id="4" w:author="Generals" w:date="2021-07-29T11:22:00Z">
              <w:r w:rsidR="00D00D9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ins w:id="5" w:author="Generals" w:date="2021-07-29T11:22:00Z">
              <w:r w:rsidR="00D00D9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del w:id="6" w:author="Generals" w:date="2021-07-29T11:23:00Z">
              <w:r w:rsidRPr="00A16D9B" w:rsidDel="00D00D9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ins w:id="7" w:author="Generals" w:date="2021-07-29T11:23:00Z">
              <w:r w:rsidR="00D00D9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Elex Media </w:t>
            </w:r>
            <w:commentRangeStart w:id="8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Komputindo.</w:t>
            </w:r>
            <w:commentRangeEnd w:id="8"/>
            <w:r w:rsidR="00D00D9B">
              <w:rPr>
                <w:rStyle w:val="CommentReference"/>
                <w:lang w:val="en-US"/>
              </w:rPr>
              <w:commentReference w:id="8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9972C67" w14:textId="23062830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</w:t>
            </w:r>
            <w:del w:id="9" w:author="Generals" w:date="2021-07-29T11:22:00Z">
              <w:r w:rsidRPr="00A16D9B" w:rsidDel="00D00D9B">
                <w:rPr>
                  <w:rFonts w:ascii="Times New Roman" w:hAnsi="Times New Roman" w:cs="Times New Roman"/>
                  <w:sz w:val="24"/>
                  <w:szCs w:val="24"/>
                </w:rPr>
                <w:delText>Jefferly</w:delText>
              </w:r>
            </w:del>
            <w:ins w:id="10" w:author="Generals" w:date="2021-07-29T11:22:00Z">
              <w:r w:rsidR="00D00D9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r w:rsidR="00D00D9B" w:rsidRPr="00A16D9B">
                <w:rPr>
                  <w:rFonts w:ascii="Times New Roman" w:hAnsi="Times New Roman" w:cs="Times New Roman"/>
                  <w:sz w:val="24"/>
                  <w:szCs w:val="24"/>
                </w:rPr>
                <w:t>J</w:t>
              </w:r>
              <w:r w:rsidR="00D00D9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ins w:id="11" w:author="Generals" w:date="2021-07-29T11:22:00Z">
              <w:r w:rsidR="00D00D9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ins w:id="12" w:author="Generals" w:date="2021-07-29T11:22:00Z">
              <w:r w:rsidR="00D00D9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del w:id="13" w:author="Generals" w:date="2021-07-29T11:23:00Z">
              <w:r w:rsidRPr="00A16D9B" w:rsidDel="00D00D9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ins w:id="14" w:author="Generals" w:date="2021-07-29T11:23:00Z">
              <w:r w:rsidR="00D00D9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Elex Media </w:t>
            </w:r>
            <w:commentRangeStart w:id="15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commentRangeEnd w:id="15"/>
            <w:r w:rsidR="00D00D9B">
              <w:rPr>
                <w:rStyle w:val="CommentReference"/>
                <w:lang w:val="en-US"/>
              </w:rPr>
              <w:commentReference w:id="15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78F5CC9" w14:textId="55F755D0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</w:t>
            </w:r>
            <w:del w:id="16" w:author="Generals" w:date="2021-07-29T11:23:00Z">
              <w:r w:rsidRPr="00A16D9B" w:rsidDel="00D00D9B">
                <w:rPr>
                  <w:rFonts w:ascii="Times New Roman" w:hAnsi="Times New Roman" w:cs="Times New Roman"/>
                  <w:sz w:val="24"/>
                  <w:szCs w:val="24"/>
                </w:rPr>
                <w:delText>Feri</w:delText>
              </w:r>
            </w:del>
            <w:ins w:id="17" w:author="Generals" w:date="2021-07-29T11:23:00Z">
              <w:r w:rsidR="00D00D9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r w:rsidR="00D00D9B" w:rsidRPr="00A16D9B">
                <w:rPr>
                  <w:rFonts w:ascii="Times New Roman" w:hAnsi="Times New Roman" w:cs="Times New Roman"/>
                  <w:sz w:val="24"/>
                  <w:szCs w:val="24"/>
                </w:rPr>
                <w:t>F</w:t>
              </w:r>
              <w:r w:rsidR="00D00D9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ins w:id="18" w:author="Generals" w:date="2021-07-29T11:23:00Z">
              <w:r w:rsidR="00D00D9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ins w:id="19" w:author="Generals" w:date="2021-07-29T11:23:00Z">
              <w:r w:rsidR="00D00D9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del w:id="20" w:author="Generals" w:date="2021-07-29T11:23:00Z">
              <w:r w:rsidRPr="00A16D9B" w:rsidDel="00D00D9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ins w:id="21" w:author="Generals" w:date="2021-07-29T11:23:00Z">
              <w:r w:rsidR="00D00D9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14:paraId="11E75E1E" w14:textId="5C59BA42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</w:t>
            </w:r>
            <w:del w:id="22" w:author="Generals" w:date="2021-07-29T11:23:00Z">
              <w:r w:rsidRPr="00A16D9B" w:rsidDel="00D00D9B">
                <w:rPr>
                  <w:rFonts w:ascii="Times New Roman" w:hAnsi="Times New Roman" w:cs="Times New Roman"/>
                  <w:sz w:val="24"/>
                  <w:szCs w:val="24"/>
                </w:rPr>
                <w:delText>Jefferly</w:delText>
              </w:r>
            </w:del>
            <w:ins w:id="23" w:author="Generals" w:date="2021-07-29T11:23:00Z">
              <w:r w:rsidR="00D00D9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r w:rsidR="00D00D9B" w:rsidRPr="00A16D9B">
                <w:rPr>
                  <w:rFonts w:ascii="Times New Roman" w:hAnsi="Times New Roman" w:cs="Times New Roman"/>
                  <w:sz w:val="24"/>
                  <w:szCs w:val="24"/>
                </w:rPr>
                <w:t>J</w:t>
              </w:r>
              <w:r w:rsidR="00D00D9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ins w:id="24" w:author="Generals" w:date="2021-07-29T11:23:00Z">
              <w:r w:rsidR="00D00D9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ins w:id="25" w:author="Generals" w:date="2021-07-29T11:23:00Z">
              <w:r w:rsidR="00D00D9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del w:id="26" w:author="Generals" w:date="2021-07-29T11:23:00Z">
              <w:r w:rsidRPr="00A16D9B" w:rsidDel="00D00D9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ins w:id="27" w:author="Generals" w:date="2021-07-29T11:23:00Z">
              <w:r w:rsidR="00D00D9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r w:rsidR="00D00D9B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commentRangeStart w:id="28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commentRangeEnd w:id="28"/>
            <w:r w:rsidR="006F3563">
              <w:rPr>
                <w:rStyle w:val="CommentReference"/>
                <w:lang w:val="en-US"/>
              </w:rPr>
              <w:commentReference w:id="28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412693B" w14:textId="7DE3F4DD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</w:t>
            </w:r>
            <w:del w:id="29" w:author="Generals" w:date="2021-07-29T11:23:00Z">
              <w:r w:rsidRPr="00A16D9B" w:rsidDel="00D00D9B">
                <w:rPr>
                  <w:rFonts w:ascii="Times New Roman" w:hAnsi="Times New Roman" w:cs="Times New Roman"/>
                  <w:sz w:val="24"/>
                  <w:szCs w:val="24"/>
                </w:rPr>
                <w:delText>Joko</w:delText>
              </w:r>
            </w:del>
            <w:ins w:id="30" w:author="Generals" w:date="2021-07-29T11:23:00Z">
              <w:r w:rsidR="00D00D9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r w:rsidR="00D00D9B" w:rsidRPr="00A16D9B">
                <w:rPr>
                  <w:rFonts w:ascii="Times New Roman" w:hAnsi="Times New Roman" w:cs="Times New Roman"/>
                  <w:sz w:val="24"/>
                  <w:szCs w:val="24"/>
                </w:rPr>
                <w:t>J</w:t>
              </w:r>
              <w:r w:rsidR="00D00D9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ins w:id="31" w:author="Generals" w:date="2021-07-29T11:23:00Z">
              <w:r w:rsidR="00D00D9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ins w:id="32" w:author="Generals" w:date="2021-07-29T11:23:00Z">
              <w:r w:rsidR="00D00D9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commentRangeStart w:id="3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  <w:commentRangeEnd w:id="33"/>
            <w:r w:rsidR="006F3563">
              <w:rPr>
                <w:rStyle w:val="CommentReference"/>
                <w:lang w:val="en-US"/>
              </w:rPr>
              <w:commentReference w:id="33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del w:id="34" w:author="Generals" w:date="2021-07-29T11:23:00Z">
              <w:r w:rsidRPr="00A16D9B" w:rsidDel="00D00D9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ins w:id="35" w:author="Generals" w:date="2021-07-29T11:23:00Z">
              <w:r w:rsidR="00D00D9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r w:rsidR="00D00D9B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14:paraId="015BEF74" w14:textId="4F1E8B06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</w:t>
            </w:r>
            <w:del w:id="36" w:author="Generals" w:date="2021-07-29T11:24:00Z">
              <w:r w:rsidRPr="00A16D9B" w:rsidDel="00D00D9B">
                <w:rPr>
                  <w:rFonts w:ascii="Times New Roman" w:hAnsi="Times New Roman" w:cs="Times New Roman"/>
                  <w:sz w:val="24"/>
                  <w:szCs w:val="24"/>
                </w:rPr>
                <w:delText>Jubilee</w:delText>
              </w:r>
            </w:del>
            <w:ins w:id="37" w:author="Generals" w:date="2021-07-29T11:24:00Z">
              <w:r w:rsidR="00D00D9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r w:rsidR="00D00D9B" w:rsidRPr="00A16D9B">
                <w:rPr>
                  <w:rFonts w:ascii="Times New Roman" w:hAnsi="Times New Roman" w:cs="Times New Roman"/>
                  <w:sz w:val="24"/>
                  <w:szCs w:val="24"/>
                </w:rPr>
                <w:t>J</w:t>
              </w:r>
              <w:r w:rsidR="00D00D9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ins w:id="38" w:author="Generals" w:date="2021-07-29T11:24:00Z">
              <w:r w:rsidR="00D00D9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ins w:id="39" w:author="Generals" w:date="2021-07-29T11:24:00Z">
              <w:r w:rsidR="00D00D9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del w:id="40" w:author="Generals" w:date="2021-07-29T11:24:00Z">
              <w:r w:rsidRPr="00A16D9B" w:rsidDel="00D00D9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PT </w:delText>
              </w:r>
            </w:del>
            <w:ins w:id="41" w:author="Generals" w:date="2021-07-29T11:24:00Z">
              <w:r w:rsidR="00D00D9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r w:rsidR="00D00D9B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commentRangeStart w:id="4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commentRangeEnd w:id="42"/>
            <w:r w:rsidR="006F3563">
              <w:rPr>
                <w:rStyle w:val="CommentReference"/>
                <w:lang w:val="en-US"/>
              </w:rPr>
              <w:commentReference w:id="42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EFDE1B9" w14:textId="6F4859D8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</w:t>
            </w:r>
            <w:del w:id="43" w:author="Generals" w:date="2021-07-29T11:25:00Z">
              <w:r w:rsidRPr="00A16D9B" w:rsidDel="00D00D9B">
                <w:rPr>
                  <w:rFonts w:ascii="Times New Roman" w:hAnsi="Times New Roman" w:cs="Times New Roman"/>
                  <w:sz w:val="24"/>
                  <w:szCs w:val="24"/>
                </w:rPr>
                <w:delText>Muri</w:delText>
              </w:r>
            </w:del>
            <w:ins w:id="44" w:author="Generals" w:date="2021-07-29T11:25:00Z">
              <w:r w:rsidR="00D00D9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M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ins w:id="45" w:author="Generals" w:date="2021-07-29T11:25:00Z">
              <w:r w:rsidR="00D00D9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ins w:id="46" w:author="Generals" w:date="2021-07-29T11:25:00Z">
              <w:r w:rsidR="00D00D9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  <w:commentRangeStart w:id="47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 Sinergi Korpora</w:t>
            </w:r>
            <w:commentRangeEnd w:id="47"/>
            <w:r w:rsidR="006F3563">
              <w:rPr>
                <w:rStyle w:val="CommentReference"/>
                <w:lang w:val="en-US"/>
              </w:rPr>
              <w:commentReference w:id="47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CC952F9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63303E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F3EAD03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Generals" w:date="2021-07-29T11:26:00Z" w:initials="G">
    <w:p w14:paraId="263D3429" w14:textId="3F98966D" w:rsidR="001879E4" w:rsidRDefault="001879E4">
      <w:pPr>
        <w:pStyle w:val="CommentText"/>
      </w:pPr>
      <w:r>
        <w:rPr>
          <w:rStyle w:val="CommentReference"/>
        </w:rPr>
        <w:annotationRef/>
      </w:r>
      <w:proofErr w:type="spellStart"/>
      <w:r>
        <w:t>Urutkan</w:t>
      </w:r>
      <w:proofErr w:type="spellEnd"/>
      <w:r>
        <w:t xml:space="preserve"> </w:t>
      </w:r>
      <w:proofErr w:type="spellStart"/>
      <w:r w:rsidR="006C154A">
        <w:t>isi</w:t>
      </w:r>
      <w:proofErr w:type="spellEnd"/>
      <w:r w:rsidR="006C154A">
        <w:t xml:space="preserve"> daftar </w:t>
      </w:r>
      <w:proofErr w:type="spellStart"/>
      <w:r w:rsidR="006C154A">
        <w:t>pustaka</w:t>
      </w:r>
      <w:proofErr w:type="spellEnd"/>
      <w:r w:rsidR="006C154A">
        <w:t xml:space="preserve"> </w:t>
      </w:r>
      <w:proofErr w:type="spellStart"/>
      <w:r>
        <w:t>berdasarkan</w:t>
      </w:r>
      <w:proofErr w:type="spellEnd"/>
      <w:r>
        <w:t xml:space="preserve"> abjad.</w:t>
      </w:r>
    </w:p>
  </w:comment>
  <w:comment w:id="8" w:author="Generals" w:date="2021-07-29T11:22:00Z" w:initials="G">
    <w:p w14:paraId="76E824E8" w14:textId="27628F6A" w:rsidR="00D00D9B" w:rsidRDefault="00D00D9B">
      <w:pPr>
        <w:pStyle w:val="CommentText"/>
      </w:pPr>
      <w:r>
        <w:rPr>
          <w:rStyle w:val="CommentReference"/>
        </w:rPr>
        <w:annotationRef/>
      </w:r>
      <w:proofErr w:type="spellStart"/>
      <w:r>
        <w:t>Menjorok</w:t>
      </w:r>
      <w:proofErr w:type="spellEnd"/>
      <w:r w:rsidR="006F3563">
        <w:t xml:space="preserve"> </w:t>
      </w:r>
      <w:proofErr w:type="spellStart"/>
      <w:r w:rsidR="006F3563">
        <w:t>ke</w:t>
      </w:r>
      <w:proofErr w:type="spellEnd"/>
      <w:r w:rsidR="006F3563">
        <w:t xml:space="preserve"> </w:t>
      </w:r>
      <w:proofErr w:type="spellStart"/>
      <w:r w:rsidR="006F3563">
        <w:t>kanan</w:t>
      </w:r>
      <w:proofErr w:type="spellEnd"/>
      <w:r>
        <w:t xml:space="preserve"> 3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. </w:t>
      </w:r>
      <w:proofErr w:type="spellStart"/>
      <w:r>
        <w:t>Cek</w:t>
      </w:r>
      <w:proofErr w:type="spellEnd"/>
      <w:r>
        <w:t xml:space="preserve"> </w:t>
      </w:r>
      <w:proofErr w:type="spellStart"/>
      <w:r>
        <w:t>semua</w:t>
      </w:r>
      <w:proofErr w:type="spellEnd"/>
      <w:r>
        <w:t>.</w:t>
      </w:r>
    </w:p>
  </w:comment>
  <w:comment w:id="15" w:author="Generals" w:date="2021-07-29T11:23:00Z" w:initials="G">
    <w:p w14:paraId="29B03FE4" w14:textId="459FF023" w:rsidR="00D00D9B" w:rsidRDefault="00D00D9B">
      <w:pPr>
        <w:pStyle w:val="CommentText"/>
      </w:pPr>
      <w:r>
        <w:rPr>
          <w:rStyle w:val="CommentReference"/>
        </w:rPr>
        <w:annotationRef/>
      </w:r>
      <w:proofErr w:type="spellStart"/>
      <w:r>
        <w:t>Menjorok</w:t>
      </w:r>
      <w:proofErr w:type="spellEnd"/>
      <w:r>
        <w:t xml:space="preserve"> </w:t>
      </w:r>
      <w:proofErr w:type="spellStart"/>
      <w:r w:rsidR="006F3563">
        <w:t>ke</w:t>
      </w:r>
      <w:proofErr w:type="spellEnd"/>
      <w:r w:rsidR="006F3563">
        <w:t xml:space="preserve"> </w:t>
      </w:r>
      <w:proofErr w:type="spellStart"/>
      <w:r w:rsidR="006F3563">
        <w:t>kanan</w:t>
      </w:r>
      <w:proofErr w:type="spellEnd"/>
      <w:r w:rsidR="006F3563">
        <w:t xml:space="preserve"> </w:t>
      </w:r>
      <w:r>
        <w:t xml:space="preserve">3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. </w:t>
      </w:r>
      <w:proofErr w:type="spellStart"/>
      <w:r>
        <w:t>Cek</w:t>
      </w:r>
      <w:proofErr w:type="spellEnd"/>
      <w:r>
        <w:t xml:space="preserve"> </w:t>
      </w:r>
      <w:proofErr w:type="spellStart"/>
      <w:r>
        <w:t>semua</w:t>
      </w:r>
      <w:proofErr w:type="spellEnd"/>
      <w:r>
        <w:t>.</w:t>
      </w:r>
    </w:p>
  </w:comment>
  <w:comment w:id="28" w:author="Generals" w:date="2021-07-29T11:27:00Z" w:initials="G">
    <w:p w14:paraId="23CC397F" w14:textId="41D5F96A" w:rsidR="006F3563" w:rsidRDefault="006F3563">
      <w:pPr>
        <w:pStyle w:val="CommentText"/>
      </w:pPr>
      <w:r>
        <w:rPr>
          <w:rStyle w:val="CommentReference"/>
        </w:rPr>
        <w:annotationRef/>
      </w:r>
      <w:proofErr w:type="spellStart"/>
      <w:r>
        <w:t>Menjorok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3 </w:t>
      </w:r>
      <w:proofErr w:type="spellStart"/>
      <w:r>
        <w:t>karakter</w:t>
      </w:r>
      <w:proofErr w:type="spellEnd"/>
      <w:r>
        <w:t>.</w:t>
      </w:r>
    </w:p>
  </w:comment>
  <w:comment w:id="33" w:author="Generals" w:date="2021-07-29T11:27:00Z" w:initials="G">
    <w:p w14:paraId="48CE4068" w14:textId="59C0558B" w:rsidR="006F3563" w:rsidRDefault="006F3563">
      <w:pPr>
        <w:pStyle w:val="CommentText"/>
      </w:pPr>
      <w:r>
        <w:rPr>
          <w:rStyle w:val="CommentReference"/>
        </w:rPr>
        <w:annotationRef/>
      </w:r>
      <w:proofErr w:type="spellStart"/>
      <w:r>
        <w:t>Menjorok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3 </w:t>
      </w:r>
      <w:proofErr w:type="spellStart"/>
      <w:r>
        <w:t>karakter</w:t>
      </w:r>
      <w:proofErr w:type="spellEnd"/>
      <w:r>
        <w:t>.</w:t>
      </w:r>
    </w:p>
  </w:comment>
  <w:comment w:id="42" w:author="Generals" w:date="2021-07-29T11:27:00Z" w:initials="G">
    <w:p w14:paraId="429EA630" w14:textId="3C1EF05B" w:rsidR="006F3563" w:rsidRDefault="006F3563">
      <w:pPr>
        <w:pStyle w:val="CommentText"/>
      </w:pPr>
      <w:r>
        <w:rPr>
          <w:rStyle w:val="CommentReference"/>
        </w:rPr>
        <w:annotationRef/>
      </w:r>
      <w:proofErr w:type="spellStart"/>
      <w:r>
        <w:t>Menjorok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3 </w:t>
      </w:r>
      <w:proofErr w:type="spellStart"/>
      <w:r>
        <w:t>karakter</w:t>
      </w:r>
      <w:proofErr w:type="spellEnd"/>
      <w:r>
        <w:t>.</w:t>
      </w:r>
    </w:p>
  </w:comment>
  <w:comment w:id="47" w:author="Generals" w:date="2021-07-29T11:27:00Z" w:initials="G">
    <w:p w14:paraId="09F7AFC0" w14:textId="4D12C2DD" w:rsidR="006F3563" w:rsidRDefault="006F3563">
      <w:pPr>
        <w:pStyle w:val="CommentText"/>
      </w:pPr>
      <w:r>
        <w:rPr>
          <w:rStyle w:val="CommentReference"/>
        </w:rPr>
        <w:annotationRef/>
      </w:r>
      <w:proofErr w:type="spellStart"/>
      <w:r>
        <w:t>Menjorok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3 </w:t>
      </w:r>
      <w:proofErr w:type="spellStart"/>
      <w:r>
        <w:t>karakter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63D3429" w15:done="0"/>
  <w15:commentEx w15:paraId="76E824E8" w15:done="0"/>
  <w15:commentEx w15:paraId="29B03FE4" w15:done="0"/>
  <w15:commentEx w15:paraId="23CC397F" w15:done="0"/>
  <w15:commentEx w15:paraId="48CE4068" w15:done="0"/>
  <w15:commentEx w15:paraId="429EA630" w15:done="0"/>
  <w15:commentEx w15:paraId="09F7AFC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63D3429" w16cid:durableId="24AD0ED2"/>
  <w16cid:commentId w16cid:paraId="76E824E8" w16cid:durableId="24AD0DFC"/>
  <w16cid:commentId w16cid:paraId="29B03FE4" w16cid:durableId="24AD0E18"/>
  <w16cid:commentId w16cid:paraId="23CC397F" w16cid:durableId="24AD0F0B"/>
  <w16cid:commentId w16cid:paraId="48CE4068" w16cid:durableId="24AD0F17"/>
  <w16cid:commentId w16cid:paraId="429EA630" w16cid:durableId="24AD0F25"/>
  <w16cid:commentId w16cid:paraId="09F7AFC0" w16cid:durableId="24AD0F3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2A723" w14:textId="77777777" w:rsidR="00AF002C" w:rsidRDefault="00AF002C" w:rsidP="00D80F46">
      <w:r>
        <w:separator/>
      </w:r>
    </w:p>
  </w:endnote>
  <w:endnote w:type="continuationSeparator" w:id="0">
    <w:p w14:paraId="4378F465" w14:textId="77777777" w:rsidR="00AF002C" w:rsidRDefault="00AF002C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C736B" w14:textId="77777777" w:rsidR="00D80F46" w:rsidRDefault="00D80F46">
    <w:pPr>
      <w:pStyle w:val="Footer"/>
    </w:pPr>
    <w:r>
      <w:t>CLO-4</w:t>
    </w:r>
  </w:p>
  <w:p w14:paraId="6FB4B4CC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327F7" w14:textId="77777777" w:rsidR="00AF002C" w:rsidRDefault="00AF002C" w:rsidP="00D80F46">
      <w:r>
        <w:separator/>
      </w:r>
    </w:p>
  </w:footnote>
  <w:footnote w:type="continuationSeparator" w:id="0">
    <w:p w14:paraId="43D3257A" w14:textId="77777777" w:rsidR="00AF002C" w:rsidRDefault="00AF002C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enerals">
    <w15:presenceInfo w15:providerId="None" w15:userId="General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1879E4"/>
    <w:rsid w:val="00233D8A"/>
    <w:rsid w:val="002D5B47"/>
    <w:rsid w:val="0042167F"/>
    <w:rsid w:val="004F5D73"/>
    <w:rsid w:val="006C154A"/>
    <w:rsid w:val="006F3563"/>
    <w:rsid w:val="00771E9D"/>
    <w:rsid w:val="008D1AF7"/>
    <w:rsid w:val="00924DF5"/>
    <w:rsid w:val="00A16D9B"/>
    <w:rsid w:val="00A86167"/>
    <w:rsid w:val="00AF002C"/>
    <w:rsid w:val="00AF28E1"/>
    <w:rsid w:val="00BC4E71"/>
    <w:rsid w:val="00D00D9B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483AE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D00D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0D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0D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0D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0D9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D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D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Generals</cp:lastModifiedBy>
  <cp:revision>10</cp:revision>
  <dcterms:created xsi:type="dcterms:W3CDTF">2019-10-18T19:52:00Z</dcterms:created>
  <dcterms:modified xsi:type="dcterms:W3CDTF">2021-07-29T04:28:00Z</dcterms:modified>
</cp:coreProperties>
</file>