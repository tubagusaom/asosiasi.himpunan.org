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94F5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9A4D92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42C6BD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731DE7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  <w:tblPrChange w:id="0" w:author="diclonin@gmail.com" w:date="2020-09-30T11:36:00Z">
          <w:tblPr>
            <w:tblStyle w:val="TableGrid"/>
            <w:tblW w:w="0" w:type="auto"/>
            <w:tblLook w:val="0420" w:firstRow="1" w:lastRow="0" w:firstColumn="0" w:lastColumn="0" w:noHBand="0" w:noVBand="1"/>
          </w:tblPr>
        </w:tblPrChange>
      </w:tblPr>
      <w:tblGrid>
        <w:gridCol w:w="9017"/>
        <w:tblGridChange w:id="1">
          <w:tblGrid>
            <w:gridCol w:w="9017"/>
          </w:tblGrid>
        </w:tblGridChange>
      </w:tblGrid>
      <w:tr w:rsidR="00125355" w14:paraId="5A07C97D" w14:textId="77777777" w:rsidTr="0009574A">
        <w:tc>
          <w:tcPr>
            <w:tcW w:w="9350" w:type="dxa"/>
            <w:tcPrChange w:id="2" w:author="diclonin@gmail.com" w:date="2020-09-30T11:36:00Z">
              <w:tcPr>
                <w:tcW w:w="9350" w:type="dxa"/>
              </w:tcPr>
            </w:tcPrChange>
          </w:tcPr>
          <w:p w14:paraId="5F2F4587" w14:textId="77777777" w:rsidR="00125355" w:rsidRDefault="00404C0A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</w:t>
            </w:r>
            <w:r w:rsidR="00125355">
              <w:t>Era "</w:t>
            </w:r>
            <w:proofErr w:type="spellStart"/>
            <w:r w:rsidR="00125355">
              <w:t>Revolusi</w:t>
            </w:r>
            <w:proofErr w:type="spellEnd"/>
            <w:r w:rsidR="00125355">
              <w:t xml:space="preserve"> </w:t>
            </w:r>
            <w:proofErr w:type="spellStart"/>
            <w:r w:rsidR="00125355">
              <w:t>Industri</w:t>
            </w:r>
            <w:proofErr w:type="spellEnd"/>
            <w:r w:rsidR="00125355">
              <w:t xml:space="preserve"> 4.0" </w:t>
            </w:r>
            <w:proofErr w:type="spellStart"/>
            <w:r w:rsidR="00125355">
              <w:t>bagi</w:t>
            </w:r>
            <w:proofErr w:type="spellEnd"/>
            <w:r w:rsidR="00125355">
              <w:t xml:space="preserve"> </w:t>
            </w:r>
            <w:proofErr w:type="spellStart"/>
            <w:r w:rsidR="00125355">
              <w:t>Anak</w:t>
            </w:r>
            <w:proofErr w:type="spellEnd"/>
            <w:r w:rsidR="00125355">
              <w:t xml:space="preserve"> </w:t>
            </w:r>
            <w:proofErr w:type="spellStart"/>
            <w:proofErr w:type="gramStart"/>
            <w:r w:rsidR="00125355">
              <w:t>Usia</w:t>
            </w:r>
            <w:proofErr w:type="spellEnd"/>
            <w:proofErr w:type="gramEnd"/>
            <w:r w:rsidR="00125355">
              <w:t xml:space="preserve"> </w:t>
            </w:r>
            <w:proofErr w:type="spellStart"/>
            <w:r w:rsidR="00125355">
              <w:t>Dini</w:t>
            </w:r>
            <w:proofErr w:type="spellEnd"/>
            <w:r w:rsidR="00125355">
              <w:t xml:space="preserve"> </w:t>
            </w:r>
          </w:p>
          <w:p w14:paraId="338B39E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F389E3D" w14:textId="77777777" w:rsidR="00125355" w:rsidRPr="00EC6F38" w:rsidRDefault="00125355" w:rsidP="000957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" w:author="diclonin@gmail.com" w:date="2020-09-30T11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</w:rPr>
              <w:t>extream</w:t>
            </w:r>
            <w:proofErr w:type="spellEnd"/>
            <w:r w:rsidR="00E17905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 </w:t>
            </w:r>
            <w:r w:rsidR="00E179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7905">
              <w:rPr>
                <w:rFonts w:ascii="Times New Roman" w:eastAsia="Times New Roman" w:hAnsi="Times New Roman" w:cs="Times New Roman"/>
                <w:szCs w:val="24"/>
              </w:rPr>
              <w:t>ekstrim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17905">
              <w:rPr>
                <w:rFonts w:ascii="Times New Roman" w:eastAsia="Times New Roman" w:hAnsi="Times New Roman" w:cs="Times New Roman"/>
                <w:strike/>
                <w:szCs w:val="24"/>
              </w:rPr>
              <w:t>yang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</w:rPr>
              <w:t>dia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E17905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yang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</w:rPr>
              <w:t>sering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</w:rPr>
              <w:t>kita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</w:rPr>
              <w:t>sebut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17905" w:rsidRPr="00E179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dikenal</w:t>
            </w:r>
            <w:proofErr w:type="spellEnd"/>
            <w:r w:rsidR="00E17905" w:rsidRPr="00E17905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E17905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E17905">
              <w:rPr>
                <w:rFonts w:ascii="Times New Roman" w:eastAsia="Times New Roman" w:hAnsi="Times New Roman" w:cs="Times New Roman"/>
                <w:szCs w:val="24"/>
              </w:rPr>
              <w:t xml:space="preserve"> 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5" w:author="diclonin@gmail.com" w:date="2020-09-30T11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yang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6" w:author="diclonin@gmail.com" w:date="2020-09-30T11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7" w:author="diclonin@gmail.com" w:date="2020-09-30T11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8" w:author="diclonin@gmail.com" w:date="2020-09-30T11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jarang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9" w:author="diclonin@gmail.com" w:date="2020-09-30T11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10" w:author="diclonin@gmail.com" w:date="2020-09-30T11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E17905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1B9620" w14:textId="77777777" w:rsidR="00125355" w:rsidRPr="00EC6F38" w:rsidRDefault="00125355" w:rsidP="000957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" w:author="diclonin@gmail.com" w:date="2020-09-30T11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12" w:author="diclonin@gmail.com" w:date="2020-09-30T11:2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14" w:author="diclonin@gmail.com" w:date="2020-09-30T11:2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5" w:author="diclonin@gmail.com" w:date="2020-09-30T11:27:00Z">
              <w:r w:rsidRPr="00E17905" w:rsidDel="00E1790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6" w:author="diclonin@gmail.com" w:date="2020-09-30T11:2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17" w:author="diclonin@gmail.com" w:date="2020-09-30T11:2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18" w:author="diclonin@gmail.com" w:date="2020-09-30T11:2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End w:id="13"/>
            <w:r w:rsidR="00E17905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19" w:author="diclonin@gmail.com" w:date="2020-09-30T11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21" w:author="diclonin@gmail.com" w:date="2020-09-30T11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lagi</w:t>
            </w:r>
            <w:commentRangeEnd w:id="20"/>
            <w:proofErr w:type="spellEnd"/>
            <w:r w:rsidR="00E17905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commentRangeStart w:id="22"/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23" w:author="diclonin@gmail.com" w:date="2020-09-30T11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</w:t>
            </w:r>
            <w:commentRangeEnd w:id="22"/>
            <w:r w:rsidR="00E17905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24" w:author="diclonin@gmail.com" w:date="2020-09-30T11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25" w:author="diclonin@gmail.com" w:date="2020-09-30T11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Start w:id="26"/>
            <w:proofErr w:type="spellStart"/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27" w:author="diclonin@gmail.com" w:date="2020-09-3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28" w:author="diclonin@gmail.com" w:date="2020-09-30T11:27:00Z">
              <w:r w:rsidRPr="00E17905" w:rsidDel="00E1790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9" w:author="diclonin@gmail.com" w:date="2020-09-3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30" w:author="diclonin@gmail.com" w:date="2020-09-3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31" w:author="diclonin@gmail.com" w:date="2020-09-3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End w:id="26"/>
            <w:r w:rsidR="00E17905">
              <w:rPr>
                <w:rStyle w:val="CommentReference"/>
              </w:rPr>
              <w:commentReference w:id="2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32" w:author="diclonin@gmail.com" w:date="2020-09-3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5B2F27" w14:textId="77777777" w:rsidR="00125355" w:rsidRPr="00EC6F38" w:rsidRDefault="00125355" w:rsidP="000957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diclonin@gmail.com" w:date="2020-09-30T11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34"/>
            <w:proofErr w:type="spellStart"/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35" w:author="diclonin@gmail.com" w:date="2020-09-3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36" w:author="diclonin@gmail.com" w:date="2020-09-30T11:27:00Z">
              <w:r w:rsidRPr="00E17905" w:rsidDel="00E1790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7" w:author="diclonin@gmail.com" w:date="2020-09-30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38" w:author="diclonin@gmail.com" w:date="2020-09-3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</w:t>
            </w:r>
            <w:commentRangeEnd w:id="34"/>
            <w:r w:rsidR="00E17905">
              <w:rPr>
                <w:rStyle w:val="CommentReference"/>
              </w:rPr>
              <w:commentReference w:id="34"/>
            </w:r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39" w:author="diclonin@gmail.com" w:date="2020-09-3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40" w:author="diclonin@gmail.com" w:date="2020-09-30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diclonin@gmail.com" w:date="2020-09-30T11:28:00Z">
              <w:r w:rsidRPr="00E17905" w:rsidDel="00E1790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2" w:author="diclonin@gmail.com" w:date="2020-09-30T11:2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  <w:r w:rsidRPr="00EC6F38" w:rsidDel="00E17905">
                <w:rPr>
                  <w:rFonts w:ascii="Times New Roman" w:eastAsia="Times New Roman" w:hAnsi="Times New Roman" w:cs="Times New Roman"/>
                  <w:szCs w:val="24"/>
                </w:rPr>
                <w:delText xml:space="preserve">endidikan </w:delText>
              </w:r>
            </w:del>
            <w:proofErr w:type="spellStart"/>
            <w:ins w:id="43" w:author="diclonin@gmail.com" w:date="2020-09-30T11:28:00Z">
              <w:r w:rsidR="00E17905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P</w:t>
              </w:r>
              <w:r w:rsidR="00E17905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E1790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44" w:author="diclonin@gmail.com" w:date="2020-09-30T11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5" w:author="diclonin@gmail.com" w:date="2020-09-30T11:28:00Z">
              <w:r w:rsidR="00E17905" w:rsidRPr="00E1790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6" w:author="diclonin@gmail.com" w:date="2020-09-30T11:2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memperluas</w:t>
              </w:r>
              <w:proofErr w:type="spellEnd"/>
              <w:r w:rsidR="00E179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2CC9B9" w14:textId="77777777" w:rsidR="00125355" w:rsidRPr="00EC6F38" w:rsidRDefault="00125355" w:rsidP="000957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diclonin@gmail.com" w:date="2020-09-30T11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48" w:author="diclonin@gmail.com" w:date="2020-09-30T11:29:00Z">
              <w:r w:rsidR="00E17905" w:rsidRPr="00E1790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9" w:author="diclonin@gmail.com" w:date="2020-09-30T11:2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diclonin@gmail.com" w:date="2020-09-30T11:28:00Z">
              <w:r w:rsidRPr="00E17905" w:rsidDel="00E1790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1" w:author="diclonin@gmail.com" w:date="2020-09-30T11:2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  <w:r w:rsidRPr="00EC6F38" w:rsidDel="00E17905">
                <w:rPr>
                  <w:rFonts w:ascii="Times New Roman" w:eastAsia="Times New Roman" w:hAnsi="Times New Roman" w:cs="Times New Roman"/>
                  <w:szCs w:val="24"/>
                </w:rPr>
                <w:delText xml:space="preserve">endidikan </w:delText>
              </w:r>
            </w:del>
            <w:proofErr w:type="spellStart"/>
            <w:ins w:id="52" w:author="diclonin@gmail.com" w:date="2020-09-30T11:28:00Z">
              <w:r w:rsidR="00E17905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P</w:t>
              </w:r>
              <w:r w:rsidR="00E17905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E1790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3"/>
            <w:commentRangeStart w:id="54"/>
            <w:proofErr w:type="spellStart"/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55" w:author="diclonin@gmail.com" w:date="2020-09-30T11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56" w:author="diclonin@gmail.com" w:date="2020-09-30T11:29:00Z">
              <w:r w:rsidRPr="00E17905" w:rsidDel="00E1790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7" w:author="diclonin@gmail.com" w:date="2020-09-30T11:2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58" w:author="diclonin@gmail.com" w:date="2020-09-30T11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color w:val="FF0000"/>
                <w:szCs w:val="24"/>
                <w:rPrChange w:id="59" w:author="diclonin@gmail.com" w:date="2020-09-30T11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End w:id="53"/>
            <w:r w:rsidR="00E17905">
              <w:rPr>
                <w:rStyle w:val="CommentReference"/>
              </w:rPr>
              <w:commentReference w:id="5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commentRangeEnd w:id="54"/>
            <w:r w:rsidR="00E17905">
              <w:rPr>
                <w:rStyle w:val="CommentReference"/>
              </w:rPr>
              <w:commentReference w:id="5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60" w:author="diclonin@gmail.com" w:date="2020-09-30T11:29:00Z">
              <w:r w:rsidR="00E17905" w:rsidRPr="00E1790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61" w:author="diclonin@gmail.com" w:date="2020-09-30T11:3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62" w:author="diclonin@gmail.com" w:date="2020-09-30T11:30:00Z">
              <w:r w:rsidR="00E179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E17905" w:rsidRPr="00E1790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63" w:author="diclonin@gmail.com" w:date="2020-09-30T11:3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?</w:t>
              </w:r>
            </w:ins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4" w:author="diclonin@gmail.com" w:date="2020-09-30T11:30:00Z">
              <w:r w:rsidRPr="00E17905" w:rsidDel="00E1790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65" w:author="diclonin@gmail.com" w:date="2020-09-30T11:3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  <w:r w:rsidRPr="00EC6F38" w:rsidDel="00E17905">
                <w:rPr>
                  <w:rFonts w:ascii="Times New Roman" w:eastAsia="Times New Roman" w:hAnsi="Times New Roman" w:cs="Times New Roman"/>
                  <w:szCs w:val="24"/>
                </w:rPr>
                <w:delText xml:space="preserve">endidikan </w:delText>
              </w:r>
            </w:del>
            <w:proofErr w:type="spellStart"/>
            <w:ins w:id="66" w:author="diclonin@gmail.com" w:date="2020-09-30T11:30:00Z">
              <w:r w:rsidR="00E17905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P</w:t>
              </w:r>
              <w:r w:rsidR="00E17905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E1790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67" w:author="diclonin@gmail.com" w:date="2020-09-30T11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68" w:author="diclonin@gmail.com" w:date="2020-09-30T11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69" w:author="diclonin@gmail.com" w:date="2020-09-30T11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70" w:author="diclonin@gmail.com" w:date="2020-09-30T11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71" w:author="diclonin@gmail.com" w:date="2020-09-30T11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72" w:author="diclonin@gmail.com" w:date="2020-09-30T11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E17905">
              <w:rPr>
                <w:rFonts w:ascii="Times New Roman" w:eastAsia="Times New Roman" w:hAnsi="Times New Roman" w:cs="Times New Roman"/>
                <w:strike/>
                <w:szCs w:val="24"/>
                <w:rPrChange w:id="73" w:author="diclonin@gmail.com" w:date="2020-09-30T11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ins w:id="74" w:author="diclonin@gmail.com" w:date="2020-09-30T11:30:00Z">
              <w:r w:rsidR="00E179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17905" w:rsidRPr="00E17905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75" w:author="diclonin@gmail.com" w:date="2020-09-30T11:3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dipublikasikan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76" w:author="diclonin@gmail.com" w:date="2020-09-30T11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diri</w:t>
            </w:r>
            <w:proofErr w:type="spellEnd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77" w:author="diclonin@gmail.com" w:date="2020-09-30T11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78" w:author="diclonin@gmail.com" w:date="2020-09-30T11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9" w:author="diclonin@gmail.com" w:date="2020-09-30T11:31:00Z">
              <w:r w:rsidRPr="0009574A" w:rsidDel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80" w:author="diclonin@gmail.com" w:date="2020-09-30T11:3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  <w:r w:rsidRPr="00EC6F38" w:rsidDel="0009574A">
                <w:rPr>
                  <w:rFonts w:ascii="Times New Roman" w:eastAsia="Times New Roman" w:hAnsi="Times New Roman" w:cs="Times New Roman"/>
                  <w:szCs w:val="24"/>
                </w:rPr>
                <w:delText xml:space="preserve">evolusi </w:delText>
              </w:r>
            </w:del>
            <w:proofErr w:type="spellStart"/>
            <w:ins w:id="81" w:author="diclonin@gmail.com" w:date="2020-09-30T11:31:00Z">
              <w:r w:rsidR="0009574A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R</w:t>
              </w:r>
              <w:r w:rsidR="0009574A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09574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82" w:author="diclonin@gmail.com" w:date="2020-09-30T11:3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</w:t>
              </w:r>
            </w:ins>
            <w:del w:id="83" w:author="diclonin@gmail.com" w:date="2020-09-30T11:31:00Z">
              <w:r w:rsidRPr="00EC6F38" w:rsidDel="0009574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943C74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4" w:author="diclonin@gmail.com" w:date="2020-09-30T11:31:00Z"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85" w:author="diclonin@gmail.com" w:date="2020-09-30T11:3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del w:id="86" w:author="diclonin@gmail.com" w:date="2020-09-30T11:31:00Z">
              <w:r w:rsidRPr="00EC6F38" w:rsidDel="0009574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87" w:author="diclonin@gmail.com" w:date="2020-09-30T11:32:00Z">
              <w:r w:rsidR="0009574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88" w:author="diclonin@gmail.com" w:date="2020-09-30T11:3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adalah</w:t>
              </w:r>
              <w:proofErr w:type="spellEnd"/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89" w:author="diclonin@gmail.com" w:date="2020-09-30T11:3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90" w:author="diclonin@gmail.com" w:date="2020-09-30T11:3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sebagai</w:t>
              </w:r>
              <w:proofErr w:type="spellEnd"/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91" w:author="diclonin@gmail.com" w:date="2020-09-30T11:3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92" w:author="diclonin@gmail.com" w:date="2020-09-30T11:3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berikut</w:t>
              </w:r>
              <w:proofErr w:type="spellEnd"/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93" w:author="diclonin@gmail.com" w:date="2020-09-30T11:3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:</w:t>
              </w:r>
            </w:ins>
          </w:p>
          <w:p w14:paraId="683FC4A1" w14:textId="77777777" w:rsidR="00125355" w:rsidRPr="00EC6F38" w:rsidRDefault="00125355" w:rsidP="000957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4" w:author="diclonin@gmail.com" w:date="2020-09-30T11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674148" w14:textId="77777777" w:rsidR="00125355" w:rsidRPr="00EC6F38" w:rsidRDefault="00125355" w:rsidP="000957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5" w:author="diclonin@gmail.com" w:date="2020-09-30T11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6" w:author="diclonin@gmail.com" w:date="2020-09-30T11:32:00Z">
              <w:r w:rsidRPr="00EC6F38" w:rsidDel="0009574A">
                <w:rPr>
                  <w:rFonts w:ascii="Times New Roman" w:eastAsia="Times New Roman" w:hAnsi="Times New Roman" w:cs="Times New Roman"/>
                  <w:szCs w:val="24"/>
                </w:rPr>
                <w:delText>taha</w:delText>
              </w:r>
              <w:r w:rsidRPr="0009574A" w:rsidDel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97" w:author="diclonin@gmail.com" w:date="2020-09-30T11:3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  <w:r w:rsidRPr="00EC6F38" w:rsidDel="0009574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ins w:id="98" w:author="diclonin@gmail.com" w:date="2020-09-30T11:32:00Z">
              <w:r w:rsidR="0009574A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09574A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p</w:t>
              </w:r>
              <w:proofErr w:type="spellEnd"/>
              <w:r w:rsidR="0009574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9" w:author="diclonin@gmail.com" w:date="2020-09-30T11:32:00Z">
              <w:r w:rsidRPr="00EC6F38" w:rsidDel="0009574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00" w:author="diclonin@gmail.com" w:date="2020-09-30T11:32:00Z"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01" w:author="diclonin@gmail.com" w:date="2020-09-30T11:3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405D78" w14:textId="77777777" w:rsidR="00125355" w:rsidRPr="00EC6F38" w:rsidRDefault="00125355" w:rsidP="000957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2" w:author="diclonin@gmail.com" w:date="2020-09-30T11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4E973D" w14:textId="77777777" w:rsidR="00125355" w:rsidRPr="00EC6F38" w:rsidRDefault="00125355" w:rsidP="000957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3" w:author="diclonin@gmail.com" w:date="2020-09-30T11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04" w:author="diclonin@gmail.com" w:date="2020-09-30T11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5" w:author="diclonin@gmail.com" w:date="2020-09-30T11:33:00Z">
              <w:r w:rsidRPr="0009574A" w:rsidDel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06" w:author="diclonin@gmail.com" w:date="2020-09-30T11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guru </w:delText>
              </w:r>
            </w:del>
            <w:ins w:id="107" w:author="diclonin@gmail.com" w:date="2020-09-30T11:33:00Z"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08" w:author="diclonin@gmail.com" w:date="2020-09-30T11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G</w:t>
              </w:r>
              <w:r w:rsidR="0009574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proofErr w:type="gramStart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09" w:author="diclonin@gmail.com" w:date="2020-09-30T11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proofErr w:type="gramEnd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10" w:author="diclonin@gmail.com" w:date="2020-09-30T11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11" w:author="diclonin@gmail.com" w:date="2020-09-30T11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12" w:author="diclonin@gmail.com" w:date="2020-09-30T11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13" w:author="diclonin@gmail.com" w:date="2020-09-30T11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14" w:author="diclonin@gmail.com" w:date="2020-09-30T11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15" w:author="diclonin@gmail.com" w:date="2020-09-30T11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0CE66A" w14:textId="77777777" w:rsidR="00125355" w:rsidRPr="00EC6F38" w:rsidRDefault="00125355" w:rsidP="000957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6" w:author="diclonin@gmail.com" w:date="2020-09-30T11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8F02F87" w14:textId="77777777" w:rsidR="00125355" w:rsidRPr="00EC6F38" w:rsidRDefault="00125355" w:rsidP="000957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7" w:author="diclonin@gmail.com" w:date="2020-09-30T11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18" w:author="diclonin@gmail.com" w:date="2020-09-30T11:33:00Z"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19" w:author="diclonin@gmail.com" w:date="2020-09-30T11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u</w:t>
              </w:r>
            </w:ins>
            <w:del w:id="120" w:author="diclonin@gmail.com" w:date="2020-09-30T11:33:00Z">
              <w:r w:rsidRPr="00EC6F38" w:rsidDel="0009574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5BF84F" w14:textId="77777777" w:rsidR="00125355" w:rsidRPr="00EC6F38" w:rsidRDefault="00125355" w:rsidP="000957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1" w:author="diclonin@gmail.com" w:date="2020-09-30T11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0518CE5" w14:textId="77777777" w:rsidR="00125355" w:rsidRPr="00EC6F38" w:rsidRDefault="00125355" w:rsidP="000957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2" w:author="diclonin@gmail.com" w:date="2020-09-30T11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23" w:author="diclonin@gmail.com" w:date="2020-09-30T11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4" w:author="diclonin@gmail.com" w:date="2020-09-30T11:34:00Z">
              <w:r w:rsidRPr="0009574A" w:rsidDel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25" w:author="diclonin@gmail.com" w:date="2020-09-30T11:3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guru </w:delText>
              </w:r>
            </w:del>
            <w:ins w:id="126" w:author="diclonin@gmail.com" w:date="2020-09-30T11:34:00Z"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27" w:author="diclonin@gmail.com" w:date="2020-09-30T11:3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G</w:t>
              </w:r>
              <w:r w:rsidR="0009574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970EC1" w14:textId="77777777" w:rsidR="00125355" w:rsidRPr="00EC6F38" w:rsidRDefault="00125355" w:rsidP="000957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8" w:author="diclonin@gmail.com" w:date="2020-09-30T11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51DADB9" w14:textId="77777777" w:rsidR="00125355" w:rsidRPr="00EC6F38" w:rsidRDefault="00125355" w:rsidP="0009574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9" w:author="diclonin@gmail.com" w:date="2020-09-30T11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E9E611A" w14:textId="77777777" w:rsidR="00125355" w:rsidRPr="00EC6F38" w:rsidRDefault="00125355" w:rsidP="0009574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30" w:author="diclonin@gmail.com" w:date="2020-09-30T11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D002CEA" w14:textId="77777777" w:rsidR="00125355" w:rsidRPr="00EC6F38" w:rsidRDefault="00125355" w:rsidP="0009574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31" w:author="diclonin@gmail.com" w:date="2020-09-30T11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AC7DA43" w14:textId="77777777" w:rsidR="00125355" w:rsidRPr="00EC6F38" w:rsidRDefault="00125355" w:rsidP="0009574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32" w:author="diclonin@gmail.com" w:date="2020-09-30T11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00CFA3B" w14:textId="77777777" w:rsidR="00125355" w:rsidRPr="00EC6F38" w:rsidRDefault="00125355" w:rsidP="0009574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33" w:author="diclonin@gmail.com" w:date="2020-09-30T11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1CE884A0" w14:textId="77777777" w:rsidR="00125355" w:rsidRPr="00EC6F38" w:rsidRDefault="00125355" w:rsidP="000957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4" w:author="diclonin@gmail.com" w:date="2020-09-30T11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35" w:author="diclonin@gmail.com" w:date="2020-09-30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36" w:author="diclonin@gmail.com" w:date="2020-09-30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37" w:author="diclonin@gmail.com" w:date="2020-09-30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38" w:author="diclonin@gmail.com" w:date="2020-09-30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39" w:author="diclonin@gmail.com" w:date="2020-09-30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34A3C7" w14:textId="77777777" w:rsidR="00125355" w:rsidRPr="00EC6F38" w:rsidRDefault="00125355" w:rsidP="000957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0" w:author="diclonin@gmail.com" w:date="2020-09-30T11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41" w:author="diclonin@gmail.com" w:date="2020-09-30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2" w:author="diclonin@gmail.com" w:date="2020-09-30T11:38:00Z">
              <w:r w:rsidR="0009574A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43" w:author="diclonin@gmail.com" w:date="2020-09-30T11:38:00Z">
              <w:r w:rsidRPr="00EC6F38" w:rsidDel="0009574A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144" w:author="diclonin@gmail.com" w:date="2020-09-30T11:35:00Z"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45" w:author="diclonin@gmail.com" w:date="2020-09-30T11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146" w:author="diclonin@gmail.com" w:date="2020-09-30T11:38:00Z"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47" w:author="diclonin@gmail.com" w:date="2020-09-30T11:3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48" w:author="diclonin@gmail.com" w:date="2020-09-30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9" w:author="diclonin@gmail.com" w:date="2020-09-30T11:35:00Z">
              <w:r w:rsidRPr="0009574A" w:rsidDel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50" w:author="diclonin@gmail.com" w:date="2020-09-30T11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proofErr w:type="spellStart"/>
            <w:ins w:id="151" w:author="diclonin@gmail.com" w:date="2020-09-30T11:35:00Z">
              <w:r w:rsidR="0009574A" w:rsidRPr="0009574A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52" w:author="diclonin@gmail.com" w:date="2020-09-30T11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9574A">
              <w:rPr>
                <w:rFonts w:ascii="Times New Roman" w:eastAsia="Times New Roman" w:hAnsi="Times New Roman" w:cs="Times New Roman"/>
                <w:strike/>
                <w:szCs w:val="24"/>
                <w:rPrChange w:id="153" w:author="diclonin@gmail.com" w:date="2020-09-30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7BBEDE" w14:textId="77777777" w:rsidR="00125355" w:rsidRPr="00EC6F38" w:rsidRDefault="00125355" w:rsidP="000957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4" w:author="diclonin@gmail.com" w:date="2020-09-30T11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5" w:author="diclonin@gmail.com" w:date="2020-09-30T11:36:00Z">
              <w:r w:rsidRPr="00EC6F38" w:rsidDel="0009574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561F9E" w14:textId="77777777" w:rsidR="00125355" w:rsidRPr="00EC6F38" w:rsidRDefault="00125355" w:rsidP="0009574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6" w:author="diclonin@gmail.com" w:date="2020-09-30T11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7C9991F" w14:textId="77777777" w:rsidR="00924DF5" w:rsidRDefault="00924DF5">
      <w:bookmarkStart w:id="157" w:name="_GoBack"/>
      <w:bookmarkEnd w:id="157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iclonin@gmail.com" w:date="2020-09-30T11:23:00Z" w:initials="d">
    <w:p w14:paraId="501CBB94" w14:textId="77777777" w:rsidR="00E17905" w:rsidRDefault="00E17905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“ yang</w:t>
      </w:r>
      <w:proofErr w:type="gram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orang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didengar</w:t>
      </w:r>
      <w:proofErr w:type="spellEnd"/>
      <w:r>
        <w:t>”</w:t>
      </w:r>
    </w:p>
  </w:comment>
  <w:comment w:id="13" w:author="diclonin@gmail.com" w:date="2020-09-30T11:24:00Z" w:initials="d">
    <w:p w14:paraId="79550570" w14:textId="77777777" w:rsidR="00E17905" w:rsidRDefault="00E17905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“di”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siapkan</w:t>
      </w:r>
      <w:proofErr w:type="spellEnd"/>
      <w:r>
        <w:t>”</w:t>
      </w:r>
    </w:p>
  </w:comment>
  <w:comment w:id="20" w:author="diclonin@gmail.com" w:date="2020-09-30T11:26:00Z" w:initials="d">
    <w:p w14:paraId="4DBE9060" w14:textId="77777777" w:rsidR="00E17905" w:rsidRDefault="00E17905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sebagai</w:t>
      </w:r>
      <w:proofErr w:type="spellEnd"/>
    </w:p>
  </w:comment>
  <w:comment w:id="22" w:author="diclonin@gmail.com" w:date="2020-09-30T11:25:00Z" w:initials="d">
    <w:p w14:paraId="22B581ED" w14:textId="77777777" w:rsidR="00E17905" w:rsidRDefault="00E17905">
      <w:pPr>
        <w:pStyle w:val="CommentText"/>
      </w:pPr>
      <w:r>
        <w:rPr>
          <w:rStyle w:val="CommentReference"/>
        </w:rPr>
        <w:annotationRef/>
      </w:r>
      <w:proofErr w:type="spellStart"/>
      <w:r>
        <w:t>Pekerja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Perkerja</w:t>
      </w:r>
      <w:proofErr w:type="spellEnd"/>
    </w:p>
  </w:comment>
  <w:comment w:id="26" w:author="diclonin@gmail.com" w:date="2020-09-30T11:27:00Z" w:initials="d">
    <w:p w14:paraId="28462CC7" w14:textId="77777777" w:rsidR="00E17905" w:rsidRDefault="00E17905">
      <w:pPr>
        <w:pStyle w:val="CommentText"/>
      </w:pPr>
      <w:r>
        <w:rPr>
          <w:rStyle w:val="CommentReference"/>
        </w:rPr>
        <w:annotationRef/>
      </w:r>
      <w:proofErr w:type="spellStart"/>
      <w:r>
        <w:t>Disatukan</w:t>
      </w:r>
      <w:proofErr w:type="spellEnd"/>
      <w:r>
        <w:t xml:space="preserve"> </w:t>
      </w:r>
      <w:proofErr w:type="spellStart"/>
      <w:r>
        <w:t>penulisannya</w:t>
      </w:r>
      <w:proofErr w:type="spellEnd"/>
    </w:p>
  </w:comment>
  <w:comment w:id="34" w:author="diclonin@gmail.com" w:date="2020-09-30T11:27:00Z" w:initials="d">
    <w:p w14:paraId="2730934E" w14:textId="77777777" w:rsidR="00E17905" w:rsidRDefault="00E17905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disatukan</w:t>
      </w:r>
      <w:proofErr w:type="spellEnd"/>
    </w:p>
  </w:comment>
  <w:comment w:id="53" w:author="diclonin@gmail.com" w:date="2020-09-30T11:29:00Z" w:initials="d">
    <w:p w14:paraId="0D8FD5FB" w14:textId="77777777" w:rsidR="00E17905" w:rsidRDefault="00E17905">
      <w:pPr>
        <w:pStyle w:val="CommentText"/>
      </w:pPr>
      <w:r>
        <w:rPr>
          <w:rStyle w:val="CommentReference"/>
        </w:rPr>
        <w:annotationRef/>
      </w:r>
    </w:p>
  </w:comment>
  <w:comment w:id="54" w:author="diclonin@gmail.com" w:date="2020-09-30T11:29:00Z" w:initials="d">
    <w:p w14:paraId="6210ABF7" w14:textId="77777777" w:rsidR="00E17905" w:rsidRDefault="00E17905">
      <w:pPr>
        <w:pStyle w:val="CommentText"/>
      </w:pPr>
      <w:r>
        <w:rPr>
          <w:rStyle w:val="CommentReference"/>
        </w:rPr>
        <w:annotationRef/>
      </w:r>
      <w:proofErr w:type="spellStart"/>
      <w:r>
        <w:t>Disatukan</w:t>
      </w:r>
      <w:proofErr w:type="spellEnd"/>
      <w:r>
        <w:t xml:space="preserve"> </w:t>
      </w:r>
      <w:proofErr w:type="spellStart"/>
      <w:r>
        <w:t>penulisannya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1CBB94" w15:done="0"/>
  <w15:commentEx w15:paraId="79550570" w15:done="0"/>
  <w15:commentEx w15:paraId="4DBE9060" w15:done="0"/>
  <w15:commentEx w15:paraId="22B581ED" w15:done="0"/>
  <w15:commentEx w15:paraId="28462CC7" w15:done="0"/>
  <w15:commentEx w15:paraId="2730934E" w15:done="0"/>
  <w15:commentEx w15:paraId="0D8FD5FB" w15:done="0"/>
  <w15:commentEx w15:paraId="6210AB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E8A0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E2CEF"/>
    <w:multiLevelType w:val="multilevel"/>
    <w:tmpl w:val="E8A0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clonin@gmail.com">
    <w15:presenceInfo w15:providerId="Windows Live" w15:userId="9c1527f6159949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9574A"/>
    <w:rsid w:val="0012251A"/>
    <w:rsid w:val="00125355"/>
    <w:rsid w:val="001D038C"/>
    <w:rsid w:val="00240407"/>
    <w:rsid w:val="00404C0A"/>
    <w:rsid w:val="0042167F"/>
    <w:rsid w:val="00924DF5"/>
    <w:rsid w:val="00E1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E8E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17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9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90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9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90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471</Words>
  <Characters>2850</Characters>
  <Application>Microsoft Office Word</Application>
  <DocSecurity>0</DocSecurity>
  <Lines>58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diclonin@gmail.com</cp:lastModifiedBy>
  <cp:revision>4</cp:revision>
  <dcterms:created xsi:type="dcterms:W3CDTF">2020-08-26T22:03:00Z</dcterms:created>
  <dcterms:modified xsi:type="dcterms:W3CDTF">2020-09-30T04:38:00Z</dcterms:modified>
</cp:coreProperties>
</file>