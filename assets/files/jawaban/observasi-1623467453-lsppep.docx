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DC3A9"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0037F15B" w14:textId="77777777" w:rsidR="00D80F46" w:rsidRPr="00A16D9B" w:rsidRDefault="00D80F46" w:rsidP="008D1AF7">
      <w:pPr>
        <w:pStyle w:val="ListParagraph"/>
        <w:spacing w:line="312" w:lineRule="auto"/>
        <w:rPr>
          <w:rFonts w:ascii="Times New Roman" w:hAnsi="Times New Roman" w:cs="Times New Roman"/>
          <w:sz w:val="24"/>
          <w:szCs w:val="24"/>
        </w:rPr>
      </w:pPr>
    </w:p>
    <w:p w14:paraId="7D32E40E"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 susunan paragraf-paragraf berikut ini sehingga menjadi lebih logis dan sistematis.</w:t>
      </w:r>
    </w:p>
    <w:p w14:paraId="2463EF8A"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70506A49" w14:textId="77777777" w:rsidTr="0062003E">
        <w:tc>
          <w:tcPr>
            <w:tcW w:w="9350" w:type="dxa"/>
          </w:tcPr>
          <w:p w14:paraId="28E94C23" w14:textId="77777777" w:rsidR="008C2877" w:rsidRPr="00A16D9B" w:rsidRDefault="008C2877" w:rsidP="0062003E">
            <w:pPr>
              <w:spacing w:line="312" w:lineRule="auto"/>
              <w:jc w:val="both"/>
              <w:rPr>
                <w:rFonts w:ascii="Times New Roman" w:hAnsi="Times New Roman" w:cs="Times New Roman"/>
                <w:sz w:val="24"/>
                <w:szCs w:val="24"/>
              </w:rPr>
            </w:pPr>
          </w:p>
          <w:p w14:paraId="191AADBD" w14:textId="77777777" w:rsidR="008C2877" w:rsidRPr="00A16D9B" w:rsidRDefault="008C2877" w:rsidP="0062003E">
            <w:pPr>
              <w:spacing w:line="312" w:lineRule="auto"/>
              <w:jc w:val="both"/>
              <w:rPr>
                <w:rFonts w:ascii="Times New Roman" w:hAnsi="Times New Roman" w:cs="Times New Roman"/>
                <w:b/>
                <w:sz w:val="24"/>
                <w:szCs w:val="24"/>
              </w:rPr>
            </w:pPr>
            <w:del w:id="0" w:author="Descia Astrinia Raisyah(4981)" w:date="2021-06-12T09:59:00Z">
              <w:r w:rsidRPr="00A16D9B" w:rsidDel="00E160F0">
                <w:rPr>
                  <w:rFonts w:ascii="Times New Roman" w:hAnsi="Times New Roman" w:cs="Times New Roman"/>
                  <w:b/>
                  <w:sz w:val="24"/>
                  <w:szCs w:val="24"/>
                </w:rPr>
                <w:delText>1.</w:delText>
              </w:r>
              <w:r w:rsidRPr="00A16D9B" w:rsidDel="00E160F0">
                <w:rPr>
                  <w:rFonts w:ascii="Times New Roman" w:hAnsi="Times New Roman" w:cs="Times New Roman"/>
                  <w:b/>
                  <w:sz w:val="24"/>
                  <w:szCs w:val="24"/>
                </w:rPr>
                <w:tab/>
              </w:r>
            </w:del>
            <w:r w:rsidRPr="00A16D9B">
              <w:rPr>
                <w:rFonts w:ascii="Times New Roman" w:hAnsi="Times New Roman" w:cs="Times New Roman"/>
                <w:b/>
                <w:sz w:val="24"/>
                <w:szCs w:val="24"/>
              </w:rPr>
              <w:t>Berpikir Kritis</w:t>
            </w:r>
          </w:p>
          <w:p w14:paraId="2695700B" w14:textId="77777777" w:rsidR="008A356A" w:rsidRPr="00A16D9B" w:rsidRDefault="008A356A" w:rsidP="008A356A">
            <w:pPr>
              <w:spacing w:line="360" w:lineRule="auto"/>
              <w:ind w:firstLine="680"/>
              <w:jc w:val="both"/>
              <w:rPr>
                <w:ins w:id="1" w:author="Descia Astrinia Raisyah(4981)" w:date="2021-06-12T10:10:00Z"/>
                <w:rFonts w:ascii="Times New Roman" w:hAnsi="Times New Roman" w:cs="Times New Roman"/>
                <w:sz w:val="24"/>
                <w:szCs w:val="24"/>
              </w:rPr>
            </w:pPr>
            <w:ins w:id="2" w:author="Descia Astrinia Raisyah(4981)" w:date="2021-06-12T10:10:00Z">
              <w:r>
                <w:rPr>
                  <w:rFonts w:ascii="Times New Roman" w:hAnsi="Times New Roman" w:cs="Times New Roman"/>
                  <w:sz w:val="24"/>
                  <w:szCs w:val="24"/>
                  <w:lang w:val="en-US"/>
                </w:rPr>
                <w:t>Definisi b</w:t>
              </w:r>
              <w:r w:rsidRPr="00A16D9B">
                <w:rPr>
                  <w:rFonts w:ascii="Times New Roman" w:hAnsi="Times New Roman" w:cs="Times New Roman"/>
                  <w:sz w:val="24"/>
                  <w:szCs w:val="24"/>
                </w:rPr>
                <w:t xml:space="preserve">erpikir kritis </w:t>
              </w:r>
              <w:r>
                <w:rPr>
                  <w:rFonts w:ascii="Times New Roman" w:hAnsi="Times New Roman" w:cs="Times New Roman"/>
                  <w:sz w:val="24"/>
                  <w:szCs w:val="24"/>
                  <w:lang w:val="en-US"/>
                </w:rPr>
                <w:t>yaitu</w:t>
              </w:r>
              <w:r w:rsidRPr="00A16D9B">
                <w:rPr>
                  <w:rFonts w:ascii="Times New Roman" w:hAnsi="Times New Roman" w:cs="Times New Roman"/>
                  <w:sz w:val="24"/>
                  <w:szCs w:val="24"/>
                </w:rPr>
                <w:t xml:space="preserve"> kapasitas (kemampuan) seseorang untuk merespons pemikiran atau informasi yang diterima</w:t>
              </w:r>
              <w:r>
                <w:rPr>
                  <w:rFonts w:ascii="Times New Roman" w:hAnsi="Times New Roman" w:cs="Times New Roman"/>
                  <w:sz w:val="24"/>
                  <w:szCs w:val="24"/>
                  <w:lang w:val="en-US"/>
                </w:rPr>
                <w:t xml:space="preserve"> kemudian</w:t>
              </w:r>
              <w:r w:rsidRPr="00A16D9B">
                <w:rPr>
                  <w:rFonts w:ascii="Times New Roman" w:hAnsi="Times New Roman" w:cs="Times New Roman"/>
                  <w:sz w:val="24"/>
                  <w:szCs w:val="24"/>
                </w:rPr>
                <w:t xml:space="preserve"> </w:t>
              </w:r>
              <w:r>
                <w:rPr>
                  <w:rFonts w:ascii="Times New Roman" w:hAnsi="Times New Roman" w:cs="Times New Roman"/>
                  <w:sz w:val="24"/>
                  <w:szCs w:val="24"/>
                  <w:lang w:val="en-US"/>
                </w:rPr>
                <w:t>dievaluasi</w:t>
              </w:r>
              <w:r w:rsidRPr="00A16D9B">
                <w:rPr>
                  <w:rFonts w:ascii="Times New Roman" w:hAnsi="Times New Roman" w:cs="Times New Roman"/>
                  <w:sz w:val="24"/>
                  <w:szCs w:val="24"/>
                </w:rPr>
                <w:t xml:space="preserve"> secara sistematis. </w:t>
              </w:r>
              <w:r>
                <w:rPr>
                  <w:rFonts w:ascii="Times New Roman" w:hAnsi="Times New Roman" w:cs="Times New Roman"/>
                  <w:sz w:val="24"/>
                  <w:szCs w:val="24"/>
                  <w:lang w:val="en-US"/>
                </w:rPr>
                <w:t xml:space="preserve">Sedangkan </w:t>
              </w:r>
              <w:r w:rsidRPr="00A16D9B">
                <w:rPr>
                  <w:rFonts w:ascii="Times New Roman" w:hAnsi="Times New Roman" w:cs="Times New Roman"/>
                  <w:sz w:val="24"/>
                  <w:szCs w:val="24"/>
                </w:rPr>
                <w:t xml:space="preserve">Michael Scriven dan Richard Paul (1987) </w:t>
              </w:r>
              <w:r>
                <w:rPr>
                  <w:rFonts w:ascii="Times New Roman" w:hAnsi="Times New Roman" w:cs="Times New Roman"/>
                  <w:sz w:val="24"/>
                  <w:szCs w:val="24"/>
                  <w:lang w:val="en-US"/>
                </w:rPr>
                <w:t>mendefinisikan</w:t>
              </w:r>
              <w:r w:rsidRPr="00A16D9B">
                <w:rPr>
                  <w:rFonts w:ascii="Times New Roman" w:hAnsi="Times New Roman" w:cs="Times New Roman"/>
                  <w:sz w:val="24"/>
                  <w:szCs w:val="24"/>
                </w:rPr>
                <w:t xml:space="preserve"> </w:t>
              </w:r>
              <w:r w:rsidRPr="00A16D9B">
                <w:rPr>
                  <w:rFonts w:ascii="Times New Roman" w:hAnsi="Times New Roman" w:cs="Times New Roman"/>
                  <w:sz w:val="24"/>
                  <w:szCs w:val="24"/>
                </w:rPr>
                <w:t xml:space="preserve">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ins>
          </w:p>
          <w:p w14:paraId="2F87E907" w14:textId="31758559" w:rsidR="008C2877" w:rsidDel="008A356A" w:rsidRDefault="008C2877" w:rsidP="00E160F0">
            <w:pPr>
              <w:spacing w:line="360" w:lineRule="auto"/>
              <w:ind w:firstLine="680"/>
              <w:jc w:val="both"/>
              <w:rPr>
                <w:del w:id="3" w:author="Descia Astrinia Raisyah(4981)" w:date="2021-06-12T10:00:00Z"/>
                <w:rFonts w:ascii="Times New Roman" w:hAnsi="Times New Roman" w:cs="Times New Roman"/>
                <w:sz w:val="24"/>
                <w:szCs w:val="24"/>
              </w:rPr>
            </w:pPr>
          </w:p>
          <w:p w14:paraId="0C038252" w14:textId="7EDF9E67" w:rsidR="008C2877" w:rsidDel="00E160F0" w:rsidRDefault="008C2877" w:rsidP="00E160F0">
            <w:pPr>
              <w:spacing w:line="360" w:lineRule="auto"/>
              <w:ind w:firstLine="680"/>
              <w:jc w:val="both"/>
              <w:rPr>
                <w:del w:id="4" w:author="Descia Astrinia Raisyah(4981)" w:date="2021-06-12T10:02:00Z"/>
                <w:rFonts w:ascii="Times New Roman" w:hAnsi="Times New Roman" w:cs="Times New Roman"/>
                <w:sz w:val="24"/>
                <w:szCs w:val="24"/>
                <w:lang w:val="en-US"/>
              </w:rPr>
            </w:pPr>
            <w:r w:rsidRPr="00A16D9B">
              <w:rPr>
                <w:rFonts w:ascii="Times New Roman" w:hAnsi="Times New Roman" w:cs="Times New Roman"/>
                <w:sz w:val="24"/>
                <w:szCs w:val="24"/>
              </w:rPr>
              <w:t>Di dalam dunia tulis-menulis, kemampuan berpikir kritis sangat membantu dalam pengembangan gagasan yang berbasis masalah. Kemampuan ini</w:t>
            </w:r>
            <w:ins w:id="5" w:author="Descia Astrinia Raisyah(4981)" w:date="2021-06-12T10:01:00Z">
              <w:r w:rsidR="00E160F0">
                <w:rPr>
                  <w:rFonts w:ascii="Times New Roman" w:hAnsi="Times New Roman" w:cs="Times New Roman"/>
                  <w:sz w:val="24"/>
                  <w:szCs w:val="24"/>
                  <w:lang w:val="en-US"/>
                </w:rPr>
                <w:t xml:space="preserve"> </w:t>
              </w:r>
            </w:ins>
            <w:del w:id="6" w:author="Descia Astrinia Raisyah(4981)" w:date="2021-06-12T10:01:00Z">
              <w:r w:rsidRPr="00A16D9B" w:rsidDel="00E160F0">
                <w:rPr>
                  <w:rFonts w:ascii="Times New Roman" w:hAnsi="Times New Roman" w:cs="Times New Roman"/>
                  <w:sz w:val="24"/>
                  <w:szCs w:val="24"/>
                </w:rPr>
                <w:delText xml:space="preserve"> terutama </w:delText>
              </w:r>
            </w:del>
            <w:r w:rsidRPr="00A16D9B">
              <w:rPr>
                <w:rFonts w:ascii="Times New Roman" w:hAnsi="Times New Roman" w:cs="Times New Roman"/>
                <w:sz w:val="24"/>
                <w:szCs w:val="24"/>
              </w:rPr>
              <w:t xml:space="preserve">diperlukan </w:t>
            </w:r>
            <w:ins w:id="7" w:author="Descia Astrinia Raisyah(4981)" w:date="2021-06-12T10:01:00Z">
              <w:r w:rsidR="00E160F0">
                <w:rPr>
                  <w:rFonts w:ascii="Times New Roman" w:hAnsi="Times New Roman" w:cs="Times New Roman"/>
                  <w:sz w:val="24"/>
                  <w:szCs w:val="24"/>
                  <w:lang w:val="en-US"/>
                </w:rPr>
                <w:t xml:space="preserve">terutama </w:t>
              </w:r>
            </w:ins>
            <w:r w:rsidRPr="00A16D9B">
              <w:rPr>
                <w:rFonts w:ascii="Times New Roman" w:hAnsi="Times New Roman" w:cs="Times New Roman"/>
                <w:sz w:val="24"/>
                <w:szCs w:val="24"/>
              </w:rPr>
              <w:t xml:space="preserve">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63CCC2E3" w14:textId="77777777" w:rsidR="00E160F0" w:rsidRPr="00A16D9B" w:rsidRDefault="00E160F0" w:rsidP="00E160F0">
            <w:pPr>
              <w:spacing w:line="360" w:lineRule="auto"/>
              <w:ind w:firstLine="680"/>
              <w:jc w:val="both"/>
              <w:rPr>
                <w:ins w:id="8" w:author="Descia Astrinia Raisyah(4981)" w:date="2021-06-12T10:02:00Z"/>
                <w:rFonts w:ascii="Times New Roman" w:hAnsi="Times New Roman" w:cs="Times New Roman"/>
                <w:sz w:val="24"/>
                <w:szCs w:val="24"/>
              </w:rPr>
              <w:pPrChange w:id="9" w:author="Descia Astrinia Raisyah(4981)" w:date="2021-06-12T10:00:00Z">
                <w:pPr>
                  <w:spacing w:line="312" w:lineRule="auto"/>
                  <w:jc w:val="both"/>
                </w:pPr>
              </w:pPrChange>
            </w:pPr>
          </w:p>
          <w:p w14:paraId="5ED85289" w14:textId="63A61072" w:rsidR="00E160F0" w:rsidRPr="00A16D9B" w:rsidRDefault="00E160F0" w:rsidP="00E160F0">
            <w:pPr>
              <w:spacing w:line="360" w:lineRule="auto"/>
              <w:ind w:firstLine="680"/>
              <w:jc w:val="both"/>
              <w:rPr>
                <w:ins w:id="10" w:author="Descia Astrinia Raisyah(4981)" w:date="2021-06-12T10:09:00Z"/>
                <w:rFonts w:ascii="Times New Roman" w:hAnsi="Times New Roman" w:cs="Times New Roman"/>
                <w:sz w:val="24"/>
                <w:szCs w:val="24"/>
              </w:rPr>
            </w:pPr>
            <w:ins w:id="11" w:author="Descia Astrinia Raisyah(4981)" w:date="2021-06-12T10:09:00Z">
              <w:r>
                <w:rPr>
                  <w:rFonts w:ascii="Times New Roman" w:hAnsi="Times New Roman" w:cs="Times New Roman"/>
                  <w:sz w:val="24"/>
                  <w:szCs w:val="24"/>
                  <w:lang w:val="en-US"/>
                </w:rPr>
                <w:t>Kemampuan</w:t>
              </w:r>
              <w:r w:rsidRPr="00A16D9B">
                <w:rPr>
                  <w:rFonts w:ascii="Times New Roman" w:hAnsi="Times New Roman" w:cs="Times New Roman"/>
                  <w:sz w:val="24"/>
                  <w:szCs w:val="24"/>
                </w:rPr>
                <w:t xml:space="preserve"> berpikir kritis sangat penting bukan hanya berkaitan dengan proses pendidikan seseorang, melainkan juga dalam karier atau pekerjaan. </w:t>
              </w:r>
              <w:r>
                <w:rPr>
                  <w:rFonts w:ascii="Times New Roman" w:hAnsi="Times New Roman" w:cs="Times New Roman"/>
                  <w:sz w:val="24"/>
                  <w:szCs w:val="24"/>
                  <w:lang w:val="en-US"/>
                </w:rPr>
                <w:t>Kemampuan</w:t>
              </w:r>
              <w:r w:rsidRPr="00A16D9B">
                <w:rPr>
                  <w:rFonts w:ascii="Times New Roman" w:hAnsi="Times New Roman" w:cs="Times New Roman"/>
                  <w:sz w:val="24"/>
                  <w:szCs w:val="24"/>
                </w:rPr>
                <w:t xml:space="preserve">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14:paraId="7DAB2FEB" w14:textId="0E0ED6F0" w:rsidR="008C2877" w:rsidRPr="00E160F0" w:rsidDel="00E160F0" w:rsidRDefault="008C2877" w:rsidP="00E160F0">
            <w:pPr>
              <w:spacing w:line="360" w:lineRule="auto"/>
              <w:ind w:firstLine="680"/>
              <w:jc w:val="both"/>
              <w:rPr>
                <w:del w:id="12" w:author="Descia Astrinia Raisyah(4981)" w:date="2021-06-12T10:00:00Z"/>
                <w:rFonts w:ascii="Times New Roman" w:hAnsi="Times New Roman" w:cs="Times New Roman"/>
                <w:sz w:val="24"/>
                <w:szCs w:val="24"/>
                <w:lang w:val="en-US"/>
                <w:rPrChange w:id="13" w:author="Descia Astrinia Raisyah(4981)" w:date="2021-06-12T10:01:00Z">
                  <w:rPr>
                    <w:del w:id="14" w:author="Descia Astrinia Raisyah(4981)" w:date="2021-06-12T10:00:00Z"/>
                    <w:rFonts w:ascii="Times New Roman" w:hAnsi="Times New Roman" w:cs="Times New Roman"/>
                    <w:sz w:val="24"/>
                    <w:szCs w:val="24"/>
                  </w:rPr>
                </w:rPrChange>
              </w:rPr>
              <w:pPrChange w:id="15" w:author="Descia Astrinia Raisyah(4981)" w:date="2021-06-12T10:00:00Z">
                <w:pPr>
                  <w:spacing w:line="312" w:lineRule="auto"/>
                  <w:jc w:val="both"/>
                </w:pPr>
              </w:pPrChange>
            </w:pPr>
          </w:p>
          <w:p w14:paraId="2B5A4A0D" w14:textId="35EBC872" w:rsidR="008C2877" w:rsidRPr="00A16D9B" w:rsidDel="008A356A" w:rsidRDefault="008C2877" w:rsidP="00E160F0">
            <w:pPr>
              <w:spacing w:line="360" w:lineRule="auto"/>
              <w:ind w:firstLine="680"/>
              <w:jc w:val="both"/>
              <w:rPr>
                <w:del w:id="16" w:author="Descia Astrinia Raisyah(4981)" w:date="2021-06-12T10:10:00Z"/>
                <w:rFonts w:ascii="Times New Roman" w:hAnsi="Times New Roman" w:cs="Times New Roman"/>
                <w:sz w:val="24"/>
                <w:szCs w:val="24"/>
              </w:rPr>
              <w:pPrChange w:id="17" w:author="Descia Astrinia Raisyah(4981)" w:date="2021-06-12T10:02:00Z">
                <w:pPr>
                  <w:spacing w:line="312" w:lineRule="auto"/>
                  <w:jc w:val="both"/>
                </w:pPr>
              </w:pPrChange>
            </w:pPr>
            <w:del w:id="18" w:author="Descia Astrinia Raisyah(4981)" w:date="2021-06-12T10:02:00Z">
              <w:r w:rsidRPr="00A16D9B" w:rsidDel="00E160F0">
                <w:rPr>
                  <w:rFonts w:ascii="Times New Roman" w:hAnsi="Times New Roman" w:cs="Times New Roman"/>
                  <w:sz w:val="24"/>
                  <w:szCs w:val="24"/>
                </w:rPr>
                <w:delText>B</w:delText>
              </w:r>
            </w:del>
            <w:del w:id="19" w:author="Descia Astrinia Raisyah(4981)" w:date="2021-06-12T10:10:00Z">
              <w:r w:rsidRPr="00A16D9B" w:rsidDel="008A356A">
                <w:rPr>
                  <w:rFonts w:ascii="Times New Roman" w:hAnsi="Times New Roman" w:cs="Times New Roman"/>
                  <w:sz w:val="24"/>
                  <w:szCs w:val="24"/>
                </w:rPr>
                <w:delText xml:space="preserve">erpikir kritis </w:delText>
              </w:r>
            </w:del>
            <w:del w:id="20" w:author="Descia Astrinia Raisyah(4981)" w:date="2021-06-12T10:04:00Z">
              <w:r w:rsidRPr="00A16D9B" w:rsidDel="00E160F0">
                <w:rPr>
                  <w:rFonts w:ascii="Times New Roman" w:hAnsi="Times New Roman" w:cs="Times New Roman"/>
                  <w:sz w:val="24"/>
                  <w:szCs w:val="24"/>
                </w:rPr>
                <w:delText>dapat didefinisikan sebagai</w:delText>
              </w:r>
            </w:del>
            <w:del w:id="21" w:author="Descia Astrinia Raisyah(4981)" w:date="2021-06-12T10:10:00Z">
              <w:r w:rsidRPr="00A16D9B" w:rsidDel="008A356A">
                <w:rPr>
                  <w:rFonts w:ascii="Times New Roman" w:hAnsi="Times New Roman" w:cs="Times New Roman"/>
                  <w:sz w:val="24"/>
                  <w:szCs w:val="24"/>
                </w:rPr>
                <w:delText xml:space="preserve"> kapasitas (kemampuan) seseorang untuk merespons pemikiran atau informasi yang diterima</w:delText>
              </w:r>
            </w:del>
            <w:del w:id="22" w:author="Descia Astrinia Raisyah(4981)" w:date="2021-06-12T10:03:00Z">
              <w:r w:rsidRPr="00A16D9B" w:rsidDel="00E160F0">
                <w:rPr>
                  <w:rFonts w:ascii="Times New Roman" w:hAnsi="Times New Roman" w:cs="Times New Roman"/>
                  <w:sz w:val="24"/>
                  <w:szCs w:val="24"/>
                </w:rPr>
                <w:delText>nya</w:delText>
              </w:r>
            </w:del>
            <w:del w:id="23" w:author="Descia Astrinia Raisyah(4981)" w:date="2021-06-12T10:02:00Z">
              <w:r w:rsidRPr="00A16D9B" w:rsidDel="00E160F0">
                <w:rPr>
                  <w:rFonts w:ascii="Times New Roman" w:hAnsi="Times New Roman" w:cs="Times New Roman"/>
                  <w:sz w:val="24"/>
                  <w:szCs w:val="24"/>
                </w:rPr>
                <w:delText>, lalu</w:delText>
              </w:r>
            </w:del>
            <w:del w:id="24" w:author="Descia Astrinia Raisyah(4981)" w:date="2021-06-12T10:10:00Z">
              <w:r w:rsidRPr="00A16D9B" w:rsidDel="008A356A">
                <w:rPr>
                  <w:rFonts w:ascii="Times New Roman" w:hAnsi="Times New Roman" w:cs="Times New Roman"/>
                  <w:sz w:val="24"/>
                  <w:szCs w:val="24"/>
                </w:rPr>
                <w:delText xml:space="preserve"> </w:delText>
              </w:r>
            </w:del>
            <w:del w:id="25" w:author="Descia Astrinia Raisyah(4981)" w:date="2021-06-12T10:03:00Z">
              <w:r w:rsidRPr="00A16D9B" w:rsidDel="00E160F0">
                <w:rPr>
                  <w:rFonts w:ascii="Times New Roman" w:hAnsi="Times New Roman" w:cs="Times New Roman"/>
                  <w:sz w:val="24"/>
                  <w:szCs w:val="24"/>
                </w:rPr>
                <w:delText>mengevaluasinya</w:delText>
              </w:r>
            </w:del>
            <w:del w:id="26" w:author="Descia Astrinia Raisyah(4981)" w:date="2021-06-12T10:10:00Z">
              <w:r w:rsidRPr="00A16D9B" w:rsidDel="008A356A">
                <w:rPr>
                  <w:rFonts w:ascii="Times New Roman" w:hAnsi="Times New Roman" w:cs="Times New Roman"/>
                  <w:sz w:val="24"/>
                  <w:szCs w:val="24"/>
                </w:rPr>
                <w:delText xml:space="preserve"> secara sistematis. </w:delText>
              </w:r>
            </w:del>
            <w:del w:id="27" w:author="Descia Astrinia Raisyah(4981)" w:date="2021-06-12T10:04:00Z">
              <w:r w:rsidRPr="00A16D9B" w:rsidDel="00E160F0">
                <w:rPr>
                  <w:rFonts w:ascii="Times New Roman" w:hAnsi="Times New Roman" w:cs="Times New Roman"/>
                  <w:sz w:val="24"/>
                  <w:szCs w:val="24"/>
                </w:rPr>
                <w:delText xml:space="preserve">Ada beberapa definisi yang diungkapkan oleh para ahli. </w:delText>
              </w:r>
            </w:del>
            <w:del w:id="28" w:author="Descia Astrinia Raisyah(4981)" w:date="2021-06-12T10:10:00Z">
              <w:r w:rsidRPr="00A16D9B" w:rsidDel="008A356A">
                <w:rPr>
                  <w:rFonts w:ascii="Times New Roman" w:hAnsi="Times New Roman" w:cs="Times New Roman"/>
                  <w:sz w:val="24"/>
                  <w:szCs w:val="24"/>
                </w:rPr>
                <w:delText xml:space="preserve">Michael Scriven dan Richard Paul (1987) </w:delText>
              </w:r>
            </w:del>
            <w:del w:id="29" w:author="Descia Astrinia Raisyah(4981)" w:date="2021-06-12T10:06:00Z">
              <w:r w:rsidRPr="00A16D9B" w:rsidDel="00E160F0">
                <w:rPr>
                  <w:rFonts w:ascii="Times New Roman" w:hAnsi="Times New Roman" w:cs="Times New Roman"/>
                  <w:sz w:val="24"/>
                  <w:szCs w:val="24"/>
                </w:rPr>
                <w:delText xml:space="preserve">menjelaskan </w:delText>
              </w:r>
            </w:del>
            <w:del w:id="30" w:author="Descia Astrinia Raisyah(4981)" w:date="2021-06-12T10:10:00Z">
              <w:r w:rsidRPr="00A16D9B" w:rsidDel="008A356A">
                <w:rPr>
                  <w:rFonts w:ascii="Times New Roman" w:hAnsi="Times New Roman" w:cs="Times New Roman"/>
                  <w:sz w:val="24"/>
                  <w:szCs w:val="24"/>
                </w:rPr>
                <w:delText xml:space="preserve">bahwa berpikir kritis melibatkan proses yang secara aktif dan penuh kemampuan untuk membuat konsep, menerapkan, menganalisis, menyarikan, dan mengamati sebuah masalah yang diperoleh ataupun diciptakan dari pengamatan, pengalaman, komunikasi, dan sebagainya. </w:delText>
              </w:r>
              <w:r w:rsidRPr="00A16D9B" w:rsidDel="008A356A">
                <w:rPr>
                  <w:rFonts w:ascii="Times New Roman" w:hAnsi="Times New Roman" w:cs="Times New Roman"/>
                  <w:b/>
                  <w:sz w:val="24"/>
                  <w:szCs w:val="24"/>
                  <w:vertAlign w:val="superscript"/>
                </w:rPr>
                <w:delText>2</w:delText>
              </w:r>
            </w:del>
          </w:p>
          <w:p w14:paraId="41D79BFB" w14:textId="52078341" w:rsidR="008C2877" w:rsidRPr="008A356A" w:rsidDel="00E160F0" w:rsidRDefault="008A356A" w:rsidP="00E160F0">
            <w:pPr>
              <w:spacing w:line="360" w:lineRule="auto"/>
              <w:ind w:firstLine="680"/>
              <w:jc w:val="both"/>
              <w:rPr>
                <w:del w:id="31" w:author="Descia Astrinia Raisyah(4981)" w:date="2021-06-12T10:00:00Z"/>
                <w:rFonts w:ascii="Times New Roman" w:hAnsi="Times New Roman" w:cs="Times New Roman"/>
                <w:sz w:val="24"/>
                <w:szCs w:val="24"/>
                <w:lang w:val="en-US"/>
                <w:rPrChange w:id="32" w:author="Descia Astrinia Raisyah(4981)" w:date="2021-06-12T10:11:00Z">
                  <w:rPr>
                    <w:del w:id="33" w:author="Descia Astrinia Raisyah(4981)" w:date="2021-06-12T10:00:00Z"/>
                    <w:rFonts w:ascii="Times New Roman" w:hAnsi="Times New Roman" w:cs="Times New Roman"/>
                    <w:sz w:val="24"/>
                    <w:szCs w:val="24"/>
                  </w:rPr>
                </w:rPrChange>
              </w:rPr>
            </w:pPr>
            <w:ins w:id="34" w:author="Descia Astrinia Raisyah(4981)" w:date="2021-06-12T10:11:00Z">
              <w:r>
                <w:rPr>
                  <w:rFonts w:ascii="Times New Roman" w:hAnsi="Times New Roman" w:cs="Times New Roman"/>
                  <w:sz w:val="24"/>
                  <w:szCs w:val="24"/>
                  <w:lang w:val="en-US"/>
                </w:rPr>
                <w:t>P</w:t>
              </w:r>
            </w:ins>
          </w:p>
          <w:p w14:paraId="0787BC10" w14:textId="461FEE58" w:rsidR="008C2877" w:rsidRPr="00A16D9B" w:rsidRDefault="008C2877" w:rsidP="00E160F0">
            <w:pPr>
              <w:spacing w:line="360" w:lineRule="auto"/>
              <w:ind w:firstLine="680"/>
              <w:jc w:val="both"/>
              <w:rPr>
                <w:rFonts w:ascii="Times New Roman" w:hAnsi="Times New Roman" w:cs="Times New Roman"/>
                <w:sz w:val="24"/>
                <w:szCs w:val="24"/>
              </w:rPr>
              <w:pPrChange w:id="35" w:author="Descia Astrinia Raisyah(4981)" w:date="2021-06-12T10:00:00Z">
                <w:pPr>
                  <w:spacing w:line="312" w:lineRule="auto"/>
                  <w:jc w:val="both"/>
                </w:pPr>
              </w:pPrChange>
            </w:pPr>
            <w:del w:id="36" w:author="Descia Astrinia Raisyah(4981)" w:date="2021-06-12T10:10:00Z">
              <w:r w:rsidRPr="00A16D9B" w:rsidDel="008A356A">
                <w:rPr>
                  <w:rFonts w:ascii="Times New Roman" w:hAnsi="Times New Roman" w:cs="Times New Roman"/>
                  <w:sz w:val="24"/>
                  <w:szCs w:val="24"/>
                </w:rPr>
                <w:delText>P</w:delText>
              </w:r>
            </w:del>
            <w:r w:rsidRPr="00A16D9B">
              <w:rPr>
                <w:rFonts w:ascii="Times New Roman" w:hAnsi="Times New Roman" w:cs="Times New Roman"/>
                <w:sz w:val="24"/>
                <w:szCs w:val="24"/>
              </w:rPr>
              <w:t>ada kenyataan</w:t>
            </w:r>
            <w:del w:id="37" w:author="Descia Astrinia Raisyah(4981)" w:date="2021-06-12T10:10:00Z">
              <w:r w:rsidRPr="00A16D9B" w:rsidDel="008A356A">
                <w:rPr>
                  <w:rFonts w:ascii="Times New Roman" w:hAnsi="Times New Roman" w:cs="Times New Roman"/>
                  <w:sz w:val="24"/>
                  <w:szCs w:val="24"/>
                </w:rPr>
                <w:delText>nya</w:delText>
              </w:r>
            </w:del>
            <w:r w:rsidRPr="00A16D9B">
              <w:rPr>
                <w:rFonts w:ascii="Times New Roman" w:hAnsi="Times New Roman" w:cs="Times New Roman"/>
                <w:sz w:val="24"/>
                <w:szCs w:val="24"/>
              </w:rPr>
              <w:t xml:space="preserve"> saat ini</w:t>
            </w:r>
            <w:ins w:id="38" w:author="Descia Astrinia Raisyah(4981)" w:date="2021-06-12T10:10:00Z">
              <w:r w:rsidR="008A356A">
                <w:rPr>
                  <w:rFonts w:ascii="Times New Roman" w:hAnsi="Times New Roman" w:cs="Times New Roman"/>
                  <w:sz w:val="24"/>
                  <w:szCs w:val="24"/>
                  <w:lang w:val="en-US"/>
                </w:rPr>
                <w:t>,</w:t>
              </w:r>
            </w:ins>
            <w:r w:rsidRPr="00A16D9B">
              <w:rPr>
                <w:rFonts w:ascii="Times New Roman" w:hAnsi="Times New Roman" w:cs="Times New Roman"/>
                <w:sz w:val="24"/>
                <w:szCs w:val="24"/>
              </w:rPr>
              <w:t xml:space="preserve">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w:t>
            </w:r>
            <w:del w:id="39" w:author="Descia Astrinia Raisyah(4981)" w:date="2021-06-12T10:10:00Z">
              <w:r w:rsidRPr="00A16D9B" w:rsidDel="008A356A">
                <w:rPr>
                  <w:rFonts w:ascii="Times New Roman" w:hAnsi="Times New Roman" w:cs="Times New Roman"/>
                  <w:sz w:val="24"/>
                  <w:szCs w:val="24"/>
                </w:rPr>
                <w:delText xml:space="preserve">  </w:delText>
              </w:r>
            </w:del>
            <w:r w:rsidRPr="00A16D9B">
              <w:rPr>
                <w:rFonts w:ascii="Times New Roman" w:hAnsi="Times New Roman" w:cs="Times New Roman"/>
                <w:b/>
                <w:sz w:val="24"/>
                <w:szCs w:val="24"/>
                <w:vertAlign w:val="superscript"/>
              </w:rPr>
              <w:t>3</w:t>
            </w:r>
          </w:p>
          <w:p w14:paraId="7D46570C" w14:textId="75EC6D9D" w:rsidR="008C2877" w:rsidRPr="00A16D9B" w:rsidDel="00E160F0" w:rsidRDefault="008C2877" w:rsidP="00E160F0">
            <w:pPr>
              <w:spacing w:line="360" w:lineRule="auto"/>
              <w:ind w:firstLine="680"/>
              <w:jc w:val="both"/>
              <w:rPr>
                <w:del w:id="40" w:author="Descia Astrinia Raisyah(4981)" w:date="2021-06-12T10:00:00Z"/>
                <w:rFonts w:ascii="Times New Roman" w:hAnsi="Times New Roman" w:cs="Times New Roman"/>
                <w:sz w:val="24"/>
                <w:szCs w:val="24"/>
              </w:rPr>
              <w:pPrChange w:id="41" w:author="Descia Astrinia Raisyah(4981)" w:date="2021-06-12T10:00:00Z">
                <w:pPr>
                  <w:spacing w:line="312" w:lineRule="auto"/>
                  <w:jc w:val="both"/>
                </w:pPr>
              </w:pPrChange>
            </w:pPr>
          </w:p>
          <w:p w14:paraId="0E867221" w14:textId="77777777" w:rsidR="008C2877" w:rsidRPr="00A16D9B" w:rsidRDefault="008C2877" w:rsidP="00E160F0">
            <w:pPr>
              <w:spacing w:line="360" w:lineRule="auto"/>
              <w:ind w:firstLine="680"/>
              <w:jc w:val="both"/>
              <w:rPr>
                <w:rFonts w:ascii="Times New Roman" w:hAnsi="Times New Roman" w:cs="Times New Roman"/>
                <w:sz w:val="24"/>
                <w:szCs w:val="24"/>
              </w:rPr>
              <w:pPrChange w:id="42" w:author="Descia Astrinia Raisyah(4981)" w:date="2021-06-12T10:00:00Z">
                <w:pPr>
                  <w:spacing w:line="312" w:lineRule="auto"/>
                  <w:jc w:val="both"/>
                </w:pPr>
              </w:pPrChange>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56D51EC0" w14:textId="0A362915" w:rsidR="008C2877" w:rsidRPr="00A16D9B" w:rsidDel="00E160F0" w:rsidRDefault="008C2877" w:rsidP="00E160F0">
            <w:pPr>
              <w:spacing w:line="360" w:lineRule="auto"/>
              <w:ind w:firstLine="680"/>
              <w:jc w:val="both"/>
              <w:rPr>
                <w:del w:id="43" w:author="Descia Astrinia Raisyah(4981)" w:date="2021-06-12T10:00:00Z"/>
                <w:rFonts w:ascii="Times New Roman" w:hAnsi="Times New Roman" w:cs="Times New Roman"/>
                <w:sz w:val="24"/>
                <w:szCs w:val="24"/>
              </w:rPr>
              <w:pPrChange w:id="44" w:author="Descia Astrinia Raisyah(4981)" w:date="2021-06-12T10:00:00Z">
                <w:pPr>
                  <w:spacing w:line="312" w:lineRule="auto"/>
                  <w:jc w:val="both"/>
                </w:pPr>
              </w:pPrChange>
            </w:pPr>
          </w:p>
          <w:p w14:paraId="49097F85" w14:textId="1CB410AF" w:rsidR="008C2877" w:rsidRPr="00A16D9B" w:rsidDel="00E160F0" w:rsidRDefault="008C2877" w:rsidP="00E160F0">
            <w:pPr>
              <w:spacing w:line="360" w:lineRule="auto"/>
              <w:ind w:firstLine="680"/>
              <w:jc w:val="both"/>
              <w:rPr>
                <w:del w:id="45" w:author="Descia Astrinia Raisyah(4981)" w:date="2021-06-12T10:08:00Z"/>
                <w:rFonts w:ascii="Times New Roman" w:hAnsi="Times New Roman" w:cs="Times New Roman"/>
                <w:sz w:val="24"/>
                <w:szCs w:val="24"/>
              </w:rPr>
              <w:pPrChange w:id="46" w:author="Descia Astrinia Raisyah(4981)" w:date="2021-06-12T10:00:00Z">
                <w:pPr>
                  <w:spacing w:line="312" w:lineRule="auto"/>
                  <w:jc w:val="both"/>
                </w:pPr>
              </w:pPrChange>
            </w:pPr>
            <w:del w:id="47" w:author="Descia Astrinia Raisyah(4981)" w:date="2021-06-12T10:08:00Z">
              <w:r w:rsidRPr="00A16D9B" w:rsidDel="00E160F0">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E160F0">
                <w:rPr>
                  <w:rFonts w:ascii="Times New Roman" w:hAnsi="Times New Roman" w:cs="Times New Roman"/>
                  <w:b/>
                  <w:sz w:val="24"/>
                  <w:szCs w:val="24"/>
                  <w:vertAlign w:val="superscript"/>
                </w:rPr>
                <w:delText>5</w:delText>
              </w:r>
            </w:del>
          </w:p>
          <w:p w14:paraId="0C6DEE02" w14:textId="77777777" w:rsidR="008C2877" w:rsidRPr="00A16D9B" w:rsidRDefault="008C2877" w:rsidP="00E160F0">
            <w:pPr>
              <w:spacing w:line="360" w:lineRule="auto"/>
              <w:ind w:firstLine="680"/>
              <w:jc w:val="both"/>
              <w:rPr>
                <w:rFonts w:ascii="Times New Roman" w:hAnsi="Times New Roman" w:cs="Times New Roman"/>
                <w:sz w:val="24"/>
                <w:szCs w:val="24"/>
              </w:rPr>
              <w:pPrChange w:id="48" w:author="Descia Astrinia Raisyah(4981)" w:date="2021-06-12T10:08:00Z">
                <w:pPr>
                  <w:spacing w:line="312" w:lineRule="auto"/>
                  <w:jc w:val="both"/>
                </w:pPr>
              </w:pPrChange>
            </w:pPr>
          </w:p>
        </w:tc>
      </w:tr>
    </w:tbl>
    <w:p w14:paraId="580A6F20" w14:textId="77777777" w:rsidR="008C2877" w:rsidRDefault="008C2877" w:rsidP="008C2877">
      <w:pPr>
        <w:spacing w:line="312" w:lineRule="auto"/>
        <w:rPr>
          <w:rFonts w:ascii="Times New Roman" w:hAnsi="Times New Roman" w:cs="Times New Roman"/>
          <w:sz w:val="24"/>
          <w:szCs w:val="24"/>
        </w:rPr>
      </w:pPr>
    </w:p>
    <w:p w14:paraId="2355FB2A" w14:textId="77777777" w:rsidR="008C2877" w:rsidRPr="00A16D9B" w:rsidRDefault="008C2877" w:rsidP="008C2877">
      <w:pPr>
        <w:spacing w:line="312" w:lineRule="auto"/>
        <w:rPr>
          <w:rFonts w:ascii="Times New Roman" w:hAnsi="Times New Roman" w:cs="Times New Roman"/>
          <w:sz w:val="24"/>
          <w:szCs w:val="24"/>
        </w:rPr>
      </w:pPr>
    </w:p>
    <w:p w14:paraId="34913A3F" w14:textId="77777777" w:rsidR="008D1AF7" w:rsidRDefault="008D1AF7" w:rsidP="008D1AF7">
      <w:pPr>
        <w:pStyle w:val="ListParagraph"/>
        <w:spacing w:line="312" w:lineRule="auto"/>
        <w:rPr>
          <w:rFonts w:ascii="Times New Roman" w:hAnsi="Times New Roman" w:cs="Times New Roman"/>
          <w:sz w:val="24"/>
          <w:szCs w:val="24"/>
        </w:rPr>
      </w:pPr>
    </w:p>
    <w:p w14:paraId="4274615F" w14:textId="77777777" w:rsidR="008D1AF7" w:rsidRDefault="008D1AF7" w:rsidP="008D1AF7">
      <w:pPr>
        <w:pStyle w:val="ListParagraph"/>
        <w:spacing w:line="312" w:lineRule="auto"/>
        <w:rPr>
          <w:rFonts w:ascii="Times New Roman" w:hAnsi="Times New Roman" w:cs="Times New Roman"/>
          <w:sz w:val="24"/>
          <w:szCs w:val="24"/>
        </w:rPr>
      </w:pPr>
    </w:p>
    <w:p w14:paraId="05C8553A" w14:textId="77777777" w:rsidR="008D1AF7" w:rsidRDefault="008D1AF7" w:rsidP="008D1AF7">
      <w:pPr>
        <w:pStyle w:val="ListParagraph"/>
        <w:spacing w:line="312" w:lineRule="auto"/>
        <w:rPr>
          <w:rFonts w:ascii="Times New Roman" w:hAnsi="Times New Roman" w:cs="Times New Roman"/>
          <w:sz w:val="24"/>
          <w:szCs w:val="24"/>
        </w:rPr>
      </w:pPr>
    </w:p>
    <w:p w14:paraId="717A5222" w14:textId="77777777" w:rsidR="008D1AF7" w:rsidRDefault="008D1AF7" w:rsidP="008D1AF7">
      <w:pPr>
        <w:pStyle w:val="ListParagraph"/>
        <w:spacing w:line="312" w:lineRule="auto"/>
        <w:rPr>
          <w:rFonts w:ascii="Times New Roman" w:hAnsi="Times New Roman" w:cs="Times New Roman"/>
          <w:sz w:val="24"/>
          <w:szCs w:val="24"/>
        </w:rPr>
      </w:pPr>
    </w:p>
    <w:p w14:paraId="7CADC7CD" w14:textId="77777777" w:rsidR="008D1AF7" w:rsidRPr="00A16D9B" w:rsidRDefault="008D1AF7" w:rsidP="008D1AF7">
      <w:pPr>
        <w:pStyle w:val="ListParagraph"/>
        <w:spacing w:line="312" w:lineRule="auto"/>
        <w:rPr>
          <w:rFonts w:ascii="Times New Roman" w:hAnsi="Times New Roman" w:cs="Times New Roman"/>
          <w:sz w:val="24"/>
          <w:szCs w:val="24"/>
        </w:rPr>
      </w:pPr>
    </w:p>
    <w:p w14:paraId="31D70194" w14:textId="77777777" w:rsidR="00D80F46" w:rsidRPr="00A16D9B" w:rsidRDefault="00D80F46" w:rsidP="008D1AF7">
      <w:pPr>
        <w:spacing w:line="312" w:lineRule="auto"/>
        <w:rPr>
          <w:rFonts w:ascii="Times New Roman" w:hAnsi="Times New Roman" w:cs="Times New Roman"/>
          <w:sz w:val="24"/>
          <w:szCs w:val="24"/>
        </w:rPr>
      </w:pPr>
    </w:p>
    <w:p w14:paraId="20645938"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1EFDE" w14:textId="77777777" w:rsidR="00401B3B" w:rsidRDefault="00401B3B" w:rsidP="00D80F46">
      <w:r>
        <w:separator/>
      </w:r>
    </w:p>
  </w:endnote>
  <w:endnote w:type="continuationSeparator" w:id="0">
    <w:p w14:paraId="681935F5" w14:textId="77777777" w:rsidR="00401B3B" w:rsidRDefault="00401B3B"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FB481" w14:textId="77777777" w:rsidR="00D80F46" w:rsidRDefault="00D80F46">
    <w:pPr>
      <w:pStyle w:val="Footer"/>
    </w:pPr>
    <w:r>
      <w:t>CLO-4</w:t>
    </w:r>
  </w:p>
  <w:p w14:paraId="411C8537"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EA725" w14:textId="77777777" w:rsidR="00401B3B" w:rsidRDefault="00401B3B" w:rsidP="00D80F46">
      <w:r>
        <w:separator/>
      </w:r>
    </w:p>
  </w:footnote>
  <w:footnote w:type="continuationSeparator" w:id="0">
    <w:p w14:paraId="28BBBFCD" w14:textId="77777777" w:rsidR="00401B3B" w:rsidRDefault="00401B3B"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scia Astrinia Raisyah(4981)">
    <w15:presenceInfo w15:providerId="AD" w15:userId="S::1990201722481@staff.integra.its.ac.id::61deefb7-09bc-4607-94e4-1456bf73fc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01B3B"/>
    <w:rsid w:val="0042167F"/>
    <w:rsid w:val="004F5D73"/>
    <w:rsid w:val="0052028E"/>
    <w:rsid w:val="00771E9D"/>
    <w:rsid w:val="00854F52"/>
    <w:rsid w:val="008A356A"/>
    <w:rsid w:val="008C2877"/>
    <w:rsid w:val="008D1AF7"/>
    <w:rsid w:val="00924DF5"/>
    <w:rsid w:val="00A16D9B"/>
    <w:rsid w:val="00A86167"/>
    <w:rsid w:val="00AF28E1"/>
    <w:rsid w:val="00D80F46"/>
    <w:rsid w:val="00E16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F12E"/>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Descia Astrinia Raisyah(4981)</cp:lastModifiedBy>
  <cp:revision>8</cp:revision>
  <dcterms:created xsi:type="dcterms:W3CDTF">2019-10-18T19:52:00Z</dcterms:created>
  <dcterms:modified xsi:type="dcterms:W3CDTF">2021-06-12T03:11:00Z</dcterms:modified>
</cp:coreProperties>
</file>