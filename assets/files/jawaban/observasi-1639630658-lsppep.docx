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ins w:id="0" w:author="ASUS" w:date="2021-12-16T11:4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0436C" w:rsidRDefault="0050436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" w:author="ASUS" w:date="2021-12-16T11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(2010). </w:t>
              </w:r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" w:author="ASUS" w:date="2021-12-16T11:4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Internet Marketing for </w:t>
              </w:r>
            </w:ins>
            <w:ins w:id="3" w:author="ASUS" w:date="2021-12-16T11:42:00Z"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" w:author="ASUS" w:date="2021-12-16T11:4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Beginners.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</w:ins>
            <w:proofErr w:type="spellEnd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5" w:author="ASUS" w:date="2021-12-16T11:4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0436C" w:rsidRDefault="005043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6" w:author="ASUS" w:date="2021-12-16T11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Helianthusonfri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(2016). </w:t>
              </w:r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" w:author="ASUS" w:date="2021-12-16T11:4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Facebook Marketing.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8" w:author="ASUS" w:date="2021-12-16T11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50436C" w:rsidRDefault="005043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9" w:author="ASUS" w:date="2021-12-16T11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Nur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Trim. (2005).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0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Jangan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1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2" w:author="ASUS" w:date="2021-12-16T11:43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  <w:lang w:val="en-US"/>
                    </w:rPr>
                  </w:rPrChange>
                </w:rPr>
                <w:t>k</w:t>
              </w:r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3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4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5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Dokter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6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7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Lagi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8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: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9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Keajaiban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0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1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Sistem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2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3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Imun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4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5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dan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6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7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8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9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Menghalau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0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1" w:author="ASUS" w:date="2021-12-16T11:4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Bandung: MQ Publishing.</w:t>
              </w:r>
            </w:ins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2" w:author="ASUS" w:date="2021-12-16T11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0436C" w:rsidRDefault="005043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3" w:author="ASUS" w:date="2021-12-16T11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Osborne, John W. (1993).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4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5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6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Berbicara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7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di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8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Depan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9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0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Umum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1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2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untuk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3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4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Eksekutif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5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6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Terjemahan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7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8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Walfred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9" w:author="ASUS" w:date="2021-12-16T11:4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Andre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50" w:author="ASUS" w:date="2021-12-16T11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50436C" w:rsidRDefault="005043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51" w:author="ASUS" w:date="2021-12-16T11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proofErr w:type="spellStart"/>
            <w:ins w:id="52" w:author="ASUS" w:date="2021-12-16T11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(20</w:t>
              </w:r>
              <w:bookmarkStart w:id="53" w:name="_GoBack"/>
              <w:bookmarkEnd w:id="53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14). </w:t>
              </w:r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4" w:author="ASUS" w:date="2021-12-16T11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Aceh,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5" w:author="ASUS" w:date="2021-12-16T11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Contoh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6" w:author="ASUS" w:date="2021-12-16T11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7" w:author="ASUS" w:date="2021-12-16T11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Penyelesaian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8" w:author="ASUS" w:date="2021-12-16T11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9" w:author="ASUS" w:date="2021-12-16T11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Kejahatan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0" w:author="ASUS" w:date="2021-12-16T11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Masa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1" w:author="ASUS" w:date="2021-12-16T11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Lalu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2" w:author="ASUS" w:date="2021-12-16T11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Kompas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10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Febuari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2014.</w:t>
              </w:r>
            </w:ins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63" w:author="ASUS" w:date="2021-12-16T11:4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0436C" w:rsidRPr="005D70C9" w:rsidRDefault="005043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64" w:author="ASUS" w:date="2021-12-16T11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(2011). </w:t>
              </w:r>
            </w:ins>
            <w:ins w:id="65" w:author="ASUS" w:date="2021-12-16T11:46:00Z"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6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The </w:t>
              </w:r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7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Art of </w:t>
              </w:r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8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Stimulating Idea</w:t>
              </w:r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9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: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0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Jurus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1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2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Mendulang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3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4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Ide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5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dan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6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7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Insaf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8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9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Agar Kaya di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0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Jalan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1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2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Menulis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3" w:author="ASUS" w:date="2021-12-16T11:4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Solo: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84" w:author="ASUS" w:date="2021-12-16T11:4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50436C" w:rsidRPr="005D70C9" w:rsidRDefault="005043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85" w:author="ASUS" w:date="2021-12-16T11:46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(2011). </w:t>
              </w:r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6" w:author="ASUS" w:date="2021-12-16T11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Muhammad Effect: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7" w:author="ASUS" w:date="2021-12-16T11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Getaran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8" w:author="ASUS" w:date="2021-12-16T11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yang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9" w:author="ASUS" w:date="2021-12-16T11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Dirindukan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0" w:author="ASUS" w:date="2021-12-16T11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1" w:author="ASUS" w:date="2021-12-16T11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dan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2" w:author="ASUS" w:date="2021-12-16T11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3" w:author="ASUS" w:date="2021-12-16T11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Ditakuti</w:t>
              </w:r>
              <w:proofErr w:type="spellEnd"/>
              <w:r w:rsidRPr="0050436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4" w:author="ASUS" w:date="2021-12-16T11:4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ins w:id="95" w:author="ASUS" w:date="2021-12-16T11:47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Solo: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</w:t>
              </w:r>
            </w:ins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Windows Live" w15:userId="eb09a194b8ac77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50436C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998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2020-08-26T21:21:00Z</dcterms:created>
  <dcterms:modified xsi:type="dcterms:W3CDTF">2021-12-16T04:47:00Z</dcterms:modified>
</cp:coreProperties>
</file>