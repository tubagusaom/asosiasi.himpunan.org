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649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EB2DD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49CA0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1D72D6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E21823" w14:paraId="1C2CE772" w14:textId="77777777" w:rsidTr="00821BA2">
        <w:tc>
          <w:tcPr>
            <w:tcW w:w="9350" w:type="dxa"/>
          </w:tcPr>
          <w:p w14:paraId="46F4B1BD" w14:textId="77777777" w:rsidR="00BE098E" w:rsidRDefault="00BE098E" w:rsidP="00821BA2">
            <w:pPr>
              <w:pStyle w:val="ListParagraph"/>
              <w:ind w:left="0"/>
            </w:pPr>
          </w:p>
          <w:p w14:paraId="34536EC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FCDE7A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93D4C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F99CE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0"/>
            <w:r w:rsidR="00E21823">
              <w:rPr>
                <w:rStyle w:val="CommentReference"/>
              </w:rPr>
              <w:commentReference w:id="0"/>
            </w:r>
          </w:p>
          <w:p w14:paraId="2A8A722D" w14:textId="1EB12F8F" w:rsidR="00BE098E" w:rsidRDefault="006C0B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" w:author="Setiyo  Prajoko" w:date="2021-12-16T12:50:00Z"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59264" behindDoc="0" locked="0" layoutInCell="1" allowOverlap="1" wp14:anchorId="0E7A388D" wp14:editId="05DF52FD">
                        <wp:simplePos x="0" y="0"/>
                        <wp:positionH relativeFrom="column">
                          <wp:posOffset>1680785</wp:posOffset>
                        </wp:positionH>
                        <wp:positionV relativeFrom="paragraph">
                          <wp:posOffset>21075</wp:posOffset>
                        </wp:positionV>
                        <wp:extent cx="922320" cy="38520"/>
                        <wp:effectExtent l="76200" t="95250" r="87630" b="133350"/>
                        <wp:wrapNone/>
                        <wp:docPr id="1" name="Ink 1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9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922320" cy="3852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24CBB80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" o:spid="_x0000_s1026" type="#_x0000_t75" style="position:absolute;margin-left:129.9pt;margin-top:-3.3pt;width:77.5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">
                        <v:imagedata r:id="rId10" o:title=""/>
                      </v:shape>
                    </w:pict>
                  </mc:Fallback>
                </mc:AlternateContent>
              </w:r>
            </w:ins>
            <w:proofErr w:type="spellStart"/>
            <w:r w:rsidR="00BE098E">
              <w:t>filosofis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1C4AE4AB" w14:textId="1F0E726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6C0BFA">
              <w:t>y</w:t>
            </w:r>
            <w:bookmarkStart w:id="2" w:name="_GoBack"/>
            <w:bookmarkEnd w:id="2"/>
            <w:r>
              <w:t>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03330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6C7BB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77656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1E6FE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5CD29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ABFCCF5" w14:textId="28E1FBD2" w:rsidR="00BE098E" w:rsidRDefault="006C0B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" w:author="Setiyo  Prajoko" w:date="2021-12-16T12:51:00Z"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0288" behindDoc="0" locked="0" layoutInCell="1" allowOverlap="1" wp14:anchorId="0086725F" wp14:editId="60AA1229">
                        <wp:simplePos x="0" y="0"/>
                        <wp:positionH relativeFrom="column">
                          <wp:posOffset>309185</wp:posOffset>
                        </wp:positionH>
                        <wp:positionV relativeFrom="paragraph">
                          <wp:posOffset>121345</wp:posOffset>
                        </wp:positionV>
                        <wp:extent cx="518760" cy="360"/>
                        <wp:effectExtent l="57150" t="95250" r="91440" b="133350"/>
                        <wp:wrapNone/>
                        <wp:docPr id="2" name="Ink 2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1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518760" cy="3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4C9CC284" id="Ink 2" o:spid="_x0000_s1026" type="#_x0000_t75" style="position:absolute;margin-left:21.9pt;margin-top:4.6pt;width:45.8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">
                        <v:imagedata r:id="rId12" o:title=""/>
                      </v:shape>
                    </w:pict>
                  </mc:Fallback>
                </mc:AlternateContent>
              </w:r>
            </w:ins>
            <w:proofErr w:type="spellStart"/>
            <w:r w:rsidR="00BE098E">
              <w:t>konseptual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7B2698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2B3CF52" w14:textId="25A98511" w:rsidR="00BE098E" w:rsidRDefault="006C0BF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" w:author="Setiyo  Prajoko" w:date="2021-12-16T12:51:00Z"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1312" behindDoc="0" locked="0" layoutInCell="1" allowOverlap="1" wp14:anchorId="736299CA" wp14:editId="35063B35">
                        <wp:simplePos x="0" y="0"/>
                        <wp:positionH relativeFrom="column">
                          <wp:posOffset>1680785</wp:posOffset>
                        </wp:positionH>
                        <wp:positionV relativeFrom="paragraph">
                          <wp:posOffset>332680</wp:posOffset>
                        </wp:positionV>
                        <wp:extent cx="396720" cy="53640"/>
                        <wp:effectExtent l="57150" t="95250" r="99060" b="118110"/>
                        <wp:wrapNone/>
                        <wp:docPr id="3" name="Ink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3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96720" cy="536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2EF5856" id="Ink 3" o:spid="_x0000_s1026" type="#_x0000_t75" style="position:absolute;margin-left:129.9pt;margin-top:21.25pt;width:36.2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">
                        <v:imagedata r:id="rId14" o:title=""/>
                      </v:shape>
                    </w:pict>
                  </mc:Fallback>
                </mc:AlternateContent>
              </w:r>
            </w:ins>
            <w:proofErr w:type="spellStart"/>
            <w:r w:rsidR="00BE098E">
              <w:t>kriteria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1725385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9EFE4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31A52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3DA22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276EE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797CD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5C10F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A7F12A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7FC71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A95893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5BE2F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2FDDB28" w14:textId="77777777" w:rsidTr="00821BA2">
        <w:tc>
          <w:tcPr>
            <w:tcW w:w="9350" w:type="dxa"/>
          </w:tcPr>
          <w:p w14:paraId="01B7CB4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FCD2CC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tiyo  Prajoko" w:date="2021-12-16T12:50:00Z" w:initials="SP">
    <w:p w14:paraId="572F3F2C" w14:textId="3AAAED51" w:rsidR="00E21823" w:rsidRDefault="00E21823">
      <w:pPr>
        <w:pStyle w:val="CommentText"/>
      </w:pPr>
      <w:r>
        <w:rPr>
          <w:rStyle w:val="CommentReference"/>
        </w:rPr>
        <w:annotationRef/>
      </w:r>
      <w:proofErr w:type="spellStart"/>
      <w:r>
        <w:t>Dicek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definisnya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2F3F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5B478" w16cex:dateUtc="2021-12-16T0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2F3F2C" w16cid:durableId="2565B4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tiyo  Prajoko">
    <w15:presenceInfo w15:providerId="AD" w15:userId="S::setiyoprajoko@untidar.ac.id::376a9082-5593-4ff7-b1c8-72894a031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DcyNLYwM7c0srRQ0lEKTi0uzszPAykwrAUAtT1GnSwAAAA="/>
  </w:docVars>
  <w:rsids>
    <w:rsidRoot w:val="00BE098E"/>
    <w:rsid w:val="0012251A"/>
    <w:rsid w:val="0042167F"/>
    <w:rsid w:val="006C0BFA"/>
    <w:rsid w:val="00924DF5"/>
    <w:rsid w:val="00BE098E"/>
    <w:rsid w:val="00E2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AD4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8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82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2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ink/ink2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12-16T05:50:57.810"/>
    </inkml:context>
    <inkml:brush xml:id="br0">
      <inkml:brushProperty name="width" value="0.175" units="cm"/>
      <inkml:brushProperty name="height" value="0.35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0 106 0,'42'0'62,"128"0"-62,-22 0 16,106-64-16,-42 43 15,42 0-15,21 21 16,-21 0-16,-21 0 16,-43 0-16,-84 0 15,0 0-15,-22 0 16,-62 0-16,41 0 15,-20 0-15,-1 0 16,0 0-16,-21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12-16T05:51:00.362"/>
    </inkml:context>
    <inkml:brush xml:id="br0">
      <inkml:brushProperty name="width" value="0.175" units="cm"/>
      <inkml:brushProperty name="height" value="0.35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0,'21'0'47,"0"0"-32,22 0-15,-1 0 16,1 0-16,-1 0 15,42 0 1,22 0-16,21 0 16,-21 0-16,21 0 15,43 0-15,-22 0 16,-64 0-16,22 0 16,-64 0-16,22 0 15,-43 0-15,22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12-16T05:51:01.707"/>
    </inkml:context>
    <inkml:brush xml:id="br0">
      <inkml:brushProperty name="width" value="0.175" units="cm"/>
      <inkml:brushProperty name="height" value="0.35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0,'21'0'93,"64"0"-77,21 0-16,21 0 16,-21 21-1,42 0-15,-63-21 16,-22 0-16,22 22 15,21 41-15,-43-63 16,0 21-16,-41-21 16,-1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Setiyo  Prajoko</cp:lastModifiedBy>
  <cp:revision>3</cp:revision>
  <dcterms:created xsi:type="dcterms:W3CDTF">2020-08-26T21:29:00Z</dcterms:created>
  <dcterms:modified xsi:type="dcterms:W3CDTF">2021-12-16T05:53:00Z</dcterms:modified>
</cp:coreProperties>
</file>