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Del="006D727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0" w:author="Lenovo" w:date="2020-12-03T11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Lenovo" w:date="2020-12-03T11:50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Lenovo" w:date="2020-12-03T11:50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Lenovo" w:date="2020-12-03T11:50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dia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Lenovo" w:date="2020-12-03T11:51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Lenovo" w:date="2020-12-03T11:51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ins w:id="6" w:author="Lenovo" w:date="2020-12-03T11:51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bagi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orang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awam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masih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jarang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terdengar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" w:author="Lenovo" w:date="2020-12-03T11:51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Istilah yang masih jarang kita dengar bahkan banyak yang masih awam.</w:delText>
              </w:r>
            </w:del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8" w:author="Lenovo" w:date="2020-12-03T11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Lenovo" w:date="2020-12-03T11:51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Lenovo" w:date="2020-12-03T11:51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del w:id="11" w:author="Lenovo" w:date="2020-12-03T11:52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2" w:author="Lenovo" w:date="2020-12-03T11:52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del w:id="13" w:author="Lenovo" w:date="2020-12-03T11:52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Lenovo" w:date="2020-12-03T11:52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5" w:author="Lenovo" w:date="2020-12-03T11:52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Lenovo" w:date="2020-12-03T11:52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pekerjaan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" w:author="Lenovo" w:date="2020-12-03T11:52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kerja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D7275" w:rsidRPr="00EC6F38" w:rsidRDefault="006D727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18" w:author="Lenovo" w:date="2020-12-03T11:52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Lenovo" w:date="2020-12-03T11:52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0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Lenovo" w:date="2020-12-03T11:53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Lenovo" w:date="2020-12-03T11:53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Lenovo" w:date="2020-12-03T11:53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5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dibutuhakan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del w:id="26" w:author="Lenovo" w:date="2020-12-03T11:53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7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8" w:author="Lenovo" w:date="2020-12-03T11:53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29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0" w:author="Lenovo" w:date="2020-12-03T11:53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Lenovo" w:date="2020-12-03T11:54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Lenovo" w:date="2020-12-03T11:54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Lenovo" w:date="2020-12-03T11:54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34" w:author="Lenovo" w:date="2020-12-03T11:54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dipublis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Lenovo" w:date="2020-12-03T11:54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Lenovo" w:date="2020-12-03T11:54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Pada tahab ini guru</w:delText>
              </w:r>
            </w:del>
            <w:ins w:id="38" w:author="Lenovo" w:date="2020-12-03T11:55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40" w:author="Lenovo" w:date="2020-12-03T11:55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Yaitu guru di sini</w:delText>
              </w:r>
            </w:del>
            <w:ins w:id="42" w:author="Lenovo" w:date="2020-12-03T11:55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proofErr w:type="spellStart"/>
            <w:ins w:id="44" w:author="Lenovo" w:date="2020-12-03T11:55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46" w:author="Lenovo" w:date="2020-12-03T11:55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6D727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del w:id="47" w:author="Lenovo" w:date="2020-12-03T11:55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8" w:author="Lenovo" w:date="2020-12-03T11:56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9" w:author="Lenovo" w:date="2020-12-03T11:56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Lenovo" w:date="2020-12-03T11:56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proofErr w:type="spellStart"/>
            <w:ins w:id="51" w:author="Lenovo" w:date="2020-12-03T11:56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2" w:author="Lenovo" w:date="2020-12-03T11:56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3" w:author="Lenovo" w:date="2020-12-03T11:56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4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tekankan </w:delText>
              </w:r>
            </w:del>
            <w:proofErr w:type="spellStart"/>
            <w:ins w:id="55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57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59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6D727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0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61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63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4" w:author="Lenovo" w:date="2020-12-03T11:57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5" w:author="Lenovo" w:date="2020-12-03T11:57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66" w:author="Lenovo" w:date="2020-12-03T11:58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7" w:author="Lenovo" w:date="2020-12-03T11:58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Lenovo" w:date="2020-12-03T11:58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69" w:author="Lenovo" w:date="2020-12-03T11:58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6D727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Lenovo" w:date="2020-12-03T11:58:00Z">
              <w:r w:rsidRPr="00EC6F38" w:rsidDel="006D7275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71" w:author="Lenovo" w:date="2020-12-03T11:58:00Z"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6D727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72" w:author="Lenovo" w:date="2020-12-03T12:00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Lenovo" w:date="2020-12-03T11:58:00Z">
              <w:r w:rsidRPr="00EC6F38" w:rsidDel="00CA076B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proofErr w:type="spellStart"/>
            <w:ins w:id="74" w:author="Lenovo" w:date="2020-12-03T11:58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inilah</w:t>
              </w:r>
              <w:proofErr w:type="spellEnd"/>
              <w:r w:rsidR="00CA07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ins w:id="75" w:author="Lenovo" w:date="2020-12-03T11:59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6" w:author="Lenovo" w:date="2020-12-03T12:02:00Z">
              <w:r w:rsidRPr="00EC6F38" w:rsidDel="00CA076B">
                <w:rPr>
                  <w:rFonts w:ascii="Times New Roman" w:eastAsia="Times New Roman" w:hAnsi="Times New Roman" w:cs="Times New Roman"/>
                  <w:szCs w:val="24"/>
                </w:rPr>
                <w:delText xml:space="preserve">Pada revolusi 4.0 ini lebih banyak </w:delText>
              </w:r>
            </w:del>
            <w:del w:id="77" w:author="Lenovo" w:date="2020-12-03T11:59:00Z">
              <w:r w:rsidRPr="00EC6F38" w:rsidDel="00CA076B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del w:id="78" w:author="Lenovo" w:date="2020-12-03T12:02:00Z">
              <w:r w:rsidRPr="00EC6F38" w:rsidDel="00CA076B">
                <w:rPr>
                  <w:rFonts w:ascii="Times New Roman" w:eastAsia="Times New Roman" w:hAnsi="Times New Roman" w:cs="Times New Roman"/>
                  <w:szCs w:val="24"/>
                </w:rPr>
                <w:delText>karena lebih menyiapkan anak pada bagaimana kita menumbuhkan ide baru atau gagasan.</w:delText>
              </w:r>
            </w:del>
            <w:proofErr w:type="spellStart"/>
            <w:ins w:id="79" w:author="Lenovo" w:date="2020-12-03T12:00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4.0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utama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ins w:id="80" w:author="Lenovo" w:date="2020-12-03T12:02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paling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</w:ins>
            <w:proofErr w:type="spellEnd"/>
            <w:ins w:id="81" w:author="Lenovo" w:date="2020-12-03T12:00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82" w:author="Lenovo" w:date="2020-12-03T12:02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:rsidR="00CA076B" w:rsidRPr="00EC6F38" w:rsidRDefault="00CA076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3" w:author="Lenovo" w:date="2020-12-03T12:03:00Z">
              <w:r w:rsidRPr="00EC6F38" w:rsidDel="00CA076B">
                <w:rPr>
                  <w:rFonts w:ascii="Times New Roman" w:eastAsia="Times New Roman" w:hAnsi="Times New Roman" w:cs="Times New Roman"/>
                  <w:szCs w:val="24"/>
                </w:rPr>
                <w:delText>Setelah proses mencoba proses selanjutnya yaitu mendiskusikan</w:delText>
              </w:r>
            </w:del>
            <w:ins w:id="84" w:author="Lenovo" w:date="2020-12-03T12:03:00Z"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76B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</w:ins>
            <w:bookmarkStart w:id="85" w:name="_GoBack"/>
            <w:bookmarkEnd w:id="8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A7047"/>
    <w:rsid w:val="001D038C"/>
    <w:rsid w:val="00240407"/>
    <w:rsid w:val="0042167F"/>
    <w:rsid w:val="006D7275"/>
    <w:rsid w:val="00924DF5"/>
    <w:rsid w:val="00CA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F31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2020-12-03T05:29:00Z</dcterms:created>
  <dcterms:modified xsi:type="dcterms:W3CDTF">2020-12-03T05:29:00Z</dcterms:modified>
</cp:coreProperties>
</file>