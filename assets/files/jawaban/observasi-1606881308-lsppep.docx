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zaman ini kita berada pada zona industri yang sangat extre</w:t>
            </w:r>
            <w:del w:id="0" w:author="Shinta Paramita" w:date="2020-12-02T10:01:18Z">
              <w:r>
                <w:rPr>
                  <w:rFonts w:ascii="Times New Roman" w:hAnsi="Times New Roman" w:eastAsia="Times New Roman" w:cs="Times New Roman"/>
                  <w:szCs w:val="24"/>
                </w:rPr>
                <w:delText>a</w:delText>
              </w:r>
            </w:del>
            <w:r>
              <w:rPr>
                <w:rFonts w:ascii="Times New Roman" w:hAnsi="Times New Roman" w:eastAsia="Times New Roman" w:cs="Times New Roman"/>
                <w:szCs w:val="24"/>
              </w:rPr>
              <w:t xml:space="preserve">m. </w:t>
            </w:r>
            <w:ins w:id="1" w:author="Shinta Paramita" w:date="2020-12-02T10:03:05Z">
              <w:r>
                <w:rPr>
                  <w:rFonts w:hint="default" w:ascii="Times New Roman" w:hAnsi="Times New Roman" w:eastAsia="Times New Roman" w:cs="Times New Roman"/>
                  <w:szCs w:val="24"/>
                  <w:lang w:val="en-US"/>
                </w:rPr>
                <w:t>K</w:t>
              </w:r>
            </w:ins>
            <w:ins w:id="2" w:author="Shinta Paramita" w:date="2020-12-02T10:03:06Z">
              <w:r>
                <w:rPr>
                  <w:rFonts w:hint="default" w:ascii="Times New Roman" w:hAnsi="Times New Roman" w:eastAsia="Times New Roman" w:cs="Times New Roman"/>
                  <w:szCs w:val="24"/>
                  <w:lang w:val="en-US"/>
                </w:rPr>
                <w:t>a</w:t>
              </w:r>
            </w:ins>
            <w:ins w:id="3" w:author="Shinta Paramita" w:date="2020-12-02T10:03:09Z">
              <w:r>
                <w:rPr>
                  <w:rFonts w:hint="default" w:ascii="Times New Roman" w:hAnsi="Times New Roman" w:eastAsia="Times New Roman" w:cs="Times New Roman"/>
                  <w:szCs w:val="24"/>
                  <w:lang w:val="en-US"/>
                </w:rPr>
                <w:t xml:space="preserve">rena </w:t>
              </w:r>
            </w:ins>
            <w:r>
              <w:rPr>
                <w:rFonts w:ascii="Times New Roman" w:hAnsi="Times New Roman" w:eastAsia="Times New Roman" w:cs="Times New Roman"/>
                <w:szCs w:val="24"/>
              </w:rPr>
              <w:t>Industri</w:t>
            </w:r>
            <w:del w:id="4" w:author="Shinta Paramita" w:date="2020-12-02T10:03:27Z">
              <w:r>
                <w:rPr>
                  <w:rFonts w:ascii="Times New Roman" w:hAnsi="Times New Roman" w:eastAsia="Times New Roman" w:cs="Times New Roman"/>
                  <w:szCs w:val="24"/>
                </w:rPr>
                <w:delText xml:space="preserve"> ya</w:delText>
              </w:r>
            </w:del>
            <w:del w:id="5" w:author="Shinta Paramita" w:date="2020-12-02T10:03:26Z">
              <w:r>
                <w:rPr>
                  <w:rFonts w:ascii="Times New Roman" w:hAnsi="Times New Roman" w:eastAsia="Times New Roman" w:cs="Times New Roman"/>
                  <w:szCs w:val="24"/>
                </w:rPr>
                <w:delText>ng</w:delText>
              </w:r>
            </w:del>
            <w:r>
              <w:rPr>
                <w:rFonts w:ascii="Times New Roman" w:hAnsi="Times New Roman" w:eastAsia="Times New Roman" w:cs="Times New Roman"/>
                <w:szCs w:val="24"/>
              </w:rPr>
              <w:t xml:space="preserve"> tiap menit bahkan detik</w:t>
            </w:r>
            <w:ins w:id="6" w:author="Shinta Paramita" w:date="2020-12-02T10:02:36Z">
              <w:r>
                <w:rPr>
                  <w:rFonts w:hint="default" w:ascii="Times New Roman" w:hAnsi="Times New Roman" w:eastAsia="Times New Roman" w:cs="Times New Roman"/>
                  <w:szCs w:val="24"/>
                  <w:lang w:val="en-US"/>
                </w:rPr>
                <w:t xml:space="preserve"> </w:t>
              </w:r>
            </w:ins>
            <w:del w:id="7" w:author="Shinta Paramita" w:date="2020-12-02T10:02:35Z">
              <w:r>
                <w:rPr>
                  <w:rFonts w:ascii="Times New Roman" w:hAnsi="Times New Roman" w:eastAsia="Times New Roman" w:cs="Times New Roman"/>
                  <w:szCs w:val="24"/>
                </w:rPr>
                <w:delText xml:space="preserve"> </w:delText>
              </w:r>
            </w:del>
            <w:del w:id="8" w:author="Shinta Paramita" w:date="2020-12-02T10:02:34Z">
              <w:r>
                <w:rPr>
                  <w:rFonts w:ascii="Times New Roman" w:hAnsi="Times New Roman" w:eastAsia="Times New Roman" w:cs="Times New Roman"/>
                  <w:szCs w:val="24"/>
                </w:rPr>
                <w:delText xml:space="preserve">dia </w:delText>
              </w:r>
            </w:del>
            <w:r>
              <w:rPr>
                <w:rFonts w:ascii="Times New Roman" w:hAnsi="Times New Roman" w:eastAsia="Times New Roman" w:cs="Times New Roman"/>
                <w:szCs w:val="24"/>
              </w:rPr>
              <w:t xml:space="preserve">akan berubah semakin maju, </w:t>
            </w:r>
            <w:ins w:id="9" w:author="Shinta Paramita" w:date="2020-12-02T10:04:17Z">
              <w:r>
                <w:rPr>
                  <w:rFonts w:hint="default" w:ascii="Times New Roman" w:hAnsi="Times New Roman" w:eastAsia="Times New Roman" w:cs="Times New Roman"/>
                  <w:szCs w:val="24"/>
                  <w:lang w:val="en-US"/>
                </w:rPr>
                <w:t>a</w:t>
              </w:r>
            </w:ins>
            <w:ins w:id="10" w:author="Shinta Paramita" w:date="2020-12-02T10:04:18Z">
              <w:r>
                <w:rPr>
                  <w:rFonts w:hint="default" w:ascii="Times New Roman" w:hAnsi="Times New Roman" w:eastAsia="Times New Roman" w:cs="Times New Roman"/>
                  <w:szCs w:val="24"/>
                  <w:lang w:val="en-US"/>
                </w:rPr>
                <w:t>tau</w:t>
              </w:r>
            </w:ins>
            <w:del w:id="11" w:author="Shinta Paramita" w:date="2020-12-02T10:03:38Z">
              <w:r>
                <w:rPr>
                  <w:rFonts w:ascii="Times New Roman" w:hAnsi="Times New Roman" w:eastAsia="Times New Roman" w:cs="Times New Roman"/>
                  <w:szCs w:val="24"/>
                </w:rPr>
                <w:delText>yang</w:delText>
              </w:r>
            </w:del>
            <w:r>
              <w:rPr>
                <w:rFonts w:ascii="Times New Roman" w:hAnsi="Times New Roman" w:eastAsia="Times New Roman" w:cs="Times New Roman"/>
                <w:szCs w:val="24"/>
              </w:rPr>
              <w:t xml:space="preserve"> sering kita sebut dengan revolusi industry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w:t>
            </w:r>
            <w:ins w:id="12" w:author="Shinta Paramita" w:date="2020-12-02T10:04:33Z">
              <w:r>
                <w:rPr>
                  <w:rFonts w:hint="default" w:ascii="Times New Roman" w:hAnsi="Times New Roman" w:eastAsia="Times New Roman" w:cs="Times New Roman"/>
                  <w:szCs w:val="24"/>
                  <w:lang w:val="en-US"/>
                </w:rPr>
                <w:t xml:space="preserve"> kalan</w:t>
              </w:r>
            </w:ins>
            <w:ins w:id="13" w:author="Shinta Paramita" w:date="2020-12-02T10:04:34Z">
              <w:r>
                <w:rPr>
                  <w:rFonts w:hint="default" w:ascii="Times New Roman" w:hAnsi="Times New Roman" w:eastAsia="Times New Roman" w:cs="Times New Roman"/>
                  <w:szCs w:val="24"/>
                  <w:lang w:val="en-US"/>
                </w:rPr>
                <w:t>gan</w:t>
              </w:r>
            </w:ins>
            <w:r>
              <w:rPr>
                <w:rFonts w:ascii="Times New Roman" w:hAnsi="Times New Roman" w:eastAsia="Times New Roman" w:cs="Times New Roman"/>
                <w:szCs w:val="24"/>
              </w:rPr>
              <w:t xml:space="preserve"> pendidik maupun peserta didik hari ini</w:t>
            </w:r>
            <w:ins w:id="14" w:author="Shinta Paramita" w:date="2020-12-02T10:04:47Z">
              <w:r>
                <w:rPr>
                  <w:rFonts w:hint="default" w:ascii="Times New Roman" w:hAnsi="Times New Roman" w:eastAsia="Times New Roman" w:cs="Times New Roman"/>
                  <w:szCs w:val="24"/>
                  <w:lang w:val="en-US"/>
                </w:rPr>
                <w:t>p</w:t>
              </w:r>
            </w:ins>
            <w:ins w:id="15" w:author="Shinta Paramita" w:date="2020-12-02T10:04:48Z">
              <w:r>
                <w:rPr>
                  <w:rFonts w:hint="default" w:ascii="Times New Roman" w:hAnsi="Times New Roman" w:eastAsia="Times New Roman" w:cs="Times New Roman"/>
                  <w:szCs w:val="24"/>
                  <w:lang w:val="en-US"/>
                </w:rPr>
                <w:t>erlu</w:t>
              </w:r>
            </w:ins>
            <w:r>
              <w:rPr>
                <w:rFonts w:ascii="Times New Roman" w:hAnsi="Times New Roman" w:eastAsia="Times New Roman" w:cs="Times New Roman"/>
                <w:szCs w:val="24"/>
              </w:rPr>
              <w:t xml:space="preserve"> kita di siapkan untuk memasuki dunia kerja namun bukan lagi </w:t>
            </w:r>
            <w:ins w:id="16" w:author="Shinta Paramita" w:date="2020-12-02T10:04:55Z">
              <w:r>
                <w:rPr>
                  <w:rFonts w:hint="default" w:ascii="Times New Roman" w:hAnsi="Times New Roman" w:eastAsia="Times New Roman" w:cs="Times New Roman"/>
                  <w:szCs w:val="24"/>
                  <w:lang w:val="en-US"/>
                </w:rPr>
                <w:t>B</w:t>
              </w:r>
            </w:ins>
            <w:del w:id="17" w:author="Shinta Paramita" w:date="2020-12-02T10:04:54Z">
              <w:r>
                <w:rPr>
                  <w:rFonts w:ascii="Times New Roman" w:hAnsi="Times New Roman" w:eastAsia="Times New Roman" w:cs="Times New Roman"/>
                  <w:szCs w:val="24"/>
                </w:rPr>
                <w:delText>p</w:delText>
              </w:r>
            </w:del>
            <w:r>
              <w:rPr>
                <w:rFonts w:ascii="Times New Roman" w:hAnsi="Times New Roman" w:eastAsia="Times New Roman" w:cs="Times New Roman"/>
                <w:szCs w:val="24"/>
              </w:rPr>
              <w:t>erkerja,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Pendidikan 4.0 adalah suatu program yang di buat untuk mewujudkan pendidikan yang cerdas dan kreatif. Tujuan dari terciptanya pendidikan 4.0 ini adalah </w:t>
            </w:r>
            <w:ins w:id="18" w:author="Shinta Paramita" w:date="2020-12-02T10:05:55Z">
              <w:r>
                <w:rPr>
                  <w:rFonts w:hint="default" w:ascii="Times New Roman" w:hAnsi="Times New Roman" w:eastAsia="Times New Roman" w:cs="Times New Roman"/>
                  <w:szCs w:val="24"/>
                  <w:lang w:val="en-US"/>
                </w:rPr>
                <w:t>m</w:t>
              </w:r>
            </w:ins>
            <w:ins w:id="19" w:author="Shinta Paramita" w:date="2020-12-02T10:05:56Z">
              <w:r>
                <w:rPr>
                  <w:rFonts w:hint="default" w:ascii="Times New Roman" w:hAnsi="Times New Roman" w:eastAsia="Times New Roman" w:cs="Times New Roman"/>
                  <w:szCs w:val="24"/>
                  <w:lang w:val="en-US"/>
                </w:rPr>
                <w:t>e</w:t>
              </w:r>
            </w:ins>
            <w:del w:id="20" w:author="Shinta Paramita" w:date="2020-12-02T10:05:54Z">
              <w:r>
                <w:rPr>
                  <w:rFonts w:ascii="Times New Roman" w:hAnsi="Times New Roman" w:eastAsia="Times New Roman" w:cs="Times New Roman"/>
                  <w:szCs w:val="24"/>
                </w:rPr>
                <w:delText>pe</w:delText>
              </w:r>
            </w:del>
            <w:r>
              <w:rPr>
                <w:rFonts w:ascii="Times New Roman" w:hAnsi="Times New Roman" w:eastAsia="Times New Roman" w:cs="Times New Roman"/>
                <w:szCs w:val="24"/>
              </w:rPr>
              <w:t>ningkatan dan pemerataan pendidikan, 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 kreatif. Mengapa demikian</w:t>
            </w:r>
            <w:ins w:id="21" w:author="Shinta Paramita" w:date="2020-12-02T10:06:32Z">
              <w:r>
                <w:rPr>
                  <w:rFonts w:hint="default" w:ascii="Times New Roman" w:hAnsi="Times New Roman" w:eastAsia="Times New Roman" w:cs="Times New Roman"/>
                  <w:szCs w:val="24"/>
                  <w:lang w:val="en-US"/>
                </w:rPr>
                <w:t>?</w:t>
              </w:r>
            </w:ins>
            <w:ins w:id="22" w:author="Shinta Paramita" w:date="2020-12-02T10:06:33Z">
              <w:r>
                <w:rPr>
                  <w:rFonts w:hint="default" w:ascii="Times New Roman" w:hAnsi="Times New Roman" w:eastAsia="Times New Roman" w:cs="Times New Roman"/>
                  <w:szCs w:val="24"/>
                  <w:lang w:val="en-US"/>
                </w:rPr>
                <w:t xml:space="preserve"> </w:t>
              </w:r>
            </w:ins>
            <w:del w:id="23" w:author="Shinta Paramita" w:date="2020-12-02T10:06:34Z">
              <w:r>
                <w:rPr>
                  <w:rFonts w:ascii="Times New Roman" w:hAnsi="Times New Roman" w:eastAsia="Times New Roman" w:cs="Times New Roman"/>
                  <w:szCs w:val="24"/>
                </w:rPr>
                <w:delText xml:space="preserve"> p</w:delText>
              </w:r>
            </w:del>
            <w:ins w:id="24" w:author="Shinta Paramita" w:date="2020-12-02T10:06:36Z">
              <w:r>
                <w:rPr>
                  <w:rFonts w:hint="default" w:ascii="Times New Roman" w:hAnsi="Times New Roman" w:eastAsia="Times New Roman" w:cs="Times New Roman"/>
                  <w:szCs w:val="24"/>
                  <w:lang w:val="en-US"/>
                </w:rPr>
                <w:t>P</w:t>
              </w:r>
            </w:ins>
            <w:r>
              <w:rPr>
                <w:rFonts w:ascii="Times New Roman" w:hAnsi="Times New Roman" w:eastAsia="Times New Roman" w:cs="Times New Roman"/>
                <w:szCs w:val="24"/>
              </w:rPr>
              <w:t xml:space="preserve">endidikan 4.0 ini hari ini sedang gencar-gencarnya di </w:t>
            </w:r>
            <w:r>
              <w:rPr>
                <w:rFonts w:ascii="Times New Roman" w:hAnsi="Times New Roman" w:eastAsia="Times New Roman" w:cs="Times New Roman"/>
                <w:i/>
                <w:iCs/>
                <w:szCs w:val="24"/>
                <w:rPrChange w:id="25" w:author="Shinta Paramita" w:date="2020-12-02T10:06:52Z">
                  <w:rPr>
                    <w:rFonts w:ascii="Times New Roman" w:hAnsi="Times New Roman" w:eastAsia="Times New Roman" w:cs="Times New Roman"/>
                    <w:szCs w:val="24"/>
                  </w:rPr>
                </w:rPrChange>
              </w:rPr>
              <w:t>publis</w:t>
            </w:r>
            <w:ins w:id="26" w:author="Shinta Paramita" w:date="2020-12-02T10:06:48Z">
              <w:r>
                <w:rPr>
                  <w:rFonts w:hint="default" w:ascii="Times New Roman" w:hAnsi="Times New Roman" w:eastAsia="Times New Roman" w:cs="Times New Roman"/>
                  <w:i/>
                  <w:iCs/>
                  <w:szCs w:val="24"/>
                  <w:lang w:val="en-US"/>
                  <w:rPrChange w:id="27" w:author="Shinta Paramita" w:date="2020-12-02T10:06:52Z">
                    <w:rPr>
                      <w:rFonts w:hint="default" w:ascii="Times New Roman" w:hAnsi="Times New Roman" w:eastAsia="Times New Roman" w:cs="Times New Roman"/>
                      <w:szCs w:val="24"/>
                      <w:lang w:val="en-US"/>
                    </w:rPr>
                  </w:rPrChange>
                </w:rPr>
                <w:t>h</w:t>
              </w:r>
            </w:ins>
            <w:r>
              <w:rPr>
                <w:rFonts w:ascii="Times New Roman" w:hAnsi="Times New Roman" w:eastAsia="Times New Roman" w:cs="Times New Roman"/>
                <w:szCs w:val="24"/>
              </w:rPr>
              <w:t>,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3"/>
                <w:ins w:id="30" w:author="Shinta Paramita" w:date="2020-12-02T10:10:46Z"/>
              </w:numPr>
              <w:spacing w:before="100" w:beforeAutospacing="1" w:after="100" w:afterAutospacing="1" w:line="240" w:lineRule="auto"/>
              <w:ind w:left="360" w:firstLine="0"/>
              <w:contextualSpacing w:val="0"/>
              <w:rPr>
                <w:ins w:id="31" w:author="Shinta Paramita" w:date="2020-12-02T10:10:50Z"/>
                <w:rFonts w:ascii="Times New Roman" w:hAnsi="Times New Roman" w:eastAsia="Times New Roman" w:cs="Times New Roman"/>
                <w:szCs w:val="24"/>
              </w:rPr>
              <w:pPrChange w:id="29" w:author="Shinta Paramita" w:date="2020-12-02T10:10:42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Tahapan belajar sesuai dengan kemampuan</w:t>
            </w:r>
            <w:ins w:id="32" w:author="Shinta Paramita" w:date="2020-12-02T10:16:49Z">
              <w:r>
                <w:rPr>
                  <w:rFonts w:hint="default" w:ascii="Times New Roman" w:hAnsi="Times New Roman" w:eastAsia="Times New Roman" w:cs="Times New Roman"/>
                  <w:szCs w:val="24"/>
                  <w:lang w:val="en-US"/>
                </w:rPr>
                <w:t>,</w:t>
              </w:r>
            </w:ins>
            <w:r>
              <w:rPr>
                <w:rFonts w:ascii="Times New Roman" w:hAnsi="Times New Roman" w:eastAsia="Times New Roman" w:cs="Times New Roman"/>
                <w:szCs w:val="24"/>
              </w:rPr>
              <w:t xml:space="preserve"> dan mina</w:t>
            </w:r>
            <w:ins w:id="33" w:author="Shinta Paramita" w:date="2020-12-02T10:16:31Z">
              <w:r>
                <w:rPr>
                  <w:rFonts w:hint="default" w:ascii="Times New Roman" w:hAnsi="Times New Roman" w:eastAsia="Times New Roman" w:cs="Times New Roman"/>
                  <w:szCs w:val="24"/>
                  <w:lang w:val="en-US"/>
                </w:rPr>
                <w:t>t,</w:t>
              </w:r>
            </w:ins>
            <w:ins w:id="34" w:author="Shinta Paramita" w:date="2020-12-02T10:16:32Z">
              <w:r>
                <w:rPr>
                  <w:rFonts w:hint="default" w:ascii="Times New Roman" w:hAnsi="Times New Roman" w:eastAsia="Times New Roman" w:cs="Times New Roman"/>
                  <w:szCs w:val="24"/>
                  <w:lang w:val="en-US"/>
                </w:rPr>
                <w:t xml:space="preserve"> </w:t>
              </w:r>
            </w:ins>
            <w:ins w:id="35" w:author="Shinta Paramita" w:date="2020-12-02T10:16:34Z">
              <w:r>
                <w:rPr>
                  <w:rFonts w:hint="default" w:ascii="Times New Roman" w:hAnsi="Times New Roman" w:eastAsia="Times New Roman" w:cs="Times New Roman"/>
                  <w:szCs w:val="24"/>
                  <w:lang w:val="en-US"/>
                </w:rPr>
                <w:t>da</w:t>
              </w:r>
            </w:ins>
            <w:ins w:id="36" w:author="Shinta Paramita" w:date="2020-12-02T10:16:35Z">
              <w:r>
                <w:rPr>
                  <w:rFonts w:hint="default" w:ascii="Times New Roman" w:hAnsi="Times New Roman" w:eastAsia="Times New Roman" w:cs="Times New Roman"/>
                  <w:szCs w:val="24"/>
                  <w:lang w:val="en-US"/>
                </w:rPr>
                <w:t>n</w:t>
              </w:r>
            </w:ins>
            <w:del w:id="37" w:author="Shinta Paramita" w:date="2020-12-02T10:16:30Z">
              <w:r>
                <w:rPr>
                  <w:rFonts w:ascii="Times New Roman" w:hAnsi="Times New Roman" w:eastAsia="Times New Roman" w:cs="Times New Roman"/>
                  <w:szCs w:val="24"/>
                </w:rPr>
                <w:delText>t</w:delText>
              </w:r>
            </w:del>
            <w:del w:id="38" w:author="Shinta Paramita" w:date="2020-12-02T10:16:27Z">
              <w:r>
                <w:rPr>
                  <w:rFonts w:ascii="Times New Roman" w:hAnsi="Times New Roman" w:eastAsia="Times New Roman" w:cs="Times New Roman"/>
                  <w:szCs w:val="24"/>
                </w:rPr>
                <w:delText>/</w:delText>
              </w:r>
            </w:del>
            <w:r>
              <w:rPr>
                <w:rFonts w:ascii="Times New Roman" w:hAnsi="Times New Roman" w:eastAsia="Times New Roman" w:cs="Times New Roman"/>
                <w:szCs w:val="24"/>
              </w:rPr>
              <w:t>kebutuhan siswa.</w:t>
            </w:r>
          </w:p>
          <w:p>
            <w:pPr>
              <w:numPr>
                <w:ilvl w:val="-1"/>
                <w:numId w:val="0"/>
              </w:numPr>
              <w:spacing w:before="100" w:beforeAutospacing="1" w:after="100" w:afterAutospacing="1" w:line="240" w:lineRule="auto"/>
              <w:ind w:left="360" w:firstLine="0"/>
              <w:contextualSpacing w:val="0"/>
              <w:rPr>
                <w:del w:id="40" w:author="Shinta Paramita" w:date="2020-12-02T10:10:46Z"/>
                <w:rFonts w:ascii="Times New Roman" w:hAnsi="Times New Roman" w:eastAsia="Times New Roman" w:cs="Times New Roman"/>
                <w:szCs w:val="24"/>
              </w:rPr>
              <w:pPrChange w:id="39" w:author="Shinta Paramita" w:date="2020-12-02T10:10:52Z">
                <w:pPr>
                  <w:numPr>
                    <w:ilvl w:val="0"/>
                    <w:numId w:val="2"/>
                  </w:numPr>
                  <w:spacing w:before="100" w:beforeAutospacing="1" w:after="100" w:afterAutospacing="1" w:line="240" w:lineRule="auto"/>
                  <w:contextualSpacing w:val="0"/>
                </w:pPr>
              </w:pPrChange>
            </w:pPr>
          </w:p>
          <w:p>
            <w:pPr>
              <w:numPr>
                <w:ilvl w:val="-1"/>
                <w:numId w:val="0"/>
              </w:numPr>
              <w:spacing w:before="100" w:beforeAutospacing="1" w:after="100" w:afterAutospacing="1" w:line="240" w:lineRule="auto"/>
              <w:ind w:left="0" w:firstLine="0" w:firstLineChars="0"/>
              <w:contextualSpacing w:val="0"/>
              <w:rPr>
                <w:rFonts w:ascii="Times New Roman" w:hAnsi="Times New Roman" w:eastAsia="Times New Roman" w:cs="Times New Roman"/>
                <w:szCs w:val="24"/>
              </w:rPr>
              <w:pPrChange w:id="41" w:author="Shinta Paramita" w:date="2020-12-02T10:15:15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Pada tahab ini guru di tutut untuk merancang pembelajaran sesuai dengan minat</w:t>
            </w:r>
            <w:ins w:id="42" w:author="Shinta Paramita" w:date="2020-12-02T10:08:31Z">
              <w:r>
                <w:rPr>
                  <w:rFonts w:hint="default" w:ascii="Times New Roman" w:hAnsi="Times New Roman" w:eastAsia="Times New Roman" w:cs="Times New Roman"/>
                  <w:szCs w:val="24"/>
                  <w:lang w:val="en-US"/>
                </w:rPr>
                <w:t>,</w:t>
              </w:r>
            </w:ins>
            <w:del w:id="43" w:author="Shinta Paramita" w:date="2020-12-02T10:08:27Z">
              <w:r>
                <w:rPr>
                  <w:rFonts w:ascii="Times New Roman" w:hAnsi="Times New Roman" w:eastAsia="Times New Roman" w:cs="Times New Roman"/>
                  <w:szCs w:val="24"/>
                </w:rPr>
                <w:delText xml:space="preserve"> </w:delText>
              </w:r>
            </w:del>
            <w:del w:id="44" w:author="Shinta Paramita" w:date="2020-12-02T10:08:26Z">
              <w:r>
                <w:rPr>
                  <w:rFonts w:ascii="Times New Roman" w:hAnsi="Times New Roman" w:eastAsia="Times New Roman" w:cs="Times New Roman"/>
                  <w:szCs w:val="24"/>
                </w:rPr>
                <w:delText>da</w:delText>
              </w:r>
            </w:del>
            <w:del w:id="45" w:author="Shinta Paramita" w:date="2020-12-02T10:08:25Z">
              <w:r>
                <w:rPr>
                  <w:rFonts w:ascii="Times New Roman" w:hAnsi="Times New Roman" w:eastAsia="Times New Roman" w:cs="Times New Roman"/>
                  <w:szCs w:val="24"/>
                </w:rPr>
                <w:delText>n</w:delText>
              </w:r>
            </w:del>
            <w:r>
              <w:rPr>
                <w:rFonts w:ascii="Times New Roman" w:hAnsi="Times New Roman" w:eastAsia="Times New Roman" w:cs="Times New Roman"/>
                <w:szCs w:val="24"/>
              </w:rPr>
              <w:t xml:space="preserve"> bakat</w:t>
            </w:r>
            <w:ins w:id="46" w:author="Shinta Paramita" w:date="2020-12-02T10:08:37Z">
              <w:r>
                <w:rPr>
                  <w:rFonts w:hint="default" w:ascii="Times New Roman" w:hAnsi="Times New Roman" w:eastAsia="Times New Roman" w:cs="Times New Roman"/>
                  <w:szCs w:val="24"/>
                  <w:lang w:val="en-US"/>
                </w:rPr>
                <w:t>,</w:t>
              </w:r>
            </w:ins>
            <w:ins w:id="47" w:author="Shinta Paramita" w:date="2020-12-02T10:08:40Z">
              <w:r>
                <w:rPr>
                  <w:rFonts w:hint="default" w:ascii="Times New Roman" w:hAnsi="Times New Roman" w:eastAsia="Times New Roman" w:cs="Times New Roman"/>
                  <w:szCs w:val="24"/>
                  <w:lang w:val="en-US"/>
                </w:rPr>
                <w:t xml:space="preserve"> da</w:t>
              </w:r>
            </w:ins>
            <w:ins w:id="48" w:author="Shinta Paramita" w:date="2020-12-02T10:08:41Z">
              <w:r>
                <w:rPr>
                  <w:rFonts w:hint="default" w:ascii="Times New Roman" w:hAnsi="Times New Roman" w:eastAsia="Times New Roman" w:cs="Times New Roman"/>
                  <w:szCs w:val="24"/>
                  <w:lang w:val="en-US"/>
                </w:rPr>
                <w:t xml:space="preserve">n </w:t>
              </w:r>
            </w:ins>
            <w:del w:id="49" w:author="Shinta Paramita" w:date="2020-12-02T10:08:10Z">
              <w:r>
                <w:rPr>
                  <w:rFonts w:ascii="Times New Roman" w:hAnsi="Times New Roman" w:eastAsia="Times New Roman" w:cs="Times New Roman"/>
                  <w:szCs w:val="24"/>
                </w:rPr>
                <w:delText>/</w:delText>
              </w:r>
            </w:del>
            <w:r>
              <w:rPr>
                <w:rFonts w:ascii="Times New Roman" w:hAnsi="Times New Roman" w:eastAsia="Times New Roman" w:cs="Times New Roman"/>
                <w:szCs w:val="24"/>
              </w:rPr>
              <w:t>kebutuhan siswa.</w:t>
            </w:r>
          </w:p>
          <w:p>
            <w:pPr>
              <w:numPr>
                <w:ilvl w:val="0"/>
                <w:numId w:val="3"/>
                <w:ins w:id="51" w:author="Shinta Paramita" w:date="2020-12-02T10:15:08Z"/>
              </w:numPr>
              <w:spacing w:before="100" w:beforeAutospacing="1" w:after="100" w:afterAutospacing="1" w:line="240" w:lineRule="auto"/>
              <w:ind w:left="360" w:firstLine="0"/>
              <w:contextualSpacing w:val="0"/>
              <w:rPr>
                <w:rFonts w:ascii="Times New Roman" w:hAnsi="Times New Roman" w:eastAsia="Times New Roman" w:cs="Times New Roman"/>
                <w:szCs w:val="24"/>
              </w:rPr>
              <w:pPrChange w:id="50" w:author="Shinta Paramita" w:date="2020-12-02T10:15:08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Menggunakan penilaian formatif.</w:t>
            </w:r>
          </w:p>
          <w:p>
            <w:pPr>
              <w:numPr>
                <w:ilvl w:val="-1"/>
                <w:numId w:val="0"/>
              </w:numPr>
              <w:spacing w:before="100" w:beforeAutospacing="1" w:after="100" w:afterAutospacing="1" w:line="240" w:lineRule="auto"/>
              <w:ind w:left="360" w:firstLine="0"/>
              <w:contextualSpacing w:val="0"/>
              <w:rPr>
                <w:rFonts w:ascii="Times New Roman" w:hAnsi="Times New Roman" w:eastAsia="Times New Roman" w:cs="Times New Roman"/>
                <w:szCs w:val="24"/>
              </w:rPr>
              <w:pPrChange w:id="52" w:author="Shinta Paramita" w:date="2020-12-02T10:15:10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Yaitu guru di sini di tuntut untuk membantu siwa dalam mencari kemampuan dan bakat siswa.</w:t>
            </w:r>
          </w:p>
          <w:p>
            <w:pPr>
              <w:numPr>
                <w:ilvl w:val="0"/>
                <w:numId w:val="3"/>
                <w:ins w:id="54" w:author="Shinta Paramita" w:date="2020-12-02T10:15:50Z"/>
              </w:numPr>
              <w:spacing w:before="100" w:beforeAutospacing="1" w:after="100" w:afterAutospacing="1" w:line="240" w:lineRule="auto"/>
              <w:ind w:left="360" w:firstLine="0"/>
              <w:contextualSpacing w:val="0"/>
              <w:rPr>
                <w:rFonts w:ascii="Times New Roman" w:hAnsi="Times New Roman" w:eastAsia="Times New Roman" w:cs="Times New Roman"/>
                <w:szCs w:val="24"/>
              </w:rPr>
              <w:pPrChange w:id="53" w:author="Shinta Paramita" w:date="2020-12-02T10:15:50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Menempatkan guru sebagai mentor.</w:t>
            </w:r>
          </w:p>
          <w:p>
            <w:pPr>
              <w:numPr>
                <w:ilvl w:val="-1"/>
                <w:numId w:val="0"/>
              </w:numPr>
              <w:spacing w:before="100" w:beforeAutospacing="1" w:after="100" w:afterAutospacing="1" w:line="240" w:lineRule="auto"/>
              <w:ind w:left="360" w:firstLine="0"/>
              <w:contextualSpacing w:val="0"/>
              <w:rPr>
                <w:rFonts w:ascii="Times New Roman" w:hAnsi="Times New Roman" w:eastAsia="Times New Roman" w:cs="Times New Roman"/>
                <w:szCs w:val="24"/>
              </w:rPr>
              <w:pPrChange w:id="55" w:author="Shinta Paramita" w:date="2020-12-02T10:15:52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Guri dilatih untuk mengembangkan kurikulum dan memberikan kebebasan untuk menentukan cara belajar mengajar siswa.</w:t>
            </w:r>
          </w:p>
          <w:p>
            <w:pPr>
              <w:numPr>
                <w:ilvl w:val="0"/>
                <w:numId w:val="3"/>
                <w:ins w:id="57" w:author="Shinta Paramita" w:date="2020-12-02T10:15:58Z"/>
              </w:numPr>
              <w:spacing w:before="100" w:beforeAutospacing="1" w:after="100" w:afterAutospacing="1" w:line="240" w:lineRule="auto"/>
              <w:ind w:left="360" w:firstLine="0"/>
              <w:contextualSpacing w:val="0"/>
              <w:rPr>
                <w:rFonts w:ascii="Times New Roman" w:hAnsi="Times New Roman" w:eastAsia="Times New Roman" w:cs="Times New Roman"/>
                <w:szCs w:val="24"/>
              </w:rPr>
              <w:pPrChange w:id="56" w:author="Shinta Paramita" w:date="2020-12-02T10:15:58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Pengembangan profesi guru.</w:t>
            </w:r>
          </w:p>
          <w:p>
            <w:pPr>
              <w:numPr>
                <w:ilvl w:val="-1"/>
                <w:numId w:val="0"/>
              </w:numPr>
              <w:spacing w:before="100" w:beforeAutospacing="1" w:after="100" w:afterAutospacing="1" w:line="240" w:lineRule="auto"/>
              <w:ind w:left="360" w:firstLine="0"/>
              <w:contextualSpacing w:val="0"/>
              <w:rPr>
                <w:rFonts w:ascii="Times New Roman" w:hAnsi="Times New Roman" w:eastAsia="Times New Roman" w:cs="Times New Roman"/>
                <w:szCs w:val="24"/>
              </w:rPr>
              <w:pPrChange w:id="58" w:author="Shinta Paramita" w:date="2020-12-02T10:16:13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Dimana guru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4"/>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4"/>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4"/>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4"/>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4"/>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dasarnya kita bisa lihat proses mengamati dan memahami ini </w:t>
            </w:r>
            <w:ins w:id="59" w:author="Shinta Paramita" w:date="2020-12-02T10:17:42Z">
              <w:r>
                <w:rPr>
                  <w:rFonts w:hint="default" w:ascii="Times New Roman" w:hAnsi="Times New Roman" w:eastAsia="Times New Roman" w:cs="Times New Roman"/>
                  <w:szCs w:val="24"/>
                  <w:lang w:val="en-US"/>
                </w:rPr>
                <w:t>m</w:t>
              </w:r>
            </w:ins>
            <w:ins w:id="60" w:author="Shinta Paramita" w:date="2020-12-02T10:17:43Z">
              <w:r>
                <w:rPr>
                  <w:rFonts w:hint="default" w:ascii="Times New Roman" w:hAnsi="Times New Roman" w:eastAsia="Times New Roman" w:cs="Times New Roman"/>
                  <w:szCs w:val="24"/>
                  <w:lang w:val="en-US"/>
                </w:rPr>
                <w:t>enj</w:t>
              </w:r>
            </w:ins>
            <w:del w:id="61" w:author="Shinta Paramita" w:date="2020-12-02T10:17:41Z">
              <w:r>
                <w:rPr>
                  <w:rFonts w:ascii="Times New Roman" w:hAnsi="Times New Roman" w:eastAsia="Times New Roman" w:cs="Times New Roman"/>
                  <w:szCs w:val="24"/>
                </w:rPr>
                <w:delText>seb</w:delText>
              </w:r>
            </w:del>
            <w:del w:id="62" w:author="Shinta Paramita" w:date="2020-12-02T10:17:40Z">
              <w:r>
                <w:rPr>
                  <w:rFonts w:ascii="Times New Roman" w:hAnsi="Times New Roman" w:eastAsia="Times New Roman" w:cs="Times New Roman"/>
                  <w:szCs w:val="24"/>
                </w:rPr>
                <w:delText>enar</w:delText>
              </w:r>
            </w:del>
            <w:del w:id="63" w:author="Shinta Paramita" w:date="2020-12-02T10:17:39Z">
              <w:r>
                <w:rPr>
                  <w:rFonts w:ascii="Times New Roman" w:hAnsi="Times New Roman" w:eastAsia="Times New Roman" w:cs="Times New Roman"/>
                  <w:szCs w:val="24"/>
                </w:rPr>
                <w:delText>ny</w:delText>
              </w:r>
            </w:del>
            <w:r>
              <w:rPr>
                <w:rFonts w:ascii="Times New Roman" w:hAnsi="Times New Roman" w:eastAsia="Times New Roman" w:cs="Times New Roman"/>
                <w:szCs w:val="24"/>
              </w:rPr>
              <w:t>a</w:t>
            </w:r>
            <w:ins w:id="64" w:author="Shinta Paramita" w:date="2020-12-02T10:17:46Z">
              <w:r>
                <w:rPr>
                  <w:rFonts w:hint="default" w:ascii="Times New Roman" w:hAnsi="Times New Roman" w:eastAsia="Times New Roman" w:cs="Times New Roman"/>
                  <w:szCs w:val="24"/>
                  <w:lang w:val="en-US"/>
                </w:rPr>
                <w:t>di</w:t>
              </w:r>
            </w:ins>
            <w:del w:id="65" w:author="Shinta Paramita" w:date="2020-12-02T10:17:50Z">
              <w:r>
                <w:rPr>
                  <w:rFonts w:ascii="Times New Roman" w:hAnsi="Times New Roman" w:eastAsia="Times New Roman" w:cs="Times New Roman"/>
                  <w:szCs w:val="24"/>
                </w:rPr>
                <w:delText xml:space="preserve"> jad</w:delText>
              </w:r>
            </w:del>
            <w:del w:id="66" w:author="Shinta Paramita" w:date="2020-12-02T10:17:49Z">
              <w:r>
                <w:rPr>
                  <w:rFonts w:ascii="Times New Roman" w:hAnsi="Times New Roman" w:eastAsia="Times New Roman" w:cs="Times New Roman"/>
                  <w:szCs w:val="24"/>
                </w:rPr>
                <w:delText>i</w:delText>
              </w:r>
            </w:del>
            <w:r>
              <w:rPr>
                <w:rFonts w:ascii="Times New Roman" w:hAnsi="Times New Roman" w:eastAsia="Times New Roman" w:cs="Times New Roman"/>
                <w:szCs w:val="24"/>
              </w:rPr>
              <w:t xml:space="preserve">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Dari gagasan yang mucul dari pemikiran kritis </w:t>
            </w:r>
            <w:ins w:id="67" w:author="Shinta Paramita" w:date="2020-12-02T10:18:05Z">
              <w:r>
                <w:rPr>
                  <w:rFonts w:hint="default" w:ascii="Times New Roman" w:hAnsi="Times New Roman" w:eastAsia="Times New Roman" w:cs="Times New Roman"/>
                  <w:szCs w:val="24"/>
                  <w:lang w:val="en-US"/>
                </w:rPr>
                <w:t>te</w:t>
              </w:r>
            </w:ins>
            <w:ins w:id="68" w:author="Shinta Paramita" w:date="2020-12-02T10:18:06Z">
              <w:r>
                <w:rPr>
                  <w:rFonts w:hint="default" w:ascii="Times New Roman" w:hAnsi="Times New Roman" w:eastAsia="Times New Roman" w:cs="Times New Roman"/>
                  <w:szCs w:val="24"/>
                  <w:lang w:val="en-US"/>
                </w:rPr>
                <w:t>rsebu</w:t>
              </w:r>
            </w:ins>
            <w:ins w:id="69" w:author="Shinta Paramita" w:date="2020-12-02T10:18:07Z">
              <w:r>
                <w:rPr>
                  <w:rFonts w:hint="default" w:ascii="Times New Roman" w:hAnsi="Times New Roman" w:eastAsia="Times New Roman" w:cs="Times New Roman"/>
                  <w:szCs w:val="24"/>
                  <w:lang w:val="en-US"/>
                </w:rPr>
                <w:t>t</w:t>
              </w:r>
            </w:ins>
            <w:del w:id="70" w:author="Shinta Paramita" w:date="2020-12-02T10:18:05Z">
              <w:r>
                <w:rPr>
                  <w:rFonts w:ascii="Times New Roman" w:hAnsi="Times New Roman" w:eastAsia="Times New Roman" w:cs="Times New Roman"/>
                  <w:szCs w:val="24"/>
                </w:rPr>
                <w:delText>t</w:delText>
              </w:r>
            </w:del>
            <w:del w:id="71" w:author="Shinta Paramita" w:date="2020-12-02T10:18:04Z">
              <w:r>
                <w:rPr>
                  <w:rFonts w:ascii="Times New Roman" w:hAnsi="Times New Roman" w:eastAsia="Times New Roman" w:cs="Times New Roman"/>
                  <w:szCs w:val="24"/>
                </w:rPr>
                <w:delText>ad</w:delText>
              </w:r>
            </w:del>
            <w:del w:id="72" w:author="Shinta Paramita" w:date="2020-12-02T10:18:03Z">
              <w:r>
                <w:rPr>
                  <w:rFonts w:ascii="Times New Roman" w:hAnsi="Times New Roman" w:eastAsia="Times New Roman" w:cs="Times New Roman"/>
                  <w:szCs w:val="24"/>
                </w:rPr>
                <w:delText>i</w:delText>
              </w:r>
            </w:del>
            <w:r>
              <w:rPr>
                <w:rFonts w:ascii="Times New Roman" w:hAnsi="Times New Roman" w:eastAsia="Times New Roman" w:cs="Times New Roman"/>
                <w:szCs w:val="24"/>
              </w:rPr>
              <w:t xml:space="preserve"> maka proses selanjutnya yaitu mencoba</w:t>
            </w:r>
            <w:ins w:id="73" w:author="Shinta Paramita" w:date="2020-12-02T10:18:16Z">
              <w:r>
                <w:rPr>
                  <w:rFonts w:hint="default" w:ascii="Times New Roman" w:hAnsi="Times New Roman" w:eastAsia="Times New Roman" w:cs="Times New Roman"/>
                  <w:szCs w:val="24"/>
                  <w:lang w:val="en-US"/>
                </w:rPr>
                <w:t xml:space="preserve"> a</w:t>
              </w:r>
            </w:ins>
            <w:ins w:id="74" w:author="Shinta Paramita" w:date="2020-12-02T10:18:17Z">
              <w:r>
                <w:rPr>
                  <w:rFonts w:hint="default" w:ascii="Times New Roman" w:hAnsi="Times New Roman" w:eastAsia="Times New Roman" w:cs="Times New Roman"/>
                  <w:szCs w:val="24"/>
                  <w:lang w:val="en-US"/>
                </w:rPr>
                <w:t xml:space="preserve">tau </w:t>
              </w:r>
            </w:ins>
            <w:del w:id="75" w:author="Shinta Paramita" w:date="2020-12-02T10:18:15Z">
              <w:r>
                <w:rPr>
                  <w:rFonts w:ascii="Times New Roman" w:hAnsi="Times New Roman" w:eastAsia="Times New Roman" w:cs="Times New Roman"/>
                  <w:szCs w:val="24"/>
                </w:rPr>
                <w:delText>/</w:delText>
              </w:r>
            </w:del>
            <w:del w:id="76" w:author="Shinta Paramita" w:date="2020-12-02T10:18:14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 xml:space="preserve">pengaplikasian. Pada revolusi 4.0 ini lebih banyak praktek karena lebih menyiapkan anak </w:t>
            </w:r>
            <w:ins w:id="77" w:author="Shinta Paramita" w:date="2020-12-02T10:18:41Z">
              <w:r>
                <w:rPr>
                  <w:rFonts w:hint="default" w:ascii="Times New Roman" w:hAnsi="Times New Roman" w:eastAsia="Times New Roman" w:cs="Times New Roman"/>
                  <w:szCs w:val="24"/>
                  <w:lang w:val="en-US"/>
                </w:rPr>
                <w:t>un</w:t>
              </w:r>
            </w:ins>
            <w:ins w:id="78" w:author="Shinta Paramita" w:date="2020-12-02T10:18:42Z">
              <w:r>
                <w:rPr>
                  <w:rFonts w:hint="default" w:ascii="Times New Roman" w:hAnsi="Times New Roman" w:eastAsia="Times New Roman" w:cs="Times New Roman"/>
                  <w:szCs w:val="24"/>
                  <w:lang w:val="en-US"/>
                </w:rPr>
                <w:t>tuk</w:t>
              </w:r>
            </w:ins>
            <w:del w:id="79" w:author="Shinta Paramita" w:date="2020-12-02T10:18:36Z">
              <w:r>
                <w:rPr>
                  <w:rFonts w:ascii="Times New Roman" w:hAnsi="Times New Roman" w:eastAsia="Times New Roman" w:cs="Times New Roman"/>
                  <w:szCs w:val="24"/>
                </w:rPr>
                <w:delText>p</w:delText>
              </w:r>
            </w:del>
            <w:del w:id="80" w:author="Shinta Paramita" w:date="2020-12-02T10:18:35Z">
              <w:r>
                <w:rPr>
                  <w:rFonts w:ascii="Times New Roman" w:hAnsi="Times New Roman" w:eastAsia="Times New Roman" w:cs="Times New Roman"/>
                  <w:szCs w:val="24"/>
                </w:rPr>
                <w:delText>ad</w:delText>
              </w:r>
            </w:del>
            <w:del w:id="81" w:author="Shinta Paramita" w:date="2020-12-02T10:18:34Z">
              <w:r>
                <w:rPr>
                  <w:rFonts w:ascii="Times New Roman" w:hAnsi="Times New Roman" w:eastAsia="Times New Roman" w:cs="Times New Roman"/>
                  <w:szCs w:val="24"/>
                </w:rPr>
                <w:delText>a</w:delText>
              </w:r>
            </w:del>
            <w:r>
              <w:rPr>
                <w:rFonts w:ascii="Times New Roman" w:hAnsi="Times New Roman" w:eastAsia="Times New Roman" w:cs="Times New Roman"/>
                <w:szCs w:val="24"/>
              </w:rPr>
              <w:t xml:space="preserve"> bagaimana </w:t>
            </w:r>
            <w:ins w:id="82" w:author="Shinta Paramita" w:date="2020-12-02T10:18:48Z">
              <w:r>
                <w:rPr>
                  <w:rFonts w:hint="default" w:ascii="Times New Roman" w:hAnsi="Times New Roman" w:eastAsia="Times New Roman" w:cs="Times New Roman"/>
                  <w:szCs w:val="24"/>
                  <w:lang w:val="en-US"/>
                </w:rPr>
                <w:t>da</w:t>
              </w:r>
            </w:ins>
            <w:ins w:id="83" w:author="Shinta Paramita" w:date="2020-12-02T10:18:49Z">
              <w:r>
                <w:rPr>
                  <w:rFonts w:hint="default" w:ascii="Times New Roman" w:hAnsi="Times New Roman" w:eastAsia="Times New Roman" w:cs="Times New Roman"/>
                  <w:szCs w:val="24"/>
                  <w:lang w:val="en-US"/>
                </w:rPr>
                <w:t>pat</w:t>
              </w:r>
            </w:ins>
            <w:del w:id="84" w:author="Shinta Paramita" w:date="2020-12-02T10:18:48Z">
              <w:r>
                <w:rPr>
                  <w:rFonts w:ascii="Times New Roman" w:hAnsi="Times New Roman" w:eastAsia="Times New Roman" w:cs="Times New Roman"/>
                  <w:szCs w:val="24"/>
                </w:rPr>
                <w:delText>ki</w:delText>
              </w:r>
            </w:del>
            <w:del w:id="85" w:author="Shinta Paramita" w:date="2020-12-02T10:18:47Z">
              <w:r>
                <w:rPr>
                  <w:rFonts w:ascii="Times New Roman" w:hAnsi="Times New Roman" w:eastAsia="Times New Roman" w:cs="Times New Roman"/>
                  <w:szCs w:val="24"/>
                </w:rPr>
                <w:delText>ta</w:delText>
              </w:r>
            </w:del>
            <w:r>
              <w:rPr>
                <w:rFonts w:ascii="Times New Roman" w:hAnsi="Times New Roman" w:eastAsia="Times New Roman" w:cs="Times New Roman"/>
                <w:szCs w:val="24"/>
              </w:rPr>
              <w:t xml:space="preserve">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terahir adalah melakukan penelitian, tuntutan</w:t>
            </w:r>
            <w:ins w:id="86" w:author="Shinta Paramita" w:date="2020-12-02T10:20:10Z">
              <w:r>
                <w:rPr>
                  <w:rFonts w:hint="default" w:ascii="Times New Roman" w:hAnsi="Times New Roman" w:eastAsia="Times New Roman" w:cs="Times New Roman"/>
                  <w:szCs w:val="24"/>
                  <w:lang w:val="en-US"/>
                </w:rPr>
                <w:t xml:space="preserve"> </w:t>
              </w:r>
            </w:ins>
            <w:ins w:id="87" w:author="Shinta Paramita" w:date="2020-12-02T10:20:38Z">
              <w:r>
                <w:rPr>
                  <w:rFonts w:hint="default" w:ascii="Times New Roman" w:hAnsi="Times New Roman" w:eastAsia="Times New Roman" w:cs="Times New Roman"/>
                  <w:szCs w:val="24"/>
                  <w:lang w:val="en-US"/>
                </w:rPr>
                <w:t>indus</w:t>
              </w:r>
            </w:ins>
            <w:ins w:id="88" w:author="Shinta Paramita" w:date="2020-12-02T10:20:39Z">
              <w:r>
                <w:rPr>
                  <w:rFonts w:hint="default" w:ascii="Times New Roman" w:hAnsi="Times New Roman" w:eastAsia="Times New Roman" w:cs="Times New Roman"/>
                  <w:szCs w:val="24"/>
                  <w:lang w:val="en-US"/>
                </w:rPr>
                <w:t>tri</w:t>
              </w:r>
            </w:ins>
            <w:r>
              <w:rPr>
                <w:rFonts w:ascii="Times New Roman" w:hAnsi="Times New Roman" w:eastAsia="Times New Roman" w:cs="Times New Roman"/>
                <w:szCs w:val="24"/>
              </w:rPr>
              <w:t xml:space="preserve"> 4.0 ini adalah kreatif dan inovatif. Dengan melakukan penelitian kita bisa lihat proses kreatif dan inovatif kita.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9" w:author="Shinta Paramita" w:date="2020-12-02T10:08:54Z"/>
        </w:trPr>
        <w:tc>
          <w:tcPr>
            <w:tcW w:w="9350" w:type="dxa"/>
          </w:tcPr>
          <w:p>
            <w:pPr>
              <w:spacing w:before="100" w:beforeAutospacing="1" w:after="100" w:afterAutospacing="1" w:line="240" w:lineRule="auto"/>
              <w:contextualSpacing w:val="0"/>
              <w:rPr>
                <w:ins w:id="90" w:author="Shinta Paramita" w:date="2020-12-02T10:08:54Z"/>
                <w:rFonts w:ascii="Times New Roman" w:hAnsi="Times New Roman" w:eastAsia="Times New Roman" w:cs="Times New Roman"/>
                <w:szCs w:val="24"/>
              </w:rPr>
            </w:pPr>
          </w:p>
        </w:tc>
      </w:tr>
    </w:tbl>
    <w:p>
      <w:bookmarkStart w:id="0" w:name="_GoBack"/>
      <w:bookmarkEnd w:id="0"/>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Dandelion"/>
    <w:panose1 w:val="00000000000000000000"/>
    <w:charset w:val="00"/>
    <w:family w:val="auto"/>
    <w:pitch w:val="default"/>
    <w:sig w:usb0="00000000" w:usb1="00000000" w:usb2="00000000" w:usb3="00000000" w:csb0="00000000" w:csb1="00000000"/>
  </w:font>
  <w:font w:name="Minion Pro">
    <w:panose1 w:val="02040503050306020203"/>
    <w:charset w:val="00"/>
    <w:family w:val="roman"/>
    <w:pitch w:val="default"/>
    <w:sig w:usb0="60000287" w:usb1="00000001" w:usb2="00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Dandelion">
    <w:panose1 w:val="02000600000000000000"/>
    <w:charset w:val="00"/>
    <w:family w:val="auto"/>
    <w:pitch w:val="default"/>
    <w:sig w:usb0="0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D9E48"/>
    <w:multiLevelType w:val="singleLevel"/>
    <w:tmpl w:val="E4CD9E48"/>
    <w:lvl w:ilvl="0" w:tentative="0">
      <w:start w:val="1"/>
      <w:numFmt w:val="decimal"/>
      <w:suff w:val="space"/>
      <w:lvlText w:val="%1."/>
      <w:lvlJc w:val="left"/>
    </w:lvl>
  </w:abstractNum>
  <w:abstractNum w:abstractNumId="1">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inta Paramita">
    <w15:presenceInfo w15:providerId="WPS Office" w15:userId="127596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1B8C35CF"/>
    <w:rsid w:val="30AD5BBF"/>
    <w:rsid w:val="394F61F7"/>
    <w:rsid w:val="739A2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19</TotalTime>
  <ScaleCrop>false</ScaleCrop>
  <LinksUpToDate>false</LinksUpToDate>
  <CharactersWithSpaces>3169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Shinta Paramita</cp:lastModifiedBy>
  <dcterms:modified xsi:type="dcterms:W3CDTF">2020-12-02T03:20:51Z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