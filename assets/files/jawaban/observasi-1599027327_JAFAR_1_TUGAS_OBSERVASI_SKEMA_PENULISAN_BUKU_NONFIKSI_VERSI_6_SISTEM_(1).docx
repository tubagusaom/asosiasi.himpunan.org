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280A">
              <w:rPr>
                <w:rFonts w:ascii="Times New Roman" w:eastAsia="Times New Roman" w:hAnsi="Times New Roman" w:cs="Times New Roman"/>
                <w:i/>
                <w:szCs w:val="24"/>
                <w:rPrChange w:id="0" w:author="LENOVO" w:date="2020-09-02T10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LENOVO" w:date="2020-09-02T11:00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ENOVO" w:date="2020-09-02T11:01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3" w:author="LENOVO" w:date="2020-09-02T11:01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LENOVO" w:date="2020-09-02T11:01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5" w:author="LENOVO" w:date="2020-09-02T11:01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LENOVO" w:date="2020-09-02T11:02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7" w:author="LENOVO" w:date="2020-09-02T11:02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8" w:author="LENOVO" w:date="2020-09-02T11:02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9" w:author="LENOVO" w:date="2020-09-02T11:02:00Z"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LENOVO" w:date="2020-09-02T11:03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mempersiapkan </w:delText>
              </w:r>
            </w:del>
            <w:proofErr w:type="spellStart"/>
            <w:ins w:id="11" w:author="LENOVO" w:date="2020-09-02T11:03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LENOVO" w:date="2020-09-02T11:03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3" w:author="LENOVO" w:date="2020-09-02T11:03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14" w:author="LENOVO" w:date="2020-09-02T11:04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15" w:author="LENOVO" w:date="2020-09-02T11:04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6A28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LENOVO" w:date="2020-09-02T12:01:00Z">
              <w:r w:rsidRPr="00EC6F38" w:rsidDel="00C2269E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ins w:id="17" w:author="LENOVO" w:date="2020-09-02T12:01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gramStart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proofErr w:type="gramEnd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LENOVO" w:date="2020-09-02T12:00:00Z">
              <w:r w:rsidRPr="00EC6F38" w:rsidDel="00C2269E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19" w:author="LENOVO" w:date="2020-09-02T12:00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LENOVO" w:date="2020-09-02T12:01:00Z">
              <w:r w:rsidRPr="00EC6F38" w:rsidDel="00C2269E">
                <w:rPr>
                  <w:rFonts w:ascii="Times New Roman" w:eastAsia="Times New Roman" w:hAnsi="Times New Roman" w:cs="Times New Roman"/>
                  <w:szCs w:val="24"/>
                </w:rPr>
                <w:delText>Menempatkan guru</w:delText>
              </w:r>
            </w:del>
            <w:ins w:id="21" w:author="LENOVO" w:date="2020-09-02T12:01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gramStart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proofErr w:type="gramEnd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ditetapkan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LENOVO" w:date="2020-09-02T11:04:00Z">
              <w:r w:rsidRPr="00EC6F38" w:rsidDel="006A280A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23" w:author="LENOVO" w:date="2020-09-02T11:04:00Z">
              <w:r w:rsidR="006A280A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LENOVO" w:date="2020-09-02T12:02:00Z">
              <w:r w:rsidRPr="00EC6F38" w:rsidDel="00C2269E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25" w:author="LENOVO" w:date="2020-09-02T12:02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LENOVO" w:date="2020-09-02T12:03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LENOVO" w:date="2020-09-02T12:03:00Z">
              <w:r w:rsidRPr="00EC6F38" w:rsidDel="00C2269E">
                <w:rPr>
                  <w:rFonts w:ascii="Times New Roman" w:eastAsia="Times New Roman" w:hAnsi="Times New Roman" w:cs="Times New Roman"/>
                  <w:szCs w:val="24"/>
                </w:rPr>
                <w:delText> 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29" w:author="LENOVO" w:date="2020-09-02T11:06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76253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31" w:author="LENOVO" w:date="2020-09-02T11:06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LENOVO" w:date="2020-09-02T11:06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LENOVO" w:date="2020-09-02T11:07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34" w:author="LENOVO" w:date="2020-09-02T11:07:00Z">
              <w:r w:rsidR="0076253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del w:id="35" w:author="LENOVO" w:date="2020-09-02T11:08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LENOVO" w:date="2020-09-02T11:08:00Z">
              <w:r w:rsidRPr="00EC6F38" w:rsidDel="0076253E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ins w:id="37" w:author="LENOVO" w:date="2020-09-02T11:08:00Z"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6253E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8" w:author="LENOVO" w:date="2020-09-02T12:05:00Z">
              <w:r w:rsidR="00C2269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39" w:name="_GoBack"/>
            <w:bookmarkEnd w:id="39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8584B"/>
    <w:rsid w:val="006A280A"/>
    <w:rsid w:val="0076253E"/>
    <w:rsid w:val="00924DF5"/>
    <w:rsid w:val="00C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2020-08-26T22:03:00Z</dcterms:created>
  <dcterms:modified xsi:type="dcterms:W3CDTF">2020-09-02T05:05:00Z</dcterms:modified>
</cp:coreProperties>
</file>