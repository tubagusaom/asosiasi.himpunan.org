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AU" w:eastAsia="ja-JP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C29">
        <w:rPr>
          <w:rFonts w:ascii="Times New Roman" w:eastAsia="Times New Roman" w:hAnsi="Times New Roman" w:cs="Times New Roman"/>
          <w:i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0" w:author="user" w:date="2021-04-06T10:21:00Z">
        <w:r w:rsidRPr="00C50A1E" w:rsidDel="00D80C2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80C29">
        <w:rPr>
          <w:rFonts w:ascii="Times New Roman" w:eastAsia="Times New Roman" w:hAnsi="Times New Roman" w:cs="Times New Roman"/>
          <w:i/>
          <w:sz w:val="24"/>
          <w:szCs w:val="24"/>
          <w:rPrChange w:id="1" w:author="user" w:date="2021-04-06T10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" w:author="user" w:date="2021-04-06T10:21:00Z">
        <w:r w:rsidR="00D80C29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D80C2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3" w:author="user" w:date="2021-04-06T10:21:00Z">
        <w:r w:rsidR="00D80C2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80C29">
          <w:rPr>
            <w:rFonts w:ascii="Times New Roman" w:eastAsia="Times New Roman" w:hAnsi="Times New Roman" w:cs="Times New Roman"/>
            <w:sz w:val="24"/>
            <w:szCs w:val="24"/>
          </w:rPr>
          <w:t>misal</w:t>
        </w:r>
      </w:ins>
      <w:proofErr w:type="spellEnd"/>
      <w:del w:id="4" w:author="user" w:date="2021-04-06T10:21:00Z">
        <w:r w:rsidRPr="00C50A1E" w:rsidDel="00D80C2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user" w:date="2021-04-06T10:22:00Z">
        <w:r w:rsidRPr="00C50A1E" w:rsidDel="00D80C2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6" w:author="user" w:date="2021-04-06T10:22:00Z">
        <w:r w:rsidR="00D80C2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7" w:author="user" w:date="2021-04-0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8" w:author="user" w:date="2021-04-0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9" w:author="user" w:date="2021-04-0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10" w:author="user" w:date="2021-04-0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11" w:author="user" w:date="2021-04-0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12" w:author="user" w:date="2021-04-06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user" w:date="2021-04-06T10:22:00Z">
        <w:r w:rsidDel="00997DD6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4" w:author="user" w:date="2021-04-06T10:22:00Z">
        <w:r w:rsidR="00997DD6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997DD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97DD6" w:rsidRDefault="00997DD6" w:rsidP="00927764">
      <w:pPr>
        <w:shd w:val="clear" w:color="auto" w:fill="F5F5F5"/>
        <w:spacing w:after="375"/>
        <w:rPr>
          <w:ins w:id="15" w:author="user" w:date="2021-04-06T10:22:00Z"/>
          <w:rFonts w:ascii="Times New Roman" w:eastAsia="Times New Roman" w:hAnsi="Times New Roman" w:cs="Times New Roman"/>
          <w:sz w:val="24"/>
          <w:szCs w:val="24"/>
        </w:rPr>
      </w:pPr>
      <w:moveToRangeStart w:id="16" w:author="user" w:date="2021-04-06T10:22:00Z" w:name="move68596978"/>
      <w:proofErr w:type="spellStart"/>
      <w:moveTo w:id="17" w:author="user" w:date="2021-04-06T10:22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suasana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18" w:author="user" w:date="2021-04-06T10:2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-</w:t>
        </w:r>
        <w:proofErr w:type="spellStart"/>
        <w:r w:rsidRPr="00997DD6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19" w:author="user" w:date="2021-04-06T10:2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seperti</w:t>
        </w:r>
        <w:proofErr w:type="spellEnd"/>
        <w:r w:rsidRPr="00997DD6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20" w:author="user" w:date="2021-04-06T10:2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 xml:space="preserve"> </w:t>
        </w:r>
        <w:proofErr w:type="spellStart"/>
        <w:r w:rsidRPr="00997DD6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21" w:author="user" w:date="2021-04-06T10:2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sikapnya</w:t>
        </w:r>
        <w:proofErr w:type="spellEnd"/>
        <w:r w:rsidRPr="00997DD6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22" w:author="user" w:date="2021-04-06T10:2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 xml:space="preserve"> </w:t>
        </w:r>
        <w:proofErr w:type="spellStart"/>
        <w:r w:rsidRPr="00997DD6">
          <w:rPr>
            <w:rFonts w:ascii="Times New Roman" w:eastAsia="Times New Roman" w:hAnsi="Times New Roman" w:cs="Times New Roman"/>
            <w:i/>
            <w:strike/>
            <w:sz w:val="24"/>
            <w:szCs w:val="24"/>
            <w:rPrChange w:id="23" w:author="user" w:date="2021-04-06T10:2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padamu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pencetus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  <w:moveToRangeEnd w:id="16"/>
    </w:p>
    <w:p w:rsidR="00997DD6" w:rsidRDefault="00997DD6" w:rsidP="00927764">
      <w:pPr>
        <w:shd w:val="clear" w:color="auto" w:fill="F5F5F5"/>
        <w:spacing w:after="375"/>
        <w:rPr>
          <w:ins w:id="24" w:author="user" w:date="2021-04-06T10:23:00Z"/>
          <w:rFonts w:ascii="Times New Roman" w:eastAsia="Times New Roman" w:hAnsi="Times New Roman" w:cs="Times New Roman"/>
          <w:sz w:val="24"/>
          <w:szCs w:val="24"/>
        </w:rPr>
      </w:pPr>
      <w:moveToRangeStart w:id="25" w:author="user" w:date="2021-04-06T10:23:00Z" w:name="move68597015"/>
      <w:proofErr w:type="spellStart"/>
      <w:moveTo w:id="26" w:author="user" w:date="2021-04-06T10:23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Padahal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memerlukan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tambahan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27" w:author="user" w:date="2021-04-06T10:2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lho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28" w:author="user" w:date="2021-04-06T10:2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kok</w:t>
        </w:r>
        <w:proofErr w:type="spellEnd"/>
        <w:del w:id="29" w:author="user" w:date="2021-04-06T10:23:00Z">
          <w:r w:rsidRPr="00C50A1E" w:rsidDel="00997DD6">
            <w:rPr>
              <w:rFonts w:ascii="Times New Roman" w:eastAsia="Times New Roman" w:hAnsi="Times New Roman" w:cs="Times New Roman"/>
              <w:sz w:val="24"/>
              <w:szCs w:val="24"/>
            </w:rPr>
            <w:delText>~</w:delText>
          </w:r>
        </w:del>
      </w:moveTo>
      <w:moveToRangeEnd w:id="25"/>
      <w:ins w:id="30" w:author="user" w:date="2021-04-06T10:23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FromRangeStart w:id="31" w:author="user" w:date="2021-04-06T10:27:00Z" w:name="move68597219"/>
      <w:moveFrom w:id="32" w:author="user" w:date="2021-04-06T10:27:00Z">
        <w:r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t>Selain mengenang dia, kegiatan yang paling asyik di saat hujan turun adalah makan. Sering disebut cuma camilan, tapi jumlah kalorinya nyaris melebihi makan berat.</w:t>
        </w:r>
      </w:moveFrom>
      <w:moveFromRangeEnd w:id="31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FromRangeStart w:id="33" w:author="user" w:date="2021-04-06T10:24:00Z" w:name="move68597099"/>
      <w:moveFrom w:id="34" w:author="user" w:date="2021-04-06T10:24:00Z">
        <w:r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t>Sebungkus keripik yang dalam kemasan bisa dikonsumsi 4 porsi habis sekali duduk. Belum cukup, tambah lagi gorengannya, satu-dua biji eh kok jadi lima?</w:t>
        </w:r>
      </w:moveFrom>
      <w:moveFromRangeEnd w:id="33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FromRangeStart w:id="35" w:author="user" w:date="2021-04-06T10:22:00Z" w:name="move68596978"/>
      <w:moveFrom w:id="36" w:author="user" w:date="2021-04-06T10:22:00Z">
        <w:r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t>Hujan yang membuat suasana jadi lebih dingin -</w:t>
        </w:r>
        <w:r w:rsidRPr="00C50A1E" w:rsidDel="00997DD6">
          <w:rPr>
            <w:rFonts w:ascii="Times New Roman" w:eastAsia="Times New Roman" w:hAnsi="Times New Roman" w:cs="Times New Roman"/>
            <w:strike/>
            <w:sz w:val="24"/>
            <w:szCs w:val="24"/>
          </w:rPr>
          <w:t>seperti sikapnya padamu</w:t>
        </w:r>
        <w:r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t>, memang bisa jadi salah satu pencetus mengapa kita jadi suka makan.</w:t>
        </w:r>
      </w:moveFrom>
      <w:moveFromRangeEnd w:id="35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FromRangeStart w:id="37" w:author="user" w:date="2021-04-06T10:49:00Z" w:name="move68597347"/>
      <w:moveFrom w:id="38" w:author="user" w:date="2021-04-06T10:49:00Z">
        <w:r w:rsidRPr="00C50A1E" w:rsidDel="000A6DAB">
          <w:rPr>
            <w:rFonts w:ascii="Times New Roman" w:eastAsia="Times New Roman" w:hAnsi="Times New Roman" w:cs="Times New Roman"/>
            <w:sz w:val="24"/>
            <w:szCs w:val="24"/>
          </w:rPr>
          <w:t>Terutama makanan yang seperti tahu bulat digoreng dadakan alias yang masih hangat. Apalagi dengan makan, tubuh akan mendapat "panas" akibat terjadinya peningkatan metabolisme dalam tubuh.</w:t>
        </w:r>
      </w:moveFrom>
      <w:moveFromRangeEnd w:id="37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FromRangeStart w:id="39" w:author="user" w:date="2021-04-06T10:23:00Z" w:name="move68597015"/>
      <w:moveFrom w:id="40" w:author="user" w:date="2021-04-06T10:23:00Z">
        <w:r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t>Padahal kenyataannya, dingin yang terjadi akibat hujan tidak benar-benar membuat tubuh memerlukan kalori tambahan dari makananmu, lho. Dingin yang kita kira ternyata tidak sedingin kenyataannya, kok~</w:t>
        </w:r>
      </w:moveFrom>
      <w:moveFromRangeEnd w:id="39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41" w:author="user" w:date="2021-04-06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DD6" w:rsidRDefault="00997DD6" w:rsidP="00927764">
      <w:pPr>
        <w:shd w:val="clear" w:color="auto" w:fill="F5F5F5"/>
        <w:spacing w:after="375"/>
        <w:rPr>
          <w:ins w:id="42" w:author="user" w:date="2021-04-06T10:25:00Z"/>
          <w:rFonts w:ascii="Times New Roman" w:eastAsia="Times New Roman" w:hAnsi="Times New Roman" w:cs="Times New Roman"/>
          <w:sz w:val="24"/>
          <w:szCs w:val="24"/>
        </w:rPr>
      </w:pPr>
      <w:moveToRangeStart w:id="43" w:author="user" w:date="2021-04-06T10:25:00Z" w:name="move68597142"/>
      <w:proofErr w:type="spellStart"/>
      <w:moveTo w:id="44" w:author="user" w:date="2021-04-06T10:25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almari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penyimpanan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-kali. Akan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  <w:moveToRangeEnd w:id="43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97DD6" w:rsidRDefault="00997DD6" w:rsidP="00927764">
      <w:pPr>
        <w:shd w:val="clear" w:color="auto" w:fill="F5F5F5"/>
        <w:spacing w:after="375"/>
        <w:rPr>
          <w:ins w:id="45" w:author="user" w:date="2021-04-06T10:24:00Z"/>
          <w:rFonts w:ascii="Times New Roman" w:eastAsia="Times New Roman" w:hAnsi="Times New Roman" w:cs="Times New Roman"/>
          <w:sz w:val="24"/>
          <w:szCs w:val="24"/>
        </w:rPr>
      </w:pPr>
      <w:moveToRangeStart w:id="46" w:author="user" w:date="2021-04-06T10:24:00Z" w:name="move68597099"/>
      <w:proofErr w:type="spellStart"/>
      <w:moveTo w:id="47" w:author="user" w:date="2021-04-06T10:24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Sebungkus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4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duduk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gorengannya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satu-dua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48" w:author="user" w:date="2021-04-06T10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eh </w:t>
        </w:r>
        <w:proofErr w:type="spellStart"/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49" w:author="user" w:date="2021-04-06T10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kok</w:t>
        </w:r>
        <w:proofErr w:type="spellEnd"/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50" w:author="user" w:date="2021-04-06T10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51" w:author="user" w:date="2021-04-06T10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jadi</w:t>
        </w:r>
        <w:proofErr w:type="spellEnd"/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52" w:author="user" w:date="2021-04-06T10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gramStart"/>
        <w:r w:rsidRPr="00997DD6">
          <w:rPr>
            <w:rFonts w:ascii="Times New Roman" w:eastAsia="Times New Roman" w:hAnsi="Times New Roman" w:cs="Times New Roman"/>
            <w:i/>
            <w:sz w:val="24"/>
            <w:szCs w:val="24"/>
            <w:rPrChange w:id="53" w:author="user" w:date="2021-04-06T10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lima</w:t>
        </w:r>
        <w:proofErr w:type="gram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moveTo>
      <w:moveToRangeEnd w:id="46"/>
    </w:p>
    <w:p w:rsidR="00927764" w:rsidRPr="00C50A1E" w:rsidRDefault="00997DD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ToRangeStart w:id="54" w:author="user" w:date="2021-04-06T10:27:00Z" w:name="move68597219"/>
      <w:proofErr w:type="spellStart"/>
      <w:moveTo w:id="55" w:author="user" w:date="2021-04-06T10:2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bookmarkStart w:id="56" w:name="_GoBack"/>
        <w:bookmarkEnd w:id="56"/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cuma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nyaris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  <w:moveFromRangeStart w:id="57" w:author="user" w:date="2021-04-06T10:25:00Z" w:name="move68597142"/>
      <w:moveToRangeEnd w:id="54"/>
      <w:moveFrom w:id="58" w:author="user" w:date="2021-04-06T10:25:00Z">
        <w:r w:rsidR="00927764"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t xml:space="preserve">Semua harus ada di </w:t>
        </w:r>
        <w:r w:rsidR="00927764" w:rsidDel="00997DD6">
          <w:rPr>
            <w:rFonts w:ascii="Times New Roman" w:eastAsia="Times New Roman" w:hAnsi="Times New Roman" w:cs="Times New Roman"/>
            <w:sz w:val="24"/>
            <w:szCs w:val="24"/>
          </w:rPr>
          <w:t>almari</w:t>
        </w:r>
        <w:r w:rsidR="00927764" w:rsidRPr="00C50A1E" w:rsidDel="00997DD6">
          <w:rPr>
            <w:rFonts w:ascii="Times New Roman" w:eastAsia="Times New Roman" w:hAnsi="Times New Roman" w:cs="Times New Roman"/>
            <w:sz w:val="24"/>
            <w:szCs w:val="24"/>
          </w:rPr>
          <w:t xml:space="preserve"> penyimpanan. Sebagai bahan persediaan karena mau keluar di waktu hujan itu membuat kita berpikir berkali-kali. Akan merepotkan.</w:t>
        </w:r>
      </w:moveFrom>
      <w:moveFromRangeEnd w:id="57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9" w:author="user" w:date="2021-04-06T10:45:00Z">
        <w:r w:rsidR="00C03D04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proofErr w:type="spellEnd"/>
        <w:r w:rsidR="00C03D0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FromRangeStart w:id="60" w:author="user" w:date="2021-04-06T10:47:00Z" w:name="move68598441"/>
      <w:moveFrom w:id="61" w:author="user" w:date="2021-04-06T10:47:00Z">
        <w:r w:rsidRPr="00997DD6" w:rsidDel="00C03D04">
          <w:rPr>
            <w:rFonts w:ascii="Times New Roman" w:eastAsia="Times New Roman" w:hAnsi="Times New Roman" w:cs="Times New Roman"/>
            <w:i/>
            <w:sz w:val="24"/>
            <w:szCs w:val="24"/>
            <w:rPrChange w:id="62" w:author="user" w:date="2021-04-06T10:2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Coba deh</w:t>
        </w:r>
        <w:r w:rsidRPr="00C50A1E" w:rsidDel="00C03D04">
          <w:rPr>
            <w:rFonts w:ascii="Times New Roman" w:eastAsia="Times New Roman" w:hAnsi="Times New Roman" w:cs="Times New Roman"/>
            <w:sz w:val="24"/>
            <w:szCs w:val="24"/>
          </w:rPr>
          <w:t>, mulai aja dulu dengan memperhatikan label informasi gizi ketika kamu memakan makanan kemasan. Atau jika ingin minum yang hangat-hangat, takar gulanya jangan kelebihan. Sebab kamu sudah terlalu manis, kata dia </w:t>
        </w:r>
        <w:r w:rsidRPr="00C50A1E" w:rsidDel="00C03D0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gitu khan.</w:t>
        </w:r>
      </w:moveFrom>
      <w:moveFromRangeEnd w:id="6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63" w:author="user" w:date="2021-04-06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997DD6">
        <w:rPr>
          <w:rFonts w:ascii="Times New Roman" w:eastAsia="Times New Roman" w:hAnsi="Times New Roman" w:cs="Times New Roman"/>
          <w:i/>
          <w:sz w:val="24"/>
          <w:szCs w:val="24"/>
          <w:rPrChange w:id="64" w:author="user" w:date="2021-04-06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A6DAB" w:rsidRDefault="000A6DAB" w:rsidP="00927764">
      <w:pPr>
        <w:shd w:val="clear" w:color="auto" w:fill="F5F5F5"/>
        <w:spacing w:after="375"/>
        <w:rPr>
          <w:ins w:id="65" w:author="user" w:date="2021-04-06T10:28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D04" w:rsidRDefault="00C03D04" w:rsidP="00927764">
      <w:pPr>
        <w:shd w:val="clear" w:color="auto" w:fill="F5F5F5"/>
        <w:spacing w:after="375"/>
        <w:rPr>
          <w:ins w:id="66" w:author="user" w:date="2021-04-06T10:49:00Z"/>
          <w:rFonts w:ascii="Times New Roman" w:eastAsia="Times New Roman" w:hAnsi="Times New Roman" w:cs="Times New Roman"/>
          <w:sz w:val="24"/>
          <w:szCs w:val="24"/>
        </w:rPr>
      </w:pPr>
      <w:moveToRangeStart w:id="67" w:author="user" w:date="2021-04-06T10:49:00Z" w:name="move68597347"/>
      <w:proofErr w:type="spellStart"/>
      <w:moveTo w:id="68" w:author="user" w:date="2021-04-06T10:49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Terutama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alias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"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"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  <w:moveToRangeEnd w:id="67"/>
    </w:p>
    <w:p w:rsidR="00C03D04" w:rsidRDefault="00C03D04" w:rsidP="00927764">
      <w:pPr>
        <w:shd w:val="clear" w:color="auto" w:fill="F5F5F5"/>
        <w:spacing w:after="375"/>
        <w:rPr>
          <w:ins w:id="69" w:author="user" w:date="2021-04-06T10:47:00Z"/>
          <w:rFonts w:ascii="Times New Roman" w:eastAsia="Times New Roman" w:hAnsi="Times New Roman" w:cs="Times New Roman"/>
          <w:i/>
          <w:iCs/>
          <w:sz w:val="24"/>
          <w:szCs w:val="24"/>
        </w:rPr>
      </w:pPr>
      <w:moveToRangeStart w:id="70" w:author="user" w:date="2021-04-06T10:47:00Z" w:name="move68598441"/>
      <w:proofErr w:type="spellStart"/>
      <w:moveTo w:id="71" w:author="user" w:date="2021-04-06T10:47:00Z">
        <w:r w:rsidRPr="00831B4E">
          <w:rPr>
            <w:rFonts w:ascii="Times New Roman" w:eastAsia="Times New Roman" w:hAnsi="Times New Roman" w:cs="Times New Roman"/>
            <w:i/>
            <w:sz w:val="24"/>
            <w:szCs w:val="24"/>
          </w:rPr>
          <w:t>Coba</w:t>
        </w:r>
        <w:proofErr w:type="spellEnd"/>
        <w:r w:rsidRPr="00831B4E"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Pr="00831B4E">
          <w:rPr>
            <w:rFonts w:ascii="Times New Roman" w:eastAsia="Times New Roman" w:hAnsi="Times New Roman" w:cs="Times New Roman"/>
            <w:i/>
            <w:sz w:val="24"/>
            <w:szCs w:val="24"/>
          </w:rPr>
          <w:t>deh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dulu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memperhatikan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label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informasi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gizi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minum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hangat-hangat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takar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gulanya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kelebihan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proofErr w:type="gram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kata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 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gitu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khan.</w:t>
        </w:r>
      </w:moveTo>
      <w:moveToRangeEnd w:id="70"/>
    </w:p>
    <w:p w:rsidR="000A6DAB" w:rsidRDefault="000A6DAB" w:rsidP="00927764">
      <w:pPr>
        <w:shd w:val="clear" w:color="auto" w:fill="F5F5F5"/>
        <w:spacing w:after="375"/>
        <w:rPr>
          <w:ins w:id="72" w:author="user" w:date="2021-04-06T10:29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03D0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sz w:val="24"/>
          <w:szCs w:val="24"/>
          <w:rPrChange w:id="73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74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Mie rebus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75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76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77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susu</w:t>
      </w:r>
      <w:proofErr w:type="spellEnd"/>
      <w:proofErr w:type="gram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78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79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0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1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2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3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4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5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6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7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8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89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90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91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C03D04">
        <w:rPr>
          <w:rFonts w:ascii="Times New Roman" w:eastAsia="Times New Roman" w:hAnsi="Times New Roman" w:cs="Times New Roman"/>
          <w:i/>
          <w:sz w:val="24"/>
          <w:szCs w:val="24"/>
          <w:rPrChange w:id="92" w:author="user" w:date="2021-04-06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C93" w:rsidRDefault="00AF6C93">
      <w:r>
        <w:separator/>
      </w:r>
    </w:p>
  </w:endnote>
  <w:endnote w:type="continuationSeparator" w:id="0">
    <w:p w:rsidR="00AF6C93" w:rsidRDefault="00AF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F6C93">
    <w:pPr>
      <w:pStyle w:val="Footer"/>
    </w:pPr>
  </w:p>
  <w:p w:rsidR="00941E77" w:rsidRDefault="00AF6C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C93" w:rsidRDefault="00AF6C93">
      <w:r>
        <w:separator/>
      </w:r>
    </w:p>
  </w:footnote>
  <w:footnote w:type="continuationSeparator" w:id="0">
    <w:p w:rsidR="00AF6C93" w:rsidRDefault="00AF6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A6DAB"/>
    <w:rsid w:val="0012251A"/>
    <w:rsid w:val="002318A3"/>
    <w:rsid w:val="0042167F"/>
    <w:rsid w:val="0051548A"/>
    <w:rsid w:val="00924DF5"/>
    <w:rsid w:val="00927764"/>
    <w:rsid w:val="00997DD6"/>
    <w:rsid w:val="00AF6C93"/>
    <w:rsid w:val="00C03D04"/>
    <w:rsid w:val="00C20908"/>
    <w:rsid w:val="00CA291F"/>
    <w:rsid w:val="00D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80C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2021-04-06T03:12:00Z</dcterms:created>
  <dcterms:modified xsi:type="dcterms:W3CDTF">2021-04-06T03:50:00Z</dcterms:modified>
</cp:coreProperties>
</file>