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957B9"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AA757B5" w14:textId="77777777" w:rsidR="00D80F46" w:rsidRPr="00A16D9B" w:rsidRDefault="00D80F46" w:rsidP="008D1AF7">
      <w:pPr>
        <w:pStyle w:val="ListParagraph"/>
        <w:spacing w:line="312" w:lineRule="auto"/>
        <w:rPr>
          <w:rFonts w:ascii="Times New Roman" w:hAnsi="Times New Roman" w:cs="Times New Roman"/>
          <w:sz w:val="24"/>
          <w:szCs w:val="24"/>
        </w:rPr>
      </w:pPr>
    </w:p>
    <w:p w14:paraId="10DC8C34"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77FB6B5F"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7EDA2F87" w14:textId="77777777" w:rsidTr="00D810B0">
        <w:tc>
          <w:tcPr>
            <w:tcW w:w="9350" w:type="dxa"/>
          </w:tcPr>
          <w:p w14:paraId="03531C78" w14:textId="77777777" w:rsidR="00D80F46" w:rsidRPr="00A16D9B" w:rsidRDefault="00D80F46" w:rsidP="008D1AF7">
            <w:pPr>
              <w:spacing w:line="312" w:lineRule="auto"/>
              <w:rPr>
                <w:rFonts w:ascii="Times New Roman" w:hAnsi="Times New Roman" w:cs="Times New Roman"/>
                <w:sz w:val="24"/>
                <w:szCs w:val="24"/>
              </w:rPr>
            </w:pPr>
          </w:p>
          <w:p w14:paraId="2677CBF0"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5CD76D56" w14:textId="77777777" w:rsidR="00D80F46" w:rsidRPr="00A16D9B" w:rsidRDefault="00D80F46" w:rsidP="008D1AF7">
            <w:pPr>
              <w:spacing w:line="312" w:lineRule="auto"/>
              <w:rPr>
                <w:rFonts w:ascii="Times New Roman" w:hAnsi="Times New Roman" w:cs="Times New Roman"/>
                <w:sz w:val="24"/>
                <w:szCs w:val="24"/>
              </w:rPr>
            </w:pPr>
          </w:p>
          <w:p w14:paraId="4F8A6118"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w:t>
            </w:r>
            <w:proofErr w:type="spellStart"/>
            <w:ins w:id="0" w:author="LENOVO" w:date="2021-02-16T11:32:00Z">
              <w:r w:rsidR="000C4E24">
                <w:rPr>
                  <w:rFonts w:ascii="Times New Roman" w:hAnsi="Times New Roman" w:cs="Times New Roman"/>
                  <w:sz w:val="24"/>
                  <w:szCs w:val="24"/>
                  <w:lang w:val="en-ID"/>
                </w:rPr>
                <w:t>Swt</w:t>
              </w:r>
              <w:proofErr w:type="spellEnd"/>
              <w:r w:rsidR="000C4E24">
                <w:rPr>
                  <w:rFonts w:ascii="Times New Roman" w:hAnsi="Times New Roman" w:cs="Times New Roman"/>
                  <w:sz w:val="24"/>
                  <w:szCs w:val="24"/>
                  <w:lang w:val="en-ID"/>
                </w:rPr>
                <w:t>.</w:t>
              </w:r>
            </w:ins>
            <w:r w:rsidRPr="00A16D9B">
              <w:rPr>
                <w:rFonts w:ascii="Times New Roman" w:hAnsi="Times New Roman" w:cs="Times New Roman"/>
                <w:sz w:val="24"/>
                <w:szCs w:val="24"/>
              </w:rPr>
              <w:t xml:space="preserve"> yang  telah  memberikan  segala  bimbingan-Nya  kepada penulis untuk menyelesaikan buku praktikum Jaringan Komputer ini. </w:t>
            </w:r>
          </w:p>
          <w:p w14:paraId="0ABBC24B" w14:textId="77777777" w:rsidR="00D80F46" w:rsidRPr="00A16D9B" w:rsidRDefault="00D80F46" w:rsidP="008D1AF7">
            <w:pPr>
              <w:spacing w:line="312" w:lineRule="auto"/>
              <w:jc w:val="both"/>
              <w:rPr>
                <w:rFonts w:ascii="Times New Roman" w:hAnsi="Times New Roman" w:cs="Times New Roman"/>
                <w:sz w:val="24"/>
                <w:szCs w:val="24"/>
              </w:rPr>
            </w:pPr>
          </w:p>
          <w:p w14:paraId="6019724A"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4B425FD1" w14:textId="77777777" w:rsidR="00D80F46" w:rsidRPr="00A16D9B" w:rsidRDefault="00D80F46" w:rsidP="008D1AF7">
            <w:pPr>
              <w:spacing w:line="312" w:lineRule="auto"/>
              <w:jc w:val="both"/>
              <w:rPr>
                <w:rFonts w:ascii="Times New Roman" w:hAnsi="Times New Roman" w:cs="Times New Roman"/>
                <w:sz w:val="24"/>
                <w:szCs w:val="24"/>
              </w:rPr>
            </w:pPr>
          </w:p>
          <w:p w14:paraId="4C62B416" w14:textId="77777777" w:rsidR="00D80F46" w:rsidRPr="00A16D9B" w:rsidRDefault="00D80F46" w:rsidP="008D1AF7">
            <w:pPr>
              <w:spacing w:line="312" w:lineRule="auto"/>
              <w:jc w:val="both"/>
              <w:rPr>
                <w:rFonts w:ascii="Times New Roman" w:hAnsi="Times New Roman" w:cs="Times New Roman"/>
                <w:sz w:val="24"/>
                <w:szCs w:val="24"/>
              </w:rPr>
            </w:pPr>
            <w:commentRangeStart w:id="1"/>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commentRangeEnd w:id="1"/>
            <w:r w:rsidR="000C4E24">
              <w:rPr>
                <w:rStyle w:val="CommentReference"/>
                <w:lang w:val="en-US"/>
              </w:rPr>
              <w:commentReference w:id="1"/>
            </w:r>
          </w:p>
          <w:p w14:paraId="01A37DB2" w14:textId="77777777" w:rsidR="00D80F46" w:rsidRPr="00A16D9B" w:rsidRDefault="00D80F46" w:rsidP="008D1AF7">
            <w:pPr>
              <w:spacing w:line="312" w:lineRule="auto"/>
              <w:jc w:val="both"/>
              <w:rPr>
                <w:rFonts w:ascii="Times New Roman" w:hAnsi="Times New Roman" w:cs="Times New Roman"/>
                <w:sz w:val="24"/>
                <w:szCs w:val="24"/>
              </w:rPr>
            </w:pPr>
            <w:bookmarkStart w:id="2" w:name="_GoBack"/>
            <w:bookmarkEnd w:id="2"/>
          </w:p>
          <w:p w14:paraId="7819D700"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125A03D4" w14:textId="77777777" w:rsidR="00D80F46" w:rsidRPr="00A16D9B" w:rsidRDefault="00D80F46" w:rsidP="008D1AF7">
            <w:pPr>
              <w:spacing w:line="312" w:lineRule="auto"/>
              <w:jc w:val="right"/>
              <w:rPr>
                <w:rFonts w:ascii="Times New Roman" w:hAnsi="Times New Roman" w:cs="Times New Roman"/>
                <w:sz w:val="24"/>
                <w:szCs w:val="24"/>
              </w:rPr>
            </w:pPr>
          </w:p>
          <w:p w14:paraId="22519F87"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3061CAC5"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32ACC168" w14:textId="77777777" w:rsidR="00D80F46" w:rsidRPr="00A16D9B" w:rsidRDefault="00D80F46" w:rsidP="008D1AF7">
            <w:pPr>
              <w:spacing w:line="312" w:lineRule="auto"/>
              <w:jc w:val="right"/>
              <w:rPr>
                <w:rFonts w:ascii="Times New Roman" w:hAnsi="Times New Roman" w:cs="Times New Roman"/>
                <w:sz w:val="24"/>
                <w:szCs w:val="24"/>
              </w:rPr>
            </w:pPr>
          </w:p>
          <w:p w14:paraId="28848474"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135E42A2" w14:textId="77777777" w:rsidR="00D80F46" w:rsidRPr="00A16D9B" w:rsidRDefault="00D80F46" w:rsidP="008D1AF7">
      <w:pPr>
        <w:pStyle w:val="ListParagraph"/>
        <w:spacing w:line="312" w:lineRule="auto"/>
        <w:rPr>
          <w:rFonts w:ascii="Times New Roman" w:hAnsi="Times New Roman" w:cs="Times New Roman"/>
          <w:sz w:val="24"/>
          <w:szCs w:val="24"/>
        </w:rPr>
      </w:pPr>
    </w:p>
    <w:p w14:paraId="222F0C9B" w14:textId="77777777" w:rsidR="00D80F46" w:rsidRDefault="00D80F46" w:rsidP="008D1AF7">
      <w:pPr>
        <w:pStyle w:val="ListParagraph"/>
        <w:spacing w:line="312" w:lineRule="auto"/>
        <w:rPr>
          <w:rFonts w:ascii="Times New Roman" w:hAnsi="Times New Roman" w:cs="Times New Roman"/>
          <w:sz w:val="24"/>
          <w:szCs w:val="24"/>
        </w:rPr>
      </w:pPr>
    </w:p>
    <w:p w14:paraId="0203624A" w14:textId="77777777" w:rsidR="008D1AF7" w:rsidRDefault="008D1AF7" w:rsidP="008D1AF7">
      <w:pPr>
        <w:pStyle w:val="ListParagraph"/>
        <w:spacing w:line="312" w:lineRule="auto"/>
        <w:rPr>
          <w:rFonts w:ascii="Times New Roman" w:hAnsi="Times New Roman" w:cs="Times New Roman"/>
          <w:sz w:val="24"/>
          <w:szCs w:val="24"/>
        </w:rPr>
      </w:pPr>
    </w:p>
    <w:p w14:paraId="56DE6B67" w14:textId="77777777" w:rsidR="008D1AF7" w:rsidRDefault="008D1AF7" w:rsidP="008D1AF7">
      <w:pPr>
        <w:pStyle w:val="ListParagraph"/>
        <w:spacing w:line="312" w:lineRule="auto"/>
        <w:rPr>
          <w:rFonts w:ascii="Times New Roman" w:hAnsi="Times New Roman" w:cs="Times New Roman"/>
          <w:sz w:val="24"/>
          <w:szCs w:val="24"/>
        </w:rPr>
      </w:pPr>
    </w:p>
    <w:p w14:paraId="2DCB22F1" w14:textId="77777777" w:rsidR="008D1AF7" w:rsidRDefault="008D1AF7" w:rsidP="008D1AF7">
      <w:pPr>
        <w:pStyle w:val="ListParagraph"/>
        <w:spacing w:line="312" w:lineRule="auto"/>
        <w:rPr>
          <w:rFonts w:ascii="Times New Roman" w:hAnsi="Times New Roman" w:cs="Times New Roman"/>
          <w:sz w:val="24"/>
          <w:szCs w:val="24"/>
        </w:rPr>
      </w:pPr>
    </w:p>
    <w:p w14:paraId="65083DD5" w14:textId="77777777" w:rsidR="008D1AF7" w:rsidRDefault="008D1AF7" w:rsidP="008D1AF7">
      <w:pPr>
        <w:pStyle w:val="ListParagraph"/>
        <w:spacing w:line="312" w:lineRule="auto"/>
        <w:rPr>
          <w:rFonts w:ascii="Times New Roman" w:hAnsi="Times New Roman" w:cs="Times New Roman"/>
          <w:sz w:val="24"/>
          <w:szCs w:val="24"/>
        </w:rPr>
      </w:pPr>
    </w:p>
    <w:p w14:paraId="0838FCC2" w14:textId="77777777" w:rsidR="008D1AF7" w:rsidRDefault="008D1AF7" w:rsidP="008D1AF7">
      <w:pPr>
        <w:pStyle w:val="ListParagraph"/>
        <w:spacing w:line="312" w:lineRule="auto"/>
        <w:rPr>
          <w:rFonts w:ascii="Times New Roman" w:hAnsi="Times New Roman" w:cs="Times New Roman"/>
          <w:sz w:val="24"/>
          <w:szCs w:val="24"/>
        </w:rPr>
      </w:pPr>
    </w:p>
    <w:p w14:paraId="0D4552EE" w14:textId="77777777" w:rsidR="008D1AF7" w:rsidRPr="00A16D9B" w:rsidRDefault="008D1AF7" w:rsidP="008D1AF7">
      <w:pPr>
        <w:pStyle w:val="ListParagraph"/>
        <w:spacing w:line="312" w:lineRule="auto"/>
        <w:rPr>
          <w:rFonts w:ascii="Times New Roman" w:hAnsi="Times New Roman" w:cs="Times New Roman"/>
          <w:sz w:val="24"/>
          <w:szCs w:val="24"/>
        </w:rPr>
      </w:pPr>
    </w:p>
    <w:p w14:paraId="378B2DA2"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NOVO" w:date="2021-02-16T11:34:00Z" w:initials="L">
    <w:p w14:paraId="678A8800" w14:textId="77777777" w:rsidR="000C4E24" w:rsidRDefault="000C4E24">
      <w:pPr>
        <w:pStyle w:val="CommentText"/>
      </w:pPr>
      <w:r>
        <w:rPr>
          <w:rStyle w:val="CommentReference"/>
        </w:rPr>
        <w:annotationRef/>
      </w:r>
      <w:proofErr w:type="spellStart"/>
      <w:r>
        <w:t>Paragraf</w:t>
      </w:r>
      <w:proofErr w:type="spellEnd"/>
      <w:r>
        <w:t xml:space="preserve"> </w:t>
      </w:r>
      <w:proofErr w:type="spellStart"/>
      <w:r>
        <w:t>ini</w:t>
      </w:r>
      <w:proofErr w:type="spellEnd"/>
      <w:r>
        <w:t xml:space="preserve"> </w:t>
      </w:r>
      <w:proofErr w:type="spellStart"/>
      <w:r>
        <w:t>diganti</w:t>
      </w:r>
      <w:proofErr w:type="spellEnd"/>
      <w:r>
        <w:t xml:space="preserve"> </w:t>
      </w:r>
      <w:proofErr w:type="spellStart"/>
      <w:r>
        <w:t>dengan</w:t>
      </w:r>
      <w:proofErr w:type="spellEnd"/>
      <w:r>
        <w:t xml:space="preserve"> </w:t>
      </w:r>
      <w:proofErr w:type="spellStart"/>
      <w:r>
        <w:t>sistematika</w:t>
      </w:r>
      <w:proofErr w:type="spellEnd"/>
      <w:r>
        <w:t xml:space="preserve"> </w:t>
      </w:r>
      <w:proofErr w:type="spellStart"/>
      <w:r>
        <w:t>buku</w:t>
      </w:r>
      <w:proofErr w:type="spellEnd"/>
      <w:r>
        <w:t xml:space="preserve"> per </w:t>
      </w:r>
      <w:proofErr w:type="spellStart"/>
      <w:r>
        <w:t>bab</w:t>
      </w:r>
      <w:proofErr w:type="spellEnd"/>
      <w:r>
        <w:t xml:space="preserve">, </w:t>
      </w:r>
      <w:proofErr w:type="spellStart"/>
      <w:r>
        <w:t>dan</w:t>
      </w:r>
      <w:proofErr w:type="spellEnd"/>
      <w:r>
        <w:t xml:space="preserve"> </w:t>
      </w:r>
      <w:proofErr w:type="spellStart"/>
      <w:r>
        <w:t>kelebihan</w:t>
      </w:r>
      <w:proofErr w:type="spellEnd"/>
      <w:r>
        <w:t xml:space="preserve"> </w:t>
      </w:r>
      <w:proofErr w:type="spellStart"/>
      <w:r>
        <w:t>atau</w:t>
      </w:r>
      <w:proofErr w:type="spellEnd"/>
      <w:r>
        <w:t xml:space="preserve"> </w:t>
      </w:r>
      <w:proofErr w:type="spellStart"/>
      <w:r>
        <w:t>keunggulan</w:t>
      </w:r>
      <w:proofErr w:type="spellEnd"/>
      <w:r>
        <w:t xml:space="preserve"> </w:t>
      </w:r>
      <w:proofErr w:type="spellStart"/>
      <w:r>
        <w:t>buku</w:t>
      </w:r>
      <w:proofErr w:type="spellEnd"/>
      <w:r>
        <w:t xml:space="preserve"> </w:t>
      </w:r>
      <w:proofErr w:type="spellStart"/>
      <w:r>
        <w:t>ini</w:t>
      </w:r>
      <w:proofErr w:type="spellEnd"/>
      <w:r>
        <w:t xml:space="preserve"> </w:t>
      </w:r>
      <w:proofErr w:type="spellStart"/>
      <w:r>
        <w:t>jika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buku</w:t>
      </w:r>
      <w:proofErr w:type="spellEnd"/>
      <w:r>
        <w:t xml:space="preserve"> </w:t>
      </w:r>
      <w:proofErr w:type="spellStart"/>
      <w:r>
        <w:t>sejenis</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8A880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61996" w14:textId="77777777" w:rsidR="008B744A" w:rsidRDefault="008B744A" w:rsidP="00D80F46">
      <w:r>
        <w:separator/>
      </w:r>
    </w:p>
  </w:endnote>
  <w:endnote w:type="continuationSeparator" w:id="0">
    <w:p w14:paraId="489B6F0A" w14:textId="77777777" w:rsidR="008B744A" w:rsidRDefault="008B744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A2BFD" w14:textId="77777777" w:rsidR="00D80F46" w:rsidRDefault="00D80F46">
    <w:pPr>
      <w:pStyle w:val="Footer"/>
    </w:pPr>
    <w:r>
      <w:t>CLO-4</w:t>
    </w:r>
  </w:p>
  <w:p w14:paraId="68765496"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76058" w14:textId="77777777" w:rsidR="008B744A" w:rsidRDefault="008B744A" w:rsidP="00D80F46">
      <w:r>
        <w:separator/>
      </w:r>
    </w:p>
  </w:footnote>
  <w:footnote w:type="continuationSeparator" w:id="0">
    <w:p w14:paraId="2723C028" w14:textId="77777777" w:rsidR="008B744A" w:rsidRDefault="008B744A"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C4E24"/>
    <w:rsid w:val="0012251A"/>
    <w:rsid w:val="00184E03"/>
    <w:rsid w:val="002D5B47"/>
    <w:rsid w:val="00327783"/>
    <w:rsid w:val="0042167F"/>
    <w:rsid w:val="0046485C"/>
    <w:rsid w:val="004F5D73"/>
    <w:rsid w:val="00771E9D"/>
    <w:rsid w:val="008B744A"/>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2CB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0C4E24"/>
    <w:rPr>
      <w:sz w:val="16"/>
      <w:szCs w:val="16"/>
    </w:rPr>
  </w:style>
  <w:style w:type="paragraph" w:styleId="CommentText">
    <w:name w:val="annotation text"/>
    <w:basedOn w:val="Normal"/>
    <w:link w:val="CommentTextChar"/>
    <w:uiPriority w:val="99"/>
    <w:semiHidden/>
    <w:unhideWhenUsed/>
    <w:rsid w:val="000C4E24"/>
    <w:rPr>
      <w:sz w:val="20"/>
      <w:szCs w:val="20"/>
    </w:rPr>
  </w:style>
  <w:style w:type="character" w:customStyle="1" w:styleId="CommentTextChar">
    <w:name w:val="Comment Text Char"/>
    <w:basedOn w:val="DefaultParagraphFont"/>
    <w:link w:val="CommentText"/>
    <w:uiPriority w:val="99"/>
    <w:semiHidden/>
    <w:rsid w:val="000C4E24"/>
    <w:rPr>
      <w:sz w:val="20"/>
      <w:szCs w:val="20"/>
    </w:rPr>
  </w:style>
  <w:style w:type="paragraph" w:styleId="CommentSubject">
    <w:name w:val="annotation subject"/>
    <w:basedOn w:val="CommentText"/>
    <w:next w:val="CommentText"/>
    <w:link w:val="CommentSubjectChar"/>
    <w:uiPriority w:val="99"/>
    <w:semiHidden/>
    <w:unhideWhenUsed/>
    <w:rsid w:val="000C4E24"/>
    <w:rPr>
      <w:b/>
      <w:bCs/>
    </w:rPr>
  </w:style>
  <w:style w:type="character" w:customStyle="1" w:styleId="CommentSubjectChar">
    <w:name w:val="Comment Subject Char"/>
    <w:basedOn w:val="CommentTextChar"/>
    <w:link w:val="CommentSubject"/>
    <w:uiPriority w:val="99"/>
    <w:semiHidden/>
    <w:rsid w:val="000C4E24"/>
    <w:rPr>
      <w:b/>
      <w:bCs/>
      <w:sz w:val="20"/>
      <w:szCs w:val="20"/>
    </w:rPr>
  </w:style>
  <w:style w:type="paragraph" w:styleId="BalloonText">
    <w:name w:val="Balloon Text"/>
    <w:basedOn w:val="Normal"/>
    <w:link w:val="BalloonTextChar"/>
    <w:uiPriority w:val="99"/>
    <w:semiHidden/>
    <w:unhideWhenUsed/>
    <w:rsid w:val="000C4E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2021-02-16T04:36:00Z</dcterms:created>
  <dcterms:modified xsi:type="dcterms:W3CDTF">2021-02-16T04:36:00Z</dcterms:modified>
</cp:coreProperties>
</file>