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BC25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8CA5A1E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5F00FAF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55967DCC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4612E46D" w14:textId="77777777" w:rsidTr="00821BA2">
        <w:tc>
          <w:tcPr>
            <w:tcW w:w="9350" w:type="dxa"/>
          </w:tcPr>
          <w:p w14:paraId="0964D10E" w14:textId="694E1F5A" w:rsidR="00125355" w:rsidRDefault="00125355" w:rsidP="00B645ED">
            <w:pPr>
              <w:pStyle w:val="Heading3"/>
              <w:jc w:val="both"/>
              <w:rPr>
                <w:rFonts w:ascii="Times New Roman" w:hAnsi="Times New Roman"/>
                <w:sz w:val="48"/>
              </w:rPr>
              <w:pPrChange w:id="0" w:author="Satya Candra Wibawa Sakti" w:date="2022-03-24T14:05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</w:t>
            </w:r>
          </w:p>
          <w:p w14:paraId="7BB4C6AC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6136A45A" w14:textId="11FF0D21" w:rsidR="00125355" w:rsidRPr="00EC6F38" w:rsidRDefault="00125355" w:rsidP="00B645E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" w:author="Satya Candra Wibawa Sakti" w:date="2022-03-24T14:0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" w:author="Satya Candra Wibawa Sakti" w:date="2022-03-24T14:13:00Z">
              <w:r w:rsidRPr="00EC6F38" w:rsidDel="00CD78A0">
                <w:rPr>
                  <w:rFonts w:ascii="Times New Roman" w:eastAsia="Times New Roman" w:hAnsi="Times New Roman" w:cs="Times New Roman"/>
                  <w:szCs w:val="24"/>
                </w:rPr>
                <w:delText>extre</w:delText>
              </w:r>
            </w:del>
            <w:del w:id="3" w:author="Satya Candra Wibawa Sakti" w:date="2022-03-24T13:52:00Z">
              <w:r w:rsidRPr="00EC6F38" w:rsidDel="00F6279F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del w:id="4" w:author="Satya Candra Wibawa Sakti" w:date="2022-03-24T14:13:00Z">
              <w:r w:rsidRPr="00EC6F38" w:rsidDel="00CD78A0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proofErr w:type="spellStart"/>
            <w:ins w:id="5" w:author="Satya Candra Wibawa Sakti" w:date="2022-03-24T14:13:00Z">
              <w:r w:rsidR="00CD78A0">
                <w:rPr>
                  <w:rFonts w:ascii="Times New Roman" w:eastAsia="Times New Roman" w:hAnsi="Times New Roman" w:cs="Times New Roman"/>
                  <w:szCs w:val="24"/>
                </w:rPr>
                <w:t>ekstrim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del w:id="6" w:author="Satya Candra Wibawa Sakti" w:date="2022-03-24T14:13:00Z">
              <w:r w:rsidRPr="00EC6F38" w:rsidDel="00CD78A0">
                <w:rPr>
                  <w:rFonts w:ascii="Times New Roman" w:eastAsia="Times New Roman" w:hAnsi="Times New Roman" w:cs="Times New Roman"/>
                  <w:szCs w:val="24"/>
                </w:rPr>
                <w:delText>tiap menit bahkan detik dia akan berubah semakin maju</w:delText>
              </w:r>
            </w:del>
            <w:proofErr w:type="spellStart"/>
            <w:ins w:id="7" w:author="Satya Candra Wibawa Sakti" w:date="2022-03-24T14:13:00Z">
              <w:r w:rsidR="00CD78A0">
                <w:rPr>
                  <w:rFonts w:ascii="Times New Roman" w:eastAsia="Times New Roman" w:hAnsi="Times New Roman" w:cs="Times New Roman"/>
                  <w:szCs w:val="24"/>
                </w:rPr>
                <w:t>pesat</w:t>
              </w:r>
              <w:proofErr w:type="spellEnd"/>
              <w:r w:rsidR="00CD78A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D78A0">
                <w:rPr>
                  <w:rFonts w:ascii="Times New Roman" w:eastAsia="Times New Roman" w:hAnsi="Times New Roman" w:cs="Times New Roman"/>
                  <w:szCs w:val="24"/>
                </w:rPr>
                <w:t>kemajuannya</w:t>
              </w:r>
            </w:ins>
            <w:proofErr w:type="spellEnd"/>
            <w:del w:id="8" w:author="Satya Candra Wibawa Sakti" w:date="2022-03-24T14:13:00Z">
              <w:r w:rsidRPr="00EC6F38" w:rsidDel="00CD78A0">
                <w:rPr>
                  <w:rFonts w:ascii="Times New Roman" w:eastAsia="Times New Roman" w:hAnsi="Times New Roman" w:cs="Times New Roman"/>
                  <w:szCs w:val="24"/>
                </w:rPr>
                <w:delText>, yang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" w:author="Satya Candra Wibawa Sakti" w:date="2022-03-24T14:13:00Z">
              <w:r w:rsidRPr="00EC6F38" w:rsidDel="00CD78A0">
                <w:rPr>
                  <w:rFonts w:ascii="Times New Roman" w:eastAsia="Times New Roman" w:hAnsi="Times New Roman" w:cs="Times New Roman"/>
                  <w:szCs w:val="24"/>
                </w:rPr>
                <w:delText xml:space="preserve">revolusi </w:delText>
              </w:r>
            </w:del>
            <w:proofErr w:type="spellStart"/>
            <w:ins w:id="10" w:author="Satya Candra Wibawa Sakti" w:date="2022-03-24T14:13:00Z">
              <w:r w:rsidR="00CD78A0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  <w:r w:rsidR="00CD78A0" w:rsidRPr="00EC6F38">
                <w:rPr>
                  <w:rFonts w:ascii="Times New Roman" w:eastAsia="Times New Roman" w:hAnsi="Times New Roman" w:cs="Times New Roman"/>
                  <w:szCs w:val="24"/>
                </w:rPr>
                <w:t>evolusi</w:t>
              </w:r>
              <w:proofErr w:type="spellEnd"/>
              <w:r w:rsidR="00CD78A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1" w:author="Satya Candra Wibawa Sakti" w:date="2022-03-24T13:52:00Z">
              <w:r w:rsidRPr="00EC6F38" w:rsidDel="00F6279F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proofErr w:type="spellStart"/>
            <w:ins w:id="12" w:author="Satya Candra Wibawa Sakti" w:date="2022-03-24T14:13:00Z">
              <w:r w:rsidR="00CD78A0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ins w:id="13" w:author="Satya Candra Wibawa Sakti" w:date="2022-03-24T13:52:00Z">
              <w:r w:rsidR="00F6279F" w:rsidRPr="00EC6F38">
                <w:rPr>
                  <w:rFonts w:ascii="Times New Roman" w:eastAsia="Times New Roman" w:hAnsi="Times New Roman" w:cs="Times New Roman"/>
                  <w:szCs w:val="24"/>
                </w:rPr>
                <w:t>ndustr</w:t>
              </w:r>
              <w:r w:rsidR="00F6279F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proofErr w:type="spellEnd"/>
              <w:r w:rsidR="00F6279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84BF1E2" w14:textId="00A76E5A" w:rsidR="00125355" w:rsidRPr="00EC6F38" w:rsidRDefault="00125355" w:rsidP="00B645E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4" w:author="Satya Candra Wibawa Sakti" w:date="2022-03-24T14:0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15" w:author="Satya Candra Wibawa Sakti" w:date="2022-03-24T13:53:00Z">
              <w:r w:rsidR="00F6279F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6" w:author="Satya Candra Wibawa Sakti" w:date="2022-03-24T13:53:00Z">
              <w:r w:rsidRPr="00EC6F38" w:rsidDel="00F6279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17" w:author="Satya Candra Wibawa Sakti" w:date="2022-03-24T13:53:00Z">
              <w:r w:rsidR="00F6279F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8" w:author="Satya Candra Wibawa Sakti" w:date="2022-03-24T13:53:00Z">
              <w:r w:rsidR="00F6279F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F6279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9" w:author="Satya Candra Wibawa Sakti" w:date="2022-03-24T13:53:00Z">
              <w:r w:rsidRPr="00EC6F38" w:rsidDel="00F6279F">
                <w:rPr>
                  <w:rFonts w:ascii="Times New Roman" w:eastAsia="Times New Roman" w:hAnsi="Times New Roman" w:cs="Times New Roman"/>
                  <w:szCs w:val="24"/>
                </w:rPr>
                <w:delText>perkerja</w:delText>
              </w:r>
            </w:del>
            <w:proofErr w:type="spellStart"/>
            <w:ins w:id="20" w:author="Satya Candra Wibawa Sakti" w:date="2022-03-24T13:53:00Z">
              <w:r w:rsidR="00F6279F" w:rsidRPr="00EC6F38">
                <w:rPr>
                  <w:rFonts w:ascii="Times New Roman" w:eastAsia="Times New Roman" w:hAnsi="Times New Roman" w:cs="Times New Roman"/>
                  <w:szCs w:val="24"/>
                </w:rPr>
                <w:t>pe</w:t>
              </w:r>
              <w:r w:rsidR="00F6279F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  <w:r w:rsidR="00F6279F" w:rsidRPr="00EC6F38">
                <w:rPr>
                  <w:rFonts w:ascii="Times New Roman" w:eastAsia="Times New Roman" w:hAnsi="Times New Roman" w:cs="Times New Roman"/>
                  <w:szCs w:val="24"/>
                </w:rPr>
                <w:t>erja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1" w:author="Satya Candra Wibawa Sakti" w:date="2022-03-24T14:12:00Z">
              <w:r w:rsidRPr="00EC6F38" w:rsidDel="00CD78A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del w:id="22" w:author="Satya Candra Wibawa Sakti" w:date="2022-03-24T14:14:00Z">
              <w:r w:rsidRPr="00EC6F38" w:rsidDel="00CD78A0">
                <w:rPr>
                  <w:rFonts w:ascii="Times New Roman" w:eastAsia="Times New Roman" w:hAnsi="Times New Roman" w:cs="Times New Roman"/>
                  <w:szCs w:val="24"/>
                </w:rPr>
                <w:delText xml:space="preserve"> yang belum tercipta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48B0EC4" w14:textId="7E6120B0" w:rsidR="00125355" w:rsidRPr="00EC6F38" w:rsidRDefault="00125355" w:rsidP="00B645E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3" w:author="Satya Candra Wibawa Sakti" w:date="2022-03-24T14:0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del w:id="24" w:author="Satya Candra Wibawa Sakti" w:date="2022-03-24T14:15:00Z">
              <w:r w:rsidRPr="00EC6F38" w:rsidDel="00CD78A0">
                <w:rPr>
                  <w:rFonts w:ascii="Times New Roman" w:eastAsia="Times New Roman" w:hAnsi="Times New Roman" w:cs="Times New Roman"/>
                  <w:szCs w:val="24"/>
                </w:rPr>
                <w:delText xml:space="preserve">adalah </w:delText>
              </w:r>
            </w:del>
            <w:proofErr w:type="spellStart"/>
            <w:ins w:id="25" w:author="Satya Candra Wibawa Sakti" w:date="2022-03-24T14:15:00Z">
              <w:r w:rsidR="00CD78A0">
                <w:rPr>
                  <w:rFonts w:ascii="Times New Roman" w:eastAsia="Times New Roman" w:hAnsi="Times New Roman" w:cs="Times New Roman"/>
                  <w:szCs w:val="24"/>
                </w:rPr>
                <w:t>merupakan</w:t>
              </w:r>
              <w:proofErr w:type="spellEnd"/>
              <w:r w:rsidR="00CD78A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6" w:author="Satya Candra Wibawa Sakti" w:date="2022-03-24T14:15:00Z">
              <w:r w:rsidRPr="00EC6F38" w:rsidDel="00CD78A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7" w:author="Satya Candra Wibawa Sakti" w:date="2022-03-24T14:15:00Z">
              <w:r w:rsidRPr="00EC6F38" w:rsidDel="00CD78A0">
                <w:rPr>
                  <w:rFonts w:ascii="Times New Roman" w:eastAsia="Times New Roman" w:hAnsi="Times New Roman" w:cs="Times New Roman"/>
                  <w:szCs w:val="24"/>
                </w:rPr>
                <w:delText xml:space="preserve">terciptanya pendidikan </w:delText>
              </w:r>
            </w:del>
            <w:ins w:id="28" w:author="Satya Candra Wibawa Sakti" w:date="2022-03-24T14:15:00Z">
              <w:r w:rsidR="00CD78A0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CD78A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endidikan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9" w:author="Satya Candra Wibawa Sakti" w:date="2022-03-24T13:54:00Z">
              <w:r w:rsidR="00F6279F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F6279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0" w:author="Satya Candra Wibawa Sakti" w:date="2022-03-24T13:54:00Z">
              <w:r w:rsidRPr="00EC6F38" w:rsidDel="00F6279F">
                <w:rPr>
                  <w:rFonts w:ascii="Times New Roman" w:eastAsia="Times New Roman" w:hAnsi="Times New Roman" w:cs="Times New Roman"/>
                  <w:szCs w:val="24"/>
                </w:rPr>
                <w:delText xml:space="preserve">peningkatan </w:delText>
              </w:r>
            </w:del>
            <w:proofErr w:type="spellStart"/>
            <w:ins w:id="31" w:author="Satya Candra Wibawa Sakti" w:date="2022-03-24T13:54:00Z">
              <w:r w:rsidR="00F6279F">
                <w:rPr>
                  <w:rFonts w:ascii="Times New Roman" w:eastAsia="Times New Roman" w:hAnsi="Times New Roman" w:cs="Times New Roman"/>
                  <w:szCs w:val="24"/>
                </w:rPr>
                <w:t>meningkatkan</w:t>
              </w:r>
              <w:proofErr w:type="spellEnd"/>
              <w:r w:rsidR="00F6279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dan </w:t>
            </w:r>
            <w:del w:id="32" w:author="Satya Candra Wibawa Sakti" w:date="2022-03-24T13:55:00Z">
              <w:r w:rsidRPr="00EC6F38" w:rsidDel="00F6279F">
                <w:rPr>
                  <w:rFonts w:ascii="Times New Roman" w:eastAsia="Times New Roman" w:hAnsi="Times New Roman" w:cs="Times New Roman"/>
                  <w:szCs w:val="24"/>
                </w:rPr>
                <w:delText xml:space="preserve">pemerataan </w:delText>
              </w:r>
            </w:del>
            <w:proofErr w:type="spellStart"/>
            <w:ins w:id="33" w:author="Satya Candra Wibawa Sakti" w:date="2022-03-24T13:55:00Z">
              <w:r w:rsidR="00F6279F">
                <w:rPr>
                  <w:rFonts w:ascii="Times New Roman" w:eastAsia="Times New Roman" w:hAnsi="Times New Roman" w:cs="Times New Roman"/>
                  <w:szCs w:val="24"/>
                </w:rPr>
                <w:t>memeratakan</w:t>
              </w:r>
              <w:proofErr w:type="spellEnd"/>
              <w:r w:rsidR="00F6279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4" w:author="Satya Candra Wibawa Sakti" w:date="2022-03-24T14:16:00Z">
              <w:r w:rsidRPr="00EC6F38" w:rsidDel="00CD78A0">
                <w:rPr>
                  <w:rFonts w:ascii="Times New Roman" w:eastAsia="Times New Roman" w:hAnsi="Times New Roman" w:cs="Times New Roman"/>
                  <w:szCs w:val="24"/>
                </w:rPr>
                <w:delText xml:space="preserve">memerluas </w:delText>
              </w:r>
            </w:del>
            <w:proofErr w:type="spellStart"/>
            <w:ins w:id="35" w:author="Satya Candra Wibawa Sakti" w:date="2022-03-24T14:16:00Z">
              <w:r w:rsidR="00CD78A0" w:rsidRPr="00EC6F38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  <w:r w:rsidR="00CD78A0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CD78A0" w:rsidRPr="00EC6F38">
                <w:rPr>
                  <w:rFonts w:ascii="Times New Roman" w:eastAsia="Times New Roman" w:hAnsi="Times New Roman" w:cs="Times New Roman"/>
                  <w:szCs w:val="24"/>
                </w:rPr>
                <w:t>erluas</w:t>
              </w:r>
              <w:proofErr w:type="spellEnd"/>
              <w:r w:rsidR="00CD78A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5C260BA" w14:textId="6E885413" w:rsidR="00125355" w:rsidRPr="00EC6F38" w:rsidRDefault="00125355" w:rsidP="00B645E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6" w:author="Satya Candra Wibawa Sakti" w:date="2022-03-24T14:0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37" w:author="Satya Candra Wibawa Sakti" w:date="2022-03-24T13:55:00Z">
              <w:r w:rsidR="00F6279F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8" w:author="Satya Candra Wibawa Sakti" w:date="2022-03-24T14:16:00Z">
              <w:r w:rsidRPr="00EC6F38" w:rsidDel="00CD78A0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ins w:id="39" w:author="Satya Candra Wibawa Sakti" w:date="2022-03-24T14:16:00Z">
              <w:r w:rsidR="00CD78A0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CD78A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endidikan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0" w:author="Satya Candra Wibawa Sakti" w:date="2022-03-24T13:55:00Z">
              <w:r w:rsidR="00F6279F">
                <w:rPr>
                  <w:rFonts w:ascii="Times New Roman" w:eastAsia="Times New Roman" w:hAnsi="Times New Roman" w:cs="Times New Roman"/>
                  <w:szCs w:val="24"/>
                </w:rPr>
                <w:t xml:space="preserve">(a)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41" w:author="Satya Candra Wibawa Sakti" w:date="2022-03-24T13:55:00Z">
              <w:r w:rsidR="00F6279F">
                <w:rPr>
                  <w:rFonts w:ascii="Times New Roman" w:eastAsia="Times New Roman" w:hAnsi="Times New Roman" w:cs="Times New Roman"/>
                  <w:szCs w:val="24"/>
                </w:rPr>
                <w:t xml:space="preserve">(b)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ins w:id="42" w:author="Satya Candra Wibawa Sakti" w:date="2022-03-24T13:55:00Z">
              <w:r w:rsidR="00F6279F">
                <w:rPr>
                  <w:rFonts w:ascii="Times New Roman" w:eastAsia="Times New Roman" w:hAnsi="Times New Roman" w:cs="Times New Roman"/>
                  <w:szCs w:val="24"/>
                </w:rPr>
                <w:t xml:space="preserve"> (c)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43" w:author="Satya Candra Wibawa Sakti" w:date="2022-03-24T13:55:00Z">
              <w:r w:rsidR="00F6279F">
                <w:rPr>
                  <w:rFonts w:ascii="Times New Roman" w:eastAsia="Times New Roman" w:hAnsi="Times New Roman" w:cs="Times New Roman"/>
                  <w:szCs w:val="24"/>
                </w:rPr>
                <w:t xml:space="preserve">dan (d)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 M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4" w:author="Satya Candra Wibawa Sakti" w:date="2022-03-24T13:56:00Z">
              <w:r w:rsidRPr="00EC6F38" w:rsidDel="00F6279F">
                <w:rPr>
                  <w:rFonts w:ascii="Times New Roman" w:eastAsia="Times New Roman" w:hAnsi="Times New Roman" w:cs="Times New Roman"/>
                  <w:szCs w:val="24"/>
                </w:rPr>
                <w:delText>di publis</w:delText>
              </w:r>
            </w:del>
            <w:proofErr w:type="spellStart"/>
            <w:ins w:id="45" w:author="Satya Candra Wibawa Sakti" w:date="2022-03-24T13:56:00Z">
              <w:r w:rsidR="00F6279F">
                <w:rPr>
                  <w:rFonts w:ascii="Times New Roman" w:eastAsia="Times New Roman" w:hAnsi="Times New Roman" w:cs="Times New Roman"/>
                  <w:szCs w:val="24"/>
                </w:rPr>
                <w:t>dipublikasikan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4D058C26" w14:textId="5099DBCE" w:rsidR="00125355" w:rsidRPr="00EC6F38" w:rsidRDefault="00125355" w:rsidP="00B645E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6" w:author="Satya Candra Wibawa Sakti" w:date="2022-03-24T14:0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68DE59B4" w14:textId="5D3998B4" w:rsidR="00125355" w:rsidRPr="00EC6F38" w:rsidDel="00863D91" w:rsidRDefault="00125355" w:rsidP="00B645E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47" w:author="Satya Candra Wibawa Sakti" w:date="2022-03-24T14:20:00Z"/>
                <w:rFonts w:ascii="Times New Roman" w:eastAsia="Times New Roman" w:hAnsi="Times New Roman" w:cs="Times New Roman"/>
                <w:szCs w:val="24"/>
              </w:rPr>
              <w:pPrChange w:id="48" w:author="Satya Candra Wibawa Sakti" w:date="2022-03-24T14:0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49" w:author="Satya Candra Wibawa Sakti" w:date="2022-03-24T14:16:00Z">
              <w:r w:rsidRPr="00EC6F38" w:rsidDel="00CD78A0">
                <w:rPr>
                  <w:rFonts w:ascii="Times New Roman" w:eastAsia="Times New Roman" w:hAnsi="Times New Roman" w:cs="Times New Roman"/>
                  <w:szCs w:val="24"/>
                </w:rPr>
                <w:delText xml:space="preserve">Tahapan </w:delText>
              </w:r>
            </w:del>
            <w:proofErr w:type="spellStart"/>
            <w:ins w:id="50" w:author="Satya Candra Wibawa Sakti" w:date="2022-03-24T14:20:00Z">
              <w:r w:rsidR="00362A07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ins w:id="51" w:author="Satya Candra Wibawa Sakti" w:date="2022-03-24T14:16:00Z">
              <w:r w:rsidR="00CD78A0" w:rsidRPr="00EC6F38">
                <w:rPr>
                  <w:rFonts w:ascii="Times New Roman" w:eastAsia="Times New Roman" w:hAnsi="Times New Roman" w:cs="Times New Roman"/>
                  <w:szCs w:val="24"/>
                </w:rPr>
                <w:t>ahapan</w:t>
              </w:r>
              <w:proofErr w:type="spellEnd"/>
              <w:r w:rsidR="00CD78A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ins w:id="52" w:author="Satya Candra Wibawa Sakti" w:date="2022-03-24T13:58:00Z">
              <w:r w:rsidR="00174A97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53" w:author="Satya Candra Wibawa Sakti" w:date="2022-03-24T13:58:00Z">
              <w:r w:rsidRPr="00EC6F38" w:rsidDel="00174A97">
                <w:rPr>
                  <w:rFonts w:ascii="Times New Roman" w:eastAsia="Times New Roman" w:hAnsi="Times New Roman" w:cs="Times New Roman"/>
                  <w:szCs w:val="24"/>
                </w:rPr>
                <w:delText xml:space="preserve"> dan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ins w:id="54" w:author="Satya Candra Wibawa Sakti" w:date="2022-03-24T13:58:00Z">
              <w:r w:rsidR="00174A97">
                <w:rPr>
                  <w:rFonts w:ascii="Times New Roman" w:eastAsia="Times New Roman" w:hAnsi="Times New Roman" w:cs="Times New Roman"/>
                  <w:szCs w:val="24"/>
                </w:rPr>
                <w:t xml:space="preserve">, dan </w:t>
              </w:r>
            </w:ins>
            <w:del w:id="55" w:author="Satya Candra Wibawa Sakti" w:date="2022-03-24T13:58:00Z">
              <w:r w:rsidRPr="00EC6F38" w:rsidDel="00174A97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ins w:id="56" w:author="Satya Candra Wibawa Sakti" w:date="2022-03-24T14:20:00Z">
              <w:r w:rsidR="00863D91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57" w:author="Satya Candra Wibawa Sakti" w:date="2022-03-24T14:17:00Z">
              <w:r w:rsidRPr="00EC6F38" w:rsidDel="00CD78A0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35244EAB" w14:textId="0070D4C4" w:rsidR="00125355" w:rsidRPr="00863D91" w:rsidRDefault="00125355" w:rsidP="00863D9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58" w:author="Satya Candra Wibawa Sakti" w:date="2022-03-24T14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59" w:author="Satya Candra Wibawa Sakti" w:date="2022-03-24T14:2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60" w:author="Satya Candra Wibawa Sakti" w:date="2022-03-24T14:16:00Z">
              <w:r w:rsidRPr="00863D91" w:rsidDel="00CD78A0">
                <w:rPr>
                  <w:rFonts w:ascii="Times New Roman" w:eastAsia="Times New Roman" w:hAnsi="Times New Roman" w:cs="Times New Roman"/>
                  <w:szCs w:val="24"/>
                  <w:rPrChange w:id="61" w:author="Satya Candra Wibawa Sakti" w:date="2022-03-24T14:2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Pada </w:delText>
              </w:r>
            </w:del>
            <w:ins w:id="62" w:author="Satya Candra Wibawa Sakti" w:date="2022-03-24T14:20:00Z">
              <w:r w:rsidR="00863D9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ins w:id="63" w:author="Satya Candra Wibawa Sakti" w:date="2022-03-24T14:16:00Z">
              <w:r w:rsidR="00CD78A0" w:rsidRPr="00863D91">
                <w:rPr>
                  <w:rFonts w:ascii="Times New Roman" w:eastAsia="Times New Roman" w:hAnsi="Times New Roman" w:cs="Times New Roman"/>
                  <w:szCs w:val="24"/>
                </w:rPr>
                <w:t xml:space="preserve">ada </w:t>
              </w:r>
            </w:ins>
            <w:del w:id="64" w:author="Satya Candra Wibawa Sakti" w:date="2022-03-24T13:57:00Z">
              <w:r w:rsidRPr="00863D91" w:rsidDel="00174A97">
                <w:rPr>
                  <w:rFonts w:ascii="Times New Roman" w:eastAsia="Times New Roman" w:hAnsi="Times New Roman" w:cs="Times New Roman"/>
                  <w:szCs w:val="24"/>
                  <w:rPrChange w:id="65" w:author="Satya Candra Wibawa Sakti" w:date="2022-03-24T14:2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tahab </w:delText>
              </w:r>
            </w:del>
            <w:proofErr w:type="spellStart"/>
            <w:ins w:id="66" w:author="Satya Candra Wibawa Sakti" w:date="2022-03-24T13:57:00Z">
              <w:r w:rsidR="00174A97" w:rsidRPr="00863D91">
                <w:rPr>
                  <w:rFonts w:ascii="Times New Roman" w:eastAsia="Times New Roman" w:hAnsi="Times New Roman" w:cs="Times New Roman"/>
                  <w:szCs w:val="24"/>
                  <w:rPrChange w:id="67" w:author="Satya Candra Wibawa Sakti" w:date="2022-03-24T14:2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taha</w:t>
              </w:r>
              <w:r w:rsidR="00174A97" w:rsidRPr="00863D91">
                <w:rPr>
                  <w:rFonts w:ascii="Times New Roman" w:eastAsia="Times New Roman" w:hAnsi="Times New Roman" w:cs="Times New Roman"/>
                  <w:szCs w:val="24"/>
                  <w:rPrChange w:id="68" w:author="Satya Candra Wibawa Sakti" w:date="2022-03-24T14:2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p</w:t>
              </w:r>
              <w:proofErr w:type="spellEnd"/>
              <w:r w:rsidR="00174A97" w:rsidRPr="00863D91">
                <w:rPr>
                  <w:rFonts w:ascii="Times New Roman" w:eastAsia="Times New Roman" w:hAnsi="Times New Roman" w:cs="Times New Roman"/>
                  <w:szCs w:val="24"/>
                  <w:rPrChange w:id="69" w:author="Satya Candra Wibawa Sakti" w:date="2022-03-24T14:2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proofErr w:type="spellStart"/>
            <w:r w:rsidRPr="00863D91">
              <w:rPr>
                <w:rFonts w:ascii="Times New Roman" w:eastAsia="Times New Roman" w:hAnsi="Times New Roman" w:cs="Times New Roman"/>
                <w:szCs w:val="24"/>
                <w:rPrChange w:id="70" w:author="Satya Candra Wibawa Sakti" w:date="2022-03-24T14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863D91">
              <w:rPr>
                <w:rFonts w:ascii="Times New Roman" w:eastAsia="Times New Roman" w:hAnsi="Times New Roman" w:cs="Times New Roman"/>
                <w:szCs w:val="24"/>
                <w:rPrChange w:id="71" w:author="Satya Candra Wibawa Sakti" w:date="2022-03-24T14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</w:t>
            </w:r>
            <w:proofErr w:type="spellStart"/>
            <w:r w:rsidRPr="00863D91">
              <w:rPr>
                <w:rFonts w:ascii="Times New Roman" w:eastAsia="Times New Roman" w:hAnsi="Times New Roman" w:cs="Times New Roman"/>
                <w:szCs w:val="24"/>
                <w:rPrChange w:id="72" w:author="Satya Candra Wibawa Sakti" w:date="2022-03-24T14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73" w:author="Satya Candra Wibawa Sakti" w:date="2022-03-24T13:57:00Z">
              <w:r w:rsidRPr="00863D91" w:rsidDel="00174A97">
                <w:rPr>
                  <w:rFonts w:ascii="Times New Roman" w:eastAsia="Times New Roman" w:hAnsi="Times New Roman" w:cs="Times New Roman"/>
                  <w:szCs w:val="24"/>
                  <w:rPrChange w:id="74" w:author="Satya Candra Wibawa Sakti" w:date="2022-03-24T14:2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63D91">
              <w:rPr>
                <w:rFonts w:ascii="Times New Roman" w:eastAsia="Times New Roman" w:hAnsi="Times New Roman" w:cs="Times New Roman"/>
                <w:szCs w:val="24"/>
                <w:rPrChange w:id="75" w:author="Satya Candra Wibawa Sakti" w:date="2022-03-24T14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tutut</w:t>
            </w:r>
            <w:proofErr w:type="spellEnd"/>
            <w:r w:rsidRPr="00863D91">
              <w:rPr>
                <w:rFonts w:ascii="Times New Roman" w:eastAsia="Times New Roman" w:hAnsi="Times New Roman" w:cs="Times New Roman"/>
                <w:szCs w:val="24"/>
                <w:rPrChange w:id="76" w:author="Satya Candra Wibawa Sakti" w:date="2022-03-24T14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63D91">
              <w:rPr>
                <w:rFonts w:ascii="Times New Roman" w:eastAsia="Times New Roman" w:hAnsi="Times New Roman" w:cs="Times New Roman"/>
                <w:szCs w:val="24"/>
                <w:rPrChange w:id="77" w:author="Satya Candra Wibawa Sakti" w:date="2022-03-24T14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863D91">
              <w:rPr>
                <w:rFonts w:ascii="Times New Roman" w:eastAsia="Times New Roman" w:hAnsi="Times New Roman" w:cs="Times New Roman"/>
                <w:szCs w:val="24"/>
                <w:rPrChange w:id="78" w:author="Satya Candra Wibawa Sakti" w:date="2022-03-24T14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63D91">
              <w:rPr>
                <w:rFonts w:ascii="Times New Roman" w:eastAsia="Times New Roman" w:hAnsi="Times New Roman" w:cs="Times New Roman"/>
                <w:szCs w:val="24"/>
                <w:rPrChange w:id="79" w:author="Satya Candra Wibawa Sakti" w:date="2022-03-24T14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merancang</w:t>
            </w:r>
            <w:proofErr w:type="spellEnd"/>
            <w:r w:rsidRPr="00863D91">
              <w:rPr>
                <w:rFonts w:ascii="Times New Roman" w:eastAsia="Times New Roman" w:hAnsi="Times New Roman" w:cs="Times New Roman"/>
                <w:szCs w:val="24"/>
                <w:rPrChange w:id="80" w:author="Satya Candra Wibawa Sakti" w:date="2022-03-24T14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63D91">
              <w:rPr>
                <w:rFonts w:ascii="Times New Roman" w:eastAsia="Times New Roman" w:hAnsi="Times New Roman" w:cs="Times New Roman"/>
                <w:szCs w:val="24"/>
                <w:rPrChange w:id="81" w:author="Satya Candra Wibawa Sakti" w:date="2022-03-24T14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pembelajaran</w:t>
            </w:r>
            <w:proofErr w:type="spellEnd"/>
            <w:r w:rsidRPr="00863D91">
              <w:rPr>
                <w:rFonts w:ascii="Times New Roman" w:eastAsia="Times New Roman" w:hAnsi="Times New Roman" w:cs="Times New Roman"/>
                <w:szCs w:val="24"/>
                <w:rPrChange w:id="82" w:author="Satya Candra Wibawa Sakti" w:date="2022-03-24T14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63D91">
              <w:rPr>
                <w:rFonts w:ascii="Times New Roman" w:eastAsia="Times New Roman" w:hAnsi="Times New Roman" w:cs="Times New Roman"/>
                <w:szCs w:val="24"/>
                <w:rPrChange w:id="83" w:author="Satya Candra Wibawa Sakti" w:date="2022-03-24T14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863D91">
              <w:rPr>
                <w:rFonts w:ascii="Times New Roman" w:eastAsia="Times New Roman" w:hAnsi="Times New Roman" w:cs="Times New Roman"/>
                <w:szCs w:val="24"/>
                <w:rPrChange w:id="84" w:author="Satya Candra Wibawa Sakti" w:date="2022-03-24T14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63D91">
              <w:rPr>
                <w:rFonts w:ascii="Times New Roman" w:eastAsia="Times New Roman" w:hAnsi="Times New Roman" w:cs="Times New Roman"/>
                <w:szCs w:val="24"/>
                <w:rPrChange w:id="85" w:author="Satya Candra Wibawa Sakti" w:date="2022-03-24T14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863D91">
              <w:rPr>
                <w:rFonts w:ascii="Times New Roman" w:eastAsia="Times New Roman" w:hAnsi="Times New Roman" w:cs="Times New Roman"/>
                <w:szCs w:val="24"/>
                <w:rPrChange w:id="86" w:author="Satya Candra Wibawa Sakti" w:date="2022-03-24T14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63D91">
              <w:rPr>
                <w:rFonts w:ascii="Times New Roman" w:eastAsia="Times New Roman" w:hAnsi="Times New Roman" w:cs="Times New Roman"/>
                <w:szCs w:val="24"/>
                <w:rPrChange w:id="87" w:author="Satya Candra Wibawa Sakti" w:date="2022-03-24T14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minat</w:t>
            </w:r>
            <w:proofErr w:type="spellEnd"/>
            <w:ins w:id="88" w:author="Satya Candra Wibawa Sakti" w:date="2022-03-24T13:58:00Z">
              <w:r w:rsidR="00174A97" w:rsidRPr="00863D91">
                <w:rPr>
                  <w:rFonts w:ascii="Times New Roman" w:eastAsia="Times New Roman" w:hAnsi="Times New Roman" w:cs="Times New Roman"/>
                  <w:szCs w:val="24"/>
                  <w:rPrChange w:id="89" w:author="Satya Candra Wibawa Sakti" w:date="2022-03-24T14:2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,</w:t>
              </w:r>
            </w:ins>
            <w:del w:id="90" w:author="Satya Candra Wibawa Sakti" w:date="2022-03-24T13:58:00Z">
              <w:r w:rsidRPr="00863D91" w:rsidDel="00174A97">
                <w:rPr>
                  <w:rFonts w:ascii="Times New Roman" w:eastAsia="Times New Roman" w:hAnsi="Times New Roman" w:cs="Times New Roman"/>
                  <w:szCs w:val="24"/>
                  <w:rPrChange w:id="91" w:author="Satya Candra Wibawa Sakti" w:date="2022-03-24T14:2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dan</w:delText>
              </w:r>
            </w:del>
            <w:r w:rsidRPr="00863D91">
              <w:rPr>
                <w:rFonts w:ascii="Times New Roman" w:eastAsia="Times New Roman" w:hAnsi="Times New Roman" w:cs="Times New Roman"/>
                <w:szCs w:val="24"/>
                <w:rPrChange w:id="92" w:author="Satya Candra Wibawa Sakti" w:date="2022-03-24T14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63D91">
              <w:rPr>
                <w:rFonts w:ascii="Times New Roman" w:eastAsia="Times New Roman" w:hAnsi="Times New Roman" w:cs="Times New Roman"/>
                <w:szCs w:val="24"/>
                <w:rPrChange w:id="93" w:author="Satya Candra Wibawa Sakti" w:date="2022-03-24T14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ins w:id="94" w:author="Satya Candra Wibawa Sakti" w:date="2022-03-24T13:58:00Z">
              <w:r w:rsidR="00174A97" w:rsidRPr="00863D91">
                <w:rPr>
                  <w:rFonts w:ascii="Times New Roman" w:eastAsia="Times New Roman" w:hAnsi="Times New Roman" w:cs="Times New Roman"/>
                  <w:szCs w:val="24"/>
                  <w:rPrChange w:id="95" w:author="Satya Candra Wibawa Sakti" w:date="2022-03-24T14:2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dan </w:t>
              </w:r>
            </w:ins>
            <w:del w:id="96" w:author="Satya Candra Wibawa Sakti" w:date="2022-03-24T13:58:00Z">
              <w:r w:rsidRPr="00863D91" w:rsidDel="00174A97">
                <w:rPr>
                  <w:rFonts w:ascii="Times New Roman" w:eastAsia="Times New Roman" w:hAnsi="Times New Roman" w:cs="Times New Roman"/>
                  <w:szCs w:val="24"/>
                  <w:rPrChange w:id="97" w:author="Satya Candra Wibawa Sakti" w:date="2022-03-24T14:2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/</w:delText>
              </w:r>
            </w:del>
            <w:proofErr w:type="spellStart"/>
            <w:r w:rsidRPr="00863D91">
              <w:rPr>
                <w:rFonts w:ascii="Times New Roman" w:eastAsia="Times New Roman" w:hAnsi="Times New Roman" w:cs="Times New Roman"/>
                <w:szCs w:val="24"/>
                <w:rPrChange w:id="98" w:author="Satya Candra Wibawa Sakti" w:date="2022-03-24T14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kebutuhan</w:t>
            </w:r>
            <w:proofErr w:type="spellEnd"/>
            <w:r w:rsidRPr="00863D91">
              <w:rPr>
                <w:rFonts w:ascii="Times New Roman" w:eastAsia="Times New Roman" w:hAnsi="Times New Roman" w:cs="Times New Roman"/>
                <w:szCs w:val="24"/>
                <w:rPrChange w:id="99" w:author="Satya Candra Wibawa Sakti" w:date="2022-03-24T14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63D91">
              <w:rPr>
                <w:rFonts w:ascii="Times New Roman" w:eastAsia="Times New Roman" w:hAnsi="Times New Roman" w:cs="Times New Roman"/>
                <w:szCs w:val="24"/>
                <w:rPrChange w:id="100" w:author="Satya Candra Wibawa Sakti" w:date="2022-03-24T14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ins w:id="101" w:author="Satya Candra Wibawa Sakti" w:date="2022-03-24T14:17:00Z">
              <w:r w:rsidR="00CD78A0" w:rsidRPr="00863D91">
                <w:rPr>
                  <w:rFonts w:ascii="Times New Roman" w:eastAsia="Times New Roman" w:hAnsi="Times New Roman" w:cs="Times New Roman"/>
                  <w:szCs w:val="24"/>
                  <w:rPrChange w:id="102" w:author="Satya Candra Wibawa Sakti" w:date="2022-03-24T14:2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;</w:t>
              </w:r>
            </w:ins>
            <w:del w:id="103" w:author="Satya Candra Wibawa Sakti" w:date="2022-03-24T14:17:00Z">
              <w:r w:rsidRPr="00863D91" w:rsidDel="00CD78A0">
                <w:rPr>
                  <w:rFonts w:ascii="Times New Roman" w:eastAsia="Times New Roman" w:hAnsi="Times New Roman" w:cs="Times New Roman"/>
                  <w:szCs w:val="24"/>
                  <w:rPrChange w:id="104" w:author="Satya Candra Wibawa Sakti" w:date="2022-03-24T14:2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.</w:delText>
              </w:r>
            </w:del>
          </w:p>
          <w:p w14:paraId="4CEACEC3" w14:textId="1B8EEEF0" w:rsidR="00125355" w:rsidRPr="00EC6F38" w:rsidDel="00362A07" w:rsidRDefault="00125355" w:rsidP="00B645E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105" w:author="Satya Candra Wibawa Sakti" w:date="2022-03-24T14:21:00Z"/>
                <w:rFonts w:ascii="Times New Roman" w:eastAsia="Times New Roman" w:hAnsi="Times New Roman" w:cs="Times New Roman"/>
                <w:szCs w:val="24"/>
              </w:rPr>
              <w:pPrChange w:id="106" w:author="Satya Candra Wibawa Sakti" w:date="2022-03-24T14:0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07" w:author="Satya Candra Wibawa Sakti" w:date="2022-03-24T14:16:00Z">
              <w:r w:rsidRPr="00EC6F38" w:rsidDel="00CD78A0">
                <w:rPr>
                  <w:rFonts w:ascii="Times New Roman" w:eastAsia="Times New Roman" w:hAnsi="Times New Roman" w:cs="Times New Roman"/>
                  <w:szCs w:val="24"/>
                </w:rPr>
                <w:delText xml:space="preserve">Menggunakan </w:delText>
              </w:r>
            </w:del>
            <w:proofErr w:type="spellStart"/>
            <w:ins w:id="108" w:author="Satya Candra Wibawa Sakti" w:date="2022-03-24T14:21:00Z">
              <w:r w:rsidR="00362A07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ins w:id="109" w:author="Satya Candra Wibawa Sakti" w:date="2022-03-24T14:16:00Z">
              <w:r w:rsidR="00CD78A0" w:rsidRPr="00EC6F38">
                <w:rPr>
                  <w:rFonts w:ascii="Times New Roman" w:eastAsia="Times New Roman" w:hAnsi="Times New Roman" w:cs="Times New Roman"/>
                  <w:szCs w:val="24"/>
                </w:rPr>
                <w:t>enggunakan</w:t>
              </w:r>
              <w:proofErr w:type="spellEnd"/>
              <w:r w:rsidR="00CD78A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ins w:id="110" w:author="Satya Candra Wibawa Sakti" w:date="2022-03-24T14:21:00Z">
              <w:r w:rsidR="00362A07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111" w:author="Satya Candra Wibawa Sakti" w:date="2022-03-24T14:17:00Z">
              <w:r w:rsidRPr="00EC6F38" w:rsidDel="00CD78A0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670AE41B" w14:textId="72A54CE8" w:rsidR="00125355" w:rsidRPr="00362A07" w:rsidRDefault="00125355" w:rsidP="00362A0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112" w:author="Satya Candra Wibawa Sakti" w:date="2022-03-24T14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13" w:author="Satya Candra Wibawa Sakti" w:date="2022-03-24T14:2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14" w:author="Satya Candra Wibawa Sakti" w:date="2022-03-24T14:16:00Z">
              <w:r w:rsidRPr="00362A07" w:rsidDel="00CD78A0">
                <w:rPr>
                  <w:rFonts w:ascii="Times New Roman" w:eastAsia="Times New Roman" w:hAnsi="Times New Roman" w:cs="Times New Roman"/>
                  <w:szCs w:val="24"/>
                  <w:rPrChange w:id="115" w:author="Satya Candra Wibawa Sakti" w:date="2022-03-24T14:2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Yaitu </w:delText>
              </w:r>
            </w:del>
            <w:del w:id="116" w:author="Satya Candra Wibawa Sakti" w:date="2022-03-24T14:21:00Z">
              <w:r w:rsidRPr="00362A07" w:rsidDel="00362A07">
                <w:rPr>
                  <w:rFonts w:ascii="Times New Roman" w:eastAsia="Times New Roman" w:hAnsi="Times New Roman" w:cs="Times New Roman"/>
                  <w:szCs w:val="24"/>
                  <w:rPrChange w:id="117" w:author="Satya Candra Wibawa Sakti" w:date="2022-03-24T14:2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g</w:delText>
              </w:r>
            </w:del>
            <w:ins w:id="118" w:author="Satya Candra Wibawa Sakti" w:date="2022-03-24T14:21:00Z">
              <w:r w:rsidR="00362A07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362A07">
              <w:rPr>
                <w:rFonts w:ascii="Times New Roman" w:eastAsia="Times New Roman" w:hAnsi="Times New Roman" w:cs="Times New Roman"/>
                <w:szCs w:val="24"/>
                <w:rPrChange w:id="119" w:author="Satya Candra Wibawa Sakti" w:date="2022-03-24T14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uru </w:t>
            </w:r>
            <w:del w:id="120" w:author="Satya Candra Wibawa Sakti" w:date="2022-03-24T14:18:00Z">
              <w:r w:rsidRPr="00362A07" w:rsidDel="00863D91">
                <w:rPr>
                  <w:rFonts w:ascii="Times New Roman" w:eastAsia="Times New Roman" w:hAnsi="Times New Roman" w:cs="Times New Roman"/>
                  <w:szCs w:val="24"/>
                  <w:rPrChange w:id="121" w:author="Satya Candra Wibawa Sakti" w:date="2022-03-24T14:2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di sini </w:delText>
              </w:r>
            </w:del>
            <w:proofErr w:type="spellStart"/>
            <w:r w:rsidRPr="00362A07">
              <w:rPr>
                <w:rFonts w:ascii="Times New Roman" w:eastAsia="Times New Roman" w:hAnsi="Times New Roman" w:cs="Times New Roman"/>
                <w:szCs w:val="24"/>
                <w:rPrChange w:id="122" w:author="Satya Candra Wibawa Sakti" w:date="2022-03-24T14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123" w:author="Satya Candra Wibawa Sakti" w:date="2022-03-24T14:18:00Z">
              <w:r w:rsidRPr="00362A07" w:rsidDel="00863D91">
                <w:rPr>
                  <w:rFonts w:ascii="Times New Roman" w:eastAsia="Times New Roman" w:hAnsi="Times New Roman" w:cs="Times New Roman"/>
                  <w:szCs w:val="24"/>
                  <w:rPrChange w:id="124" w:author="Satya Candra Wibawa Sakti" w:date="2022-03-24T14:2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362A07">
              <w:rPr>
                <w:rFonts w:ascii="Times New Roman" w:eastAsia="Times New Roman" w:hAnsi="Times New Roman" w:cs="Times New Roman"/>
                <w:szCs w:val="24"/>
                <w:rPrChange w:id="125" w:author="Satya Candra Wibawa Sakti" w:date="2022-03-24T14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</w:t>
            </w:r>
            <w:proofErr w:type="spellEnd"/>
            <w:r w:rsidRPr="00362A07">
              <w:rPr>
                <w:rFonts w:ascii="Times New Roman" w:eastAsia="Times New Roman" w:hAnsi="Times New Roman" w:cs="Times New Roman"/>
                <w:szCs w:val="24"/>
                <w:rPrChange w:id="126" w:author="Satya Candra Wibawa Sakti" w:date="2022-03-24T14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62A07">
              <w:rPr>
                <w:rFonts w:ascii="Times New Roman" w:eastAsia="Times New Roman" w:hAnsi="Times New Roman" w:cs="Times New Roman"/>
                <w:szCs w:val="24"/>
                <w:rPrChange w:id="127" w:author="Satya Candra Wibawa Sakti" w:date="2022-03-24T14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362A07">
              <w:rPr>
                <w:rFonts w:ascii="Times New Roman" w:eastAsia="Times New Roman" w:hAnsi="Times New Roman" w:cs="Times New Roman"/>
                <w:szCs w:val="24"/>
                <w:rPrChange w:id="128" w:author="Satya Candra Wibawa Sakti" w:date="2022-03-24T14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62A07">
              <w:rPr>
                <w:rFonts w:ascii="Times New Roman" w:eastAsia="Times New Roman" w:hAnsi="Times New Roman" w:cs="Times New Roman"/>
                <w:szCs w:val="24"/>
                <w:rPrChange w:id="129" w:author="Satya Candra Wibawa Sakti" w:date="2022-03-24T14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membantu</w:t>
            </w:r>
            <w:proofErr w:type="spellEnd"/>
            <w:r w:rsidRPr="00362A07">
              <w:rPr>
                <w:rFonts w:ascii="Times New Roman" w:eastAsia="Times New Roman" w:hAnsi="Times New Roman" w:cs="Times New Roman"/>
                <w:szCs w:val="24"/>
                <w:rPrChange w:id="130" w:author="Satya Candra Wibawa Sakti" w:date="2022-03-24T14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62A07">
              <w:rPr>
                <w:rFonts w:ascii="Times New Roman" w:eastAsia="Times New Roman" w:hAnsi="Times New Roman" w:cs="Times New Roman"/>
                <w:szCs w:val="24"/>
                <w:rPrChange w:id="131" w:author="Satya Candra Wibawa Sakti" w:date="2022-03-24T14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</w:t>
            </w:r>
            <w:ins w:id="132" w:author="Satya Candra Wibawa Sakti" w:date="2022-03-24T14:18:00Z">
              <w:r w:rsidR="00863D91" w:rsidRPr="00362A07">
                <w:rPr>
                  <w:rFonts w:ascii="Times New Roman" w:eastAsia="Times New Roman" w:hAnsi="Times New Roman" w:cs="Times New Roman"/>
                  <w:szCs w:val="24"/>
                  <w:rPrChange w:id="133" w:author="Satya Candra Wibawa Sakti" w:date="2022-03-24T14:2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s</w:t>
              </w:r>
            </w:ins>
            <w:r w:rsidRPr="00362A07">
              <w:rPr>
                <w:rFonts w:ascii="Times New Roman" w:eastAsia="Times New Roman" w:hAnsi="Times New Roman" w:cs="Times New Roman"/>
                <w:szCs w:val="24"/>
                <w:rPrChange w:id="134" w:author="Satya Candra Wibawa Sakti" w:date="2022-03-24T14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wa</w:t>
            </w:r>
            <w:proofErr w:type="spellEnd"/>
            <w:r w:rsidRPr="00362A07">
              <w:rPr>
                <w:rFonts w:ascii="Times New Roman" w:eastAsia="Times New Roman" w:hAnsi="Times New Roman" w:cs="Times New Roman"/>
                <w:szCs w:val="24"/>
                <w:rPrChange w:id="135" w:author="Satya Candra Wibawa Sakti" w:date="2022-03-24T14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62A07">
              <w:rPr>
                <w:rFonts w:ascii="Times New Roman" w:eastAsia="Times New Roman" w:hAnsi="Times New Roman" w:cs="Times New Roman"/>
                <w:szCs w:val="24"/>
                <w:rPrChange w:id="136" w:author="Satya Candra Wibawa Sakti" w:date="2022-03-24T14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dalam</w:t>
            </w:r>
            <w:proofErr w:type="spellEnd"/>
            <w:r w:rsidRPr="00362A07">
              <w:rPr>
                <w:rFonts w:ascii="Times New Roman" w:eastAsia="Times New Roman" w:hAnsi="Times New Roman" w:cs="Times New Roman"/>
                <w:szCs w:val="24"/>
                <w:rPrChange w:id="137" w:author="Satya Candra Wibawa Sakti" w:date="2022-03-24T14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62A07">
              <w:rPr>
                <w:rFonts w:ascii="Times New Roman" w:eastAsia="Times New Roman" w:hAnsi="Times New Roman" w:cs="Times New Roman"/>
                <w:szCs w:val="24"/>
                <w:rPrChange w:id="138" w:author="Satya Candra Wibawa Sakti" w:date="2022-03-24T14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mencari</w:t>
            </w:r>
            <w:proofErr w:type="spellEnd"/>
            <w:r w:rsidRPr="00362A07">
              <w:rPr>
                <w:rFonts w:ascii="Times New Roman" w:eastAsia="Times New Roman" w:hAnsi="Times New Roman" w:cs="Times New Roman"/>
                <w:szCs w:val="24"/>
                <w:rPrChange w:id="139" w:author="Satya Candra Wibawa Sakti" w:date="2022-03-24T14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62A07">
              <w:rPr>
                <w:rFonts w:ascii="Times New Roman" w:eastAsia="Times New Roman" w:hAnsi="Times New Roman" w:cs="Times New Roman"/>
                <w:szCs w:val="24"/>
                <w:rPrChange w:id="140" w:author="Satya Candra Wibawa Sakti" w:date="2022-03-24T14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Pr="00362A07">
              <w:rPr>
                <w:rFonts w:ascii="Times New Roman" w:eastAsia="Times New Roman" w:hAnsi="Times New Roman" w:cs="Times New Roman"/>
                <w:szCs w:val="24"/>
                <w:rPrChange w:id="141" w:author="Satya Candra Wibawa Sakti" w:date="2022-03-24T14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proofErr w:type="spellStart"/>
            <w:r w:rsidRPr="00362A07">
              <w:rPr>
                <w:rFonts w:ascii="Times New Roman" w:eastAsia="Times New Roman" w:hAnsi="Times New Roman" w:cs="Times New Roman"/>
                <w:szCs w:val="24"/>
                <w:rPrChange w:id="142" w:author="Satya Candra Wibawa Sakti" w:date="2022-03-24T14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r w:rsidRPr="00362A07">
              <w:rPr>
                <w:rFonts w:ascii="Times New Roman" w:eastAsia="Times New Roman" w:hAnsi="Times New Roman" w:cs="Times New Roman"/>
                <w:szCs w:val="24"/>
                <w:rPrChange w:id="143" w:author="Satya Candra Wibawa Sakti" w:date="2022-03-24T14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62A07">
              <w:rPr>
                <w:rFonts w:ascii="Times New Roman" w:eastAsia="Times New Roman" w:hAnsi="Times New Roman" w:cs="Times New Roman"/>
                <w:szCs w:val="24"/>
                <w:rPrChange w:id="144" w:author="Satya Candra Wibawa Sakti" w:date="2022-03-24T14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ins w:id="145" w:author="Satya Candra Wibawa Sakti" w:date="2022-03-24T14:17:00Z">
              <w:r w:rsidR="00CD78A0" w:rsidRPr="00362A07">
                <w:rPr>
                  <w:rFonts w:ascii="Times New Roman" w:eastAsia="Times New Roman" w:hAnsi="Times New Roman" w:cs="Times New Roman"/>
                  <w:szCs w:val="24"/>
                  <w:rPrChange w:id="146" w:author="Satya Candra Wibawa Sakti" w:date="2022-03-24T14:2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;</w:t>
              </w:r>
            </w:ins>
            <w:del w:id="147" w:author="Satya Candra Wibawa Sakti" w:date="2022-03-24T14:17:00Z">
              <w:r w:rsidRPr="00362A07" w:rsidDel="00CD78A0">
                <w:rPr>
                  <w:rFonts w:ascii="Times New Roman" w:eastAsia="Times New Roman" w:hAnsi="Times New Roman" w:cs="Times New Roman"/>
                  <w:szCs w:val="24"/>
                  <w:rPrChange w:id="148" w:author="Satya Candra Wibawa Sakti" w:date="2022-03-24T14:2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.</w:delText>
              </w:r>
            </w:del>
          </w:p>
          <w:p w14:paraId="27DDD4C6" w14:textId="53096698" w:rsidR="00125355" w:rsidRPr="00EC6F38" w:rsidDel="00362A07" w:rsidRDefault="00125355" w:rsidP="00B645E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149" w:author="Satya Candra Wibawa Sakti" w:date="2022-03-24T14:21:00Z"/>
                <w:rFonts w:ascii="Times New Roman" w:eastAsia="Times New Roman" w:hAnsi="Times New Roman" w:cs="Times New Roman"/>
                <w:szCs w:val="24"/>
              </w:rPr>
              <w:pPrChange w:id="150" w:author="Satya Candra Wibawa Sakti" w:date="2022-03-24T14:0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51" w:author="Satya Candra Wibawa Sakti" w:date="2022-03-24T14:16:00Z">
              <w:r w:rsidRPr="00EC6F38" w:rsidDel="00CD78A0">
                <w:rPr>
                  <w:rFonts w:ascii="Times New Roman" w:eastAsia="Times New Roman" w:hAnsi="Times New Roman" w:cs="Times New Roman"/>
                  <w:szCs w:val="24"/>
                </w:rPr>
                <w:delText xml:space="preserve">Menempatkan </w:delText>
              </w:r>
            </w:del>
            <w:proofErr w:type="spellStart"/>
            <w:ins w:id="152" w:author="Satya Candra Wibawa Sakti" w:date="2022-03-24T14:21:00Z">
              <w:r w:rsidR="00362A07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ins w:id="153" w:author="Satya Candra Wibawa Sakti" w:date="2022-03-24T14:16:00Z">
              <w:r w:rsidR="00CD78A0" w:rsidRPr="00EC6F38">
                <w:rPr>
                  <w:rFonts w:ascii="Times New Roman" w:eastAsia="Times New Roman" w:hAnsi="Times New Roman" w:cs="Times New Roman"/>
                  <w:szCs w:val="24"/>
                </w:rPr>
                <w:t>enempatkan</w:t>
              </w:r>
              <w:proofErr w:type="spellEnd"/>
              <w:r w:rsidR="00CD78A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</w:t>
            </w:r>
            <w:ins w:id="154" w:author="Satya Candra Wibawa Sakti" w:date="2022-03-24T14:21:00Z">
              <w:r w:rsidR="00362A07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155" w:author="Satya Candra Wibawa Sakti" w:date="2022-03-24T14:17:00Z">
              <w:r w:rsidRPr="00EC6F38" w:rsidDel="00CD78A0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0438782A" w14:textId="645F6090" w:rsidR="00125355" w:rsidRPr="00362A07" w:rsidRDefault="00125355" w:rsidP="00362A0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156" w:author="Satya Candra Wibawa Sakti" w:date="2022-03-24T14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57" w:author="Satya Candra Wibawa Sakti" w:date="2022-03-24T14:2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58" w:author="Satya Candra Wibawa Sakti" w:date="2022-03-24T14:16:00Z">
              <w:r w:rsidRPr="00362A07" w:rsidDel="00CD78A0">
                <w:rPr>
                  <w:rFonts w:ascii="Times New Roman" w:eastAsia="Times New Roman" w:hAnsi="Times New Roman" w:cs="Times New Roman"/>
                  <w:szCs w:val="24"/>
                  <w:rPrChange w:id="159" w:author="Satya Candra Wibawa Sakti" w:date="2022-03-24T14:2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Guri </w:delText>
              </w:r>
            </w:del>
            <w:ins w:id="160" w:author="Satya Candra Wibawa Sakti" w:date="2022-03-24T14:21:00Z">
              <w:r w:rsidR="00362A07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ins w:id="161" w:author="Satya Candra Wibawa Sakti" w:date="2022-03-24T14:16:00Z">
              <w:r w:rsidR="00CD78A0" w:rsidRPr="00362A07">
                <w:rPr>
                  <w:rFonts w:ascii="Times New Roman" w:eastAsia="Times New Roman" w:hAnsi="Times New Roman" w:cs="Times New Roman"/>
                  <w:szCs w:val="24"/>
                  <w:rPrChange w:id="162" w:author="Satya Candra Wibawa Sakti" w:date="2022-03-24T14:2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ur</w:t>
              </w:r>
              <w:r w:rsidR="00CD78A0" w:rsidRPr="00362A07">
                <w:rPr>
                  <w:rFonts w:ascii="Times New Roman" w:eastAsia="Times New Roman" w:hAnsi="Times New Roman" w:cs="Times New Roman"/>
                  <w:szCs w:val="24"/>
                  <w:rPrChange w:id="163" w:author="Satya Candra Wibawa Sakti" w:date="2022-03-24T14:2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u</w:t>
              </w:r>
              <w:r w:rsidR="00CD78A0" w:rsidRPr="00362A07">
                <w:rPr>
                  <w:rFonts w:ascii="Times New Roman" w:eastAsia="Times New Roman" w:hAnsi="Times New Roman" w:cs="Times New Roman"/>
                  <w:szCs w:val="24"/>
                  <w:rPrChange w:id="164" w:author="Satya Candra Wibawa Sakti" w:date="2022-03-24T14:2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proofErr w:type="spellStart"/>
            <w:r w:rsidRPr="00362A07">
              <w:rPr>
                <w:rFonts w:ascii="Times New Roman" w:eastAsia="Times New Roman" w:hAnsi="Times New Roman" w:cs="Times New Roman"/>
                <w:szCs w:val="24"/>
                <w:rPrChange w:id="165" w:author="Satya Candra Wibawa Sakti" w:date="2022-03-24T14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dilatih</w:t>
            </w:r>
            <w:proofErr w:type="spellEnd"/>
            <w:r w:rsidRPr="00362A07">
              <w:rPr>
                <w:rFonts w:ascii="Times New Roman" w:eastAsia="Times New Roman" w:hAnsi="Times New Roman" w:cs="Times New Roman"/>
                <w:szCs w:val="24"/>
                <w:rPrChange w:id="166" w:author="Satya Candra Wibawa Sakti" w:date="2022-03-24T14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62A07">
              <w:rPr>
                <w:rFonts w:ascii="Times New Roman" w:eastAsia="Times New Roman" w:hAnsi="Times New Roman" w:cs="Times New Roman"/>
                <w:szCs w:val="24"/>
                <w:rPrChange w:id="167" w:author="Satya Candra Wibawa Sakti" w:date="2022-03-24T14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362A07">
              <w:rPr>
                <w:rFonts w:ascii="Times New Roman" w:eastAsia="Times New Roman" w:hAnsi="Times New Roman" w:cs="Times New Roman"/>
                <w:szCs w:val="24"/>
                <w:rPrChange w:id="168" w:author="Satya Candra Wibawa Sakti" w:date="2022-03-24T14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62A07">
              <w:rPr>
                <w:rFonts w:ascii="Times New Roman" w:eastAsia="Times New Roman" w:hAnsi="Times New Roman" w:cs="Times New Roman"/>
                <w:szCs w:val="24"/>
                <w:rPrChange w:id="169" w:author="Satya Candra Wibawa Sakti" w:date="2022-03-24T14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mengembangkan</w:t>
            </w:r>
            <w:proofErr w:type="spellEnd"/>
            <w:r w:rsidRPr="00362A07">
              <w:rPr>
                <w:rFonts w:ascii="Times New Roman" w:eastAsia="Times New Roman" w:hAnsi="Times New Roman" w:cs="Times New Roman"/>
                <w:szCs w:val="24"/>
                <w:rPrChange w:id="170" w:author="Satya Candra Wibawa Sakti" w:date="2022-03-24T14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62A07">
              <w:rPr>
                <w:rFonts w:ascii="Times New Roman" w:eastAsia="Times New Roman" w:hAnsi="Times New Roman" w:cs="Times New Roman"/>
                <w:szCs w:val="24"/>
                <w:rPrChange w:id="171" w:author="Satya Candra Wibawa Sakti" w:date="2022-03-24T14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kurikulum</w:t>
            </w:r>
            <w:proofErr w:type="spellEnd"/>
            <w:r w:rsidRPr="00362A07">
              <w:rPr>
                <w:rFonts w:ascii="Times New Roman" w:eastAsia="Times New Roman" w:hAnsi="Times New Roman" w:cs="Times New Roman"/>
                <w:szCs w:val="24"/>
                <w:rPrChange w:id="172" w:author="Satya Candra Wibawa Sakti" w:date="2022-03-24T14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del w:id="173" w:author="Satya Candra Wibawa Sakti" w:date="2022-03-24T14:19:00Z">
              <w:r w:rsidRPr="00362A07" w:rsidDel="00863D91">
                <w:rPr>
                  <w:rFonts w:ascii="Times New Roman" w:eastAsia="Times New Roman" w:hAnsi="Times New Roman" w:cs="Times New Roman"/>
                  <w:szCs w:val="24"/>
                  <w:rPrChange w:id="174" w:author="Satya Candra Wibawa Sakti" w:date="2022-03-24T14:2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memberikan </w:delText>
              </w:r>
            </w:del>
            <w:proofErr w:type="spellStart"/>
            <w:ins w:id="175" w:author="Satya Candra Wibawa Sakti" w:date="2022-03-24T14:19:00Z">
              <w:r w:rsidR="00863D91" w:rsidRPr="00362A07">
                <w:rPr>
                  <w:rFonts w:ascii="Times New Roman" w:eastAsia="Times New Roman" w:hAnsi="Times New Roman" w:cs="Times New Roman"/>
                  <w:szCs w:val="24"/>
                  <w:rPrChange w:id="176" w:author="Satya Candra Wibawa Sakti" w:date="2022-03-24T14:2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di</w:t>
              </w:r>
              <w:r w:rsidR="00863D91" w:rsidRPr="00362A07">
                <w:rPr>
                  <w:rFonts w:ascii="Times New Roman" w:eastAsia="Times New Roman" w:hAnsi="Times New Roman" w:cs="Times New Roman"/>
                  <w:szCs w:val="24"/>
                  <w:rPrChange w:id="177" w:author="Satya Candra Wibawa Sakti" w:date="2022-03-24T14:2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berikan</w:t>
              </w:r>
              <w:proofErr w:type="spellEnd"/>
              <w:r w:rsidR="00863D91" w:rsidRPr="00362A07">
                <w:rPr>
                  <w:rFonts w:ascii="Times New Roman" w:eastAsia="Times New Roman" w:hAnsi="Times New Roman" w:cs="Times New Roman"/>
                  <w:szCs w:val="24"/>
                  <w:rPrChange w:id="178" w:author="Satya Candra Wibawa Sakti" w:date="2022-03-24T14:2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proofErr w:type="spellStart"/>
            <w:r w:rsidRPr="00362A07">
              <w:rPr>
                <w:rFonts w:ascii="Times New Roman" w:eastAsia="Times New Roman" w:hAnsi="Times New Roman" w:cs="Times New Roman"/>
                <w:szCs w:val="24"/>
                <w:rPrChange w:id="179" w:author="Satya Candra Wibawa Sakti" w:date="2022-03-24T14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kebebasan</w:t>
            </w:r>
            <w:proofErr w:type="spellEnd"/>
            <w:r w:rsidRPr="00362A07">
              <w:rPr>
                <w:rFonts w:ascii="Times New Roman" w:eastAsia="Times New Roman" w:hAnsi="Times New Roman" w:cs="Times New Roman"/>
                <w:szCs w:val="24"/>
                <w:rPrChange w:id="180" w:author="Satya Candra Wibawa Sakti" w:date="2022-03-24T14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62A07">
              <w:rPr>
                <w:rFonts w:ascii="Times New Roman" w:eastAsia="Times New Roman" w:hAnsi="Times New Roman" w:cs="Times New Roman"/>
                <w:szCs w:val="24"/>
                <w:rPrChange w:id="181" w:author="Satya Candra Wibawa Sakti" w:date="2022-03-24T14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362A07">
              <w:rPr>
                <w:rFonts w:ascii="Times New Roman" w:eastAsia="Times New Roman" w:hAnsi="Times New Roman" w:cs="Times New Roman"/>
                <w:szCs w:val="24"/>
                <w:rPrChange w:id="182" w:author="Satya Candra Wibawa Sakti" w:date="2022-03-24T14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62A07">
              <w:rPr>
                <w:rFonts w:ascii="Times New Roman" w:eastAsia="Times New Roman" w:hAnsi="Times New Roman" w:cs="Times New Roman"/>
                <w:szCs w:val="24"/>
                <w:rPrChange w:id="183" w:author="Satya Candra Wibawa Sakti" w:date="2022-03-24T14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menentukan</w:t>
            </w:r>
            <w:proofErr w:type="spellEnd"/>
            <w:r w:rsidRPr="00362A07">
              <w:rPr>
                <w:rFonts w:ascii="Times New Roman" w:eastAsia="Times New Roman" w:hAnsi="Times New Roman" w:cs="Times New Roman"/>
                <w:szCs w:val="24"/>
                <w:rPrChange w:id="184" w:author="Satya Candra Wibawa Sakti" w:date="2022-03-24T14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62A07">
              <w:rPr>
                <w:rFonts w:ascii="Times New Roman" w:eastAsia="Times New Roman" w:hAnsi="Times New Roman" w:cs="Times New Roman"/>
                <w:szCs w:val="24"/>
                <w:rPrChange w:id="185" w:author="Satya Candra Wibawa Sakti" w:date="2022-03-24T14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cara</w:t>
            </w:r>
            <w:proofErr w:type="spellEnd"/>
            <w:r w:rsidRPr="00362A07">
              <w:rPr>
                <w:rFonts w:ascii="Times New Roman" w:eastAsia="Times New Roman" w:hAnsi="Times New Roman" w:cs="Times New Roman"/>
                <w:szCs w:val="24"/>
                <w:rPrChange w:id="186" w:author="Satya Candra Wibawa Sakti" w:date="2022-03-24T14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62A07">
              <w:rPr>
                <w:rFonts w:ascii="Times New Roman" w:eastAsia="Times New Roman" w:hAnsi="Times New Roman" w:cs="Times New Roman"/>
                <w:szCs w:val="24"/>
                <w:rPrChange w:id="187" w:author="Satya Candra Wibawa Sakti" w:date="2022-03-24T14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belajar</w:t>
            </w:r>
            <w:proofErr w:type="spellEnd"/>
            <w:r w:rsidRPr="00362A07">
              <w:rPr>
                <w:rFonts w:ascii="Times New Roman" w:eastAsia="Times New Roman" w:hAnsi="Times New Roman" w:cs="Times New Roman"/>
                <w:szCs w:val="24"/>
                <w:rPrChange w:id="188" w:author="Satya Candra Wibawa Sakti" w:date="2022-03-24T14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62A07">
              <w:rPr>
                <w:rFonts w:ascii="Times New Roman" w:eastAsia="Times New Roman" w:hAnsi="Times New Roman" w:cs="Times New Roman"/>
                <w:szCs w:val="24"/>
                <w:rPrChange w:id="189" w:author="Satya Candra Wibawa Sakti" w:date="2022-03-24T14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mengajar</w:t>
            </w:r>
            <w:proofErr w:type="spellEnd"/>
            <w:r w:rsidRPr="00362A07">
              <w:rPr>
                <w:rFonts w:ascii="Times New Roman" w:eastAsia="Times New Roman" w:hAnsi="Times New Roman" w:cs="Times New Roman"/>
                <w:szCs w:val="24"/>
                <w:rPrChange w:id="190" w:author="Satya Candra Wibawa Sakti" w:date="2022-03-24T14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62A07">
              <w:rPr>
                <w:rFonts w:ascii="Times New Roman" w:eastAsia="Times New Roman" w:hAnsi="Times New Roman" w:cs="Times New Roman"/>
                <w:szCs w:val="24"/>
                <w:rPrChange w:id="191" w:author="Satya Candra Wibawa Sakti" w:date="2022-03-24T14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ins w:id="192" w:author="Satya Candra Wibawa Sakti" w:date="2022-03-24T14:22:00Z">
              <w:r w:rsidR="00183589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93" w:author="Satya Candra Wibawa Sakti" w:date="2022-03-24T14:17:00Z">
              <w:r w:rsidRPr="00362A07" w:rsidDel="00863D91">
                <w:rPr>
                  <w:rFonts w:ascii="Times New Roman" w:eastAsia="Times New Roman" w:hAnsi="Times New Roman" w:cs="Times New Roman"/>
                  <w:szCs w:val="24"/>
                  <w:rPrChange w:id="194" w:author="Satya Candra Wibawa Sakti" w:date="2022-03-24T14:2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.</w:delText>
              </w:r>
            </w:del>
          </w:p>
          <w:p w14:paraId="05669AA2" w14:textId="2892F9CB" w:rsidR="00125355" w:rsidRPr="00EC6F38" w:rsidDel="00174A97" w:rsidRDefault="00125355" w:rsidP="00B645E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195" w:author="Satya Candra Wibawa Sakti" w:date="2022-03-24T14:01:00Z"/>
                <w:rFonts w:ascii="Times New Roman" w:eastAsia="Times New Roman" w:hAnsi="Times New Roman" w:cs="Times New Roman"/>
                <w:szCs w:val="24"/>
              </w:rPr>
              <w:pPrChange w:id="196" w:author="Satya Candra Wibawa Sakti" w:date="2022-03-24T14:0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97" w:author="Satya Candra Wibawa Sakti" w:date="2022-03-24T14:16:00Z">
              <w:r w:rsidRPr="00EC6F38" w:rsidDel="00CD78A0">
                <w:rPr>
                  <w:rFonts w:ascii="Times New Roman" w:eastAsia="Times New Roman" w:hAnsi="Times New Roman" w:cs="Times New Roman"/>
                  <w:szCs w:val="24"/>
                </w:rPr>
                <w:delText xml:space="preserve">Pengembangan </w:delText>
              </w:r>
            </w:del>
            <w:proofErr w:type="spellStart"/>
            <w:ins w:id="198" w:author="Satya Candra Wibawa Sakti" w:date="2022-03-24T14:21:00Z">
              <w:r w:rsidR="00362A0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ins w:id="199" w:author="Satya Candra Wibawa Sakti" w:date="2022-03-24T14:16:00Z">
              <w:r w:rsidR="00CD78A0" w:rsidRPr="00EC6F38">
                <w:rPr>
                  <w:rFonts w:ascii="Times New Roman" w:eastAsia="Times New Roman" w:hAnsi="Times New Roman" w:cs="Times New Roman"/>
                  <w:szCs w:val="24"/>
                </w:rPr>
                <w:t>engembangan</w:t>
              </w:r>
              <w:proofErr w:type="spellEnd"/>
              <w:r w:rsidR="00CD78A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</w:t>
            </w:r>
            <w:ins w:id="200" w:author="Satya Candra Wibawa Sakti" w:date="2022-03-24T14:01:00Z">
              <w:r w:rsidR="00174A97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201" w:author="Satya Candra Wibawa Sakti" w:date="2022-03-24T14:01:00Z">
              <w:r w:rsidRPr="00EC6F38" w:rsidDel="00174A97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4C46F53E" w14:textId="3A47075C" w:rsidR="00125355" w:rsidRPr="00174A97" w:rsidRDefault="00125355" w:rsidP="00B645E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02" w:author="Satya Candra Wibawa Sakti" w:date="2022-03-24T14:0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203" w:author="Satya Candra Wibawa Sakti" w:date="2022-03-24T14:01:00Z">
              <w:r w:rsidRPr="00174A97" w:rsidDel="00174A97">
                <w:rPr>
                  <w:rFonts w:ascii="Times New Roman" w:eastAsia="Times New Roman" w:hAnsi="Times New Roman" w:cs="Times New Roman"/>
                  <w:szCs w:val="24"/>
                </w:rPr>
                <w:delText>D</w:delText>
              </w:r>
            </w:del>
            <w:proofErr w:type="spellStart"/>
            <w:ins w:id="204" w:author="Satya Candra Wibawa Sakti" w:date="2022-03-24T14:01:00Z">
              <w:r w:rsidR="00174A97"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</w:ins>
            <w:r w:rsidRPr="00174A97">
              <w:rPr>
                <w:rFonts w:ascii="Times New Roman" w:eastAsia="Times New Roman" w:hAnsi="Times New Roman" w:cs="Times New Roman"/>
                <w:szCs w:val="24"/>
              </w:rPr>
              <w:t>imana</w:t>
            </w:r>
            <w:proofErr w:type="spellEnd"/>
            <w:r w:rsidRPr="00174A97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174A97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174A9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74A97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174A97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174A97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174A97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174A97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174A9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74A97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174A9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74A97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174A9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05" w:author="Satya Candra Wibawa Sakti" w:date="2022-03-24T14:01:00Z">
              <w:r w:rsidRPr="00174A97" w:rsidDel="00174A97">
                <w:rPr>
                  <w:rFonts w:ascii="Times New Roman" w:eastAsia="Times New Roman" w:hAnsi="Times New Roman" w:cs="Times New Roman"/>
                  <w:szCs w:val="24"/>
                </w:rPr>
                <w:delText xml:space="preserve">dengan </w:delText>
              </w:r>
            </w:del>
            <w:ins w:id="206" w:author="Satya Candra Wibawa Sakti" w:date="2022-03-24T14:01:00Z">
              <w:r w:rsidR="00174A97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r w:rsidR="00174A97" w:rsidRPr="00174A9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174A97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174A97">
              <w:rPr>
                <w:rFonts w:ascii="Times New Roman" w:eastAsia="Times New Roman" w:hAnsi="Times New Roman" w:cs="Times New Roman"/>
                <w:szCs w:val="24"/>
              </w:rPr>
              <w:t xml:space="preserve"> strata,</w:t>
            </w:r>
            <w:ins w:id="207" w:author="Satya Candra Wibawa Sakti" w:date="2022-03-24T14:01:00Z">
              <w:r w:rsidR="00174A9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74A97">
                <w:rPr>
                  <w:rFonts w:ascii="Times New Roman" w:eastAsia="Times New Roman" w:hAnsi="Times New Roman" w:cs="Times New Roman"/>
                  <w:szCs w:val="24"/>
                </w:rPr>
                <w:t>tetapi</w:t>
              </w:r>
            </w:ins>
            <w:proofErr w:type="spellEnd"/>
            <w:r w:rsidRPr="00174A9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74A97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174A9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74A97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174A9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74A97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174A97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174A97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174A9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74A97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174A9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74A97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174A9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74A97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174A9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74A97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174A9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74A97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174A97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93B34CC" w14:textId="2F2205F8" w:rsidR="00125355" w:rsidRPr="00EC6F38" w:rsidRDefault="00125355" w:rsidP="00B645E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08" w:author="Satya Candra Wibawa Sakti" w:date="2022-03-24T14:0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09" w:author="Satya Candra Wibawa Sakti" w:date="2022-03-24T14:18:00Z">
              <w:r w:rsidRPr="00EC6F38" w:rsidDel="00863D91">
                <w:rPr>
                  <w:rFonts w:ascii="Times New Roman" w:eastAsia="Times New Roman" w:hAnsi="Times New Roman" w:cs="Times New Roman"/>
                  <w:szCs w:val="24"/>
                </w:rPr>
                <w:delText xml:space="preserve">revolusi </w:delText>
              </w:r>
            </w:del>
            <w:proofErr w:type="spellStart"/>
            <w:ins w:id="210" w:author="Satya Candra Wibawa Sakti" w:date="2022-03-24T14:18:00Z">
              <w:r w:rsidR="00863D91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  <w:r w:rsidR="00863D91" w:rsidRPr="00EC6F38">
                <w:rPr>
                  <w:rFonts w:ascii="Times New Roman" w:eastAsia="Times New Roman" w:hAnsi="Times New Roman" w:cs="Times New Roman"/>
                  <w:szCs w:val="24"/>
                </w:rPr>
                <w:t>evolusi</w:t>
              </w:r>
              <w:proofErr w:type="spellEnd"/>
              <w:r w:rsidR="00863D9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11" w:author="Satya Candra Wibawa Sakti" w:date="2022-03-24T14:18:00Z">
              <w:r w:rsidRPr="00EC6F38" w:rsidDel="00863D91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industri </w:delText>
              </w:r>
            </w:del>
            <w:proofErr w:type="spellStart"/>
            <w:ins w:id="212" w:author="Satya Candra Wibawa Sakti" w:date="2022-03-24T14:18:00Z">
              <w:r w:rsidR="00863D91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r w:rsidR="00863D91" w:rsidRPr="00EC6F38">
                <w:rPr>
                  <w:rFonts w:ascii="Times New Roman" w:eastAsia="Times New Roman" w:hAnsi="Times New Roman" w:cs="Times New Roman"/>
                  <w:szCs w:val="24"/>
                </w:rPr>
                <w:t>ndustri</w:t>
              </w:r>
              <w:proofErr w:type="spellEnd"/>
              <w:r w:rsidR="00863D9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13" w:author="Satya Candra Wibawa Sakti" w:date="2022-03-24T14:23:00Z">
              <w:r w:rsidRPr="00EC6F38" w:rsidDel="00C5277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4F6557D1" w14:textId="66B366C2" w:rsidR="00125355" w:rsidRPr="00EC6F38" w:rsidRDefault="00125355" w:rsidP="00B645E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14" w:author="Satya Candra Wibawa Sakti" w:date="2022-03-24T14:06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215" w:author="Satya Candra Wibawa Sakti" w:date="2022-03-24T14:02:00Z">
              <w:r w:rsidRPr="00EC6F38" w:rsidDel="00345AFE">
                <w:rPr>
                  <w:rFonts w:ascii="Times New Roman" w:eastAsia="Times New Roman" w:hAnsi="Times New Roman" w:cs="Times New Roman"/>
                  <w:szCs w:val="24"/>
                </w:rPr>
                <w:delText>Mengamati</w:delText>
              </w:r>
            </w:del>
            <w:proofErr w:type="spellStart"/>
            <w:ins w:id="216" w:author="Satya Candra Wibawa Sakti" w:date="2022-03-24T14:02:00Z">
              <w:r w:rsidR="00345AFE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  <w:r w:rsidR="00345AFE" w:rsidRPr="00EC6F38">
                <w:rPr>
                  <w:rFonts w:ascii="Times New Roman" w:eastAsia="Times New Roman" w:hAnsi="Times New Roman" w:cs="Times New Roman"/>
                  <w:szCs w:val="24"/>
                </w:rPr>
                <w:t>engamati</w:t>
              </w:r>
              <w:proofErr w:type="spellEnd"/>
              <w:r w:rsidR="00345AF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14:paraId="7DE6C15E" w14:textId="0B7A0D80" w:rsidR="00125355" w:rsidRPr="00EC6F38" w:rsidRDefault="00125355" w:rsidP="00B645E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17" w:author="Satya Candra Wibawa Sakti" w:date="2022-03-24T14:06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218" w:author="Satya Candra Wibawa Sakti" w:date="2022-03-24T14:02:00Z">
              <w:r w:rsidRPr="00EC6F38" w:rsidDel="00345AFE">
                <w:rPr>
                  <w:rFonts w:ascii="Times New Roman" w:eastAsia="Times New Roman" w:hAnsi="Times New Roman" w:cs="Times New Roman"/>
                  <w:szCs w:val="24"/>
                </w:rPr>
                <w:delText>Memahami</w:delText>
              </w:r>
            </w:del>
            <w:proofErr w:type="spellStart"/>
            <w:ins w:id="219" w:author="Satya Candra Wibawa Sakti" w:date="2022-03-24T14:02:00Z">
              <w:r w:rsidR="00345AFE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  <w:r w:rsidR="00345AFE" w:rsidRPr="00EC6F38">
                <w:rPr>
                  <w:rFonts w:ascii="Times New Roman" w:eastAsia="Times New Roman" w:hAnsi="Times New Roman" w:cs="Times New Roman"/>
                  <w:szCs w:val="24"/>
                </w:rPr>
                <w:t>emahami</w:t>
              </w:r>
              <w:proofErr w:type="spellEnd"/>
              <w:r w:rsidR="00345AF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14:paraId="18952830" w14:textId="6464A5FD" w:rsidR="00125355" w:rsidRPr="00EC6F38" w:rsidRDefault="00125355" w:rsidP="00B645E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20" w:author="Satya Candra Wibawa Sakti" w:date="2022-03-24T14:06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221" w:author="Satya Candra Wibawa Sakti" w:date="2022-03-24T14:02:00Z">
              <w:r w:rsidRPr="00EC6F38" w:rsidDel="00345AFE">
                <w:rPr>
                  <w:rFonts w:ascii="Times New Roman" w:eastAsia="Times New Roman" w:hAnsi="Times New Roman" w:cs="Times New Roman"/>
                  <w:szCs w:val="24"/>
                </w:rPr>
                <w:delText>Mencoba</w:delText>
              </w:r>
            </w:del>
            <w:proofErr w:type="spellStart"/>
            <w:ins w:id="222" w:author="Satya Candra Wibawa Sakti" w:date="2022-03-24T14:02:00Z">
              <w:r w:rsidR="00345AFE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  <w:r w:rsidR="00345AFE" w:rsidRPr="00EC6F38">
                <w:rPr>
                  <w:rFonts w:ascii="Times New Roman" w:eastAsia="Times New Roman" w:hAnsi="Times New Roman" w:cs="Times New Roman"/>
                  <w:szCs w:val="24"/>
                </w:rPr>
                <w:t>encoba</w:t>
              </w:r>
              <w:proofErr w:type="spellEnd"/>
              <w:r w:rsidR="00345AF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14:paraId="2D3388CA" w14:textId="12F371B3" w:rsidR="00125355" w:rsidRPr="00EC6F38" w:rsidRDefault="00125355" w:rsidP="00B645E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23" w:author="Satya Candra Wibawa Sakti" w:date="2022-03-24T14:06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224" w:author="Satya Candra Wibawa Sakti" w:date="2022-03-24T14:02:00Z">
              <w:r w:rsidRPr="00EC6F38" w:rsidDel="00345AFE">
                <w:rPr>
                  <w:rFonts w:ascii="Times New Roman" w:eastAsia="Times New Roman" w:hAnsi="Times New Roman" w:cs="Times New Roman"/>
                  <w:szCs w:val="24"/>
                </w:rPr>
                <w:delText>Mendiskusikan</w:delText>
              </w:r>
            </w:del>
            <w:proofErr w:type="spellStart"/>
            <w:ins w:id="225" w:author="Satya Candra Wibawa Sakti" w:date="2022-03-24T14:02:00Z">
              <w:r w:rsidR="00345AFE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  <w:r w:rsidR="00345AFE" w:rsidRPr="00EC6F38">
                <w:rPr>
                  <w:rFonts w:ascii="Times New Roman" w:eastAsia="Times New Roman" w:hAnsi="Times New Roman" w:cs="Times New Roman"/>
                  <w:szCs w:val="24"/>
                </w:rPr>
                <w:t>endiskusikan</w:t>
              </w:r>
              <w:proofErr w:type="spellEnd"/>
              <w:r w:rsidR="00345AFE">
                <w:rPr>
                  <w:rFonts w:ascii="Times New Roman" w:eastAsia="Times New Roman" w:hAnsi="Times New Roman" w:cs="Times New Roman"/>
                  <w:szCs w:val="24"/>
                </w:rPr>
                <w:t>, dan</w:t>
              </w:r>
            </w:ins>
          </w:p>
          <w:p w14:paraId="2D136E92" w14:textId="205DA15E" w:rsidR="00125355" w:rsidRPr="00EC6F38" w:rsidRDefault="00125355" w:rsidP="00B645E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26" w:author="Satya Candra Wibawa Sakti" w:date="2022-03-24T14:06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227" w:author="Satya Candra Wibawa Sakti" w:date="2022-03-24T14:02:00Z">
              <w:r w:rsidRPr="00EC6F38" w:rsidDel="00345AFE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  <w:proofErr w:type="spellStart"/>
            <w:ins w:id="228" w:author="Satya Candra Wibawa Sakti" w:date="2022-03-24T14:02:00Z">
              <w:r w:rsidR="00345AFE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345AFE" w:rsidRPr="00EC6F38">
                <w:rPr>
                  <w:rFonts w:ascii="Times New Roman" w:eastAsia="Times New Roman" w:hAnsi="Times New Roman" w:cs="Times New Roman"/>
                  <w:szCs w:val="24"/>
                </w:rPr>
                <w:t>enelitian</w:t>
              </w:r>
              <w:proofErr w:type="spellEnd"/>
              <w:r w:rsidR="00345AFE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14:paraId="5D85B1ED" w14:textId="7C0A3E23" w:rsidR="00125355" w:rsidRPr="00EC6F38" w:rsidRDefault="00125355" w:rsidP="00B645E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29" w:author="Satya Candra Wibawa Sakti" w:date="2022-03-24T14:0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30" w:author="Satya Candra Wibawa Sakti" w:date="2022-03-24T14:02:00Z">
              <w:r w:rsidR="00B645ED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31" w:author="Satya Candra Wibawa Sakti" w:date="2022-03-24T14:02:00Z">
              <w:r w:rsidR="00B645ED">
                <w:rPr>
                  <w:rFonts w:ascii="Times New Roman" w:eastAsia="Times New Roman" w:hAnsi="Times New Roman" w:cs="Times New Roman"/>
                  <w:szCs w:val="24"/>
                </w:rPr>
                <w:t>bahwa</w:t>
              </w:r>
            </w:ins>
            <w:proofErr w:type="spellEnd"/>
            <w:ins w:id="232" w:author="Satya Candra Wibawa Sakti" w:date="2022-03-24T14:03:00Z">
              <w:r w:rsidR="00B645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33" w:author="Satya Candra Wibawa Sakti" w:date="2022-03-24T14:03:00Z">
              <w:r w:rsidR="00B645ED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34" w:author="Satya Candra Wibawa Sakti" w:date="2022-03-24T14:03:00Z">
              <w:r w:rsidRPr="00EC6F38" w:rsidDel="00B645E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D07B799" w14:textId="2DB275FD" w:rsidR="00125355" w:rsidRPr="00EC6F38" w:rsidRDefault="00125355" w:rsidP="00B645E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35" w:author="Satya Candra Wibawa Sakti" w:date="2022-03-24T14:0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del w:id="236" w:author="Satya Candra Wibawa Sakti" w:date="2022-03-24T14:04:00Z">
              <w:r w:rsidRPr="00EC6F38" w:rsidDel="00B645ED">
                <w:rPr>
                  <w:rFonts w:ascii="Times New Roman" w:eastAsia="Times New Roman" w:hAnsi="Times New Roman" w:cs="Times New Roman"/>
                  <w:szCs w:val="24"/>
                </w:rPr>
                <w:delText xml:space="preserve"> p</w:delText>
              </w:r>
            </w:del>
            <w:ins w:id="237" w:author="Satya Candra Wibawa Sakti" w:date="2022-03-24T14:04:00Z">
              <w:r w:rsidR="00B645ED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engaplikasi</w:t>
            </w:r>
            <w:ins w:id="238" w:author="Satya Candra Wibawa Sakti" w:date="2022-03-24T14:04:00Z">
              <w:r w:rsidR="00B645ED">
                <w:rPr>
                  <w:rFonts w:ascii="Times New Roman" w:eastAsia="Times New Roman" w:hAnsi="Times New Roman" w:cs="Times New Roman"/>
                  <w:szCs w:val="24"/>
                </w:rPr>
                <w:t>kan</w:t>
              </w:r>
            </w:ins>
            <w:proofErr w:type="spellEnd"/>
            <w:del w:id="239" w:author="Satya Candra Wibawa Sakti" w:date="2022-03-24T14:04:00Z">
              <w:r w:rsidRPr="00EC6F38" w:rsidDel="00B645ED">
                <w:rPr>
                  <w:rFonts w:ascii="Times New Roman" w:eastAsia="Times New Roman" w:hAnsi="Times New Roman" w:cs="Times New Roman"/>
                  <w:szCs w:val="24"/>
                </w:rPr>
                <w:delText>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del w:id="240" w:author="Satya Candra Wibawa Sakti" w:date="2022-03-24T14:23:00Z">
              <w:r w:rsidRPr="00EC6F38" w:rsidDel="00C52778">
                <w:rPr>
                  <w:rFonts w:ascii="Times New Roman" w:eastAsia="Times New Roman" w:hAnsi="Times New Roman" w:cs="Times New Roman"/>
                  <w:szCs w:val="24"/>
                </w:rPr>
                <w:delText xml:space="preserve">revolusi </w:delText>
              </w:r>
            </w:del>
            <w:proofErr w:type="spellStart"/>
            <w:ins w:id="241" w:author="Satya Candra Wibawa Sakti" w:date="2022-03-24T14:23:00Z">
              <w:r w:rsidR="00C52778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  <w:r w:rsidR="00C52778" w:rsidRPr="00EC6F38">
                <w:rPr>
                  <w:rFonts w:ascii="Times New Roman" w:eastAsia="Times New Roman" w:hAnsi="Times New Roman" w:cs="Times New Roman"/>
                  <w:szCs w:val="24"/>
                </w:rPr>
                <w:t>evolusi</w:t>
              </w:r>
              <w:proofErr w:type="spellEnd"/>
              <w:r w:rsidR="00C5277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42" w:author="Satya Candra Wibawa Sakti" w:date="2022-03-24T14:05:00Z">
              <w:r w:rsidR="00B645E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43" w:author="Satya Candra Wibawa Sakti" w:date="2022-03-24T14:05:00Z">
              <w:r w:rsidRPr="00EC6F38" w:rsidDel="00B645ED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ins w:id="244" w:author="Satya Candra Wibawa Sakti" w:date="2022-03-24T14:05:00Z">
              <w:r w:rsidR="00B645ED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B645ED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C1B5500" w14:textId="01FC433F" w:rsidR="00125355" w:rsidRPr="00EC6F38" w:rsidRDefault="00125355" w:rsidP="00B645E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45" w:author="Satya Candra Wibawa Sakti" w:date="2022-03-24T14:0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246" w:author="Satya Candra Wibawa Sakti" w:date="2022-03-24T14:07:00Z">
              <w:r w:rsidR="00F035F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47" w:author="Satya Candra Wibawa Sakti" w:date="2022-03-24T14:07:00Z">
              <w:r w:rsidRPr="00EC6F38" w:rsidDel="00F035F8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proofErr w:type="spellStart"/>
            <w:ins w:id="248" w:author="Satya Candra Wibawa Sakti" w:date="2022-03-24T14:07:00Z">
              <w:r w:rsidR="00F035F8">
                <w:rPr>
                  <w:rFonts w:ascii="Times New Roman" w:eastAsia="Times New Roman" w:hAnsi="Times New Roman" w:cs="Times New Roman"/>
                  <w:szCs w:val="24"/>
                </w:rPr>
                <w:t>adala</w:t>
              </w:r>
            </w:ins>
            <w:ins w:id="249" w:author="Satya Candra Wibawa Sakti" w:date="2022-03-24T14:08:00Z">
              <w:r w:rsidR="00F035F8">
                <w:rPr>
                  <w:rFonts w:ascii="Times New Roman" w:eastAsia="Times New Roman" w:hAnsi="Times New Roman" w:cs="Times New Roman"/>
                  <w:szCs w:val="24"/>
                </w:rPr>
                <w:t>h</w:t>
              </w:r>
            </w:ins>
            <w:proofErr w:type="spellEnd"/>
            <w:ins w:id="250" w:author="Satya Candra Wibawa Sakti" w:date="2022-03-24T14:07:00Z">
              <w:r w:rsidR="00F035F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251" w:author="Satya Candra Wibawa Sakti" w:date="2022-03-24T14:11:00Z">
              <w:r w:rsidR="00F035F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035F8">
                <w:rPr>
                  <w:rFonts w:ascii="Times New Roman" w:eastAsia="Times New Roman" w:hAnsi="Times New Roman" w:cs="Times New Roman"/>
                  <w:szCs w:val="24"/>
                </w:rPr>
                <w:t>saja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52" w:author="Satya Candra Wibawa Sakti" w:date="2022-03-24T14:11:00Z">
              <w:r w:rsidR="00F035F8">
                <w:rPr>
                  <w:rFonts w:ascii="Times New Roman" w:eastAsia="Times New Roman" w:hAnsi="Times New Roman" w:cs="Times New Roman"/>
                  <w:szCs w:val="24"/>
                </w:rPr>
                <w:t>merupakan</w:t>
              </w:r>
              <w:proofErr w:type="spellEnd"/>
              <w:r w:rsidR="00F035F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53" w:author="Satya Candra Wibawa Sakti" w:date="2022-03-24T14:08:00Z">
              <w:r w:rsidRPr="00EC6F38" w:rsidDel="00F035F8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54" w:author="Satya Candra Wibawa Sakti" w:date="2022-03-24T14:11:00Z">
              <w:r w:rsidR="00F035F8">
                <w:rPr>
                  <w:rFonts w:ascii="Times New Roman" w:eastAsia="Times New Roman" w:hAnsi="Times New Roman" w:cs="Times New Roman"/>
                  <w:szCs w:val="24"/>
                </w:rPr>
                <w:t>terdapat</w:t>
              </w:r>
              <w:proofErr w:type="spellEnd"/>
              <w:r w:rsidR="00F035F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55" w:author="Satya Candra Wibawa Sakti" w:date="2022-03-24T14:11:00Z">
              <w:r w:rsidRPr="00EC6F38" w:rsidDel="00F035F8">
                <w:rPr>
                  <w:rFonts w:ascii="Times New Roman" w:eastAsia="Times New Roman" w:hAnsi="Times New Roman" w:cs="Times New Roman"/>
                  <w:szCs w:val="24"/>
                </w:rPr>
                <w:delText xml:space="preserve">atau </w:delText>
              </w:r>
            </w:del>
            <w:ins w:id="256" w:author="Satya Candra Wibawa Sakti" w:date="2022-03-24T14:11:00Z">
              <w:r w:rsidR="00F035F8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r w:rsidR="00F035F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ide-ide </w:t>
            </w:r>
            <w:del w:id="257" w:author="Satya Candra Wibawa Sakti" w:date="2022-03-24T14:12:00Z">
              <w:r w:rsidRPr="00EC6F38" w:rsidDel="00360429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258" w:author="Satya Candra Wibawa Sakti" w:date="2022-03-24T14:12:00Z">
              <w:r w:rsidR="00360429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F98DAE9" w14:textId="3A085425" w:rsidR="00125355" w:rsidRPr="00EC6F38" w:rsidRDefault="00125355" w:rsidP="00B645E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59" w:author="Satya Candra Wibawa Sakti" w:date="2022-03-24T14:0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260" w:author="Satya Candra Wibawa Sakti" w:date="2022-03-24T14:09:00Z">
              <w:r w:rsidRPr="00EC6F38" w:rsidDel="00F035F8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ins w:id="261" w:author="Satya Candra Wibawa Sakti" w:date="2022-03-24T14:09:00Z">
              <w:r w:rsidR="00F035F8">
                <w:rPr>
                  <w:rFonts w:ascii="Times New Roman" w:eastAsia="Times New Roman" w:hAnsi="Times New Roman" w:cs="Times New Roman"/>
                  <w:szCs w:val="24"/>
                </w:rPr>
                <w:t>Proses</w:t>
              </w:r>
              <w:r w:rsidR="00F035F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262" w:author="Satya Candra Wibawa Sakti" w:date="2022-03-24T14:08:00Z">
              <w:r w:rsidR="00F035F8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263" w:author="Satya Candra Wibawa Sakti" w:date="2022-03-24T14:09:00Z">
              <w:r w:rsidR="00F035F8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264" w:author="Satya Candra Wibawa Sakti" w:date="2022-03-24T14:09:00Z">
              <w:r w:rsidRPr="00EC6F38" w:rsidDel="00F035F8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65" w:author="Satya Candra Wibawa Sakti" w:date="2022-03-24T14:09:00Z">
              <w:r w:rsidRPr="00EC6F38" w:rsidDel="00F035F8">
                <w:rPr>
                  <w:rFonts w:ascii="Times New Roman" w:eastAsia="Times New Roman" w:hAnsi="Times New Roman" w:cs="Times New Roman"/>
                  <w:szCs w:val="24"/>
                </w:rPr>
                <w:delText xml:space="preserve">tuntutan </w:delText>
              </w:r>
            </w:del>
            <w:proofErr w:type="spellStart"/>
            <w:ins w:id="266" w:author="Satya Candra Wibawa Sakti" w:date="2022-03-24T14:09:00Z">
              <w:r w:rsidR="00F035F8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  <w:r w:rsidR="00F035F8" w:rsidRPr="00EC6F38">
                <w:rPr>
                  <w:rFonts w:ascii="Times New Roman" w:eastAsia="Times New Roman" w:hAnsi="Times New Roman" w:cs="Times New Roman"/>
                  <w:szCs w:val="24"/>
                </w:rPr>
                <w:t>untutan</w:t>
              </w:r>
              <w:proofErr w:type="spellEnd"/>
              <w:r w:rsidR="00F035F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035F8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F035F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035F8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F035F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del w:id="267" w:author="Satya Candra Wibawa Sakti" w:date="2022-03-24T14:22:00Z">
              <w:r w:rsidRPr="00EC6F38" w:rsidDel="00183589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268" w:author="Satya Candra Wibawa Sakti" w:date="2022-03-24T14:10:00Z">
              <w:r w:rsidRPr="00EC6F38" w:rsidDel="00F035F8">
                <w:rPr>
                  <w:rFonts w:ascii="Times New Roman" w:eastAsia="Times New Roman" w:hAnsi="Times New Roman" w:cs="Times New Roman"/>
                  <w:szCs w:val="24"/>
                </w:rPr>
                <w:delText>Dengan melakukan penelitian kita bisa lihat</w:delText>
              </w:r>
            </w:del>
            <w:ins w:id="269" w:author="Satya Candra Wibawa Sakti" w:date="2022-03-24T14:10:00Z">
              <w:r w:rsidR="00F035F8">
                <w:rPr>
                  <w:rFonts w:ascii="Times New Roman" w:eastAsia="Times New Roman" w:hAnsi="Times New Roman" w:cs="Times New Roman"/>
                  <w:szCs w:val="24"/>
                </w:rPr>
                <w:t xml:space="preserve">Kita </w:t>
              </w:r>
              <w:proofErr w:type="spellStart"/>
              <w:r w:rsidR="00F035F8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F035F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035F8">
                <w:rPr>
                  <w:rFonts w:ascii="Times New Roman" w:eastAsia="Times New Roman" w:hAnsi="Times New Roman" w:cs="Times New Roman"/>
                  <w:szCs w:val="24"/>
                </w:rPr>
                <w:t>melihat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70" w:author="Satya Candra Wibawa Sakti" w:date="2022-03-24T14:10:00Z">
              <w:r w:rsidRPr="00EC6F38" w:rsidDel="00F035F8">
                <w:rPr>
                  <w:rFonts w:ascii="Times New Roman" w:eastAsia="Times New Roman" w:hAnsi="Times New Roman" w:cs="Times New Roman"/>
                  <w:szCs w:val="24"/>
                </w:rPr>
                <w:delText xml:space="preserve">proses </w:delText>
              </w:r>
            </w:del>
            <w:ins w:id="271" w:author="Satya Candra Wibawa Sakti" w:date="2022-03-24T14:10:00Z">
              <w:r w:rsidR="00F035F8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F035F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roses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72" w:author="Satya Candra Wibawa Sakti" w:date="2022-03-24T14:10:00Z">
              <w:r w:rsidRPr="00EC6F38" w:rsidDel="00F035F8">
                <w:rPr>
                  <w:rFonts w:ascii="Times New Roman" w:eastAsia="Times New Roman" w:hAnsi="Times New Roman" w:cs="Times New Roman"/>
                  <w:szCs w:val="24"/>
                </w:rPr>
                <w:delText>kita</w:delText>
              </w:r>
            </w:del>
            <w:proofErr w:type="spellStart"/>
            <w:ins w:id="273" w:author="Satya Candra Wibawa Sakti" w:date="2022-03-24T14:10:00Z">
              <w:r w:rsidR="00F035F8">
                <w:rPr>
                  <w:rFonts w:ascii="Times New Roman" w:eastAsia="Times New Roman" w:hAnsi="Times New Roman" w:cs="Times New Roman"/>
                  <w:szCs w:val="24"/>
                </w:rPr>
                <w:t>melalui</w:t>
              </w:r>
              <w:proofErr w:type="spellEnd"/>
              <w:r w:rsidR="00F035F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035F8">
                <w:rPr>
                  <w:rFonts w:ascii="Times New Roman" w:eastAsia="Times New Roman" w:hAnsi="Times New Roman" w:cs="Times New Roman"/>
                  <w:szCs w:val="24"/>
                </w:rPr>
                <w:t>penelitian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5DD203E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F2FB5"/>
    <w:multiLevelType w:val="multilevel"/>
    <w:tmpl w:val="F3D27D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tya Candra Wibawa Sakti">
    <w15:presenceInfo w15:providerId="Windows Live" w15:userId="a7c92fa2503419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74A97"/>
    <w:rsid w:val="00183589"/>
    <w:rsid w:val="001D038C"/>
    <w:rsid w:val="00240407"/>
    <w:rsid w:val="00345AFE"/>
    <w:rsid w:val="00360429"/>
    <w:rsid w:val="00362A07"/>
    <w:rsid w:val="0042167F"/>
    <w:rsid w:val="00626B33"/>
    <w:rsid w:val="00863D91"/>
    <w:rsid w:val="00924DF5"/>
    <w:rsid w:val="00B645ED"/>
    <w:rsid w:val="00C52778"/>
    <w:rsid w:val="00CD78A0"/>
    <w:rsid w:val="00F035F8"/>
    <w:rsid w:val="00F6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96B27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Satya Candra Wibawa Sakti</cp:lastModifiedBy>
  <cp:revision>9</cp:revision>
  <dcterms:created xsi:type="dcterms:W3CDTF">2020-08-26T22:03:00Z</dcterms:created>
  <dcterms:modified xsi:type="dcterms:W3CDTF">2022-03-24T07:24:00Z</dcterms:modified>
</cp:coreProperties>
</file>