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32DB"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29FB72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4412FF9" w14:textId="77777777" w:rsidR="00125355" w:rsidRPr="001D038C" w:rsidRDefault="00125355" w:rsidP="00125355">
      <w:pPr>
        <w:spacing w:after="0"/>
        <w:jc w:val="center"/>
        <w:rPr>
          <w:rFonts w:ascii="Minion Pro" w:hAnsi="Minion Pro"/>
          <w:b/>
          <w:sz w:val="36"/>
          <w:szCs w:val="36"/>
        </w:rPr>
      </w:pPr>
    </w:p>
    <w:p w14:paraId="33DA4C22"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4C02440" w14:textId="77777777" w:rsidTr="00821BA2">
        <w:tc>
          <w:tcPr>
            <w:tcW w:w="9350" w:type="dxa"/>
          </w:tcPr>
          <w:p w14:paraId="58A784A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2D99AFE6"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7BFDD63B" w14:textId="46ED0323"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w:t>
            </w:r>
            <w:ins w:id="0" w:author="Ilhan Hardi Juliawan" w:date="2022-02-09T14:41:00Z">
              <w:r w:rsidR="00327D2C">
                <w:rPr>
                  <w:rFonts w:ascii="Times New Roman" w:eastAsia="Times New Roman" w:hAnsi="Times New Roman" w:cs="Times New Roman"/>
                  <w:szCs w:val="24"/>
                </w:rPr>
                <w:t>kstrem</w:t>
              </w:r>
            </w:ins>
            <w:del w:id="1" w:author="Ilhan Hardi Juliawan" w:date="2022-02-09T14:41:00Z">
              <w:r w:rsidRPr="00EC6F38" w:rsidDel="00327D2C">
                <w:rPr>
                  <w:rFonts w:ascii="Times New Roman" w:eastAsia="Times New Roman" w:hAnsi="Times New Roman" w:cs="Times New Roman"/>
                  <w:szCs w:val="24"/>
                </w:rPr>
                <w:delText>xtream</w:delText>
              </w:r>
            </w:del>
            <w:r w:rsidRPr="00EC6F38">
              <w:rPr>
                <w:rFonts w:ascii="Times New Roman" w:eastAsia="Times New Roman" w:hAnsi="Times New Roman" w:cs="Times New Roman"/>
                <w:szCs w:val="24"/>
              </w:rPr>
              <w:t xml:space="preserve">. Industri yang tiap menit bahkan detik </w:t>
            </w:r>
            <w:del w:id="2" w:author="Ilhan Hardi Juliawan" w:date="2022-02-09T14:41:00Z">
              <w:r w:rsidRPr="00EC6F38" w:rsidDel="00327D2C">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 xml:space="preserve">akan berubah semakin maju, yang sering kita sebut dengan revolusi </w:t>
            </w:r>
            <w:r w:rsidRPr="00327D2C">
              <w:rPr>
                <w:rFonts w:ascii="Times New Roman" w:eastAsia="Times New Roman" w:hAnsi="Times New Roman" w:cs="Times New Roman"/>
                <w:i/>
                <w:iCs/>
                <w:szCs w:val="24"/>
                <w:rPrChange w:id="3" w:author="Ilhan Hardi Juliawan" w:date="2022-02-09T14:41:00Z">
                  <w:rPr>
                    <w:rFonts w:ascii="Times New Roman" w:eastAsia="Times New Roman" w:hAnsi="Times New Roman" w:cs="Times New Roman"/>
                    <w:szCs w:val="24"/>
                  </w:rPr>
                </w:rPrChange>
              </w:rPr>
              <w:t>industry</w:t>
            </w:r>
            <w:r w:rsidRPr="00EC6F38">
              <w:rPr>
                <w:rFonts w:ascii="Times New Roman" w:eastAsia="Times New Roman" w:hAnsi="Times New Roman" w:cs="Times New Roman"/>
                <w:szCs w:val="24"/>
              </w:rPr>
              <w:t xml:space="preserve"> 4.0. Istilah yang masih jarang kita dengar bahkan banyak yang masih</w:t>
            </w:r>
            <w:ins w:id="4" w:author="Ilhan Hardi Juliawan" w:date="2022-02-09T14:41:00Z">
              <w:r w:rsidR="00327D2C">
                <w:rPr>
                  <w:rFonts w:ascii="Times New Roman" w:eastAsia="Times New Roman" w:hAnsi="Times New Roman" w:cs="Times New Roman"/>
                  <w:szCs w:val="24"/>
                </w:rPr>
                <w:t xml:space="preserve"> belum mengetahu</w:t>
              </w:r>
            </w:ins>
            <w:ins w:id="5" w:author="Ilhan Hardi Juliawan" w:date="2022-02-09T14:42:00Z">
              <w:r w:rsidR="00327D2C">
                <w:rPr>
                  <w:rFonts w:ascii="Times New Roman" w:eastAsia="Times New Roman" w:hAnsi="Times New Roman" w:cs="Times New Roman"/>
                  <w:szCs w:val="24"/>
                </w:rPr>
                <w:t>inya.</w:t>
              </w:r>
            </w:ins>
            <w:del w:id="6" w:author="Ilhan Hardi Juliawan" w:date="2022-02-09T14:42:00Z">
              <w:r w:rsidRPr="00EC6F38" w:rsidDel="00327D2C">
                <w:rPr>
                  <w:rFonts w:ascii="Times New Roman" w:eastAsia="Times New Roman" w:hAnsi="Times New Roman" w:cs="Times New Roman"/>
                  <w:szCs w:val="24"/>
                </w:rPr>
                <w:delText xml:space="preserve"> awam.</w:delText>
              </w:r>
            </w:del>
          </w:p>
          <w:p w14:paraId="541080CE" w14:textId="691D424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ins w:id="7" w:author="Ilhan Hardi Juliawan" w:date="2022-02-09T14:42:00Z">
              <w:r w:rsidR="00327D2C">
                <w:rPr>
                  <w:rFonts w:ascii="Times New Roman" w:eastAsia="Times New Roman" w:hAnsi="Times New Roman" w:cs="Times New Roman"/>
                  <w:szCs w:val="24"/>
                </w:rPr>
                <w:t xml:space="preserve">, </w:t>
              </w:r>
            </w:ins>
            <w:del w:id="8" w:author="Ilhan Hardi Juliawan" w:date="2022-02-09T14:42:00Z">
              <w:r w:rsidRPr="00EC6F38" w:rsidDel="00327D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hari ini kita di siapkan untuk memasuki dunia kerja namun bukan lagi pe</w:t>
            </w:r>
            <w:del w:id="9" w:author="Ilhan Hardi Juliawan" w:date="2022-02-09T14:42:00Z">
              <w:r w:rsidRPr="00EC6F38" w:rsidDel="00327D2C">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 tetapi kita di siapkan untuk membuat lapangan kerja baru yang belum tercipta, dengan menggunakan kemampuan teknologi dan ide kreatif kita.</w:t>
            </w:r>
          </w:p>
          <w:p w14:paraId="182A43EB" w14:textId="31A862B0"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w:t>
            </w:r>
            <w:ins w:id="10" w:author="Ilhan Hardi Juliawan" w:date="2022-02-09T14:42:00Z">
              <w:r w:rsidR="00327D2C">
                <w:rPr>
                  <w:rFonts w:ascii="Times New Roman" w:eastAsia="Times New Roman" w:hAnsi="Times New Roman" w:cs="Times New Roman"/>
                  <w:szCs w:val="24"/>
                </w:rPr>
                <w:t>pe</w:t>
              </w:r>
            </w:ins>
            <w:del w:id="11" w:author="Ilhan Hardi Juliawan" w:date="2022-02-09T14:42:00Z">
              <w:r w:rsidRPr="00EC6F38" w:rsidDel="00327D2C">
                <w:rPr>
                  <w:rFonts w:ascii="Times New Roman" w:eastAsia="Times New Roman" w:hAnsi="Times New Roman" w:cs="Times New Roman"/>
                  <w:szCs w:val="24"/>
                </w:rPr>
                <w:delText>e</w:delText>
              </w:r>
            </w:del>
            <w:r w:rsidRPr="00EC6F38">
              <w:rPr>
                <w:rFonts w:ascii="Times New Roman" w:eastAsia="Times New Roman" w:hAnsi="Times New Roman" w:cs="Times New Roman"/>
                <w:szCs w:val="24"/>
              </w:rPr>
              <w:t>rluas akses dan memanfaatkan teknologi.</w:t>
            </w:r>
          </w:p>
          <w:p w14:paraId="287C431F" w14:textId="0909D1C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w:t>
            </w:r>
            <w:ins w:id="12" w:author="Ilhan Hardi Juliawan" w:date="2022-02-09T14:43:00Z">
              <w:r w:rsidR="00327D2C">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 pendidikan 4.0 ini hari ini sedang gencar-gencarnya di</w:t>
            </w:r>
            <w:ins w:id="13" w:author="Ilhan Hardi Juliawan" w:date="2022-02-09T14:43:00Z">
              <w:r w:rsidR="00327D2C">
                <w:rPr>
                  <w:rFonts w:ascii="Times New Roman" w:eastAsia="Times New Roman" w:hAnsi="Times New Roman" w:cs="Times New Roman"/>
                  <w:szCs w:val="24"/>
                </w:rPr>
                <w:t>canangkan</w:t>
              </w:r>
            </w:ins>
            <w:del w:id="14" w:author="Ilhan Hardi Juliawan" w:date="2022-02-09T14:43:00Z">
              <w:r w:rsidRPr="00EC6F38" w:rsidDel="00327D2C">
                <w:rPr>
                  <w:rFonts w:ascii="Times New Roman" w:eastAsia="Times New Roman" w:hAnsi="Times New Roman" w:cs="Times New Roman"/>
                  <w:szCs w:val="24"/>
                </w:rPr>
                <w:delText xml:space="preserve"> publis</w:delText>
              </w:r>
            </w:del>
            <w:r w:rsidRPr="00EC6F38">
              <w:rPr>
                <w:rFonts w:ascii="Times New Roman" w:eastAsia="Times New Roman" w:hAnsi="Times New Roman" w:cs="Times New Roman"/>
                <w:szCs w:val="24"/>
              </w:rPr>
              <w:t xml:space="preserve">, karena di era ini kita harus mempersiapkan diri </w:t>
            </w:r>
            <w:ins w:id="15" w:author="Ilhan Hardi Juliawan" w:date="2022-02-09T14:44:00Z">
              <w:r w:rsidR="00521160">
                <w:rPr>
                  <w:rFonts w:ascii="Times New Roman" w:eastAsia="Times New Roman" w:hAnsi="Times New Roman" w:cs="Times New Roman"/>
                  <w:szCs w:val="24"/>
                </w:rPr>
                <w:t>dan</w:t>
              </w:r>
            </w:ins>
            <w:del w:id="16" w:author="Ilhan Hardi Juliawan" w:date="2022-02-09T14:44:00Z">
              <w:r w:rsidRPr="00EC6F38" w:rsidDel="00327D2C">
                <w:rPr>
                  <w:rFonts w:ascii="Times New Roman" w:eastAsia="Times New Roman" w:hAnsi="Times New Roman" w:cs="Times New Roman"/>
                  <w:szCs w:val="24"/>
                </w:rPr>
                <w:delText>atau</w:delText>
              </w:r>
            </w:del>
            <w:r w:rsidRPr="00EC6F38">
              <w:rPr>
                <w:rFonts w:ascii="Times New Roman" w:eastAsia="Times New Roman" w:hAnsi="Times New Roman" w:cs="Times New Roman"/>
                <w:szCs w:val="24"/>
              </w:rPr>
              <w:t xml:space="preserve"> generasi muda untuk memasuki dunia revolusi industri 4.0.</w:t>
            </w:r>
          </w:p>
          <w:p w14:paraId="4227D14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C957D6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5DF86049" w14:textId="3EDD2BFC"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17" w:author="Ilhan Hardi Juliawan" w:date="2022-02-09T14:44:00Z">
              <w:r w:rsidR="00521160">
                <w:rPr>
                  <w:rFonts w:ascii="Times New Roman" w:eastAsia="Times New Roman" w:hAnsi="Times New Roman" w:cs="Times New Roman"/>
                  <w:szCs w:val="24"/>
                </w:rPr>
                <w:t>p</w:t>
              </w:r>
            </w:ins>
            <w:del w:id="18" w:author="Ilhan Hardi Juliawan" w:date="2022-02-09T14:44:00Z">
              <w:r w:rsidRPr="00EC6F38" w:rsidDel="00521160">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w:t>
            </w:r>
            <w:del w:id="19" w:author="Ilhan Hardi Juliawan" w:date="2022-02-09T14:45:00Z">
              <w:r w:rsidRPr="00EC6F38" w:rsidDel="00521160">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w:t>
            </w:r>
            <w:ins w:id="20" w:author="Ilhan Hardi Juliawan" w:date="2022-02-09T14:45:00Z">
              <w:r w:rsidR="00521160">
                <w:rPr>
                  <w:rFonts w:ascii="Times New Roman" w:eastAsia="Times New Roman" w:hAnsi="Times New Roman" w:cs="Times New Roman"/>
                  <w:szCs w:val="24"/>
                </w:rPr>
                <w:t>ntut</w:t>
              </w:r>
            </w:ins>
            <w:del w:id="21" w:author="Ilhan Hardi Juliawan" w:date="2022-02-09T14:45:00Z">
              <w:r w:rsidRPr="00EC6F38" w:rsidDel="00521160">
                <w:rPr>
                  <w:rFonts w:ascii="Times New Roman" w:eastAsia="Times New Roman" w:hAnsi="Times New Roman" w:cs="Times New Roman"/>
                  <w:szCs w:val="24"/>
                </w:rPr>
                <w:delText>tut</w:delText>
              </w:r>
            </w:del>
            <w:r w:rsidRPr="00EC6F38">
              <w:rPr>
                <w:rFonts w:ascii="Times New Roman" w:eastAsia="Times New Roman" w:hAnsi="Times New Roman" w:cs="Times New Roman"/>
                <w:szCs w:val="24"/>
              </w:rPr>
              <w:t xml:space="preserve"> untuk merancang pembelajaran sesuai dengan minat dan bakat/kebutuhan siswa.</w:t>
            </w:r>
          </w:p>
          <w:p w14:paraId="1C92AD2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208B84F" w14:textId="4DF3178B"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w:t>
            </w:r>
            <w:del w:id="22" w:author="Ilhan Hardi Juliawan" w:date="2022-02-09T14:45:00Z">
              <w:r w:rsidRPr="00EC6F38" w:rsidDel="00521160">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t>
            </w:r>
            <w:ins w:id="23" w:author="Ilhan Hardi Juliawan" w:date="2022-02-09T14:45:00Z">
              <w:r w:rsidR="00521160">
                <w:rPr>
                  <w:rFonts w:ascii="Times New Roman" w:eastAsia="Times New Roman" w:hAnsi="Times New Roman" w:cs="Times New Roman"/>
                  <w:szCs w:val="24"/>
                </w:rPr>
                <w:t>s</w:t>
              </w:r>
            </w:ins>
            <w:r w:rsidRPr="00EC6F38">
              <w:rPr>
                <w:rFonts w:ascii="Times New Roman" w:eastAsia="Times New Roman" w:hAnsi="Times New Roman" w:cs="Times New Roman"/>
                <w:szCs w:val="24"/>
              </w:rPr>
              <w:t>wa dalam mencari kemampuan dan bakat siswa.</w:t>
            </w:r>
          </w:p>
          <w:p w14:paraId="6393891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2DFE06E7" w14:textId="0C6A7BB9"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24" w:author="Ilhan Hardi Juliawan" w:date="2022-02-09T14:45:00Z">
              <w:r w:rsidR="00521160">
                <w:rPr>
                  <w:rFonts w:ascii="Times New Roman" w:eastAsia="Times New Roman" w:hAnsi="Times New Roman" w:cs="Times New Roman"/>
                  <w:szCs w:val="24"/>
                </w:rPr>
                <w:t>u</w:t>
              </w:r>
            </w:ins>
            <w:del w:id="25" w:author="Ilhan Hardi Juliawan" w:date="2022-02-09T14:45:00Z">
              <w:r w:rsidRPr="00EC6F38" w:rsidDel="00521160">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055B887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238EE7B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3C5C30F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37CE891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96EBEC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89AB12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18C5BC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60AA878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091E783A" w14:textId="4789702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 xml:space="preserve">Pada dasarnya kita bisa </w:t>
            </w:r>
            <w:ins w:id="26" w:author="Ilhan Hardi Juliawan" w:date="2022-02-09T14:46:00Z">
              <w:r w:rsidR="00521160">
                <w:rPr>
                  <w:rFonts w:ascii="Times New Roman" w:eastAsia="Times New Roman" w:hAnsi="Times New Roman" w:cs="Times New Roman"/>
                  <w:szCs w:val="24"/>
                </w:rPr>
                <w:t>melihat</w:t>
              </w:r>
            </w:ins>
            <w:del w:id="27" w:author="Ilhan Hardi Juliawan" w:date="2022-02-09T14:46:00Z">
              <w:r w:rsidRPr="00EC6F38" w:rsidDel="00521160">
                <w:rPr>
                  <w:rFonts w:ascii="Times New Roman" w:eastAsia="Times New Roman" w:hAnsi="Times New Roman" w:cs="Times New Roman"/>
                  <w:szCs w:val="24"/>
                </w:rPr>
                <w:delText>lihat</w:delText>
              </w:r>
            </w:del>
            <w:r w:rsidRPr="00EC6F38">
              <w:rPr>
                <w:rFonts w:ascii="Times New Roman" w:eastAsia="Times New Roman" w:hAnsi="Times New Roman" w:cs="Times New Roman"/>
                <w:szCs w:val="24"/>
              </w:rPr>
              <w:t xml:space="preserve"> proses mengamati dan memahami ini </w:t>
            </w:r>
            <w:ins w:id="28" w:author="Ilhan Hardi Juliawan" w:date="2022-02-09T14:46:00Z">
              <w:r w:rsidR="00521160">
                <w:rPr>
                  <w:rFonts w:ascii="Times New Roman" w:eastAsia="Times New Roman" w:hAnsi="Times New Roman" w:cs="Times New Roman"/>
                  <w:szCs w:val="24"/>
                </w:rPr>
                <w:t>menjadi satu kesatuan,</w:t>
              </w:r>
            </w:ins>
            <w:del w:id="29" w:author="Ilhan Hardi Juliawan" w:date="2022-02-09T14:46:00Z">
              <w:r w:rsidRPr="00EC6F38" w:rsidDel="00521160">
                <w:rPr>
                  <w:rFonts w:ascii="Times New Roman" w:eastAsia="Times New Roman" w:hAnsi="Times New Roman" w:cs="Times New Roman"/>
                  <w:szCs w:val="24"/>
                </w:rPr>
                <w:delText>sebenarnya jadi satu kesatuan,</w:delText>
              </w:r>
            </w:del>
            <w:r w:rsidRPr="00EC6F38">
              <w:rPr>
                <w:rFonts w:ascii="Times New Roman" w:eastAsia="Times New Roman" w:hAnsi="Times New Roman" w:cs="Times New Roman"/>
                <w:szCs w:val="24"/>
              </w:rPr>
              <w:t xml:space="preserve"> pada proses mengamati dan memahami kita bisa memiliki pikiran yang kritis. Pikiran kritis sangat di butuhkan karena dengan pikiran yang kritis maka akan timbul sebuah ide atau gagasan.</w:t>
            </w:r>
          </w:p>
          <w:p w14:paraId="70F6FA4C" w14:textId="38E75E8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ins w:id="30" w:author="Ilhan Hardi Juliawan" w:date="2022-02-09T14:46:00Z">
              <w:r w:rsidR="00521160">
                <w:rPr>
                  <w:rFonts w:ascii="Times New Roman" w:eastAsia="Times New Roman" w:hAnsi="Times New Roman" w:cs="Times New Roman"/>
                  <w:szCs w:val="24"/>
                </w:rPr>
                <w:t>mengaplikasikan</w:t>
              </w:r>
            </w:ins>
            <w:del w:id="31" w:author="Ilhan Hardi Juliawan" w:date="2022-02-09T14:46:00Z">
              <w:r w:rsidRPr="00EC6F38" w:rsidDel="00521160">
                <w:rPr>
                  <w:rFonts w:ascii="Times New Roman" w:eastAsia="Times New Roman" w:hAnsi="Times New Roman" w:cs="Times New Roman"/>
                  <w:szCs w:val="24"/>
                </w:rPr>
                <w:delText xml:space="preserve"> pengaplikasian</w:delText>
              </w:r>
            </w:del>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4DED1C6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C67CA14" w14:textId="4769060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32" w:author="Ilhan Hardi Juliawan" w:date="2022-02-09T14:47:00Z">
              <w:r w:rsidR="00521160">
                <w:rPr>
                  <w:rFonts w:ascii="Times New Roman" w:eastAsia="Times New Roman" w:hAnsi="Times New Roman" w:cs="Times New Roman"/>
                  <w:szCs w:val="24"/>
                </w:rPr>
                <w:t>k</w:t>
              </w:r>
            </w:ins>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14:paraId="6A3B93EC"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han Hardi Juliawan">
    <w15:presenceInfo w15:providerId="Windows Live" w15:userId="ead3f6ad87e52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327D2C"/>
    <w:rsid w:val="0042167F"/>
    <w:rsid w:val="00521160"/>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ED49"/>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27D2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Ilhan Hardi Juliawan</cp:lastModifiedBy>
  <cp:revision>4</cp:revision>
  <dcterms:created xsi:type="dcterms:W3CDTF">2020-08-26T22:03:00Z</dcterms:created>
  <dcterms:modified xsi:type="dcterms:W3CDTF">2022-02-09T07:48:00Z</dcterms:modified>
</cp:coreProperties>
</file>