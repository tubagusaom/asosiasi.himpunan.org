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E76A52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0" w:author="Kang Dadan" w:date="2021-04-08T14:28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  <w:del w:id="1" w:author="Kang Dadan" w:date="2021-04-08T14:28:00Z">
              <w:r w:rsidR="00D80F46" w:rsidRPr="00A16D9B" w:rsidDel="00E76A5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6526A9" w:rsidRDefault="006526A9" w:rsidP="008D1AF7">
            <w:pPr>
              <w:spacing w:line="312" w:lineRule="auto"/>
              <w:jc w:val="both"/>
              <w:rPr>
                <w:del w:id="2" w:author="Kang Dadan" w:date="2021-04-08T14:33:00Z"/>
                <w:rFonts w:ascii="Times New Roman" w:hAnsi="Times New Roman" w:cs="Times New Roman"/>
                <w:sz w:val="24"/>
                <w:szCs w:val="24"/>
              </w:rPr>
            </w:pPr>
            <w:ins w:id="3" w:author="Kang Dadan" w:date="2021-04-08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Tiada kata yang patut diungkapkan, selain rasa sykur kepada Alloh </w:t>
              </w:r>
            </w:ins>
            <w:ins w:id="4" w:author="Kang Dadan" w:date="2021-04-08T14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ins w:id="5" w:author="Kang Dadan" w:date="2021-04-08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wt.</w:t>
              </w:r>
            </w:ins>
            <w:ins w:id="6" w:author="Kang Dadan" w:date="2021-04-08T14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karena atas kuasa-Nya, buku praktikum Jaringan Komputer ini berhasil disusun. </w:t>
              </w:r>
            </w:ins>
            <w:ins w:id="7" w:author="Kang Dadan" w:date="2021-04-08T14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 ini disusun berdasarkan pengalaman penulis selama kurang lebih sepuluh tahun berkiprah di dunia</w:t>
              </w:r>
            </w:ins>
            <w:ins w:id="8" w:author="Kang Dadan" w:date="2021-04-08T14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perkomputeran.</w:t>
              </w:r>
            </w:ins>
            <w:del w:id="9" w:author="Kang Dadan" w:date="2021-04-08T14:33:00Z">
              <w:r w:rsidR="00D80F46" w:rsidRPr="00A16D9B" w:rsidDel="006526A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</w:del>
          </w:p>
          <w:p w:rsidR="00D80F46" w:rsidRDefault="00D80F46" w:rsidP="008D1AF7">
            <w:pPr>
              <w:spacing w:line="312" w:lineRule="auto"/>
              <w:jc w:val="both"/>
              <w:rPr>
                <w:ins w:id="10" w:author="Kang Dadan" w:date="2021-04-08T14:33:00Z"/>
                <w:rFonts w:ascii="Times New Roman" w:hAnsi="Times New Roman" w:cs="Times New Roman"/>
                <w:sz w:val="24"/>
                <w:szCs w:val="24"/>
              </w:rPr>
            </w:pPr>
          </w:p>
          <w:p w:rsidR="006526A9" w:rsidRPr="00A16D9B" w:rsidRDefault="006526A9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ins w:id="11" w:author="Kang Dadan" w:date="2021-04-08T14:33:00Z">
              <w:r w:rsidR="00FF72F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dapat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 sebagai  modul  ajar  praktikum  Jaringan  Komputer  program  D3/D4 di Politeknik Elektronika Negeri Surabaya. </w:t>
            </w:r>
            <w:ins w:id="12" w:author="Kang Dadan" w:date="2021-04-08T14:35:00Z">
              <w:r w:rsidR="00FF72F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 disusunnya buku</w:t>
              </w:r>
            </w:ins>
            <w:del w:id="13" w:author="Kang Dadan" w:date="2021-04-08T14:34:00Z">
              <w:r w:rsidRPr="00A16D9B" w:rsidDel="00FF72FB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del w:id="14" w:author="Kang Dadan" w:date="2021-04-08T14:35:00Z">
              <w:r w:rsidRPr="00A16D9B" w:rsidDel="00FF72F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asaran dari </w:delText>
              </w:r>
            </w:del>
            <w:ins w:id="15" w:author="Kang Dadan" w:date="2021-04-08T14:34:00Z">
              <w:r w:rsidR="00FF72F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r w:rsidRPr="00FF72FB">
              <w:rPr>
                <w:rFonts w:ascii="Times New Roman" w:hAnsi="Times New Roman" w:cs="Times New Roman"/>
                <w:i/>
                <w:sz w:val="24"/>
                <w:szCs w:val="24"/>
                <w:rPrChange w:id="16" w:author="Kang Dadan" w:date="2021-04-08T14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server, </w:t>
            </w:r>
            <w:r w:rsidRPr="00FF72FB">
              <w:rPr>
                <w:rFonts w:ascii="Times New Roman" w:hAnsi="Times New Roman" w:cs="Times New Roman"/>
                <w:i/>
                <w:sz w:val="24"/>
                <w:szCs w:val="24"/>
                <w:rPrChange w:id="17" w:author="Kang Dadan" w:date="2021-04-08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18" w:author="Kang Dadan" w:date="2021-04-08T14:36:00Z">
              <w:r w:rsidR="00FF72F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</w:t>
            </w:r>
            <w:del w:id="19" w:author="Kang Dadan" w:date="2021-04-08T14:36:00Z">
              <w:r w:rsidRPr="00A16D9B" w:rsidDel="00FF72F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tersebut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A760F0" w:rsidRDefault="00D80F46" w:rsidP="008D1AF7">
            <w:pPr>
              <w:spacing w:line="312" w:lineRule="auto"/>
              <w:jc w:val="both"/>
              <w:rPr>
                <w:del w:id="20" w:author="Kang Dadan" w:date="2021-04-08T14:36:00Z"/>
                <w:rFonts w:ascii="Times New Roman" w:hAnsi="Times New Roman" w:cs="Times New Roman"/>
                <w:sz w:val="24"/>
                <w:szCs w:val="24"/>
              </w:rPr>
            </w:pPr>
            <w:del w:id="21" w:author="Kang Dadan" w:date="2021-04-08T14:36:00Z">
              <w:r w:rsidRPr="00A16D9B" w:rsidDel="00A760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:rsidR="00D80F46" w:rsidRDefault="00A760F0" w:rsidP="008D1AF7">
            <w:pPr>
              <w:spacing w:line="312" w:lineRule="auto"/>
              <w:jc w:val="both"/>
              <w:rPr>
                <w:ins w:id="22" w:author="Kang Dadan" w:date="2021-04-08T14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3" w:author="Kang Dadan" w:date="2021-04-08T14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Buku ini memiliki keunggulan dibanding buku sejenis, karena membahas secara komprehensif  tentang jaringan komputer dari hal yang paling sederhana sampai yang paling rumit. Selain </w:t>
              </w:r>
            </w:ins>
            <w:ins w:id="24" w:author="Kang Dadan" w:date="2021-04-08T14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itu, buku ini dilengkapi dengan gambar/ilustrasi untuk mempermudah pembacanya.</w:t>
              </w:r>
            </w:ins>
          </w:p>
          <w:p w:rsidR="00A760F0" w:rsidRPr="00A760F0" w:rsidRDefault="00A760F0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  <w:rPrChange w:id="25" w:author="Kang Dadan" w:date="2021-04-08T14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:rsidR="004E078A" w:rsidRDefault="00A760F0" w:rsidP="008D1AF7">
            <w:pPr>
              <w:spacing w:line="312" w:lineRule="auto"/>
              <w:jc w:val="both"/>
              <w:rPr>
                <w:ins w:id="26" w:author="Kang Dadan" w:date="2021-04-08T14:40:00Z"/>
                <w:rFonts w:ascii="Times New Roman" w:hAnsi="Times New Roman" w:cs="Times New Roman"/>
                <w:sz w:val="24"/>
                <w:szCs w:val="24"/>
              </w:rPr>
            </w:pPr>
            <w:ins w:id="27" w:author="Kang Dadan" w:date="2021-04-08T14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Harapan penulis, buku ini dapat menjadi alternatif bagi mahasiswa </w:t>
              </w:r>
            </w:ins>
            <w:ins w:id="28" w:author="Kang Dadan" w:date="2021-04-08T14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untuk mempelajari dunia komputer </w:t>
              </w:r>
              <w:r w:rsidR="004E078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secara lengkap.</w:t>
              </w:r>
            </w:ins>
            <w:del w:id="29" w:author="Kang Dadan" w:date="2021-04-08T14:40:00Z">
              <w:r w:rsidR="00D80F46" w:rsidRPr="00A16D9B" w:rsidDel="004E078A">
                <w:rPr>
                  <w:rFonts w:ascii="Times New Roman" w:hAnsi="Times New Roman" w:cs="Times New Roman"/>
                  <w:sz w:val="24"/>
                  <w:szCs w:val="24"/>
                </w:rPr>
                <w:delText>Akhir  kata,  semoga  buku  ini  bermanfaat  bagi  mahasiswa  dalam  mempelajari  mata  kuliah  Jaringan Komputer. Amin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30" w:author="Kang Dadan" w:date="2021-04-08T14:40:00Z">
              <w:r w:rsidRPr="00A16D9B" w:rsidDel="004E078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bookmarkStart w:id="31" w:name="_GoBack"/>
            <w:bookmarkEnd w:id="3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4A2" w:rsidRDefault="00C564A2" w:rsidP="00D80F46">
      <w:r>
        <w:separator/>
      </w:r>
    </w:p>
  </w:endnote>
  <w:endnote w:type="continuationSeparator" w:id="0">
    <w:p w:rsidR="00C564A2" w:rsidRDefault="00C564A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4A2" w:rsidRDefault="00C564A2" w:rsidP="00D80F46">
      <w:r>
        <w:separator/>
      </w:r>
    </w:p>
  </w:footnote>
  <w:footnote w:type="continuationSeparator" w:id="0">
    <w:p w:rsidR="00C564A2" w:rsidRDefault="00C564A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ng Dadan">
    <w15:presenceInfo w15:providerId="None" w15:userId="Kang Da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E078A"/>
    <w:rsid w:val="004F5D73"/>
    <w:rsid w:val="006526A9"/>
    <w:rsid w:val="00771E9D"/>
    <w:rsid w:val="008D1AF7"/>
    <w:rsid w:val="00924DF5"/>
    <w:rsid w:val="00A16D9B"/>
    <w:rsid w:val="00A760F0"/>
    <w:rsid w:val="00A86167"/>
    <w:rsid w:val="00AF28E1"/>
    <w:rsid w:val="00C564A2"/>
    <w:rsid w:val="00D80F46"/>
    <w:rsid w:val="00E76A52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E76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A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A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Kang Dadan</cp:lastModifiedBy>
  <cp:revision>7</cp:revision>
  <dcterms:created xsi:type="dcterms:W3CDTF">2019-10-18T19:52:00Z</dcterms:created>
  <dcterms:modified xsi:type="dcterms:W3CDTF">2021-04-08T07:40:00Z</dcterms:modified>
</cp:coreProperties>
</file>