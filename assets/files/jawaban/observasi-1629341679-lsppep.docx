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C348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6EE98D80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0E65A5E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14:paraId="70258D28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7379B6BE" w14:textId="77777777" w:rsidTr="00D810B0">
        <w:tc>
          <w:tcPr>
            <w:tcW w:w="9350" w:type="dxa"/>
          </w:tcPr>
          <w:p w14:paraId="6BA51C88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487EA" w14:textId="5466A14B" w:rsidR="00D80F46" w:rsidRPr="00684CDD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:rPrChange w:id="0" w:author="Awaliyah Nurina" w:date="2021-08-19T09:40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1" w:author="Awaliyah Nurina" w:date="2021-08-19T09:40:00Z">
              <w:r w:rsidRPr="00A16D9B" w:rsidDel="00684CDD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KATA PENGANTAR</w:delText>
              </w:r>
            </w:del>
            <w:ins w:id="2" w:author="Awaliyah Nurina" w:date="2021-08-19T09:40:00Z">
              <w:r w:rsidR="00684CDD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PRAKATA</w:t>
              </w:r>
            </w:ins>
          </w:p>
          <w:p w14:paraId="381EF54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3588B" w14:textId="4CD3ADA8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Alhamdulillah,</w:t>
            </w:r>
            <w:del w:id="3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4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del w:id="5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6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puji</w:t>
            </w:r>
            <w:del w:id="7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8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del w:id="9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0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Allah</w:t>
            </w:r>
            <w:del w:id="11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2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del w:id="13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4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del w:id="15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6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del w:id="17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8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del w:id="19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0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bimbingan-Nya</w:t>
            </w:r>
            <w:del w:id="21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2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kepada </w:t>
            </w:r>
            <w:ins w:id="23" w:author="Awaliyah Nurina" w:date="2021-08-19T09:55:00Z">
              <w:r w:rsidR="000201B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del w:id="24" w:author="Awaliyah Nurina" w:date="2021-08-19T09:55:00Z">
              <w:r w:rsidRPr="00A16D9B" w:rsidDel="000201BD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enulis untuk menyelesaikan buku praktikum Jaringan Komputer ini. </w:t>
            </w:r>
          </w:p>
          <w:p w14:paraId="79587A20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20F37" w14:textId="4A49AE9D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del w:id="25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6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del w:id="27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8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dipergunakan</w:t>
            </w:r>
            <w:del w:id="29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30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del w:id="31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32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del w:id="33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34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ajar</w:t>
            </w:r>
            <w:del w:id="35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36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del w:id="37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38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del w:id="39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40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del w:id="41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42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del w:id="43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44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D3/D4 di Politeknik Elektronika Negeri Surabaya. Sasaran dari praktikum Jaringan Komputer ini</w:t>
            </w:r>
            <w:del w:id="45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46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del w:id="47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48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del w:id="49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50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del w:id="51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52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del w:id="53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54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del w:id="55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56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del w:id="57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58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del w:id="59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60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del w:id="61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62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del w:id="63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64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del w:id="65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66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del w:id="67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68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del w:id="69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70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ins w:id="71" w:author="Awaliyah Nurina" w:date="2021-08-19T09:55:00Z">
              <w:r w:rsidR="000201B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72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73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del w:id="74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75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del w:id="76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77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del w:id="78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79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del w:id="80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81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operasi,</w:t>
            </w:r>
            <w:del w:id="82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83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perintah-perintah</w:t>
            </w:r>
            <w:del w:id="84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85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del w:id="86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87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ins w:id="88" w:author="Awaliyah Nurina" w:date="2021-08-19T09:55:00Z">
              <w:r w:rsidR="000201B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</w:t>
            </w:r>
            <w:r w:rsidRPr="00684CDD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89" w:author="Awaliyah Nurina" w:date="2021-08-19T09:3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684CDD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90" w:author="Awaliyah Nurina" w:date="2021-08-19T09:3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84CDD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91" w:author="Awaliyah Nurina" w:date="2021-08-19T09:3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84CDD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92" w:author="Awaliyah Nurina" w:date="2021-08-19T09:3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del w:id="93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94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95" w:author="Awaliyah Nurina" w:date="2021-08-19T09:3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</w:t>
            </w:r>
            <w:del w:id="96" w:author="Awaliyah Nurina" w:date="2021-08-19T09:39:00Z">
              <w:r w:rsidRPr="00684CDD" w:rsidDel="00684CD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97" w:author="Awaliyah Nurina" w:date="2021-08-19T09:38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98" w:author="Awaliyah Nurina" w:date="2021-08-19T09:39:00Z">
              <w:r w:rsidR="00684CD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99" w:author="Awaliyah Nurina" w:date="2021-08-19T09:3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del w:id="100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01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del w:id="102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03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  <w:del w:id="104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05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sebagainya.</w:t>
            </w:r>
            <w:del w:id="106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07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del w:id="108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09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ins w:id="110" w:author="Awaliyah Nurina" w:date="2021-08-19T09:38:00Z">
              <w:r w:rsidR="00684CD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111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12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del w:id="113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14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del w:id="115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16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del w:id="117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18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del w:id="119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20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del w:id="121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22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dapat digunakan sebagai panduan bagi mahasiswa saat melaksanakan praktikum</w:t>
            </w:r>
            <w:del w:id="123" w:author="Awaliyah Nurina" w:date="2021-08-19T09:55:00Z">
              <w:r w:rsidRPr="00A16D9B" w:rsidDel="000201B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tersebut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11E98E8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CD3A5" w14:textId="00D34CC1" w:rsidR="00D80F46" w:rsidRPr="00684CDD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rPrChange w:id="124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125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Penulis</w:t>
            </w:r>
            <w:del w:id="126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27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128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29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130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menyadari</w:t>
            </w:r>
            <w:del w:id="131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32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133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34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135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bahwa</w:t>
            </w:r>
            <w:del w:id="136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37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138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39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140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buku</w:t>
            </w:r>
            <w:del w:id="141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42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143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44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145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ini</w:t>
            </w:r>
            <w:del w:id="146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47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148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49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150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jauh</w:t>
            </w:r>
            <w:del w:id="151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52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153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54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155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dari</w:t>
            </w:r>
            <w:del w:id="156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57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158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59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160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sempurna,</w:t>
            </w:r>
            <w:del w:id="161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62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163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64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165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oleh</w:t>
            </w:r>
            <w:del w:id="166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67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168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69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170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karena</w:t>
            </w:r>
            <w:del w:id="171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72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173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74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175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itu</w:t>
            </w:r>
            <w:del w:id="176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77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178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79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180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penulis</w:t>
            </w:r>
            <w:del w:id="181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82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183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84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185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akan</w:t>
            </w:r>
            <w:del w:id="186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87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188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89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190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memperbaikinya</w:t>
            </w:r>
            <w:del w:id="191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92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193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94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195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secara</w:t>
            </w:r>
            <w:del w:id="196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97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198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199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200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berkala.</w:t>
            </w:r>
            <w:ins w:id="201" w:author="Awaliyah Nurina" w:date="2021-08-19T09:38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202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203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Saran</w:t>
            </w:r>
            <w:del w:id="204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205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206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207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208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dan</w:t>
            </w:r>
            <w:del w:id="209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210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211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212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213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kritik</w:t>
            </w:r>
            <w:del w:id="214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215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216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217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218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untuk</w:t>
            </w:r>
            <w:del w:id="219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220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221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222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223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perbaikan</w:t>
            </w:r>
            <w:del w:id="224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225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226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227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228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buku</w:t>
            </w:r>
            <w:del w:id="229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230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231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232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233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ini</w:t>
            </w:r>
            <w:del w:id="234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235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236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237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238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sangat</w:t>
            </w:r>
            <w:del w:id="239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240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241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242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243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kami</w:t>
            </w:r>
            <w:del w:id="244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245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246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247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684CDD">
              <w:rPr>
                <w:rFonts w:ascii="Times New Roman" w:hAnsi="Times New Roman" w:cs="Times New Roman"/>
                <w:strike/>
                <w:sz w:val="24"/>
                <w:szCs w:val="24"/>
                <w:rPrChange w:id="248" w:author="Awaliyah Nurina" w:date="2021-08-1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harapkan.</w:t>
            </w:r>
            <w:del w:id="249" w:author="Awaliyah Nurina" w:date="2021-08-19T09:39:00Z">
              <w:r w:rsidRPr="00684CDD" w:rsidDel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250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251" w:author="Awaliyah Nurina" w:date="2021-08-19T09:39:00Z">
              <w:r w:rsidR="00684CDD" w:rsidRPr="00684CDD">
                <w:rPr>
                  <w:rFonts w:ascii="Times New Roman" w:hAnsi="Times New Roman" w:cs="Times New Roman"/>
                  <w:strike/>
                  <w:sz w:val="24"/>
                  <w:szCs w:val="24"/>
                  <w:rPrChange w:id="252" w:author="Awaliyah Nurina" w:date="2021-08-19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</w:p>
          <w:p w14:paraId="1BB0593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5AE7E5" w14:textId="46E6DA6A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del w:id="253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54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kata,</w:t>
            </w:r>
            <w:del w:id="255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56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semoga</w:t>
            </w:r>
            <w:del w:id="257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58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del w:id="259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60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del w:id="261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62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bermanfaat</w:t>
            </w:r>
            <w:del w:id="263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64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del w:id="265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66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del w:id="267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68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del w:id="269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70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del w:id="271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72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del w:id="273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74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del w:id="275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76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Komputer. Amin. </w:t>
            </w:r>
          </w:p>
          <w:p w14:paraId="557F2B6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03DB9" w14:textId="0C010C73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Surabaya, 24 Januari 2007</w:t>
            </w:r>
            <w:del w:id="277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78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79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80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81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82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83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84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85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86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87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88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14:paraId="263CA3FF" w14:textId="78635A96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Hormat kami,</w:t>
            </w:r>
            <w:del w:id="289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90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91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92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93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94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95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96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97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98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99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300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301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302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303" w:author="Awaliyah Nurina" w:date="2021-08-19T09:39:00Z">
              <w:r w:rsidRPr="00A16D9B" w:rsidDel="00684C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304" w:author="Awaliyah Nurina" w:date="2021-08-19T09:39:00Z">
              <w:r w:rsidR="00684CDD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14:paraId="7F6C338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2476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1F649B20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19FD717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C0B7D9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FDE345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A89EA2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7E9D02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FE297F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2EDDDD8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A645087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8AF07" w14:textId="77777777" w:rsidR="00AE4BA6" w:rsidRDefault="00AE4BA6" w:rsidP="00D80F46">
      <w:r>
        <w:separator/>
      </w:r>
    </w:p>
  </w:endnote>
  <w:endnote w:type="continuationSeparator" w:id="0">
    <w:p w14:paraId="56A1A4F1" w14:textId="77777777" w:rsidR="00AE4BA6" w:rsidRDefault="00AE4BA6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D864F" w14:textId="77777777" w:rsidR="00D80F46" w:rsidRDefault="00D80F46">
    <w:pPr>
      <w:pStyle w:val="Footer"/>
    </w:pPr>
    <w:r>
      <w:t>CLO-4</w:t>
    </w:r>
  </w:p>
  <w:p w14:paraId="09663B1A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E9529" w14:textId="77777777" w:rsidR="00AE4BA6" w:rsidRDefault="00AE4BA6" w:rsidP="00D80F46">
      <w:r>
        <w:separator/>
      </w:r>
    </w:p>
  </w:footnote>
  <w:footnote w:type="continuationSeparator" w:id="0">
    <w:p w14:paraId="5F48CAE9" w14:textId="77777777" w:rsidR="00AE4BA6" w:rsidRDefault="00AE4BA6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waliyah Nurina">
    <w15:presenceInfo w15:providerId="Windows Live" w15:userId="d9f39e339f8771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201BD"/>
    <w:rsid w:val="0012251A"/>
    <w:rsid w:val="00184E03"/>
    <w:rsid w:val="002D5B47"/>
    <w:rsid w:val="00327783"/>
    <w:rsid w:val="0042167F"/>
    <w:rsid w:val="0046485C"/>
    <w:rsid w:val="004F5D73"/>
    <w:rsid w:val="00684CDD"/>
    <w:rsid w:val="00771E9D"/>
    <w:rsid w:val="008D1AF7"/>
    <w:rsid w:val="00924DF5"/>
    <w:rsid w:val="00A16D9B"/>
    <w:rsid w:val="00A86167"/>
    <w:rsid w:val="00AE4BA6"/>
    <w:rsid w:val="00AF28E1"/>
    <w:rsid w:val="00D80F46"/>
    <w:rsid w:val="00F2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15D4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Awaliyah Nurina</cp:lastModifiedBy>
  <cp:revision>3</cp:revision>
  <dcterms:created xsi:type="dcterms:W3CDTF">2021-08-19T02:42:00Z</dcterms:created>
  <dcterms:modified xsi:type="dcterms:W3CDTF">2021-08-19T02:55:00Z</dcterms:modified>
</cp:coreProperties>
</file>