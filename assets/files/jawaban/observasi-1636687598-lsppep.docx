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4FD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B2DE0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FC182B" w14:textId="77777777" w:rsidR="007952C3" w:rsidRDefault="007952C3"/>
    <w:p w14:paraId="523805D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BA90240" w14:textId="77777777" w:rsidTr="00E0626E">
        <w:tc>
          <w:tcPr>
            <w:tcW w:w="9350" w:type="dxa"/>
          </w:tcPr>
          <w:p w14:paraId="4A45936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49F0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FC5836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3A9BC" w14:textId="77777777" w:rsidR="00B269E9" w:rsidRPr="00A16D9B" w:rsidRDefault="00B269E9" w:rsidP="00B269E9">
            <w:pPr>
              <w:spacing w:line="480" w:lineRule="auto"/>
              <w:rPr>
                <w:ins w:id="0" w:author="Asus ZenBook" w:date="2021-11-12T10:28:00Z"/>
                <w:rFonts w:ascii="Times New Roman" w:hAnsi="Times New Roman" w:cs="Times New Roman"/>
                <w:sz w:val="24"/>
                <w:szCs w:val="24"/>
              </w:rPr>
            </w:pPr>
            <w:ins w:id="1" w:author="Asus ZenBook" w:date="2021-11-12T10:2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28D1BB0B" w14:textId="77777777" w:rsidR="00B269E9" w:rsidRPr="00A16D9B" w:rsidRDefault="00B269E9" w:rsidP="00B269E9">
            <w:pPr>
              <w:spacing w:line="480" w:lineRule="auto"/>
              <w:rPr>
                <w:ins w:id="2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ins w:id="3" w:author="Asus ZenBook" w:date="2021-11-12T10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556DD16" w14:textId="77777777" w:rsidR="00B269E9" w:rsidRPr="00A16D9B" w:rsidRDefault="00B269E9" w:rsidP="00B269E9">
            <w:pPr>
              <w:spacing w:line="480" w:lineRule="auto"/>
              <w:rPr>
                <w:ins w:id="4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ins w:id="5" w:author="Asus ZenBook" w:date="2021-11-12T10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6B8BCD01" w14:textId="77777777" w:rsidR="00B269E9" w:rsidRPr="00A16D9B" w:rsidRDefault="00B269E9" w:rsidP="00B269E9">
            <w:pPr>
              <w:spacing w:line="480" w:lineRule="auto"/>
              <w:rPr>
                <w:ins w:id="6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ins w:id="7" w:author="Asus ZenBook" w:date="2021-11-12T10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2AB3CC97" w14:textId="77777777" w:rsidR="00B269E9" w:rsidRPr="00A16D9B" w:rsidRDefault="00B269E9" w:rsidP="00B269E9">
            <w:pPr>
              <w:spacing w:line="480" w:lineRule="auto"/>
              <w:rPr>
                <w:ins w:id="8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ins w:id="9" w:author="Asus ZenBook" w:date="2021-11-12T10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47A54763" w14:textId="77777777" w:rsidR="00B269E9" w:rsidRPr="00A16D9B" w:rsidRDefault="00B269E9" w:rsidP="00B269E9">
            <w:pPr>
              <w:spacing w:line="480" w:lineRule="auto"/>
              <w:rPr>
                <w:ins w:id="10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ins w:id="11" w:author="Asus ZenBook" w:date="2021-11-12T10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</w:t>
              </w:r>
            </w:ins>
          </w:p>
          <w:p w14:paraId="574E87D7" w14:textId="719E591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GoBack"/>
            <w:bookmarkEnd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ins w:id="13" w:author="Asus ZenBook" w:date="2021-11-12T10:27:00Z">
              <w:r w:rsidR="00B269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14:paraId="7ABE2E53" w14:textId="6A08B81B" w:rsidR="007952C3" w:rsidRPr="00A16D9B" w:rsidDel="00B269E9" w:rsidRDefault="007952C3" w:rsidP="00E0626E">
            <w:pPr>
              <w:spacing w:line="480" w:lineRule="auto"/>
              <w:rPr>
                <w:del w:id="14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del w:id="15" w:author="Asus ZenBook" w:date="2021-11-12T10:29:00Z"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B269E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D042394" w14:textId="51370AC7" w:rsidR="007952C3" w:rsidRPr="00A16D9B" w:rsidDel="00B269E9" w:rsidRDefault="007952C3" w:rsidP="00E0626E">
            <w:pPr>
              <w:spacing w:line="480" w:lineRule="auto"/>
              <w:rPr>
                <w:del w:id="16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del w:id="17" w:author="Asus ZenBook" w:date="2021-11-12T10:29:00Z"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B269E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2D5E7AA" w14:textId="02BE9B42" w:rsidR="007952C3" w:rsidRPr="00A16D9B" w:rsidDel="00B269E9" w:rsidRDefault="007952C3" w:rsidP="00E0626E">
            <w:pPr>
              <w:spacing w:line="480" w:lineRule="auto"/>
              <w:rPr>
                <w:del w:id="18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del w:id="19" w:author="Asus ZenBook" w:date="2021-11-12T10:29:00Z"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B269E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3254B2F" w14:textId="22D3997B" w:rsidR="007952C3" w:rsidRPr="00A16D9B" w:rsidDel="00B269E9" w:rsidRDefault="007952C3" w:rsidP="00E0626E">
            <w:pPr>
              <w:spacing w:line="480" w:lineRule="auto"/>
              <w:rPr>
                <w:del w:id="20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del w:id="21" w:author="Asus ZenBook" w:date="2021-11-12T10:29:00Z"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B269E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8C22F86" w14:textId="2A9501D2" w:rsidR="007952C3" w:rsidRPr="00A16D9B" w:rsidDel="00B269E9" w:rsidRDefault="007952C3" w:rsidP="00E0626E">
            <w:pPr>
              <w:spacing w:line="480" w:lineRule="auto"/>
              <w:rPr>
                <w:del w:id="22" w:author="Asus ZenBook" w:date="2021-11-12T10:28:00Z"/>
                <w:rFonts w:ascii="Times New Roman" w:hAnsi="Times New Roman" w:cs="Times New Roman"/>
                <w:sz w:val="24"/>
                <w:szCs w:val="24"/>
              </w:rPr>
            </w:pPr>
            <w:del w:id="23" w:author="Asus ZenBook" w:date="2021-11-12T10:28:00Z"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B269E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CA625C9" w14:textId="53B02D96" w:rsidR="007952C3" w:rsidRPr="00A16D9B" w:rsidDel="00B269E9" w:rsidRDefault="007952C3" w:rsidP="00E0626E">
            <w:pPr>
              <w:spacing w:line="480" w:lineRule="auto"/>
              <w:rPr>
                <w:del w:id="24" w:author="Asus ZenBook" w:date="2021-11-12T10:29:00Z"/>
                <w:rFonts w:ascii="Times New Roman" w:hAnsi="Times New Roman" w:cs="Times New Roman"/>
                <w:sz w:val="24"/>
                <w:szCs w:val="24"/>
              </w:rPr>
            </w:pPr>
            <w:del w:id="25" w:author="Asus ZenBook" w:date="2021-11-12T10:29:00Z"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B269E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B269E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D045E79" w14:textId="77777777" w:rsidR="007952C3" w:rsidRPr="00A16D9B" w:rsidRDefault="007952C3" w:rsidP="00B269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6" w:author="Asus ZenBook" w:date="2021-11-12T10:29:00Z">
                <w:pPr>
                  <w:spacing w:line="312" w:lineRule="auto"/>
                </w:pPr>
              </w:pPrChange>
            </w:pPr>
          </w:p>
        </w:tc>
      </w:tr>
    </w:tbl>
    <w:p w14:paraId="2DC8373B" w14:textId="77777777" w:rsidR="007952C3" w:rsidRDefault="007952C3"/>
    <w:p w14:paraId="74FB8E13" w14:textId="77777777" w:rsidR="007952C3" w:rsidRDefault="007952C3"/>
    <w:p w14:paraId="71865F38" w14:textId="77777777" w:rsidR="007952C3" w:rsidRDefault="007952C3"/>
    <w:p w14:paraId="4AFFCBF9" w14:textId="77777777" w:rsidR="007952C3" w:rsidRDefault="007952C3"/>
    <w:p w14:paraId="5240E733" w14:textId="77777777" w:rsidR="007952C3" w:rsidRDefault="007952C3"/>
    <w:p w14:paraId="1EF25DE8" w14:textId="77777777" w:rsidR="007952C3" w:rsidRDefault="007952C3"/>
    <w:p w14:paraId="5309409B" w14:textId="77777777" w:rsidR="007952C3" w:rsidRDefault="007952C3"/>
    <w:p w14:paraId="2500646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 ZenBook">
    <w15:presenceInfo w15:providerId="None" w15:userId="Asus ZenBo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2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6EF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1227</Characters>
  <Application>Microsoft Office Word</Application>
  <DocSecurity>0</DocSecurity>
  <Lines>34</Lines>
  <Paragraphs>20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ZenBook</cp:lastModifiedBy>
  <cp:revision>2</cp:revision>
  <dcterms:created xsi:type="dcterms:W3CDTF">2020-07-24T23:53:00Z</dcterms:created>
  <dcterms:modified xsi:type="dcterms:W3CDTF">2021-11-12T03:30:00Z</dcterms:modified>
</cp:coreProperties>
</file>