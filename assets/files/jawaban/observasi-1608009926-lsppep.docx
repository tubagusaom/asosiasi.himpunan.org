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>
      <w:pPr>
        <w:jc w:val="center"/>
        <w:rPr>
          <w:rFonts w:ascii="Cambria" w:hAnsi="Cambria" w:cs="Times New Roman"/>
          <w:sz w:val="24"/>
          <w:szCs w:val="24"/>
        </w:rPr>
      </w:pPr>
    </w:p>
    <w:p>
      <w:pPr>
        <w:pStyle w:val="7"/>
        <w:numPr>
          <w:ilvl w:val="0"/>
          <w:numId w:val="1"/>
        </w:numPr>
        <w:ind w:left="567" w:hanging="567"/>
        <w:rPr>
          <w:rFonts w:ascii="Cambria" w:hAnsi="Cambria"/>
        </w:rPr>
      </w:pPr>
      <w:r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>
      <w:pPr>
        <w:rPr>
          <w:rFonts w:ascii="Cambria" w:hAnsi="Cambria"/>
        </w:rPr>
      </w:pPr>
    </w:p>
    <w:p>
      <w:pPr>
        <w:shd w:val="clear" w:color="auto" w:fill="F5F5F5"/>
        <w:spacing w:before="300" w:line="690" w:lineRule="atLeast"/>
        <w:outlineLvl w:val="0"/>
        <w:rPr>
          <w:rFonts w:ascii="Times New Roman" w:hAnsi="Times New Roman" w:eastAsia="Times New Roman" w:cs="Times New Roman"/>
          <w:kern w:val="36"/>
          <w:sz w:val="54"/>
          <w:szCs w:val="54"/>
        </w:rPr>
      </w:pPr>
      <w:r>
        <w:rPr>
          <w:rFonts w:ascii="Times New Roman" w:hAnsi="Times New Roman" w:eastAsia="Times New Roman" w:cs="Times New Roman"/>
          <w:kern w:val="36"/>
          <w:sz w:val="54"/>
          <w:szCs w:val="54"/>
        </w:rPr>
        <w:t>Hujan Turun</w:t>
      </w:r>
      <w:del w:id="0" w:author="hp" w:date="2020-12-15T12:04:09Z">
        <w:r>
          <w:rPr>
            <w:rFonts w:hint="default" w:ascii="Times New Roman" w:hAnsi="Times New Roman" w:eastAsia="Times New Roman" w:cs="Times New Roman"/>
            <w:kern w:val="36"/>
            <w:sz w:val="54"/>
            <w:szCs w:val="54"/>
            <w:lang w:val="en-US"/>
          </w:rPr>
          <w:delText>,</w:delText>
        </w:r>
      </w:del>
      <w:ins w:id="1" w:author="hp" w:date="2020-12-15T12:04:09Z">
        <w:r>
          <w:rPr>
            <w:rFonts w:hint="default" w:ascii="Times New Roman" w:hAnsi="Times New Roman" w:eastAsia="Times New Roman" w:cs="Times New Roman"/>
            <w:kern w:val="36"/>
            <w:sz w:val="54"/>
            <w:szCs w:val="54"/>
            <w:lang w:val="en-US"/>
          </w:rPr>
          <w:t xml:space="preserve"> </w:t>
        </w:r>
      </w:ins>
      <w:del w:id="2" w:author="hp" w:date="2020-12-15T12:04:24Z">
        <w:r>
          <w:rPr>
            <w:rFonts w:hint="default" w:ascii="Times New Roman" w:hAnsi="Times New Roman" w:eastAsia="Times New Roman" w:cs="Times New Roman"/>
            <w:kern w:val="36"/>
            <w:sz w:val="54"/>
            <w:szCs w:val="54"/>
            <w:lang w:val="en-US"/>
          </w:rPr>
          <w:delText xml:space="preserve"> </w:delText>
        </w:r>
      </w:del>
      <w:ins w:id="3" w:author="hp" w:date="2020-12-15T12:04:24Z">
        <w:r>
          <w:rPr>
            <w:rFonts w:hint="default" w:ascii="Times New Roman" w:hAnsi="Times New Roman" w:eastAsia="Times New Roman" w:cs="Times New Roman"/>
            <w:kern w:val="36"/>
            <w:sz w:val="54"/>
            <w:szCs w:val="54"/>
            <w:lang w:val="en-US"/>
          </w:rPr>
          <w:t>M</w:t>
        </w:r>
      </w:ins>
      <w:ins w:id="4" w:author="hp" w:date="2020-12-15T12:04:25Z">
        <w:r>
          <w:rPr>
            <w:rFonts w:hint="default" w:ascii="Times New Roman" w:hAnsi="Times New Roman" w:eastAsia="Times New Roman" w:cs="Times New Roman"/>
            <w:kern w:val="36"/>
            <w:sz w:val="54"/>
            <w:szCs w:val="54"/>
            <w:lang w:val="en-US"/>
          </w:rPr>
          <w:t>aka</w:t>
        </w:r>
      </w:ins>
      <w:ins w:id="5" w:author="hp" w:date="2020-12-15T12:04:26Z">
        <w:r>
          <w:rPr>
            <w:rFonts w:hint="default" w:ascii="Times New Roman" w:hAnsi="Times New Roman" w:eastAsia="Times New Roman" w:cs="Times New Roman"/>
            <w:kern w:val="36"/>
            <w:sz w:val="54"/>
            <w:szCs w:val="54"/>
            <w:lang w:val="en-US"/>
          </w:rPr>
          <w:t xml:space="preserve"> </w:t>
        </w:r>
      </w:ins>
      <w:r>
        <w:rPr>
          <w:rFonts w:ascii="Times New Roman" w:hAnsi="Times New Roman" w:eastAsia="Times New Roman" w:cs="Times New Roman"/>
          <w:kern w:val="36"/>
          <w:sz w:val="54"/>
          <w:szCs w:val="54"/>
        </w:rPr>
        <w:t>Berat Badan</w:t>
      </w:r>
      <w:ins w:id="6" w:author="hp" w:date="2020-12-15T12:04:28Z">
        <w:r>
          <w:rPr>
            <w:rFonts w:hint="default" w:ascii="Times New Roman" w:hAnsi="Times New Roman" w:eastAsia="Times New Roman" w:cs="Times New Roman"/>
            <w:kern w:val="36"/>
            <w:sz w:val="54"/>
            <w:szCs w:val="54"/>
            <w:lang w:val="en-US"/>
          </w:rPr>
          <w:t>pu</w:t>
        </w:r>
      </w:ins>
      <w:ins w:id="7" w:author="hp" w:date="2020-12-15T12:04:29Z">
        <w:r>
          <w:rPr>
            <w:rFonts w:hint="default" w:ascii="Times New Roman" w:hAnsi="Times New Roman" w:eastAsia="Times New Roman" w:cs="Times New Roman"/>
            <w:kern w:val="36"/>
            <w:sz w:val="54"/>
            <w:szCs w:val="54"/>
            <w:lang w:val="en-US"/>
          </w:rPr>
          <w:t>n</w:t>
        </w:r>
      </w:ins>
      <w:r>
        <w:rPr>
          <w:rFonts w:ascii="Times New Roman" w:hAnsi="Times New Roman" w:eastAsia="Times New Roman" w:cs="Times New Roman"/>
          <w:kern w:val="36"/>
          <w:sz w:val="54"/>
          <w:szCs w:val="54"/>
        </w:rPr>
        <w:t xml:space="preserve"> Naik</w:t>
      </w:r>
    </w:p>
    <w:p>
      <w:pPr>
        <w:shd w:val="clear" w:color="auto" w:fill="F5F5F5"/>
        <w:spacing w:line="270" w:lineRule="atLeast"/>
        <w:pPrChange w:id="8" w:author="hp" w:date="2020-12-15T12:03:53Z">
          <w:pPr>
            <w:shd w:val="clear" w:color="auto" w:fill="F5F5F5"/>
            <w:spacing w:line="270" w:lineRule="atLeast"/>
          </w:pPr>
        </w:pPrChange>
      </w:pPr>
      <w:r>
        <w:t>5 Januari 2020   20:48 Diperbarui: 6 Januari 2020   05:43  61  10 3</w:t>
      </w:r>
    </w:p>
    <w:p>
      <w:pPr>
        <w:shd w:val="clear" w:color="auto" w:fill="F5F5F5"/>
        <w:jc w:val="center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drawing>
          <wp:inline distT="0" distB="0" distL="0" distR="0">
            <wp:extent cx="3492500" cy="2312670"/>
            <wp:effectExtent l="0" t="0" r="12700" b="11430"/>
            <wp:docPr id="1" name="Picture 1" descr="Hujan Turun, Berat Badan Nai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ujan Turun, Berat Badan Nai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0" w:lineRule="atLeast"/>
        <w:jc w:val="center"/>
        <w:rPr>
          <w:rFonts w:ascii="Times New Roman" w:hAnsi="Times New Roman" w:eastAsia="Times New Roman" w:cs="Times New Roman"/>
          <w:sz w:val="18"/>
          <w:szCs w:val="18"/>
        </w:rPr>
      </w:pPr>
      <w:del w:id="9" w:author="hp" w:date="2020-12-15T12:03:31Z">
        <w:r>
          <w:rPr>
            <w:rFonts w:hint="default" w:ascii="Times New Roman" w:hAnsi="Times New Roman" w:eastAsia="Times New Roman" w:cs="Times New Roman"/>
            <w:sz w:val="18"/>
            <w:szCs w:val="18"/>
            <w:lang w:val="en-US"/>
          </w:rPr>
          <w:delText>Ilustrasi</w:delText>
        </w:r>
      </w:del>
      <w:ins w:id="10" w:author="hp" w:date="2020-12-15T12:03:31Z">
        <w:r>
          <w:rPr>
            <w:rFonts w:hint="default" w:ascii="Times New Roman" w:hAnsi="Times New Roman" w:eastAsia="Times New Roman" w:cs="Times New Roman"/>
            <w:sz w:val="18"/>
            <w:szCs w:val="18"/>
            <w:lang w:val="en-US"/>
          </w:rPr>
          <w:t>Sumb</w:t>
        </w:r>
      </w:ins>
      <w:ins w:id="11" w:author="hp" w:date="2020-12-15T12:03:32Z">
        <w:r>
          <w:rPr>
            <w:rFonts w:hint="default" w:ascii="Times New Roman" w:hAnsi="Times New Roman" w:eastAsia="Times New Roman" w:cs="Times New Roman"/>
            <w:sz w:val="18"/>
            <w:szCs w:val="18"/>
            <w:lang w:val="en-US"/>
          </w:rPr>
          <w:t>er</w:t>
        </w:r>
      </w:ins>
      <w:r>
        <w:rPr>
          <w:rFonts w:ascii="Times New Roman" w:hAnsi="Times New Roman" w:eastAsia="Times New Roman" w:cs="Times New Roman"/>
          <w:sz w:val="18"/>
          <w:szCs w:val="18"/>
        </w:rPr>
        <w:t xml:space="preserve"> | unsplash.com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Hujan turun, berat badan naik, hubungan sama dia tetep </w:t>
      </w:r>
      <w:del w:id="12" w:author="hp" w:date="2020-12-15T12:05:00Z">
        <w:r>
          <w:rPr>
            <w:rFonts w:hint="default" w:ascii="Times New Roman" w:hAnsi="Times New Roman" w:eastAsia="Times New Roman" w:cs="Times New Roman"/>
            <w:i/>
            <w:iCs/>
            <w:sz w:val="24"/>
            <w:szCs w:val="24"/>
            <w:lang w:val="en-US"/>
          </w:rPr>
          <w:delText>temenan</w:delText>
        </w:r>
      </w:del>
      <w:ins w:id="13" w:author="hp" w:date="2020-12-15T12:05:00Z">
        <w:r>
          <w:rPr>
            <w:rFonts w:hint="default" w:ascii="Times New Roman" w:hAnsi="Times New Roman" w:eastAsia="Times New Roman" w:cs="Times New Roman"/>
            <w:i/>
            <w:iCs/>
            <w:sz w:val="24"/>
            <w:szCs w:val="24"/>
            <w:lang w:val="en-US"/>
          </w:rPr>
          <w:t>b</w:t>
        </w:r>
      </w:ins>
      <w:ins w:id="14" w:author="hp" w:date="2020-12-15T12:05:01Z">
        <w:r>
          <w:rPr>
            <w:rFonts w:hint="default" w:ascii="Times New Roman" w:hAnsi="Times New Roman" w:eastAsia="Times New Roman" w:cs="Times New Roman"/>
            <w:i/>
            <w:iCs/>
            <w:sz w:val="24"/>
            <w:szCs w:val="24"/>
            <w:lang w:val="en-US"/>
          </w:rPr>
          <w:t xml:space="preserve">erteman </w:t>
        </w:r>
      </w:ins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</w:t>
      </w:r>
      <w:ins w:id="15" w:author="hp" w:date="2020-12-15T12:05:03Z">
        <w:r>
          <w:rPr>
            <w:rFonts w:hint="default" w:ascii="Times New Roman" w:hAnsi="Times New Roman" w:eastAsia="Times New Roman" w:cs="Times New Roman"/>
            <w:i/>
            <w:iCs/>
            <w:sz w:val="24"/>
            <w:szCs w:val="24"/>
            <w:lang w:val="en-US"/>
          </w:rPr>
          <w:t>s</w:t>
        </w:r>
      </w:ins>
      <w:ins w:id="16" w:author="hp" w:date="2020-12-15T12:05:04Z">
        <w:r>
          <w:rPr>
            <w:rFonts w:hint="default" w:ascii="Times New Roman" w:hAnsi="Times New Roman" w:eastAsia="Times New Roman" w:cs="Times New Roman"/>
            <w:i/>
            <w:iCs/>
            <w:sz w:val="24"/>
            <w:szCs w:val="24"/>
            <w:lang w:val="en-US"/>
          </w:rPr>
          <w:t>aja</w:t>
        </w:r>
      </w:ins>
      <w:del w:id="17" w:author="hp" w:date="2020-12-15T12:05:05Z">
        <w:r>
          <w:rPr>
            <w:rFonts w:ascii="Times New Roman" w:hAnsi="Times New Roman" w:eastAsia="Times New Roman" w:cs="Times New Roman"/>
            <w:i/>
            <w:iCs/>
            <w:sz w:val="24"/>
            <w:szCs w:val="24"/>
          </w:rPr>
          <w:delText>aja</w:delText>
        </w:r>
      </w:del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. Hu</w:t>
      </w:r>
      <w:del w:id="18" w:author="hp" w:date="2020-12-15T12:05:10Z">
        <w:r>
          <w:rPr>
            <w:rFonts w:ascii="Times New Roman" w:hAnsi="Times New Roman" w:eastAsia="Times New Roman" w:cs="Times New Roman"/>
            <w:i/>
            <w:iCs/>
            <w:sz w:val="24"/>
            <w:szCs w:val="24"/>
          </w:rPr>
          <w:delText>ft</w:delText>
        </w:r>
      </w:del>
      <w:ins w:id="19" w:author="hp" w:date="2020-12-15T12:05:11Z">
        <w:r>
          <w:rPr>
            <w:rFonts w:hint="default" w:ascii="Times New Roman" w:hAnsi="Times New Roman" w:eastAsia="Times New Roman" w:cs="Times New Roman"/>
            <w:i/>
            <w:iCs/>
            <w:sz w:val="24"/>
            <w:szCs w:val="24"/>
            <w:lang w:val="en-US"/>
          </w:rPr>
          <w:t>h</w:t>
        </w:r>
      </w:ins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.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Apa yang lebih romantis dari sepiring mi</w:t>
      </w:r>
      <w:del w:id="20" w:author="hp" w:date="2020-12-15T12:05:22Z">
        <w:r>
          <w:rPr>
            <w:rFonts w:ascii="Times New Roman" w:hAnsi="Times New Roman" w:eastAsia="Times New Roman" w:cs="Times New Roman"/>
            <w:sz w:val="24"/>
            <w:szCs w:val="24"/>
          </w:rPr>
          <w:delText>e</w:delText>
        </w:r>
      </w:del>
      <w:r>
        <w:rPr>
          <w:rFonts w:ascii="Times New Roman" w:hAnsi="Times New Roman" w:eastAsia="Times New Roman" w:cs="Times New Roman"/>
          <w:sz w:val="24"/>
          <w:szCs w:val="24"/>
        </w:rPr>
        <w:t xml:space="preserve"> instan kemasan putih yang aromanya aduhai menggoda ind</w:t>
      </w:r>
      <w:del w:id="21" w:author="hp" w:date="2020-12-15T12:05:34Z">
        <w:r>
          <w:rPr>
            <w:rFonts w:ascii="Times New Roman" w:hAnsi="Times New Roman" w:eastAsia="Times New Roman" w:cs="Times New Roman"/>
            <w:sz w:val="24"/>
            <w:szCs w:val="24"/>
          </w:rPr>
          <w:delText>e</w:delText>
        </w:r>
      </w:del>
      <w:r>
        <w:rPr>
          <w:rFonts w:ascii="Times New Roman" w:hAnsi="Times New Roman" w:eastAsia="Times New Roman" w:cs="Times New Roman"/>
          <w:sz w:val="24"/>
          <w:szCs w:val="24"/>
        </w:rPr>
        <w:t>ra penciuman itu atau bakwan yang baru diangkat dari penggorengan di kala hujan?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ins w:id="22" w:author="hp" w:date="2020-12-15T12:05:57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“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>Januari, hujan sehari-hari</w:t>
      </w:r>
      <w:del w:id="23" w:author="hp" w:date="2020-12-15T12:06:06Z">
        <w:r>
          <w:rPr>
            <w:rFonts w:ascii="Times New Roman" w:hAnsi="Times New Roman" w:eastAsia="Times New Roman" w:cs="Times New Roman"/>
            <w:sz w:val="24"/>
            <w:szCs w:val="24"/>
          </w:rPr>
          <w:delText>,</w:delText>
        </w:r>
      </w:del>
      <w:ins w:id="24" w:author="hp" w:date="2020-12-15T12:06:01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”</w:t>
        </w:r>
      </w:ins>
      <w:ins w:id="25" w:author="hp" w:date="2020-12-15T12:06:07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,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 xml:space="preserve"> begitu kata orang sering mengartikannya. Benar saja. </w:t>
      </w:r>
      <w:del w:id="26" w:author="hp" w:date="2020-12-15T12:06:45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Meski</w:delText>
        </w:r>
      </w:del>
      <w:ins w:id="27" w:author="hp" w:date="2020-12-15T12:06:45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Walau</w:t>
        </w:r>
      </w:ins>
      <w:ins w:id="28" w:author="hp" w:date="2020-12-15T12:06:46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pun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 xml:space="preserve"> di tahun ini awal musim hujan di Indonesia mundur di antara </w:t>
      </w:r>
      <w:ins w:id="29" w:author="hp" w:date="2020-12-15T12:06:22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b</w:t>
        </w:r>
      </w:ins>
      <w:del w:id="30" w:author="hp" w:date="2020-12-15T12:06:21Z">
        <w:r>
          <w:rPr>
            <w:rFonts w:ascii="Times New Roman" w:hAnsi="Times New Roman" w:eastAsia="Times New Roman" w:cs="Times New Roman"/>
            <w:sz w:val="24"/>
            <w:szCs w:val="24"/>
          </w:rPr>
          <w:delText>B</w:delText>
        </w:r>
      </w:del>
      <w:r>
        <w:rPr>
          <w:rFonts w:ascii="Times New Roman" w:hAnsi="Times New Roman" w:eastAsia="Times New Roman" w:cs="Times New Roman"/>
          <w:sz w:val="24"/>
          <w:szCs w:val="24"/>
        </w:rPr>
        <w:t>ulan November-Desember 2019, hujan benar-benar datang seperti perkiraan. Sudah sangat terasa apalagi sejak awal tahun baru</w:t>
      </w:r>
      <w:del w:id="31" w:author="hp" w:date="2020-12-15T12:06:57Z">
        <w:r>
          <w:rPr>
            <w:rFonts w:ascii="Times New Roman" w:hAnsi="Times New Roman" w:eastAsia="Times New Roman" w:cs="Times New Roman"/>
            <w:sz w:val="24"/>
            <w:szCs w:val="24"/>
          </w:rPr>
          <w:delText xml:space="preserve"> </w:delText>
        </w:r>
      </w:del>
      <w:del w:id="32" w:author="hp" w:date="2020-12-15T12:06:56Z">
        <w:r>
          <w:rPr>
            <w:rFonts w:ascii="Times New Roman" w:hAnsi="Times New Roman" w:eastAsia="Times New Roman" w:cs="Times New Roman"/>
            <w:sz w:val="24"/>
            <w:szCs w:val="24"/>
          </w:rPr>
          <w:delText>kita</w:delText>
        </w:r>
      </w:del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shd w:val="clear" w:color="auto" w:fill="F5F5F5"/>
        <w:spacing w:after="375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Hujan yang sering disalahkan karena mengundang kenangan ternyata </w:t>
      </w:r>
      <w:del w:id="33" w:author="hp" w:date="2020-12-15T12:07:14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 xml:space="preserve">tak </w:delText>
        </w:r>
      </w:del>
      <w:ins w:id="34" w:author="hp" w:date="2020-12-15T12:07:14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t</w:t>
        </w:r>
      </w:ins>
      <w:ins w:id="35" w:author="hp" w:date="2020-12-15T12:07:15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idak</w:t>
        </w:r>
      </w:ins>
      <w:ins w:id="36" w:author="hp" w:date="2020-12-15T12:07:16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 xml:space="preserve"> 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>hanya pandai membuat perasaan hatimu yang amb</w:t>
      </w:r>
      <w:del w:id="37" w:author="hp" w:date="2020-12-15T12:07:29Z">
        <w:r>
          <w:rPr>
            <w:rFonts w:ascii="Times New Roman" w:hAnsi="Times New Roman" w:eastAsia="Times New Roman" w:cs="Times New Roman"/>
            <w:sz w:val="24"/>
            <w:szCs w:val="24"/>
          </w:rPr>
          <w:delText>y</w:delText>
        </w:r>
      </w:del>
      <w:ins w:id="38" w:author="hp" w:date="2020-12-15T12:07:31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i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>a</w:t>
      </w:r>
      <w:del w:id="39" w:author="hp" w:date="2020-12-15T12:07:38Z">
        <w:r>
          <w:rPr>
            <w:rFonts w:ascii="Times New Roman" w:hAnsi="Times New Roman" w:eastAsia="Times New Roman" w:cs="Times New Roman"/>
            <w:sz w:val="24"/>
            <w:szCs w:val="24"/>
          </w:rPr>
          <w:delText>r</w:delText>
        </w:r>
      </w:del>
      <w:del w:id="40" w:author="hp" w:date="2020-12-15T12:07:37Z">
        <w:r>
          <w:rPr>
            <w:rFonts w:ascii="Times New Roman" w:hAnsi="Times New Roman" w:eastAsia="Times New Roman" w:cs="Times New Roman"/>
            <w:sz w:val="24"/>
            <w:szCs w:val="24"/>
          </w:rPr>
          <w:delText xml:space="preserve">, </w:delText>
        </w:r>
      </w:del>
      <w:r>
        <w:rPr>
          <w:rFonts w:ascii="Times New Roman" w:hAnsi="Times New Roman" w:eastAsia="Times New Roman" w:cs="Times New Roman"/>
          <w:sz w:val="24"/>
          <w:szCs w:val="24"/>
        </w:rPr>
        <w:t xml:space="preserve">pun perilaku kita yang lain. Soal makan. Ya, hujan yang membuat kita </w:t>
      </w:r>
      <w:del w:id="41" w:author="hp" w:date="2020-12-15T12:07:48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jadi</w:delText>
        </w:r>
      </w:del>
      <w:ins w:id="42" w:author="hp" w:date="2020-12-15T12:07:48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m</w:t>
        </w:r>
      </w:ins>
      <w:ins w:id="43" w:author="hp" w:date="2020-12-15T12:07:49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enjadi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 xml:space="preserve"> sering lapar. </w:t>
      </w:r>
      <w:ins w:id="44" w:author="hp" w:date="2020-12-15T12:07:53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“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>Kok bisa ya?</w:t>
      </w:r>
      <w:ins w:id="45" w:author="hp" w:date="2020-12-15T12:07:56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”</w:t>
        </w:r>
      </w:ins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Mengapa Kita Merasa Lapar Ketika Hujan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Siapa yang suka merasa </w:t>
      </w:r>
      <w:del w:id="46" w:author="hp" w:date="2020-12-15T12:08:38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bahwa</w:delText>
        </w:r>
      </w:del>
      <w:ins w:id="47" w:author="hp" w:date="2020-12-15T12:08:38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ta</w:t>
        </w:r>
      </w:ins>
      <w:ins w:id="48" w:author="hp" w:date="2020-12-15T12:08:39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t</w:t>
        </w:r>
      </w:ins>
      <w:ins w:id="49" w:author="hp" w:date="2020-12-15T12:08:40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kala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 xml:space="preserve"> hujan datang bersama napsu makan yang tiba-tiba ikut meningkat?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Selain mengenang dia, kegiatan yang paling as</w:t>
      </w:r>
      <w:del w:id="50" w:author="hp" w:date="2020-12-15T12:08:58Z">
        <w:r>
          <w:rPr>
            <w:rFonts w:ascii="Times New Roman" w:hAnsi="Times New Roman" w:eastAsia="Times New Roman" w:cs="Times New Roman"/>
            <w:sz w:val="24"/>
            <w:szCs w:val="24"/>
          </w:rPr>
          <w:delText>y</w:delText>
        </w:r>
      </w:del>
      <w:r>
        <w:rPr>
          <w:rFonts w:ascii="Times New Roman" w:hAnsi="Times New Roman" w:eastAsia="Times New Roman" w:cs="Times New Roman"/>
          <w:sz w:val="24"/>
          <w:szCs w:val="24"/>
        </w:rPr>
        <w:t xml:space="preserve">ik di saat hujan turun adalah makan. Sering disebut </w:t>
      </w:r>
      <w:del w:id="51" w:author="hp" w:date="2020-12-15T12:09:09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cuma</w:delText>
        </w:r>
      </w:del>
      <w:ins w:id="52" w:author="hp" w:date="2020-12-15T12:09:09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h</w:t>
        </w:r>
      </w:ins>
      <w:ins w:id="53" w:author="hp" w:date="2020-12-15T12:09:10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anya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 xml:space="preserve"> camilan, tapi jumlah kalorinya </w:t>
      </w:r>
      <w:del w:id="54" w:author="hp" w:date="2020-12-15T12:09:18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nyaris</w:delText>
        </w:r>
      </w:del>
      <w:ins w:id="55" w:author="hp" w:date="2020-12-15T12:09:18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ha</w:t>
        </w:r>
      </w:ins>
      <w:ins w:id="56" w:author="hp" w:date="2020-12-15T12:09:19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mpir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 xml:space="preserve"> melebihi makan</w:t>
      </w:r>
      <w:ins w:id="57" w:author="hp" w:date="2020-12-15T12:09:23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an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 xml:space="preserve"> berat.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Sebungkus keripik yang dalam kemasan bisa dikonsumsi </w:t>
      </w:r>
      <w:ins w:id="58" w:author="hp" w:date="2020-12-15T12:09:35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e</w:t>
        </w:r>
      </w:ins>
      <w:ins w:id="59" w:author="hp" w:date="2020-12-15T12:09:36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mpat</w:t>
        </w:r>
      </w:ins>
      <w:del w:id="60" w:author="hp" w:date="2020-12-15T12:09:37Z">
        <w:r>
          <w:rPr>
            <w:rFonts w:ascii="Times New Roman" w:hAnsi="Times New Roman" w:eastAsia="Times New Roman" w:cs="Times New Roman"/>
            <w:sz w:val="24"/>
            <w:szCs w:val="24"/>
          </w:rPr>
          <w:delText>4</w:delText>
        </w:r>
      </w:del>
      <w:r>
        <w:rPr>
          <w:rFonts w:ascii="Times New Roman" w:hAnsi="Times New Roman" w:eastAsia="Times New Roman" w:cs="Times New Roman"/>
          <w:sz w:val="24"/>
          <w:szCs w:val="24"/>
        </w:rPr>
        <w:t xml:space="preserve"> porsi habis sekali duduk. Belum cukup, tambah lagi gorengannya</w:t>
      </w:r>
      <w:del w:id="61" w:author="hp" w:date="2020-12-15T12:09:47Z">
        <w:r>
          <w:rPr>
            <w:rFonts w:ascii="Times New Roman" w:hAnsi="Times New Roman" w:eastAsia="Times New Roman" w:cs="Times New Roman"/>
            <w:sz w:val="24"/>
            <w:szCs w:val="24"/>
          </w:rPr>
          <w:delText>,</w:delText>
        </w:r>
      </w:del>
      <w:r>
        <w:rPr>
          <w:rFonts w:ascii="Times New Roman" w:hAnsi="Times New Roman" w:eastAsia="Times New Roman" w:cs="Times New Roman"/>
          <w:sz w:val="24"/>
          <w:szCs w:val="24"/>
        </w:rPr>
        <w:t xml:space="preserve"> satu-dua biji </w:t>
      </w:r>
      <w:del w:id="62" w:author="hp" w:date="2020-12-15T12:10:15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eh</w:delText>
        </w:r>
      </w:del>
      <w:ins w:id="63" w:author="hp" w:date="2020-12-15T12:10:15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ad</w:t>
        </w:r>
      </w:ins>
      <w:ins w:id="64" w:author="hp" w:date="2020-12-15T12:10:16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uh</w:t>
        </w:r>
      </w:ins>
      <w:ins w:id="65" w:author="hp" w:date="2020-12-15T12:10:18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 xml:space="preserve"> </w:t>
        </w:r>
      </w:ins>
      <w:del w:id="66" w:author="hp" w:date="2020-12-15T12:10:20Z">
        <w:r>
          <w:rPr>
            <w:rFonts w:ascii="Times New Roman" w:hAnsi="Times New Roman" w:eastAsia="Times New Roman" w:cs="Times New Roman"/>
            <w:sz w:val="24"/>
            <w:szCs w:val="24"/>
          </w:rPr>
          <w:delText xml:space="preserve"> ko</w:delText>
        </w:r>
      </w:del>
      <w:del w:id="67" w:author="hp" w:date="2020-12-15T12:10:21Z">
        <w:r>
          <w:rPr>
            <w:rFonts w:ascii="Times New Roman" w:hAnsi="Times New Roman" w:eastAsia="Times New Roman" w:cs="Times New Roman"/>
            <w:sz w:val="24"/>
            <w:szCs w:val="24"/>
          </w:rPr>
          <w:delText>k</w:delText>
        </w:r>
      </w:del>
      <w:del w:id="68" w:author="hp" w:date="2020-12-15T12:10:24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 xml:space="preserve"> jadi</w:delText>
        </w:r>
      </w:del>
      <w:ins w:id="69" w:author="hp" w:date="2020-12-15T12:10:25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m</w:t>
        </w:r>
      </w:ins>
      <w:ins w:id="70" w:author="hp" w:date="2020-12-15T12:10:06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enja</w:t>
        </w:r>
      </w:ins>
      <w:ins w:id="71" w:author="hp" w:date="2020-12-15T12:10:07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di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 xml:space="preserve"> lima?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Hujan yang membuat suasana jadi lebih dingin</w:t>
      </w:r>
      <w:ins w:id="72" w:author="hp" w:date="2020-12-15T12:10:46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 xml:space="preserve"> </w:t>
        </w:r>
      </w:ins>
      <w:ins w:id="73" w:author="hp" w:date="2020-12-15T12:10:57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i</w:t>
        </w:r>
      </w:ins>
      <w:ins w:id="74" w:author="hp" w:date="2020-12-15T12:10:58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barat</w:t>
        </w:r>
      </w:ins>
      <w:ins w:id="75" w:author="hp" w:date="2020-12-15T12:10:59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 xml:space="preserve"> sik</w:t>
        </w:r>
      </w:ins>
      <w:ins w:id="76" w:author="hp" w:date="2020-12-15T12:11:00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apm</w:t>
        </w:r>
      </w:ins>
      <w:ins w:id="77" w:author="hp" w:date="2020-12-15T12:11:01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u</w:t>
        </w:r>
      </w:ins>
      <w:del w:id="78" w:author="hp" w:date="2020-12-15T12:10:42Z">
        <w:r>
          <w:rPr>
            <w:rFonts w:ascii="Times New Roman" w:hAnsi="Times New Roman" w:eastAsia="Times New Roman" w:cs="Times New Roman"/>
            <w:sz w:val="24"/>
            <w:szCs w:val="24"/>
          </w:rPr>
          <w:delText xml:space="preserve"> -</w:delText>
        </w:r>
      </w:del>
      <w:del w:id="79" w:author="hp" w:date="2020-12-15T12:10:42Z">
        <w:r>
          <w:rPr>
            <w:rFonts w:ascii="Times New Roman" w:hAnsi="Times New Roman" w:eastAsia="Times New Roman" w:cs="Times New Roman"/>
            <w:strike/>
            <w:sz w:val="24"/>
            <w:szCs w:val="24"/>
          </w:rPr>
          <w:delText>seperti sikapnya padamu</w:delText>
        </w:r>
      </w:del>
      <w:r>
        <w:rPr>
          <w:rFonts w:ascii="Times New Roman" w:hAnsi="Times New Roman" w:eastAsia="Times New Roman" w:cs="Times New Roman"/>
          <w:sz w:val="24"/>
          <w:szCs w:val="24"/>
        </w:rPr>
        <w:t>, memang bisa jadi salah satu pencetus mengapa kita</w:t>
      </w:r>
      <w:del w:id="80" w:author="hp" w:date="2020-12-15T12:11:16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 xml:space="preserve"> jadi suk</w:delText>
        </w:r>
      </w:del>
      <w:ins w:id="81" w:author="hp" w:date="2020-12-15T12:11:16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 xml:space="preserve">menjadi </w:t>
        </w:r>
      </w:ins>
      <w:ins w:id="82" w:author="hp" w:date="2020-12-15T12:11:17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lebih</w:t>
        </w:r>
      </w:ins>
      <w:ins w:id="83" w:author="hp" w:date="2020-12-15T12:11:18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 xml:space="preserve"> </w:t>
        </w:r>
      </w:ins>
      <w:del w:id="84" w:author="hp" w:date="2020-12-15T12:11:19Z">
        <w:r>
          <w:rPr>
            <w:rFonts w:ascii="Times New Roman" w:hAnsi="Times New Roman" w:eastAsia="Times New Roman" w:cs="Times New Roman"/>
            <w:sz w:val="24"/>
            <w:szCs w:val="24"/>
          </w:rPr>
          <w:delText>a</w:delText>
        </w:r>
      </w:del>
      <w:ins w:id="85" w:author="hp" w:date="2020-12-15T12:11:21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suka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 xml:space="preserve"> makan. 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Terutama makanan yang seperti tahu bulat digoreng dadakan alias yang masih hangat. Apalagi dengan makan, tubuh akan mendapat "panas" akibat terjadinya peningkatan metabolisme dalam tubuh. 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Padahal kenyataannya, dingin yang terjadi akibat hujan tidak benar-benar membuat tubuh memerlukan kalori tambahan dari makananmu, lho. Dingin yang kita kira ternyata tidak sedingin kenyataannya, kok~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Ternyata Ini yang Bisa Jadi Sebabnya...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Selama hujan datang, tentu kita akan lebih suka berlindung dalam ruangan saja. Ruangan yang membuat jarak kita dengan makanan makin </w:t>
      </w:r>
      <w:del w:id="86" w:author="hp" w:date="2020-12-15T12:12:54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dekat</w:delText>
        </w:r>
      </w:del>
      <w:ins w:id="87" w:author="hp" w:date="2020-12-15T12:12:54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erat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 xml:space="preserve"> saja. Ya, ini </w:t>
      </w:r>
      <w:del w:id="88" w:author="hp" w:date="2020-12-15T12:13:05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soal</w:delText>
        </w:r>
      </w:del>
      <w:ins w:id="89" w:author="hp" w:date="2020-12-15T12:13:05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ber</w:t>
        </w:r>
      </w:ins>
      <w:ins w:id="90" w:author="hp" w:date="2020-12-15T12:13:06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kaita</w:t>
        </w:r>
      </w:ins>
      <w:ins w:id="91" w:author="hp" w:date="2020-12-15T12:13:07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n</w:t>
        </w:r>
      </w:ins>
      <w:ins w:id="92" w:author="hp" w:date="2020-12-15T12:13:08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 xml:space="preserve"> d</w:t>
        </w:r>
      </w:ins>
      <w:ins w:id="93" w:author="hp" w:date="2020-12-15T12:13:09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engan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 xml:space="preserve"> akses makanan yang </w:t>
      </w:r>
      <w:del w:id="94" w:author="hp" w:date="2020-12-15T12:13:23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jadi</w:delText>
        </w:r>
      </w:del>
      <w:ins w:id="95" w:author="hp" w:date="2020-12-15T12:13:23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menajd</w:t>
        </w:r>
      </w:ins>
      <w:ins w:id="96" w:author="hp" w:date="2020-12-15T12:13:24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i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del w:id="97" w:author="hp" w:date="2020-12-15T12:13:17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tak</w:delText>
        </w:r>
      </w:del>
      <w:ins w:id="98" w:author="hp" w:date="2020-12-15T12:13:17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tidak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 xml:space="preserve"> lagi berjarak. Ehem.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Mulai dari segala jenis masakan dalam bentuk mi</w:t>
      </w:r>
      <w:del w:id="99" w:author="hp" w:date="2020-12-15T12:13:31Z">
        <w:r>
          <w:rPr>
            <w:rFonts w:ascii="Times New Roman" w:hAnsi="Times New Roman" w:eastAsia="Times New Roman" w:cs="Times New Roman"/>
            <w:sz w:val="24"/>
            <w:szCs w:val="24"/>
          </w:rPr>
          <w:delText>e</w:delText>
        </w:r>
      </w:del>
      <w:r>
        <w:rPr>
          <w:rFonts w:ascii="Times New Roman" w:hAnsi="Times New Roman" w:eastAsia="Times New Roman" w:cs="Times New Roman"/>
          <w:sz w:val="24"/>
          <w:szCs w:val="24"/>
        </w:rPr>
        <w:t xml:space="preserve"> instan, biskuit-biskuit yang di tata dalam toples cantik, atau </w:t>
      </w:r>
      <w:del w:id="100" w:author="hp" w:date="2020-12-15T12:13:46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bubuk</w:delText>
        </w:r>
      </w:del>
      <w:ins w:id="101" w:author="hp" w:date="2020-12-15T12:13:46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s</w:t>
        </w:r>
      </w:ins>
      <w:ins w:id="102" w:author="hp" w:date="2020-12-15T12:13:47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erb</w:t>
        </w:r>
      </w:ins>
      <w:ins w:id="103" w:author="hp" w:date="2020-12-15T12:13:48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uk</w:t>
        </w:r>
      </w:ins>
      <w:del w:id="104" w:author="hp" w:date="2020-12-15T12:13:43Z">
        <w:r>
          <w:rPr>
            <w:rFonts w:ascii="Times New Roman" w:hAnsi="Times New Roman" w:eastAsia="Times New Roman" w:cs="Times New Roman"/>
            <w:sz w:val="24"/>
            <w:szCs w:val="24"/>
          </w:rPr>
          <w:delText>-bub</w:delText>
        </w:r>
      </w:del>
      <w:del w:id="105" w:author="hp" w:date="2020-12-15T12:13:44Z">
        <w:r>
          <w:rPr>
            <w:rFonts w:ascii="Times New Roman" w:hAnsi="Times New Roman" w:eastAsia="Times New Roman" w:cs="Times New Roman"/>
            <w:sz w:val="24"/>
            <w:szCs w:val="24"/>
          </w:rPr>
          <w:delText>uk</w:delText>
        </w:r>
      </w:del>
      <w:r>
        <w:rPr>
          <w:rFonts w:ascii="Times New Roman" w:hAnsi="Times New Roman" w:eastAsia="Times New Roman" w:cs="Times New Roman"/>
          <w:sz w:val="24"/>
          <w:szCs w:val="24"/>
        </w:rPr>
        <w:t xml:space="preserve"> minuman manis dalam kemasan ekonomis. 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Semua harus ada di </w:t>
      </w:r>
      <w:del w:id="106" w:author="hp" w:date="2020-12-15T12:13:55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almari</w:delText>
        </w:r>
      </w:del>
      <w:ins w:id="107" w:author="hp" w:date="2020-12-15T12:13:55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lem</w:t>
        </w:r>
      </w:ins>
      <w:ins w:id="108" w:author="hp" w:date="2020-12-15T12:13:56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ari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 xml:space="preserve"> penyimpanan. Sebagai bahan persediaan karena </w:t>
      </w:r>
      <w:del w:id="109" w:author="hp" w:date="2020-12-15T12:14:03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mau</w:delText>
        </w:r>
      </w:del>
      <w:ins w:id="110" w:author="hp" w:date="2020-12-15T12:14:03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ingi</w:t>
        </w:r>
      </w:ins>
      <w:ins w:id="111" w:author="hp" w:date="2020-12-15T12:14:04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n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 xml:space="preserve"> keluar di waktu hujan itu membuat kita berpikir </w:t>
      </w:r>
      <w:del w:id="112" w:author="hp" w:date="2020-12-15T12:14:16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berkali-kali</w:delText>
        </w:r>
      </w:del>
      <w:ins w:id="113" w:author="hp" w:date="2020-12-15T12:14:16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s</w:t>
        </w:r>
      </w:ins>
      <w:ins w:id="114" w:author="hp" w:date="2020-12-15T12:14:17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eri</w:t>
        </w:r>
      </w:ins>
      <w:ins w:id="115" w:author="hp" w:date="2020-12-15T12:14:18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bu kal</w:t>
        </w:r>
      </w:ins>
      <w:ins w:id="116" w:author="hp" w:date="2020-12-15T12:14:19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i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>. Akan merepotkan</w:t>
      </w:r>
      <w:ins w:id="117" w:author="hp" w:date="2020-12-15T12:14:23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 xml:space="preserve"> </w:t>
        </w:r>
      </w:ins>
      <w:ins w:id="118" w:author="hp" w:date="2020-12-15T12:14:24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mema</w:t>
        </w:r>
      </w:ins>
      <w:ins w:id="119" w:author="hp" w:date="2020-12-15T12:14:25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ng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Tidak ada salahnya makan saat hujan. Yang sering membuatnya salah adalah pemilihan makanan kita yang tidak tahu diri. Yang penting enak, kalori belakangan?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Coba deh, mulai </w:t>
      </w:r>
      <w:del w:id="120" w:author="hp" w:date="2020-12-15T12:14:45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aja</w:delText>
        </w:r>
      </w:del>
      <w:ins w:id="121" w:author="hp" w:date="2020-12-15T12:14:45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s</w:t>
        </w:r>
      </w:ins>
      <w:ins w:id="122" w:author="hp" w:date="2020-12-15T12:14:46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a</w:t>
        </w:r>
      </w:ins>
      <w:ins w:id="123" w:author="hp" w:date="2020-12-15T12:14:47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 xml:space="preserve">ja </w:t>
        </w:r>
      </w:ins>
      <w:ins w:id="124" w:author="hp" w:date="2020-12-15T12:14:48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terle</w:t>
        </w:r>
      </w:ins>
      <w:ins w:id="125" w:author="hp" w:date="2020-12-15T12:14:49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bih da</w:t>
        </w:r>
      </w:ins>
      <w:ins w:id="126" w:author="hp" w:date="2020-12-15T12:14:50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h</w:t>
        </w:r>
      </w:ins>
      <w:ins w:id="127" w:author="hp" w:date="2020-12-15T12:14:51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ulu</w:t>
        </w:r>
      </w:ins>
      <w:del w:id="128" w:author="hp" w:date="2020-12-15T12:14:52Z">
        <w:r>
          <w:rPr>
            <w:rFonts w:ascii="Times New Roman" w:hAnsi="Times New Roman" w:eastAsia="Times New Roman" w:cs="Times New Roman"/>
            <w:sz w:val="24"/>
            <w:szCs w:val="24"/>
          </w:rPr>
          <w:delText xml:space="preserve"> d</w:delText>
        </w:r>
      </w:del>
      <w:del w:id="129" w:author="hp" w:date="2020-12-15T12:14:53Z">
        <w:r>
          <w:rPr>
            <w:rFonts w:ascii="Times New Roman" w:hAnsi="Times New Roman" w:eastAsia="Times New Roman" w:cs="Times New Roman"/>
            <w:sz w:val="24"/>
            <w:szCs w:val="24"/>
          </w:rPr>
          <w:delText>ulu</w:delText>
        </w:r>
      </w:del>
      <w:r>
        <w:rPr>
          <w:rFonts w:ascii="Times New Roman" w:hAnsi="Times New Roman" w:eastAsia="Times New Roman" w:cs="Times New Roman"/>
          <w:sz w:val="24"/>
          <w:szCs w:val="24"/>
        </w:rPr>
        <w:t xml:space="preserve"> dengan memperhatikan label informasi gizi ketika kamu </w:t>
      </w:r>
      <w:ins w:id="130" w:author="hp" w:date="2020-12-15T12:15:00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hend</w:t>
        </w:r>
      </w:ins>
      <w:ins w:id="131" w:author="hp" w:date="2020-12-15T12:15:01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 xml:space="preserve">ak 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 xml:space="preserve">memakan makanan kemasan. Atau jika ingin </w:t>
      </w:r>
      <w:del w:id="132" w:author="hp" w:date="2020-12-15T12:15:09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minum</w:delText>
        </w:r>
      </w:del>
      <w:ins w:id="133" w:author="hp" w:date="2020-12-15T12:15:09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me</w:t>
        </w:r>
      </w:ins>
      <w:ins w:id="134" w:author="hp" w:date="2020-12-15T12:15:10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m</w:t>
        </w:r>
      </w:ins>
      <w:ins w:id="135" w:author="hp" w:date="2020-12-15T12:15:11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inum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 xml:space="preserve"> yang hangat</w:t>
      </w:r>
      <w:del w:id="136" w:author="hp" w:date="2020-12-15T12:15:17Z">
        <w:r>
          <w:rPr>
            <w:rFonts w:ascii="Times New Roman" w:hAnsi="Times New Roman" w:eastAsia="Times New Roman" w:cs="Times New Roman"/>
            <w:sz w:val="24"/>
            <w:szCs w:val="24"/>
          </w:rPr>
          <w:delText>-hangat</w:delText>
        </w:r>
      </w:del>
      <w:r>
        <w:rPr>
          <w:rFonts w:ascii="Times New Roman" w:hAnsi="Times New Roman" w:eastAsia="Times New Roman" w:cs="Times New Roman"/>
          <w:sz w:val="24"/>
          <w:szCs w:val="24"/>
        </w:rPr>
        <w:t>, takar gulanya jangan kelebihan. Sebab kamu sudah terlalu manis, kata dia </w:t>
      </w:r>
      <w:r>
        <w:rPr>
          <w:rFonts w:ascii="Times New Roman" w:hAnsi="Times New Roman" w:eastAsia="Times New Roman" w:cs="Times New Roman"/>
          <w:i w:val="0"/>
          <w:iCs w:val="0"/>
          <w:sz w:val="24"/>
          <w:szCs w:val="24"/>
          <w:rPrChange w:id="137" w:author="hp" w:date="2020-12-15T12:15:30Z">
            <w:rPr>
              <w:rFonts w:ascii="Times New Roman" w:hAnsi="Times New Roman" w:eastAsia="Times New Roman" w:cs="Times New Roman"/>
              <w:i/>
              <w:iCs/>
              <w:sz w:val="24"/>
              <w:szCs w:val="24"/>
            </w:rPr>
          </w:rPrChange>
        </w:rPr>
        <w:t>gitu khan.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Di musim hujan, rasa malas bergerak juga bisa jadi </w:t>
      </w:r>
      <w:del w:id="138" w:author="hp" w:date="2020-12-15T12:15:45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biang</w:delText>
        </w:r>
      </w:del>
      <w:ins w:id="139" w:author="hp" w:date="2020-12-15T12:15:45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penye</w:t>
        </w:r>
      </w:ins>
      <w:ins w:id="140" w:author="hp" w:date="2020-12-15T12:15:46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bab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 xml:space="preserve"> berat badan yang lebih suka naiknya. Apalagi munculnya </w:t>
      </w:r>
      <w:del w:id="141" w:author="hp" w:date="2020-12-15T12:15:58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kaum-kaum</w:delText>
        </w:r>
      </w:del>
      <w:ins w:id="142" w:author="hp" w:date="2020-12-15T12:15:58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para k</w:t>
        </w:r>
      </w:ins>
      <w:ins w:id="143" w:author="hp" w:date="2020-12-15T12:15:59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aum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 xml:space="preserve"> rebahan yang kerjaannya tiduran dan hanya </w:t>
      </w:r>
      <w:del w:id="144" w:author="hp" w:date="2020-12-15T12:16:10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buka</w:delText>
        </w:r>
      </w:del>
      <w:ins w:id="145" w:author="hp" w:date="2020-12-15T12:16:10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mem</w:t>
        </w:r>
      </w:ins>
      <w:ins w:id="146" w:author="hp" w:date="2020-12-15T12:16:11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 xml:space="preserve">buka </w:t>
        </w:r>
      </w:ins>
      <w:ins w:id="147" w:author="hp" w:date="2020-12-15T12:16:12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dan me</w:t>
        </w:r>
      </w:ins>
      <w:ins w:id="148" w:author="hp" w:date="2020-12-15T12:16:13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nutu</w:t>
        </w:r>
      </w:ins>
      <w:ins w:id="149" w:author="hp" w:date="2020-12-15T12:16:14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 xml:space="preserve">p </w:t>
        </w:r>
      </w:ins>
      <w:del w:id="150" w:author="hp" w:date="2020-12-15T12:16:15Z">
        <w:r>
          <w:rPr>
            <w:rFonts w:ascii="Times New Roman" w:hAnsi="Times New Roman" w:eastAsia="Times New Roman" w:cs="Times New Roman"/>
            <w:sz w:val="24"/>
            <w:szCs w:val="24"/>
          </w:rPr>
          <w:delText xml:space="preserve"> t</w:delText>
        </w:r>
      </w:del>
      <w:del w:id="151" w:author="hp" w:date="2020-12-15T12:16:16Z">
        <w:r>
          <w:rPr>
            <w:rFonts w:ascii="Times New Roman" w:hAnsi="Times New Roman" w:eastAsia="Times New Roman" w:cs="Times New Roman"/>
            <w:sz w:val="24"/>
            <w:szCs w:val="24"/>
          </w:rPr>
          <w:delText>utup</w:delText>
        </w:r>
      </w:del>
      <w:del w:id="152" w:author="hp" w:date="2020-12-15T12:16:17Z">
        <w:r>
          <w:rPr>
            <w:rFonts w:ascii="Times New Roman" w:hAnsi="Times New Roman" w:eastAsia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hAnsi="Times New Roman" w:eastAsia="Times New Roman" w:cs="Times New Roman"/>
          <w:sz w:val="24"/>
          <w:szCs w:val="24"/>
        </w:rPr>
        <w:t xml:space="preserve">media sosial atau pura-pura sibuk padahal tidak ada yang </w:t>
      </w:r>
      <w:del w:id="153" w:author="hp" w:date="2020-12-15T12:16:39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nge-chat</w:delText>
        </w:r>
      </w:del>
      <w:ins w:id="154" w:author="hp" w:date="2020-12-15T12:16:39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men</w:t>
        </w:r>
      </w:ins>
      <w:ins w:id="155" w:author="hp" w:date="2020-12-15T12:16:40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gajak</w:t>
        </w:r>
      </w:ins>
      <w:ins w:id="156" w:author="hp" w:date="2020-12-15T12:16:41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 xml:space="preserve"> </w:t>
        </w:r>
      </w:ins>
      <w:ins w:id="157" w:author="hp" w:date="2020-12-15T12:16:43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chat</w:t>
        </w:r>
      </w:ins>
      <w:ins w:id="158" w:author="hp" w:date="2020-12-15T12:16:44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inga</w:t>
        </w:r>
      </w:ins>
      <w:ins w:id="159" w:author="hp" w:date="2020-12-15T12:16:45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n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>. 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Kegiatan seperti inilah yang membuat </w:t>
      </w:r>
      <w:ins w:id="160" w:author="hp" w:date="2020-12-15T12:16:56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k</w:t>
        </w:r>
      </w:ins>
      <w:ins w:id="161" w:author="hp" w:date="2020-12-15T12:16:57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 xml:space="preserve">adar </w:t>
        </w:r>
      </w:ins>
      <w:del w:id="162" w:author="hp" w:date="2020-12-15T12:16:58Z">
        <w:r>
          <w:rPr>
            <w:rFonts w:ascii="Times New Roman" w:hAnsi="Times New Roman" w:eastAsia="Times New Roman" w:cs="Times New Roman"/>
            <w:sz w:val="24"/>
            <w:szCs w:val="24"/>
          </w:rPr>
          <w:delText>lemak-</w:delText>
        </w:r>
      </w:del>
      <w:r>
        <w:rPr>
          <w:rFonts w:ascii="Times New Roman" w:hAnsi="Times New Roman" w:eastAsia="Times New Roman" w:cs="Times New Roman"/>
          <w:sz w:val="24"/>
          <w:szCs w:val="24"/>
        </w:rPr>
        <w:t xml:space="preserve">lemak yang seharusnya dibakar jadi memilih ikutan </w:t>
      </w:r>
      <w:del w:id="163" w:author="hp" w:date="2020-12-15T12:17:09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mager</w:delText>
        </w:r>
      </w:del>
      <w:ins w:id="164" w:author="hp" w:date="2020-12-15T12:17:09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 xml:space="preserve">malas </w:t>
        </w:r>
      </w:ins>
      <w:ins w:id="165" w:author="hp" w:date="2020-12-15T12:17:10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ber</w:t>
        </w:r>
      </w:ins>
      <w:ins w:id="166" w:author="hp" w:date="2020-12-15T12:17:11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ge</w:t>
        </w:r>
      </w:ins>
      <w:ins w:id="167" w:author="hp" w:date="2020-12-15T12:17:13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rak</w:t>
        </w:r>
      </w:ins>
      <w:ins w:id="168" w:author="hp" w:date="2020-12-15T12:17:14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 xml:space="preserve"> </w:t>
        </w:r>
      </w:ins>
      <w:ins w:id="169" w:author="hp" w:date="2020-12-15T12:17:16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ju</w:t>
        </w:r>
      </w:ins>
      <w:ins w:id="170" w:author="hp" w:date="2020-12-15T12:17:17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ga</w:t>
        </w:r>
      </w:ins>
      <w:del w:id="171" w:author="hp" w:date="2020-12-15T12:17:18Z">
        <w:r>
          <w:rPr>
            <w:rFonts w:ascii="Times New Roman" w:hAnsi="Times New Roman" w:eastAsia="Times New Roman" w:cs="Times New Roman"/>
            <w:sz w:val="24"/>
            <w:szCs w:val="24"/>
          </w:rPr>
          <w:delText xml:space="preserve"> saj</w:delText>
        </w:r>
      </w:del>
      <w:del w:id="172" w:author="hp" w:date="2020-12-15T12:17:19Z">
        <w:r>
          <w:rPr>
            <w:rFonts w:ascii="Times New Roman" w:hAnsi="Times New Roman" w:eastAsia="Times New Roman" w:cs="Times New Roman"/>
            <w:sz w:val="24"/>
            <w:szCs w:val="24"/>
          </w:rPr>
          <w:delText>a</w:delText>
        </w:r>
      </w:del>
      <w:r>
        <w:rPr>
          <w:rFonts w:ascii="Times New Roman" w:hAnsi="Times New Roman" w:eastAsia="Times New Roman" w:cs="Times New Roman"/>
          <w:sz w:val="24"/>
          <w:szCs w:val="24"/>
        </w:rPr>
        <w:t xml:space="preserve">. Jadi </w:t>
      </w:r>
      <w:del w:id="173" w:author="hp" w:date="2020-12-15T12:17:25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simpanan</w:delText>
        </w:r>
      </w:del>
      <w:ins w:id="174" w:author="hp" w:date="2020-12-15T12:17:25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ters</w:t>
        </w:r>
      </w:ins>
      <w:ins w:id="175" w:author="hp" w:date="2020-12-15T12:17:26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impan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del w:id="176" w:author="hp" w:date="2020-12-15T12:17:38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ditubuhmu, dimana-mana</w:delText>
        </w:r>
      </w:del>
      <w:ins w:id="177" w:author="hp" w:date="2020-12-15T12:17:38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dise</w:t>
        </w:r>
      </w:ins>
      <w:ins w:id="178" w:author="hp" w:date="2020-12-15T12:17:39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 xml:space="preserve">mua </w:t>
        </w:r>
      </w:ins>
      <w:ins w:id="179" w:author="hp" w:date="2020-12-15T12:17:40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bagaian</w:t>
        </w:r>
      </w:ins>
      <w:ins w:id="180" w:author="hp" w:date="2020-12-15T12:17:41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 xml:space="preserve"> tubuh</w:t>
        </w:r>
      </w:ins>
      <w:ins w:id="181" w:author="hp" w:date="2020-12-15T12:17:42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mu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>
      <w:pPr>
        <w:shd w:val="clear" w:color="auto" w:fill="F5F5F5"/>
        <w:spacing w:after="3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Jadi, jangan salahkan hujannya. </w:t>
      </w:r>
      <w:del w:id="182" w:author="hp" w:date="2020-12-15T12:17:51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Soal</w:delText>
        </w:r>
      </w:del>
      <w:ins w:id="183" w:author="hp" w:date="2020-12-15T12:17:51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kare</w:t>
        </w:r>
      </w:ins>
      <w:ins w:id="184" w:author="hp" w:date="2020-12-15T12:17:52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na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 xml:space="preserve"> nafsu makan ini lebih banyak salahnya di kamu. Kamu yang tidak bisa mengendalikan diri. Kalau tiba-tiba berat badan ikut tergelincir makin kekanan di saat hujan. Coba </w:t>
      </w:r>
      <w:del w:id="185" w:author="hp" w:date="2020-12-15T12:18:08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ingat-ingat</w:delText>
        </w:r>
      </w:del>
      <w:ins w:id="186" w:author="hp" w:date="2020-12-15T12:18:08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ing</w:t>
        </w:r>
      </w:ins>
      <w:ins w:id="187" w:author="hp" w:date="2020-12-15T12:18:09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atlah</w:t>
        </w:r>
      </w:ins>
      <w:r>
        <w:rPr>
          <w:rFonts w:ascii="Times New Roman" w:hAnsi="Times New Roman" w:eastAsia="Times New Roman" w:cs="Times New Roman"/>
          <w:sz w:val="24"/>
          <w:szCs w:val="24"/>
        </w:rPr>
        <w:t xml:space="preserve"> apa yang kamu makan saat hujan?</w:t>
      </w:r>
    </w:p>
    <w:p>
      <w:pPr>
        <w:shd w:val="clear" w:color="auto" w:fill="F5F5F5"/>
        <w:spacing w:after="375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Mi</w:t>
      </w:r>
      <w:del w:id="188" w:author="hp" w:date="2020-12-15T12:12:19Z">
        <w:r>
          <w:rPr>
            <w:rFonts w:ascii="Times New Roman" w:hAnsi="Times New Roman" w:eastAsia="Times New Roman" w:cs="Times New Roman"/>
            <w:sz w:val="24"/>
            <w:szCs w:val="24"/>
          </w:rPr>
          <w:delText>e</w:delText>
        </w:r>
      </w:del>
      <w:r>
        <w:rPr>
          <w:rFonts w:ascii="Times New Roman" w:hAnsi="Times New Roman" w:eastAsia="Times New Roman" w:cs="Times New Roman"/>
          <w:sz w:val="24"/>
          <w:szCs w:val="24"/>
        </w:rPr>
        <w:t xml:space="preserve"> rebus kuah susu ditambah telur. Ya bisalah lebih dari 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</w:rPr>
        <w:t xml:space="preserve">500 kalori. </w:t>
      </w:r>
      <w:del w:id="189" w:author="hp" w:date="2020-12-15T12:12:30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delText>HAHA. </w:delText>
        </w:r>
      </w:del>
      <w:ins w:id="190" w:author="hp" w:date="2020-12-15T12:12:30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H</w:t>
        </w:r>
      </w:ins>
      <w:ins w:id="191" w:author="hp" w:date="2020-12-15T12:12:31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a</w:t>
        </w:r>
      </w:ins>
      <w:ins w:id="192" w:author="hp" w:date="2020-12-15T12:12:35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 xml:space="preserve"> </w:t>
        </w:r>
      </w:ins>
      <w:ins w:id="193" w:author="hp" w:date="2020-12-15T12:12:32Z">
        <w:r>
          <w:rPr>
            <w:rFonts w:hint="default" w:ascii="Times New Roman" w:hAnsi="Times New Roman" w:eastAsia="Times New Roman" w:cs="Times New Roman"/>
            <w:sz w:val="24"/>
            <w:szCs w:val="24"/>
            <w:lang w:val="en-US"/>
          </w:rPr>
          <w:t>ha.</w:t>
        </w:r>
      </w:ins>
    </w:p>
    <w:p>
      <w:pPr>
        <w:shd w:val="clear" w:color="auto" w:fill="F5F5F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Salam,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Listhia H. Rahman</w:t>
      </w:r>
    </w:p>
    <w:p/>
    <w:p>
      <w:pPr>
        <w:rPr>
          <w:i/>
        </w:rPr>
      </w:pPr>
    </w:p>
    <w:p>
      <w:pPr>
        <w:rPr>
          <w:rFonts w:ascii="Cambria" w:hAnsi="Cambria"/>
          <w:i/>
          <w:sz w:val="18"/>
          <w:szCs w:val="18"/>
        </w:rPr>
      </w:pPr>
      <w:r>
        <w:rPr>
          <w:rFonts w:ascii="Cambria" w:hAnsi="Cambria"/>
          <w:i/>
          <w:sz w:val="18"/>
          <w:szCs w:val="18"/>
        </w:rPr>
        <w:t xml:space="preserve">Sumber: </w:t>
      </w:r>
      <w:r>
        <w:fldChar w:fldCharType="begin"/>
      </w:r>
      <w:r>
        <w:instrText xml:space="preserve"> HYPERLINK "https://www.kompasiana.com/listhiahr/5e11e59a097f367b4a413222/hujan-turun-berat-badan-naik?page=all" \l "section1" </w:instrText>
      </w:r>
      <w:r>
        <w:fldChar w:fldCharType="separate"/>
      </w:r>
      <w:r>
        <w:rPr>
          <w:rStyle w:val="5"/>
          <w:rFonts w:ascii="Cambria" w:hAnsi="Cambria"/>
          <w:i/>
          <w:sz w:val="18"/>
          <w:szCs w:val="18"/>
        </w:rPr>
        <w:t>https://www.kompasiana.com/listhiahr/5e11e59a097f367b4a413222/hujan-turun-berat-badan-naik?page=all#section1</w:t>
      </w:r>
      <w:r>
        <w:rPr>
          <w:rStyle w:val="5"/>
          <w:rFonts w:ascii="Cambria" w:hAnsi="Cambria"/>
          <w:i/>
          <w:sz w:val="18"/>
          <w:szCs w:val="18"/>
        </w:rPr>
        <w:fldChar w:fldCharType="end"/>
      </w:r>
    </w:p>
    <w:p/>
    <w:sectPr>
      <w:footerReference r:id="rId3" w:type="default"/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Roboto">
    <w:altName w:val="Wide Latin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ascii="Cambria" w:hAnsi="Cambria"/>
        <w:b/>
        <w:i/>
        <w:sz w:val="18"/>
        <w:szCs w:val="18"/>
      </w:rPr>
      <w:t>Tugas Observasi_Penyuntingan versi 6</w:t>
    </w:r>
  </w:p>
  <w:p>
    <w:pPr>
      <w:pStyle w:val="3"/>
    </w:pP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B7F48"/>
    <w:multiLevelType w:val="multilevel"/>
    <w:tmpl w:val="7A8B7F48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 w:cs="Times New Roman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trackRevisions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42167F"/>
    <w:rsid w:val="00924DF5"/>
    <w:rsid w:val="00927764"/>
    <w:rsid w:val="7242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Footer Char"/>
    <w:basedOn w:val="4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assets-a2.kompasiana.com/items/album/2020/01/05/photo-1561497268-131821f92985-5e11e63d097f362701721a02.jpeg?t=o%26v=760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582</Words>
  <Characters>3318</Characters>
  <Lines>27</Lines>
  <Paragraphs>7</Paragraphs>
  <TotalTime>18</TotalTime>
  <ScaleCrop>false</ScaleCrop>
  <LinksUpToDate>false</LinksUpToDate>
  <CharactersWithSpaces>3893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2020-07-24T23:46:00Z</dcterms:created>
  <dc:creator>Epic_Epik</dc:creator>
  <cp:lastModifiedBy>hp</cp:lastModifiedBy>
  <dcterms:modified xsi:type="dcterms:W3CDTF">2020-12-15T05:21:32Z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