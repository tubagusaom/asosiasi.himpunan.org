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20A51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31A29081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448E7EDA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29A550CE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r w:rsidRPr="001D038C">
        <w:rPr>
          <w:rFonts w:ascii="Minion Pro" w:hAnsi="Minion Pro"/>
        </w:rPr>
        <w:t xml:space="preserve">Lakukan swasunting secara digital dengan menggunakan fitur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(Peninjauan) pada aplikasi Word. Aktifkan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untuk menandai perbaikan yang Anda lakukan.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630E5073" w14:textId="77777777" w:rsidTr="00821BA2">
        <w:tc>
          <w:tcPr>
            <w:tcW w:w="9350" w:type="dxa"/>
          </w:tcPr>
          <w:p w14:paraId="4619BFFC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r>
              <w:lastRenderedPageBreak/>
              <w:t xml:space="preserve">Pembelajaran di Era "Revolusi Industri 4.0" bagi Anak Usia Dini </w:t>
            </w:r>
          </w:p>
          <w:p w14:paraId="64E6F585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Oleh Kodar Akbar</w:t>
            </w:r>
          </w:p>
          <w:p w14:paraId="0B65DA64" w14:textId="1132B4E6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ini kita berada pada zona industri yang sangat </w:t>
            </w:r>
            <w:del w:id="0" w:author="Alfatihah Reno" w:date="2020-11-19T13:49:00Z">
              <w:r w:rsidRPr="00EC6F38" w:rsidDel="004C43DF">
                <w:rPr>
                  <w:rFonts w:ascii="Times New Roman" w:eastAsia="Times New Roman" w:hAnsi="Times New Roman" w:cs="Times New Roman"/>
                  <w:szCs w:val="24"/>
                </w:rPr>
                <w:delText>extream</w:delText>
              </w:r>
            </w:del>
            <w:ins w:id="1" w:author="Alfatihah Reno" w:date="2020-11-19T13:49:00Z">
              <w:r w:rsidR="004C43DF">
                <w:rPr>
                  <w:rFonts w:ascii="Times New Roman" w:eastAsia="Times New Roman" w:hAnsi="Times New Roman" w:cs="Times New Roman"/>
                  <w:szCs w:val="24"/>
                </w:rPr>
                <w:t>ekstrim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. Industri yang tiap menit bahkan detik</w:t>
            </w:r>
            <w:del w:id="2" w:author="Alfatihah Reno" w:date="2020-11-19T13:49:00Z">
              <w:r w:rsidRPr="00EC6F38" w:rsidDel="004C43DF">
                <w:rPr>
                  <w:rFonts w:ascii="Times New Roman" w:eastAsia="Times New Roman" w:hAnsi="Times New Roman" w:cs="Times New Roman"/>
                  <w:szCs w:val="24"/>
                </w:rPr>
                <w:delText xml:space="preserve"> dia</w:delText>
              </w:r>
            </w:del>
            <w:ins w:id="3" w:author="Alfatihah Reno" w:date="2020-11-19T13:49:00Z">
              <w:r w:rsidR="004C43DF">
                <w:rPr>
                  <w:rFonts w:ascii="Times New Roman" w:eastAsia="Times New Roman" w:hAnsi="Times New Roman" w:cs="Times New Roman"/>
                  <w:szCs w:val="24"/>
                </w:rPr>
                <w:t>nya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akan berubah semakin maju, yang sering kita sebut dengan </w:t>
            </w:r>
            <w:ins w:id="4" w:author="Alfatihah Reno" w:date="2020-11-19T13:50:00Z">
              <w:r w:rsidR="004C43DF">
                <w:rPr>
                  <w:rFonts w:ascii="Times New Roman" w:eastAsia="Times New Roman" w:hAnsi="Times New Roman" w:cs="Times New Roman"/>
                  <w:szCs w:val="24"/>
                </w:rPr>
                <w:t>“</w:t>
              </w:r>
            </w:ins>
            <w:del w:id="5" w:author="Alfatihah Reno" w:date="2020-11-19T13:50:00Z">
              <w:r w:rsidRPr="00EC6F38" w:rsidDel="004C43DF">
                <w:rPr>
                  <w:rFonts w:ascii="Times New Roman" w:eastAsia="Times New Roman" w:hAnsi="Times New Roman" w:cs="Times New Roman"/>
                  <w:szCs w:val="24"/>
                </w:rPr>
                <w:delText xml:space="preserve">revolusi </w:delText>
              </w:r>
            </w:del>
            <w:ins w:id="6" w:author="Alfatihah Reno" w:date="2020-11-19T13:50:00Z">
              <w:r w:rsidR="004C43DF">
                <w:rPr>
                  <w:rFonts w:ascii="Times New Roman" w:eastAsia="Times New Roman" w:hAnsi="Times New Roman" w:cs="Times New Roman"/>
                  <w:szCs w:val="24"/>
                </w:rPr>
                <w:t>R</w:t>
              </w:r>
              <w:r w:rsidR="004C43DF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evolusi </w:t>
              </w:r>
            </w:ins>
            <w:del w:id="7" w:author="Alfatihah Reno" w:date="2020-11-19T13:50:00Z">
              <w:r w:rsidRPr="00EC6F38" w:rsidDel="004C43DF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ins w:id="8" w:author="Alfatihah Reno" w:date="2020-11-19T13:50:00Z">
              <w:r w:rsidR="004C43DF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ndustr</w:t>
            </w:r>
            <w:ins w:id="9" w:author="Alfatihah Reno" w:date="2020-11-19T13:49:00Z">
              <w:r w:rsidR="004C43DF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10" w:author="Alfatihah Reno" w:date="2020-11-19T13:49:00Z">
              <w:r w:rsidRPr="00EC6F38" w:rsidDel="004C43DF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ins w:id="11" w:author="Alfatihah Reno" w:date="2020-11-19T13:50:00Z">
              <w:r w:rsidR="004C43DF">
                <w:rPr>
                  <w:rFonts w:ascii="Times New Roman" w:eastAsia="Times New Roman" w:hAnsi="Times New Roman" w:cs="Times New Roman"/>
                  <w:szCs w:val="24"/>
                </w:rPr>
                <w:t>”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. Istilah yang</w:t>
            </w:r>
            <w:ins w:id="12" w:author="Alfatihah Reno" w:date="2020-11-19T13:50:00Z">
              <w:r w:rsidR="004C43D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3" w:author="Alfatihah Reno" w:date="2020-11-19T13:50:00Z">
              <w:r w:rsidRPr="00EC6F38" w:rsidDel="004C43DF">
                <w:rPr>
                  <w:rFonts w:ascii="Times New Roman" w:eastAsia="Times New Roman" w:hAnsi="Times New Roman" w:cs="Times New Roman"/>
                  <w:szCs w:val="24"/>
                </w:rPr>
                <w:delText xml:space="preserve"> masih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 kita dengar bahkan banyak yang masih awam.</w:t>
            </w:r>
          </w:p>
          <w:p w14:paraId="5D77F775" w14:textId="189A8119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Bagi pendidik maupun peserta didik hari ini kita di</w:t>
            </w:r>
            <w:del w:id="14" w:author="Alfatihah Reno" w:date="2020-11-19T13:50:00Z">
              <w:r w:rsidRPr="00EC6F38" w:rsidDel="004C43DF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siapkan untuk memasuki dunia kerja namun bukan lagi </w:t>
            </w:r>
            <w:ins w:id="15" w:author="Alfatihah Reno" w:date="2020-11-19T13:50:00Z">
              <w:r w:rsidR="004C43DF">
                <w:rPr>
                  <w:rFonts w:ascii="Times New Roman" w:eastAsia="Times New Roman" w:hAnsi="Times New Roman" w:cs="Times New Roman"/>
                  <w:szCs w:val="24"/>
                </w:rPr>
                <w:t xml:space="preserve">sebagai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pe</w:t>
            </w:r>
            <w:del w:id="16" w:author="Alfatihah Reno" w:date="2020-11-19T13:50:00Z">
              <w:r w:rsidRPr="00EC6F38" w:rsidDel="004C43DF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kerja, tetapi kita di</w:t>
            </w:r>
            <w:del w:id="17" w:author="Alfatihah Reno" w:date="2020-11-19T13:50:00Z">
              <w:r w:rsidRPr="00EC6F38" w:rsidDel="004C43DF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 untuk membuat lapangan kerja baru yang belum tercipta, dengan menggunakan kemampuan teknologi dan ide kreatif kita.</w:t>
            </w:r>
          </w:p>
          <w:p w14:paraId="5E5D2822" w14:textId="04FDF6D2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 4.0 adalah suatu program yang di</w:t>
            </w:r>
            <w:del w:id="18" w:author="Alfatihah Reno" w:date="2020-11-19T13:51:00Z">
              <w:r w:rsidRPr="00EC6F38" w:rsidDel="004C43DF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 untuk mewujudkan pendidikan yang cerdas dan kreatif. Tujuan dari terciptanya pendidikan 4.0 ini adalah peningkatan dan pemerataan pendidikan, dengan cara mem</w:t>
            </w:r>
            <w:ins w:id="19" w:author="Alfatihah Reno" w:date="2020-11-19T13:51:00Z">
              <w:r w:rsidR="004C43DF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 akses dan memanfaatkan teknologi.</w:t>
            </w:r>
          </w:p>
          <w:p w14:paraId="36D97805" w14:textId="606B65AE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Tidak hanya itu pendidikan 4.0 menghasilkan 4 aspek yang sangat di butuhkan di era milenial ini yaitu kolaboratif, komunikatif, ber</w:t>
            </w:r>
            <w:ins w:id="20" w:author="Alfatihah Reno" w:date="2020-11-19T13:51:00Z">
              <w:r w:rsidR="004C43DF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21" w:author="Alfatihah Reno" w:date="2020-11-19T13:51:00Z">
              <w:r w:rsidRPr="00EC6F38" w:rsidDel="004C43DF">
                <w:rPr>
                  <w:rFonts w:ascii="Times New Roman" w:eastAsia="Times New Roman" w:hAnsi="Times New Roman" w:cs="Times New Roman"/>
                  <w:szCs w:val="24"/>
                </w:rPr>
                <w:delText>f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ikir kritis, </w:t>
            </w:r>
            <w:ins w:id="22" w:author="Alfatihah Reno" w:date="2020-11-19T13:51:00Z">
              <w:r w:rsidR="004C43DF">
                <w:rPr>
                  <w:rFonts w:ascii="Times New Roman" w:eastAsia="Times New Roman" w:hAnsi="Times New Roman" w:cs="Times New Roman"/>
                  <w:szCs w:val="24"/>
                </w:rPr>
                <w:t xml:space="preserve">dan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kreatif. Mengapa demikian</w:t>
            </w:r>
            <w:ins w:id="23" w:author="Alfatihah Reno" w:date="2020-11-19T13:52:00Z">
              <w:r w:rsidR="004C43DF">
                <w:rPr>
                  <w:rFonts w:ascii="Times New Roman" w:eastAsia="Times New Roman" w:hAnsi="Times New Roman" w:cs="Times New Roman"/>
                  <w:szCs w:val="24"/>
                </w:rPr>
                <w:t>?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4" w:author="Alfatihah Reno" w:date="2020-11-19T13:52:00Z">
              <w:r w:rsidRPr="00EC6F38" w:rsidDel="004C43DF">
                <w:rPr>
                  <w:rFonts w:ascii="Times New Roman" w:eastAsia="Times New Roman" w:hAnsi="Times New Roman" w:cs="Times New Roman"/>
                  <w:szCs w:val="24"/>
                </w:rPr>
                <w:delText xml:space="preserve">pendidikan </w:delText>
              </w:r>
            </w:del>
            <w:ins w:id="25" w:author="Alfatihah Reno" w:date="2020-11-19T13:52:00Z">
              <w:r w:rsidR="004C43DF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  <w:r w:rsidR="004C43DF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endidikan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del w:id="26" w:author="Alfatihah Reno" w:date="2020-11-19T13:52:00Z">
              <w:r w:rsidRPr="00EC6F38" w:rsidDel="004C43DF">
                <w:rPr>
                  <w:rFonts w:ascii="Times New Roman" w:eastAsia="Times New Roman" w:hAnsi="Times New Roman" w:cs="Times New Roman"/>
                  <w:szCs w:val="24"/>
                </w:rPr>
                <w:delText>ini hari ini</w:delText>
              </w:r>
            </w:del>
            <w:ins w:id="27" w:author="Alfatihah Reno" w:date="2020-11-19T13:52:00Z">
              <w:r w:rsidR="004C43DF">
                <w:rPr>
                  <w:rFonts w:ascii="Times New Roman" w:eastAsia="Times New Roman" w:hAnsi="Times New Roman" w:cs="Times New Roman"/>
                  <w:szCs w:val="24"/>
                </w:rPr>
                <w:t>sekarang ini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sedang gencar-gencarnya di </w:t>
            </w:r>
            <w:del w:id="28" w:author="Alfatihah Reno" w:date="2020-11-19T13:52:00Z">
              <w:r w:rsidRPr="00EC6F38" w:rsidDel="004C43DF">
                <w:rPr>
                  <w:rFonts w:ascii="Times New Roman" w:eastAsia="Times New Roman" w:hAnsi="Times New Roman" w:cs="Times New Roman"/>
                  <w:szCs w:val="24"/>
                </w:rPr>
                <w:delText>publis</w:delText>
              </w:r>
            </w:del>
            <w:ins w:id="29" w:author="Alfatihah Reno" w:date="2020-11-19T13:52:00Z">
              <w:r w:rsidR="004C43DF" w:rsidRPr="00EC6F38">
                <w:rPr>
                  <w:rFonts w:ascii="Times New Roman" w:eastAsia="Times New Roman" w:hAnsi="Times New Roman" w:cs="Times New Roman"/>
                  <w:szCs w:val="24"/>
                </w:rPr>
                <w:t>publi</w:t>
              </w:r>
              <w:r w:rsidR="004C43DF">
                <w:rPr>
                  <w:rFonts w:ascii="Times New Roman" w:eastAsia="Times New Roman" w:hAnsi="Times New Roman" w:cs="Times New Roman"/>
                  <w:szCs w:val="24"/>
                </w:rPr>
                <w:t>kasikan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karena di era ini kita harus mempersiapkan diri </w:t>
            </w:r>
            <w:ins w:id="30" w:author="Alfatihah Reno" w:date="2020-11-19T13:52:00Z">
              <w:r w:rsidR="004C43DF">
                <w:rPr>
                  <w:rFonts w:ascii="Times New Roman" w:eastAsia="Times New Roman" w:hAnsi="Times New Roman" w:cs="Times New Roman"/>
                  <w:szCs w:val="24"/>
                </w:rPr>
                <w:t>kit</w:t>
              </w:r>
            </w:ins>
            <w:ins w:id="31" w:author="Alfatihah Reno" w:date="2020-11-19T13:53:00Z">
              <w:r w:rsidR="004C43DF">
                <w:rPr>
                  <w:rFonts w:ascii="Times New Roman" w:eastAsia="Times New Roman" w:hAnsi="Times New Roman" w:cs="Times New Roman"/>
                  <w:szCs w:val="24"/>
                </w:rPr>
                <w:t xml:space="preserve">a dan </w:t>
              </w:r>
            </w:ins>
            <w:del w:id="32" w:author="Alfatihah Reno" w:date="2020-11-19T13:53:00Z">
              <w:r w:rsidRPr="00EC6F38" w:rsidDel="004C43DF">
                <w:rPr>
                  <w:rFonts w:ascii="Times New Roman" w:eastAsia="Times New Roman" w:hAnsi="Times New Roman" w:cs="Times New Roman"/>
                  <w:szCs w:val="24"/>
                </w:rPr>
                <w:delText xml:space="preserve">atau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 muda untuk memasuki dunia revolusi industri 4.0.</w:t>
            </w:r>
          </w:p>
          <w:p w14:paraId="4FDE1F39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 pendidikan 4.0</w:t>
            </w:r>
          </w:p>
          <w:p w14:paraId="1760AB85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 belajar sesuai dengan kemampuan dan minat/kebutuhan siswa.</w:t>
            </w:r>
          </w:p>
          <w:p w14:paraId="72A0D0AD" w14:textId="009615F2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del w:id="33" w:author="Alfatihah Reno" w:date="2020-11-19T13:53:00Z">
              <w:r w:rsidRPr="00EC6F38" w:rsidDel="004C43DF">
                <w:rPr>
                  <w:rFonts w:ascii="Times New Roman" w:eastAsia="Times New Roman" w:hAnsi="Times New Roman" w:cs="Times New Roman"/>
                  <w:szCs w:val="24"/>
                </w:rPr>
                <w:delText xml:space="preserve">tahab </w:delText>
              </w:r>
            </w:del>
            <w:ins w:id="34" w:author="Alfatihah Reno" w:date="2020-11-19T13:53:00Z">
              <w:r w:rsidR="004C43DF" w:rsidRPr="00EC6F38">
                <w:rPr>
                  <w:rFonts w:ascii="Times New Roman" w:eastAsia="Times New Roman" w:hAnsi="Times New Roman" w:cs="Times New Roman"/>
                  <w:szCs w:val="24"/>
                </w:rPr>
                <w:t>taha</w:t>
              </w:r>
              <w:r w:rsidR="004C43DF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  <w:r w:rsidR="004C43DF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ini guru di</w:t>
            </w:r>
            <w:del w:id="35" w:author="Alfatihah Reno" w:date="2020-11-19T13:53:00Z">
              <w:r w:rsidRPr="00EC6F38" w:rsidDel="004C43DF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ins w:id="36" w:author="Alfatihah Reno" w:date="2020-11-19T13:53:00Z">
              <w:r w:rsidR="004C43DF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tut untuk merancang pembelajaran sesuai dengan minat dan bakat/kebutuhan siswa.</w:t>
            </w:r>
          </w:p>
          <w:p w14:paraId="1E726201" w14:textId="6CC844C0" w:rsidR="00125355" w:rsidRPr="00EC6F38" w:rsidDel="004C43DF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del w:id="37" w:author="Alfatihah Reno" w:date="2020-11-19T13:53:00Z"/>
                <w:rFonts w:ascii="Times New Roman" w:eastAsia="Times New Roman" w:hAnsi="Times New Roman" w:cs="Times New Roman"/>
                <w:szCs w:val="24"/>
              </w:rPr>
              <w:pPrChange w:id="38" w:author="Alfatihah Reno" w:date="2020-11-19T13:53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4C43DF">
              <w:rPr>
                <w:rFonts w:ascii="Times New Roman" w:eastAsia="Times New Roman" w:hAnsi="Times New Roman" w:cs="Times New Roman"/>
                <w:szCs w:val="24"/>
                <w:rPrChange w:id="39" w:author="Alfatihah Reno" w:date="2020-11-19T13:5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Menggunakan penilaian formatif</w:t>
            </w:r>
            <w:ins w:id="40" w:author="Alfatihah Reno" w:date="2020-11-19T13:53:00Z">
              <w:r w:rsidR="004C43DF" w:rsidRPr="004C43DF">
                <w:rPr>
                  <w:rFonts w:ascii="Times New Roman" w:eastAsia="Times New Roman" w:hAnsi="Times New Roman" w:cs="Times New Roman"/>
                  <w:szCs w:val="24"/>
                  <w:rPrChange w:id="41" w:author="Alfatihah Reno" w:date="2020-11-19T13:53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, </w:t>
              </w:r>
            </w:ins>
            <w:del w:id="42" w:author="Alfatihah Reno" w:date="2020-11-19T13:53:00Z">
              <w:r w:rsidRPr="004C43DF" w:rsidDel="004C43DF">
                <w:rPr>
                  <w:rFonts w:ascii="Times New Roman" w:eastAsia="Times New Roman" w:hAnsi="Times New Roman" w:cs="Times New Roman"/>
                  <w:szCs w:val="24"/>
                  <w:rPrChange w:id="43" w:author="Alfatihah Reno" w:date="2020-11-19T13:53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.</w:delText>
              </w:r>
            </w:del>
          </w:p>
          <w:p w14:paraId="25267C3C" w14:textId="54885E6D" w:rsidR="00125355" w:rsidRPr="004C43DF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rPrChange w:id="44" w:author="Alfatihah Reno" w:date="2020-11-19T13:5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45" w:author="Alfatihah Reno" w:date="2020-11-19T13:53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46" w:author="Alfatihah Reno" w:date="2020-11-19T13:53:00Z">
              <w:r w:rsidRPr="004C43DF" w:rsidDel="004C43DF">
                <w:rPr>
                  <w:rFonts w:ascii="Times New Roman" w:eastAsia="Times New Roman" w:hAnsi="Times New Roman" w:cs="Times New Roman"/>
                  <w:szCs w:val="24"/>
                  <w:rPrChange w:id="47" w:author="Alfatihah Reno" w:date="2020-11-19T13:53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Y</w:delText>
              </w:r>
            </w:del>
            <w:ins w:id="48" w:author="Alfatihah Reno" w:date="2020-11-19T13:53:00Z">
              <w:r w:rsidR="004C43DF">
                <w:rPr>
                  <w:rFonts w:ascii="Times New Roman" w:eastAsia="Times New Roman" w:hAnsi="Times New Roman" w:cs="Times New Roman"/>
                  <w:szCs w:val="24"/>
                </w:rPr>
                <w:t>y</w:t>
              </w:r>
            </w:ins>
            <w:r w:rsidRPr="004C43DF">
              <w:rPr>
                <w:rFonts w:ascii="Times New Roman" w:eastAsia="Times New Roman" w:hAnsi="Times New Roman" w:cs="Times New Roman"/>
                <w:szCs w:val="24"/>
                <w:rPrChange w:id="49" w:author="Alfatihah Reno" w:date="2020-11-19T13:5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aitu guru </w:t>
            </w:r>
            <w:del w:id="50" w:author="Alfatihah Reno" w:date="2020-11-19T13:53:00Z">
              <w:r w:rsidRPr="004C43DF" w:rsidDel="004C43DF">
                <w:rPr>
                  <w:rFonts w:ascii="Times New Roman" w:eastAsia="Times New Roman" w:hAnsi="Times New Roman" w:cs="Times New Roman"/>
                  <w:szCs w:val="24"/>
                  <w:rPrChange w:id="51" w:author="Alfatihah Reno" w:date="2020-11-19T13:53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di sini </w:delText>
              </w:r>
            </w:del>
            <w:r w:rsidRPr="004C43DF">
              <w:rPr>
                <w:rFonts w:ascii="Times New Roman" w:eastAsia="Times New Roman" w:hAnsi="Times New Roman" w:cs="Times New Roman"/>
                <w:szCs w:val="24"/>
                <w:rPrChange w:id="52" w:author="Alfatihah Reno" w:date="2020-11-19T13:5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</w:t>
            </w:r>
            <w:del w:id="53" w:author="Alfatihah Reno" w:date="2020-11-19T13:54:00Z">
              <w:r w:rsidRPr="004C43DF" w:rsidDel="004C43DF">
                <w:rPr>
                  <w:rFonts w:ascii="Times New Roman" w:eastAsia="Times New Roman" w:hAnsi="Times New Roman" w:cs="Times New Roman"/>
                  <w:szCs w:val="24"/>
                  <w:rPrChange w:id="54" w:author="Alfatihah Reno" w:date="2020-11-19T13:53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4C43DF">
              <w:rPr>
                <w:rFonts w:ascii="Times New Roman" w:eastAsia="Times New Roman" w:hAnsi="Times New Roman" w:cs="Times New Roman"/>
                <w:szCs w:val="24"/>
                <w:rPrChange w:id="55" w:author="Alfatihah Reno" w:date="2020-11-19T13:5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tuntut untuk membantu si</w:t>
            </w:r>
            <w:ins w:id="56" w:author="Alfatihah Reno" w:date="2020-11-19T13:54:00Z">
              <w:r w:rsidR="004C43DF">
                <w:rPr>
                  <w:rFonts w:ascii="Times New Roman" w:eastAsia="Times New Roman" w:hAnsi="Times New Roman" w:cs="Times New Roman"/>
                  <w:szCs w:val="24"/>
                </w:rPr>
                <w:t>s</w:t>
              </w:r>
            </w:ins>
            <w:r w:rsidRPr="004C43DF">
              <w:rPr>
                <w:rFonts w:ascii="Times New Roman" w:eastAsia="Times New Roman" w:hAnsi="Times New Roman" w:cs="Times New Roman"/>
                <w:szCs w:val="24"/>
                <w:rPrChange w:id="57" w:author="Alfatihah Reno" w:date="2020-11-19T13:5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wa dalam mencari kemampuan dan bakat siswa.</w:t>
            </w:r>
          </w:p>
          <w:p w14:paraId="5078C24B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 guru sebagai mentor.</w:t>
            </w:r>
          </w:p>
          <w:p w14:paraId="43C28F70" w14:textId="4DA81560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58" w:author="Alfatihah Reno" w:date="2020-11-19T13:54:00Z">
              <w:r w:rsidRPr="00EC6F38" w:rsidDel="004C43DF">
                <w:rPr>
                  <w:rFonts w:ascii="Times New Roman" w:eastAsia="Times New Roman" w:hAnsi="Times New Roman" w:cs="Times New Roman"/>
                  <w:szCs w:val="24"/>
                </w:rPr>
                <w:delText xml:space="preserve">Guri </w:delText>
              </w:r>
            </w:del>
            <w:ins w:id="59" w:author="Alfatihah Reno" w:date="2020-11-19T13:54:00Z">
              <w:r w:rsidR="004C43DF" w:rsidRPr="00EC6F38">
                <w:rPr>
                  <w:rFonts w:ascii="Times New Roman" w:eastAsia="Times New Roman" w:hAnsi="Times New Roman" w:cs="Times New Roman"/>
                  <w:szCs w:val="24"/>
                </w:rPr>
                <w:t>Gur</w:t>
              </w:r>
              <w:r w:rsidR="004C43DF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  <w:r w:rsidR="004C43DF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 untuk mengembangkan kurikulum dan memberikan kebebasan untuk menentukan cara belajar mengajar siswa.</w:t>
            </w:r>
          </w:p>
          <w:p w14:paraId="1A058D83" w14:textId="0CF853A2" w:rsidR="00125355" w:rsidRPr="00EC6F38" w:rsidDel="004C43DF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del w:id="60" w:author="Alfatihah Reno" w:date="2020-11-19T13:55:00Z"/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 profesi guru</w:t>
            </w:r>
            <w:del w:id="61" w:author="Alfatihah Reno" w:date="2020-11-19T13:55:00Z">
              <w:r w:rsidRPr="00EC6F38" w:rsidDel="004C43DF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  <w:ins w:id="62" w:author="Alfatihah Reno" w:date="2020-11-19T13:55:00Z">
              <w:r w:rsidR="004C43DF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</w:p>
          <w:p w14:paraId="62129B8D" w14:textId="66C1BB3A" w:rsidR="00125355" w:rsidRPr="00EC6F38" w:rsidRDefault="00125355" w:rsidP="004C43D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63" w:author="Alfatihah Reno" w:date="2020-11-19T13:55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64" w:author="Alfatihah Reno" w:date="2020-11-19T13:55:00Z">
              <w:r w:rsidRPr="00EC6F38" w:rsidDel="004C43DF">
                <w:rPr>
                  <w:rFonts w:ascii="Times New Roman" w:eastAsia="Times New Roman" w:hAnsi="Times New Roman" w:cs="Times New Roman"/>
                  <w:szCs w:val="24"/>
                </w:rPr>
                <w:delText>Dimana guru s</w:delText>
              </w:r>
            </w:del>
            <w:ins w:id="65" w:author="Alfatihah Reno" w:date="2020-11-19T13:55:00Z">
              <w:r w:rsidR="004C43DF">
                <w:rPr>
                  <w:rFonts w:ascii="Times New Roman" w:eastAsia="Times New Roman" w:hAnsi="Times New Roman" w:cs="Times New Roman"/>
                  <w:szCs w:val="24"/>
                </w:rPr>
                <w:t>s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ebagai pendidik di era 4.0 maka guru tidak boleh menetap dengan satu strata, harus selalu berkembang agar dapat mengajarkan pendidikan sesuai dengan eranya.</w:t>
            </w:r>
          </w:p>
          <w:p w14:paraId="7EE65C91" w14:textId="0CF79F92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66" w:author="Alfatihah Reno" w:date="2020-11-19T13:55:00Z">
              <w:r w:rsidRPr="00EC6F38" w:rsidDel="004C43DF">
                <w:rPr>
                  <w:rFonts w:ascii="Times New Roman" w:eastAsia="Times New Roman" w:hAnsi="Times New Roman" w:cs="Times New Roman"/>
                  <w:szCs w:val="24"/>
                </w:rPr>
                <w:delText> 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dalam pendidikan revolusi industri ini ada </w:t>
            </w:r>
            <w:ins w:id="67" w:author="Alfatihah Reno" w:date="2020-11-19T13:55:00Z">
              <w:r w:rsidR="004C43DF">
                <w:rPr>
                  <w:rFonts w:ascii="Times New Roman" w:eastAsia="Times New Roman" w:hAnsi="Times New Roman" w:cs="Times New Roman"/>
                  <w:szCs w:val="24"/>
                </w:rPr>
                <w:t>lima</w:t>
              </w:r>
            </w:ins>
            <w:del w:id="68" w:author="Alfatihah Reno" w:date="2020-11-19T13:55:00Z">
              <w:r w:rsidRPr="00EC6F38" w:rsidDel="004C43DF">
                <w:rPr>
                  <w:rFonts w:ascii="Times New Roman" w:eastAsia="Times New Roman" w:hAnsi="Times New Roman" w:cs="Times New Roman"/>
                  <w:szCs w:val="24"/>
                </w:rPr>
                <w:delText>5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aspek yang di tekankan pada proses pembelajaran yaitu:</w:t>
            </w:r>
          </w:p>
          <w:p w14:paraId="667A198A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</w:p>
          <w:p w14:paraId="7532AE81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</w:p>
          <w:p w14:paraId="345D6FDE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</w:p>
          <w:p w14:paraId="7F996BCA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</w:p>
          <w:p w14:paraId="3BC923E9" w14:textId="2D56F7D2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69" w:author="Alfatihah Reno" w:date="2020-11-19T13:55:00Z">
              <w:r w:rsidRPr="00EC6F38" w:rsidDel="004C43DF">
                <w:rPr>
                  <w:rFonts w:ascii="Times New Roman" w:eastAsia="Times New Roman" w:hAnsi="Times New Roman" w:cs="Times New Roman"/>
                  <w:szCs w:val="24"/>
                </w:rPr>
                <w:delText>Penelitian</w:delText>
              </w:r>
            </w:del>
            <w:ins w:id="70" w:author="Alfatihah Reno" w:date="2020-11-19T13:55:00Z">
              <w:r w:rsidR="004C43DF">
                <w:rPr>
                  <w:rFonts w:ascii="Times New Roman" w:eastAsia="Times New Roman" w:hAnsi="Times New Roman" w:cs="Times New Roman"/>
                  <w:szCs w:val="24"/>
                </w:rPr>
                <w:t>Meneliti.</w:t>
              </w:r>
            </w:ins>
          </w:p>
          <w:p w14:paraId="2E73817B" w14:textId="40990945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dasarnya kita bisa lihat proses mengamati dan memahami ini sebenarnya </w:t>
            </w:r>
            <w:ins w:id="71" w:author="Alfatihah Reno" w:date="2020-11-19T13:56:00Z">
              <w:r w:rsidR="004C43DF">
                <w:rPr>
                  <w:rFonts w:ascii="Times New Roman" w:eastAsia="Times New Roman" w:hAnsi="Times New Roman" w:cs="Times New Roman"/>
                  <w:szCs w:val="24"/>
                </w:rPr>
                <w:t>men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jadi satu kesatuan</w:t>
            </w:r>
            <w:del w:id="72" w:author="Alfatihah Reno" w:date="2020-11-19T13:56:00Z">
              <w:r w:rsidRPr="00EC6F38" w:rsidDel="004C43DF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ins w:id="73" w:author="Alfatihah Reno" w:date="2020-11-19T13:56:00Z">
              <w:r w:rsidR="004C43DF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  <w:r w:rsidR="004C43DF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74" w:author="Alfatihah Reno" w:date="2020-11-19T13:56:00Z">
              <w:r w:rsidRPr="00EC6F38" w:rsidDel="004C43DF">
                <w:rPr>
                  <w:rFonts w:ascii="Times New Roman" w:eastAsia="Times New Roman" w:hAnsi="Times New Roman" w:cs="Times New Roman"/>
                  <w:szCs w:val="24"/>
                </w:rPr>
                <w:delText xml:space="preserve">pada </w:delText>
              </w:r>
            </w:del>
            <w:ins w:id="75" w:author="Alfatihah Reno" w:date="2020-11-19T13:56:00Z">
              <w:r w:rsidR="004C43DF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  <w:r w:rsidR="004C43DF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ada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 mengamati dan memahami</w:t>
            </w:r>
            <w:ins w:id="76" w:author="Alfatihah Reno" w:date="2020-11-19T13:56:00Z">
              <w:r w:rsidR="004C43DF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kita bisa memiliki pikiran yang kritis.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 kritis sangat di</w:t>
            </w:r>
            <w:del w:id="77" w:author="Alfatihah Reno" w:date="2020-11-19T13:56:00Z">
              <w:r w:rsidRPr="00EC6F38" w:rsidDel="004C43DF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 karena dengan pikiran yang kritis maka akan timbul sebuah ide atau gagasan.</w:t>
            </w:r>
          </w:p>
          <w:p w14:paraId="203B0B60" w14:textId="155AC553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78" w:author="Alfatihah Reno" w:date="2020-11-19T13:56:00Z">
              <w:r w:rsidRPr="00EC6F38" w:rsidDel="004C43DF">
                <w:rPr>
                  <w:rFonts w:ascii="Times New Roman" w:eastAsia="Times New Roman" w:hAnsi="Times New Roman" w:cs="Times New Roman"/>
                  <w:szCs w:val="24"/>
                </w:rPr>
                <w:delText>Dari g</w:delText>
              </w:r>
            </w:del>
            <w:ins w:id="79" w:author="Alfatihah Reno" w:date="2020-11-19T13:56:00Z">
              <w:r w:rsidR="004C43DF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agasan yang mucul dari pemikiran kritis tadi </w:t>
            </w:r>
            <w:ins w:id="80" w:author="Alfatihah Reno" w:date="2020-11-19T13:57:00Z">
              <w:r w:rsidR="004C43DF">
                <w:rPr>
                  <w:rFonts w:ascii="Times New Roman" w:eastAsia="Times New Roman" w:hAnsi="Times New Roman" w:cs="Times New Roman"/>
                  <w:szCs w:val="24"/>
                </w:rPr>
                <w:t>kemudian akan di</w:t>
              </w:r>
            </w:ins>
            <w:del w:id="81" w:author="Alfatihah Reno" w:date="2020-11-19T13:57:00Z">
              <w:r w:rsidRPr="00EC6F38" w:rsidDel="004C43DF">
                <w:rPr>
                  <w:rFonts w:ascii="Times New Roman" w:eastAsia="Times New Roman" w:hAnsi="Times New Roman" w:cs="Times New Roman"/>
                  <w:szCs w:val="24"/>
                </w:rPr>
                <w:delText xml:space="preserve">maka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del w:id="82" w:author="Alfatihah Reno" w:date="2020-11-19T13:57:00Z">
              <w:r w:rsidRPr="00EC6F38" w:rsidDel="004C43DF">
                <w:rPr>
                  <w:rFonts w:ascii="Times New Roman" w:eastAsia="Times New Roman" w:hAnsi="Times New Roman" w:cs="Times New Roman"/>
                  <w:szCs w:val="24"/>
                </w:rPr>
                <w:delText xml:space="preserve">selanjutnya </w:delText>
              </w:r>
            </w:del>
            <w:ins w:id="83" w:author="Alfatihah Reno" w:date="2020-11-19T13:57:00Z">
              <w:r w:rsidR="004C43DF">
                <w:rPr>
                  <w:rFonts w:ascii="Times New Roman" w:eastAsia="Times New Roman" w:hAnsi="Times New Roman" w:cs="Times New Roman"/>
                  <w:szCs w:val="24"/>
                </w:rPr>
                <w:t>lebih lanjut,</w:t>
              </w:r>
              <w:r w:rsidR="004C43DF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yaitu </w:t>
            </w:r>
            <w:del w:id="84" w:author="Alfatihah Reno" w:date="2020-11-19T13:58:00Z">
              <w:r w:rsidRPr="00EC6F38" w:rsidDel="004C43DF">
                <w:rPr>
                  <w:rFonts w:ascii="Times New Roman" w:eastAsia="Times New Roman" w:hAnsi="Times New Roman" w:cs="Times New Roman"/>
                  <w:szCs w:val="24"/>
                </w:rPr>
                <w:delText>mencoba</w:delText>
              </w:r>
            </w:del>
            <w:ins w:id="85" w:author="Alfatihah Reno" w:date="2020-11-19T13:58:00Z">
              <w:r w:rsidR="004C43DF">
                <w:rPr>
                  <w:rFonts w:ascii="Times New Roman" w:eastAsia="Times New Roman" w:hAnsi="Times New Roman" w:cs="Times New Roman"/>
                  <w:szCs w:val="24"/>
                </w:rPr>
                <w:t>percobaan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ins w:id="86" w:author="Alfatihah Reno" w:date="2020-11-19T13:58:00Z">
              <w:r w:rsidR="004C43DF">
                <w:rPr>
                  <w:rFonts w:ascii="Times New Roman" w:eastAsia="Times New Roman" w:hAnsi="Times New Roman" w:cs="Times New Roman"/>
                  <w:szCs w:val="24"/>
                </w:rPr>
                <w:t>pengaplikasian</w:t>
              </w:r>
            </w:ins>
            <w:del w:id="87" w:author="Alfatihah Reno" w:date="2020-11-19T13:57:00Z">
              <w:r w:rsidRPr="00EC6F38" w:rsidDel="004C43DF">
                <w:rPr>
                  <w:rFonts w:ascii="Times New Roman" w:eastAsia="Times New Roman" w:hAnsi="Times New Roman" w:cs="Times New Roman"/>
                  <w:szCs w:val="24"/>
                </w:rPr>
                <w:delText xml:space="preserve"> pengaplikasian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revolusi 4.0 ini </w:t>
            </w:r>
            <w:ins w:id="88" w:author="Alfatihah Reno" w:date="2020-11-19T13:58:00Z">
              <w:r w:rsidR="004C43DF">
                <w:rPr>
                  <w:rFonts w:ascii="Times New Roman" w:eastAsia="Times New Roman" w:hAnsi="Times New Roman" w:cs="Times New Roman"/>
                  <w:szCs w:val="24"/>
                </w:rPr>
                <w:t xml:space="preserve">dilakukan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lebih banyak praktek </w:t>
            </w:r>
            <w:del w:id="89" w:author="Alfatihah Reno" w:date="2020-11-19T13:59:00Z">
              <w:r w:rsidRPr="00EC6F38" w:rsidDel="004C43DF">
                <w:rPr>
                  <w:rFonts w:ascii="Times New Roman" w:eastAsia="Times New Roman" w:hAnsi="Times New Roman" w:cs="Times New Roman"/>
                  <w:szCs w:val="24"/>
                </w:rPr>
                <w:delText xml:space="preserve">karena </w:delText>
              </w:r>
            </w:del>
            <w:ins w:id="90" w:author="Alfatihah Reno" w:date="2020-11-19T13:59:00Z">
              <w:r w:rsidR="004C43DF">
                <w:rPr>
                  <w:rFonts w:ascii="Times New Roman" w:eastAsia="Times New Roman" w:hAnsi="Times New Roman" w:cs="Times New Roman"/>
                  <w:szCs w:val="24"/>
                </w:rPr>
                <w:t>dengan</w:t>
              </w:r>
              <w:r w:rsidR="004C43DF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ins w:id="91" w:author="Alfatihah Reno" w:date="2020-11-19T13:58:00Z">
              <w:r w:rsidR="004C43DF">
                <w:rPr>
                  <w:rFonts w:ascii="Times New Roman" w:eastAsia="Times New Roman" w:hAnsi="Times New Roman" w:cs="Times New Roman"/>
                  <w:szCs w:val="24"/>
                </w:rPr>
                <w:t>tujuan untuk</w:t>
              </w:r>
            </w:ins>
            <w:ins w:id="92" w:author="Alfatihah Reno" w:date="2020-11-19T13:59:00Z">
              <w:r w:rsidR="004C43D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lebih menyiapkan anak </w:t>
            </w:r>
            <w:del w:id="93" w:author="Alfatihah Reno" w:date="2020-11-19T13:59:00Z">
              <w:r w:rsidRPr="00EC6F38" w:rsidDel="004C43DF">
                <w:rPr>
                  <w:rFonts w:ascii="Times New Roman" w:eastAsia="Times New Roman" w:hAnsi="Times New Roman" w:cs="Times New Roman"/>
                  <w:szCs w:val="24"/>
                </w:rPr>
                <w:delText>pada bagaimana kita</w:delText>
              </w:r>
            </w:del>
            <w:ins w:id="94" w:author="Alfatihah Reno" w:date="2020-11-19T13:59:00Z">
              <w:r w:rsidR="004C43DF">
                <w:rPr>
                  <w:rFonts w:ascii="Times New Roman" w:eastAsia="Times New Roman" w:hAnsi="Times New Roman" w:cs="Times New Roman"/>
                  <w:szCs w:val="24"/>
                </w:rPr>
                <w:t xml:space="preserve">bagaimana cara </w:t>
              </w:r>
            </w:ins>
            <w:del w:id="95" w:author="Alfatihah Reno" w:date="2020-11-19T13:59:00Z">
              <w:r w:rsidRPr="00EC6F38" w:rsidDel="004C43DF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 ide baru atau gagasan.</w:t>
            </w:r>
          </w:p>
          <w:p w14:paraId="1430247D" w14:textId="7D2D08A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mencoba proses selanjutnya yaitu mendiskusikan. Mendiskusikan di sini bukan hanya satu atau dua orang tapi </w:t>
            </w:r>
            <w:del w:id="96" w:author="Alfatihah Reno" w:date="2020-11-19T14:00:00Z">
              <w:r w:rsidRPr="00EC6F38" w:rsidDel="004C43DF">
                <w:rPr>
                  <w:rFonts w:ascii="Times New Roman" w:eastAsia="Times New Roman" w:hAnsi="Times New Roman" w:cs="Times New Roman"/>
                  <w:szCs w:val="24"/>
                </w:rPr>
                <w:delText xml:space="preserve">banyak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kolaborasi </w:t>
            </w:r>
            <w:ins w:id="97" w:author="Alfatihah Reno" w:date="2020-11-19T14:00:00Z">
              <w:r w:rsidR="004C43DF">
                <w:rPr>
                  <w:rFonts w:ascii="Times New Roman" w:eastAsia="Times New Roman" w:hAnsi="Times New Roman" w:cs="Times New Roman"/>
                  <w:szCs w:val="24"/>
                </w:rPr>
                <w:t xml:space="preserve">dan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komunikasi dengan banyak orang. Hal ini dilakukan </w:t>
            </w:r>
            <w:del w:id="98" w:author="Alfatihah Reno" w:date="2020-11-19T14:01:00Z">
              <w:r w:rsidRPr="00EC6F38" w:rsidDel="004C43DF">
                <w:rPr>
                  <w:rFonts w:ascii="Times New Roman" w:eastAsia="Times New Roman" w:hAnsi="Times New Roman" w:cs="Times New Roman"/>
                  <w:szCs w:val="24"/>
                </w:rPr>
                <w:delText>karena banyak</w:delText>
              </w:r>
            </w:del>
            <w:ins w:id="99" w:author="Alfatihah Reno" w:date="2020-11-19T14:01:00Z">
              <w:r w:rsidR="004C43DF">
                <w:rPr>
                  <w:rFonts w:ascii="Times New Roman" w:eastAsia="Times New Roman" w:hAnsi="Times New Roman" w:cs="Times New Roman"/>
                  <w:szCs w:val="24"/>
                </w:rPr>
                <w:t>untuk melihat cara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pandang</w:t>
            </w:r>
            <w:del w:id="100" w:author="Alfatihah Reno" w:date="2020-11-19T14:01:00Z">
              <w:r w:rsidRPr="00EC6F38" w:rsidDel="004C43DF">
                <w:rPr>
                  <w:rFonts w:ascii="Times New Roman" w:eastAsia="Times New Roman" w:hAnsi="Times New Roman" w:cs="Times New Roman"/>
                  <w:szCs w:val="24"/>
                </w:rPr>
                <w:delText>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berbeda </w:t>
            </w:r>
            <w:del w:id="101" w:author="Alfatihah Reno" w:date="2020-11-19T14:01:00Z">
              <w:r w:rsidRPr="00EC6F38" w:rsidDel="004C43DF">
                <w:rPr>
                  <w:rFonts w:ascii="Times New Roman" w:eastAsia="Times New Roman" w:hAnsi="Times New Roman" w:cs="Times New Roman"/>
                  <w:szCs w:val="24"/>
                </w:rPr>
                <w:delText xml:space="preserve">atau </w:delText>
              </w:r>
            </w:del>
            <w:ins w:id="102" w:author="Alfatihah Reno" w:date="2020-11-19T14:01:00Z">
              <w:r w:rsidR="004C43DF">
                <w:rPr>
                  <w:rFonts w:ascii="Times New Roman" w:eastAsia="Times New Roman" w:hAnsi="Times New Roman" w:cs="Times New Roman"/>
                  <w:szCs w:val="24"/>
                </w:rPr>
                <w:t>sehingga</w:t>
              </w:r>
              <w:r w:rsidR="004C43DF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ide-ide </w:t>
            </w:r>
            <w:del w:id="103" w:author="Alfatihah Reno" w:date="2020-11-19T14:01:00Z">
              <w:r w:rsidRPr="00EC6F38" w:rsidDel="004C43DF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baru akan muncul.</w:t>
            </w:r>
          </w:p>
          <w:p w14:paraId="15F4953F" w14:textId="3B6198CA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Yang terahir adalah melakukan penelitian, tuntutan</w:t>
            </w:r>
            <w:ins w:id="104" w:author="Alfatihah Reno" w:date="2020-11-19T14:01:00Z">
              <w:r w:rsidR="004C43DF">
                <w:rPr>
                  <w:rFonts w:ascii="Times New Roman" w:eastAsia="Times New Roman" w:hAnsi="Times New Roman" w:cs="Times New Roman"/>
                  <w:szCs w:val="24"/>
                </w:rPr>
                <w:t xml:space="preserve"> di masa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ini adalah kreatif dan inovatif. Dengan melakukan penelitian kita bisa lihat proses kreatif dan inovatif kita. </w:t>
            </w:r>
          </w:p>
        </w:tc>
      </w:tr>
    </w:tbl>
    <w:p w14:paraId="37313F51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lfatihah Reno">
    <w15:presenceInfo w15:providerId="Windows Live" w15:userId="fdc6dbd9862882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4C43DF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A9C6D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491</Words>
  <Characters>2948</Characters>
  <Application>Microsoft Office Word</Application>
  <DocSecurity>0</DocSecurity>
  <Lines>368</Lines>
  <Paragraphs>202</Paragraphs>
  <ScaleCrop>false</ScaleCrop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Alfatihah Reno</cp:lastModifiedBy>
  <cp:revision>4</cp:revision>
  <dcterms:created xsi:type="dcterms:W3CDTF">2020-08-26T22:03:00Z</dcterms:created>
  <dcterms:modified xsi:type="dcterms:W3CDTF">2020-11-19T07:01:00Z</dcterms:modified>
</cp:coreProperties>
</file>