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D275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0" w:author="SAMSUNG" w:date="2022-08-13T09:25:00Z">
              <w:r>
                <w:rPr>
                  <w:lang w:val="id-ID"/>
                </w:rPr>
                <w:t>M</w:t>
              </w:r>
            </w:ins>
            <w:del w:id="1" w:author="SAMSUNG" w:date="2022-08-13T09:25:00Z">
              <w:r w:rsidR="00BE098E" w:rsidDel="00D275E8">
                <w:delText>m</w:delText>
              </w:r>
            </w:del>
            <w:r w:rsidR="00BE098E">
              <w:t xml:space="preserve">anajemen </w:t>
            </w:r>
            <w:r w:rsidR="00BE098E">
              <w:tab/>
              <w:t xml:space="preserve">:  </w:t>
            </w:r>
            <w:r w:rsidR="00BE098E"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sasaran</w:t>
            </w:r>
            <w:proofErr w:type="gramEnd"/>
            <w:r>
              <w:t>.</w:t>
            </w:r>
          </w:p>
          <w:p w:rsidR="00BE098E" w:rsidRDefault="00D275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" w:author="SAMSUNG" w:date="2022-08-13T09:25:00Z">
              <w:r>
                <w:rPr>
                  <w:lang w:val="id-ID"/>
                </w:rPr>
                <w:t>F</w:t>
              </w:r>
            </w:ins>
            <w:del w:id="3" w:author="SAMSUNG" w:date="2022-08-13T09:25:00Z">
              <w:r w:rsidR="00BE098E" w:rsidDel="00D275E8">
                <w:delText>f</w:delText>
              </w:r>
            </w:del>
            <w:r w:rsidR="00BE098E">
              <w:t xml:space="preserve">ilosofis </w:t>
            </w:r>
            <w:r w:rsidR="00BE098E">
              <w:tab/>
              <w:t xml:space="preserve">: </w:t>
            </w:r>
            <w:r w:rsidR="00BE098E">
              <w:tab/>
              <w:t>berdasarkan filsafat.</w:t>
            </w:r>
          </w:p>
          <w:p w:rsidR="00BE098E" w:rsidRDefault="00D275E8" w:rsidP="00D275E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" w:author="SAMSUNG" w:date="2022-08-13T09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" w:author="SAMSUNG" w:date="2022-08-13T09:25:00Z">
              <w:r>
                <w:rPr>
                  <w:lang w:val="id-ID"/>
                </w:rPr>
                <w:t>K</w:t>
              </w:r>
            </w:ins>
            <w:del w:id="6" w:author="SAMSUNG" w:date="2022-08-13T09:25:00Z">
              <w:r w:rsidR="00BE098E" w:rsidDel="00D275E8">
                <w:delText>k</w:delText>
              </w:r>
            </w:del>
            <w:r w:rsidR="00BE098E">
              <w:t xml:space="preserve">urikulum </w:t>
            </w:r>
            <w:r w:rsidR="00BE098E">
              <w:tab/>
              <w:t xml:space="preserve">: </w:t>
            </w:r>
            <w:r w:rsidR="00BE098E">
              <w:tab/>
              <w:t xml:space="preserve">perangkat mata pelajaran yang diajarkan pada lembaga </w:t>
            </w:r>
          </w:p>
          <w:p w:rsidR="00BE098E" w:rsidRDefault="00BE098E" w:rsidP="00D275E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7" w:author="SAMSUNG" w:date="2022-08-13T09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>pendidikan.</w:t>
            </w:r>
          </w:p>
          <w:p w:rsidR="00BE098E" w:rsidRDefault="00D275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8" w:author="SAMSUNG" w:date="2022-08-13T09:25:00Z">
              <w:r>
                <w:rPr>
                  <w:lang w:val="id-ID"/>
                </w:rPr>
                <w:t>I</w:t>
              </w:r>
            </w:ins>
            <w:del w:id="9" w:author="SAMSUNG" w:date="2022-08-13T09:25:00Z">
              <w:r w:rsidR="00BE098E" w:rsidDel="00D275E8">
                <w:delText>i</w:delText>
              </w:r>
            </w:del>
            <w:r w:rsidR="00BE098E">
              <w:t xml:space="preserve">mplementasi </w:t>
            </w:r>
            <w:r w:rsidR="00BE098E">
              <w:tab/>
              <w:t>:</w:t>
            </w:r>
            <w:r w:rsidR="00BE098E">
              <w:tab/>
              <w:t>pelaksanaan</w:t>
            </w:r>
            <w:del w:id="10" w:author="SAMSUNG" w:date="2022-08-13T09:28:00Z">
              <w:r w:rsidR="00BE098E" w:rsidDel="00D275E8">
                <w:delText>,</w:delText>
              </w:r>
            </w:del>
            <w:ins w:id="11" w:author="SAMSUNG" w:date="2022-08-13T09:29:00Z">
              <w:r>
                <w:rPr>
                  <w:lang w:val="id-ID"/>
                </w:rPr>
                <w:t>:</w:t>
              </w:r>
            </w:ins>
            <w:r w:rsidR="00BE098E">
              <w:t xml:space="preserve"> penerapan.</w:t>
            </w:r>
          </w:p>
          <w:p w:rsidR="00BE098E" w:rsidRDefault="00D275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2" w:author="SAMSUNG" w:date="2022-08-13T09:25:00Z">
              <w:r>
                <w:rPr>
                  <w:lang w:val="id-ID"/>
                </w:rPr>
                <w:t>O</w:t>
              </w:r>
            </w:ins>
            <w:del w:id="13" w:author="SAMSUNG" w:date="2022-08-13T09:25:00Z">
              <w:r w:rsidR="00BE098E" w:rsidDel="00D275E8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  <w:t>tertinggi; paling menguntungkan.</w:t>
            </w:r>
          </w:p>
          <w:p w:rsidR="00BE098E" w:rsidRDefault="00D275E8" w:rsidP="00D275E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4" w:author="SAMSUNG" w:date="2022-08-13T09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5" w:author="SAMSUNG" w:date="2022-08-13T09:25:00Z">
              <w:r>
                <w:rPr>
                  <w:lang w:val="id-ID"/>
                </w:rPr>
                <w:t>I</w:t>
              </w:r>
            </w:ins>
            <w:del w:id="16" w:author="SAMSUNG" w:date="2022-08-13T09:25:00Z">
              <w:r w:rsidR="00BE098E" w:rsidDel="00D275E8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  <w:t xml:space="preserve">meliputi seluruh bagian yang perlu untuk menjadikan </w:t>
            </w:r>
          </w:p>
          <w:p w:rsidR="00BE098E" w:rsidRDefault="00BE098E" w:rsidP="00D275E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7" w:author="SAMSUNG" w:date="2022-08-13T09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ins w:id="18" w:author="SAMSUNG" w:date="2022-08-13T09:29:00Z">
              <w:r w:rsidR="00D275E8">
                <w:rPr>
                  <w:lang w:val="id-ID"/>
                </w:rPr>
                <w:t>l</w:t>
              </w:r>
            </w:ins>
            <w:del w:id="19" w:author="SAMSUNG" w:date="2022-08-13T09:29:00Z">
              <w:r w:rsidR="00D275E8" w:rsidDel="00D275E8">
                <w:delText>L</w:delText>
              </w:r>
            </w:del>
            <w:r>
              <w:t>engkap</w:t>
            </w:r>
            <w:ins w:id="20" w:author="SAMSUNG" w:date="2022-08-13T09:29:00Z">
              <w:r w:rsidR="00D275E8">
                <w:rPr>
                  <w:lang w:val="id-ID"/>
                </w:rPr>
                <w:t>,</w:t>
              </w:r>
            </w:ins>
            <w:del w:id="21" w:author="SAMSUNG" w:date="2022-08-13T09:29:00Z">
              <w:r w:rsidDel="00D275E8">
                <w:delText>;</w:delText>
              </w:r>
            </w:del>
            <w:r>
              <w:t xml:space="preserve"> utuh</w:t>
            </w:r>
            <w:ins w:id="22" w:author="SAMSUNG" w:date="2022-08-13T09:29:00Z">
              <w:r w:rsidR="00D275E8">
                <w:rPr>
                  <w:lang w:val="id-ID"/>
                </w:rPr>
                <w:t>,</w:t>
              </w:r>
            </w:ins>
            <w:del w:id="23" w:author="SAMSUNG" w:date="2022-08-13T09:29:00Z">
              <w:r w:rsidDel="00D275E8">
                <w:delText>;</w:delText>
              </w:r>
            </w:del>
            <w:r>
              <w:t xml:space="preserve"> bulat</w:t>
            </w:r>
            <w:ins w:id="24" w:author="SAMSUNG" w:date="2022-08-13T09:29:00Z">
              <w:r w:rsidR="00D275E8">
                <w:rPr>
                  <w:lang w:val="id-ID"/>
                </w:rPr>
                <w:t>,</w:t>
              </w:r>
            </w:ins>
            <w:del w:id="25" w:author="SAMSUNG" w:date="2022-08-13T09:29:00Z">
              <w:r w:rsidDel="00D275E8">
                <w:delText>;</w:delText>
              </w:r>
            </w:del>
            <w:r>
              <w:t xml:space="preserve"> sempurna.</w:t>
            </w:r>
          </w:p>
          <w:p w:rsidR="00BE098E" w:rsidRDefault="00D275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6" w:author="SAMSUNG" w:date="2022-08-13T09:25:00Z">
              <w:r>
                <w:rPr>
                  <w:lang w:val="id-ID"/>
                </w:rPr>
                <w:t>K</w:t>
              </w:r>
            </w:ins>
            <w:del w:id="27" w:author="SAMSUNG" w:date="2022-08-13T09:25:00Z">
              <w:r w:rsidR="00BE098E" w:rsidDel="00D275E8">
                <w:delText>k</w:delText>
              </w:r>
            </w:del>
            <w:r w:rsidR="00BE098E">
              <w:t xml:space="preserve">onseptual </w:t>
            </w:r>
            <w:r w:rsidR="00BE098E">
              <w:tab/>
              <w:t xml:space="preserve">: </w:t>
            </w:r>
            <w:r w:rsidR="00BE098E">
              <w:tab/>
              <w:t>berhubungan dengan konsep.</w:t>
            </w:r>
          </w:p>
          <w:p w:rsidR="00BE098E" w:rsidRDefault="00D275E8" w:rsidP="00D275E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28" w:author="SAMSUNG" w:date="2022-08-13T09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29" w:author="SAMSUNG" w:date="2022-08-13T09:26:00Z">
              <w:r>
                <w:rPr>
                  <w:lang w:val="id-ID"/>
                </w:rPr>
                <w:t>P</w:t>
              </w:r>
            </w:ins>
            <w:del w:id="30" w:author="SAMSUNG" w:date="2022-08-13T09:26:00Z">
              <w:r w:rsidR="00BE098E" w:rsidDel="00D275E8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  <w:t>rancangan mengenai asas serta usaha (dalam ketatanegaraan, perekonomian, dsb) yang akan dijalankan.</w:t>
            </w:r>
          </w:p>
          <w:p w:rsidR="00BE098E" w:rsidRDefault="00D275E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1" w:author="SAMSUNG" w:date="2022-08-13T09:26:00Z">
              <w:r>
                <w:rPr>
                  <w:lang w:val="id-ID"/>
                </w:rPr>
                <w:t>K</w:t>
              </w:r>
            </w:ins>
            <w:del w:id="32" w:author="SAMSUNG" w:date="2022-08-13T09:26:00Z">
              <w:r w:rsidR="00BE098E" w:rsidDel="00D275E8">
                <w:delText>k</w:delText>
              </w:r>
            </w:del>
            <w:r w:rsidR="00BE098E">
              <w:t xml:space="preserve">riteria </w:t>
            </w:r>
            <w:r w:rsidR="00BE098E">
              <w:tab/>
              <w:t xml:space="preserve">: </w:t>
            </w:r>
            <w:r w:rsidR="00BE098E">
              <w:tab/>
              <w:t>ukuran yang menjadi dasar penilaian atau penetapan sesuatu.</w:t>
            </w:r>
          </w:p>
          <w:p w:rsidR="00BE098E" w:rsidRDefault="00D275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3" w:author="SAMSUNG" w:date="2022-08-13T09:26:00Z">
              <w:r>
                <w:rPr>
                  <w:lang w:val="id-ID"/>
                </w:rPr>
                <w:t>M</w:t>
              </w:r>
            </w:ins>
            <w:del w:id="34" w:author="SAMSUNG" w:date="2022-08-13T09:26:00Z">
              <w:r w:rsidR="00BE098E" w:rsidDel="00D275E8">
                <w:delText>m</w:delText>
              </w:r>
            </w:del>
            <w:r w:rsidR="00BE098E">
              <w:t xml:space="preserve">etodologi </w:t>
            </w:r>
            <w:r w:rsidR="00BE098E">
              <w:tab/>
              <w:t xml:space="preserve">: </w:t>
            </w:r>
            <w:r w:rsidR="00BE098E">
              <w:tab/>
              <w:t>ilmu tentang metode.</w:t>
            </w:r>
          </w:p>
          <w:p w:rsidR="00BE098E" w:rsidRDefault="00D275E8" w:rsidP="00D275E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5" w:author="SAMSUNG" w:date="2022-08-13T09:3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6" w:author="SAMSUNG" w:date="2022-08-13T09:26:00Z">
              <w:r>
                <w:rPr>
                  <w:lang w:val="id-ID"/>
                </w:rPr>
                <w:t>N</w:t>
              </w:r>
            </w:ins>
            <w:del w:id="37" w:author="SAMSUNG" w:date="2022-08-13T09:26:00Z">
              <w:r w:rsidR="00BE098E" w:rsidDel="00D275E8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bookmarkStart w:id="38" w:name="_GoBack"/>
            <w:r w:rsidR="00BE098E">
              <w:t xml:space="preserve">aturan atau ketentuan yang mengikat warga kelompok </w:t>
            </w:r>
          </w:p>
          <w:p w:rsidR="00BE098E" w:rsidRDefault="00BE098E" w:rsidP="00D275E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9" w:author="SAMSUNG" w:date="2022-08-13T09:3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D275E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0" w:author="SAMSUNG" w:date="2022-08-13T09:3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  <w:t>pengendali tingkah laku yang sesuai dan berterima.</w:t>
            </w:r>
          </w:p>
          <w:bookmarkEnd w:id="38"/>
          <w:p w:rsidR="00BE098E" w:rsidRPr="00D275E8" w:rsidRDefault="00D275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41" w:author="SAMSUNG" w:date="2022-08-13T09:28:00Z">
                  <w:rPr/>
                </w:rPrChange>
              </w:rPr>
            </w:pPr>
            <w:ins w:id="42" w:author="SAMSUNG" w:date="2022-08-13T09:26:00Z">
              <w:r>
                <w:rPr>
                  <w:lang w:val="id-ID"/>
                </w:rPr>
                <w:t>O</w:t>
              </w:r>
            </w:ins>
            <w:del w:id="43" w:author="SAMSUNG" w:date="2022-08-13T09:26:00Z">
              <w:r w:rsidR="00BE098E" w:rsidDel="00D275E8">
                <w:delText>o</w:delText>
              </w:r>
            </w:del>
            <w:r w:rsidR="00BE098E">
              <w:t xml:space="preserve">rientasi </w:t>
            </w:r>
            <w:r w:rsidR="00BE098E">
              <w:tab/>
              <w:t xml:space="preserve">: </w:t>
            </w:r>
            <w:r w:rsidR="00BE098E"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derungan</w:t>
            </w:r>
            <w:proofErr w:type="gramEnd"/>
            <w:r>
              <w:t>.</w:t>
            </w:r>
          </w:p>
          <w:p w:rsidR="00BE098E" w:rsidRDefault="00D275E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4" w:author="SAMSUNG" w:date="2022-08-13T09:26:00Z">
              <w:r>
                <w:rPr>
                  <w:lang w:val="id-ID"/>
                </w:rPr>
                <w:t>P</w:t>
              </w:r>
            </w:ins>
            <w:del w:id="45" w:author="SAMSUNG" w:date="2022-08-13T09:26:00Z">
              <w:r w:rsidR="00BE098E" w:rsidDel="00D275E8">
                <w:delText>p</w:delText>
              </w:r>
            </w:del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D275E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6" w:author="SAMSUNG" w:date="2022-08-13T09:26:00Z">
              <w:r>
                <w:rPr>
                  <w:lang w:val="id-ID"/>
                </w:rPr>
                <w:t>I</w:t>
              </w:r>
            </w:ins>
            <w:del w:id="47" w:author="SAMSUNG" w:date="2022-08-13T09:26:00Z">
              <w:r w:rsidR="00BE098E" w:rsidDel="00D275E8">
                <w:delText>i</w:delText>
              </w:r>
            </w:del>
            <w:r w:rsidR="00BE098E">
              <w:t xml:space="preserve">nklusif </w:t>
            </w:r>
            <w:r w:rsidR="00BE098E">
              <w:tab/>
              <w:t xml:space="preserve">: </w:t>
            </w:r>
            <w:r w:rsidR="00BE098E"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D2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SAMSUNG</cp:lastModifiedBy>
  <cp:revision>2</cp:revision>
  <dcterms:created xsi:type="dcterms:W3CDTF">2022-08-13T02:31:00Z</dcterms:created>
  <dcterms:modified xsi:type="dcterms:W3CDTF">2022-08-13T02:31:00Z</dcterms:modified>
</cp:coreProperties>
</file>