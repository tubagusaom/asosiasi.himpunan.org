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CCD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5C0759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6D2CB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E59BF0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74C8470" w14:textId="77777777" w:rsidTr="00821BA2">
        <w:tc>
          <w:tcPr>
            <w:tcW w:w="9350" w:type="dxa"/>
          </w:tcPr>
          <w:p w14:paraId="14013E5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EC1533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9A1527F" w14:textId="360BE4B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Windows User" w:date="2021-09-17T09:29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Windows User" w:date="2021-09-17T09:29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Windows User" w:date="2021-09-17T09:29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  <w:proofErr w:type="spellEnd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Windows User" w:date="2021-09-17T09:29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ins w:id="4" w:author="Windows User" w:date="2021-09-17T09:29:00Z"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Windows User" w:date="2021-09-17T09:29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Windows User" w:date="2021-09-17T09:30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7" w:author="Windows User" w:date="2021-09-17T09:30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Windows User" w:date="2021-09-17T09:30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9" w:author="Windows User" w:date="2021-09-17T09:30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</w:ins>
            <w:ins w:id="10" w:author="Windows User" w:date="2021-09-17T09:33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ins w:id="11" w:author="Windows User" w:date="2021-09-17T09:30:00Z"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Windows User" w:date="2021-09-17T09:30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3" w:author="Windows User" w:date="2021-09-17T09:30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E6A7DB" w14:textId="6233A4D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4" w:author="Windows User" w:date="2021-09-17T09:30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Windows User" w:date="2021-09-17T09:30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Windows User" w:date="2021-09-17T09:30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17" w:author="Windows User" w:date="2021-09-17T09:30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Windows User" w:date="2021-09-17T09:31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C24E9B" w14:textId="1FE12C3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Windows User" w:date="2021-09-17T09:31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0" w:author="Windows User" w:date="2021-09-17T09:31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4E662D" w14:textId="2C258A2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1" w:author="Windows User" w:date="2021-09-17T09:32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Windows User" w:date="2021-09-17T09:32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3" w:author="Windows User" w:date="2021-09-17T09:32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4" w:author="Windows User" w:date="2021-09-17T09:32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Windows User" w:date="2021-09-17T09:32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6" w:author="Windows User" w:date="2021-09-17T09:32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7" w:author="Windows User" w:date="2021-09-17T09:32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proofErr w:type="spellStart"/>
            <w:ins w:id="28" w:author="Windows User" w:date="2021-09-17T09:32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sekarang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Windows User" w:date="2021-09-17T09:32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30" w:author="Windows User" w:date="2021-09-17T09:32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ins w:id="31" w:author="Windows User" w:date="2021-09-17T09:33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luncurkan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Windows User" w:date="2021-09-17T09:33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  <w:proofErr w:type="spellStart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Windows User" w:date="2021-09-17T09:33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del w:id="34" w:author="Windows User" w:date="2021-09-17T09:33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35" w:author="Windows User" w:date="2021-09-17T09:33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6" w:author="Windows User" w:date="2021-09-17T09:33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EB2AC55" w14:textId="5F203629" w:rsidR="00125355" w:rsidRPr="00EC6F38" w:rsidRDefault="00595B5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7" w:author="Windows User" w:date="2021-09-17T09:34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8" w:author="Windows User" w:date="2021-09-17T09:34:00Z">
              <w:r w:rsidR="00125355"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Karakteristik </w:delText>
              </w:r>
            </w:del>
            <w:proofErr w:type="spellStart"/>
            <w:ins w:id="39" w:author="Windows User" w:date="2021-09-17T09:34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arakteristik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78A068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286399" w14:textId="45D8D56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40" w:author="Windows User" w:date="2021-09-17T09:34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41" w:author="Windows User" w:date="2021-09-17T09:34:00Z"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2" w:author="Windows User" w:date="2021-09-17T09:34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43" w:author="Windows User" w:date="2021-09-17T09:34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44" w:author="Windows User" w:date="2021-09-17T09:34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81AB2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904825" w14:textId="351FF0F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Windows User" w:date="2021-09-17T09:35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proofErr w:type="spellStart"/>
            <w:ins w:id="46" w:author="Windows User" w:date="2021-09-17T09:35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7" w:author="Windows User" w:date="2021-09-17T09:35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Windows User" w:date="2021-09-17T09:35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proofErr w:type="spellStart"/>
            <w:ins w:id="49" w:author="Windows User" w:date="2021-09-17T09:35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  <w:proofErr w:type="spellEnd"/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Windows User" w:date="2021-09-17T09:35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siswa</w:delText>
              </w:r>
            </w:del>
            <w:proofErr w:type="spellStart"/>
            <w:ins w:id="51" w:author="Windows User" w:date="2021-09-17T09:35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2C7DC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5E1CF99" w14:textId="06DD319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2" w:author="Windows User" w:date="2021-09-17T09:35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53" w:author="Windows User" w:date="2021-09-17T09:35:00Z"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E6030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D0F6408" w14:textId="1DBE476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4" w:author="Windows User" w:date="2021-09-17T09:36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spellStart"/>
            <w:ins w:id="55" w:author="Windows User" w:date="2021-09-17T09:36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Berhubung</w:t>
              </w:r>
              <w:proofErr w:type="spellEnd"/>
              <w:r w:rsidR="00595B5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6" w:author="Windows User" w:date="2021-09-17T09:36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7" w:author="Windows User" w:date="2021-09-17T09:36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Windows User" w:date="2021-09-17T09:36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59" w:author="Windows User" w:date="2021-09-17T09:37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7D791A" w14:textId="6AB8103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0" w:author="Windows User" w:date="2021-09-17T09:37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1" w:author="Windows User" w:date="2021-09-17T09:37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29B870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397F44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78440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7A106D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790B6DC" w14:textId="7686F029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2" w:author="Windows User" w:date="2021-09-17T09:37:00Z">
              <w:r w:rsidRPr="00EC6F38" w:rsidDel="00595B5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63" w:author="Windows User" w:date="2021-09-17T09:37:00Z">
              <w:r w:rsidR="00595B5A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75C3CB58" w14:textId="2159E9A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4" w:author="Windows User" w:date="2021-09-17T09:38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Windows User" w:date="2021-09-17T09:37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66" w:author="Windows User" w:date="2021-09-17T09:38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  <w:proofErr w:type="spellEnd"/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Windows User" w:date="2021-09-17T09:38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68" w:author="Windows User" w:date="2021-09-17T09:38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69" w:author="Windows User" w:date="2021-09-17T09:38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70" w:author="Windows User" w:date="2021-09-17T09:38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1" w:author="Windows User" w:date="2021-09-17T09:38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Windows User" w:date="2021-09-17T09:38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73" w:author="Windows User" w:date="2021-09-17T09:38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74" w:author="Windows User" w:date="2021-09-17T09:38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5" w:author="Windows User" w:date="2021-09-17T09:38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ins w:id="76" w:author="Windows User" w:date="2021-09-17T09:39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muncullah</w:t>
              </w:r>
            </w:ins>
            <w:proofErr w:type="spellEnd"/>
            <w:ins w:id="77" w:author="Windows User" w:date="2021-09-17T09:38:00Z"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78" w:author="Windows User" w:date="2021-09-17T09:39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5CDC5C" w14:textId="76F927F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79" w:author="Windows User" w:date="2021-09-17T09:39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80" w:author="Windows User" w:date="2021-09-17T09:39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81" w:author="Windows User" w:date="2021-09-17T09:39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82" w:author="Windows User" w:date="2021-09-17T09:39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>engaplikasi</w:t>
              </w:r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3" w:author="Windows User" w:date="2021-09-17T09:40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84" w:author="Windows User" w:date="2021-09-17T09:40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7EBD1E" w14:textId="1F77DB0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5" w:author="Windows User" w:date="2021-09-17T09:40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86" w:author="Windows User" w:date="2021-09-17T09:40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29FFF1" w14:textId="27A155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87" w:author="Windows User" w:date="2021-09-17T09:40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ins w:id="88" w:author="Windows User" w:date="2021-09-17T09:40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89" w:author="Windows User" w:date="2021-09-17T09:41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90" w:author="Windows User" w:date="2021-09-17T09:41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1" w:author="Windows User" w:date="2021-09-17T09:41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92" w:author="Windows User" w:date="2021-09-17T09:41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3" w:author="Windows User" w:date="2021-09-17T09:41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4" w:author="Windows User" w:date="2021-09-17T09:41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5" w:author="Windows User" w:date="2021-09-17T09:41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96" w:author="Windows User" w:date="2021-09-17T09:41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kreatif </w:delText>
              </w:r>
            </w:del>
            <w:proofErr w:type="spellStart"/>
            <w:ins w:id="97" w:author="Windows User" w:date="2021-09-17T09:41:00Z"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kreativitas</w:t>
              </w:r>
              <w:proofErr w:type="spellEnd"/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del w:id="98" w:author="Windows User" w:date="2021-09-17T09:41:00Z">
              <w:r w:rsidRPr="00EC6F38" w:rsidDel="00E53963">
                <w:rPr>
                  <w:rFonts w:ascii="Times New Roman" w:eastAsia="Times New Roman" w:hAnsi="Times New Roman" w:cs="Times New Roman"/>
                  <w:szCs w:val="24"/>
                </w:rPr>
                <w:delText xml:space="preserve">inovatif </w:delText>
              </w:r>
            </w:del>
            <w:proofErr w:type="spellStart"/>
            <w:ins w:id="99" w:author="Windows User" w:date="2021-09-17T09:41:00Z"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>inova</w:t>
              </w:r>
              <w:r w:rsidR="00E53963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  <w:proofErr w:type="spellEnd"/>
              <w:r w:rsidR="00E539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bookmarkStart w:id="100" w:name="_GoBack"/>
            <w:bookmarkEnd w:id="100"/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D8185E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95B5A"/>
    <w:rsid w:val="00924DF5"/>
    <w:rsid w:val="00E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173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2021-09-17T02:42:00Z</dcterms:modified>
</cp:coreProperties>
</file>