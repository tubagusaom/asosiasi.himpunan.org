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9626"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6711F5A3"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37095325" w14:textId="77777777" w:rsidR="00927764" w:rsidRDefault="00927764" w:rsidP="00927764">
      <w:pPr>
        <w:jc w:val="center"/>
        <w:rPr>
          <w:rFonts w:ascii="Cambria" w:hAnsi="Cambria" w:cs="Times New Roman"/>
          <w:sz w:val="24"/>
          <w:szCs w:val="24"/>
        </w:rPr>
      </w:pPr>
    </w:p>
    <w:p w14:paraId="7BC77F9D"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2F77ADAF"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1D4EF1F6"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78A5269B"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6538FEBE" wp14:editId="5691A90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2C70A02"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58D7D8C0" w14:textId="4395B1D4" w:rsidR="00927764" w:rsidRPr="00C50A1E" w:rsidRDefault="00B8299B" w:rsidP="00927764">
      <w:pPr>
        <w:shd w:val="clear" w:color="auto" w:fill="F5F5F5"/>
        <w:spacing w:after="375"/>
        <w:rPr>
          <w:rFonts w:ascii="Times New Roman" w:eastAsia="Times New Roman" w:hAnsi="Times New Roman" w:cs="Times New Roman"/>
          <w:sz w:val="24"/>
          <w:szCs w:val="24"/>
        </w:rPr>
      </w:pPr>
      <w:ins w:id="0" w:author="Rakhmad Perkasa Harahap" w:date="2021-12-15T12:28:00Z">
        <w:r>
          <w:rPr>
            <w:rFonts w:ascii="Times New Roman" w:eastAsia="Times New Roman" w:hAnsi="Times New Roman" w:cs="Times New Roman"/>
            <w:sz w:val="24"/>
            <w:szCs w:val="24"/>
          </w:rPr>
          <w:t>“</w:t>
        </w:r>
      </w:ins>
      <w:r w:rsidR="00927764" w:rsidRPr="00B8299B">
        <w:rPr>
          <w:rFonts w:ascii="Times New Roman" w:eastAsia="Times New Roman" w:hAnsi="Times New Roman" w:cs="Times New Roman"/>
          <w:sz w:val="24"/>
          <w:szCs w:val="24"/>
          <w:rPrChange w:id="1" w:author="Rakhmad Perkasa Harahap" w:date="2021-12-15T12:28:00Z">
            <w:rPr>
              <w:rFonts w:ascii="Times New Roman" w:eastAsia="Times New Roman" w:hAnsi="Times New Roman" w:cs="Times New Roman"/>
              <w:i/>
              <w:iCs/>
              <w:sz w:val="24"/>
              <w:szCs w:val="24"/>
            </w:rPr>
          </w:rPrChange>
        </w:rPr>
        <w:t xml:space="preserve">Hujan turun, berat badan naik, hubungan </w:t>
      </w:r>
      <w:del w:id="2" w:author="Rakhmad Perkasa Harahap" w:date="2021-12-15T12:28:00Z">
        <w:r w:rsidR="00927764" w:rsidRPr="00B8299B" w:rsidDel="00B8299B">
          <w:rPr>
            <w:rFonts w:ascii="Times New Roman" w:eastAsia="Times New Roman" w:hAnsi="Times New Roman" w:cs="Times New Roman"/>
            <w:sz w:val="24"/>
            <w:szCs w:val="24"/>
            <w:rPrChange w:id="3" w:author="Rakhmad Perkasa Harahap" w:date="2021-12-15T12:28:00Z">
              <w:rPr>
                <w:rFonts w:ascii="Times New Roman" w:eastAsia="Times New Roman" w:hAnsi="Times New Roman" w:cs="Times New Roman"/>
                <w:i/>
                <w:iCs/>
                <w:sz w:val="24"/>
                <w:szCs w:val="24"/>
              </w:rPr>
            </w:rPrChange>
          </w:rPr>
          <w:delText xml:space="preserve">sama </w:delText>
        </w:r>
      </w:del>
      <w:ins w:id="4" w:author="Rakhmad Perkasa Harahap" w:date="2021-12-15T12:28:00Z">
        <w:r w:rsidRPr="00B8299B">
          <w:rPr>
            <w:rFonts w:ascii="Times New Roman" w:eastAsia="Times New Roman" w:hAnsi="Times New Roman" w:cs="Times New Roman"/>
            <w:sz w:val="24"/>
            <w:szCs w:val="24"/>
            <w:rPrChange w:id="5" w:author="Rakhmad Perkasa Harahap" w:date="2021-12-15T12:28:00Z">
              <w:rPr>
                <w:rFonts w:ascii="Times New Roman" w:eastAsia="Times New Roman" w:hAnsi="Times New Roman" w:cs="Times New Roman"/>
                <w:i/>
                <w:iCs/>
                <w:sz w:val="24"/>
                <w:szCs w:val="24"/>
              </w:rPr>
            </w:rPrChange>
          </w:rPr>
          <w:t>dengan</w:t>
        </w:r>
        <w:r w:rsidRPr="00B8299B">
          <w:rPr>
            <w:rFonts w:ascii="Times New Roman" w:eastAsia="Times New Roman" w:hAnsi="Times New Roman" w:cs="Times New Roman"/>
            <w:sz w:val="24"/>
            <w:szCs w:val="24"/>
            <w:rPrChange w:id="6" w:author="Rakhmad Perkasa Harahap" w:date="2021-12-15T12:28:00Z">
              <w:rPr>
                <w:rFonts w:ascii="Times New Roman" w:eastAsia="Times New Roman" w:hAnsi="Times New Roman" w:cs="Times New Roman"/>
                <w:i/>
                <w:iCs/>
                <w:sz w:val="24"/>
                <w:szCs w:val="24"/>
              </w:rPr>
            </w:rPrChange>
          </w:rPr>
          <w:t xml:space="preserve"> </w:t>
        </w:r>
      </w:ins>
      <w:r w:rsidR="00927764" w:rsidRPr="00B8299B">
        <w:rPr>
          <w:rFonts w:ascii="Times New Roman" w:eastAsia="Times New Roman" w:hAnsi="Times New Roman" w:cs="Times New Roman"/>
          <w:sz w:val="24"/>
          <w:szCs w:val="24"/>
          <w:rPrChange w:id="7" w:author="Rakhmad Perkasa Harahap" w:date="2021-12-15T12:28:00Z">
            <w:rPr>
              <w:rFonts w:ascii="Times New Roman" w:eastAsia="Times New Roman" w:hAnsi="Times New Roman" w:cs="Times New Roman"/>
              <w:i/>
              <w:iCs/>
              <w:sz w:val="24"/>
              <w:szCs w:val="24"/>
            </w:rPr>
          </w:rPrChange>
        </w:rPr>
        <w:t>dia tet</w:t>
      </w:r>
      <w:ins w:id="8" w:author="Rakhmad Perkasa Harahap" w:date="2021-12-15T12:29:00Z">
        <w:r>
          <w:rPr>
            <w:rFonts w:ascii="Times New Roman" w:eastAsia="Times New Roman" w:hAnsi="Times New Roman" w:cs="Times New Roman"/>
            <w:sz w:val="24"/>
            <w:szCs w:val="24"/>
          </w:rPr>
          <w:t>a</w:t>
        </w:r>
      </w:ins>
      <w:del w:id="9" w:author="Rakhmad Perkasa Harahap" w:date="2021-12-15T12:29:00Z">
        <w:r w:rsidR="00927764" w:rsidRPr="00B8299B" w:rsidDel="00B8299B">
          <w:rPr>
            <w:rFonts w:ascii="Times New Roman" w:eastAsia="Times New Roman" w:hAnsi="Times New Roman" w:cs="Times New Roman"/>
            <w:sz w:val="24"/>
            <w:szCs w:val="24"/>
            <w:rPrChange w:id="10" w:author="Rakhmad Perkasa Harahap" w:date="2021-12-15T12:28:00Z">
              <w:rPr>
                <w:rFonts w:ascii="Times New Roman" w:eastAsia="Times New Roman" w:hAnsi="Times New Roman" w:cs="Times New Roman"/>
                <w:i/>
                <w:iCs/>
                <w:sz w:val="24"/>
                <w:szCs w:val="24"/>
              </w:rPr>
            </w:rPrChange>
          </w:rPr>
          <w:delText>e</w:delText>
        </w:r>
      </w:del>
      <w:r w:rsidR="00927764" w:rsidRPr="00B8299B">
        <w:rPr>
          <w:rFonts w:ascii="Times New Roman" w:eastAsia="Times New Roman" w:hAnsi="Times New Roman" w:cs="Times New Roman"/>
          <w:sz w:val="24"/>
          <w:szCs w:val="24"/>
          <w:rPrChange w:id="11" w:author="Rakhmad Perkasa Harahap" w:date="2021-12-15T12:28:00Z">
            <w:rPr>
              <w:rFonts w:ascii="Times New Roman" w:eastAsia="Times New Roman" w:hAnsi="Times New Roman" w:cs="Times New Roman"/>
              <w:i/>
              <w:iCs/>
              <w:sz w:val="24"/>
              <w:szCs w:val="24"/>
            </w:rPr>
          </w:rPrChange>
        </w:rPr>
        <w:t>p temenan aja. Huft</w:t>
      </w:r>
      <w:ins w:id="12" w:author="Rakhmad Perkasa Harahap" w:date="2021-12-15T12:31:00Z">
        <w:r>
          <w:rPr>
            <w:rFonts w:ascii="Times New Roman" w:eastAsia="Times New Roman" w:hAnsi="Times New Roman" w:cs="Times New Roman"/>
            <w:sz w:val="24"/>
            <w:szCs w:val="24"/>
          </w:rPr>
          <w:t>!</w:t>
        </w:r>
      </w:ins>
      <w:ins w:id="13" w:author="Rakhmad Perkasa Harahap" w:date="2021-12-15T12:28:00Z">
        <w:r>
          <w:rPr>
            <w:rFonts w:ascii="Times New Roman" w:eastAsia="Times New Roman" w:hAnsi="Times New Roman" w:cs="Times New Roman"/>
            <w:sz w:val="24"/>
            <w:szCs w:val="24"/>
          </w:rPr>
          <w:t>”</w:t>
        </w:r>
      </w:ins>
      <w:r w:rsidR="00927764" w:rsidRPr="00C50A1E">
        <w:rPr>
          <w:rFonts w:ascii="Times New Roman" w:eastAsia="Times New Roman" w:hAnsi="Times New Roman" w:cs="Times New Roman"/>
          <w:i/>
          <w:iCs/>
          <w:sz w:val="24"/>
          <w:szCs w:val="24"/>
        </w:rPr>
        <w:t>.</w:t>
      </w:r>
    </w:p>
    <w:p w14:paraId="6BA3187C" w14:textId="5C2CEA0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w:t>
      </w:r>
      <w:del w:id="14" w:author="Rakhmad Perkasa Harahap" w:date="2021-12-15T12:30:00Z">
        <w:r w:rsidRPr="00C50A1E" w:rsidDel="00B8299B">
          <w:rPr>
            <w:rFonts w:ascii="Times New Roman" w:eastAsia="Times New Roman" w:hAnsi="Times New Roman" w:cs="Times New Roman"/>
            <w:sz w:val="24"/>
            <w:szCs w:val="24"/>
          </w:rPr>
          <w:delText xml:space="preserve">aduhai </w:delText>
        </w:r>
      </w:del>
      <w:r w:rsidRPr="00C50A1E">
        <w:rPr>
          <w:rFonts w:ascii="Times New Roman" w:eastAsia="Times New Roman" w:hAnsi="Times New Roman" w:cs="Times New Roman"/>
          <w:sz w:val="24"/>
          <w:szCs w:val="24"/>
        </w:rPr>
        <w:t xml:space="preserve">menggoda indera penciuman </w:t>
      </w:r>
      <w:del w:id="15" w:author="Rakhmad Perkasa Harahap" w:date="2021-12-15T12:30:00Z">
        <w:r w:rsidRPr="00C50A1E" w:rsidDel="00B8299B">
          <w:rPr>
            <w:rFonts w:ascii="Times New Roman" w:eastAsia="Times New Roman" w:hAnsi="Times New Roman" w:cs="Times New Roman"/>
            <w:sz w:val="24"/>
            <w:szCs w:val="24"/>
          </w:rPr>
          <w:delText xml:space="preserve">itu </w:delText>
        </w:r>
      </w:del>
      <w:r w:rsidRPr="00C50A1E">
        <w:rPr>
          <w:rFonts w:ascii="Times New Roman" w:eastAsia="Times New Roman" w:hAnsi="Times New Roman" w:cs="Times New Roman"/>
          <w:sz w:val="24"/>
          <w:szCs w:val="24"/>
        </w:rPr>
        <w:t>atau bakwan yang baru diangkat dari penggorengan di kala hujan?</w:t>
      </w:r>
    </w:p>
    <w:p w14:paraId="6AEF4BF9" w14:textId="11FE283F" w:rsidR="00927764" w:rsidRPr="00C50A1E" w:rsidRDefault="005F1CE1" w:rsidP="00927764">
      <w:pPr>
        <w:shd w:val="clear" w:color="auto" w:fill="F5F5F5"/>
        <w:spacing w:after="375"/>
        <w:rPr>
          <w:rFonts w:ascii="Times New Roman" w:eastAsia="Times New Roman" w:hAnsi="Times New Roman" w:cs="Times New Roman"/>
          <w:sz w:val="24"/>
          <w:szCs w:val="24"/>
        </w:rPr>
      </w:pPr>
      <w:ins w:id="16" w:author="Rakhmad Perkasa Harahap" w:date="2021-12-15T12:33:00Z">
        <w:r>
          <w:rPr>
            <w:rFonts w:ascii="Times New Roman" w:eastAsia="Times New Roman" w:hAnsi="Times New Roman" w:cs="Times New Roman"/>
            <w:sz w:val="24"/>
            <w:szCs w:val="24"/>
          </w:rPr>
          <w:t>“</w:t>
        </w:r>
      </w:ins>
      <w:r w:rsidR="00927764" w:rsidRPr="00C50A1E">
        <w:rPr>
          <w:rFonts w:ascii="Times New Roman" w:eastAsia="Times New Roman" w:hAnsi="Times New Roman" w:cs="Times New Roman"/>
          <w:sz w:val="24"/>
          <w:szCs w:val="24"/>
        </w:rPr>
        <w:t>Januari, hujan sehari-hari</w:t>
      </w:r>
      <w:ins w:id="17" w:author="Rakhmad Perkasa Harahap" w:date="2021-12-15T12:33:00Z">
        <w:r>
          <w:rPr>
            <w:rFonts w:ascii="Times New Roman" w:eastAsia="Times New Roman" w:hAnsi="Times New Roman" w:cs="Times New Roman"/>
            <w:sz w:val="24"/>
            <w:szCs w:val="24"/>
          </w:rPr>
          <w:t>”</w:t>
        </w:r>
      </w:ins>
      <w:r w:rsidR="00927764" w:rsidRPr="00C50A1E">
        <w:rPr>
          <w:rFonts w:ascii="Times New Roman" w:eastAsia="Times New Roman" w:hAnsi="Times New Roman" w:cs="Times New Roman"/>
          <w:sz w:val="24"/>
          <w:szCs w:val="24"/>
        </w:rPr>
        <w:t xml:space="preserve">, begitu kata orang </w:t>
      </w:r>
      <w:ins w:id="18" w:author="Rakhmad Perkasa Harahap" w:date="2021-12-15T12:34:00Z">
        <w:r>
          <w:rPr>
            <w:rFonts w:ascii="Times New Roman" w:eastAsia="Times New Roman" w:hAnsi="Times New Roman" w:cs="Times New Roman"/>
            <w:sz w:val="24"/>
            <w:szCs w:val="24"/>
          </w:rPr>
          <w:t xml:space="preserve">yang </w:t>
        </w:r>
      </w:ins>
      <w:r w:rsidR="00927764" w:rsidRPr="00C50A1E">
        <w:rPr>
          <w:rFonts w:ascii="Times New Roman" w:eastAsia="Times New Roman" w:hAnsi="Times New Roman" w:cs="Times New Roman"/>
          <w:sz w:val="24"/>
          <w:szCs w:val="24"/>
        </w:rPr>
        <w:t>sering mengartikannya. Benar saja</w:t>
      </w:r>
      <w:ins w:id="19" w:author="Rakhmad Perkasa Harahap" w:date="2021-12-15T12:34:00Z">
        <w:r>
          <w:rPr>
            <w:rFonts w:ascii="Times New Roman" w:eastAsia="Times New Roman" w:hAnsi="Times New Roman" w:cs="Times New Roman"/>
            <w:sz w:val="24"/>
            <w:szCs w:val="24"/>
          </w:rPr>
          <w:t>,</w:t>
        </w:r>
      </w:ins>
      <w:del w:id="20" w:author="Rakhmad Perkasa Harahap" w:date="2021-12-15T12:34:00Z">
        <w:r w:rsidR="00927764" w:rsidRPr="00C50A1E" w:rsidDel="005F1CE1">
          <w:rPr>
            <w:rFonts w:ascii="Times New Roman" w:eastAsia="Times New Roman" w:hAnsi="Times New Roman" w:cs="Times New Roman"/>
            <w:sz w:val="24"/>
            <w:szCs w:val="24"/>
          </w:rPr>
          <w:delText>.</w:delText>
        </w:r>
      </w:del>
      <w:r w:rsidR="00927764" w:rsidRPr="00C50A1E">
        <w:rPr>
          <w:rFonts w:ascii="Times New Roman" w:eastAsia="Times New Roman" w:hAnsi="Times New Roman" w:cs="Times New Roman"/>
          <w:sz w:val="24"/>
          <w:szCs w:val="24"/>
        </w:rPr>
        <w:t xml:space="preserve"> </w:t>
      </w:r>
      <w:ins w:id="21" w:author="Rakhmad Perkasa Harahap" w:date="2021-12-15T12:34:00Z">
        <w:r>
          <w:rPr>
            <w:rFonts w:ascii="Times New Roman" w:eastAsia="Times New Roman" w:hAnsi="Times New Roman" w:cs="Times New Roman"/>
            <w:sz w:val="24"/>
            <w:szCs w:val="24"/>
          </w:rPr>
          <w:t>m</w:t>
        </w:r>
      </w:ins>
      <w:del w:id="22" w:author="Rakhmad Perkasa Harahap" w:date="2021-12-15T12:34:00Z">
        <w:r w:rsidR="00927764" w:rsidRPr="00C50A1E" w:rsidDel="005F1CE1">
          <w:rPr>
            <w:rFonts w:ascii="Times New Roman" w:eastAsia="Times New Roman" w:hAnsi="Times New Roman" w:cs="Times New Roman"/>
            <w:sz w:val="24"/>
            <w:szCs w:val="24"/>
          </w:rPr>
          <w:delText>M</w:delText>
        </w:r>
      </w:del>
      <w:r w:rsidR="00927764" w:rsidRPr="00C50A1E">
        <w:rPr>
          <w:rFonts w:ascii="Times New Roman" w:eastAsia="Times New Roman" w:hAnsi="Times New Roman" w:cs="Times New Roman"/>
          <w:sz w:val="24"/>
          <w:szCs w:val="24"/>
        </w:rPr>
        <w:t xml:space="preserve">eski </w:t>
      </w:r>
      <w:del w:id="23" w:author="Rakhmad Perkasa Harahap" w:date="2021-12-15T12:35:00Z">
        <w:r w:rsidR="00927764" w:rsidRPr="00C50A1E" w:rsidDel="005F1CE1">
          <w:rPr>
            <w:rFonts w:ascii="Times New Roman" w:eastAsia="Times New Roman" w:hAnsi="Times New Roman" w:cs="Times New Roman"/>
            <w:sz w:val="24"/>
            <w:szCs w:val="24"/>
          </w:rPr>
          <w:delText xml:space="preserve">di tahun ini </w:delText>
        </w:r>
      </w:del>
      <w:r w:rsidR="00927764" w:rsidRPr="00C50A1E">
        <w:rPr>
          <w:rFonts w:ascii="Times New Roman" w:eastAsia="Times New Roman" w:hAnsi="Times New Roman" w:cs="Times New Roman"/>
          <w:sz w:val="24"/>
          <w:szCs w:val="24"/>
        </w:rPr>
        <w:t xml:space="preserve">awal musim hujan di Indonesia </w:t>
      </w:r>
      <w:r w:rsidR="00927764">
        <w:rPr>
          <w:rFonts w:ascii="Times New Roman" w:eastAsia="Times New Roman" w:hAnsi="Times New Roman" w:cs="Times New Roman"/>
          <w:sz w:val="24"/>
          <w:szCs w:val="24"/>
        </w:rPr>
        <w:t xml:space="preserve">mundur di antara </w:t>
      </w:r>
      <w:ins w:id="24" w:author="Rakhmad Perkasa Harahap" w:date="2021-12-15T12:32:00Z">
        <w:r w:rsidR="00B8299B">
          <w:rPr>
            <w:rFonts w:ascii="Times New Roman" w:eastAsia="Times New Roman" w:hAnsi="Times New Roman" w:cs="Times New Roman"/>
            <w:sz w:val="24"/>
            <w:szCs w:val="24"/>
          </w:rPr>
          <w:t>b</w:t>
        </w:r>
      </w:ins>
      <w:del w:id="25" w:author="Rakhmad Perkasa Harahap" w:date="2021-12-15T12:32:00Z">
        <w:r w:rsidR="00927764" w:rsidDel="00B8299B">
          <w:rPr>
            <w:rFonts w:ascii="Times New Roman" w:eastAsia="Times New Roman" w:hAnsi="Times New Roman" w:cs="Times New Roman"/>
            <w:sz w:val="24"/>
            <w:szCs w:val="24"/>
          </w:rPr>
          <w:delText>B</w:delText>
        </w:r>
      </w:del>
      <w:r w:rsidR="00927764">
        <w:rPr>
          <w:rFonts w:ascii="Times New Roman" w:eastAsia="Times New Roman" w:hAnsi="Times New Roman" w:cs="Times New Roman"/>
          <w:sz w:val="24"/>
          <w:szCs w:val="24"/>
        </w:rPr>
        <w:t>ulan November-</w:t>
      </w:r>
      <w:r w:rsidR="00927764" w:rsidRPr="00C50A1E">
        <w:rPr>
          <w:rFonts w:ascii="Times New Roman" w:eastAsia="Times New Roman" w:hAnsi="Times New Roman" w:cs="Times New Roman"/>
          <w:sz w:val="24"/>
          <w:szCs w:val="24"/>
        </w:rPr>
        <w:t>Desember 2019</w:t>
      </w:r>
      <w:ins w:id="26" w:author="Rakhmad Perkasa Harahap" w:date="2021-12-15T12:35:00Z">
        <w:r>
          <w:rPr>
            <w:rFonts w:ascii="Times New Roman" w:eastAsia="Times New Roman" w:hAnsi="Times New Roman" w:cs="Times New Roman"/>
            <w:sz w:val="24"/>
            <w:szCs w:val="24"/>
          </w:rPr>
          <w:t xml:space="preserve"> tahun ini</w:t>
        </w:r>
      </w:ins>
      <w:r w:rsidR="00927764" w:rsidRPr="00C50A1E">
        <w:rPr>
          <w:rFonts w:ascii="Times New Roman" w:eastAsia="Times New Roman" w:hAnsi="Times New Roman" w:cs="Times New Roman"/>
          <w:sz w:val="24"/>
          <w:szCs w:val="24"/>
        </w:rPr>
        <w:t>, hujan benar-benar datang seperti perkiraan. Sudah sangat terasa</w:t>
      </w:r>
      <w:ins w:id="27" w:author="Rakhmad Perkasa Harahap" w:date="2021-12-15T12:32:00Z">
        <w:r>
          <w:rPr>
            <w:rFonts w:ascii="Times New Roman" w:eastAsia="Times New Roman" w:hAnsi="Times New Roman" w:cs="Times New Roman"/>
            <w:sz w:val="24"/>
            <w:szCs w:val="24"/>
          </w:rPr>
          <w:t>,</w:t>
        </w:r>
      </w:ins>
      <w:r w:rsidR="00927764" w:rsidRPr="00C50A1E">
        <w:rPr>
          <w:rFonts w:ascii="Times New Roman" w:eastAsia="Times New Roman" w:hAnsi="Times New Roman" w:cs="Times New Roman"/>
          <w:sz w:val="24"/>
          <w:szCs w:val="24"/>
        </w:rPr>
        <w:t xml:space="preserve"> apalagi sejak awal tahun baru</w:t>
      </w:r>
      <w:del w:id="28" w:author="Rakhmad Perkasa Harahap" w:date="2021-12-15T12:38:00Z">
        <w:r w:rsidR="00927764" w:rsidRPr="00C50A1E" w:rsidDel="0055263D">
          <w:rPr>
            <w:rFonts w:ascii="Times New Roman" w:eastAsia="Times New Roman" w:hAnsi="Times New Roman" w:cs="Times New Roman"/>
            <w:sz w:val="24"/>
            <w:szCs w:val="24"/>
          </w:rPr>
          <w:delText xml:space="preserve"> kita</w:delText>
        </w:r>
      </w:del>
      <w:r w:rsidR="00927764" w:rsidRPr="00C50A1E">
        <w:rPr>
          <w:rFonts w:ascii="Times New Roman" w:eastAsia="Times New Roman" w:hAnsi="Times New Roman" w:cs="Times New Roman"/>
          <w:sz w:val="24"/>
          <w:szCs w:val="24"/>
        </w:rPr>
        <w:t>.</w:t>
      </w:r>
    </w:p>
    <w:p w14:paraId="79428444" w14:textId="1B3EA2F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ambyar, </w:t>
      </w:r>
      <w:ins w:id="29" w:author="Rakhmad Perkasa Harahap" w:date="2021-12-15T12:48:00Z">
        <w:r w:rsidR="00135A43">
          <w:rPr>
            <w:rFonts w:ascii="Times New Roman" w:eastAsia="Times New Roman" w:hAnsi="Times New Roman" w:cs="Times New Roman"/>
            <w:sz w:val="24"/>
            <w:szCs w:val="24"/>
          </w:rPr>
          <w:t>namun</w:t>
        </w:r>
      </w:ins>
      <w:ins w:id="30" w:author="Rakhmad Perkasa Harahap" w:date="2021-12-15T12:37:00Z">
        <w:r w:rsidR="0055263D">
          <w:rPr>
            <w:rFonts w:ascii="Times New Roman" w:eastAsia="Times New Roman" w:hAnsi="Times New Roman" w:cs="Times New Roman"/>
            <w:sz w:val="24"/>
            <w:szCs w:val="24"/>
          </w:rPr>
          <w:t xml:space="preserve"> juga </w:t>
        </w:r>
      </w:ins>
      <w:del w:id="31" w:author="Rakhmad Perkasa Harahap" w:date="2021-12-15T12:37:00Z">
        <w:r w:rsidRPr="00C50A1E" w:rsidDel="005F1CE1">
          <w:rPr>
            <w:rFonts w:ascii="Times New Roman" w:eastAsia="Times New Roman" w:hAnsi="Times New Roman" w:cs="Times New Roman"/>
            <w:sz w:val="24"/>
            <w:szCs w:val="24"/>
          </w:rPr>
          <w:delText xml:space="preserve">pun </w:delText>
        </w:r>
      </w:del>
      <w:r w:rsidRPr="00C50A1E">
        <w:rPr>
          <w:rFonts w:ascii="Times New Roman" w:eastAsia="Times New Roman" w:hAnsi="Times New Roman" w:cs="Times New Roman"/>
          <w:sz w:val="24"/>
          <w:szCs w:val="24"/>
        </w:rPr>
        <w:t>perilaku kita yang lain. Soal makan</w:t>
      </w:r>
      <w:ins w:id="32" w:author="Rakhmad Perkasa Harahap" w:date="2021-12-15T12:37:00Z">
        <w:r w:rsidR="0055263D">
          <w:rPr>
            <w:rFonts w:ascii="Times New Roman" w:eastAsia="Times New Roman" w:hAnsi="Times New Roman" w:cs="Times New Roman"/>
            <w:sz w:val="24"/>
            <w:szCs w:val="24"/>
          </w:rPr>
          <w:t xml:space="preserve">? </w:t>
        </w:r>
      </w:ins>
      <w:ins w:id="33" w:author="Rakhmad Perkasa Harahap" w:date="2021-12-15T12:38:00Z">
        <w:r w:rsidR="0055263D">
          <w:rPr>
            <w:rFonts w:ascii="Times New Roman" w:eastAsia="Times New Roman" w:hAnsi="Times New Roman" w:cs="Times New Roman"/>
            <w:sz w:val="24"/>
            <w:szCs w:val="24"/>
          </w:rPr>
          <w:t>y</w:t>
        </w:r>
      </w:ins>
      <w:del w:id="34" w:author="Rakhmad Perkasa Harahap" w:date="2021-12-15T12:37:00Z">
        <w:r w:rsidRPr="00C50A1E" w:rsidDel="0055263D">
          <w:rPr>
            <w:rFonts w:ascii="Times New Roman" w:eastAsia="Times New Roman" w:hAnsi="Times New Roman" w:cs="Times New Roman"/>
            <w:sz w:val="24"/>
            <w:szCs w:val="24"/>
          </w:rPr>
          <w:delText>. Y</w:delText>
        </w:r>
      </w:del>
      <w:r w:rsidRPr="00C50A1E">
        <w:rPr>
          <w:rFonts w:ascii="Times New Roman" w:eastAsia="Times New Roman" w:hAnsi="Times New Roman" w:cs="Times New Roman"/>
          <w:sz w:val="24"/>
          <w:szCs w:val="24"/>
        </w:rPr>
        <w:t>a, hujan yang membuat kita jadi sering lapar. K</w:t>
      </w:r>
      <w:ins w:id="35" w:author="Rakhmad Perkasa Harahap" w:date="2021-12-15T12:38:00Z">
        <w:r w:rsidR="0055263D">
          <w:rPr>
            <w:rFonts w:ascii="Times New Roman" w:eastAsia="Times New Roman" w:hAnsi="Times New Roman" w:cs="Times New Roman"/>
            <w:sz w:val="24"/>
            <w:szCs w:val="24"/>
          </w:rPr>
          <w:t>enapa</w:t>
        </w:r>
      </w:ins>
      <w:del w:id="36" w:author="Rakhmad Perkasa Harahap" w:date="2021-12-15T12:38:00Z">
        <w:r w:rsidRPr="00C50A1E" w:rsidDel="0055263D">
          <w:rPr>
            <w:rFonts w:ascii="Times New Roman" w:eastAsia="Times New Roman" w:hAnsi="Times New Roman" w:cs="Times New Roman"/>
            <w:sz w:val="24"/>
            <w:szCs w:val="24"/>
          </w:rPr>
          <w:delText>ok</w:delText>
        </w:r>
      </w:del>
      <w:r w:rsidRPr="00C50A1E">
        <w:rPr>
          <w:rFonts w:ascii="Times New Roman" w:eastAsia="Times New Roman" w:hAnsi="Times New Roman" w:cs="Times New Roman"/>
          <w:sz w:val="24"/>
          <w:szCs w:val="24"/>
        </w:rPr>
        <w:t xml:space="preserve"> bisa ya?</w:t>
      </w:r>
    </w:p>
    <w:p w14:paraId="07D92BCD" w14:textId="5CCE9BF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ins w:id="37" w:author="Rakhmad Perkasa Harahap" w:date="2021-12-15T12:39:00Z">
        <w:r w:rsidR="0055263D">
          <w:rPr>
            <w:rFonts w:ascii="Times New Roman" w:eastAsia="Times New Roman" w:hAnsi="Times New Roman" w:cs="Times New Roman"/>
            <w:sz w:val="24"/>
            <w:szCs w:val="24"/>
          </w:rPr>
          <w:t>f</w:t>
        </w:r>
      </w:ins>
      <w:del w:id="38" w:author="Rakhmad Perkasa Harahap" w:date="2021-12-15T12:39:00Z">
        <w:r w:rsidDel="0055263D">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14:paraId="31721E22" w14:textId="4D56A2B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w:t>
      </w:r>
      <w:del w:id="39" w:author="Rakhmad Perkasa Harahap" w:date="2021-12-15T12:39:00Z">
        <w:r w:rsidRPr="00C50A1E" w:rsidDel="0055263D">
          <w:rPr>
            <w:rFonts w:ascii="Times New Roman" w:eastAsia="Times New Roman" w:hAnsi="Times New Roman" w:cs="Times New Roman"/>
            <w:sz w:val="24"/>
            <w:szCs w:val="24"/>
          </w:rPr>
          <w:delText>y</w:delText>
        </w:r>
      </w:del>
      <w:r w:rsidRPr="00C50A1E">
        <w:rPr>
          <w:rFonts w:ascii="Times New Roman" w:eastAsia="Times New Roman" w:hAnsi="Times New Roman" w:cs="Times New Roman"/>
          <w:sz w:val="24"/>
          <w:szCs w:val="24"/>
        </w:rPr>
        <w:t xml:space="preserve">ik di saat hujan turun adalah makan. Sering disebut </w:t>
      </w:r>
      <w:del w:id="40" w:author="Rakhmad Perkasa Harahap" w:date="2021-12-15T12:39:00Z">
        <w:r w:rsidRPr="00C50A1E" w:rsidDel="0055263D">
          <w:rPr>
            <w:rFonts w:ascii="Times New Roman" w:eastAsia="Times New Roman" w:hAnsi="Times New Roman" w:cs="Times New Roman"/>
            <w:sz w:val="24"/>
            <w:szCs w:val="24"/>
          </w:rPr>
          <w:delText xml:space="preserve">cuma </w:delText>
        </w:r>
      </w:del>
      <w:ins w:id="41" w:author="Rakhmad Perkasa Harahap" w:date="2021-12-15T12:39:00Z">
        <w:r w:rsidR="0055263D">
          <w:rPr>
            <w:rFonts w:ascii="Times New Roman" w:eastAsia="Times New Roman" w:hAnsi="Times New Roman" w:cs="Times New Roman"/>
            <w:sz w:val="24"/>
            <w:szCs w:val="24"/>
          </w:rPr>
          <w:t>hanya</w:t>
        </w:r>
        <w:r w:rsidR="0055263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camilan, tapi jumlah kalorinya nyaris melebihi makan berat.</w:t>
      </w:r>
    </w:p>
    <w:p w14:paraId="01FABCD9" w14:textId="68D8369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w:t>
      </w:r>
      <w:del w:id="42" w:author="Rakhmad Perkasa Harahap" w:date="2021-12-15T12:49:00Z">
        <w:r w:rsidRPr="00C50A1E" w:rsidDel="00135A43">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dalam kemasan bisa dikonsumsi </w:t>
      </w:r>
      <w:ins w:id="43" w:author="Rakhmad Perkasa Harahap" w:date="2021-12-15T12:49:00Z">
        <w:r w:rsidR="00135A43">
          <w:rPr>
            <w:rFonts w:ascii="Times New Roman" w:eastAsia="Times New Roman" w:hAnsi="Times New Roman" w:cs="Times New Roman"/>
            <w:sz w:val="24"/>
            <w:szCs w:val="24"/>
          </w:rPr>
          <w:t>empat</w:t>
        </w:r>
      </w:ins>
      <w:del w:id="44" w:author="Rakhmad Perkasa Harahap" w:date="2021-12-15T12:49:00Z">
        <w:r w:rsidRPr="00C50A1E" w:rsidDel="00135A43">
          <w:rPr>
            <w:rFonts w:ascii="Times New Roman" w:eastAsia="Times New Roman" w:hAnsi="Times New Roman" w:cs="Times New Roman"/>
            <w:sz w:val="24"/>
            <w:szCs w:val="24"/>
          </w:rPr>
          <w:delText>4</w:delText>
        </w:r>
      </w:del>
      <w:r w:rsidRPr="00C50A1E">
        <w:rPr>
          <w:rFonts w:ascii="Times New Roman" w:eastAsia="Times New Roman" w:hAnsi="Times New Roman" w:cs="Times New Roman"/>
          <w:sz w:val="24"/>
          <w:szCs w:val="24"/>
        </w:rPr>
        <w:t xml:space="preserve"> porsi habis sekali duduk. </w:t>
      </w:r>
      <w:ins w:id="45" w:author="Rakhmad Perkasa Harahap" w:date="2021-12-15T12:49:00Z">
        <w:r w:rsidR="00135A43">
          <w:rPr>
            <w:rFonts w:ascii="Times New Roman" w:eastAsia="Times New Roman" w:hAnsi="Times New Roman" w:cs="Times New Roman"/>
            <w:sz w:val="24"/>
            <w:szCs w:val="24"/>
          </w:rPr>
          <w:t>Hal itu b</w:t>
        </w:r>
      </w:ins>
      <w:del w:id="46" w:author="Rakhmad Perkasa Harahap" w:date="2021-12-15T12:49:00Z">
        <w:r w:rsidRPr="00C50A1E" w:rsidDel="00135A43">
          <w:rPr>
            <w:rFonts w:ascii="Times New Roman" w:eastAsia="Times New Roman" w:hAnsi="Times New Roman" w:cs="Times New Roman"/>
            <w:sz w:val="24"/>
            <w:szCs w:val="24"/>
          </w:rPr>
          <w:delText>B</w:delText>
        </w:r>
      </w:del>
      <w:r w:rsidRPr="00C50A1E">
        <w:rPr>
          <w:rFonts w:ascii="Times New Roman" w:eastAsia="Times New Roman" w:hAnsi="Times New Roman" w:cs="Times New Roman"/>
          <w:sz w:val="24"/>
          <w:szCs w:val="24"/>
        </w:rPr>
        <w:t>elum cukup, tambah lagi gorengannya, satu</w:t>
      </w:r>
      <w:ins w:id="47" w:author="Rakhmad Perkasa Harahap" w:date="2021-12-15T12:49:00Z">
        <w:r w:rsidR="00135A43">
          <w:rPr>
            <w:rFonts w:ascii="Times New Roman" w:eastAsia="Times New Roman" w:hAnsi="Times New Roman" w:cs="Times New Roman"/>
            <w:sz w:val="24"/>
            <w:szCs w:val="24"/>
          </w:rPr>
          <w:t xml:space="preserve"> </w:t>
        </w:r>
      </w:ins>
      <w:del w:id="48" w:author="Rakhmad Perkasa Harahap" w:date="2021-12-15T12:49:00Z">
        <w:r w:rsidRPr="00C50A1E" w:rsidDel="00135A43">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dua biji eh kok jadi lima?</w:t>
      </w:r>
    </w:p>
    <w:p w14:paraId="0B2B70AE" w14:textId="2E060AB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w:t>
      </w:r>
      <w:del w:id="49" w:author="Rakhmad Perkasa Harahap" w:date="2021-12-15T12:40:00Z">
        <w:r w:rsidRPr="00C50A1E" w:rsidDel="0055263D">
          <w:rPr>
            <w:rFonts w:ascii="Times New Roman" w:eastAsia="Times New Roman" w:hAnsi="Times New Roman" w:cs="Times New Roman"/>
            <w:sz w:val="24"/>
            <w:szCs w:val="24"/>
          </w:rPr>
          <w:delText xml:space="preserve"> </w:delText>
        </w:r>
      </w:del>
      <w:ins w:id="50" w:author="Rakhmad Perkasa Harahap" w:date="2021-12-15T12:40:00Z">
        <w:r w:rsidR="0055263D">
          <w:rPr>
            <w:rFonts w:ascii="Times New Roman" w:eastAsia="Times New Roman" w:hAnsi="Times New Roman" w:cs="Times New Roman"/>
            <w:sz w:val="24"/>
            <w:szCs w:val="24"/>
          </w:rPr>
          <w:t xml:space="preserve"> seperti sikapnya </w:t>
        </w:r>
      </w:ins>
      <w:ins w:id="51" w:author="Rakhmad Perkasa Harahap" w:date="2021-12-15T12:50:00Z">
        <w:r w:rsidR="00135A43">
          <w:rPr>
            <w:rFonts w:ascii="Times New Roman" w:eastAsia="Times New Roman" w:hAnsi="Times New Roman" w:cs="Times New Roman"/>
            <w:sz w:val="24"/>
            <w:szCs w:val="24"/>
          </w:rPr>
          <w:t>ke</w:t>
        </w:r>
      </w:ins>
      <w:ins w:id="52" w:author="Rakhmad Perkasa Harahap" w:date="2021-12-15T12:40:00Z">
        <w:r w:rsidR="0055263D">
          <w:rPr>
            <w:rFonts w:ascii="Times New Roman" w:eastAsia="Times New Roman" w:hAnsi="Times New Roman" w:cs="Times New Roman"/>
            <w:sz w:val="24"/>
            <w:szCs w:val="24"/>
          </w:rPr>
          <w:t>padamu</w:t>
        </w:r>
      </w:ins>
      <w:del w:id="53" w:author="Rakhmad Perkasa Harahap" w:date="2021-12-15T12:40:00Z">
        <w:r w:rsidRPr="00C50A1E" w:rsidDel="0055263D">
          <w:rPr>
            <w:rFonts w:ascii="Times New Roman" w:eastAsia="Times New Roman" w:hAnsi="Times New Roman" w:cs="Times New Roman"/>
            <w:sz w:val="24"/>
            <w:szCs w:val="24"/>
          </w:rPr>
          <w:delText>-</w:delText>
        </w:r>
        <w:r w:rsidRPr="00C50A1E" w:rsidDel="0055263D">
          <w:rPr>
            <w:rFonts w:ascii="Times New Roman" w:eastAsia="Times New Roman" w:hAnsi="Times New Roman" w:cs="Times New Roman"/>
            <w:strike/>
            <w:sz w:val="24"/>
            <w:szCs w:val="24"/>
          </w:rPr>
          <w:delText>seperti sikapnya padamu</w:delText>
        </w:r>
      </w:del>
      <w:r w:rsidRPr="00C50A1E">
        <w:rPr>
          <w:rFonts w:ascii="Times New Roman" w:eastAsia="Times New Roman" w:hAnsi="Times New Roman" w:cs="Times New Roman"/>
          <w:sz w:val="24"/>
          <w:szCs w:val="24"/>
        </w:rPr>
        <w:t>, memang bisa jadi salah satu pencetus mengapa kita jadi suka makan. </w:t>
      </w:r>
    </w:p>
    <w:p w14:paraId="1C8E7E42" w14:textId="3466999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w:t>
      </w:r>
      <w:ins w:id="54" w:author="Rakhmad Perkasa Harahap" w:date="2021-12-15T12:41:00Z">
        <w:r w:rsidR="0055263D">
          <w:rPr>
            <w:rFonts w:ascii="Times New Roman" w:eastAsia="Times New Roman" w:hAnsi="Times New Roman" w:cs="Times New Roman"/>
            <w:sz w:val="24"/>
            <w:szCs w:val="24"/>
          </w:rPr>
          <w:t xml:space="preserve"> </w:t>
        </w:r>
      </w:ins>
      <w:del w:id="55" w:author="Rakhmad Perkasa Harahap" w:date="2021-12-15T12:41:00Z">
        <w:r w:rsidRPr="00C50A1E" w:rsidDel="0055263D">
          <w:rPr>
            <w:rFonts w:ascii="Times New Roman" w:eastAsia="Times New Roman" w:hAnsi="Times New Roman" w:cs="Times New Roman"/>
            <w:sz w:val="24"/>
            <w:szCs w:val="24"/>
          </w:rPr>
          <w:delText xml:space="preserve"> yang </w:delText>
        </w:r>
      </w:del>
      <w:r w:rsidRPr="00C50A1E">
        <w:rPr>
          <w:rFonts w:ascii="Times New Roman" w:eastAsia="Times New Roman" w:hAnsi="Times New Roman" w:cs="Times New Roman"/>
          <w:sz w:val="24"/>
          <w:szCs w:val="24"/>
        </w:rPr>
        <w:t xml:space="preserve">seperti tahu bulat </w:t>
      </w:r>
      <w:ins w:id="56" w:author="Rakhmad Perkasa Harahap" w:date="2021-12-15T12:50:00Z">
        <w:r w:rsidR="00135A43">
          <w:rPr>
            <w:rFonts w:ascii="Times New Roman" w:eastAsia="Times New Roman" w:hAnsi="Times New Roman" w:cs="Times New Roman"/>
            <w:sz w:val="24"/>
            <w:szCs w:val="24"/>
          </w:rPr>
          <w:t xml:space="preserve">yang </w:t>
        </w:r>
      </w:ins>
      <w:r w:rsidRPr="00C50A1E">
        <w:rPr>
          <w:rFonts w:ascii="Times New Roman" w:eastAsia="Times New Roman" w:hAnsi="Times New Roman" w:cs="Times New Roman"/>
          <w:sz w:val="24"/>
          <w:szCs w:val="24"/>
        </w:rPr>
        <w:t>digoreng dadakan alias yang masih hangat. Apalagi dengan makan, tubuh akan mendapat "panas" akibat terjadinya peningkatan metabolisme dalam tubuh. </w:t>
      </w:r>
    </w:p>
    <w:p w14:paraId="218E798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71D9905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42833CB3" w14:textId="78B68B4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w:t>
      </w:r>
      <w:ins w:id="57" w:author="Rakhmad Perkasa Harahap" w:date="2021-12-15T12:51:00Z">
        <w:r w:rsidR="00135A43">
          <w:rPr>
            <w:rFonts w:ascii="Times New Roman" w:eastAsia="Times New Roman" w:hAnsi="Times New Roman" w:cs="Times New Roman"/>
            <w:sz w:val="24"/>
            <w:szCs w:val="24"/>
          </w:rPr>
          <w:t xml:space="preserve"> atau </w:t>
        </w:r>
      </w:ins>
      <w:del w:id="58" w:author="Rakhmad Perkasa Harahap" w:date="2021-12-15T12:51:00Z">
        <w:r w:rsidRPr="00C50A1E" w:rsidDel="00135A43">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3FBC6E3A" w14:textId="3386522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ins w:id="59" w:author="Rakhmad Perkasa Harahap" w:date="2021-12-15T12:51:00Z">
        <w:r w:rsidR="00135A43">
          <w:rPr>
            <w:rFonts w:ascii="Times New Roman" w:eastAsia="Times New Roman" w:hAnsi="Times New Roman" w:cs="Times New Roman"/>
            <w:sz w:val="24"/>
            <w:szCs w:val="24"/>
          </w:rPr>
          <w:t>lemari</w:t>
        </w:r>
      </w:ins>
      <w:del w:id="60" w:author="Rakhmad Perkasa Harahap" w:date="2021-12-15T12:51:00Z">
        <w:r w:rsidDel="00135A43">
          <w:rPr>
            <w:rFonts w:ascii="Times New Roman" w:eastAsia="Times New Roman" w:hAnsi="Times New Roman" w:cs="Times New Roman"/>
            <w:sz w:val="24"/>
            <w:szCs w:val="24"/>
          </w:rPr>
          <w:delText>almari</w:delText>
        </w:r>
      </w:del>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3ADD80AF" w14:textId="1DAF320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w:t>
      </w:r>
      <w:ins w:id="61" w:author="Rakhmad Perkasa Harahap" w:date="2021-12-15T12:43:00Z">
        <w:r w:rsidR="005352FD">
          <w:rPr>
            <w:rFonts w:ascii="Times New Roman" w:eastAsia="Times New Roman" w:hAnsi="Times New Roman" w:cs="Times New Roman"/>
            <w:sz w:val="24"/>
            <w:szCs w:val="24"/>
          </w:rPr>
          <w:t xml:space="preserve">Hal yang </w:t>
        </w:r>
      </w:ins>
      <w:del w:id="62" w:author="Rakhmad Perkasa Harahap" w:date="2021-12-15T12:43:00Z">
        <w:r w:rsidRPr="00C50A1E" w:rsidDel="005352FD">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sering membuatnya salah adalah pemilihan makanan kita yang tidak tahu diri. </w:t>
      </w:r>
      <w:ins w:id="63" w:author="Rakhmad Perkasa Harahap" w:date="2021-12-15T12:43:00Z">
        <w:r w:rsidR="005352FD">
          <w:rPr>
            <w:rFonts w:ascii="Times New Roman" w:eastAsia="Times New Roman" w:hAnsi="Times New Roman" w:cs="Times New Roman"/>
            <w:sz w:val="24"/>
            <w:szCs w:val="24"/>
          </w:rPr>
          <w:t xml:space="preserve">Makanan kita yang </w:t>
        </w:r>
      </w:ins>
      <w:del w:id="64" w:author="Rakhmad Perkasa Harahap" w:date="2021-12-15T12:43:00Z">
        <w:r w:rsidRPr="00C50A1E" w:rsidDel="005352FD">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penting enak, </w:t>
      </w:r>
      <w:ins w:id="65" w:author="Rakhmad Perkasa Harahap" w:date="2021-12-15T12:44:00Z">
        <w:r w:rsidR="005352FD">
          <w:rPr>
            <w:rFonts w:ascii="Times New Roman" w:eastAsia="Times New Roman" w:hAnsi="Times New Roman" w:cs="Times New Roman"/>
            <w:sz w:val="24"/>
            <w:szCs w:val="24"/>
          </w:rPr>
          <w:t xml:space="preserve">masalah </w:t>
        </w:r>
      </w:ins>
      <w:r w:rsidRPr="00C50A1E">
        <w:rPr>
          <w:rFonts w:ascii="Times New Roman" w:eastAsia="Times New Roman" w:hAnsi="Times New Roman" w:cs="Times New Roman"/>
          <w:sz w:val="24"/>
          <w:szCs w:val="24"/>
        </w:rPr>
        <w:t>kalori belakangan?</w:t>
      </w:r>
    </w:p>
    <w:p w14:paraId="5E9E9CB4" w14:textId="3EE1363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aja dulu dengan memperhatikan label informasi gizi ketika kamu memakan makanan kemasan. </w:t>
      </w:r>
      <w:del w:id="66" w:author="Rakhmad Perkasa Harahap" w:date="2021-12-15T12:44:00Z">
        <w:r w:rsidRPr="00C50A1E" w:rsidDel="005352FD">
          <w:rPr>
            <w:rFonts w:ascii="Times New Roman" w:eastAsia="Times New Roman" w:hAnsi="Times New Roman" w:cs="Times New Roman"/>
            <w:sz w:val="24"/>
            <w:szCs w:val="24"/>
          </w:rPr>
          <w:delText xml:space="preserve">Atau </w:delText>
        </w:r>
      </w:del>
      <w:ins w:id="67" w:author="Rakhmad Perkasa Harahap" w:date="2021-12-15T12:44:00Z">
        <w:r w:rsidR="005352FD">
          <w:rPr>
            <w:rFonts w:ascii="Times New Roman" w:eastAsia="Times New Roman" w:hAnsi="Times New Roman" w:cs="Times New Roman"/>
            <w:sz w:val="24"/>
            <w:szCs w:val="24"/>
          </w:rPr>
          <w:t>J</w:t>
        </w:r>
      </w:ins>
      <w:del w:id="68" w:author="Rakhmad Perkasa Harahap" w:date="2021-12-15T12:44:00Z">
        <w:r w:rsidRPr="00C50A1E" w:rsidDel="005352FD">
          <w:rPr>
            <w:rFonts w:ascii="Times New Roman" w:eastAsia="Times New Roman" w:hAnsi="Times New Roman" w:cs="Times New Roman"/>
            <w:sz w:val="24"/>
            <w:szCs w:val="24"/>
          </w:rPr>
          <w:delText>j</w:delText>
        </w:r>
      </w:del>
      <w:r w:rsidRPr="00C50A1E">
        <w:rPr>
          <w:rFonts w:ascii="Times New Roman" w:eastAsia="Times New Roman" w:hAnsi="Times New Roman" w:cs="Times New Roman"/>
          <w:sz w:val="24"/>
          <w:szCs w:val="24"/>
        </w:rPr>
        <w:t>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05EE8B26" w14:textId="2F6BDB7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w:t>
      </w:r>
      <w:del w:id="69" w:author="Rakhmad Perkasa Harahap" w:date="2021-12-15T12:45:00Z">
        <w:r w:rsidRPr="00C50A1E" w:rsidDel="005352FD">
          <w:rPr>
            <w:rFonts w:ascii="Times New Roman" w:eastAsia="Times New Roman" w:hAnsi="Times New Roman" w:cs="Times New Roman"/>
            <w:sz w:val="24"/>
            <w:szCs w:val="24"/>
          </w:rPr>
          <w:delText xml:space="preserve">yang lebih suka </w:delText>
        </w:r>
      </w:del>
      <w:r w:rsidRPr="00C50A1E">
        <w:rPr>
          <w:rFonts w:ascii="Times New Roman" w:eastAsia="Times New Roman" w:hAnsi="Times New Roman" w:cs="Times New Roman"/>
          <w:sz w:val="24"/>
          <w:szCs w:val="24"/>
        </w:rPr>
        <w:t>naik</w:t>
      </w:r>
      <w:del w:id="70" w:author="Rakhmad Perkasa Harahap" w:date="2021-12-15T12:45:00Z">
        <w:r w:rsidRPr="00C50A1E" w:rsidDel="005352FD">
          <w:rPr>
            <w:rFonts w:ascii="Times New Roman" w:eastAsia="Times New Roman" w:hAnsi="Times New Roman" w:cs="Times New Roman"/>
            <w:sz w:val="24"/>
            <w:szCs w:val="24"/>
          </w:rPr>
          <w:delText>nya</w:delText>
        </w:r>
      </w:del>
      <w:r w:rsidRPr="00C50A1E">
        <w:rPr>
          <w:rFonts w:ascii="Times New Roman" w:eastAsia="Times New Roman" w:hAnsi="Times New Roman" w:cs="Times New Roman"/>
          <w:sz w:val="24"/>
          <w:szCs w:val="24"/>
        </w:rPr>
        <w:t>. Apalagi</w:t>
      </w:r>
      <w:ins w:id="71" w:author="Rakhmad Perkasa Harahap" w:date="2021-12-15T12:45:00Z">
        <w:r w:rsidR="005352FD">
          <w:rPr>
            <w:rFonts w:ascii="Times New Roman" w:eastAsia="Times New Roman" w:hAnsi="Times New Roman" w:cs="Times New Roman"/>
            <w:sz w:val="24"/>
            <w:szCs w:val="24"/>
          </w:rPr>
          <w:t xml:space="preserve">, </w:t>
        </w:r>
      </w:ins>
      <w:del w:id="72" w:author="Rakhmad Perkasa Harahap" w:date="2021-12-15T12:45:00Z">
        <w:r w:rsidRPr="00C50A1E" w:rsidDel="005352FD">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 xml:space="preserve">munculnya kaum-kaum rebahan yang kerjaannya </w:t>
      </w:r>
      <w:ins w:id="73" w:author="Rakhmad Perkasa Harahap" w:date="2021-12-15T12:45:00Z">
        <w:r w:rsidR="005352FD">
          <w:rPr>
            <w:rFonts w:ascii="Times New Roman" w:eastAsia="Times New Roman" w:hAnsi="Times New Roman" w:cs="Times New Roman"/>
            <w:sz w:val="24"/>
            <w:szCs w:val="24"/>
          </w:rPr>
          <w:t>han</w:t>
        </w:r>
      </w:ins>
      <w:ins w:id="74" w:author="Rakhmad Perkasa Harahap" w:date="2021-12-15T12:46:00Z">
        <w:r w:rsidR="005352FD">
          <w:rPr>
            <w:rFonts w:ascii="Times New Roman" w:eastAsia="Times New Roman" w:hAnsi="Times New Roman" w:cs="Times New Roman"/>
            <w:sz w:val="24"/>
            <w:szCs w:val="24"/>
          </w:rPr>
          <w:t xml:space="preserve">ya </w:t>
        </w:r>
      </w:ins>
      <w:r w:rsidRPr="00C50A1E">
        <w:rPr>
          <w:rFonts w:ascii="Times New Roman" w:eastAsia="Times New Roman" w:hAnsi="Times New Roman" w:cs="Times New Roman"/>
          <w:sz w:val="24"/>
          <w:szCs w:val="24"/>
        </w:rPr>
        <w:t xml:space="preserve">tiduran dan </w:t>
      </w:r>
      <w:del w:id="75" w:author="Rakhmad Perkasa Harahap" w:date="2021-12-15T12:46:00Z">
        <w:r w:rsidRPr="00C50A1E" w:rsidDel="005352FD">
          <w:rPr>
            <w:rFonts w:ascii="Times New Roman" w:eastAsia="Times New Roman" w:hAnsi="Times New Roman" w:cs="Times New Roman"/>
            <w:sz w:val="24"/>
            <w:szCs w:val="24"/>
          </w:rPr>
          <w:delText xml:space="preserve">hanya </w:delText>
        </w:r>
      </w:del>
      <w:r w:rsidRPr="00C50A1E">
        <w:rPr>
          <w:rFonts w:ascii="Times New Roman" w:eastAsia="Times New Roman" w:hAnsi="Times New Roman" w:cs="Times New Roman"/>
          <w:sz w:val="24"/>
          <w:szCs w:val="24"/>
        </w:rPr>
        <w:t>buka tutup media sosial atau pura-pura sibuk padahal tidak ada yang nge</w:t>
      </w:r>
      <w:r w:rsidRPr="005352FD">
        <w:rPr>
          <w:rFonts w:ascii="Times New Roman" w:eastAsia="Times New Roman" w:hAnsi="Times New Roman" w:cs="Times New Roman"/>
          <w:i/>
          <w:iCs/>
          <w:sz w:val="24"/>
          <w:szCs w:val="24"/>
          <w:rPrChange w:id="76" w:author="Rakhmad Perkasa Harahap" w:date="2021-12-15T12:46: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14:paraId="2B5CD78B" w14:textId="24C5B8A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w:t>
      </w:r>
      <w:ins w:id="77" w:author="Rakhmad Perkasa Harahap" w:date="2021-12-15T12:47:00Z">
        <w:r w:rsidR="005352FD">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simpanan di</w:t>
      </w:r>
      <w:r w:rsidRPr="00C50A1E">
        <w:rPr>
          <w:rFonts w:ascii="Times New Roman" w:eastAsia="Times New Roman" w:hAnsi="Times New Roman" w:cs="Times New Roman"/>
          <w:sz w:val="24"/>
          <w:szCs w:val="24"/>
        </w:rPr>
        <w:t>tubuhmu</w:t>
      </w:r>
      <w:ins w:id="78" w:author="Rakhmad Perkasa Harahap" w:date="2021-12-15T12:46:00Z">
        <w:r w:rsidR="005352FD">
          <w:rPr>
            <w:rFonts w:ascii="Times New Roman" w:eastAsia="Times New Roman" w:hAnsi="Times New Roman" w:cs="Times New Roman"/>
            <w:sz w:val="24"/>
            <w:szCs w:val="24"/>
          </w:rPr>
          <w:t xml:space="preserve"> ada</w:t>
        </w:r>
      </w:ins>
      <w:del w:id="79" w:author="Rakhmad Perkasa Harahap" w:date="2021-12-15T12:46:00Z">
        <w:r w:rsidRPr="00C50A1E" w:rsidDel="005352FD">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dimana-mana.</w:t>
      </w:r>
    </w:p>
    <w:p w14:paraId="23C5C5D1" w14:textId="5CB4372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 xml:space="preserve">badan ikut tergelincir </w:t>
      </w:r>
      <w:ins w:id="80" w:author="Rakhmad Perkasa Harahap" w:date="2021-12-15T12:47:00Z">
        <w:r w:rsidR="00135A43">
          <w:rPr>
            <w:rFonts w:ascii="Times New Roman" w:eastAsia="Times New Roman" w:hAnsi="Times New Roman" w:cs="Times New Roman"/>
            <w:sz w:val="24"/>
            <w:szCs w:val="24"/>
          </w:rPr>
          <w:t>se</w:t>
        </w:r>
      </w:ins>
      <w:r>
        <w:rPr>
          <w:rFonts w:ascii="Times New Roman" w:eastAsia="Times New Roman" w:hAnsi="Times New Roman" w:cs="Times New Roman"/>
          <w:sz w:val="24"/>
          <w:szCs w:val="24"/>
        </w:rPr>
        <w:t>makin ke</w:t>
      </w:r>
      <w:r w:rsidRPr="00C50A1E">
        <w:rPr>
          <w:rFonts w:ascii="Times New Roman" w:eastAsia="Times New Roman" w:hAnsi="Times New Roman" w:cs="Times New Roman"/>
          <w:sz w:val="24"/>
          <w:szCs w:val="24"/>
        </w:rPr>
        <w:t>kanan di saat hujan. Coba ingat-ingat apa yang kamu makan saat hujan?</w:t>
      </w:r>
    </w:p>
    <w:p w14:paraId="75429FF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1800AE8A"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6D34A0E6" w14:textId="77777777" w:rsidR="00927764" w:rsidRPr="00C50A1E" w:rsidRDefault="00927764" w:rsidP="00927764"/>
    <w:p w14:paraId="170D7D4F" w14:textId="77777777" w:rsidR="00927764" w:rsidRPr="005A045A" w:rsidRDefault="00927764" w:rsidP="00927764">
      <w:pPr>
        <w:rPr>
          <w:i/>
        </w:rPr>
      </w:pPr>
    </w:p>
    <w:p w14:paraId="7B8D0CF2"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6D36AA87"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7812A" w14:textId="77777777" w:rsidR="004D655C" w:rsidRDefault="004D655C">
      <w:r>
        <w:separator/>
      </w:r>
    </w:p>
  </w:endnote>
  <w:endnote w:type="continuationSeparator" w:id="0">
    <w:p w14:paraId="5EA3731A" w14:textId="77777777" w:rsidR="004D655C" w:rsidRDefault="004D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CB747"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3FFDDCE" w14:textId="77777777" w:rsidR="00941E77" w:rsidRDefault="004D655C">
    <w:pPr>
      <w:pStyle w:val="Footer"/>
    </w:pPr>
  </w:p>
  <w:p w14:paraId="69ED1ED2" w14:textId="77777777" w:rsidR="00941E77" w:rsidRDefault="004D6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7F9D2" w14:textId="77777777" w:rsidR="004D655C" w:rsidRDefault="004D655C">
      <w:r>
        <w:separator/>
      </w:r>
    </w:p>
  </w:footnote>
  <w:footnote w:type="continuationSeparator" w:id="0">
    <w:p w14:paraId="5D78D28A" w14:textId="77777777" w:rsidR="004D655C" w:rsidRDefault="004D6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khmad Perkasa Harahap">
    <w15:presenceInfo w15:providerId="Windows Live" w15:userId="f8e5399140833a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135A43"/>
    <w:rsid w:val="002318A3"/>
    <w:rsid w:val="0042167F"/>
    <w:rsid w:val="004D655C"/>
    <w:rsid w:val="005352FD"/>
    <w:rsid w:val="0055263D"/>
    <w:rsid w:val="005F1CE1"/>
    <w:rsid w:val="00924DF5"/>
    <w:rsid w:val="00927764"/>
    <w:rsid w:val="00B8299B"/>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8A7A"/>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B82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Rakhmad Perkasa Harahap</cp:lastModifiedBy>
  <cp:revision>4</cp:revision>
  <dcterms:created xsi:type="dcterms:W3CDTF">2020-08-26T21:16:00Z</dcterms:created>
  <dcterms:modified xsi:type="dcterms:W3CDTF">2021-12-15T05:51:00Z</dcterms:modified>
</cp:coreProperties>
</file>