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0360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0454D8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DBC53F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CED0FD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commentRangeStart w:id="0"/>
      <w:proofErr w:type="spellStart"/>
      <w:r w:rsidRPr="001D038C">
        <w:rPr>
          <w:rFonts w:ascii="Minion Pro" w:hAnsi="Minion Pro"/>
        </w:rPr>
        <w:t>lakukan</w:t>
      </w:r>
      <w:commentRangeEnd w:id="0"/>
      <w:proofErr w:type="spellEnd"/>
      <w:r w:rsidR="00901C74">
        <w:rPr>
          <w:rStyle w:val="CommentReference"/>
        </w:rPr>
        <w:commentReference w:id="0"/>
      </w:r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F5904AA" w14:textId="77777777" w:rsidTr="00821BA2">
        <w:tc>
          <w:tcPr>
            <w:tcW w:w="9350" w:type="dxa"/>
          </w:tcPr>
          <w:p w14:paraId="6D861B8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CDBC5A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63A011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Hp" w:date="2020-09-16T10:41:00Z">
              <w:r w:rsidRPr="00EC6F38" w:rsidDel="00901C74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2" w:author="Hp" w:date="2020-09-16T10:41:00Z">
              <w:r w:rsidR="00901C74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Hp" w:date="2020-09-16T10:43:00Z">
              <w:r w:rsidRPr="00EC6F38" w:rsidDel="00901C74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Hp" w:date="2020-09-16T10:43:00Z">
              <w:r w:rsidRPr="00EC6F38" w:rsidDel="00901C74">
                <w:rPr>
                  <w:rFonts w:ascii="Times New Roman" w:eastAsia="Times New Roman" w:hAnsi="Times New Roman" w:cs="Times New Roman"/>
                  <w:szCs w:val="24"/>
                </w:rPr>
                <w:delText>kita sebut</w:delText>
              </w:r>
            </w:del>
            <w:proofErr w:type="spellStart"/>
            <w:ins w:id="5" w:author="Hp" w:date="2020-09-16T10:43:00Z">
              <w:r w:rsidR="00901C74">
                <w:rPr>
                  <w:rFonts w:ascii="Times New Roman" w:eastAsia="Times New Roman" w:hAnsi="Times New Roman" w:cs="Times New Roman"/>
                  <w:szCs w:val="24"/>
                </w:rPr>
                <w:t>disebut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Hp" w:date="2020-09-16T10:43:00Z">
              <w:r w:rsidRPr="00EC6F38" w:rsidDel="00901C74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7" w:author="Hp" w:date="2020-09-16T10:43:00Z">
              <w:r w:rsidR="00901C74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01C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499B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Hp" w:date="2020-09-16T10:44:00Z">
              <w:r w:rsidRPr="00EC6F38" w:rsidDel="00901C74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Hp" w:date="2020-09-16T10:45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Hp" w:date="2020-09-16T10:45:00Z">
              <w:r w:rsidRPr="00EC6F38" w:rsidDel="00901C7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EE31F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Hp" w:date="2020-09-16T10:46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2" w:author="Hp" w:date="2020-09-16T10:46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FF12F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Hp" w:date="2020-09-16T10:46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proofErr w:type="spellStart"/>
            <w:ins w:id="14" w:author="Hp" w:date="2020-09-16T10:46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Hp" w:date="2020-09-16T10:46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16" w:author="Hp" w:date="2020-09-16T10:46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7" w:author="Hp" w:date="2020-09-16T10:46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8" w:author="Hp" w:date="2020-09-16T10:46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4885A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DFE7AB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B5D6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Hp" w:date="2020-09-16T10:47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0" w:author="Hp" w:date="2020-09-16T10:47:00Z"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ahap</w:t>
              </w:r>
              <w:proofErr w:type="spellEnd"/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21" w:author="Hp" w:date="2020-09-16T10:47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proofErr w:type="spellStart"/>
            <w:ins w:id="22" w:author="Hp" w:date="2020-09-16T10:47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E9626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715E7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Hp" w:date="2020-09-16T10:47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24" w:author="Hp" w:date="2020-09-16T10:47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40D80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6ACB9F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5" w:author="Hp" w:date="2020-09-16T10:48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26" w:author="Hp" w:date="2020-09-16T10:48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66493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E1478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Hp" w:date="2020-09-16T10:48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>eranya.</w:delText>
              </w:r>
            </w:del>
            <w:proofErr w:type="spellStart"/>
            <w:ins w:id="28" w:author="Hp" w:date="2020-09-16T10:48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zamannya</w:t>
              </w:r>
            </w:ins>
            <w:proofErr w:type="spellEnd"/>
          </w:p>
          <w:p w14:paraId="62547B4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E0AD79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0FEAD6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54F1C9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707997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997BD0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3D3AA77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37E4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Hp" w:date="2020-09-16T10:49:00Z">
              <w:r w:rsidRPr="00EC6F38" w:rsidDel="00503521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30" w:author="Hp" w:date="2020-09-16T10:49:00Z">
              <w:r w:rsidR="0050352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bookmarkStart w:id="31" w:name="_GoBack"/>
              <w:bookmarkEnd w:id="31"/>
              <w:r w:rsidR="0050352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47473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83F4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514C74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0-09-16T10:36:00Z" w:initials="H">
    <w:p w14:paraId="298E9171" w14:textId="77777777" w:rsidR="00901C74" w:rsidRDefault="00901C7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8E91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24DEB"/>
    <w:rsid w:val="00503521"/>
    <w:rsid w:val="00901C74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0E0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01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C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C7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C7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2020-09-16T03:51:00Z</dcterms:created>
  <dcterms:modified xsi:type="dcterms:W3CDTF">2020-09-16T03:51:00Z</dcterms:modified>
</cp:coreProperties>
</file>