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016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C2F9AF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95840F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9C1BBD1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84F2A94" w14:textId="77777777" w:rsidR="00927764" w:rsidRPr="0094076B" w:rsidRDefault="00927764" w:rsidP="00927764">
      <w:pPr>
        <w:rPr>
          <w:rFonts w:ascii="Cambria" w:hAnsi="Cambria"/>
        </w:rPr>
      </w:pPr>
    </w:p>
    <w:p w14:paraId="302127B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2FE4B7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70A0CFF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799EF10" wp14:editId="777523E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27F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5029789" w14:textId="38A5E8B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0" w:author="Intan Mustika Sari" w:date="2021-07-29T12:21:00Z">
        <w:r w:rsidRPr="00C50A1E" w:rsidDel="00205CF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sama </w:delText>
        </w:r>
      </w:del>
      <w:proofErr w:type="spellStart"/>
      <w:ins w:id="1" w:author="Intan Mustika Sari" w:date="2021-07-29T12:21:00Z">
        <w:r w:rsidR="00205CF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</w:t>
        </w:r>
      </w:ins>
      <w:ins w:id="2" w:author="Intan Mustika Sari" w:date="2021-07-29T12:22:00Z">
        <w:r w:rsidR="00205CF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ngan</w:t>
        </w:r>
      </w:ins>
      <w:proofErr w:type="spellEnd"/>
      <w:ins w:id="3" w:author="Intan Mustika Sari" w:date="2021-07-29T12:21:00Z">
        <w:r w:rsidR="00205CF5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4" w:author="Intan Mustika Sari" w:date="2021-07-29T12:22:00Z">
        <w:r w:rsidRPr="00C50A1E" w:rsidDel="00205CF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proofErr w:type="spellStart"/>
      <w:ins w:id="5" w:author="Intan Mustika Sari" w:date="2021-07-29T12:22:00Z">
        <w:r w:rsidR="00205CF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  <w:proofErr w:type="spellEnd"/>
        <w:r w:rsidR="00205CF5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6" w:author="Intan Mustika Sari" w:date="2021-07-29T12:22:00Z">
        <w:r w:rsidRPr="00C50A1E" w:rsidDel="00205CF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temenan </w:delText>
        </w:r>
      </w:del>
      <w:proofErr w:type="spellStart"/>
      <w:ins w:id="7" w:author="Intan Mustika Sari" w:date="2021-07-29T12:22:00Z">
        <w:r w:rsidR="00205CF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</w:t>
        </w:r>
        <w:proofErr w:type="spellEnd"/>
        <w:r w:rsidR="00205CF5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8" w:author="Intan Mustika Sari" w:date="2021-07-29T12:22:00Z">
        <w:r w:rsidRPr="00C50A1E" w:rsidDel="00205CF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aja</w:delText>
        </w:r>
      </w:del>
      <w:proofErr w:type="spellStart"/>
      <w:ins w:id="9" w:author="Intan Mustika Sari" w:date="2021-07-29T12:22:00Z">
        <w:r w:rsidR="00205CF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del w:id="10" w:author="Intan Mustika Sari" w:date="2021-07-29T12:22:00Z">
        <w:r w:rsidRPr="00C50A1E" w:rsidDel="00C92A8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  <w:ins w:id="11" w:author="Intan Mustika Sari" w:date="2021-07-29T12:22:00Z">
        <w:r w:rsidR="00C92A8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!</w:t>
        </w:r>
      </w:ins>
    </w:p>
    <w:p w14:paraId="6F7C23F4" w14:textId="0FF2510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12" w:author="Intan Mustika Sari" w:date="2021-07-29T12:22:00Z">
        <w:r w:rsidR="00C92A8F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13" w:author="Intan Mustika Sari" w:date="2021-07-29T12:22:00Z">
        <w:r w:rsidRPr="00C50A1E" w:rsidDel="00C92A8F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14" w:author="Intan Mustika Sari" w:date="2021-07-29T12:42:00Z">
        <w:r w:rsidR="00826DF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5" w:author="Intan Mustika Sari" w:date="2021-07-29T12:42:00Z">
        <w:r w:rsidRPr="00C50A1E" w:rsidDel="00826DF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7C48E5" w14:textId="5F49D9A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del w:id="16" w:author="Intan Mustika Sari" w:date="2021-07-29T12:42:00Z">
        <w:r w:rsidRPr="00C50A1E" w:rsidDel="00826DF3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17" w:author="Intan Mustika Sari" w:date="2021-07-29T12:42:00Z">
        <w:r w:rsidR="00826DF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6DF3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="00826DF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Intan Mustika Sari" w:date="2021-07-29T12:42:00Z">
        <w:r w:rsidRPr="00C50A1E" w:rsidDel="003F34F1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ins w:id="19" w:author="Intan Mustika Sari" w:date="2021-07-29T12:26:00Z">
        <w:r w:rsidR="00C55DAF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proofErr w:type="spellEnd"/>
      <w:del w:id="20" w:author="Intan Mustika Sari" w:date="2021-07-29T12:26:00Z">
        <w:r w:rsidR="00C55DAF" w:rsidDel="00C55DAF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1" w:author="Intan Mustika Sari" w:date="2021-07-29T12:43:00Z">
        <w:r w:rsidR="003F34F1"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</w:ins>
      <w:del w:id="22" w:author="Intan Mustika Sari" w:date="2021-07-29T12:43:00Z">
        <w:r w:rsidRPr="00C50A1E" w:rsidDel="003F34F1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23" w:author="Intan Mustika Sari" w:date="2021-07-29T12:26:00Z">
        <w:r w:rsidR="00C55DA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Intan Mustika Sari" w:date="2021-07-29T12:44:00Z">
        <w:r w:rsidDel="00187BCF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Intan Mustika Sari" w:date="2021-07-29T12:44:00Z">
        <w:r w:rsidDel="00187BCF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proofErr w:type="spellStart"/>
      <w:ins w:id="26" w:author="Intan Mustika Sari" w:date="2021-07-29T12:44:00Z">
        <w:r w:rsidR="00187BCF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187BCF">
          <w:rPr>
            <w:rFonts w:ascii="Times New Roman" w:eastAsia="Times New Roman" w:hAnsi="Times New Roman" w:cs="Times New Roman"/>
            <w:sz w:val="24"/>
            <w:szCs w:val="24"/>
          </w:rPr>
          <w:t>ulan</w:t>
        </w:r>
        <w:proofErr w:type="spellEnd"/>
        <w:r w:rsidR="00187BC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Intan Mustika Sari" w:date="2021-07-29T12:44:00Z">
        <w:r w:rsidRPr="00C50A1E" w:rsidDel="00187BCF">
          <w:rPr>
            <w:rFonts w:ascii="Times New Roman" w:eastAsia="Times New Roman" w:hAnsi="Times New Roman" w:cs="Times New Roman"/>
            <w:sz w:val="24"/>
            <w:szCs w:val="24"/>
          </w:rPr>
          <w:delText>datang</w:delText>
        </w:r>
      </w:del>
      <w:proofErr w:type="spellStart"/>
      <w:ins w:id="28" w:author="Intan Mustika Sari" w:date="2021-07-29T12:45:00Z">
        <w:r w:rsidR="0015173E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ins w:id="29" w:author="Intan Mustika Sari" w:date="2021-07-29T12:44:00Z">
        <w:r w:rsidR="00187BCF">
          <w:rPr>
            <w:rFonts w:ascii="Times New Roman" w:eastAsia="Times New Roman" w:hAnsi="Times New Roman" w:cs="Times New Roman"/>
            <w:sz w:val="24"/>
            <w:szCs w:val="24"/>
          </w:rPr>
          <w:t>at</w:t>
        </w:r>
      </w:ins>
      <w:ins w:id="30" w:author="Intan Mustika Sari" w:date="2021-07-29T12:45:00Z">
        <w:r w:rsidR="0015173E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ins w:id="31" w:author="Intan Mustika Sari" w:date="2021-07-29T12:44:00Z">
        <w:r w:rsidR="00187BCF">
          <w:rPr>
            <w:rFonts w:ascii="Times New Roman" w:eastAsia="Times New Roman" w:hAnsi="Times New Roman" w:cs="Times New Roman"/>
            <w:sz w:val="24"/>
            <w:szCs w:val="24"/>
          </w:rPr>
          <w:t>ng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32" w:author="Intan Mustika Sari" w:date="2021-07-29T12:44:00Z">
        <w:r w:rsidR="00187BC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053968" w14:textId="4808E31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3" w:author="Intan Mustika Sari" w:date="2021-07-29T12:44:00Z">
        <w:r w:rsidRPr="00C50A1E" w:rsidDel="00187BCF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proofErr w:type="spellStart"/>
      <w:ins w:id="34" w:author="Intan Mustika Sari" w:date="2021-07-29T12:44:00Z">
        <w:r w:rsidR="00187BCF">
          <w:rPr>
            <w:rFonts w:ascii="Times New Roman" w:eastAsia="Times New Roman" w:hAnsi="Times New Roman" w:cs="Times New Roman"/>
            <w:sz w:val="24"/>
            <w:szCs w:val="24"/>
          </w:rPr>
          <w:t>berantakan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35" w:author="Intan Mustika Sari" w:date="2021-07-29T12:45:00Z">
        <w:r w:rsidR="0015173E">
          <w:rPr>
            <w:rFonts w:ascii="Times New Roman" w:eastAsia="Times New Roman" w:hAnsi="Times New Roman" w:cs="Times New Roman"/>
            <w:sz w:val="24"/>
            <w:szCs w:val="24"/>
          </w:rPr>
          <w:t>melainkan</w:t>
        </w:r>
        <w:proofErr w:type="spellEnd"/>
        <w:r w:rsidR="001517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6" w:author="Intan Mustika Sari" w:date="2021-07-29T12:44:00Z">
        <w:r w:rsidRPr="00C50A1E" w:rsidDel="0015173E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del w:id="37" w:author="Intan Mustika Sari" w:date="2021-07-29T12:45:00Z">
        <w:r w:rsidRPr="00C50A1E" w:rsidDel="0015173E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38" w:author="Intan Mustika Sari" w:date="2021-07-29T12:45:00Z">
        <w:r w:rsidR="0015173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15173E">
          <w:rPr>
            <w:rFonts w:ascii="Times New Roman" w:eastAsia="Times New Roman" w:hAnsi="Times New Roman" w:cs="Times New Roman"/>
            <w:sz w:val="24"/>
            <w:szCs w:val="24"/>
          </w:rPr>
          <w:t>yaitu</w:t>
        </w:r>
        <w:proofErr w:type="spellEnd"/>
        <w:r w:rsidR="001517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5173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A7817CF" w14:textId="461075C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Intan Mustika Sari" w:date="2021-07-29T12:46:00Z">
        <w:r w:rsidDel="00502061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502061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40" w:author="Intan Mustika Sari" w:date="2021-07-29T12:46:00Z">
        <w:r w:rsidR="00502061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r w:rsidR="00502061">
          <w:rPr>
            <w:rFonts w:ascii="Times New Roman" w:eastAsia="Times New Roman" w:hAnsi="Times New Roman" w:cs="Times New Roman"/>
            <w:sz w:val="24"/>
            <w:szCs w:val="24"/>
          </w:rPr>
          <w:t>f</w:t>
        </w:r>
        <w:r w:rsidR="00502061"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="0050206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362F8D" w14:textId="0CB94E2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Intan Mustika Sari" w:date="2021-07-29T12:46:00Z">
        <w:r w:rsidRPr="00C50A1E" w:rsidDel="0050206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2" w:author="Intan Mustika Sari" w:date="2021-07-29T12:46:00Z">
        <w:r w:rsidRPr="00C50A1E" w:rsidDel="00502061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</w:delText>
        </w:r>
      </w:del>
      <w:ins w:id="43" w:author="Intan Mustika Sari" w:date="2021-07-29T12:46:00Z">
        <w:r w:rsidR="00502061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502061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5020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02061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502061" w:rsidRPr="00C50A1E">
          <w:rPr>
            <w:rFonts w:ascii="Times New Roman" w:eastAsia="Times New Roman" w:hAnsi="Times New Roman" w:cs="Times New Roman"/>
            <w:sz w:val="24"/>
            <w:szCs w:val="24"/>
          </w:rPr>
          <w:t>ering</w:t>
        </w:r>
        <w:proofErr w:type="spellEnd"/>
        <w:r w:rsidR="0050206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CAF56A" w14:textId="4AE287C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del w:id="44" w:author="Intan Mustika Sari" w:date="2021-07-29T12:46:00Z">
        <w:r w:rsidRPr="00C50A1E" w:rsidDel="00502061">
          <w:rPr>
            <w:rFonts w:ascii="Times New Roman" w:eastAsia="Times New Roman" w:hAnsi="Times New Roman" w:cs="Times New Roman"/>
            <w:sz w:val="24"/>
            <w:szCs w:val="24"/>
          </w:rPr>
          <w:delText xml:space="preserve">Belum </w:delText>
        </w:r>
      </w:del>
      <w:proofErr w:type="spellStart"/>
      <w:ins w:id="45" w:author="Intan Mustika Sari" w:date="2021-07-29T12:46:00Z">
        <w:r w:rsidR="00502061">
          <w:rPr>
            <w:rFonts w:ascii="Times New Roman" w:eastAsia="Times New Roman" w:hAnsi="Times New Roman" w:cs="Times New Roman"/>
            <w:sz w:val="24"/>
            <w:szCs w:val="24"/>
          </w:rPr>
          <w:t>Apabila</w:t>
        </w:r>
        <w:proofErr w:type="spellEnd"/>
        <w:r w:rsidR="005020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02061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502061" w:rsidRPr="00C50A1E">
          <w:rPr>
            <w:rFonts w:ascii="Times New Roman" w:eastAsia="Times New Roman" w:hAnsi="Times New Roman" w:cs="Times New Roman"/>
            <w:sz w:val="24"/>
            <w:szCs w:val="24"/>
          </w:rPr>
          <w:t>elum</w:t>
        </w:r>
        <w:proofErr w:type="spellEnd"/>
        <w:r w:rsidR="0050206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46" w:author="Intan Mustika Sari" w:date="2021-07-29T12:47:00Z">
        <w:r w:rsidR="00A325D6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47" w:author="Intan Mustika Sari" w:date="2021-07-29T12:47:00Z">
        <w:r w:rsidR="00A325D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6359809" w14:textId="06E7BA0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48" w:author="Intan Mustika Sari" w:date="2021-07-29T12:31:00Z">
        <w:r w:rsidRPr="00C50A1E" w:rsidDel="00D225C9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D225C9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1165168" w14:textId="4B5215A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9" w:author="Intan Mustika Sari" w:date="2021-07-29T12:47:00Z">
        <w:r w:rsidRPr="00C50A1E" w:rsidDel="00A325D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ins w:id="50" w:author="Intan Mustika Sari" w:date="2021-07-29T12:47:00Z">
        <w:r w:rsidR="00A325D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03DEF35" w14:textId="1CA597A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del w:id="51" w:author="Intan Mustika Sari" w:date="2021-07-29T12:30:00Z">
        <w:r w:rsidRPr="00C50A1E" w:rsidDel="00D225C9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  <w:ins w:id="52" w:author="Intan Mustika Sari" w:date="2021-07-29T12:30:00Z">
        <w:r w:rsidR="00D225C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630E716F" w14:textId="00AB07E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53" w:author="Intan Mustika Sari" w:date="2021-07-29T12:49:00Z">
        <w:r w:rsidRPr="00C50A1E" w:rsidDel="0055530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54" w:author="Intan Mustika Sari" w:date="2021-07-29T12:48:00Z">
        <w:r w:rsidRPr="00C50A1E" w:rsidDel="0055530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5" w:author="Intan Mustika Sari" w:date="2021-07-29T12:30:00Z">
        <w:r w:rsidRPr="00C50A1E" w:rsidDel="00D225C9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proofErr w:type="spellStart"/>
      <w:ins w:id="56" w:author="Intan Mustika Sari" w:date="2021-07-29T12:30:00Z">
        <w:r w:rsidR="00D225C9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D225C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229D79" w14:textId="53647A6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57" w:author="Intan Mustika Sari" w:date="2021-07-29T12:30:00Z">
        <w:r w:rsidRPr="00C50A1E" w:rsidDel="008972C8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58" w:author="Intan Mustika Sari" w:date="2021-07-29T12:30:00Z">
        <w:r w:rsidDel="008972C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6FFED45" w14:textId="2B99FE0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59" w:author="Intan Mustika Sari" w:date="2021-07-29T12:29:00Z">
        <w:r w:rsidDel="008972C8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8972C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60" w:author="Intan Mustika Sari" w:date="2021-07-29T12:29:00Z">
        <w:r w:rsidR="008972C8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8972C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3E4063" w14:textId="76F476B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ins w:id="61" w:author="Intan Mustika Sari" w:date="2021-07-29T12:51:00Z">
        <w:r w:rsidR="00E04B77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2" w:author="Intan Mustika Sari" w:date="2021-07-29T12:51:00Z">
        <w:r w:rsidRPr="00C50A1E" w:rsidDel="00E04B77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3" w:author="Intan Mustika Sari" w:date="2021-07-29T12:51:00Z">
        <w:r w:rsidR="00E04B77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64" w:author="Intan Mustika Sari" w:date="2021-07-29T12:51:00Z">
        <w:r w:rsidRPr="00C50A1E" w:rsidDel="00E04B77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390B61" w14:textId="2CF82F0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del w:id="65" w:author="Intan Mustika Sari" w:date="2021-07-29T12:29:00Z">
        <w:r w:rsidRPr="00C50A1E" w:rsidDel="008972C8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del w:id="66" w:author="Intan Mustika Sari" w:date="2021-07-29T12:50:00Z">
        <w:r w:rsidRPr="00C50A1E" w:rsidDel="00E04B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ins w:id="67" w:author="Intan Mustika Sari" w:date="2021-07-29T12:50:00Z">
        <w:r w:rsidR="00E04B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begit</w:t>
        </w:r>
      </w:ins>
      <w:ins w:id="68" w:author="Intan Mustika Sari" w:date="2021-07-29T12:51:00Z">
        <w:r w:rsidR="00E04B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u</w:t>
        </w:r>
        <w:proofErr w:type="spellEnd"/>
        <w:r w:rsidR="00E04B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E04B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kan</w:t>
        </w:r>
        <w:proofErr w:type="spellEnd"/>
        <w:r w:rsidR="00E04B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57653FE" w14:textId="10C1B9F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ins w:id="69" w:author="Intan Mustika Sari" w:date="2021-07-29T12:28:00Z">
        <w:r w:rsidR="009724F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70" w:author="Intan Mustika Sari" w:date="2021-07-29T12:50:00Z">
        <w:r w:rsidRPr="00C50A1E" w:rsidDel="00E04B77">
          <w:rPr>
            <w:rFonts w:ascii="Times New Roman" w:eastAsia="Times New Roman" w:hAnsi="Times New Roman" w:cs="Times New Roman"/>
            <w:sz w:val="24"/>
            <w:szCs w:val="24"/>
          </w:rPr>
          <w:delText>nge-chat</w:delText>
        </w:r>
      </w:del>
      <w:proofErr w:type="spellStart"/>
      <w:ins w:id="71" w:author="Intan Mustika Sari" w:date="2021-07-29T12:50:00Z">
        <w:r w:rsidR="00E04B77">
          <w:rPr>
            <w:rFonts w:ascii="Times New Roman" w:eastAsia="Times New Roman" w:hAnsi="Times New Roman" w:cs="Times New Roman"/>
            <w:sz w:val="24"/>
            <w:szCs w:val="24"/>
          </w:rPr>
          <w:t>mengetik</w:t>
        </w:r>
        <w:proofErr w:type="spellEnd"/>
        <w:r w:rsidR="00E04B7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04B77">
          <w:rPr>
            <w:rFonts w:ascii="Times New Roman" w:eastAsia="Times New Roman" w:hAnsi="Times New Roman" w:cs="Times New Roman"/>
            <w:sz w:val="24"/>
            <w:szCs w:val="24"/>
          </w:rPr>
          <w:t>pesan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7810340" w14:textId="2BE0B6F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del w:id="72" w:author="Intan Mustika Sari" w:date="2021-07-29T12:28:00Z">
        <w:r w:rsidDel="00B460A7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Jadi</w:t>
      </w:r>
      <w:ins w:id="73" w:author="Intan Mustika Sari" w:date="2021-07-29T12:28:00Z">
        <w:r w:rsidR="009724F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74" w:author="Intan Mustika Sari" w:date="2021-07-29T12:28:00Z">
        <w:r w:rsidRPr="00C50A1E" w:rsidDel="009724F5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75" w:author="Intan Mustika Sari" w:date="2021-07-29T12:28:00Z">
        <w:r w:rsidR="009724F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B668F22" w14:textId="7AEC91A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del w:id="76" w:author="Intan Mustika Sari" w:date="2021-07-29T12:50:00Z">
        <w:r w:rsidRPr="00C50A1E" w:rsidDel="00BF5973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7" w:author="Intan Mustika Sari" w:date="2021-07-29T12:50:00Z">
        <w:r w:rsidR="00BF5973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78" w:author="Intan Mustika Sari" w:date="2021-07-29T12:49:00Z">
        <w:r w:rsidRPr="00C50A1E" w:rsidDel="00BF5973">
          <w:rPr>
            <w:rFonts w:ascii="Times New Roman" w:eastAsia="Times New Roman" w:hAnsi="Times New Roman" w:cs="Times New Roman"/>
            <w:sz w:val="24"/>
            <w:szCs w:val="24"/>
          </w:rPr>
          <w:delText xml:space="preserve">Kalau </w:delText>
        </w:r>
      </w:del>
      <w:ins w:id="79" w:author="Intan Mustika Sari" w:date="2021-07-29T12:49:00Z">
        <w:r w:rsidR="00BF5973">
          <w:rPr>
            <w:rFonts w:ascii="Times New Roman" w:eastAsia="Times New Roman" w:hAnsi="Times New Roman" w:cs="Times New Roman"/>
            <w:sz w:val="24"/>
            <w:szCs w:val="24"/>
          </w:rPr>
          <w:t>pabila</w:t>
        </w:r>
        <w:proofErr w:type="spellEnd"/>
        <w:r w:rsidR="00BF597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80" w:author="Intan Mustika Sari" w:date="2021-07-29T12:49:00Z">
        <w:r w:rsidR="00BF597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8DDFE0" w14:textId="1CDDE96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81" w:author="Intan Mustika Sari" w:date="2021-07-29T12:27:00Z">
        <w:r w:rsidRPr="00C50A1E" w:rsidDel="00C55DAF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82" w:author="Intan Mustika Sari" w:date="2021-07-29T12:27:00Z">
        <w:r w:rsidR="00B460A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del w:id="83" w:author="Intan Mustika Sari" w:date="2021-07-29T12:49:00Z">
        <w:r w:rsidRPr="00C50A1E" w:rsidDel="00D95BBD">
          <w:rPr>
            <w:rFonts w:ascii="Times New Roman" w:eastAsia="Times New Roman" w:hAnsi="Times New Roman" w:cs="Times New Roman"/>
            <w:sz w:val="24"/>
            <w:szCs w:val="24"/>
          </w:rPr>
          <w:delText>lah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84" w:author="Intan Mustika Sari" w:date="2021-07-29T12:27:00Z">
        <w:r w:rsidRPr="00C50A1E" w:rsidDel="00B460A7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proofErr w:type="spellStart"/>
      <w:ins w:id="85" w:author="Intan Mustika Sari" w:date="2021-07-29T12:27:00Z">
        <w:r w:rsidR="00B460A7" w:rsidRPr="00C50A1E">
          <w:rPr>
            <w:rFonts w:ascii="Times New Roman" w:eastAsia="Times New Roman" w:hAnsi="Times New Roman" w:cs="Times New Roman"/>
            <w:sz w:val="24"/>
            <w:szCs w:val="24"/>
          </w:rPr>
          <w:t>H</w:t>
        </w:r>
        <w:r w:rsidR="00B460A7">
          <w:rPr>
            <w:rFonts w:ascii="Times New Roman" w:eastAsia="Times New Roman" w:hAnsi="Times New Roman" w:cs="Times New Roman"/>
            <w:sz w:val="24"/>
            <w:szCs w:val="24"/>
          </w:rPr>
          <w:t>aha</w:t>
        </w:r>
      </w:ins>
      <w:proofErr w:type="spellEnd"/>
      <w:del w:id="86" w:author="Intan Mustika Sari" w:date="2021-07-29T12:27:00Z">
        <w:r w:rsidRPr="00C50A1E" w:rsidDel="00B460A7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  <w:ins w:id="87" w:author="Intan Mustika Sari" w:date="2021-07-29T12:27:00Z">
        <w:r w:rsidR="00B460A7">
          <w:rPr>
            <w:rFonts w:ascii="Times New Roman" w:eastAsia="Times New Roman" w:hAnsi="Times New Roman" w:cs="Times New Roman"/>
            <w:sz w:val="24"/>
            <w:szCs w:val="24"/>
          </w:rPr>
          <w:t>!</w:t>
        </w:r>
        <w:r w:rsidR="00B460A7" w:rsidRPr="00C50A1E">
          <w:rPr>
            <w:rFonts w:ascii="Times New Roman" w:eastAsia="Times New Roman" w:hAnsi="Times New Roman" w:cs="Times New Roman"/>
            <w:sz w:val="24"/>
            <w:szCs w:val="24"/>
          </w:rPr>
          <w:t> </w:t>
        </w:r>
      </w:ins>
    </w:p>
    <w:p w14:paraId="45D243A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E7A4F1C" w14:textId="77777777" w:rsidR="00927764" w:rsidRPr="00C50A1E" w:rsidRDefault="00927764" w:rsidP="00927764"/>
    <w:p w14:paraId="2539BF2A" w14:textId="77777777" w:rsidR="00927764" w:rsidRPr="005A045A" w:rsidRDefault="00927764" w:rsidP="00927764">
      <w:pPr>
        <w:rPr>
          <w:i/>
        </w:rPr>
      </w:pPr>
    </w:p>
    <w:p w14:paraId="3367678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0FA9103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24FF5" w14:textId="77777777" w:rsidR="005A29B8" w:rsidRDefault="005A29B8">
      <w:r>
        <w:separator/>
      </w:r>
    </w:p>
  </w:endnote>
  <w:endnote w:type="continuationSeparator" w:id="0">
    <w:p w14:paraId="7775BCF0" w14:textId="77777777" w:rsidR="005A29B8" w:rsidRDefault="005A2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24D9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8A66DBF" w14:textId="77777777" w:rsidR="00941E77" w:rsidRDefault="005A29B8">
    <w:pPr>
      <w:pStyle w:val="Footer"/>
    </w:pPr>
  </w:p>
  <w:p w14:paraId="13CD0976" w14:textId="77777777" w:rsidR="00941E77" w:rsidRDefault="005A29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49ED8" w14:textId="77777777" w:rsidR="005A29B8" w:rsidRDefault="005A29B8">
      <w:r>
        <w:separator/>
      </w:r>
    </w:p>
  </w:footnote>
  <w:footnote w:type="continuationSeparator" w:id="0">
    <w:p w14:paraId="3F27C9EB" w14:textId="77777777" w:rsidR="005A29B8" w:rsidRDefault="005A2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ntan Mustika Sari">
    <w15:presenceInfo w15:providerId="Windows Live" w15:userId="9274dc4d033722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5173E"/>
    <w:rsid w:val="00187BCF"/>
    <w:rsid w:val="00205CF5"/>
    <w:rsid w:val="0026106E"/>
    <w:rsid w:val="003F34F1"/>
    <w:rsid w:val="0042167F"/>
    <w:rsid w:val="00502061"/>
    <w:rsid w:val="00555304"/>
    <w:rsid w:val="005758F3"/>
    <w:rsid w:val="005A29B8"/>
    <w:rsid w:val="00826DF3"/>
    <w:rsid w:val="008972C8"/>
    <w:rsid w:val="00924DF5"/>
    <w:rsid w:val="00927764"/>
    <w:rsid w:val="009724F5"/>
    <w:rsid w:val="00A325D6"/>
    <w:rsid w:val="00B460A7"/>
    <w:rsid w:val="00BF5973"/>
    <w:rsid w:val="00C55DAF"/>
    <w:rsid w:val="00C92A8F"/>
    <w:rsid w:val="00D225C9"/>
    <w:rsid w:val="00D95BBD"/>
    <w:rsid w:val="00E04B77"/>
    <w:rsid w:val="00E9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17E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C92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D2A9A-16B7-47A4-A81C-126A35FC6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Hujan Turun, Berat Badan Naik</vt:lpstr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Intan Mustika Sari</cp:lastModifiedBy>
  <cp:revision>4</cp:revision>
  <dcterms:created xsi:type="dcterms:W3CDTF">2020-07-24T23:46:00Z</dcterms:created>
  <dcterms:modified xsi:type="dcterms:W3CDTF">2021-07-29T05:51:00Z</dcterms:modified>
</cp:coreProperties>
</file>