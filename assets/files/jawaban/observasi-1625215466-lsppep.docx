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B2340C" w:rsidP="008D1AF7">
            <w:pPr>
              <w:spacing w:line="312" w:lineRule="auto"/>
              <w:jc w:val="both"/>
              <w:rPr>
                <w:rFonts w:ascii="Times New Roman" w:hAnsi="Times New Roman" w:cs="Times New Roman"/>
                <w:sz w:val="24"/>
                <w:szCs w:val="24"/>
              </w:rPr>
            </w:pPr>
            <w:proofErr w:type="spellStart"/>
            <w:ins w:id="0" w:author="LENOVO" w:date="2021-07-03T07:19:00Z">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digagas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ins>
            <w:proofErr w:type="spellStart"/>
            <w:ins w:id="1" w:author="LENOVO" w:date="2021-07-03T07:21:00Z">
              <w:r>
                <w:rPr>
                  <w:rFonts w:ascii="Times New Roman" w:hAnsi="Times New Roman" w:cs="Times New Roman"/>
                  <w:sz w:val="24"/>
                  <w:szCs w:val="24"/>
                  <w:lang w:val="en-US"/>
                </w:rPr>
                <w:t>hampir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kesempatan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memanjatkan</w:t>
              </w:r>
              <w:proofErr w:type="spellEnd"/>
              <w:r>
                <w:rPr>
                  <w:rFonts w:ascii="Times New Roman" w:hAnsi="Times New Roman" w:cs="Times New Roman"/>
                  <w:sz w:val="24"/>
                  <w:szCs w:val="24"/>
                  <w:lang w:val="en-US"/>
                </w:rPr>
                <w:t xml:space="preserve"> rasa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puji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kehadirat</w:t>
              </w:r>
              <w:proofErr w:type="spellEnd"/>
              <w:r>
                <w:rPr>
                  <w:rFonts w:ascii="Times New Roman" w:hAnsi="Times New Roman" w:cs="Times New Roman"/>
                  <w:sz w:val="24"/>
                  <w:szCs w:val="24"/>
                  <w:lang w:val="en-US"/>
                </w:rPr>
                <w:t xml:space="preserve"> </w:t>
              </w:r>
            </w:ins>
            <w:proofErr w:type="spellStart"/>
            <w:ins w:id="2" w:author="LENOVO" w:date="2021-07-03T07:22:00Z">
              <w:r>
                <w:rPr>
                  <w:rFonts w:ascii="Times New Roman" w:hAnsi="Times New Roman" w:cs="Times New Roman"/>
                  <w:sz w:val="24"/>
                  <w:szCs w:val="24"/>
                  <w:lang w:val="en-US"/>
                </w:rPr>
                <w:t>Tuhan</w:t>
              </w:r>
              <w:proofErr w:type="spellEnd"/>
              <w:r>
                <w:rPr>
                  <w:rFonts w:ascii="Times New Roman" w:hAnsi="Times New Roman" w:cs="Times New Roman"/>
                  <w:sz w:val="24"/>
                  <w:szCs w:val="24"/>
                  <w:lang w:val="en-US"/>
                </w:rPr>
                <w:t xml:space="preserve"> yang</w:t>
              </w:r>
            </w:ins>
            <w:del w:id="3" w:author="LENOVO" w:date="2021-07-03T07:22:00Z">
              <w:r w:rsidR="00D80F46" w:rsidRPr="00A16D9B" w:rsidDel="00B2340C">
                <w:rPr>
                  <w:rFonts w:ascii="Times New Roman" w:hAnsi="Times New Roman" w:cs="Times New Roman"/>
                  <w:sz w:val="24"/>
                  <w:szCs w:val="24"/>
                </w:rPr>
                <w:delText>Alhamdulillah,  segala  puji  bagi  Allah</w:delText>
              </w:r>
            </w:del>
            <w:r w:rsidR="00D80F46" w:rsidRPr="00A16D9B">
              <w:rPr>
                <w:rFonts w:ascii="Times New Roman" w:hAnsi="Times New Roman" w:cs="Times New Roman"/>
                <w:sz w:val="24"/>
                <w:szCs w:val="24"/>
              </w:rPr>
              <w:t xml:space="preserve">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w:t>
            </w:r>
            <w:del w:id="4" w:author="LENOVO" w:date="2021-07-03T07:23:00Z">
              <w:r w:rsidRPr="00A16D9B" w:rsidDel="00B2340C">
                <w:rPr>
                  <w:rFonts w:ascii="Times New Roman" w:hAnsi="Times New Roman" w:cs="Times New Roman"/>
                  <w:sz w:val="24"/>
                  <w:szCs w:val="24"/>
                </w:rPr>
                <w:delText>memberikan</w:delText>
              </w:r>
            </w:del>
            <w:r w:rsidRPr="00A16D9B">
              <w:rPr>
                <w:rFonts w:ascii="Times New Roman" w:hAnsi="Times New Roman" w:cs="Times New Roman"/>
                <w:sz w:val="24"/>
                <w:szCs w:val="24"/>
              </w:rPr>
              <w:t xml:space="preserve">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CB4659" w:rsidP="008D1AF7">
            <w:pPr>
              <w:spacing w:line="312" w:lineRule="auto"/>
              <w:jc w:val="both"/>
              <w:rPr>
                <w:rFonts w:ascii="Times New Roman" w:hAnsi="Times New Roman" w:cs="Times New Roman"/>
                <w:sz w:val="24"/>
                <w:szCs w:val="24"/>
              </w:rPr>
            </w:pPr>
            <w:proofErr w:type="spellStart"/>
            <w:ins w:id="5" w:author="LENOVO" w:date="2021-07-03T07:23:00Z">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jelas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ins>
            <w:proofErr w:type="spellStart"/>
            <w:ins w:id="6" w:author="LENOVO" w:date="2021-07-03T07:24:00Z">
              <w:r>
                <w:rPr>
                  <w:rFonts w:ascii="Times New Roman" w:hAnsi="Times New Roman" w:cs="Times New Roman"/>
                  <w:sz w:val="24"/>
                  <w:szCs w:val="24"/>
                  <w:lang w:val="en-US"/>
                </w:rPr>
                <w:t>Jaringan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runtut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logis</w:t>
              </w:r>
              <w:proofErr w:type="spellEnd"/>
              <w:r>
                <w:rPr>
                  <w:rFonts w:ascii="Times New Roman" w:hAnsi="Times New Roman" w:cs="Times New Roman"/>
                  <w:sz w:val="24"/>
                  <w:szCs w:val="24"/>
                  <w:lang w:val="en-US"/>
                </w:rPr>
                <w:t xml:space="preserve"> </w:t>
              </w:r>
            </w:ins>
            <w:proofErr w:type="spellStart"/>
            <w:ins w:id="7" w:author="LENOVO" w:date="2021-07-03T07:27:00Z">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bahasa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disesuaikan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level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ins>
            <w:bookmarkStart w:id="8" w:name="_GoBack"/>
            <w:bookmarkEnd w:id="8"/>
            <w:proofErr w:type="spellStart"/>
            <w:ins w:id="9" w:author="LENOVO" w:date="2021-07-03T07:24:00Z">
              <w:r>
                <w:rPr>
                  <w:rFonts w:ascii="Times New Roman" w:hAnsi="Times New Roman" w:cs="Times New Roman"/>
                  <w:sz w:val="24"/>
                  <w:szCs w:val="24"/>
                  <w:lang w:val="en-US"/>
                </w:rPr>
                <w:t>sehinga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pembaca</w:t>
              </w:r>
              <w:proofErr w:type="spellEnd"/>
              <w:r>
                <w:rPr>
                  <w:rFonts w:ascii="Times New Roman" w:hAnsi="Times New Roman" w:cs="Times New Roman"/>
                  <w:sz w:val="24"/>
                  <w:szCs w:val="24"/>
                  <w:lang w:val="en-US"/>
                </w:rPr>
                <w:t>.</w:t>
              </w:r>
            </w:ins>
            <w:ins w:id="10" w:author="LENOVO" w:date="2021-07-03T07:26:00Z">
              <w:r>
                <w:rPr>
                  <w:rFonts w:ascii="Times New Roman" w:hAnsi="Times New Roman" w:cs="Times New Roman"/>
                  <w:sz w:val="24"/>
                  <w:szCs w:val="24"/>
                  <w:lang w:val="en-US"/>
                </w:rPr>
                <w:t xml:space="preserve">  </w:t>
              </w:r>
            </w:ins>
            <w:ins w:id="11" w:author="LENOVO" w:date="2021-07-03T07:24:00Z">
              <w:r>
                <w:rPr>
                  <w:rFonts w:ascii="Times New Roman" w:hAnsi="Times New Roman" w:cs="Times New Roman"/>
                  <w:sz w:val="24"/>
                  <w:szCs w:val="24"/>
                  <w:lang w:val="en-US"/>
                </w:rPr>
                <w:t xml:space="preserve"> </w:t>
              </w:r>
            </w:ins>
            <w:del w:id="12" w:author="LENOVO" w:date="2021-07-03T07:25:00Z">
              <w:r w:rsidR="00D80F46" w:rsidRPr="00A16D9B" w:rsidDel="00CB4659">
                <w:rPr>
                  <w:rFonts w:ascii="Times New Roman" w:hAnsi="Times New Roman" w:cs="Times New Roman"/>
                  <w:sz w:val="24"/>
                  <w:szCs w:val="24"/>
                </w:rPr>
                <w:delText>Penulis</w:delText>
              </w:r>
            </w:del>
            <w:r w:rsidR="00D80F46" w:rsidRPr="00A16D9B">
              <w:rPr>
                <w:rFonts w:ascii="Times New Roman" w:hAnsi="Times New Roman" w:cs="Times New Roman"/>
                <w:sz w:val="24"/>
                <w:szCs w:val="24"/>
              </w:rPr>
              <w:t xml:space="preserve">  </w:t>
            </w:r>
            <w:del w:id="13" w:author="LENOVO" w:date="2021-07-03T07:26:00Z">
              <w:r w:rsidR="00D80F46" w:rsidRPr="00A16D9B" w:rsidDel="00CB4659">
                <w:rPr>
                  <w:rFonts w:ascii="Times New Roman" w:hAnsi="Times New Roman" w:cs="Times New Roman"/>
                  <w:sz w:val="24"/>
                  <w:szCs w:val="24"/>
                </w:rPr>
                <w:delText>menyadari  bahwa  buku  i</w:delText>
              </w:r>
            </w:del>
            <w:del w:id="14" w:author="LENOVO" w:date="2021-07-03T07:25:00Z">
              <w:r w:rsidR="00D80F46" w:rsidRPr="00A16D9B" w:rsidDel="00CB4659">
                <w:rPr>
                  <w:rFonts w:ascii="Times New Roman" w:hAnsi="Times New Roman" w:cs="Times New Roman"/>
                  <w:sz w:val="24"/>
                  <w:szCs w:val="24"/>
                </w:rPr>
                <w:delText>ni  jauh  dari  sempurna,  oleh  karena  itu  penulis  akan  memperbaikinya  secara  berkala.Saran  dan  kritik  untuk  perbaikan  buku  ini  sangat  kami  harapkan</w:delText>
              </w:r>
            </w:del>
            <w:r w:rsidR="00D80F46" w:rsidRPr="00A16D9B">
              <w:rPr>
                <w:rFonts w:ascii="Times New Roman" w:hAnsi="Times New Roman" w:cs="Times New Roman"/>
                <w:sz w:val="24"/>
                <w:szCs w:val="24"/>
              </w:rPr>
              <w:t xml:space="preserve">.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EE6" w:rsidRDefault="00DC4EE6" w:rsidP="00D80F46">
      <w:r>
        <w:separator/>
      </w:r>
    </w:p>
  </w:endnote>
  <w:endnote w:type="continuationSeparator" w:id="0">
    <w:p w:rsidR="00DC4EE6" w:rsidRDefault="00DC4EE6"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EE6" w:rsidRDefault="00DC4EE6" w:rsidP="00D80F46">
      <w:r>
        <w:separator/>
      </w:r>
    </w:p>
  </w:footnote>
  <w:footnote w:type="continuationSeparator" w:id="0">
    <w:p w:rsidR="00DC4EE6" w:rsidRDefault="00DC4EE6"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VO">
    <w15:presenceInfo w15:providerId="None" w15:userId="LENOV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86167"/>
    <w:rsid w:val="00AF28E1"/>
    <w:rsid w:val="00B2340C"/>
    <w:rsid w:val="00CB4659"/>
    <w:rsid w:val="00D80F46"/>
    <w:rsid w:val="00DC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BC27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2</cp:revision>
  <dcterms:created xsi:type="dcterms:W3CDTF">2021-07-03T00:29:00Z</dcterms:created>
  <dcterms:modified xsi:type="dcterms:W3CDTF">2021-07-03T00:29:00Z</dcterms:modified>
</cp:coreProperties>
</file>