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" w:author="asus" w:date="2022-02-09T14:54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ekstrem</w:t>
              </w:r>
            </w:ins>
            <w:del w:id="2" w:author="asus" w:date="2022-02-09T14:54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" w:author="asus" w:date="2022-02-09T14:55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nya</w:t>
              </w:r>
            </w:ins>
            <w:del w:id="4" w:author="asus" w:date="2022-02-09T14:55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" w:author="asus" w:date="2022-02-09T14:55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</w:t>
              </w:r>
            </w:ins>
            <w:del w:id="6" w:author="asus" w:date="2022-02-09T14:55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7" w:author="asus" w:date="2022-02-09T14:56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disiapkan </w:t>
              </w:r>
            </w:ins>
            <w:del w:id="8" w:author="asus" w:date="2022-02-09T14:56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 xml:space="preserve"> di 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9" w:author="asus" w:date="2022-02-09T14:56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" w:author="asus" w:date="2022-02-09T14:56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del w:id="11" w:author="asus" w:date="2022-02-09T14:56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" w:author="asus" w:date="2022-02-09T14:56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3" w:author="asus" w:date="2022-02-09T14:56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akantetapi</w:t>
              </w:r>
            </w:ins>
            <w:del w:id="14" w:author="asus" w:date="2022-02-09T14:57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" w:author="asus" w:date="2022-02-09T14:57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disiapkan </w:t>
              </w:r>
            </w:ins>
            <w:del w:id="16" w:author="asus" w:date="2022-02-09T14:57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asus" w:date="2022-02-09T14:57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18" w:author="asus" w:date="2022-02-09T14:58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demi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ins w:id="19" w:author="asus" w:date="2022-02-09T14:58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asus" w:date="2022-02-09T14:58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067AA0">
            <w:pPr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1" w:author="asus" w:date="2022-02-09T15:0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67AA0" w:rsidP="00067AA0">
            <w:pPr>
              <w:spacing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2" w:author="asus" w:date="2022-02-09T15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3" w:author="asus" w:date="2022-02-09T15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24" w:author="asus" w:date="2022-02-09T15:0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67AA0">
            <w:pPr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5" w:author="asus" w:date="2022-02-09T15:0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67AA0">
            <w:pPr>
              <w:spacing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6" w:author="asus" w:date="2022-02-09T15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67AA0">
            <w:pPr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7" w:author="asus" w:date="2022-02-09T15:0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067AA0">
            <w:pPr>
              <w:spacing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8" w:author="asus" w:date="2022-02-09T15:0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29" w:author="asus" w:date="2022-02-09T15:03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30" w:author="asus" w:date="2022-02-09T15:03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67AA0">
            <w:pPr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1" w:author="asus" w:date="2022-02-09T15:0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067AA0">
            <w:pPr>
              <w:spacing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2" w:author="asus" w:date="2022-02-09T15:0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</w:t>
            </w:r>
            <w:ins w:id="33" w:author="asus" w:date="2022-02-09T15:03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ins w:id="34" w:author="asus" w:date="2022-02-09T15:04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ditekankan</w:t>
              </w:r>
            </w:ins>
            <w:del w:id="35" w:author="asus" w:date="2022-02-09T15:04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36" w:author="asus" w:date="2022-02-09T15:05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37" w:author="asus" w:date="2022-02-09T15:05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" w:author="asus" w:date="2022-02-09T15:05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Pada </w:t>
              </w:r>
            </w:ins>
            <w:del w:id="39" w:author="asus" w:date="2022-02-09T15:05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" w:author="asus" w:date="2022-02-09T15:05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41" w:author="asus" w:date="2022-02-09T15:05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2" w:author="asus" w:date="2022-02-09T15:05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atau </w:t>
              </w:r>
            </w:ins>
            <w:del w:id="43" w:author="asus" w:date="2022-02-09T15:05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ins w:id="44" w:author="asus" w:date="2022-02-09T15:06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5" w:author="asus" w:date="2022-02-09T15:06:00Z">
              <w:r w:rsidR="00067A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akantetapi </w:t>
              </w:r>
            </w:ins>
            <w:del w:id="46" w:author="asus" w:date="2022-02-09T15:06:00Z">
              <w:r w:rsidRPr="00EC6F38" w:rsidDel="00067AA0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67AA0"/>
    <w:rsid w:val="0012251A"/>
    <w:rsid w:val="00125355"/>
    <w:rsid w:val="001D038C"/>
    <w:rsid w:val="00240407"/>
    <w:rsid w:val="002C0FF5"/>
    <w:rsid w:val="0042167F"/>
    <w:rsid w:val="00573001"/>
    <w:rsid w:val="0092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2022-02-09T08:08:00Z</dcterms:created>
  <dcterms:modified xsi:type="dcterms:W3CDTF">2022-02-09T08:08:00Z</dcterms:modified>
</cp:coreProperties>
</file>