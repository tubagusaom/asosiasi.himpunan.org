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BE131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93AE055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2BCD3F5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211BFE86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C20908">
        <w:rPr>
          <w:rFonts w:ascii="Cambria" w:hAnsi="Cambria" w:cs="Times New Roman"/>
          <w:sz w:val="24"/>
          <w:szCs w:val="24"/>
        </w:rPr>
        <w:t xml:space="preserve">Suntinglah artikel berikut ini </w:t>
      </w:r>
      <w:r w:rsidR="00C20908">
        <w:rPr>
          <w:rFonts w:ascii="Cambria" w:hAnsi="Cambria" w:cs="Times New Roman"/>
          <w:sz w:val="24"/>
          <w:szCs w:val="24"/>
        </w:rPr>
        <w:t>secara digital!</w:t>
      </w:r>
    </w:p>
    <w:p w14:paraId="4A002E14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Hujan Turun, Berat Badan </w:t>
      </w:r>
      <w:commentRangeStart w:id="0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commentRangeEnd w:id="0"/>
      <w:r w:rsidR="006D7350">
        <w:rPr>
          <w:rStyle w:val="CommentReference"/>
        </w:rPr>
        <w:commentReference w:id="0"/>
      </w:r>
    </w:p>
    <w:p w14:paraId="03F4861E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>5 Januari 2020   20:48 Diperbarui: 6 Januari 2020   05:43  61  10 3</w:t>
      </w:r>
    </w:p>
    <w:p w14:paraId="56C9E000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207A5CC4" wp14:editId="11458B92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33532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C50A1E">
        <w:rPr>
          <w:rFonts w:ascii="Times New Roman" w:eastAsia="Times New Roman" w:hAnsi="Times New Roman" w:cs="Times New Roman"/>
          <w:sz w:val="18"/>
          <w:szCs w:val="18"/>
        </w:rPr>
        <w:t>Ilustrasi | unsplash.com</w:t>
      </w:r>
    </w:p>
    <w:p w14:paraId="253C86C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 turun, berat badan naik, hubungan sama dia tetep temenan aja. Huft.</w:t>
      </w:r>
    </w:p>
    <w:p w14:paraId="1E0C0C77" w14:textId="08203B3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Apa yang lebih romantis dari sepiring mie instan kemasan putih yang aromanya aduhai menggoda </w:t>
      </w:r>
      <w:commentRangeStart w:id="1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commentRangeEnd w:id="1"/>
      <w:r w:rsidR="006D7350">
        <w:rPr>
          <w:rStyle w:val="CommentReference"/>
        </w:rPr>
        <w:commentReference w:id="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penciuman </w:t>
      </w:r>
      <w:del w:id="2" w:author="LENOVO" w:date="2021-04-07T13:36:00Z">
        <w:r w:rsidRPr="00C50A1E" w:rsidDel="006D7350">
          <w:rPr>
            <w:rFonts w:ascii="Times New Roman" w:eastAsia="Times New Roman" w:hAnsi="Times New Roman" w:cs="Times New Roman"/>
            <w:sz w:val="24"/>
            <w:szCs w:val="24"/>
          </w:rPr>
          <w:delText xml:space="preserve">itu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atau </w:t>
      </w:r>
      <w:ins w:id="3" w:author="LENOVO" w:date="2021-04-07T13:36:00Z">
        <w:r w:rsidR="006D7350">
          <w:rPr>
            <w:rFonts w:ascii="Times New Roman" w:eastAsia="Times New Roman" w:hAnsi="Times New Roman" w:cs="Times New Roman"/>
            <w:sz w:val="24"/>
            <w:szCs w:val="24"/>
          </w:rPr>
          <w:t xml:space="preserve">aroma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bakwan yang baru diangkat dari penggorengan di</w:t>
      </w:r>
      <w:del w:id="4" w:author="LENOVO" w:date="2021-04-07T13:35:00Z">
        <w:r w:rsidRPr="00C50A1E" w:rsidDel="006D7350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kala </w:t>
      </w:r>
      <w:commentRangeStart w:id="5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commentRangeEnd w:id="5"/>
      <w:r w:rsidR="006D7350">
        <w:rPr>
          <w:rStyle w:val="CommentReference"/>
        </w:rPr>
        <w:commentReference w:id="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F46E83A" w14:textId="746809ED" w:rsidR="00927764" w:rsidRPr="00C50A1E" w:rsidRDefault="006D7350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ins w:id="6" w:author="LENOVO" w:date="2021-04-07T13:37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Bulan 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Januari, hujan sehari-hari, begitu kata orang sering mengartikannya. Benar saja. Meski di tahun ini awal musim hujan di Indonesia </w:t>
      </w:r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mundur </w:t>
      </w:r>
      <w:del w:id="7" w:author="LENOVO" w:date="2021-04-07T13:37:00Z">
        <w:r w:rsidR="00927764" w:rsidDel="006D7350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antara </w:t>
      </w:r>
      <w:ins w:id="8" w:author="LENOVO" w:date="2021-04-07T13:37:00Z">
        <w:r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9" w:author="LENOVO" w:date="2021-04-07T13:37:00Z">
        <w:r w:rsidR="00927764" w:rsidDel="006D7350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 w:rsidR="00927764">
        <w:rPr>
          <w:rFonts w:ascii="Times New Roman" w:eastAsia="Times New Roman" w:hAnsi="Times New Roman" w:cs="Times New Roman"/>
          <w:sz w:val="24"/>
          <w:szCs w:val="24"/>
        </w:rPr>
        <w:t>ulan November</w:t>
      </w:r>
      <w:ins w:id="10" w:author="LENOVO" w:date="2021-04-07T13:37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hingga </w:t>
        </w:r>
      </w:ins>
      <w:del w:id="11" w:author="LENOVO" w:date="2021-04-07T13:37:00Z">
        <w:r w:rsidR="00927764" w:rsidDel="006D7350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Desember </w:t>
      </w:r>
      <w:ins w:id="12" w:author="LENOVO" w:date="2021-04-07T13:37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tahun 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2019, hujan benar-benar datang seperti perkiraan. Sudah </w:t>
      </w:r>
      <w:del w:id="13" w:author="LENOVO" w:date="2021-04-07T13:37:00Z">
        <w:r w:rsidR="00927764" w:rsidRPr="00C50A1E" w:rsidDel="006D7350">
          <w:rPr>
            <w:rFonts w:ascii="Times New Roman" w:eastAsia="Times New Roman" w:hAnsi="Times New Roman" w:cs="Times New Roman"/>
            <w:sz w:val="24"/>
            <w:szCs w:val="24"/>
          </w:rPr>
          <w:delText xml:space="preserve">sangat 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terasa apalagi sejak awal tahun baru</w:t>
      </w:r>
      <w:ins w:id="14" w:author="LENOVO" w:date="2021-04-07T13:37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tiba.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5" w:author="LENOVO" w:date="2021-04-07T13:37:00Z">
        <w:r w:rsidR="00927764" w:rsidRPr="00C50A1E" w:rsidDel="006D7350">
          <w:rPr>
            <w:rFonts w:ascii="Times New Roman" w:eastAsia="Times New Roman" w:hAnsi="Times New Roman" w:cs="Times New Roman"/>
            <w:sz w:val="24"/>
            <w:szCs w:val="24"/>
          </w:rPr>
          <w:delText>kita.</w:delText>
        </w:r>
      </w:del>
    </w:p>
    <w:p w14:paraId="6E47DF58" w14:textId="41274D5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Hujan yang sering disalahkan karena mengundang kenangan</w:t>
      </w:r>
      <w:ins w:id="16" w:author="LENOVO" w:date="2021-04-07T13:38:00Z">
        <w:r w:rsidR="006D7350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ternyata tak hanya pandai membuat perasaan hatimu yang ambyar, </w:t>
      </w:r>
      <w:ins w:id="17" w:author="LENOVO" w:date="2021-04-07T13:38:00Z">
        <w:r w:rsidR="006D7350">
          <w:rPr>
            <w:rFonts w:ascii="Times New Roman" w:eastAsia="Times New Roman" w:hAnsi="Times New Roman" w:cs="Times New Roman"/>
            <w:sz w:val="24"/>
            <w:szCs w:val="24"/>
          </w:rPr>
          <w:t xml:space="preserve">tetapi juga berhasil bikin nafsu makan meningkat tajam. </w:t>
        </w:r>
      </w:ins>
      <w:del w:id="18" w:author="LENOVO" w:date="2021-04-07T13:38:00Z">
        <w:r w:rsidRPr="00C50A1E" w:rsidDel="006D7350">
          <w:rPr>
            <w:rFonts w:ascii="Times New Roman" w:eastAsia="Times New Roman" w:hAnsi="Times New Roman" w:cs="Times New Roman"/>
            <w:sz w:val="24"/>
            <w:szCs w:val="24"/>
          </w:rPr>
          <w:delText xml:space="preserve">pun perilaku kita yang lain.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Soal makan. Ya, hujan yang membuat kita jadi sering lapar. Kok bisa ya?</w:t>
      </w:r>
    </w:p>
    <w:p w14:paraId="565030D9" w14:textId="6A33DE4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 Kita Merasa Lapar Ketika Hujan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Siapa yang suka meras</w:t>
      </w:r>
      <w:r>
        <w:rPr>
          <w:rFonts w:ascii="Times New Roman" w:eastAsia="Times New Roman" w:hAnsi="Times New Roman" w:cs="Times New Roman"/>
          <w:sz w:val="24"/>
          <w:szCs w:val="24"/>
        </w:rPr>
        <w:t>a bahwa hujan datang bersama na</w:t>
      </w:r>
      <w:ins w:id="19" w:author="LENOVO" w:date="2021-04-07T13:38:00Z">
        <w:r w:rsidR="006D7350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20" w:author="LENOVO" w:date="2021-04-07T13:38:00Z">
        <w:r w:rsidDel="006D7350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su makan yang </w:t>
      </w:r>
      <w:ins w:id="21" w:author="LENOVO" w:date="2021-04-07T13:38:00Z">
        <w:r w:rsidR="006D7350">
          <w:rPr>
            <w:rFonts w:ascii="Times New Roman" w:eastAsia="Times New Roman" w:hAnsi="Times New Roman" w:cs="Times New Roman"/>
            <w:sz w:val="24"/>
            <w:szCs w:val="24"/>
          </w:rPr>
          <w:t xml:space="preserve">tetiba </w:t>
        </w:r>
      </w:ins>
      <w:del w:id="22" w:author="LENOVO" w:date="2021-04-07T13:38:00Z">
        <w:r w:rsidRPr="00C50A1E" w:rsidDel="006D7350">
          <w:rPr>
            <w:rFonts w:ascii="Times New Roman" w:eastAsia="Times New Roman" w:hAnsi="Times New Roman" w:cs="Times New Roman"/>
            <w:sz w:val="24"/>
            <w:szCs w:val="24"/>
          </w:rPr>
          <w:delText xml:space="preserve">tiba-tiba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ikut meningkat?</w:t>
      </w:r>
    </w:p>
    <w:p w14:paraId="5D6ED4AA" w14:textId="1A8ABD6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Selain mengenang dia, kegiatan yang paling asyik di saat hujan </w:t>
      </w:r>
      <w:del w:id="23" w:author="LENOVO" w:date="2021-04-07T13:39:00Z">
        <w:r w:rsidRPr="00C50A1E" w:rsidDel="006D7350">
          <w:rPr>
            <w:rFonts w:ascii="Times New Roman" w:eastAsia="Times New Roman" w:hAnsi="Times New Roman" w:cs="Times New Roman"/>
            <w:sz w:val="24"/>
            <w:szCs w:val="24"/>
          </w:rPr>
          <w:delText xml:space="preserve">turun </w:delText>
        </w:r>
      </w:del>
      <w:ins w:id="24" w:author="LENOVO" w:date="2021-04-07T13:39:00Z">
        <w:r w:rsidR="006D7350">
          <w:rPr>
            <w:rFonts w:ascii="Times New Roman" w:eastAsia="Times New Roman" w:hAnsi="Times New Roman" w:cs="Times New Roman"/>
            <w:sz w:val="24"/>
            <w:szCs w:val="24"/>
          </w:rPr>
          <w:t>tiba</w:t>
        </w:r>
        <w:r w:rsidR="006D7350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adalah makan. </w:t>
      </w:r>
      <w:ins w:id="25" w:author="LENOVO" w:date="2021-04-07T13:39:00Z">
        <w:r w:rsidR="006D7350">
          <w:rPr>
            <w:rFonts w:ascii="Times New Roman" w:eastAsia="Times New Roman" w:hAnsi="Times New Roman" w:cs="Times New Roman"/>
            <w:sz w:val="24"/>
            <w:szCs w:val="24"/>
          </w:rPr>
          <w:t>Mie instan yang sering kita konsumsi, s</w:t>
        </w:r>
      </w:ins>
      <w:del w:id="26" w:author="LENOVO" w:date="2021-04-07T13:39:00Z">
        <w:r w:rsidRPr="00C50A1E" w:rsidDel="006D7350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ering disebut cuma camilan, tapi jumlah kalorinya nyaris melebihi makan</w:t>
      </w:r>
      <w:ins w:id="27" w:author="LENOVO" w:date="2021-04-07T13:39:00Z">
        <w:r w:rsidR="006D7350">
          <w:rPr>
            <w:rFonts w:ascii="Times New Roman" w:eastAsia="Times New Roman" w:hAnsi="Times New Roman" w:cs="Times New Roman"/>
            <w:sz w:val="24"/>
            <w:szCs w:val="24"/>
          </w:rPr>
          <w:t>an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berat.</w:t>
      </w:r>
    </w:p>
    <w:p w14:paraId="7FE163CE" w14:textId="53CCBD6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Sebungkus keripik yang dalam kemasan bisa dikonsumsi </w:t>
      </w:r>
      <w:ins w:id="28" w:author="LENOVO" w:date="2021-04-07T13:40:00Z">
        <w:r w:rsidR="006D7350">
          <w:rPr>
            <w:rFonts w:ascii="Times New Roman" w:eastAsia="Times New Roman" w:hAnsi="Times New Roman" w:cs="Times New Roman"/>
            <w:sz w:val="24"/>
            <w:szCs w:val="24"/>
          </w:rPr>
          <w:t xml:space="preserve">empat </w:t>
        </w:r>
      </w:ins>
      <w:del w:id="29" w:author="LENOVO" w:date="2021-04-07T13:40:00Z">
        <w:r w:rsidRPr="00C50A1E" w:rsidDel="006D7350">
          <w:rPr>
            <w:rFonts w:ascii="Times New Roman" w:eastAsia="Times New Roman" w:hAnsi="Times New Roman" w:cs="Times New Roman"/>
            <w:sz w:val="24"/>
            <w:szCs w:val="24"/>
          </w:rPr>
          <w:delText>4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porsi habis</w:t>
      </w:r>
      <w:ins w:id="30" w:author="LENOVO" w:date="2021-04-07T13:40:00Z">
        <w:r w:rsidR="006D7350">
          <w:rPr>
            <w:rFonts w:ascii="Times New Roman" w:eastAsia="Times New Roman" w:hAnsi="Times New Roman" w:cs="Times New Roman"/>
            <w:sz w:val="24"/>
            <w:szCs w:val="24"/>
          </w:rPr>
          <w:t xml:space="preserve"> dalam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sekali duduk. </w:t>
      </w:r>
      <w:ins w:id="31" w:author="LENOVO" w:date="2021-04-07T13:40:00Z">
        <w:r w:rsidR="006D7350">
          <w:rPr>
            <w:rFonts w:ascii="Times New Roman" w:eastAsia="Times New Roman" w:hAnsi="Times New Roman" w:cs="Times New Roman"/>
            <w:sz w:val="24"/>
            <w:szCs w:val="24"/>
          </w:rPr>
          <w:t>Masih merasa b</w:t>
        </w:r>
      </w:ins>
      <w:del w:id="32" w:author="LENOVO" w:date="2021-04-07T13:40:00Z">
        <w:r w:rsidRPr="00C50A1E" w:rsidDel="006D7350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elum cukup</w:t>
      </w:r>
      <w:ins w:id="33" w:author="LENOVO" w:date="2021-04-07T13:40:00Z">
        <w:r w:rsidR="006D7350">
          <w:rPr>
            <w:rFonts w:ascii="Times New Roman" w:eastAsia="Times New Roman" w:hAnsi="Times New Roman" w:cs="Times New Roman"/>
            <w:sz w:val="24"/>
            <w:szCs w:val="24"/>
          </w:rPr>
          <w:t>?</w:t>
        </w:r>
      </w:ins>
      <w:del w:id="34" w:author="LENOVO" w:date="2021-04-07T13:40:00Z">
        <w:r w:rsidRPr="00C50A1E" w:rsidDel="006D7350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35" w:author="LENOVO" w:date="2021-04-07T13:40:00Z">
        <w:r w:rsidR="006D7350">
          <w:rPr>
            <w:rFonts w:ascii="Times New Roman" w:eastAsia="Times New Roman" w:hAnsi="Times New Roman" w:cs="Times New Roman"/>
            <w:sz w:val="24"/>
            <w:szCs w:val="24"/>
          </w:rPr>
          <w:t>bisa di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tambah lagi gorengannya, satu-dua biji eh kok jadi lima?</w:t>
      </w:r>
    </w:p>
    <w:p w14:paraId="04BEE52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Hujan yang membuat suasana jadi lebih dingin -</w:t>
      </w:r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 sikapnya padamu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, memang bisa jadi salah satu pencetus mengapa kita jadi suka makan. </w:t>
      </w:r>
    </w:p>
    <w:p w14:paraId="2A6AB542" w14:textId="472C5FB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Terutama makanan </w:t>
      </w:r>
      <w:ins w:id="36" w:author="LENOVO" w:date="2021-04-07T13:41:00Z">
        <w:r w:rsidR="006D7350">
          <w:rPr>
            <w:rFonts w:ascii="Times New Roman" w:eastAsia="Times New Roman" w:hAnsi="Times New Roman" w:cs="Times New Roman"/>
            <w:sz w:val="24"/>
            <w:szCs w:val="24"/>
          </w:rPr>
          <w:t xml:space="preserve">macam </w:t>
        </w:r>
      </w:ins>
      <w:del w:id="37" w:author="LENOVO" w:date="2021-04-07T13:41:00Z">
        <w:r w:rsidRPr="00C50A1E" w:rsidDel="006D7350">
          <w:rPr>
            <w:rFonts w:ascii="Times New Roman" w:eastAsia="Times New Roman" w:hAnsi="Times New Roman" w:cs="Times New Roman"/>
            <w:sz w:val="24"/>
            <w:szCs w:val="24"/>
          </w:rPr>
          <w:delText xml:space="preserve">yang seperti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tahu bulat</w:t>
      </w:r>
      <w:ins w:id="38" w:author="LENOVO" w:date="2021-04-07T13:41:00Z">
        <w:r w:rsidR="006D7350">
          <w:rPr>
            <w:rFonts w:ascii="Times New Roman" w:eastAsia="Times New Roman" w:hAnsi="Times New Roman" w:cs="Times New Roman"/>
            <w:sz w:val="24"/>
            <w:szCs w:val="24"/>
          </w:rPr>
          <w:t xml:space="preserve"> yang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digoreng dadakan alias </w:t>
      </w:r>
      <w:del w:id="39" w:author="LENOVO" w:date="2021-04-07T13:41:00Z">
        <w:r w:rsidRPr="00C50A1E" w:rsidDel="006D7350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masih hangat. Apalagi dengan makan, tubuh akan mendapat</w:t>
      </w:r>
      <w:ins w:id="40" w:author="LENOVO" w:date="2021-04-07T13:41:00Z">
        <w:r w:rsidR="006D7350">
          <w:rPr>
            <w:rFonts w:ascii="Times New Roman" w:eastAsia="Times New Roman" w:hAnsi="Times New Roman" w:cs="Times New Roman"/>
            <w:sz w:val="24"/>
            <w:szCs w:val="24"/>
          </w:rPr>
          <w:t>kan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"panas" akibat terjadinya peningkatan metabolisme dalam tubuh. </w:t>
      </w:r>
    </w:p>
    <w:p w14:paraId="5AB86A82" w14:textId="60DFABE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Padahal kenyataannya, dingin yang terjadi akibat hujan tidak benar-benar membuat tubuh memerlukan kalori tambahan dari makananmu, lho. Dingin yang kita kira ternyata tidak sedingin kenyataannya</w:t>
      </w:r>
      <w:ins w:id="41" w:author="LENOVO" w:date="2021-04-07T13:41:00Z">
        <w:r w:rsidR="006D735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42" w:author="LENOVO" w:date="2021-04-07T13:41:00Z">
        <w:r w:rsidRPr="00C50A1E" w:rsidDel="006D7350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ins w:id="43" w:author="LENOVO" w:date="2021-04-07T13:41:00Z">
        <w:r w:rsidR="006D7350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44" w:author="LENOVO" w:date="2021-04-07T13:41:00Z">
        <w:r w:rsidRPr="00C50A1E" w:rsidDel="006D7350">
          <w:rPr>
            <w:rFonts w:ascii="Times New Roman" w:eastAsia="Times New Roman" w:hAnsi="Times New Roman" w:cs="Times New Roman"/>
            <w:sz w:val="24"/>
            <w:szCs w:val="24"/>
          </w:rPr>
          <w:delText>~</w:delText>
        </w:r>
      </w:del>
    </w:p>
    <w:p w14:paraId="6FDAECA4" w14:textId="3B2D5A2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ins w:id="45" w:author="LENOVO" w:date="2021-04-07T13:41:00Z">
        <w:r w:rsidR="006D7350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, i</w:t>
        </w:r>
      </w:ins>
      <w:ins w:id="46" w:author="LENOVO" w:date="2021-04-07T13:42:00Z">
        <w:r w:rsidR="006D7350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ni yang bisa menjadi penyebabnya</w:t>
        </w:r>
      </w:ins>
      <w:del w:id="47" w:author="LENOVO" w:date="2021-04-07T13:42:00Z">
        <w:r w:rsidRPr="00C50A1E" w:rsidDel="006D7350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 Ini yang Bisa Jadi Sebabnya</w:delText>
        </w:r>
      </w:del>
      <w:del w:id="48" w:author="LENOVO" w:date="2021-04-07T13:41:00Z">
        <w:r w:rsidRPr="00C50A1E" w:rsidDel="006D7350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...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Selama hujan datang, tentu kita akan lebih suka berlindung dalam ruangan saja</w:t>
      </w:r>
      <w:ins w:id="49" w:author="LENOVO" w:date="2021-04-07T13:42:00Z">
        <w:r w:rsidR="006D7350">
          <w:rPr>
            <w:rFonts w:ascii="Times New Roman" w:eastAsia="Times New Roman" w:hAnsi="Times New Roman" w:cs="Times New Roman"/>
            <w:sz w:val="24"/>
            <w:szCs w:val="24"/>
          </w:rPr>
          <w:t xml:space="preserve">, dibanding harus berjalan di luar. </w:t>
        </w:r>
      </w:ins>
      <w:del w:id="50" w:author="LENOVO" w:date="2021-04-07T13:42:00Z">
        <w:r w:rsidRPr="00C50A1E" w:rsidDel="006D7350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Ruangan yang membuat jarak kita dengan makanan makin dekat saja. Ya, ini soal akses makanan yang jadi tak lagi berjarak. </w:t>
      </w:r>
      <w:del w:id="51" w:author="LENOVO" w:date="2021-04-07T13:42:00Z">
        <w:r w:rsidRPr="00C50A1E" w:rsidDel="006D7350">
          <w:rPr>
            <w:rFonts w:ascii="Times New Roman" w:eastAsia="Times New Roman" w:hAnsi="Times New Roman" w:cs="Times New Roman"/>
            <w:sz w:val="24"/>
            <w:szCs w:val="24"/>
          </w:rPr>
          <w:delText>Ehem.</w:delText>
        </w:r>
      </w:del>
    </w:p>
    <w:p w14:paraId="3CB5539A" w14:textId="411E0F1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Mulai </w:t>
      </w:r>
      <w:del w:id="52" w:author="LENOVO" w:date="2021-04-07T13:42:00Z">
        <w:r w:rsidRPr="00C50A1E" w:rsidDel="006D7350">
          <w:rPr>
            <w:rFonts w:ascii="Times New Roman" w:eastAsia="Times New Roman" w:hAnsi="Times New Roman" w:cs="Times New Roman"/>
            <w:sz w:val="24"/>
            <w:szCs w:val="24"/>
          </w:rPr>
          <w:delText xml:space="preserve">dari segala jenis masakan dalam bentuk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instan, </w:t>
      </w:r>
      <w:ins w:id="53" w:author="LENOVO" w:date="2021-04-07T13:43:00Z">
        <w:r w:rsidR="006D7350">
          <w:rPr>
            <w:rFonts w:ascii="Times New Roman" w:eastAsia="Times New Roman" w:hAnsi="Times New Roman" w:cs="Times New Roman"/>
            <w:sz w:val="24"/>
            <w:szCs w:val="24"/>
          </w:rPr>
          <w:t xml:space="preserve">beraneka </w:t>
        </w:r>
      </w:ins>
      <w:del w:id="54" w:author="LENOVO" w:date="2021-04-07T13:43:00Z">
        <w:r w:rsidRPr="00C50A1E" w:rsidDel="006D7350">
          <w:rPr>
            <w:rFonts w:ascii="Times New Roman" w:eastAsia="Times New Roman" w:hAnsi="Times New Roman" w:cs="Times New Roman"/>
            <w:sz w:val="24"/>
            <w:szCs w:val="24"/>
          </w:rPr>
          <w:delText>biskuit-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biskuit yang di</w:t>
      </w:r>
      <w:del w:id="55" w:author="LENOVO" w:date="2021-04-07T13:43:00Z">
        <w:r w:rsidDel="006D7350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dalam toples cantik, atau </w:t>
      </w:r>
      <w:del w:id="56" w:author="LENOVO" w:date="2021-04-07T13:43:00Z">
        <w:r w:rsidRPr="00C50A1E" w:rsidDel="006D7350">
          <w:rPr>
            <w:rFonts w:ascii="Times New Roman" w:eastAsia="Times New Roman" w:hAnsi="Times New Roman" w:cs="Times New Roman"/>
            <w:sz w:val="24"/>
            <w:szCs w:val="24"/>
          </w:rPr>
          <w:delText>bubuk-bubuk</w:delText>
        </w:r>
      </w:del>
      <w:ins w:id="57" w:author="LENOVO" w:date="2021-04-07T13:43:00Z">
        <w:r w:rsidR="006D7350">
          <w:rPr>
            <w:rFonts w:ascii="Times New Roman" w:eastAsia="Times New Roman" w:hAnsi="Times New Roman" w:cs="Times New Roman"/>
            <w:sz w:val="24"/>
            <w:szCs w:val="24"/>
          </w:rPr>
          <w:t xml:space="preserve"> beragam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minuman manis dalam kemasan ekonomis. </w:t>
      </w:r>
    </w:p>
    <w:p w14:paraId="135516E3" w14:textId="194E3BD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Semua harus </w:t>
      </w:r>
      <w:del w:id="58" w:author="LENOVO" w:date="2021-04-07T13:43:00Z">
        <w:r w:rsidRPr="00C50A1E" w:rsidDel="006D7350">
          <w:rPr>
            <w:rFonts w:ascii="Times New Roman" w:eastAsia="Times New Roman" w:hAnsi="Times New Roman" w:cs="Times New Roman"/>
            <w:sz w:val="24"/>
            <w:szCs w:val="24"/>
          </w:rPr>
          <w:delText xml:space="preserve">ada </w:delText>
        </w:r>
      </w:del>
      <w:ins w:id="59" w:author="LENOVO" w:date="2021-04-07T13:43:00Z">
        <w:r w:rsidR="006D7350">
          <w:rPr>
            <w:rFonts w:ascii="Times New Roman" w:eastAsia="Times New Roman" w:hAnsi="Times New Roman" w:cs="Times New Roman"/>
            <w:sz w:val="24"/>
            <w:szCs w:val="24"/>
          </w:rPr>
          <w:t xml:space="preserve">tersimpan rapi dalam </w:t>
        </w:r>
      </w:ins>
      <w:del w:id="60" w:author="LENOVO" w:date="2021-04-07T13:43:00Z">
        <w:r w:rsidRPr="00C50A1E" w:rsidDel="006D7350">
          <w:rPr>
            <w:rFonts w:ascii="Times New Roman" w:eastAsia="Times New Roman" w:hAnsi="Times New Roman" w:cs="Times New Roman"/>
            <w:sz w:val="24"/>
            <w:szCs w:val="24"/>
          </w:rPr>
          <w:delText>di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penyimpanan. Sebagai bahan persediaan karena mau keluar di waktu hujan itu membuat kita berpikir berkali-kali. Akan merepotkan</w:t>
      </w:r>
      <w:ins w:id="61" w:author="LENOVO" w:date="2021-04-07T13:43:00Z">
        <w:r w:rsidR="005A1796">
          <w:rPr>
            <w:rFonts w:ascii="Times New Roman" w:eastAsia="Times New Roman" w:hAnsi="Times New Roman" w:cs="Times New Roman"/>
            <w:sz w:val="24"/>
            <w:szCs w:val="24"/>
          </w:rPr>
          <w:t xml:space="preserve"> tentunya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5BB112" w14:textId="68440D86" w:rsidR="00927764" w:rsidRPr="00C50A1E" w:rsidRDefault="005A1796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ins w:id="62" w:author="LENOVO" w:date="2021-04-07T13:44:00Z">
        <w:r>
          <w:rPr>
            <w:rFonts w:ascii="Times New Roman" w:eastAsia="Times New Roman" w:hAnsi="Times New Roman" w:cs="Times New Roman"/>
            <w:sz w:val="24"/>
            <w:szCs w:val="24"/>
          </w:rPr>
          <w:t>Sebenarnya, t</w:t>
        </w:r>
      </w:ins>
      <w:del w:id="63" w:author="LENOVO" w:date="2021-04-07T13:44:00Z">
        <w:r w:rsidR="00927764" w:rsidRPr="00C50A1E" w:rsidDel="005A1796">
          <w:rPr>
            <w:rFonts w:ascii="Times New Roman" w:eastAsia="Times New Roman" w:hAnsi="Times New Roman" w:cs="Times New Roman"/>
            <w:sz w:val="24"/>
            <w:szCs w:val="24"/>
          </w:rPr>
          <w:delText>T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idak ada salahnya makan saat hujan. </w:t>
      </w:r>
      <w:ins w:id="64" w:author="LENOVO" w:date="2021-04-07T13:44:00Z">
        <w:r>
          <w:rPr>
            <w:rFonts w:ascii="Times New Roman" w:eastAsia="Times New Roman" w:hAnsi="Times New Roman" w:cs="Times New Roman"/>
            <w:sz w:val="24"/>
            <w:szCs w:val="24"/>
          </w:rPr>
          <w:t>Namun, y</w:t>
        </w:r>
      </w:ins>
      <w:del w:id="65" w:author="LENOVO" w:date="2021-04-07T13:44:00Z">
        <w:r w:rsidR="00927764" w:rsidRPr="00C50A1E" w:rsidDel="005A1796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sering membuatnya salah adalah pemilihan makanan </w:t>
      </w:r>
      <w:ins w:id="66" w:author="LENOVO" w:date="2021-04-07T13:44:00Z">
        <w:r>
          <w:rPr>
            <w:rFonts w:ascii="Times New Roman" w:eastAsia="Times New Roman" w:hAnsi="Times New Roman" w:cs="Times New Roman"/>
            <w:sz w:val="24"/>
            <w:szCs w:val="24"/>
          </w:rPr>
          <w:t>yang kita konsumsi secara berlebihan. Kita hanya fokus pada rasa</w:t>
        </w:r>
      </w:ins>
      <w:ins w:id="67" w:author="LENOVO" w:date="2021-04-07T13:45:00Z">
        <w:r>
          <w:rPr>
            <w:rFonts w:ascii="Times New Roman" w:eastAsia="Times New Roman" w:hAnsi="Times New Roman" w:cs="Times New Roman"/>
            <w:sz w:val="24"/>
            <w:szCs w:val="24"/>
          </w:rPr>
          <w:t>, jumlah kalori kita pikir belakangan.</w:t>
        </w:r>
      </w:ins>
      <w:ins w:id="68" w:author="LENOVO" w:date="2021-04-07T13:44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69" w:author="LENOVO" w:date="2021-04-07T13:44:00Z">
        <w:r w:rsidR="00927764" w:rsidRPr="00C50A1E" w:rsidDel="005A1796">
          <w:rPr>
            <w:rFonts w:ascii="Times New Roman" w:eastAsia="Times New Roman" w:hAnsi="Times New Roman" w:cs="Times New Roman"/>
            <w:sz w:val="24"/>
            <w:szCs w:val="24"/>
          </w:rPr>
          <w:delText xml:space="preserve">kita yang tidak tahu diri. Yang </w:delText>
        </w:r>
      </w:del>
      <w:del w:id="70" w:author="LENOVO" w:date="2021-04-07T13:45:00Z">
        <w:r w:rsidR="00927764" w:rsidRPr="00C50A1E" w:rsidDel="005A1796">
          <w:rPr>
            <w:rFonts w:ascii="Times New Roman" w:eastAsia="Times New Roman" w:hAnsi="Times New Roman" w:cs="Times New Roman"/>
            <w:sz w:val="24"/>
            <w:szCs w:val="24"/>
          </w:rPr>
          <w:delText>penting enak, kalori belakangan?</w:delText>
        </w:r>
      </w:del>
    </w:p>
    <w:p w14:paraId="52A4D8A1" w14:textId="6C4FA3CA" w:rsidR="00927764" w:rsidRPr="00C50A1E" w:rsidRDefault="005A1796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ins w:id="71" w:author="LENOVO" w:date="2021-04-07T13:45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Bisa dimulai dengan </w:t>
        </w:r>
      </w:ins>
      <w:del w:id="72" w:author="LENOVO" w:date="2021-04-07T13:45:00Z">
        <w:r w:rsidR="00927764" w:rsidRPr="00C50A1E" w:rsidDel="005A1796">
          <w:rPr>
            <w:rFonts w:ascii="Times New Roman" w:eastAsia="Times New Roman" w:hAnsi="Times New Roman" w:cs="Times New Roman"/>
            <w:sz w:val="24"/>
            <w:szCs w:val="24"/>
          </w:rPr>
          <w:delText xml:space="preserve">Coba deh, mulai aja dulu dengan 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memperhatikan label informasi gizi ketika kamu memakan makanan kemasan. Atau jika ingin </w:t>
      </w:r>
      <w:del w:id="73" w:author="LENOVO" w:date="2021-04-07T13:46:00Z">
        <w:r w:rsidR="00927764" w:rsidRPr="00C50A1E" w:rsidDel="005A1796">
          <w:rPr>
            <w:rFonts w:ascii="Times New Roman" w:eastAsia="Times New Roman" w:hAnsi="Times New Roman" w:cs="Times New Roman"/>
            <w:sz w:val="24"/>
            <w:szCs w:val="24"/>
          </w:rPr>
          <w:delText>minum yang hangat-hangat</w:delText>
        </w:r>
      </w:del>
      <w:ins w:id="74" w:author="LENOVO" w:date="2021-04-07T13:46:00Z">
        <w:r>
          <w:rPr>
            <w:rFonts w:ascii="Times New Roman" w:eastAsia="Times New Roman" w:hAnsi="Times New Roman" w:cs="Times New Roman"/>
            <w:sz w:val="24"/>
            <w:szCs w:val="24"/>
          </w:rPr>
          <w:t>minum minuman hangat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takar gulanya jangan </w:t>
      </w:r>
      <w:del w:id="75" w:author="LENOVO" w:date="2021-04-07T13:46:00Z">
        <w:r w:rsidR="00927764" w:rsidRPr="00C50A1E" w:rsidDel="005A1796">
          <w:rPr>
            <w:rFonts w:ascii="Times New Roman" w:eastAsia="Times New Roman" w:hAnsi="Times New Roman" w:cs="Times New Roman"/>
            <w:sz w:val="24"/>
            <w:szCs w:val="24"/>
          </w:rPr>
          <w:delText>kelebihan</w:delText>
        </w:r>
      </w:del>
      <w:ins w:id="76" w:author="LENOVO" w:date="2021-04-07T13:46:00Z">
        <w:r>
          <w:rPr>
            <w:rFonts w:ascii="Times New Roman" w:eastAsia="Times New Roman" w:hAnsi="Times New Roman" w:cs="Times New Roman"/>
            <w:sz w:val="24"/>
            <w:szCs w:val="24"/>
          </w:rPr>
          <w:t>berlebihan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 Sebab kamu sudah terlalu manis, kata dia </w:t>
      </w:r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 khan</w:t>
      </w:r>
      <w:ins w:id="77" w:author="LENOVO" w:date="2021-04-07T13:46:00Z">
        <w:r>
          <w:rPr>
            <w:rFonts w:ascii="Times New Roman" w:eastAsia="Times New Roman" w:hAnsi="Times New Roman" w:cs="Times New Roman"/>
            <w:sz w:val="24"/>
            <w:szCs w:val="24"/>
          </w:rPr>
          <w:t>?</w:t>
        </w:r>
      </w:ins>
      <w:del w:id="78" w:author="LENOVO" w:date="2021-04-07T13:46:00Z">
        <w:r w:rsidR="00927764" w:rsidRPr="00C50A1E" w:rsidDel="005A1796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.</w:delText>
        </w:r>
      </w:del>
    </w:p>
    <w:p w14:paraId="19177135" w14:textId="7B79267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musim hujan, </w:t>
      </w:r>
      <w:ins w:id="79" w:author="LENOVO" w:date="2021-04-07T13:46:00Z">
        <w:r w:rsidR="005A1796">
          <w:rPr>
            <w:rFonts w:ascii="Times New Roman" w:eastAsia="Times New Roman" w:hAnsi="Times New Roman" w:cs="Times New Roman"/>
            <w:sz w:val="24"/>
            <w:szCs w:val="24"/>
          </w:rPr>
          <w:t xml:space="preserve">ada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rasa malas bergerak </w:t>
      </w:r>
      <w:del w:id="80" w:author="LENOVO" w:date="2021-04-07T13:46:00Z">
        <w:r w:rsidRPr="00C50A1E" w:rsidDel="005A1796">
          <w:rPr>
            <w:rFonts w:ascii="Times New Roman" w:eastAsia="Times New Roman" w:hAnsi="Times New Roman" w:cs="Times New Roman"/>
            <w:sz w:val="24"/>
            <w:szCs w:val="24"/>
          </w:rPr>
          <w:delText>juga bisa jadi</w:delText>
        </w:r>
      </w:del>
      <w:ins w:id="81" w:author="LENOVO" w:date="2021-04-07T13:46:00Z">
        <w:r w:rsidR="005A1796">
          <w:rPr>
            <w:rFonts w:ascii="Times New Roman" w:eastAsia="Times New Roman" w:hAnsi="Times New Roman" w:cs="Times New Roman"/>
            <w:sz w:val="24"/>
            <w:szCs w:val="24"/>
          </w:rPr>
          <w:t xml:space="preserve"> dapat menjadi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2" w:author="LENOVO" w:date="2021-04-07T13:46:00Z">
        <w:r w:rsidRPr="00C50A1E" w:rsidDel="005A1796">
          <w:rPr>
            <w:rFonts w:ascii="Times New Roman" w:eastAsia="Times New Roman" w:hAnsi="Times New Roman" w:cs="Times New Roman"/>
            <w:sz w:val="24"/>
            <w:szCs w:val="24"/>
          </w:rPr>
          <w:delText xml:space="preserve">biang </w:delText>
        </w:r>
      </w:del>
      <w:ins w:id="83" w:author="LENOVO" w:date="2021-04-07T13:46:00Z">
        <w:r w:rsidR="005A1796">
          <w:rPr>
            <w:rFonts w:ascii="Times New Roman" w:eastAsia="Times New Roman" w:hAnsi="Times New Roman" w:cs="Times New Roman"/>
            <w:sz w:val="24"/>
            <w:szCs w:val="24"/>
          </w:rPr>
          <w:t>penyebab</w:t>
        </w:r>
      </w:ins>
      <w:ins w:id="84" w:author="LENOVO" w:date="2021-04-07T13:47:00Z">
        <w:r w:rsidR="005A1796">
          <w:rPr>
            <w:rFonts w:ascii="Times New Roman" w:eastAsia="Times New Roman" w:hAnsi="Times New Roman" w:cs="Times New Roman"/>
            <w:sz w:val="24"/>
            <w:szCs w:val="24"/>
          </w:rPr>
          <w:t xml:space="preserve"> kenaikan</w:t>
        </w:r>
      </w:ins>
      <w:ins w:id="85" w:author="LENOVO" w:date="2021-04-07T13:46:00Z">
        <w:r w:rsidR="005A179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berat badan</w:t>
      </w:r>
      <w:ins w:id="86" w:author="LENOVO" w:date="2021-04-07T13:47:00Z">
        <w:r w:rsidR="005A1796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87" w:author="LENOVO" w:date="2021-04-07T13:47:00Z">
        <w:r w:rsidRPr="00C50A1E" w:rsidDel="005A1796">
          <w:rPr>
            <w:rFonts w:ascii="Times New Roman" w:eastAsia="Times New Roman" w:hAnsi="Times New Roman" w:cs="Times New Roman"/>
            <w:sz w:val="24"/>
            <w:szCs w:val="24"/>
          </w:rPr>
          <w:delText xml:space="preserve"> yang lebih suka naiknya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 Apalagi</w:t>
      </w:r>
      <w:ins w:id="88" w:author="LENOVO" w:date="2021-04-07T13:47:00Z">
        <w:r w:rsidR="005A1796">
          <w:rPr>
            <w:rFonts w:ascii="Times New Roman" w:eastAsia="Times New Roman" w:hAnsi="Times New Roman" w:cs="Times New Roman"/>
            <w:sz w:val="24"/>
            <w:szCs w:val="24"/>
          </w:rPr>
          <w:t xml:space="preserve"> sejak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munculnya </w:t>
      </w:r>
      <w:del w:id="89" w:author="LENOVO" w:date="2021-04-07T13:47:00Z">
        <w:r w:rsidRPr="00C50A1E" w:rsidDel="005A1796">
          <w:rPr>
            <w:rFonts w:ascii="Times New Roman" w:eastAsia="Times New Roman" w:hAnsi="Times New Roman" w:cs="Times New Roman"/>
            <w:sz w:val="24"/>
            <w:szCs w:val="24"/>
          </w:rPr>
          <w:delText>kaum</w:delText>
        </w:r>
      </w:del>
      <w:ins w:id="90" w:author="LENOVO" w:date="2021-04-07T13:47:00Z">
        <w:r w:rsidR="005A1796">
          <w:rPr>
            <w:rFonts w:ascii="Times New Roman" w:eastAsia="Times New Roman" w:hAnsi="Times New Roman" w:cs="Times New Roman"/>
            <w:sz w:val="24"/>
            <w:szCs w:val="24"/>
          </w:rPr>
          <w:t xml:space="preserve"> para </w:t>
        </w:r>
      </w:ins>
      <w:del w:id="91" w:author="LENOVO" w:date="2021-04-07T13:47:00Z">
        <w:r w:rsidRPr="00C50A1E" w:rsidDel="005A1796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kaum rebahan yang</w:t>
      </w:r>
      <w:ins w:id="92" w:author="LENOVO" w:date="2021-04-07T13:47:00Z">
        <w:r w:rsidR="005A1796">
          <w:rPr>
            <w:rFonts w:ascii="Times New Roman" w:eastAsia="Times New Roman" w:hAnsi="Times New Roman" w:cs="Times New Roman"/>
            <w:sz w:val="24"/>
            <w:szCs w:val="24"/>
          </w:rPr>
          <w:t xml:space="preserve"> kegiatannya hanya </w:t>
        </w:r>
      </w:ins>
      <w:del w:id="93" w:author="LENOVO" w:date="2021-04-07T13:47:00Z">
        <w:r w:rsidRPr="00C50A1E" w:rsidDel="005A1796">
          <w:rPr>
            <w:rFonts w:ascii="Times New Roman" w:eastAsia="Times New Roman" w:hAnsi="Times New Roman" w:cs="Times New Roman"/>
            <w:sz w:val="24"/>
            <w:szCs w:val="24"/>
          </w:rPr>
          <w:delText xml:space="preserve"> kerjaannya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tiduran dan </w:t>
      </w:r>
      <w:del w:id="94" w:author="LENOVO" w:date="2021-04-07T13:47:00Z">
        <w:r w:rsidRPr="00C50A1E" w:rsidDel="005A1796">
          <w:rPr>
            <w:rFonts w:ascii="Times New Roman" w:eastAsia="Times New Roman" w:hAnsi="Times New Roman" w:cs="Times New Roman"/>
            <w:sz w:val="24"/>
            <w:szCs w:val="24"/>
          </w:rPr>
          <w:delText>hanya buka tutup</w:delText>
        </w:r>
      </w:del>
      <w:ins w:id="95" w:author="LENOVO" w:date="2021-04-07T13:47:00Z">
        <w:r w:rsidR="005A1796">
          <w:rPr>
            <w:rFonts w:ascii="Times New Roman" w:eastAsia="Times New Roman" w:hAnsi="Times New Roman" w:cs="Times New Roman"/>
            <w:sz w:val="24"/>
            <w:szCs w:val="24"/>
          </w:rPr>
          <w:t xml:space="preserve"> bermain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sosial atau pura-pura sibuk</w:t>
      </w:r>
      <w:ins w:id="96" w:author="LENOVO" w:date="2021-04-07T13:47:00Z">
        <w:r w:rsidR="005A1796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padahal tidak ada yang</w:t>
      </w:r>
      <w:ins w:id="97" w:author="LENOVO" w:date="2021-04-07T13:48:00Z">
        <w:r w:rsidR="005A1796">
          <w:rPr>
            <w:rFonts w:ascii="Times New Roman" w:eastAsia="Times New Roman" w:hAnsi="Times New Roman" w:cs="Times New Roman"/>
            <w:sz w:val="24"/>
            <w:szCs w:val="24"/>
          </w:rPr>
          <w:t xml:space="preserve"> mengirim pesan.</w:t>
        </w:r>
      </w:ins>
      <w:del w:id="98" w:author="LENOVO" w:date="2021-04-07T13:48:00Z">
        <w:r w:rsidRPr="00C50A1E" w:rsidDel="005A1796">
          <w:rPr>
            <w:rFonts w:ascii="Times New Roman" w:eastAsia="Times New Roman" w:hAnsi="Times New Roman" w:cs="Times New Roman"/>
            <w:sz w:val="24"/>
            <w:szCs w:val="24"/>
          </w:rPr>
          <w:delText xml:space="preserve"> nge-chat.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35EB421" w14:textId="0B62E47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Kegiatan seperti inilah yang membuat</w:t>
      </w:r>
      <w:ins w:id="99" w:author="LENOVO" w:date="2021-04-07T13:48:00Z">
        <w:r w:rsidR="005A1796">
          <w:rPr>
            <w:rFonts w:ascii="Times New Roman" w:eastAsia="Times New Roman" w:hAnsi="Times New Roman" w:cs="Times New Roman"/>
            <w:sz w:val="24"/>
            <w:szCs w:val="24"/>
          </w:rPr>
          <w:t xml:space="preserve"> tumpukan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</w:t>
      </w:r>
      <w:del w:id="100" w:author="LENOVO" w:date="2021-04-07T13:48:00Z">
        <w:r w:rsidRPr="00C50A1E" w:rsidDel="005A1796">
          <w:rPr>
            <w:rFonts w:ascii="Times New Roman" w:eastAsia="Times New Roman" w:hAnsi="Times New Roman" w:cs="Times New Roman"/>
            <w:sz w:val="24"/>
            <w:szCs w:val="24"/>
          </w:rPr>
          <w:delText>-lemak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seharusnya dibakar jadi memilih ikut</w:t>
      </w:r>
      <w:r>
        <w:rPr>
          <w:rFonts w:ascii="Times New Roman" w:eastAsia="Times New Roman" w:hAnsi="Times New Roman" w:cs="Times New Roman"/>
          <w:sz w:val="24"/>
          <w:szCs w:val="24"/>
        </w:rPr>
        <w:t>an mager</w:t>
      </w:r>
      <w:ins w:id="101" w:author="LENOVO" w:date="2021-04-07T13:48:00Z">
        <w:r w:rsidR="005A1796">
          <w:rPr>
            <w:rFonts w:ascii="Times New Roman" w:eastAsia="Times New Roman" w:hAnsi="Times New Roman" w:cs="Times New Roman"/>
            <w:sz w:val="24"/>
            <w:szCs w:val="24"/>
          </w:rPr>
          <w:t xml:space="preserve"> alias mengendap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saja. Jadi simpanan 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tubuhmu, dimana-mana.</w:t>
      </w:r>
    </w:p>
    <w:p w14:paraId="53312077" w14:textId="1ABD79B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Jadi, jangan salahkan hujannya. Soal nafsu makan ini lebih banyak salahnya di kamu. Kamu yang tidak bisa mengendalikan diri. Kalau tiba-tiba berat </w:t>
      </w:r>
      <w:r>
        <w:rPr>
          <w:rFonts w:ascii="Times New Roman" w:eastAsia="Times New Roman" w:hAnsi="Times New Roman" w:cs="Times New Roman"/>
          <w:sz w:val="24"/>
          <w:szCs w:val="24"/>
        </w:rPr>
        <w:t>badan ikut tergelincir makin 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 di saat hujan</w:t>
      </w:r>
      <w:ins w:id="102" w:author="LENOVO" w:date="2021-04-07T13:49:00Z">
        <w:r w:rsidR="005A1796">
          <w:rPr>
            <w:rFonts w:ascii="Times New Roman" w:eastAsia="Times New Roman" w:hAnsi="Times New Roman" w:cs="Times New Roman"/>
            <w:sz w:val="24"/>
            <w:szCs w:val="24"/>
          </w:rPr>
          <w:t>, jangan disalahkan hujannya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. Coba ingat-ingat apa yang kamu makan saat hujan?</w:t>
      </w:r>
    </w:p>
    <w:p w14:paraId="1EB7643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Mie rebus kuah susu ditambah telur. Ya bisalah lebih dari 500 kalori. HAHA. </w:t>
      </w:r>
    </w:p>
    <w:p w14:paraId="7C8BD2BD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Listhia H. Rahman</w:t>
      </w:r>
    </w:p>
    <w:p w14:paraId="1B20912D" w14:textId="77777777" w:rsidR="00927764" w:rsidRPr="00C50A1E" w:rsidRDefault="00927764" w:rsidP="00927764"/>
    <w:p w14:paraId="4B6E3035" w14:textId="77777777" w:rsidR="00927764" w:rsidRPr="005A045A" w:rsidRDefault="00927764" w:rsidP="00927764">
      <w:pPr>
        <w:rPr>
          <w:i/>
        </w:rPr>
      </w:pPr>
    </w:p>
    <w:p w14:paraId="5D3C3852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r w:rsidRPr="005A045A">
        <w:rPr>
          <w:rFonts w:ascii="Cambria" w:hAnsi="Cambria"/>
          <w:i/>
          <w:sz w:val="18"/>
          <w:szCs w:val="18"/>
        </w:rPr>
        <w:t xml:space="preserve">Sumber: </w:t>
      </w:r>
      <w:hyperlink r:id="rId13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6A497E2C" w14:textId="77777777" w:rsidR="00924DF5" w:rsidRDefault="00924DF5"/>
    <w:sectPr w:rsidR="00924DF5" w:rsidSect="00927764">
      <w:footerReference w:type="default" r:id="rId1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LENOVO" w:date="2021-04-07T13:34:00Z" w:initials="L">
    <w:p w14:paraId="23334192" w14:textId="59C3D8CE" w:rsidR="006D7350" w:rsidRDefault="006D7350">
      <w:pPr>
        <w:pStyle w:val="CommentText"/>
      </w:pPr>
      <w:r>
        <w:rPr>
          <w:rStyle w:val="CommentReference"/>
        </w:rPr>
        <w:annotationRef/>
      </w:r>
      <w:r>
        <w:t>Intensitas hujan tinggi berakibat berat badan naik</w:t>
      </w:r>
    </w:p>
  </w:comment>
  <w:comment w:id="1" w:author="LENOVO" w:date="2021-04-07T13:36:00Z" w:initials="L">
    <w:p w14:paraId="67FD027E" w14:textId="1E705C96" w:rsidR="006D7350" w:rsidRDefault="006D7350">
      <w:pPr>
        <w:pStyle w:val="CommentText"/>
      </w:pPr>
      <w:r>
        <w:rPr>
          <w:rStyle w:val="CommentReference"/>
        </w:rPr>
        <w:annotationRef/>
      </w:r>
      <w:r>
        <w:t xml:space="preserve">Indra </w:t>
      </w:r>
    </w:p>
  </w:comment>
  <w:comment w:id="5" w:author="LENOVO" w:date="2021-04-07T13:35:00Z" w:initials="L">
    <w:p w14:paraId="49614940" w14:textId="578CD857" w:rsidR="006D7350" w:rsidRDefault="006D7350">
      <w:pPr>
        <w:pStyle w:val="CommentText"/>
      </w:pPr>
      <w:r>
        <w:rPr>
          <w:rStyle w:val="CommentReference"/>
        </w:rPr>
        <w:annotationRef/>
      </w:r>
      <w:r>
        <w:t>disaat hujan?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3334192" w15:done="0"/>
  <w15:commentEx w15:paraId="67FD027E" w15:done="0"/>
  <w15:commentEx w15:paraId="4961494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83363" w16cex:dateUtc="2021-04-07T06:34:00Z"/>
  <w16cex:commentExtensible w16cex:durableId="241833CE" w16cex:dateUtc="2021-04-07T06:36:00Z"/>
  <w16cex:commentExtensible w16cex:durableId="241833A9" w16cex:dateUtc="2021-04-07T06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3334192" w16cid:durableId="24183363"/>
  <w16cid:commentId w16cid:paraId="67FD027E" w16cid:durableId="241833CE"/>
  <w16cid:commentId w16cid:paraId="49614940" w16cid:durableId="241833A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C88B4C" w14:textId="77777777" w:rsidR="00DE75CD" w:rsidRDefault="00DE75CD">
      <w:r>
        <w:separator/>
      </w:r>
    </w:p>
  </w:endnote>
  <w:endnote w:type="continuationSeparator" w:id="0">
    <w:p w14:paraId="06BF8C73" w14:textId="77777777" w:rsidR="00DE75CD" w:rsidRDefault="00DE75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EBE169" w14:textId="77777777"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59333742" w14:textId="77777777" w:rsidR="00941E77" w:rsidRDefault="00DE75CD">
    <w:pPr>
      <w:pStyle w:val="Footer"/>
    </w:pPr>
  </w:p>
  <w:p w14:paraId="1CDBCF12" w14:textId="77777777" w:rsidR="00941E77" w:rsidRDefault="00DE75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4291A3" w14:textId="77777777" w:rsidR="00DE75CD" w:rsidRDefault="00DE75CD">
      <w:r>
        <w:separator/>
      </w:r>
    </w:p>
  </w:footnote>
  <w:footnote w:type="continuationSeparator" w:id="0">
    <w:p w14:paraId="35E2CEE8" w14:textId="77777777" w:rsidR="00DE75CD" w:rsidRDefault="00DE75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ENOVO">
    <w15:presenceInfo w15:providerId="None" w15:userId="LENOV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42167F"/>
    <w:rsid w:val="005A1796"/>
    <w:rsid w:val="006D7350"/>
    <w:rsid w:val="00924DF5"/>
    <w:rsid w:val="00927764"/>
    <w:rsid w:val="00C20908"/>
    <w:rsid w:val="00DE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C24EB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6D73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735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73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73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735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www.kompasiana.com/listhiahr/5e11e59a097f367b4a413222/hujan-turun-berat-badan-naik?page=all" TargetMode="Externa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ssets-a2.kompasiana.com/items/album/2020/01/05/photo-1561497268-131821f92985-5e11e63d097f362701721a02.jpeg?t=o&amp;v=760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5</cp:revision>
  <dcterms:created xsi:type="dcterms:W3CDTF">2020-08-26T21:16:00Z</dcterms:created>
  <dcterms:modified xsi:type="dcterms:W3CDTF">2021-04-07T06:49:00Z</dcterms:modified>
</cp:coreProperties>
</file>