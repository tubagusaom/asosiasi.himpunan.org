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artikel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berikut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ini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BeratBadanNaik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ins w:id="1" w:author="User" w:date="2020-08-27T10:51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ins w:id="2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ins w:id="3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ins w:id="4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ins w:id="5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ins w:id="6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7" w:author="User" w:date="2020-08-27T10:56:00Z">
        <w:r w:rsidRPr="00C50A1E" w:rsidDel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ins w:id="8" w:author="User" w:date="2020-08-27T10:56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tetap 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ins w:id="9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aja. </w:t>
      </w:r>
      <w:del w:id="10" w:author="User" w:date="2020-08-27T11:38:00Z">
        <w:r w:rsidRPr="00C50A1E" w:rsidDel="003F35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" w:author="User" w:date="2020-08-27T10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ins w:id="12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ins w:id="13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4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ins w:id="15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16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17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kemasanputih yang </w:delText>
        </w:r>
      </w:del>
      <w:ins w:id="19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dengan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del w:id="20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21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22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2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ins w:id="24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ins w:id="25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26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8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ins w:id="29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ins w:id="30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31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penggorengan di </w:t>
      </w:r>
      <w:del w:id="32" w:author="User" w:date="2020-08-27T11:40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ins w:id="33" w:author="User" w:date="2020-08-27T11:40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saat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4" w:author="User" w:date="2020-08-27T10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ins w:id="35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37" w:author="User" w:date="2020-08-27T11:39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</w:t>
      </w:r>
      <w:del w:id="38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begitu kata orang sering</w:t>
      </w:r>
      <w:ins w:id="39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mengartikannya. </w:t>
      </w:r>
      <w:del w:id="40" w:author="User" w:date="2020-08-27T11:39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Benarsaja.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Meski di tahun</w:t>
      </w:r>
      <w:ins w:id="41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42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43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44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45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ins w:id="46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ins w:id="4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ins w:id="4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4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ins w:id="5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ins w:id="5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ins w:id="5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5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ins w:id="5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5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ins w:id="5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ins w:id="5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58" w:author="User" w:date="2020-08-27T10:5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ins w:id="5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6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6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6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6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ins w:id="6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6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6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6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6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ins w:id="6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del w:id="70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ambyar, pun perilaku</w:t>
      </w:r>
      <w:ins w:id="71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ins w:id="72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del w:id="73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</w:t>
      </w:r>
      <w:del w:id="74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75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76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77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78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lapar. </w:t>
      </w:r>
      <w:del w:id="79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Kokbisa</w:delText>
        </w:r>
      </w:del>
      <w:del w:id="80" w:author="User" w:date="2020-08-27T10:56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del w:id="81" w:author="User" w:date="2020-08-27T11:41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000000" w:rsidRDefault="00927764">
      <w:pPr>
        <w:shd w:val="clear" w:color="auto" w:fill="F5F5F5"/>
        <w:rPr>
          <w:ins w:id="82" w:author="User" w:date="2020-08-27T10:57:00Z"/>
          <w:rFonts w:ascii="Times New Roman" w:eastAsia="Times New Roman" w:hAnsi="Times New Roman" w:cs="Times New Roman"/>
          <w:b/>
          <w:bCs/>
          <w:sz w:val="24"/>
          <w:szCs w:val="24"/>
        </w:rPr>
        <w:pPrChange w:id="83" w:author="User" w:date="2020-08-27T10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84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ins w:id="85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ins w:id="86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7" w:author="User" w:date="2020-08-27T10:58:00Z">
          <w:pPr>
            <w:shd w:val="clear" w:color="auto" w:fill="F5F5F5"/>
            <w:spacing w:after="375"/>
          </w:pPr>
        </w:pPrChange>
      </w:pPr>
      <w:del w:id="88" w:author="User" w:date="2020-08-27T10:57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</w:t>
      </w:r>
      <w:ins w:id="89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90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ins w:id="91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ins w:id="92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ins w:id="93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94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95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ins w:id="96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ins w:id="97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8" w:author="User" w:date="2020-08-27T10:5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ins w:id="9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ins w:id="10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ins w:id="10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0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ins w:id="10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10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ins w:id="10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ins w:id="10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7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ins w:id="10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ins w:id="10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ins w:id="11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ins w:id="11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ins w:id="11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1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4" w:author="User" w:date="2020-08-27T10:5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ins w:id="11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keripik </w:t>
      </w:r>
      <w:del w:id="116" w:author="User" w:date="2020-08-27T11:42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1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1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1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ins w:id="12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12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</w:t>
      </w:r>
      <w:del w:id="122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Belumcukup, </w:delText>
        </w:r>
      </w:del>
      <w:ins w:id="123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ins w:id="124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125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ins w:id="126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biji </w:t>
      </w:r>
      <w:del w:id="127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ins w:id="128" w:author="User" w:date="2020-08-27T11:43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dan akhirnya 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9" w:author="User" w:date="2020-08-27T11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</w:t>
      </w:r>
      <w:ins w:id="130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131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32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3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del w:id="134" w:author="User" w:date="2020-08-27T11:00:00Z">
        <w:r w:rsidRPr="00A8631E" w:rsidDel="00A863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3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36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ins w:id="13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38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ins w:id="13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150A17" w:rsidRPr="00150A17">
        <w:rPr>
          <w:rFonts w:ascii="Times New Roman" w:eastAsia="Times New Roman" w:hAnsi="Times New Roman" w:cs="Times New Roman"/>
          <w:sz w:val="24"/>
          <w:szCs w:val="24"/>
          <w:rPrChange w:id="140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ins w:id="14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4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4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4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14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ins w:id="14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ins w:id="14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4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4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5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1" w:author="User" w:date="2020-08-27T11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15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</w:t>
      </w:r>
      <w:del w:id="153" w:author="User" w:date="2020-08-27T11:43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15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ins w:id="15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ins w:id="15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ins w:id="15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ins w:id="15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5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ins w:id="16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6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ins w:id="16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ins w:id="16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ins w:id="16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ins w:id="16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6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67" w:author="User" w:date="2020-08-27T11:0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16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ins w:id="16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17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ins w:id="17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7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17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17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7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17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7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del w:id="178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lho. Dingin yang kita</w:t>
      </w:r>
      <w:ins w:id="179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180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181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del w:id="182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18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000000" w:rsidRDefault="00927764">
      <w:pPr>
        <w:shd w:val="clear" w:color="auto" w:fill="F5F5F5"/>
        <w:rPr>
          <w:ins w:id="184" w:author="User" w:date="2020-08-27T11:02:00Z"/>
          <w:rFonts w:ascii="Times New Roman" w:eastAsia="Times New Roman" w:hAnsi="Times New Roman" w:cs="Times New Roman"/>
          <w:b/>
          <w:bCs/>
          <w:sz w:val="24"/>
          <w:szCs w:val="24"/>
        </w:rPr>
        <w:pPrChange w:id="185" w:author="User" w:date="2020-08-27T11:0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186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ins w:id="187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ins w:id="188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9" w:author="User" w:date="2020-08-27T11:03:00Z">
          <w:pPr>
            <w:shd w:val="clear" w:color="auto" w:fill="F5F5F5"/>
            <w:spacing w:after="375"/>
          </w:pPr>
        </w:pPrChange>
      </w:pPr>
      <w:del w:id="190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ins w:id="191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92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ins w:id="19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9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9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9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9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19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9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20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ins w:id="20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ins w:id="20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20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20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0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ins w:id="20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ins w:id="20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ins w:id="20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20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ins w:id="21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ins w:id="21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21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21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berjarak.</w:t>
      </w:r>
      <w:del w:id="214" w:author="User" w:date="2020-08-27T11:44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5" w:author="User" w:date="2020-08-27T11:0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21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1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21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21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22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2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22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22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ins w:id="22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2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22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ins w:id="227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ins w:id="22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ins w:id="22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23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ins w:id="231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3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23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4" w:author="User" w:date="2020-08-27T11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ins w:id="23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ins w:id="236" w:author="User" w:date="2020-08-27T11:44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del w:id="237" w:author="User" w:date="2020-08-27T11:04:00Z">
        <w:r w:rsidDel="00A8631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23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lemari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ins w:id="23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ins w:id="24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ins w:id="241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242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ins w:id="243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ins w:id="244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245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46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247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248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249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del w:id="250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51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2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25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54" w:author="User" w:date="2020-08-27T11:0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255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256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57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258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hujan. </w:t>
      </w:r>
      <w:del w:id="259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260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 xml:space="preserve">Kondisi 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261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ins w:id="262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26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264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26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6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26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ins w:id="26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ins w:id="26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0" w:author="User" w:date="2020-08-27T11:0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27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2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ins w:id="273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74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27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76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ajadulu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27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ins w:id="27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27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28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8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ins w:id="28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8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284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85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6" w:author="User" w:date="2020-08-27T11:45:00Z">
        <w:r w:rsidRPr="00C50A1E" w:rsidDel="003F356C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287" w:author="User" w:date="2020-08-27T11:45:00Z">
        <w:r w:rsidR="003F356C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ins w:id="28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ins w:id="28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ins w:id="29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ins w:id="29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ins w:id="29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ins w:id="29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29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9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ins w:id="29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ins w:id="29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</w:t>
      </w:r>
      <w:del w:id="298" w:author="User" w:date="2020-08-27T11:07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1A74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9" w:author="User" w:date="2020-08-27T11:0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30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ins w:id="30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30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ins w:id="30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30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30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ins w:id="30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30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ins w:id="30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30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ins w:id="31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ins w:id="31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ins w:id="31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ins w:id="31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ins w:id="31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ins w:id="31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31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31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ins w:id="31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31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ins w:id="32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ins w:id="321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22" w:author="User" w:date="2020-08-27T11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32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32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ins w:id="325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ins w:id="32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ins w:id="32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328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ins w:id="32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ins w:id="33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31" w:author="User" w:date="2020-08-27T11:08:00Z">
        <w:r w:rsidDel="001A74C1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</w:del>
      <w:ins w:id="33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diam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ins w:id="33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ins w:id="33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5" w:author="User" w:date="2020-08-27T11:0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33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ins w:id="33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ins w:id="33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ins w:id="33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4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4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4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ins w:id="34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ins w:id="34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ins w:id="34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ins w:id="34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ins w:id="34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34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34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ikut</w:t>
      </w:r>
      <w:ins w:id="35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ins w:id="35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ins w:id="35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ke</w:t>
      </w:r>
      <w:ins w:id="35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ins w:id="35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ins w:id="35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ins w:id="35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ins w:id="35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5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35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000000" w:rsidRDefault="0092776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0" w:author="User" w:date="2020-08-27T11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del w:id="361" w:author="User" w:date="2020-08-27T11:10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ins w:id="362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ins w:id="363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ins w:id="364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ins w:id="365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ins w:id="366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67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AE2" w:rsidRDefault="00441AE2">
      <w:r>
        <w:separator/>
      </w:r>
    </w:p>
  </w:endnote>
  <w:endnote w:type="continuationSeparator" w:id="1">
    <w:p w:rsidR="00441AE2" w:rsidRDefault="00441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</w:t>
    </w:r>
    <w:ins w:id="368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ins w:id="369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r>
      <w:rPr>
        <w:rFonts w:ascii="Cambria" w:hAnsi="Cambria"/>
        <w:b/>
        <w:i/>
        <w:sz w:val="18"/>
        <w:szCs w:val="18"/>
      </w:rPr>
      <w:t>versi 6</w:t>
    </w:r>
  </w:p>
  <w:p w:rsidR="00941E77" w:rsidRDefault="00441AE2">
    <w:pPr>
      <w:pStyle w:val="Footer"/>
    </w:pPr>
  </w:p>
  <w:p w:rsidR="00941E77" w:rsidRDefault="00441A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AE2" w:rsidRDefault="00441AE2">
      <w:r>
        <w:separator/>
      </w:r>
    </w:p>
  </w:footnote>
  <w:footnote w:type="continuationSeparator" w:id="1">
    <w:p w:rsidR="00441AE2" w:rsidRDefault="00441A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0F6C49"/>
    <w:rsid w:val="0012251A"/>
    <w:rsid w:val="00150A17"/>
    <w:rsid w:val="001A74C1"/>
    <w:rsid w:val="002318A3"/>
    <w:rsid w:val="003F356C"/>
    <w:rsid w:val="0042167F"/>
    <w:rsid w:val="00441AE2"/>
    <w:rsid w:val="00924DF5"/>
    <w:rsid w:val="00927764"/>
    <w:rsid w:val="00A8631E"/>
    <w:rsid w:val="00C20908"/>
    <w:rsid w:val="00C76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5CE4C-5D57-4370-8F5F-7E132965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5</cp:revision>
  <dcterms:created xsi:type="dcterms:W3CDTF">2020-08-26T21:16:00Z</dcterms:created>
  <dcterms:modified xsi:type="dcterms:W3CDTF">2020-08-27T04:46:00Z</dcterms:modified>
</cp:coreProperties>
</file>