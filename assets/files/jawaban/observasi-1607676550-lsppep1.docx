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E211A8" w:rsidRPr="00E211A8" w:rsidRDefault="00E211A8" w:rsidP="00E211A8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44"/>
          <w:szCs w:val="44"/>
        </w:rPr>
      </w:pPr>
      <w:del w:id="0" w:author="HP" w:date="2020-12-11T16:40:00Z">
        <w:r w:rsidRPr="00E211A8" w:rsidDel="00272801">
          <w:rPr>
            <w:rFonts w:ascii="Times New Roman" w:eastAsia="Times New Roman" w:hAnsi="Times New Roman" w:cs="Times New Roman"/>
            <w:kern w:val="36"/>
            <w:sz w:val="44"/>
            <w:szCs w:val="44"/>
          </w:rPr>
          <w:delText>“</w:delText>
        </w:r>
      </w:del>
      <w:r w:rsidR="00927764"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>Hujan</w:t>
      </w:r>
      <w:r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 </w:t>
      </w:r>
      <w:r w:rsidR="00927764"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>Turun, Berat</w:t>
      </w:r>
      <w:r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 </w:t>
      </w:r>
      <w:r w:rsidR="00927764"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>Badan</w:t>
      </w:r>
      <w:r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 </w:t>
      </w:r>
      <w:r w:rsidR="00927764" w:rsidRPr="00E211A8">
        <w:rPr>
          <w:rFonts w:ascii="Times New Roman" w:eastAsia="Times New Roman" w:hAnsi="Times New Roman" w:cs="Times New Roman"/>
          <w:kern w:val="36"/>
          <w:sz w:val="44"/>
          <w:szCs w:val="44"/>
        </w:rPr>
        <w:t>Naik</w:t>
      </w:r>
      <w:del w:id="1" w:author="HP" w:date="2020-12-11T16:40:00Z">
        <w:r w:rsidRPr="00E211A8" w:rsidDel="00272801">
          <w:rPr>
            <w:rFonts w:ascii="Times New Roman" w:eastAsia="Times New Roman" w:hAnsi="Times New Roman" w:cs="Times New Roman"/>
            <w:kern w:val="36"/>
            <w:sz w:val="44"/>
            <w:szCs w:val="44"/>
          </w:rPr>
          <w:delText>”</w:delText>
        </w:r>
      </w:del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52705</wp:posOffset>
            </wp:positionV>
            <wp:extent cx="3495675" cy="2314575"/>
            <wp:effectExtent l="19050" t="0" r="9525" b="0"/>
            <wp:wrapNone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272801" w:rsidRDefault="00272801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E211A8" w:rsidRPr="00C50A1E" w:rsidRDefault="00E211A8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RDefault="00927764" w:rsidP="00272801">
      <w:pPr>
        <w:shd w:val="clear" w:color="auto" w:fill="F5F5F5"/>
        <w:spacing w:after="375" w:line="360" w:lineRule="auto"/>
        <w:rPr>
          <w:rFonts w:ascii="Times New Roman" w:eastAsia="Times New Roman" w:hAnsi="Times New Roman" w:cs="Times New Roman"/>
          <w:sz w:val="24"/>
          <w:szCs w:val="24"/>
        </w:rPr>
        <w:pPrChange w:id="2" w:author="HP" w:date="2020-12-11T16:4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E211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HP" w:date="2020-12-11T16:43:00Z">
        <w:r w:rsidRPr="00C50A1E" w:rsidDel="00272801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  <w:r w:rsidR="00E211A8" w:rsidDel="0027280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ind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</w:t>
      </w:r>
      <w:del w:id="5" w:author="HP" w:date="2020-12-11T16:40:00Z">
        <w:r w:rsidRPr="00C50A1E" w:rsidDel="0027280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 hujan?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ins w:id="7" w:author="HP" w:date="2020-12-11T16:40:00Z">
        <w:r w:rsidR="002728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del w:id="8" w:author="HP" w:date="2020-12-11T16:40:00Z">
        <w:r w:rsidR="00E211A8" w:rsidDel="0027280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aja. Meski di tahun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bulan </w:t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del w:id="9" w:author="HP" w:date="2020-12-11T16:42:00Z">
        <w:r w:rsidR="00E211A8" w:rsidDel="0027280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272801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E211A8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HP" w:date="2020-12-11T16:41:00Z">
          <w:pPr>
            <w:shd w:val="clear" w:color="auto" w:fill="F5F5F5"/>
            <w:spacing w:after="375"/>
            <w:jc w:val="both"/>
          </w:pPr>
        </w:pPrChange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Mengapa kita merasa lapar </w:t>
      </w:r>
      <w:r w:rsidRPr="00E211A8">
        <w:rPr>
          <w:rFonts w:ascii="Times New Roman" w:eastAsia="Times New Roman" w:hAnsi="Times New Roman" w:cs="Times New Roman"/>
          <w:bCs/>
          <w:sz w:val="24"/>
          <w:szCs w:val="24"/>
        </w:rPr>
        <w:t>ketika hujan?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 yang suka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>, kegiatan yang paling asyik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cuma ca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milan, tapi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HP" w:date="2020-12-11T16:44:00Z">
        <w:r w:rsidRPr="00C50A1E" w:rsidDel="00DF7580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  <w:r w:rsidR="00E211A8" w:rsidDel="00DF758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4" w:author="HP" w:date="2020-12-11T16:44:00Z">
        <w:r w:rsidR="00DF758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r w:rsidR="00DF75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</w:t>
      </w:r>
      <w:ins w:id="16" w:author="HP" w:date="2020-12-11T16:44:00Z">
        <w:r w:rsidR="00DF758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" w:author="HP" w:date="2020-12-11T16:44:00Z">
        <w:r w:rsidRPr="00C50A1E" w:rsidDel="00DF758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HP" w:date="2020-12-11T16:45:00Z">
        <w:r w:rsidRPr="00C50A1E" w:rsidDel="00DF7580">
          <w:rPr>
            <w:rFonts w:ascii="Times New Roman" w:eastAsia="Times New Roman" w:hAnsi="Times New Roman" w:cs="Times New Roman"/>
            <w:sz w:val="24"/>
            <w:szCs w:val="24"/>
          </w:rPr>
          <w:delText>mengapa</w:delText>
        </w:r>
        <w:r w:rsidR="00E211A8" w:rsidDel="00DF758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mendapat </w:t>
      </w:r>
      <w:ins w:id="21" w:author="HP" w:date="2020-12-11T16:45:00Z">
        <w:r w:rsidR="00DF7580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del w:id="22" w:author="HP" w:date="2020-12-11T16:45:00Z">
        <w:r w:rsidRPr="00C50A1E" w:rsidDel="00DF7580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ins w:id="23" w:author="HP" w:date="2020-12-11T16:45:00Z">
        <w:r w:rsidR="00DF7580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24" w:author="HP" w:date="2020-12-11T16:45:00Z">
        <w:r w:rsidRPr="00C50A1E" w:rsidDel="00DF7580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akibat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makananmu, lho. Dingin yang kita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kok~</w:t>
      </w:r>
    </w:p>
    <w:p w:rsidR="00C9360D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6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 w:rsidR="00E211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r w:rsidR="00E211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 w:rsidR="00E211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E211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del w:id="30" w:author="HP" w:date="2020-12-11T16:46:00Z">
        <w:r w:rsidDel="00DF7580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ins w:id="31" w:author="HP" w:date="2020-12-11T16:46:00Z">
        <w:r w:rsidR="00DF7580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karenamau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33" w:author="HP" w:date="2020-12-11T16:47:00Z">
        <w:r w:rsidR="00DF75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Coba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dibiang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38" w:name="_GoBack"/>
      <w:bookmarkEnd w:id="38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272801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HP" w:date="2020-12-11T16:41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C93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DF7580" w:rsidRDefault="00DF7580" w:rsidP="00927764">
      <w:pPr>
        <w:rPr>
          <w:ins w:id="40" w:author="HP" w:date="2020-12-11T16:47:00Z"/>
          <w:rFonts w:ascii="Cambria" w:hAnsi="Cambria"/>
          <w:i/>
          <w:sz w:val="18"/>
          <w:szCs w:val="18"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E211A8" w:rsidRPr="00C50A1E" w:rsidRDefault="00E211A8" w:rsidP="00E211A8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C7F" w:rsidRDefault="003B2C7F" w:rsidP="003B2C7F">
      <w:r>
        <w:separator/>
      </w:r>
    </w:p>
  </w:endnote>
  <w:endnote w:type="continuationSeparator" w:id="1">
    <w:p w:rsidR="003B2C7F" w:rsidRDefault="003B2C7F" w:rsidP="003B2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DF7580">
    <w:pPr>
      <w:pStyle w:val="Footer"/>
    </w:pPr>
  </w:p>
  <w:p w:rsidR="00941E77" w:rsidRDefault="00DF75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C7F" w:rsidRDefault="003B2C7F" w:rsidP="003B2C7F">
      <w:r>
        <w:separator/>
      </w:r>
    </w:p>
  </w:footnote>
  <w:footnote w:type="continuationSeparator" w:id="1">
    <w:p w:rsidR="003B2C7F" w:rsidRDefault="003B2C7F" w:rsidP="003B2C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272801"/>
    <w:rsid w:val="003B2C7F"/>
    <w:rsid w:val="0042167F"/>
    <w:rsid w:val="00924DF5"/>
    <w:rsid w:val="00927764"/>
    <w:rsid w:val="00C9360D"/>
    <w:rsid w:val="00DF7580"/>
    <w:rsid w:val="00E21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21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D3B89-44A5-4F54-BF68-BA6D529D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2020-07-24T23:46:00Z</dcterms:created>
  <dcterms:modified xsi:type="dcterms:W3CDTF">2020-12-11T08:48:00Z</dcterms:modified>
</cp:coreProperties>
</file>