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52C3" w:rsidRPr="0094076B" w:rsidRDefault="007952C3" w:rsidP="007952C3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:rsidR="00924DF5" w:rsidRDefault="007952C3" w:rsidP="007952C3">
      <w:pPr>
        <w:jc w:val="center"/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7952C3" w:rsidRDefault="007952C3"/>
    <w:p w:rsidR="007952C3" w:rsidRPr="007952C3" w:rsidRDefault="007952C3" w:rsidP="007952C3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52C3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3"/>
      </w:tblGrid>
      <w:tr w:rsidR="007952C3" w:rsidRPr="00A16D9B" w:rsidTr="00E0626E">
        <w:tc>
          <w:tcPr>
            <w:tcW w:w="9350" w:type="dxa"/>
          </w:tcPr>
          <w:p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952C3" w:rsidRPr="008D1AF7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7952C3" w:rsidRPr="00A16D9B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del w:id="0" w:author="Nurlaily" w:date="2021-11-06T14:22:00Z">
              <w:r w:rsidRPr="00A16D9B" w:rsidDel="0002151A">
                <w:rPr>
                  <w:rFonts w:ascii="Times New Roman" w:hAnsi="Times New Roman" w:cs="Times New Roman"/>
                  <w:sz w:val="24"/>
                  <w:szCs w:val="24"/>
                </w:rPr>
                <w:delText>Wong, Jony</w:delText>
              </w:r>
            </w:del>
            <w:ins w:id="1" w:author="Nurlaily" w:date="2021-11-06T14:22:00Z">
              <w:r w:rsidR="0002151A">
                <w:rPr>
                  <w:rFonts w:ascii="Times New Roman" w:hAnsi="Times New Roman" w:cs="Times New Roman"/>
                  <w:sz w:val="24"/>
                  <w:szCs w:val="24"/>
                </w:rPr>
                <w:t>Jony Wong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2010.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</w:t>
            </w:r>
            <w:del w:id="2" w:author="Nurlaily" w:date="2021-11-06T13:43:00Z">
              <w:r w:rsidRPr="00A16D9B" w:rsidDel="00266B15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PT </w:delText>
              </w:r>
            </w:del>
            <w:del w:id="3" w:author="Nurlaily" w:date="2021-11-06T13:59:00Z">
              <w:r w:rsidRPr="00A16D9B" w:rsidDel="00EE6A1C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Elex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Media Komputindo. </w:t>
            </w:r>
          </w:p>
          <w:p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2016.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</w:t>
            </w:r>
            <w:del w:id="4" w:author="Nurlaily" w:date="2021-11-06T13:44:00Z">
              <w:r w:rsidRPr="00A16D9B" w:rsidDel="00266B15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PT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Elex Media Komputindo.</w:t>
            </w:r>
          </w:p>
          <w:p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Sulianta, Feri.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</w:t>
            </w:r>
            <w:del w:id="5" w:author="Nurlaily" w:date="2021-11-06T13:46:00Z">
              <w:r w:rsidRPr="00A16D9B" w:rsidDel="00266B15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PT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Elex Media Komputindo.</w:t>
            </w:r>
          </w:p>
          <w:p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Jualan Online Dengan Facebook dan Blog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</w:t>
            </w:r>
            <w:del w:id="6" w:author="Nurlaily" w:date="2021-11-06T13:46:00Z">
              <w:r w:rsidRPr="00A16D9B" w:rsidDel="00266B15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PT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Elex Media Komputindo.</w:t>
            </w:r>
          </w:p>
          <w:p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Salim, Joko.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Mengoptimalkan Blog dan Social Media </w:t>
            </w:r>
            <w:del w:id="7" w:author="Nurlaily" w:date="2021-11-06T13:51:00Z">
              <w:r w:rsidRPr="00A16D9B" w:rsidDel="00266B15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 xml:space="preserve">Untuk </w:delText>
              </w:r>
            </w:del>
            <w:ins w:id="8" w:author="Nurlaily" w:date="2021-11-06T14:00:00Z">
              <w:r w:rsidR="00EE6A1C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 xml:space="preserve">untuk </w:t>
              </w:r>
            </w:ins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Small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</w:t>
            </w:r>
            <w:del w:id="9" w:author="Nurlaily" w:date="2021-11-06T13:47:00Z">
              <w:r w:rsidRPr="00A16D9B" w:rsidDel="00266B15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PT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Elex Media Komputindo.</w:t>
            </w:r>
          </w:p>
          <w:p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Enterprise, Jubilee.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Instagram </w:t>
            </w:r>
            <w:del w:id="10" w:author="Nurlaily" w:date="2021-11-06T13:49:00Z">
              <w:r w:rsidRPr="00A16D9B" w:rsidDel="00266B15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 xml:space="preserve">Untuk </w:delText>
              </w:r>
            </w:del>
            <w:ins w:id="11" w:author="Nurlaily" w:date="2021-11-06T14:00:00Z">
              <w:r w:rsidR="00EE6A1C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 xml:space="preserve">untuk </w:t>
              </w:r>
            </w:ins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Fotografi dan Bisnis Kreatif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</w:t>
            </w:r>
            <w:del w:id="12" w:author="Nurlaily" w:date="2021-11-06T13:45:00Z">
              <w:r w:rsidRPr="00A16D9B" w:rsidDel="00266B15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PT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Elex Media Komputindo.</w:t>
            </w:r>
          </w:p>
          <w:p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Handayani, Muri. 2017.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Bandung: Billionaire Sinergi Korpora.</w:t>
            </w:r>
          </w:p>
          <w:p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952C3" w:rsidRDefault="007952C3"/>
    <w:p w:rsidR="007952C3" w:rsidRDefault="007952C3"/>
    <w:p w:rsidR="007952C3" w:rsidRPr="0002151A" w:rsidRDefault="0002151A">
      <w:pPr>
        <w:rPr>
          <w:lang w:val="id-ID"/>
        </w:rPr>
      </w:pPr>
      <w:r>
        <w:rPr>
          <w:lang w:val="id-ID"/>
        </w:rPr>
        <w:t>KOREKSI SUSUSNAN DAFTAR PUSTAKA</w:t>
      </w:r>
    </w:p>
    <w:p w:rsidR="007952C3" w:rsidRDefault="007952C3"/>
    <w:p w:rsidR="007952C3" w:rsidRDefault="007952C3"/>
    <w:p w:rsidR="007952C3" w:rsidRDefault="007952C3"/>
    <w:p w:rsidR="0002151A" w:rsidRPr="00A16D9B" w:rsidRDefault="0002151A" w:rsidP="0002151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6D9B">
        <w:rPr>
          <w:rFonts w:ascii="Times New Roman" w:hAnsi="Times New Roman" w:cs="Times New Roman"/>
          <w:sz w:val="24"/>
          <w:szCs w:val="24"/>
        </w:rPr>
        <w:t xml:space="preserve">Enterprise, Jubilee. 2012.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Instagram</w:t>
      </w:r>
      <w:proofErr w:type="spellEnd"/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del w:id="13" w:author="Nurlaily" w:date="2021-11-06T13:49:00Z">
        <w:r w:rsidRPr="00A16D9B" w:rsidDel="00266B15">
          <w:rPr>
            <w:rFonts w:ascii="Times New Roman" w:hAnsi="Times New Roman" w:cs="Times New Roman"/>
            <w:i/>
            <w:iCs/>
            <w:sz w:val="24"/>
            <w:szCs w:val="24"/>
          </w:rPr>
          <w:delText xml:space="preserve">Untuk </w:delText>
        </w:r>
      </w:del>
      <w:proofErr w:type="spellStart"/>
      <w:ins w:id="14" w:author="Nurlaily" w:date="2021-11-06T14:00:00Z">
        <w:r>
          <w:rPr>
            <w:rFonts w:ascii="Times New Roman" w:hAnsi="Times New Roman" w:cs="Times New Roman"/>
            <w:i/>
            <w:iCs/>
            <w:sz w:val="24"/>
            <w:szCs w:val="24"/>
          </w:rPr>
          <w:t>untuk</w:t>
        </w:r>
        <w:proofErr w:type="spellEnd"/>
        <w:r>
          <w:rPr>
            <w:rFonts w:ascii="Times New Roman" w:hAnsi="Times New Roman" w:cs="Times New Roman"/>
            <w:i/>
            <w:iCs/>
            <w:sz w:val="24"/>
            <w:szCs w:val="24"/>
          </w:rPr>
          <w:t xml:space="preserve"> </w:t>
        </w:r>
      </w:ins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Fotografi</w:t>
      </w:r>
      <w:proofErr w:type="spellEnd"/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dan</w:t>
      </w:r>
      <w:proofErr w:type="spellEnd"/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Bisnis</w:t>
      </w:r>
      <w:proofErr w:type="spellEnd"/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Kreatif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. Jakarta: </w:t>
      </w:r>
      <w:del w:id="15" w:author="Nurlaily" w:date="2021-11-06T13:45:00Z">
        <w:r w:rsidRPr="00A16D9B" w:rsidDel="00266B15">
          <w:rPr>
            <w:rFonts w:ascii="Times New Roman" w:hAnsi="Times New Roman" w:cs="Times New Roman"/>
            <w:sz w:val="24"/>
            <w:szCs w:val="24"/>
          </w:rPr>
          <w:delText xml:space="preserve">PT </w:delText>
        </w:r>
      </w:del>
      <w:proofErr w:type="spellStart"/>
      <w:r w:rsidRPr="00A16D9B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>.</w:t>
      </w:r>
    </w:p>
    <w:p w:rsidR="0002151A" w:rsidRDefault="0002151A" w:rsidP="0002151A">
      <w:pPr>
        <w:spacing w:line="480" w:lineRule="auto"/>
        <w:ind w:left="720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A16D9B">
        <w:rPr>
          <w:rFonts w:ascii="Times New Roman" w:hAnsi="Times New Roman" w:cs="Times New Roman"/>
          <w:sz w:val="24"/>
          <w:szCs w:val="24"/>
        </w:rPr>
        <w:t>Handayani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Muri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Pr="00A16D9B">
        <w:rPr>
          <w:rFonts w:ascii="Times New Roman" w:hAnsi="Times New Roman" w:cs="Times New Roman"/>
          <w:sz w:val="24"/>
          <w:szCs w:val="24"/>
        </w:rPr>
        <w:t xml:space="preserve">2017.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Resep</w:t>
      </w:r>
      <w:proofErr w:type="spellEnd"/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Ampuh</w:t>
      </w:r>
      <w:proofErr w:type="spellEnd"/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Membangun</w:t>
      </w:r>
      <w:proofErr w:type="spellEnd"/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Sistem</w:t>
      </w:r>
      <w:proofErr w:type="spellEnd"/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Bisnis</w:t>
      </w:r>
      <w:proofErr w:type="spellEnd"/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 Online</w:t>
      </w:r>
      <w:r w:rsidRPr="00A16D9B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A16D9B">
        <w:rPr>
          <w:rFonts w:ascii="Times New Roman" w:hAnsi="Times New Roman" w:cs="Times New Roman"/>
          <w:sz w:val="24"/>
          <w:szCs w:val="24"/>
        </w:rPr>
        <w:t xml:space="preserve"> Bandung: Billionaire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Sinergi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Korpora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>.</w:t>
      </w:r>
    </w:p>
    <w:p w:rsidR="0002151A" w:rsidRPr="00A16D9B" w:rsidRDefault="0002151A" w:rsidP="0002151A">
      <w:pPr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A16D9B">
        <w:rPr>
          <w:rFonts w:ascii="Times New Roman" w:hAnsi="Times New Roman" w:cs="Times New Roman"/>
          <w:sz w:val="24"/>
          <w:szCs w:val="24"/>
        </w:rPr>
        <w:t>Helianthusonfri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Jefferly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. 2016. </w:t>
      </w:r>
      <w:r w:rsidRPr="00A16D9B">
        <w:rPr>
          <w:rFonts w:ascii="Times New Roman" w:hAnsi="Times New Roman" w:cs="Times New Roman"/>
          <w:i/>
          <w:iCs/>
          <w:sz w:val="24"/>
          <w:szCs w:val="24"/>
        </w:rPr>
        <w:t>Facebook Marketing</w:t>
      </w:r>
      <w:r w:rsidRPr="00A16D9B">
        <w:rPr>
          <w:rFonts w:ascii="Times New Roman" w:hAnsi="Times New Roman" w:cs="Times New Roman"/>
          <w:sz w:val="24"/>
          <w:szCs w:val="24"/>
        </w:rPr>
        <w:t xml:space="preserve">. Jakarta: </w:t>
      </w:r>
      <w:del w:id="16" w:author="Nurlaily" w:date="2021-11-06T13:44:00Z">
        <w:r w:rsidRPr="00A16D9B" w:rsidDel="00266B15">
          <w:rPr>
            <w:rFonts w:ascii="Times New Roman" w:hAnsi="Times New Roman" w:cs="Times New Roman"/>
            <w:sz w:val="24"/>
            <w:szCs w:val="24"/>
          </w:rPr>
          <w:delText xml:space="preserve">PT </w:delText>
        </w:r>
      </w:del>
      <w:proofErr w:type="spellStart"/>
      <w:r w:rsidRPr="00A16D9B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Media </w:t>
      </w:r>
      <w:bookmarkStart w:id="17" w:name="_GoBack"/>
      <w:bookmarkEnd w:id="17"/>
      <w:proofErr w:type="spellStart"/>
      <w:r w:rsidRPr="00A16D9B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>.</w:t>
      </w:r>
    </w:p>
    <w:p w:rsidR="0002151A" w:rsidRPr="0002151A" w:rsidRDefault="0002151A" w:rsidP="0002151A">
      <w:pPr>
        <w:spacing w:line="480" w:lineRule="auto"/>
        <w:ind w:left="720"/>
        <w:rPr>
          <w:rFonts w:ascii="Times New Roman" w:hAnsi="Times New Roman" w:cs="Times New Roman"/>
          <w:sz w:val="24"/>
          <w:szCs w:val="24"/>
          <w:lang w:val="id-ID"/>
        </w:rPr>
      </w:pPr>
    </w:p>
    <w:p w:rsidR="0002151A" w:rsidRPr="0002151A" w:rsidRDefault="0002151A" w:rsidP="0002151A">
      <w:pPr>
        <w:spacing w:line="480" w:lineRule="auto"/>
        <w:ind w:left="720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A16D9B">
        <w:rPr>
          <w:rFonts w:ascii="Times New Roman" w:hAnsi="Times New Roman" w:cs="Times New Roman"/>
          <w:sz w:val="24"/>
          <w:szCs w:val="24"/>
        </w:rPr>
        <w:t>Helianthusonfri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Jefferly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. 2012.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Jualan</w:t>
      </w:r>
      <w:proofErr w:type="spellEnd"/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 Online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Dengan</w:t>
      </w:r>
      <w:proofErr w:type="spellEnd"/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 Facebook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dan</w:t>
      </w:r>
      <w:proofErr w:type="spellEnd"/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 Blog</w:t>
      </w:r>
      <w:r w:rsidRPr="00A16D9B">
        <w:rPr>
          <w:rFonts w:ascii="Times New Roman" w:hAnsi="Times New Roman" w:cs="Times New Roman"/>
          <w:sz w:val="24"/>
          <w:szCs w:val="24"/>
        </w:rPr>
        <w:t xml:space="preserve">. Jakarta: </w:t>
      </w:r>
      <w:del w:id="18" w:author="Nurlaily" w:date="2021-11-06T13:46:00Z">
        <w:r w:rsidRPr="00A16D9B" w:rsidDel="00266B15">
          <w:rPr>
            <w:rFonts w:ascii="Times New Roman" w:hAnsi="Times New Roman" w:cs="Times New Roman"/>
            <w:sz w:val="24"/>
            <w:szCs w:val="24"/>
          </w:rPr>
          <w:delText xml:space="preserve">PT </w:delText>
        </w:r>
      </w:del>
      <w:proofErr w:type="spellStart"/>
      <w:r w:rsidRPr="00A16D9B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>.</w:t>
      </w:r>
    </w:p>
    <w:p w:rsidR="0002151A" w:rsidRPr="0002151A" w:rsidRDefault="0002151A" w:rsidP="0002151A">
      <w:pPr>
        <w:spacing w:line="480" w:lineRule="auto"/>
        <w:ind w:left="720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ins w:id="19" w:author="Nurlaily" w:date="2021-11-06T14:22:00Z">
        <w:r>
          <w:rPr>
            <w:rFonts w:ascii="Times New Roman" w:hAnsi="Times New Roman" w:cs="Times New Roman"/>
            <w:sz w:val="24"/>
            <w:szCs w:val="24"/>
          </w:rPr>
          <w:t>Jony</w:t>
        </w:r>
        <w:proofErr w:type="spellEnd"/>
        <w:r>
          <w:rPr>
            <w:rFonts w:ascii="Times New Roman" w:hAnsi="Times New Roman" w:cs="Times New Roman"/>
            <w:sz w:val="24"/>
            <w:szCs w:val="24"/>
          </w:rPr>
          <w:t xml:space="preserve"> Wong</w:t>
        </w:r>
      </w:ins>
      <w:r w:rsidRPr="00A16D9B">
        <w:rPr>
          <w:rFonts w:ascii="Times New Roman" w:hAnsi="Times New Roman" w:cs="Times New Roman"/>
          <w:sz w:val="24"/>
          <w:szCs w:val="24"/>
        </w:rPr>
        <w:t xml:space="preserve">. 2010. </w:t>
      </w:r>
      <w:r w:rsidRPr="00A16D9B">
        <w:rPr>
          <w:rFonts w:ascii="Times New Roman" w:hAnsi="Times New Roman" w:cs="Times New Roman"/>
          <w:i/>
          <w:iCs/>
          <w:sz w:val="24"/>
          <w:szCs w:val="24"/>
        </w:rPr>
        <w:t>Internet Marketing for Beginners</w:t>
      </w:r>
      <w:r w:rsidRPr="00A16D9B">
        <w:rPr>
          <w:rFonts w:ascii="Times New Roman" w:hAnsi="Times New Roman" w:cs="Times New Roman"/>
          <w:sz w:val="24"/>
          <w:szCs w:val="24"/>
        </w:rPr>
        <w:t xml:space="preserve">. Jakarta: </w:t>
      </w:r>
      <w:del w:id="20" w:author="Nurlaily" w:date="2021-11-06T13:43:00Z">
        <w:r w:rsidRPr="00A16D9B" w:rsidDel="00266B15">
          <w:rPr>
            <w:rFonts w:ascii="Times New Roman" w:hAnsi="Times New Roman" w:cs="Times New Roman"/>
            <w:sz w:val="24"/>
            <w:szCs w:val="24"/>
          </w:rPr>
          <w:delText xml:space="preserve">PT </w:delText>
        </w:r>
      </w:del>
      <w:del w:id="21" w:author="Nurlaily" w:date="2021-11-06T13:59:00Z">
        <w:r w:rsidRPr="00A16D9B" w:rsidDel="00EE6A1C">
          <w:rPr>
            <w:rFonts w:ascii="Times New Roman" w:hAnsi="Times New Roman" w:cs="Times New Roman"/>
            <w:sz w:val="24"/>
            <w:szCs w:val="24"/>
          </w:rPr>
          <w:delText xml:space="preserve">Elex </w:delText>
        </w:r>
      </w:del>
      <w:r w:rsidRPr="00A16D9B">
        <w:rPr>
          <w:rFonts w:ascii="Times New Roman" w:hAnsi="Times New Roman" w:cs="Times New Roman"/>
          <w:sz w:val="24"/>
          <w:szCs w:val="24"/>
        </w:rPr>
        <w:t xml:space="preserve">Media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>.</w:t>
      </w:r>
    </w:p>
    <w:p w:rsidR="007952C3" w:rsidRPr="0002151A" w:rsidRDefault="007952C3">
      <w:pPr>
        <w:rPr>
          <w:lang w:val="id-ID"/>
        </w:rPr>
      </w:pPr>
    </w:p>
    <w:p w:rsidR="0002151A" w:rsidRPr="00A16D9B" w:rsidRDefault="0002151A" w:rsidP="0002151A">
      <w:pPr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A16D9B">
        <w:rPr>
          <w:rFonts w:ascii="Times New Roman" w:hAnsi="Times New Roman" w:cs="Times New Roman"/>
          <w:sz w:val="24"/>
          <w:szCs w:val="24"/>
        </w:rPr>
        <w:t>Salim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Joko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Pr="00A16D9B">
        <w:rPr>
          <w:rFonts w:ascii="Times New Roman" w:hAnsi="Times New Roman" w:cs="Times New Roman"/>
          <w:sz w:val="24"/>
          <w:szCs w:val="24"/>
        </w:rPr>
        <w:t xml:space="preserve">2011.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Mengoptimalkan</w:t>
      </w:r>
      <w:proofErr w:type="spellEnd"/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 Blog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dan</w:t>
      </w:r>
      <w:proofErr w:type="spellEnd"/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 Social Media </w:t>
      </w:r>
      <w:del w:id="22" w:author="Nurlaily" w:date="2021-11-06T13:51:00Z">
        <w:r w:rsidRPr="00A16D9B" w:rsidDel="00266B15">
          <w:rPr>
            <w:rFonts w:ascii="Times New Roman" w:hAnsi="Times New Roman" w:cs="Times New Roman"/>
            <w:i/>
            <w:iCs/>
            <w:sz w:val="24"/>
            <w:szCs w:val="24"/>
          </w:rPr>
          <w:delText xml:space="preserve">Untuk </w:delText>
        </w:r>
      </w:del>
      <w:proofErr w:type="spellStart"/>
      <w:ins w:id="23" w:author="Nurlaily" w:date="2021-11-06T14:00:00Z">
        <w:r>
          <w:rPr>
            <w:rFonts w:ascii="Times New Roman" w:hAnsi="Times New Roman" w:cs="Times New Roman"/>
            <w:i/>
            <w:iCs/>
            <w:sz w:val="24"/>
            <w:szCs w:val="24"/>
          </w:rPr>
          <w:t>untuk</w:t>
        </w:r>
        <w:proofErr w:type="spellEnd"/>
        <w:r>
          <w:rPr>
            <w:rFonts w:ascii="Times New Roman" w:hAnsi="Times New Roman" w:cs="Times New Roman"/>
            <w:i/>
            <w:iCs/>
            <w:sz w:val="24"/>
            <w:szCs w:val="24"/>
          </w:rPr>
          <w:t xml:space="preserve"> </w:t>
        </w:r>
      </w:ins>
      <w:r w:rsidRPr="00A16D9B">
        <w:rPr>
          <w:rFonts w:ascii="Times New Roman" w:hAnsi="Times New Roman" w:cs="Times New Roman"/>
          <w:i/>
          <w:iCs/>
          <w:sz w:val="24"/>
          <w:szCs w:val="24"/>
        </w:rPr>
        <w:t>Small Business</w:t>
      </w:r>
      <w:r w:rsidRPr="00A16D9B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A16D9B">
        <w:rPr>
          <w:rFonts w:ascii="Times New Roman" w:hAnsi="Times New Roman" w:cs="Times New Roman"/>
          <w:sz w:val="24"/>
          <w:szCs w:val="24"/>
        </w:rPr>
        <w:t xml:space="preserve"> Jakarta: </w:t>
      </w:r>
      <w:del w:id="24" w:author="Nurlaily" w:date="2021-11-06T13:47:00Z">
        <w:r w:rsidRPr="00A16D9B" w:rsidDel="00266B15">
          <w:rPr>
            <w:rFonts w:ascii="Times New Roman" w:hAnsi="Times New Roman" w:cs="Times New Roman"/>
            <w:sz w:val="24"/>
            <w:szCs w:val="24"/>
          </w:rPr>
          <w:delText xml:space="preserve">PT </w:delText>
        </w:r>
      </w:del>
      <w:proofErr w:type="spellStart"/>
      <w:r w:rsidRPr="00A16D9B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>.</w:t>
      </w:r>
    </w:p>
    <w:p w:rsidR="007952C3" w:rsidRPr="0002151A" w:rsidRDefault="0002151A">
      <w:pPr>
        <w:rPr>
          <w:lang w:val="id-ID"/>
        </w:rPr>
      </w:pPr>
      <w:r>
        <w:rPr>
          <w:lang w:val="id-ID"/>
        </w:rPr>
        <w:tab/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Sulianta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Feri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. 2011. </w:t>
      </w:r>
      <w:r w:rsidRPr="00A16D9B">
        <w:rPr>
          <w:rFonts w:ascii="Times New Roman" w:hAnsi="Times New Roman" w:cs="Times New Roman"/>
          <w:i/>
          <w:iCs/>
          <w:sz w:val="24"/>
          <w:szCs w:val="24"/>
        </w:rPr>
        <w:t>Twitter for Business</w:t>
      </w:r>
      <w:r w:rsidRPr="00A16D9B">
        <w:rPr>
          <w:rFonts w:ascii="Times New Roman" w:hAnsi="Times New Roman" w:cs="Times New Roman"/>
          <w:sz w:val="24"/>
          <w:szCs w:val="24"/>
        </w:rPr>
        <w:t xml:space="preserve">. Jakarta: </w:t>
      </w:r>
      <w:del w:id="25" w:author="Nurlaily" w:date="2021-11-06T13:46:00Z">
        <w:r w:rsidRPr="00A16D9B" w:rsidDel="00266B15">
          <w:rPr>
            <w:rFonts w:ascii="Times New Roman" w:hAnsi="Times New Roman" w:cs="Times New Roman"/>
            <w:sz w:val="24"/>
            <w:szCs w:val="24"/>
          </w:rPr>
          <w:delText xml:space="preserve">PT </w:delText>
        </w:r>
      </w:del>
      <w:proofErr w:type="spellStart"/>
      <w:r w:rsidRPr="00A16D9B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>.</w:t>
      </w:r>
    </w:p>
    <w:sectPr w:rsidR="007952C3" w:rsidRPr="0002151A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altName w:val="Arial"/>
    <w:charset w:val="00"/>
    <w:family w:val="swiss"/>
    <w:pitch w:val="variable"/>
    <w:sig w:usb0="00000000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52C3"/>
    <w:rsid w:val="0002151A"/>
    <w:rsid w:val="0012251A"/>
    <w:rsid w:val="00266B15"/>
    <w:rsid w:val="0042167F"/>
    <w:rsid w:val="007952C3"/>
    <w:rsid w:val="00924DF5"/>
    <w:rsid w:val="00AE4F26"/>
    <w:rsid w:val="00EE6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5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vision">
    <w:name w:val="Revision"/>
    <w:hidden/>
    <w:uiPriority w:val="99"/>
    <w:semiHidden/>
    <w:rsid w:val="00266B15"/>
  </w:style>
  <w:style w:type="paragraph" w:styleId="BalloonText">
    <w:name w:val="Balloon Text"/>
    <w:basedOn w:val="Normal"/>
    <w:link w:val="BalloonTextChar"/>
    <w:uiPriority w:val="99"/>
    <w:semiHidden/>
    <w:unhideWhenUsed/>
    <w:rsid w:val="00266B1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6B1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5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vision">
    <w:name w:val="Revision"/>
    <w:hidden/>
    <w:uiPriority w:val="99"/>
    <w:semiHidden/>
    <w:rsid w:val="00266B15"/>
  </w:style>
  <w:style w:type="paragraph" w:styleId="BalloonText">
    <w:name w:val="Balloon Text"/>
    <w:basedOn w:val="Normal"/>
    <w:link w:val="BalloonTextChar"/>
    <w:uiPriority w:val="99"/>
    <w:semiHidden/>
    <w:unhideWhenUsed/>
    <w:rsid w:val="00266B1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6B1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233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Nurlaily</cp:lastModifiedBy>
  <cp:revision>2</cp:revision>
  <dcterms:created xsi:type="dcterms:W3CDTF">2020-07-24T23:53:00Z</dcterms:created>
  <dcterms:modified xsi:type="dcterms:W3CDTF">2021-11-06T07:29:00Z</dcterms:modified>
</cp:coreProperties>
</file>