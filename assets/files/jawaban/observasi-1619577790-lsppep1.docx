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4A6FF" w14:textId="77777777" w:rsidR="00E41A19" w:rsidRDefault="00E41A19" w:rsidP="00E41A19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0" w:author="User" w:date="2021-04-28T09:29:00Z"/>
        </w:rPr>
      </w:pPr>
    </w:p>
    <w:p w14:paraId="00852F06" w14:textId="4056FF4D" w:rsidR="00E41A19" w:rsidRDefault="000A2710" w:rsidP="000A2710">
      <w:pPr>
        <w:pStyle w:val="ListParagraph"/>
        <w:tabs>
          <w:tab w:val="left" w:pos="1635"/>
        </w:tabs>
        <w:ind w:left="375"/>
        <w:jc w:val="left"/>
        <w:rPr>
          <w:ins w:id="1" w:author="User" w:date="2021-04-28T09:29:00Z"/>
        </w:rPr>
        <w:pPrChange w:id="2" w:author="User" w:date="2021-04-28T09:42:00Z">
          <w:pPr>
            <w:pStyle w:val="ListParagraph"/>
            <w:tabs>
              <w:tab w:val="left" w:pos="2064"/>
              <w:tab w:val="left" w:pos="2513"/>
            </w:tabs>
            <w:ind w:left="375"/>
            <w:jc w:val="left"/>
          </w:pPr>
        </w:pPrChange>
      </w:pPr>
      <w:ins w:id="3" w:author="User" w:date="2021-04-28T09:42:00Z">
        <w:r>
          <w:tab/>
        </w:r>
      </w:ins>
    </w:p>
    <w:p w14:paraId="76B8A689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bookmarkStart w:id="4" w:name="_GoBack"/>
      <w:r>
        <w:rPr>
          <w:rFonts w:ascii="Bookman Old Style" w:hAnsi="Bookman Old Style"/>
          <w:b/>
          <w:sz w:val="28"/>
          <w:szCs w:val="28"/>
        </w:rPr>
        <w:t>TUGAS OBSERVASI 6</w:t>
      </w:r>
      <w:bookmarkEnd w:id="4"/>
    </w:p>
    <w:p w14:paraId="24D9DE84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53A3476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34FB69C9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1963CD1" w14:textId="77777777" w:rsidTr="00E41A19">
        <w:tc>
          <w:tcPr>
            <w:tcW w:w="8657" w:type="dxa"/>
          </w:tcPr>
          <w:p w14:paraId="2C161279" w14:textId="77777777" w:rsidR="00BE098E" w:rsidRDefault="00BE098E" w:rsidP="00821BA2">
            <w:pPr>
              <w:pStyle w:val="ListParagraph"/>
              <w:ind w:left="0"/>
            </w:pPr>
          </w:p>
          <w:p w14:paraId="65CF6640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60928B3A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0F4121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5E66533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16936FF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313B7B2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51EF420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62C50AB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3C38F83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7096C80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6385301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0792404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10B831B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055912F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4539C93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54E8953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79B0A00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07F889A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64C5CCC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134D7A2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1E5338A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79B1316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DC0913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7F8E996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1CA002C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360F896B" w14:textId="77777777" w:rsidTr="00E41A19">
        <w:tc>
          <w:tcPr>
            <w:tcW w:w="8657" w:type="dxa"/>
          </w:tcPr>
          <w:p w14:paraId="193231CB" w14:textId="27C80A11" w:rsidR="00512C73" w:rsidRDefault="00512C73" w:rsidP="00512C7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center"/>
              <w:rPr>
                <w:ins w:id="5" w:author="User" w:date="2021-04-28T09:36:00Z"/>
                <w:b/>
              </w:rPr>
            </w:pPr>
            <w:ins w:id="6" w:author="User" w:date="2021-04-28T09:36:00Z">
              <w:r>
                <w:rPr>
                  <w:b/>
                </w:rPr>
                <w:t>GLOSARIUM</w:t>
              </w:r>
            </w:ins>
          </w:p>
          <w:p w14:paraId="403704DE" w14:textId="77777777" w:rsidR="00512C73" w:rsidRPr="00512C73" w:rsidRDefault="00512C73" w:rsidP="00512C7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center"/>
              <w:rPr>
                <w:ins w:id="7" w:author="User" w:date="2021-04-28T09:36:00Z"/>
                <w:b/>
                <w:rPrChange w:id="8" w:author="User" w:date="2021-04-28T09:36:00Z">
                  <w:rPr>
                    <w:ins w:id="9" w:author="User" w:date="2021-04-28T09:36:00Z"/>
                  </w:rPr>
                </w:rPrChange>
              </w:rPr>
              <w:pPrChange w:id="10" w:author="User" w:date="2021-04-28T09:3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</w:p>
          <w:p w14:paraId="63A51E18" w14:textId="74486AB2" w:rsidR="00E41A19" w:rsidRDefault="00E41A19" w:rsidP="00E41A1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1" w:author="User" w:date="2021-04-28T09:30:00Z"/>
              </w:rPr>
            </w:pPr>
            <w:proofErr w:type="spellStart"/>
            <w:ins w:id="12" w:author="User" w:date="2021-04-28T09:30:00Z">
              <w:r>
                <w:t>filosofis</w:t>
              </w:r>
              <w:proofErr w:type="spellEnd"/>
              <w:r>
                <w:t xml:space="preserve"> </w:t>
              </w:r>
              <w:r w:rsidR="00FE2A79">
                <w:tab/>
              </w:r>
              <w:r>
                <w:t>:</w:t>
              </w:r>
            </w:ins>
            <w:ins w:id="13" w:author="User" w:date="2021-04-28T09:35:00Z">
              <w:r w:rsidR="00FE2A79">
                <w:tab/>
              </w:r>
            </w:ins>
            <w:proofErr w:type="spellStart"/>
            <w:ins w:id="14" w:author="User" w:date="2021-04-28T09:30:00Z"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14:paraId="50807554" w14:textId="0526DA6B" w:rsidR="00E41A19" w:rsidRDefault="00E41A19" w:rsidP="00E41A1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5" w:author="User" w:date="2021-04-28T09:31:00Z"/>
              </w:rPr>
            </w:pPr>
            <w:proofErr w:type="spellStart"/>
            <w:ins w:id="16" w:author="User" w:date="2021-04-28T09:30:00Z">
              <w:r>
                <w:lastRenderedPageBreak/>
                <w:t>implementasi</w:t>
              </w:r>
            </w:ins>
            <w:proofErr w:type="spellEnd"/>
            <w:ins w:id="17" w:author="User" w:date="2021-04-28T09:31:00Z">
              <w:r w:rsidR="00FE2A79">
                <w:tab/>
              </w:r>
            </w:ins>
            <w:ins w:id="18" w:author="User" w:date="2021-04-28T09:30:00Z">
              <w:r>
                <w:t>:</w:t>
              </w:r>
            </w:ins>
            <w:ins w:id="19" w:author="User" w:date="2021-04-28T09:35:00Z">
              <w:r w:rsidR="00FE2A79">
                <w:tab/>
              </w:r>
            </w:ins>
            <w:proofErr w:type="spellStart"/>
            <w:ins w:id="20" w:author="User" w:date="2021-04-28T09:30:00Z"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3F300D89" w14:textId="77777777" w:rsidR="00E41A19" w:rsidRDefault="00E41A19" w:rsidP="00E41A1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1" w:author="User" w:date="2021-04-28T09:31:00Z"/>
              </w:rPr>
            </w:pPr>
            <w:proofErr w:type="spellStart"/>
            <w:ins w:id="22" w:author="User" w:date="2021-04-28T09:31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30CE25A9" w14:textId="5A12B690" w:rsidR="00E41A19" w:rsidRDefault="00E41A19" w:rsidP="00E41A1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3" w:author="User" w:date="2021-04-28T09:38:00Z"/>
              </w:rPr>
            </w:pPr>
            <w:ins w:id="24" w:author="User" w:date="2021-04-28T09:31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12ABC56B" w14:textId="77777777" w:rsidR="00A765EA" w:rsidRDefault="00A765EA" w:rsidP="00A765E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5" w:author="User" w:date="2021-04-28T09:38:00Z"/>
              </w:rPr>
            </w:pPr>
            <w:ins w:id="26" w:author="User" w:date="2021-04-28T09:38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1AF29B97" w14:textId="11B4A63D" w:rsidR="00A765EA" w:rsidRDefault="00A765EA" w:rsidP="00A765E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7" w:author="User" w:date="2021-04-28T09:32:00Z"/>
              </w:rPr>
            </w:pPr>
            <w:ins w:id="28" w:author="User" w:date="2021-04-28T09:38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37553D6B" w14:textId="77777777" w:rsidR="00512C73" w:rsidRDefault="00E41A19" w:rsidP="00512C7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9" w:author="User" w:date="2021-04-28T09:34:00Z"/>
              </w:rPr>
            </w:pPr>
            <w:proofErr w:type="spellStart"/>
            <w:ins w:id="30" w:author="User" w:date="2021-04-28T09:32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3FDD7D5D" w14:textId="757A0366" w:rsidR="00512C73" w:rsidRDefault="00A765EA" w:rsidP="00512C73">
            <w:pPr>
              <w:pStyle w:val="ListParagraph"/>
              <w:tabs>
                <w:tab w:val="left" w:pos="2064"/>
                <w:tab w:val="left" w:pos="2513"/>
              </w:tabs>
              <w:ind w:left="375" w:hanging="4"/>
              <w:jc w:val="left"/>
              <w:rPr>
                <w:ins w:id="31" w:author="User" w:date="2021-04-28T09:31:00Z"/>
              </w:rPr>
              <w:pPrChange w:id="32" w:author="User" w:date="2021-04-28T09:35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33" w:author="User" w:date="2021-04-28T09:36:00Z">
              <w:r>
                <w:t>k</w:t>
              </w:r>
            </w:ins>
            <w:ins w:id="34" w:author="User" w:date="2021-04-28T09:32:00Z">
              <w:r w:rsidR="00512C73">
                <w:t>riteria</w:t>
              </w:r>
              <w:proofErr w:type="spellEnd"/>
              <w:r w:rsidR="00512C73">
                <w:t xml:space="preserve"> </w:t>
              </w:r>
              <w:r w:rsidR="00512C73">
                <w:tab/>
                <w:t>:</w:t>
              </w:r>
            </w:ins>
            <w:ins w:id="35" w:author="User" w:date="2021-04-28T09:35:00Z">
              <w:r w:rsidR="00FE2A79">
                <w:tab/>
              </w:r>
            </w:ins>
            <w:proofErr w:type="spellStart"/>
            <w:ins w:id="36" w:author="User" w:date="2021-04-28T09:32:00Z">
              <w:r w:rsidR="00512C73">
                <w:t>ukuran</w:t>
              </w:r>
            </w:ins>
            <w:proofErr w:type="spellEnd"/>
            <w:ins w:id="37" w:author="User" w:date="2021-04-28T09:35:00Z">
              <w:r w:rsidR="00FE2A79">
                <w:t xml:space="preserve"> </w:t>
              </w:r>
            </w:ins>
            <w:ins w:id="38" w:author="User" w:date="2021-04-28T09:32:00Z">
              <w:r w:rsidR="00512C73">
                <w:t xml:space="preserve">yang </w:t>
              </w:r>
              <w:proofErr w:type="spellStart"/>
              <w:r w:rsidR="00512C73">
                <w:t>menjadi</w:t>
              </w:r>
              <w:proofErr w:type="spellEnd"/>
              <w:r w:rsidR="00512C73">
                <w:t xml:space="preserve"> </w:t>
              </w:r>
              <w:proofErr w:type="spellStart"/>
              <w:r w:rsidR="00512C73">
                <w:t>dasar</w:t>
              </w:r>
              <w:proofErr w:type="spellEnd"/>
              <w:r w:rsidR="00512C73">
                <w:t xml:space="preserve"> </w:t>
              </w:r>
              <w:proofErr w:type="spellStart"/>
              <w:r w:rsidR="00512C73">
                <w:t>penilaian</w:t>
              </w:r>
              <w:proofErr w:type="spellEnd"/>
              <w:r w:rsidR="00512C73">
                <w:t xml:space="preserve"> </w:t>
              </w:r>
              <w:proofErr w:type="spellStart"/>
              <w:r w:rsidR="00512C73">
                <w:t>atau</w:t>
              </w:r>
              <w:proofErr w:type="spellEnd"/>
              <w:r w:rsidR="00512C73">
                <w:t xml:space="preserve"> </w:t>
              </w:r>
              <w:proofErr w:type="spellStart"/>
              <w:r w:rsidR="00512C73">
                <w:t>penetapan</w:t>
              </w:r>
            </w:ins>
            <w:proofErr w:type="spellEnd"/>
            <w:ins w:id="39" w:author="User" w:date="2021-04-28T09:35:00Z">
              <w:r w:rsidR="00FE2A79">
                <w:t xml:space="preserve"> </w:t>
              </w:r>
            </w:ins>
            <w:proofErr w:type="spellStart"/>
            <w:ins w:id="40" w:author="User" w:date="2021-04-28T09:32:00Z">
              <w:r w:rsidR="00512C73">
                <w:t>ses</w:t>
              </w:r>
            </w:ins>
            <w:ins w:id="41" w:author="User" w:date="2021-04-28T09:34:00Z">
              <w:r w:rsidR="00512C73">
                <w:t>uatu</w:t>
              </w:r>
              <w:proofErr w:type="spellEnd"/>
              <w:r w:rsidR="00512C73">
                <w:t>.</w:t>
              </w:r>
            </w:ins>
          </w:p>
          <w:p w14:paraId="7807FFEF" w14:textId="77777777" w:rsidR="00E41A19" w:rsidRDefault="00E41A19" w:rsidP="00E41A1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2" w:author="User" w:date="2021-04-28T09:31:00Z"/>
              </w:rPr>
            </w:pPr>
            <w:proofErr w:type="spellStart"/>
            <w:ins w:id="43" w:author="User" w:date="2021-04-28T09:31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pada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65F266C3" w14:textId="5AE79988" w:rsidR="00E41A19" w:rsidRDefault="00E41A19" w:rsidP="00E41A1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4" w:author="User" w:date="2021-04-28T09:33:00Z"/>
              </w:rPr>
            </w:pPr>
            <w:ins w:id="45" w:author="User" w:date="2021-04-28T09:31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451A5CC9" w14:textId="77777777" w:rsidR="00512C73" w:rsidRDefault="00512C73" w:rsidP="00512C7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6" w:author="User" w:date="2021-04-28T09:33:00Z"/>
              </w:rPr>
            </w:pPr>
            <w:proofErr w:type="spellStart"/>
            <w:ins w:id="47" w:author="User" w:date="2021-04-28T09:33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14:paraId="1F665281" w14:textId="77777777" w:rsidR="00512C73" w:rsidRDefault="00512C73" w:rsidP="00512C7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8" w:author="User" w:date="2021-04-28T09:33:00Z"/>
              </w:rPr>
            </w:pPr>
            <w:ins w:id="49" w:author="User" w:date="2021-04-28T09:33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  <w:p w14:paraId="1FC2AD8E" w14:textId="77777777" w:rsidR="00512C73" w:rsidRDefault="00512C73" w:rsidP="00512C7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0" w:author="User" w:date="2021-04-28T09:33:00Z"/>
              </w:rPr>
            </w:pPr>
            <w:proofErr w:type="spellStart"/>
            <w:ins w:id="51" w:author="User" w:date="2021-04-28T09:33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3E786210" w14:textId="77777777" w:rsidR="00512C73" w:rsidRDefault="00512C73" w:rsidP="00512C7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2" w:author="User" w:date="2021-04-28T09:33:00Z"/>
              </w:rPr>
            </w:pPr>
            <w:proofErr w:type="spellStart"/>
            <w:ins w:id="53" w:author="User" w:date="2021-04-28T09:33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2B56DDED" w14:textId="77777777" w:rsidR="00512C73" w:rsidRDefault="00512C73" w:rsidP="00512C7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4" w:author="User" w:date="2021-04-28T09:33:00Z"/>
              </w:rPr>
            </w:pPr>
            <w:ins w:id="55" w:author="User" w:date="2021-04-28T09:33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01F9D618" w14:textId="4D4E2C9D" w:rsidR="00512C73" w:rsidRDefault="00512C73" w:rsidP="00512C7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6" w:author="User" w:date="2021-04-28T09:37:00Z"/>
              </w:rPr>
            </w:pPr>
            <w:ins w:id="57" w:author="User" w:date="2021-04-28T09:33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20ECED6D" w14:textId="77777777" w:rsidR="00512C73" w:rsidRDefault="00512C73" w:rsidP="00512C7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8" w:author="User" w:date="2021-04-28T09:33:00Z"/>
              </w:rPr>
            </w:pPr>
            <w:ins w:id="59" w:author="User" w:date="2021-04-28T09:33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  <w:r>
                <w:t>.</w:t>
              </w:r>
            </w:ins>
          </w:p>
          <w:p w14:paraId="31CEBD54" w14:textId="77777777" w:rsidR="00512C73" w:rsidRDefault="00512C73" w:rsidP="00512C7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0" w:author="User" w:date="2021-04-28T09:34:00Z"/>
              </w:rPr>
            </w:pPr>
            <w:proofErr w:type="spellStart"/>
            <w:ins w:id="61" w:author="User" w:date="2021-04-28T09:34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6341FD1B" w14:textId="77777777" w:rsidR="00512C73" w:rsidRDefault="00512C73" w:rsidP="00512C7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2" w:author="User" w:date="2021-04-28T09:34:00Z"/>
              </w:rPr>
            </w:pPr>
            <w:ins w:id="63" w:author="User" w:date="2021-04-28T09:34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4E4B0FB4" w14:textId="77777777" w:rsidR="00512C73" w:rsidRDefault="00512C73" w:rsidP="00512C7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64" w:author="User" w:date="2021-04-28T09:34:00Z"/>
              </w:rPr>
            </w:pPr>
            <w:ins w:id="65" w:author="User" w:date="2021-04-28T09:34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14:paraId="2E1CF653" w14:textId="77777777" w:rsidR="00512C73" w:rsidRDefault="00512C73" w:rsidP="00512C7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6" w:author="User" w:date="2021-04-28T09:34:00Z"/>
              </w:rPr>
            </w:pPr>
            <w:proofErr w:type="spellStart"/>
            <w:ins w:id="67" w:author="User" w:date="2021-04-28T09:34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14:paraId="3BA7F930" w14:textId="228F385A" w:rsidR="00BE098E" w:rsidRDefault="00512C73" w:rsidP="00F858F5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pPrChange w:id="68" w:author="User" w:date="2021-04-28T09:36:00Z">
                <w:pPr>
                  <w:pStyle w:val="ListParagraph"/>
                  <w:ind w:left="0"/>
                </w:pPr>
              </w:pPrChange>
            </w:pPr>
            <w:ins w:id="69" w:author="User" w:date="2021-04-28T09:34:00Z">
              <w:r>
                <w:tab/>
              </w:r>
              <w:r>
                <w:tab/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</w:tc>
      </w:tr>
      <w:tr w:rsidR="00512C73" w14:paraId="483871B4" w14:textId="77777777" w:rsidTr="00E41A19">
        <w:trPr>
          <w:ins w:id="70" w:author="User" w:date="2021-04-28T09:34:00Z"/>
        </w:trPr>
        <w:tc>
          <w:tcPr>
            <w:tcW w:w="8657" w:type="dxa"/>
          </w:tcPr>
          <w:p w14:paraId="71AB0053" w14:textId="77777777" w:rsidR="00512C73" w:rsidRDefault="00512C73" w:rsidP="00512C73">
            <w:pPr>
              <w:tabs>
                <w:tab w:val="left" w:pos="2064"/>
                <w:tab w:val="left" w:pos="2513"/>
              </w:tabs>
              <w:jc w:val="left"/>
              <w:rPr>
                <w:ins w:id="71" w:author="User" w:date="2021-04-28T09:34:00Z"/>
              </w:rPr>
              <w:pPrChange w:id="72" w:author="User" w:date="2021-04-28T09:3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</w:p>
        </w:tc>
      </w:tr>
    </w:tbl>
    <w:p w14:paraId="0D17A5B1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A2710"/>
    <w:rsid w:val="0012251A"/>
    <w:rsid w:val="0042167F"/>
    <w:rsid w:val="004351D6"/>
    <w:rsid w:val="00512C73"/>
    <w:rsid w:val="00632502"/>
    <w:rsid w:val="00924DF5"/>
    <w:rsid w:val="00A765EA"/>
    <w:rsid w:val="00BE098E"/>
    <w:rsid w:val="00E16379"/>
    <w:rsid w:val="00E41A19"/>
    <w:rsid w:val="00F47BD2"/>
    <w:rsid w:val="00F858F5"/>
    <w:rsid w:val="00FE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6DBA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47BD2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10</cp:revision>
  <dcterms:created xsi:type="dcterms:W3CDTF">2020-08-26T21:29:00Z</dcterms:created>
  <dcterms:modified xsi:type="dcterms:W3CDTF">2021-04-28T02:42:00Z</dcterms:modified>
</cp:coreProperties>
</file>