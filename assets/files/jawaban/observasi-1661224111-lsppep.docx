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EA8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F4DC0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A99098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61CFCD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0" w:author="Lucki Hersya Rachman" w:date="2022-08-23T10:04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657"/>
          </w:tblGrid>
        </w:tblGridChange>
      </w:tblGrid>
      <w:tr w:rsidR="00BE098E" w14:paraId="1E6DF370" w14:textId="77777777" w:rsidTr="00DB4804">
        <w:tc>
          <w:tcPr>
            <w:tcW w:w="8657" w:type="dxa"/>
            <w:tcPrChange w:id="2" w:author="Lucki Hersya Rachman" w:date="2022-08-23T10:04:00Z">
              <w:tcPr>
                <w:tcW w:w="9350" w:type="dxa"/>
              </w:tcPr>
            </w:tcPrChange>
          </w:tcPr>
          <w:p w14:paraId="111BE9D2" w14:textId="77777777" w:rsidR="00BE098E" w:rsidRDefault="00BE098E" w:rsidP="00821BA2">
            <w:pPr>
              <w:pStyle w:val="ListParagraph"/>
              <w:ind w:left="0"/>
            </w:pPr>
          </w:p>
          <w:p w14:paraId="76E5D57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A3BD8B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4F639F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451A0C13" w14:textId="12D3BE5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ins w:id="3" w:author="Lucki Hersya Rachman" w:date="2022-08-23T09:58:00Z">
              <w:r w:rsidR="003050C4">
                <w:rPr>
                  <w:lang w:val="en-US"/>
                </w:rPr>
                <w:t>tujuan bersama</w:t>
              </w:r>
            </w:ins>
            <w:ins w:id="4" w:author="Lucki Hersya Rachman" w:date="2022-08-23T10:00:00Z">
              <w:r w:rsidR="00DB4804">
                <w:rPr>
                  <w:lang w:val="en-US"/>
                </w:rPr>
                <w:t>.</w:t>
              </w:r>
            </w:ins>
            <w:del w:id="5" w:author="Lucki Hersya Rachman" w:date="2022-08-23T09:58:00Z">
              <w:r w:rsidDel="003050C4">
                <w:delText>sasaran</w:delText>
              </w:r>
            </w:del>
            <w:del w:id="6" w:author="Lucki Hersya Rachman" w:date="2022-08-23T10:00:00Z">
              <w:r w:rsidDel="00DB4804">
                <w:delText>.</w:delText>
              </w:r>
            </w:del>
          </w:p>
          <w:p w14:paraId="134E04DB" w14:textId="4D80686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</w:r>
            <w:ins w:id="7" w:author="Lucki Hersya Rachman" w:date="2022-08-23T09:58:00Z">
              <w:r w:rsidR="003050C4">
                <w:rPr>
                  <w:lang w:val="en-US"/>
                </w:rPr>
                <w:t xml:space="preserve">hal yang </w:t>
              </w:r>
            </w:ins>
            <w:r>
              <w:t xml:space="preserve">berdasarkan </w:t>
            </w:r>
            <w:ins w:id="8" w:author="Lucki Hersya Rachman" w:date="2022-08-23T09:58:00Z">
              <w:r w:rsidR="003050C4">
                <w:rPr>
                  <w:lang w:val="en-US"/>
                </w:rPr>
                <w:t xml:space="preserve">ilmu </w:t>
              </w:r>
            </w:ins>
            <w:r>
              <w:t>filsafat.</w:t>
            </w:r>
          </w:p>
          <w:p w14:paraId="331CF1C4" w14:textId="54D960B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873CC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D789A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45A3FD12" w14:textId="499C5860" w:rsidR="00DB4804" w:rsidRDefault="00BE098E" w:rsidP="00DB480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Lucki Hersya Rachman" w:date="2022-08-23T10:01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</w:t>
            </w:r>
            <w:ins w:id="10" w:author="Lucki Hersya Rachman" w:date="2022-08-23T10:01:00Z">
              <w:r w:rsidR="00DB4804">
                <w:rPr>
                  <w:lang w:val="en-US"/>
                </w:rPr>
                <w:t xml:space="preserve">; </w:t>
              </w:r>
            </w:ins>
            <w:ins w:id="11" w:author="Lucki Hersya Rachman" w:date="2022-08-23T10:02:00Z">
              <w:r w:rsidR="00DB4804">
                <w:rPr>
                  <w:lang w:val="en-US"/>
                </w:rPr>
                <w:t>memberikan hasil yang</w:t>
              </w:r>
            </w:ins>
            <w:ins w:id="12" w:author="Lucki Hersya Rachman" w:date="2022-08-23T10:01:00Z">
              <w:r w:rsidR="00DB4804">
                <w:t xml:space="preserve"> </w:t>
              </w:r>
            </w:ins>
          </w:p>
          <w:p w14:paraId="66CDBD1B" w14:textId="6BEF2E2A" w:rsidR="00BE098E" w:rsidRDefault="00DB4804" w:rsidP="00DB480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3" w:author="Lucki Hersya Rachman" w:date="2022-08-23T10:01:00Z">
              <w:r>
                <w:tab/>
              </w:r>
              <w:r>
                <w:tab/>
              </w:r>
            </w:ins>
            <w:ins w:id="14" w:author="Lucki Hersya Rachman" w:date="2022-08-23T10:02:00Z">
              <w:r>
                <w:rPr>
                  <w:lang w:val="en-US"/>
                </w:rPr>
                <w:t>terbaik.</w:t>
              </w:r>
            </w:ins>
            <w:del w:id="15" w:author="Lucki Hersya Rachman" w:date="2022-08-23T10:01:00Z">
              <w:r w:rsidR="00BE098E" w:rsidDel="00DB4804">
                <w:delText>.</w:delText>
              </w:r>
            </w:del>
          </w:p>
          <w:p w14:paraId="7DDCA34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146FC4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ECEDB38" w14:textId="4F99136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</w:r>
            <w:ins w:id="16" w:author="Lucki Hersya Rachman" w:date="2022-08-23T10:07:00Z">
              <w:r w:rsidR="00090139">
                <w:rPr>
                  <w:lang w:val="en-US"/>
                </w:rPr>
                <w:t>hal yang</w:t>
              </w:r>
            </w:ins>
            <w:ins w:id="17" w:author="Lucki Hersya Rachman" w:date="2022-08-23T10:08:00Z">
              <w:r w:rsidR="00090139">
                <w:rPr>
                  <w:lang w:val="en-US"/>
                </w:rPr>
                <w:t xml:space="preserve"> memiliki dasar teori;</w:t>
              </w:r>
            </w:ins>
            <w:ins w:id="18" w:author="Lucki Hersya Rachman" w:date="2022-08-23T10:07:00Z">
              <w:r w:rsidR="00090139">
                <w:rPr>
                  <w:lang w:val="en-US"/>
                </w:rPr>
                <w:t xml:space="preserve"> </w:t>
              </w:r>
            </w:ins>
            <w:r>
              <w:t>berhubungan dengan konsep.</w:t>
            </w:r>
          </w:p>
          <w:p w14:paraId="00BCBC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639752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3F481C29" w14:textId="19F10D5A" w:rsidR="00BE098E" w:rsidRPr="00A40119" w:rsidRDefault="00BE098E" w:rsidP="00A40119">
            <w:pPr>
              <w:pStyle w:val="ListParagraph"/>
              <w:tabs>
                <w:tab w:val="left" w:pos="2064"/>
                <w:tab w:val="left" w:pos="2513"/>
              </w:tabs>
              <w:ind w:left="2507" w:hanging="2126"/>
              <w:jc w:val="left"/>
              <w:rPr>
                <w:lang w:val="en-US"/>
                <w:rPrChange w:id="19" w:author="Lucki Hersya Rachman" w:date="2022-08-23T10:04:00Z">
                  <w:rPr/>
                </w:rPrChange>
              </w:rPr>
              <w:pPrChange w:id="20" w:author="Lucki Hersya Rachman" w:date="2022-08-23T10:0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</w:r>
            <w:del w:id="21" w:author="Lucki Hersya Rachman" w:date="2022-08-23T10:04:00Z">
              <w:r w:rsidDel="00A40119">
                <w:delText>ilmu tentang metode.</w:delText>
              </w:r>
            </w:del>
            <w:ins w:id="22" w:author="Lucki Hersya Rachman" w:date="2022-08-23T10:04:00Z">
              <w:r w:rsidR="00A40119">
                <w:rPr>
                  <w:lang w:val="en-US"/>
                </w:rPr>
                <w:t xml:space="preserve">merupakan cara atau proses yang digunakan dalam </w:t>
              </w:r>
            </w:ins>
            <w:ins w:id="23" w:author="Lucki Hersya Rachman" w:date="2022-08-23T10:05:00Z">
              <w:r w:rsidR="00A40119">
                <w:rPr>
                  <w:lang w:val="en-US"/>
                </w:rPr>
                <w:t>melaksanakan penelitian.</w:t>
              </w:r>
            </w:ins>
          </w:p>
          <w:p w14:paraId="4C6D23C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201EC0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EC76EA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3ECCE6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5EB798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47326B3" w14:textId="53E3D0C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>tahap</w:t>
            </w:r>
            <w:ins w:id="24" w:author="Lucki Hersya Rachman" w:date="2022-08-23T10:06:00Z">
              <w:r w:rsidR="00A40119">
                <w:rPr>
                  <w:lang w:val="en-US"/>
                </w:rPr>
                <w:t xml:space="preserve">an </w:t>
              </w:r>
            </w:ins>
            <w:del w:id="25" w:author="Lucki Hersya Rachman" w:date="2022-08-23T10:06:00Z">
              <w:r w:rsidDel="00A40119">
                <w:delText xml:space="preserve"> </w:delText>
              </w:r>
            </w:del>
            <w:r>
              <w:t xml:space="preserve">kegiatan untuk menyelesaikan suatu aktivitas; </w:t>
            </w:r>
            <w:del w:id="26" w:author="Lucki Hersya Rachman" w:date="2022-08-23T10:06:00Z">
              <w:r w:rsidDel="00A40119">
                <w:delText xml:space="preserve">metode </w:delText>
              </w:r>
            </w:del>
          </w:p>
          <w:p w14:paraId="10A07001" w14:textId="3810F00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ins w:id="27" w:author="Lucki Hersya Rachman" w:date="2022-08-23T10:06:00Z">
              <w:r w:rsidR="00A40119">
                <w:rPr>
                  <w:lang w:val="en-US"/>
                </w:rPr>
                <w:t>metode</w:t>
              </w:r>
            </w:ins>
            <w:ins w:id="28" w:author="Lucki Hersya Rachman" w:date="2022-08-23T10:07:00Z">
              <w:r w:rsidR="00A40119">
                <w:rPr>
                  <w:lang w:val="en-US"/>
                </w:rPr>
                <w:t xml:space="preserve"> </w:t>
              </w:r>
            </w:ins>
            <w:r>
              <w:t>langkah demi langkah secara pasti dalam memecahkan suatu masalah.</w:t>
            </w:r>
          </w:p>
          <w:p w14:paraId="75F59B12" w14:textId="0AE4C73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</w:r>
            <w:ins w:id="29" w:author="Lucki Hersya Rachman" w:date="2022-08-23T10:05:00Z">
              <w:r w:rsidR="00A40119">
                <w:rPr>
                  <w:lang w:val="en-US"/>
                </w:rPr>
                <w:t>terbuka bagi siapa saja</w:t>
              </w:r>
            </w:ins>
            <w:ins w:id="30" w:author="Lucki Hersya Rachman" w:date="2022-08-23T10:06:00Z">
              <w:r w:rsidR="00A40119">
                <w:rPr>
                  <w:lang w:val="en-US"/>
                </w:rPr>
                <w:t xml:space="preserve">; </w:t>
              </w:r>
            </w:ins>
            <w:r>
              <w:t xml:space="preserve">penempatan siswa berkebutuhan </w:t>
            </w:r>
            <w:del w:id="31" w:author="Lucki Hersya Rachman" w:date="2022-08-23T10:06:00Z">
              <w:r w:rsidDel="00A40119">
                <w:delText xml:space="preserve">khusus di dalam kelas </w:delText>
              </w:r>
            </w:del>
          </w:p>
          <w:p w14:paraId="6A4AF108" w14:textId="07BF35B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ins w:id="32" w:author="Lucki Hersya Rachman" w:date="2022-08-23T10:06:00Z">
              <w:r w:rsidR="00A40119">
                <w:t xml:space="preserve">khusus di dalam kelas </w:t>
              </w:r>
            </w:ins>
            <w:r>
              <w:t>reguler.</w:t>
            </w:r>
          </w:p>
          <w:p w14:paraId="580DA48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Del="00DB4804" w14:paraId="35E89188" w14:textId="4AB936E7" w:rsidTr="00DB4804">
        <w:trPr>
          <w:del w:id="33" w:author="Lucki Hersya Rachman" w:date="2022-08-23T10:04:00Z"/>
        </w:trPr>
        <w:tc>
          <w:tcPr>
            <w:tcW w:w="8657" w:type="dxa"/>
            <w:tcPrChange w:id="34" w:author="Lucki Hersya Rachman" w:date="2022-08-23T10:04:00Z">
              <w:tcPr>
                <w:tcW w:w="9350" w:type="dxa"/>
              </w:tcPr>
            </w:tcPrChange>
          </w:tcPr>
          <w:p w14:paraId="7B20D717" w14:textId="2BDFFB52" w:rsidR="00BE098E" w:rsidDel="00DB4804" w:rsidRDefault="00BE098E" w:rsidP="00821BA2">
            <w:pPr>
              <w:pStyle w:val="ListParagraph"/>
              <w:ind w:left="0"/>
              <w:rPr>
                <w:del w:id="35" w:author="Lucki Hersya Rachman" w:date="2022-08-23T10:04:00Z"/>
              </w:rPr>
            </w:pPr>
          </w:p>
        </w:tc>
      </w:tr>
    </w:tbl>
    <w:p w14:paraId="3623D1C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959224">
    <w:abstractNumId w:val="0"/>
  </w:num>
  <w:num w:numId="2" w16cid:durableId="19796016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ki Hersya Rachman">
    <w15:presenceInfo w15:providerId="Windows Live" w15:userId="cc7b189ad78c1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13955"/>
    <w:rsid w:val="00090139"/>
    <w:rsid w:val="0012251A"/>
    <w:rsid w:val="003050C4"/>
    <w:rsid w:val="0042167F"/>
    <w:rsid w:val="0055070F"/>
    <w:rsid w:val="00924DF5"/>
    <w:rsid w:val="00A40119"/>
    <w:rsid w:val="00BE098E"/>
    <w:rsid w:val="00DB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522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1395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Lucki Hersya Rachman</cp:lastModifiedBy>
  <cp:revision>4</cp:revision>
  <dcterms:created xsi:type="dcterms:W3CDTF">2022-08-23T02:14:00Z</dcterms:created>
  <dcterms:modified xsi:type="dcterms:W3CDTF">2022-08-23T03:08:00Z</dcterms:modified>
</cp:coreProperties>
</file>