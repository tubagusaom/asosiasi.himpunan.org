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0" w:author="IDA NURUL CHASANAH" w:date="2021-11-30T09:32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del w:id="1" w:author="IDA NURUL CHASANAH" w:date="2021-11-30T09:32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IDA NURUL CHASANAH" w:date="2021-11-30T09:33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del w:id="3" w:author="IDA NURUL CHASANAH" w:date="2021-11-30T09:34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semakin maju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4" w:author="IDA NURUL CHASANAH" w:date="2021-11-30T09:34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yang sering kita </w:delText>
              </w:r>
            </w:del>
            <w:proofErr w:type="spellStart"/>
            <w:ins w:id="5" w:author="IDA NURUL CHASANAH" w:date="2021-11-30T09:34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" w:author="IDA NURUL CHASANAH" w:date="2021-11-30T09:34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del w:id="7" w:author="IDA NURUL CHASANAH" w:date="2021-11-30T09:34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dengan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IDA NURUL CHASANAH" w:date="2021-11-30T09:34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9" w:author="IDA NURUL CHASANAH" w:date="2021-11-30T09:34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IDA NURUL CHASANAH" w:date="2021-11-30T09:34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" w:author="IDA NURUL CHASANAH" w:date="2021-11-30T09:34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12" w:author="IDA NURUL CHASANAH" w:date="2021-11-30T09:34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3" w:author="IDA NURUL CHASANAH" w:date="2021-11-30T09:34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IDA NURUL CHASANAH" w:date="2021-11-30T09:35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15" w:author="IDA NURUL CHASANAH" w:date="2021-11-30T09:35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" w:author="IDA NURUL CHASANAH" w:date="2021-11-30T09:35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17" w:author="IDA NURUL CHASANAH" w:date="2021-11-30T09:35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del w:id="18" w:author="IDA NURUL CHASANAH" w:date="2021-11-30T09:35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masih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IDA NURUL CHASANAH" w:date="2021-11-30T09:36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IDA NURUL CHASANAH" w:date="2021-11-30T09:36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1" w:author="IDA NURUL CHASANAH" w:date="2021-11-30T09:36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IDA NURUL CHASANAH" w:date="2021-11-30T09:36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membuat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23" w:author="IDA NURUL CHASANAH" w:date="2021-11-30T09:36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IDA NURUL CHASANAH" w:date="2021-11-30T09:36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5" w:author="IDA NURUL CHASANAH" w:date="2021-11-30T09:37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6" w:author="IDA NURUL CHASANAH" w:date="2021-11-30T09:37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IDA NURUL CHASANAH" w:date="2021-11-30T09:37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8" w:author="IDA NURUL CHASANAH" w:date="2021-11-30T09:38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9" w:author="IDA NURUL CHASANAH" w:date="2021-11-30T09:38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proofErr w:type="spellStart"/>
            <w:ins w:id="30" w:author="IDA NURUL CHASANAH" w:date="2021-11-30T09:38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1" w:author="IDA NURUL CHASANAH" w:date="2021-11-30T09:38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</w:t>
            </w:r>
            <w:proofErr w:type="spellEnd"/>
            <w:del w:id="32" w:author="IDA NURUL CHASANAH" w:date="2021-11-30T09:39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-gencarnya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33" w:author="IDA NURUL CHASANAH" w:date="2021-11-30T09:39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del w:id="34" w:author="IDA NURUL CHASANAH" w:date="2021-11-30T09:39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IDA NURUL CHASANAH" w:date="2021-11-30T09:40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IDA NURUL CHASANAH" w:date="2021-11-30T09:40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IDA NURUL CHASANAH" w:date="2021-11-30T09:40:00Z">
              <w:r w:rsidR="00744FF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8" w:author="IDA NURUL CHASANAH" w:date="2021-11-30T09:40:00Z">
              <w:r w:rsidRPr="00EC6F38" w:rsidDel="00744FF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39" w:author="IDA NURUL CHASANAH" w:date="2021-11-30T09:40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40" w:author="IDA NURUL CHASANAH" w:date="2021-11-30T09:40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1" w:author="IDA NURUL CHASANAH" w:date="2021-11-30T09:40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2" w:author="IDA NURUL CHASANAH" w:date="2021-11-30T09:40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IDA NURUL CHASANAH" w:date="2021-11-30T09:40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44" w:author="IDA NURUL CHASANAH" w:date="2021-11-30T09:41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45" w:author="IDA NURUL CHASANAH" w:date="2021-11-30T09:41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46" w:author="IDA NURUL CHASANAH" w:date="2021-11-30T09:41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47" w:author="IDA NURUL CHASANAH" w:date="2021-11-30T09:41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C228F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8" w:author="IDA NURUL CHASANAH" w:date="2021-11-30T09:41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9" w:author="IDA NURUL CHASANAH" w:date="2021-11-30T09:41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50" w:author="IDA NURUL CHASANAH" w:date="2021-11-30T09:41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1" w:author="IDA NURUL CHASANAH" w:date="2021-11-30T09:41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52" w:author="IDA NURUL CHASANAH" w:date="2021-11-30T09:41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dalam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53" w:author="IDA NURUL CHASANAH" w:date="2021-11-30T09:41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54" w:author="IDA NURUL CHASANAH" w:date="2021-11-30T09:41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55" w:author="IDA NURUL CHASANAH" w:date="2021-11-30T09:41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56" w:author="IDA NURUL CHASANAH" w:date="2021-11-30T09:41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7" w:author="IDA NURUL CHASANAH" w:date="2021-11-30T09:42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8" w:author="IDA NURUL CHASANAH" w:date="2021-11-30T09:41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59" w:author="IDA NURUL CHASANAH" w:date="2021-11-30T09:42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60" w:author="IDA NURUL CHASANAH" w:date="2021-11-30T09:42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Pengembangan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61" w:author="IDA NURUL CHASANAH" w:date="2021-11-30T09:42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62" w:author="IDA NURUL CHASANAH" w:date="2021-11-30T09:42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3" w:author="IDA NURUL CHASANAH" w:date="2021-11-30T09:42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64" w:author="IDA NURUL CHASANAH" w:date="2021-11-30T09:42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del w:id="65" w:author="IDA NURUL CHASANAH" w:date="2021-11-30T09:42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 </w:delText>
              </w:r>
            </w:del>
            <w:ins w:id="66" w:author="IDA NURUL CHASANAH" w:date="2021-11-30T09:42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del w:id="67" w:author="IDA NURUL CHASANAH" w:date="2021-11-30T09:43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C228FA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68" w:author="IDA NURUL CHASANAH" w:date="2021-11-30T09:47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ins w:id="69" w:author="IDA NURUL CHASANAH" w:date="2021-11-30T09:45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 xml:space="preserve"> lima </w:t>
              </w:r>
              <w:proofErr w:type="spellStart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aspek</w:t>
              </w:r>
              <w:proofErr w:type="spellEnd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0" w:author="IDA NURUL CHASANAH" w:date="2021-11-30T09:45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del w:id="71" w:author="IDA NURUL CHASANAH" w:date="2021-11-30T09:44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i dalam p</w:delText>
              </w:r>
            </w:del>
            <w:del w:id="72" w:author="IDA NURUL CHASANAH" w:date="2021-11-30T09:46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 xml:space="preserve">endidikan </w:delText>
              </w:r>
            </w:del>
            <w:ins w:id="73" w:author="IDA NURUL CHASANAH" w:date="2021-11-30T09:45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74" w:author="IDA NURUL CHASANAH" w:date="2021-11-30T09:46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75" w:author="IDA NURUL CHASANAH" w:date="2021-11-30T09:46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76" w:author="IDA NURUL CHASANAH" w:date="2021-11-30T09:47:00Z"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C228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7" w:author="IDA NURUL CHASANAH" w:date="2021-11-30T09:46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ada 5 aspek yang di tekankan pada proses pembelajaran 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proofErr w:type="spellStart"/>
          </w:p>
          <w:p w:rsidR="00125355" w:rsidRPr="00EC6F38" w:rsidDel="00C228FA" w:rsidRDefault="00C228FA" w:rsidP="00C228FA">
            <w:pPr>
              <w:spacing w:before="100" w:beforeAutospacing="1" w:after="100" w:afterAutospacing="1" w:line="240" w:lineRule="auto"/>
              <w:contextualSpacing w:val="0"/>
              <w:rPr>
                <w:del w:id="78" w:author="IDA NURUL CHASANAH" w:date="2021-11-30T09:47:00Z"/>
                <w:rFonts w:ascii="Times New Roman" w:eastAsia="Times New Roman" w:hAnsi="Times New Roman" w:cs="Times New Roman"/>
                <w:szCs w:val="24"/>
              </w:rPr>
              <w:pPrChange w:id="79" w:author="IDA NURUL CHASANAH" w:date="2021-11-30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0" w:author="IDA NURUL CHASANAH" w:date="2021-11-30T09:4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1" w:author="IDA NURUL CHASANAH" w:date="2021-11-30T09:46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ins w:id="82" w:author="IDA NURUL CHASANAH" w:date="2021-11-30T09:4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C228FA" w:rsidP="00C228F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3" w:author="IDA NURUL CHASANAH" w:date="2021-11-30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4" w:author="IDA NURUL CHASANAH" w:date="2021-11-30T09:4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5" w:author="IDA NURUL CHASANAH" w:date="2021-11-30T09:47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86" w:author="IDA NURUL CHASANAH" w:date="2021-11-30T09:4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Del="00C228FA" w:rsidRDefault="00C228FA" w:rsidP="00C228FA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del w:id="87" w:author="IDA NURUL CHASANAH" w:date="2021-11-30T09:48:00Z"/>
                <w:rFonts w:ascii="Times New Roman" w:eastAsia="Times New Roman" w:hAnsi="Times New Roman" w:cs="Times New Roman"/>
                <w:szCs w:val="24"/>
              </w:rPr>
              <w:pPrChange w:id="88" w:author="IDA NURUL CHASANAH" w:date="2021-11-30T09:4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89" w:author="IDA NURUL CHASANAH" w:date="2021-11-30T09:47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</w:t>
              </w:r>
            </w:ins>
            <w:del w:id="90" w:author="IDA NURUL CHASANAH" w:date="2021-11-30T09:47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ins w:id="91" w:author="IDA NURUL CHASANAH" w:date="2021-11-30T09:4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Del="00C228FA" w:rsidRDefault="00C228FA" w:rsidP="00C228FA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del w:id="92" w:author="IDA NURUL CHASANAH" w:date="2021-11-30T09:48:00Z"/>
                <w:rFonts w:ascii="Times New Roman" w:eastAsia="Times New Roman" w:hAnsi="Times New Roman" w:cs="Times New Roman"/>
                <w:szCs w:val="24"/>
              </w:rPr>
              <w:pPrChange w:id="93" w:author="IDA NURUL CHASANAH" w:date="2021-11-30T09:4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94" w:author="IDA NURUL CHASANAH" w:date="2021-11-30T09:48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95" w:author="IDA NURUL CHASANAH" w:date="2021-11-30T09:48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96" w:author="IDA NURUL CHASANAH" w:date="2021-11-30T09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C228FA" w:rsidP="00C228FA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7" w:author="IDA NURUL CHASANAH" w:date="2021-11-30T09:4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98" w:author="IDA NURUL CHASANAH" w:date="2021-11-30T09:48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99" w:author="IDA NURUL CHASANAH" w:date="2021-11-30T09:48:00Z">
              <w:r w:rsidR="00125355"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100" w:name="_GoBack"/>
            <w:bookmarkEnd w:id="100"/>
            <w:del w:id="101" w:author="IDA NURUL CHASANAH" w:date="2021-11-30T09:49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sebuah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2" w:author="IDA NURUL CHASANAH" w:date="2021-11-30T09:48:00Z">
              <w:r w:rsidRPr="00EC6F38" w:rsidDel="00C228FA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dua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berbeda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DA NURUL CHASANAH">
    <w15:presenceInfo w15:providerId="None" w15:userId="IDA NURUL CHASA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84549"/>
    <w:rsid w:val="00744FFA"/>
    <w:rsid w:val="00924DF5"/>
    <w:rsid w:val="00C2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69C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IDA NURUL CHASANAH</cp:lastModifiedBy>
  <cp:revision>2</cp:revision>
  <dcterms:created xsi:type="dcterms:W3CDTF">2021-11-30T02:49:00Z</dcterms:created>
  <dcterms:modified xsi:type="dcterms:W3CDTF">2021-11-30T02:49:00Z</dcterms:modified>
</cp:coreProperties>
</file>