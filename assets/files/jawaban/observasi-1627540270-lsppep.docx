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248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748544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D6B2F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439D638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33840D6" w14:textId="77777777" w:rsidTr="00D810B0">
        <w:tc>
          <w:tcPr>
            <w:tcW w:w="9350" w:type="dxa"/>
          </w:tcPr>
          <w:p w14:paraId="0801420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E377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5AB3C4C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0BE4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74E0047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8AAFD" w14:textId="55B256D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</w:t>
            </w:r>
            <w:del w:id="0" w:author="bayu dewa" w:date="2021-07-29T09:16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>D3</w:delText>
              </w:r>
            </w:del>
            <w:ins w:id="1" w:author="bayu dewa" w:date="2021-07-29T09:16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D-3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del w:id="2" w:author="bayu dewa" w:date="2021-07-29T09:16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D4 </w:delText>
              </w:r>
            </w:del>
            <w:ins w:id="3" w:author="bayu dewa" w:date="2021-07-29T09:16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D-4</w:t>
              </w:r>
              <w:r w:rsidR="00AC7DBC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 Politeknik Elektronika Negeri Surabaya. Sasaran dari praktikum </w:t>
            </w:r>
            <w:del w:id="4" w:author="bayu dewa" w:date="2021-07-29T09:20:00Z">
              <w:r w:rsidRPr="00A16D9B" w:rsidDel="00F955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</w:delText>
              </w:r>
            </w:del>
            <w:ins w:id="5" w:author="bayu dewa" w:date="2021-07-29T09:20:00Z">
              <w:r w:rsidR="00F955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F955C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</w:t>
              </w:r>
            </w:ins>
            <w:del w:id="6" w:author="bayu dewa" w:date="2021-07-29T09:20:00Z">
              <w:r w:rsidRPr="00A16D9B" w:rsidDel="00F955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</w:delText>
              </w:r>
            </w:del>
            <w:ins w:id="7" w:author="bayu dewa" w:date="2021-07-29T09:20:00Z">
              <w:r w:rsidR="00F955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F955C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del w:id="8" w:author="bayu dewa" w:date="2021-07-29T09:16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9" w:author="bayu dewa" w:date="2021-07-29T09:16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AC7DBC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 </w:t>
              </w:r>
            </w:ins>
            <w:del w:id="10" w:author="bayu dewa" w:date="2021-07-29T09:16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11" w:author="bayu dewa" w:date="2021-07-29T09:16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AC7DBC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r w:rsidRPr="00AC7DB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2" w:author="bayu dewa" w:date="2021-07-29T09:1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AC7DB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3" w:author="bayu dewa" w:date="2021-07-29T09:1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ins w:id="14" w:author="bayu dewa" w:date="2021-07-29T09:17:00Z">
              <w:r w:rsidR="00AC7DBC" w:rsidRPr="00A16D9B">
                <w:rPr>
                  <w:rFonts w:ascii="Times New Roman" w:hAnsi="Times New Roman" w:cs="Times New Roman"/>
                  <w:sz w:val="24"/>
                  <w:szCs w:val="24"/>
                </w:rPr>
                <w:t>server</w:t>
              </w:r>
              <w:r w:rsidR="00AC7DBC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del w:id="15" w:author="bayu dewa" w:date="2021-07-29T09:17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server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r w:rsidRPr="000C1458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6" w:author="bayu dewa" w:date="2021-07-29T09:1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</w:t>
            </w:r>
            <w:del w:id="17" w:author="bayu dewa" w:date="2021-07-29T09:17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C7DB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8" w:author="bayu dewa" w:date="2021-07-29T09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</w:t>
            </w:r>
            <w:del w:id="19" w:author="bayu dewa" w:date="2021-07-29T09:17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C7DB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0" w:author="bayu dewa" w:date="2021-07-29T09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</w:t>
            </w:r>
            <w:del w:id="21" w:author="bayu dewa" w:date="2021-07-29T09:17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AC7DB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2" w:author="bayu dewa" w:date="2021-07-29T09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23" w:author="bayu dewa" w:date="2021-07-29T09:17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>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24" w:author="bayu dewa" w:date="2021-07-29T09:17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3A6490B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F958A" w14:textId="30E109D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del w:id="25" w:author="bayu dewa" w:date="2021-07-29T09:18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 </w:delText>
              </w:r>
            </w:del>
            <w:ins w:id="26" w:author="bayu dewa" w:date="2021-07-29T09:18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AC7DBC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del w:id="27" w:author="bayu dewa" w:date="2021-07-29T09:18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oleh  </w:delText>
              </w:r>
            </w:del>
            <w:ins w:id="28" w:author="bayu dewa" w:date="2021-07-29T09:18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  <w:r w:rsidR="00AC7DBC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leh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  itu</w:t>
            </w:r>
            <w:ins w:id="29" w:author="bayu dewa" w:date="2021-07-29T09:18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ins w:id="30" w:author="bayu dewa" w:date="2021-07-29T09:18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53E8B4A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795F5" w14:textId="554DA7B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del w:id="31" w:author="bayu dewa" w:date="2021-07-29T09:19:00Z">
              <w:r w:rsidRPr="00A16D9B" w:rsidDel="00AC7DBC">
                <w:rPr>
                  <w:rFonts w:ascii="Times New Roman" w:hAnsi="Times New Roman" w:cs="Times New Roman"/>
                  <w:sz w:val="24"/>
                  <w:szCs w:val="24"/>
                </w:rPr>
                <w:delText>Amin</w:delText>
              </w:r>
            </w:del>
            <w:ins w:id="32" w:author="bayu dewa" w:date="2021-07-29T09:19:00Z">
              <w:r w:rsidR="00AC7DB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Aamiin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DF0945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6F01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AE5AE8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86604E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7F0A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01C297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70486D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9730E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3CB7D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65480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88689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20557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7BD1D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2EA2A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AC2D" w14:textId="77777777" w:rsidR="001260C9" w:rsidRDefault="001260C9" w:rsidP="00D80F46">
      <w:r>
        <w:separator/>
      </w:r>
    </w:p>
  </w:endnote>
  <w:endnote w:type="continuationSeparator" w:id="0">
    <w:p w14:paraId="5B44E5CC" w14:textId="77777777" w:rsidR="001260C9" w:rsidRDefault="001260C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EC17" w14:textId="77777777" w:rsidR="00D80F46" w:rsidRDefault="00D80F46">
    <w:pPr>
      <w:pStyle w:val="Footer"/>
    </w:pPr>
    <w:r>
      <w:t>CLO-4</w:t>
    </w:r>
  </w:p>
  <w:p w14:paraId="638126D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F6C5" w14:textId="77777777" w:rsidR="001260C9" w:rsidRDefault="001260C9" w:rsidP="00D80F46">
      <w:r>
        <w:separator/>
      </w:r>
    </w:p>
  </w:footnote>
  <w:footnote w:type="continuationSeparator" w:id="0">
    <w:p w14:paraId="51447C39" w14:textId="77777777" w:rsidR="001260C9" w:rsidRDefault="001260C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yu dewa">
    <w15:presenceInfo w15:providerId="Windows Live" w15:userId="3d44ba8e26723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C1458"/>
    <w:rsid w:val="0012251A"/>
    <w:rsid w:val="001260C9"/>
    <w:rsid w:val="00184E03"/>
    <w:rsid w:val="002B664A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C7DBC"/>
    <w:rsid w:val="00AF28E1"/>
    <w:rsid w:val="00D80F46"/>
    <w:rsid w:val="00F9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F34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bayu dewa</cp:lastModifiedBy>
  <cp:revision>10</cp:revision>
  <dcterms:created xsi:type="dcterms:W3CDTF">2019-10-18T19:52:00Z</dcterms:created>
  <dcterms:modified xsi:type="dcterms:W3CDTF">2021-07-29T02:21:00Z</dcterms:modified>
</cp:coreProperties>
</file>