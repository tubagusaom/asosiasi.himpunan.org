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3A44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04F88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BE475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BC4BBE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568CC0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0681D5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3B0C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328CFC" wp14:editId="005798A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8E5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A6F0A67" w14:textId="20B828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0" w:author="SUKAR SO" w:date="2022-08-13T09:39:00Z">
        <w:r w:rsidRPr="00C50A1E" w:rsidDel="004E6D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20EEDB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710F6C" w14:textId="449B36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" w:author="SUKAR SO" w:date="2022-08-13T09:40:00Z">
        <w:r w:rsidR="004E6D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SUKAR SO" w:date="2022-08-13T09:44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in</w:t>
        </w:r>
      </w:ins>
      <w:ins w:id="3" w:author="SUKAR SO" w:date="2022-08-13T09:45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proofErr w:type="spellEnd"/>
      <w:del w:id="4" w:author="SUKAR SO" w:date="2022-08-13T09:44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95E54" w14:textId="627BC7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5" w:author="SUKAR SO" w:date="2022-08-13T09:45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" w:author="SUKAR SO" w:date="2022-08-13T09:41:00Z">
        <w:r w:rsidR="004E6D8F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del w:id="7" w:author="SUKAR SO" w:date="2022-08-13T09:41:00Z">
        <w:r w:rsidRPr="00C50A1E" w:rsidDel="004E6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" w:author="SUKAR SO" w:date="2022-08-13T09:45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</w:ins>
      <w:proofErr w:type="spellEnd"/>
      <w:del w:id="9" w:author="SUKAR SO" w:date="2022-08-13T09:45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Kok 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5489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3BC8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C1F78" w14:textId="27A2C9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0" w:author="SUKAR SO" w:date="2022-08-13T09:44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SUKAR SO" w:date="2022-08-13T09:43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2" w:author="SUKAR SO" w:date="2022-08-13T09:43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SUKAR SO" w:date="2022-08-13T09:44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del w:id="14" w:author="SUKAR SO" w:date="2022-08-13T09:44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biji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SUKAR SO" w:date="2022-08-13T09:46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del w:id="16" w:author="SUKAR SO" w:date="2022-08-13T09:46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SUKAR SO" w:date="2022-08-13T09:46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4DD041B8" w14:textId="3253B4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del w:id="18" w:author="SUKAR SO" w:date="2022-08-13T09:47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 xml:space="preserve"> 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SUKAR SO" w:date="2022-08-13T09:47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seseorang</w:t>
        </w:r>
      </w:ins>
      <w:proofErr w:type="spellEnd"/>
      <w:del w:id="20" w:author="SUKAR SO" w:date="2022-08-13T09:47:00Z">
        <w:r w:rsidRPr="00C50A1E" w:rsidDel="00675995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7610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5B44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56DC0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4B5DC" w14:textId="0F231B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1" w:author="SUKAR SO" w:date="2022-08-13T09:48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del w:id="22" w:author="SUKAR SO" w:date="2022-08-13T09:48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41A80A" w14:textId="6B48E586" w:rsidR="00927764" w:rsidRPr="00C50A1E" w:rsidRDefault="00EF5B1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3" w:author="SUKAR SO" w:date="2022-08-13T09:4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4" w:author="SUKAR SO" w:date="2022-08-13T09:49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5" w:author="SUKAR SO" w:date="2022-08-13T09:49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  <w:bookmarkStart w:id="26" w:name="_Hlk111276592"/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Sebagai bahan persediaan</w:delText>
        </w:r>
      </w:del>
      <w:bookmarkEnd w:id="26"/>
      <w:ins w:id="27" w:author="SUKAR SO" w:date="2022-08-13T09:50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8" w:author="SUKAR SO" w:date="2022-08-13T09:4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SUKAR SO" w:date="2022-08-13T09:48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30" w:author="SUKAR SO" w:date="2022-08-13T09:5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SUKAR SO" w:date="2022-08-13T09:50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 mau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2" w:author="SUKAR SO" w:date="2022-08-13T09:50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3" w:author="SUKAR SO" w:date="2022-08-13T09:50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4" w:author="SUKAR SO" w:date="2022-08-13T09:5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luar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5" w:author="SUKAR SO" w:date="2022-08-13T09:50:00Z">
        <w:r w:rsidR="00927764"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</w:p>
    <w:p w14:paraId="75D86FC8" w14:textId="690F93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6" w:author="SUKAR SO" w:date="2022-08-13T09:51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7" w:author="SUKAR SO" w:date="2022-08-13T09:51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SUKAR SO" w:date="2022-08-13T09:51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9" w:author="SUKAR SO" w:date="2022-08-13T09:51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0" w:author="SUKAR SO" w:date="2022-08-13T09:51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tidak tahu diri.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41" w:author="SUKAR SO" w:date="2022-08-13T09:51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EF5B1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EF5B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F5B12">
          <w:rPr>
            <w:rFonts w:ascii="Times New Roman" w:eastAsia="Times New Roman" w:hAnsi="Times New Roman" w:cs="Times New Roman"/>
            <w:sz w:val="24"/>
            <w:szCs w:val="24"/>
          </w:rPr>
          <w:t>menghitung</w:t>
        </w:r>
        <w:proofErr w:type="spellEnd"/>
        <w:r w:rsidR="00EF5B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F5B12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</w:ins>
      <w:proofErr w:type="spellEnd"/>
      <w:del w:id="42" w:author="SUKAR SO" w:date="2022-08-13T09:51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43" w:author="SUKAR SO" w:date="2022-08-13T09:51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4" w:author="SUKAR SO" w:date="2022-08-13T09:51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 xml:space="preserve"> kalori belakangan?</w:delText>
        </w:r>
      </w:del>
    </w:p>
    <w:p w14:paraId="0B4537EE" w14:textId="20A659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45" w:author="SUKAR SO" w:date="2022-08-13T09:52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SUKAR SO" w:date="2022-08-13T09:52:00Z">
        <w:r w:rsidR="00EF5B12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47" w:author="SUKAR SO" w:date="2022-08-13T09:52:00Z">
        <w:r w:rsidRPr="00C50A1E" w:rsidDel="00EF5B1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ins w:id="48" w:author="SUKAR SO" w:date="2022-08-13T09:52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del w:id="49" w:author="SUKAR SO" w:date="2022-08-13T09:52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97F6B11" w14:textId="66CC56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ins w:id="50" w:author="SUKAR SO" w:date="2022-08-13T09:53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>kerjaannya</w:t>
        </w:r>
        <w:proofErr w:type="spellEnd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del w:id="51" w:author="SUKAR SO" w:date="2022-08-13T09:53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hanya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52" w:author="SUKAR SO" w:date="2022-08-13T09:53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53" w:author="SUKAR SO" w:date="2022-08-13T09:53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4" w:author="SUKAR SO" w:date="2022-08-13T09:53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>menghubungimu</w:t>
        </w:r>
        <w:proofErr w:type="spellEnd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5" w:author="SUKAR SO" w:date="2022-08-13T09:53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nge-chat. </w:delText>
        </w:r>
      </w:del>
    </w:p>
    <w:p w14:paraId="283B6190" w14:textId="6E7D8F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SUKAR SO" w:date="2022-08-13T09:54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</w:t>
      </w:r>
      <w:ins w:id="57" w:author="SUKAR SO" w:date="2022-08-13T09:54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proofErr w:type="spellEnd"/>
      <w:proofErr w:type="gramEnd"/>
      <w:del w:id="58" w:author="SUKAR SO" w:date="2022-08-13T09:54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i memilih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59" w:author="SUKAR SO" w:date="2022-08-13T09:54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 xml:space="preserve"> lemak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0" w:author="SUKAR SO" w:date="2022-08-13T09:42:00Z">
        <w:r w:rsidR="004E6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61" w:author="SUKAR SO" w:date="2022-08-13T09:54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6C16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2" w:author="SUKAR SO" w:date="2022-08-13T09:54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091AAADB" w14:textId="629314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3" w:author="SUKAR SO" w:date="2022-08-13T09:42:00Z">
        <w:r w:rsidR="006759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19495B" w14:textId="7AF17D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</w:t>
      </w:r>
      <w:ins w:id="64" w:author="SUKAR SO" w:date="2022-08-13T09:54:00Z">
        <w:r w:rsidR="006C16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5" w:author="SUKAR SO" w:date="2022-08-13T09:54:00Z">
        <w:r w:rsidRPr="00C50A1E" w:rsidDel="006C163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82011E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5CCA8D" w14:textId="77777777" w:rsidR="00927764" w:rsidRPr="00C50A1E" w:rsidRDefault="00927764" w:rsidP="00927764"/>
    <w:p w14:paraId="4FD35D10" w14:textId="77777777" w:rsidR="00927764" w:rsidRPr="005A045A" w:rsidRDefault="00927764" w:rsidP="00927764">
      <w:pPr>
        <w:rPr>
          <w:i/>
        </w:rPr>
      </w:pPr>
    </w:p>
    <w:p w14:paraId="7AA6007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D6D6E7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71A5" w14:textId="77777777" w:rsidR="00F102CE" w:rsidRDefault="00F102CE">
      <w:r>
        <w:separator/>
      </w:r>
    </w:p>
  </w:endnote>
  <w:endnote w:type="continuationSeparator" w:id="0">
    <w:p w14:paraId="43B7CF51" w14:textId="77777777" w:rsidR="00F102CE" w:rsidRDefault="00F1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91E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6EABA3E" w14:textId="77777777" w:rsidR="00941E77" w:rsidRDefault="00000000">
    <w:pPr>
      <w:pStyle w:val="Footer"/>
    </w:pPr>
  </w:p>
  <w:p w14:paraId="75F79624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2C37" w14:textId="77777777" w:rsidR="00F102CE" w:rsidRDefault="00F102CE">
      <w:r>
        <w:separator/>
      </w:r>
    </w:p>
  </w:footnote>
  <w:footnote w:type="continuationSeparator" w:id="0">
    <w:p w14:paraId="102A599D" w14:textId="77777777" w:rsidR="00F102CE" w:rsidRDefault="00F10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915">
    <w:abstractNumId w:val="0"/>
  </w:num>
  <w:num w:numId="2" w16cid:durableId="1205871581">
    <w:abstractNumId w:val="2"/>
  </w:num>
  <w:num w:numId="3" w16cid:durableId="8012685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KAR SO">
    <w15:presenceInfo w15:providerId="Windows Live" w15:userId="791ae3ff91747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E6D8F"/>
    <w:rsid w:val="00675995"/>
    <w:rsid w:val="006C1632"/>
    <w:rsid w:val="008D4DBC"/>
    <w:rsid w:val="00924DF5"/>
    <w:rsid w:val="00927764"/>
    <w:rsid w:val="00C20908"/>
    <w:rsid w:val="00EF5B12"/>
    <w:rsid w:val="00F1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DB1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E6D8F"/>
  </w:style>
  <w:style w:type="character" w:styleId="CommentReference">
    <w:name w:val="annotation reference"/>
    <w:basedOn w:val="DefaultParagraphFont"/>
    <w:uiPriority w:val="99"/>
    <w:semiHidden/>
    <w:unhideWhenUsed/>
    <w:rsid w:val="004E6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D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SUKAR SO</cp:lastModifiedBy>
  <cp:revision>2</cp:revision>
  <dcterms:created xsi:type="dcterms:W3CDTF">2022-08-13T02:55:00Z</dcterms:created>
  <dcterms:modified xsi:type="dcterms:W3CDTF">2022-08-13T02:55:00Z</dcterms:modified>
</cp:coreProperties>
</file>