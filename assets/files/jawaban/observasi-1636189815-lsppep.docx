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FB3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03E89A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33C4A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F0D081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1FC8C7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30A55B9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2B6953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A447737" wp14:editId="7F9E22D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C95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AE662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2359B674" w14:textId="446AE3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0" w:author="Tesalonika Puspita" w:date="2021-11-06T14:40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 xml:space="preserve">mi </w:t>
        </w:r>
      </w:ins>
      <w:del w:id="1" w:author="Tesalonika Puspita" w:date="2021-11-06T14:40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" w:author="Tesalonika Puspita" w:date="2021-11-06T14:43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</w:ins>
      <w:proofErr w:type="spellEnd"/>
      <w:del w:id="3" w:author="Tesalonika Puspita" w:date="2021-11-06T14:43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indera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B93A0F" w14:textId="651CFB0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Tesalonika Puspita" w:date="2021-11-06T14:44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" w:author="Tesalonika Puspita" w:date="2021-11-06T14:44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Tesalonika Puspita" w:date="2021-11-06T14:44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7" w:author="Tesalonika Puspita" w:date="2021-11-06T14:44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Tesalonika Puspita" w:date="2021-11-06T14:45:00Z">
        <w:r w:rsidDel="00D430F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</w:t>
      </w:r>
      <w:ins w:id="9" w:author="Tesalonika Puspita" w:date="2021-11-06T15:04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" w:author="Tesalonika Puspita" w:date="2021-11-06T15:04:00Z">
        <w:r w:rsidDel="00C80B1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11" w:author="Tesalonika Puspita" w:date="2021-11-06T14:46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" w:author="Tesalonika Puspita" w:date="2021-11-06T14:46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14:paraId="33F53AF3" w14:textId="2B7A70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Tesalonika Puspita" w:date="2021-11-06T14:47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4" w:author="Tesalonika Puspita" w:date="2021-11-06T14:48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5" w:author="Tesalonika Puspita" w:date="2021-11-06T14:48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Tesalonika Puspita" w:date="2021-11-06T14:48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7" w:author="Tesalonika Puspita" w:date="2021-11-06T14:48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8" w:author="Tesalonika Puspita" w:date="2021-11-06T14:48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E34C86" w14:textId="350DFD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</w:t>
      </w:r>
      <w:proofErr w:type="spellStart"/>
      <w:ins w:id="19" w:author="Tesalonika Puspita" w:date="2021-11-06T16:09:00Z">
        <w:r w:rsidR="00D207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20" w:author="Tesalonika Puspita" w:date="2021-11-06T16:09:00Z">
        <w:r w:rsidRPr="00C50A1E" w:rsidDel="00D207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21" w:author="Tesalonika Puspita" w:date="2021-11-06T14:49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</w:ins>
      <w:proofErr w:type="spellEnd"/>
      <w:del w:id="22" w:author="Tesalonika Puspita" w:date="2021-11-06T14:49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Tesalonika Puspita" w:date="2021-11-06T14:49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</w:ins>
      <w:proofErr w:type="spellEnd"/>
      <w:del w:id="24" w:author="Tesalonika Puspita" w:date="2021-11-06T14:48:00Z">
        <w:r w:rsidDel="00D430FA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FB9F1F" w14:textId="6BB7039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</w:t>
      </w:r>
      <w:ins w:id="25" w:author="Tesalonika Puspita" w:date="2021-11-06T14:52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>asyik</w:t>
        </w:r>
      </w:ins>
      <w:proofErr w:type="spellEnd"/>
      <w:del w:id="26" w:author="Tesalonika Puspita" w:date="2021-11-06T14:52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27" w:author="Tesalonika Puspita" w:date="2021-11-06T14:51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>asyik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Tesalonika Puspita" w:date="2021-11-06T14:51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45E6D" w14:textId="2CFB2B4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Tesalonika Puspita" w:date="2021-11-06T14:51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Tesalonika Puspita" w:date="2021-11-06T14:53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</w:ins>
      <w:proofErr w:type="spellEnd"/>
      <w:del w:id="31" w:author="Tesalonika Puspita" w:date="2021-11-06T14:53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>dikonsumsi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Tesalonika Puspita" w:date="2021-11-06T14:53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3" w:author="Tesalonika Puspita" w:date="2021-11-06T14:53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34" w:author="Tesalonika Puspita" w:date="2021-11-06T14:53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5" w:author="Tesalonika Puspita" w:date="2021-11-06T14:53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6" w:author="Tesalonika Puspita" w:date="2021-11-06T14:53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5453">
        <w:rPr>
          <w:rFonts w:ascii="Times New Roman" w:eastAsia="Times New Roman" w:hAnsi="Times New Roman" w:cs="Times New Roman"/>
          <w:i/>
          <w:iCs/>
          <w:sz w:val="24"/>
          <w:szCs w:val="24"/>
          <w:rPrChange w:id="37" w:author="Tesalonika Puspita" w:date="2021-11-06T16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eh </w:t>
      </w:r>
      <w:proofErr w:type="spellStart"/>
      <w:r w:rsidRPr="005D5453">
        <w:rPr>
          <w:rFonts w:ascii="Times New Roman" w:eastAsia="Times New Roman" w:hAnsi="Times New Roman" w:cs="Times New Roman"/>
          <w:i/>
          <w:iCs/>
          <w:sz w:val="24"/>
          <w:szCs w:val="24"/>
          <w:rPrChange w:id="38" w:author="Tesalonika Puspita" w:date="2021-11-06T16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5D5453">
        <w:rPr>
          <w:rFonts w:ascii="Times New Roman" w:eastAsia="Times New Roman" w:hAnsi="Times New Roman" w:cs="Times New Roman"/>
          <w:i/>
          <w:iCs/>
          <w:sz w:val="24"/>
          <w:szCs w:val="24"/>
          <w:rPrChange w:id="39" w:author="Tesalonika Puspita" w:date="2021-11-06T16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777403C" w14:textId="5D5BDBE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40" w:author="Tesalonika Puspita" w:date="2021-11-06T14:55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E939A2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1" w:author="Tesalonika Puspita" w:date="2021-11-06T14:55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2" w:author="Tesalonika Puspita" w:date="2021-11-06T14:56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3" w:author="Tesalonika Puspita" w:date="2021-11-06T14:55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kita 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E7FF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5342C0" w14:textId="488F9B8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Tesalonika Puspita" w:date="2021-11-06T15:19:00Z">
        <w:r w:rsidR="00FA3171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FA31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0762">
        <w:rPr>
          <w:rFonts w:ascii="Times New Roman" w:eastAsia="Times New Roman" w:hAnsi="Times New Roman" w:cs="Times New Roman"/>
          <w:i/>
          <w:iCs/>
          <w:sz w:val="24"/>
          <w:szCs w:val="24"/>
          <w:rPrChange w:id="45" w:author="Tesalonika Puspita" w:date="2021-11-06T16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C34BD69" w14:textId="06FAD9C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</w:t>
      </w:r>
      <w:proofErr w:type="spellStart"/>
      <w:ins w:id="46" w:author="Tesalonika Puspita" w:date="2021-11-06T16:09:00Z">
        <w:r w:rsidR="00D207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  <w:proofErr w:type="spellEnd"/>
        <w:r w:rsidR="00D207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…</w:t>
        </w:r>
      </w:ins>
      <w:del w:id="47" w:author="Tesalonika Puspita" w:date="2021-11-06T16:09:00Z">
        <w:r w:rsidRPr="00C50A1E" w:rsidDel="00D207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48" w:author="Tesalonika Puspita" w:date="2021-11-06T14:58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9" w:author="Tesalonika Puspita" w:date="2021-11-06T14:59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5E5309B5" w14:textId="1DBBD1F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0" w:author="Tesalonika Puspita" w:date="2021-11-06T14:59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mi</w:t>
        </w:r>
      </w:ins>
      <w:del w:id="51" w:author="Tesalonika Puspita" w:date="2021-11-06T14:59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52" w:author="Tesalonika Puspita" w:date="2021-11-06T16:09:00Z">
        <w:r w:rsidR="00D20762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  <w:proofErr w:type="spellEnd"/>
        <w:r w:rsidR="00D2076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3" w:author="Tesalonika Puspita" w:date="2021-11-06T16:09:00Z">
        <w:r w:rsidRPr="00C50A1E" w:rsidDel="00D20762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D2076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D20762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A8572C" w14:textId="6F969DB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54" w:author="Tesalonika Puspita" w:date="2021-11-06T16:08:00Z">
        <w:r w:rsidR="00D20762">
          <w:rPr>
            <w:rFonts w:ascii="Times New Roman" w:eastAsia="Times New Roman" w:hAnsi="Times New Roman" w:cs="Times New Roman"/>
            <w:sz w:val="24"/>
            <w:szCs w:val="24"/>
          </w:rPr>
          <w:t>tata</w:t>
        </w:r>
      </w:ins>
      <w:proofErr w:type="spellEnd"/>
      <w:del w:id="55" w:author="Tesalonika Puspita" w:date="2021-11-06T16:07:00Z">
        <w:r w:rsidRPr="00C50A1E" w:rsidDel="00D2076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Del="00D2076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56" w:author="Tesalonika Puspita" w:date="2021-11-06T15:01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7" w:author="Tesalonika Puspita" w:date="2021-11-06T15:01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58" w:author="Tesalonika Puspita" w:date="2021-11-06T15:01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59" w:author="Tesalonika Puspita" w:date="2021-11-06T15:01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0" w:author="Tesalonika Puspita" w:date="2021-11-06T15:01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-ka</w:t>
        </w:r>
      </w:ins>
      <w:ins w:id="61" w:author="Tesalonika Puspita" w:date="2021-11-06T15:02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li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62" w:author="Tesalonika Puspita" w:date="2021-11-06T15:02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mau keluar di waktu hujan itu membuat kita berpikir berkali-kali. </w:delText>
        </w:r>
      </w:del>
      <w:ins w:id="63" w:author="Tesalonika Puspita" w:date="2021-11-06T15:02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pasti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</w:ins>
      <w:proofErr w:type="spellEnd"/>
      <w:del w:id="64" w:author="Tesalonika Puspita" w:date="2021-11-06T15:02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4F478" w14:textId="7349D8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65" w:author="Tesalonika Puspita" w:date="2021-11-06T15:04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Nam</w:t>
        </w:r>
      </w:ins>
      <w:ins w:id="66" w:author="Tesalonika Puspita" w:date="2021-11-06T15:05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un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7" w:author="Tesalonika Puspita" w:date="2021-11-06T15:04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sering membuatnya salah adalah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68" w:author="Tesalonika Puspita" w:date="2021-11-06T15:05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salah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69" w:author="Tesalonika Puspita" w:date="2021-11-06T15:08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0" w:author="Tesalonika Puspita" w:date="2021-11-06T15:08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Makan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dulu</w:t>
        </w:r>
      </w:ins>
      <w:proofErr w:type="spellEnd"/>
      <w:del w:id="71" w:author="Tesalonika Puspita" w:date="2021-11-06T15:06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72" w:author="Tesalonika Puspita" w:date="2021-11-06T15:08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penting enak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73" w:author="Tesalonika Puspita" w:date="2021-11-06T15:07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pikir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74" w:author="Tesalonika Puspita" w:date="2021-11-06T15:06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5" w:author="Tesalonika Puspita" w:date="2021-11-06T15:06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7C3965B" w14:textId="35755FD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5D5453">
        <w:rPr>
          <w:rFonts w:ascii="Times New Roman" w:eastAsia="Times New Roman" w:hAnsi="Times New Roman" w:cs="Times New Roman"/>
          <w:i/>
          <w:iCs/>
          <w:sz w:val="24"/>
          <w:szCs w:val="24"/>
          <w:rPrChange w:id="76" w:author="Tesalonika Puspita" w:date="2021-11-06T16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ins w:id="77" w:author="Tesalonika Puspita" w:date="2021-11-06T15:08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del w:id="78" w:author="Tesalonika Puspita" w:date="2021-11-06T15:08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 aja dulu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79" w:author="Tesalonika Puspita" w:date="2021-11-06T15:09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Selain </w:t>
        </w:r>
        <w:proofErr w:type="spellStart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80" w:author="Tesalonika Puspita" w:date="2021-11-06T15:09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81" w:author="Tesalonika Puspita" w:date="2021-11-06T15:10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2" w:author="Tesalonika Puspita" w:date="2021-11-06T15:10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83" w:author="Tesalonika Puspita" w:date="2021-11-06T15:10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>jangan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tambahkan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gula </w:t>
        </w:r>
        <w:proofErr w:type="spellStart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del w:id="84" w:author="Tesalonika Puspita" w:date="2021-11-06T15:10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takar gulanya jangan kelebihan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85" w:author="Tesalonika Puspita" w:date="2021-11-06T15:10:00Z">
        <w:r w:rsidRPr="00C50A1E" w:rsidDel="00D143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356BF727" w14:textId="243A6BCF" w:rsidR="00927764" w:rsidRPr="00C50A1E" w:rsidRDefault="00D1437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86" w:author="Tesalonika Puspita" w:date="2021-11-06T15:11:00Z">
        <w:r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87" w:author="Tesalonika Puspita" w:date="2021-11-06T15:11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8" w:author="Tesalonika Puspita" w:date="2021-11-06T15:11:00Z">
        <w:r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ins w:id="89" w:author="Tesalonika Puspita" w:date="2021-11-06T15:1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0" w:author="Tesalonika Puspita" w:date="2021-11-06T15:11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91" w:author="Tesalonika Puspita" w:date="2021-11-06T15:11:00Z">
        <w:r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del w:id="92" w:author="Tesalonika Puspita" w:date="2021-11-06T15:11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3" w:author="Tesalonika Puspita" w:date="2021-11-06T15:13:00Z">
        <w:r>
          <w:rPr>
            <w:rFonts w:ascii="Times New Roman" w:eastAsia="Times New Roman" w:hAnsi="Times New Roman" w:cs="Times New Roman"/>
            <w:sz w:val="24"/>
            <w:szCs w:val="24"/>
          </w:rPr>
          <w:t>sedang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bertukar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pesan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orang lain.</w:t>
        </w:r>
      </w:ins>
      <w:del w:id="94" w:author="Tesalonika Puspita" w:date="2021-11-06T15:13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 xml:space="preserve">ada yang </w:delText>
        </w:r>
      </w:del>
      <w:del w:id="95" w:author="Tesalonika Puspita" w:date="2021-11-06T15:12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nge-chat. </w:delText>
        </w:r>
      </w:del>
    </w:p>
    <w:p w14:paraId="09F561B2" w14:textId="43F471D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6" w:author="Tesalonika Puspita" w:date="2021-11-06T15:14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</w:ins>
      <w:proofErr w:type="spellEnd"/>
      <w:del w:id="97" w:author="Tesalonika Puspita" w:date="2021-11-06T15:14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98" w:author="Tesalonika Puspita" w:date="2021-11-06T15:15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9" w:author="Tesalonika Puspita" w:date="2021-11-06T15:15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100" w:author="Tesalonika Puspita" w:date="2021-11-06T15:15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101" w:author="Tesalonika Puspita" w:date="2021-11-06T15:15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2" w:author="Tesalonika Puspita" w:date="2021-11-06T15:15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ins w:id="103" w:author="Tesalonika Puspita" w:date="2021-11-06T15:16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4" w:author="Tesalonika Puspita" w:date="2021-11-06T15:16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dimana-mana.</w:delText>
        </w:r>
      </w:del>
    </w:p>
    <w:p w14:paraId="25B1AAEE" w14:textId="58C88E36" w:rsidR="00927764" w:rsidRPr="00C50A1E" w:rsidRDefault="00D1437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05" w:author="Tesalonika Puspita" w:date="2021-11-06T15:1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Oleh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del w:id="106" w:author="Tesalonika Puspita" w:date="2021-11-06T15:16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7" w:author="Tesalonika Puspita" w:date="2021-11-06T15:17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 xml:space="preserve">Kamu yang tidak bisa mengendalikan diri.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Kalau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lastRenderedPageBreak/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08" w:author="Tesalonika Puspita" w:date="2021-11-06T15:1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mengendalikan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9" w:author="Tesalonika Puspita" w:date="2021-11-06T15:17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 Coba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F727F5" w14:textId="3BBD38C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110" w:author="Tesalonika Puspita" w:date="2021-11-06T15:17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1" w:author="Tesalonika Puspita" w:date="2021-11-06T15:18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>menambah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3C49E0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8EF129C" w14:textId="77777777" w:rsidR="00927764" w:rsidRPr="00C50A1E" w:rsidRDefault="00927764" w:rsidP="00927764"/>
    <w:p w14:paraId="36A9E0FC" w14:textId="77777777" w:rsidR="00927764" w:rsidRPr="005A045A" w:rsidRDefault="00927764" w:rsidP="00927764">
      <w:pPr>
        <w:rPr>
          <w:i/>
        </w:rPr>
      </w:pPr>
    </w:p>
    <w:p w14:paraId="2E28F61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476BD2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BD85E" w14:textId="77777777" w:rsidR="00033AC1" w:rsidRDefault="00033AC1">
      <w:r>
        <w:separator/>
      </w:r>
    </w:p>
  </w:endnote>
  <w:endnote w:type="continuationSeparator" w:id="0">
    <w:p w14:paraId="728BAC45" w14:textId="77777777" w:rsidR="00033AC1" w:rsidRDefault="0003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46A7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504C9BE" w14:textId="77777777" w:rsidR="00941E77" w:rsidRDefault="00033AC1">
    <w:pPr>
      <w:pStyle w:val="Footer"/>
    </w:pPr>
  </w:p>
  <w:p w14:paraId="63BC638D" w14:textId="77777777" w:rsidR="00941E77" w:rsidRDefault="0003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85CEE" w14:textId="77777777" w:rsidR="00033AC1" w:rsidRDefault="00033AC1">
      <w:r>
        <w:separator/>
      </w:r>
    </w:p>
  </w:footnote>
  <w:footnote w:type="continuationSeparator" w:id="0">
    <w:p w14:paraId="5C1D9F5B" w14:textId="77777777" w:rsidR="00033AC1" w:rsidRDefault="00033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salonika Puspita">
    <w15:presenceInfo w15:providerId="Windows Live" w15:userId="b7d2c57af4d0b6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33AC1"/>
    <w:rsid w:val="000728F3"/>
    <w:rsid w:val="0012251A"/>
    <w:rsid w:val="002318A3"/>
    <w:rsid w:val="0042167F"/>
    <w:rsid w:val="005D5453"/>
    <w:rsid w:val="00924DF5"/>
    <w:rsid w:val="00927764"/>
    <w:rsid w:val="00C20908"/>
    <w:rsid w:val="00C80B1E"/>
    <w:rsid w:val="00D14378"/>
    <w:rsid w:val="00D20762"/>
    <w:rsid w:val="00D430FA"/>
    <w:rsid w:val="00E939A2"/>
    <w:rsid w:val="00F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32B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D20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Tesalonika Puspita</cp:lastModifiedBy>
  <cp:revision>9</cp:revision>
  <dcterms:created xsi:type="dcterms:W3CDTF">2020-08-26T21:16:00Z</dcterms:created>
  <dcterms:modified xsi:type="dcterms:W3CDTF">2021-11-06T09:12:00Z</dcterms:modified>
</cp:coreProperties>
</file>