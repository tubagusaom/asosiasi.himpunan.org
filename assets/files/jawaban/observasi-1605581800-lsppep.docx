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0" w:author="Microsoft Office User" w:date="2020-11-17T09:44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" w:author="Microsoft Office User" w:date="2020-11-17T09:44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" w:author="Microsoft Office User" w:date="2020-11-17T09:44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3" w:author="Microsoft Office User" w:date="2020-11-17T09:44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Microsoft Office User" w:date="2020-11-17T09:44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5" w:author="Microsoft Office User" w:date="2020-11-17T09:44:00Z">
        <w:r w:rsidDel="002E171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6" w:author="Microsoft Office User" w:date="2020-11-17T09:44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7" w:author="Microsoft Office User" w:date="2020-11-17T09:44:00Z">
        <w:r w:rsidDel="002E171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8" w:author="Microsoft Office User" w:date="2020-11-17T09:45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" w:author="Microsoft Office User" w:date="2020-11-17T09:45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0" w:author="Microsoft Office User" w:date="2020-11-17T09:45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1" w:author="Microsoft Office User" w:date="2020-11-17T09:46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Microsoft Office User" w:date="2020-11-17T09:46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 ternyata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</w:t>
      </w:r>
      <w:ins w:id="13" w:author="Microsoft Office User" w:date="2020-11-17T09:46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g</w:t>
        </w:r>
      </w:ins>
      <w:del w:id="14" w:author="Microsoft Office User" w:date="2020-11-17T09:46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5" w:author="Microsoft Office User" w:date="2020-11-17T09:46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</w:ins>
      <w:proofErr w:type="spellEnd"/>
      <w:del w:id="16" w:author="Microsoft Office User" w:date="2020-11-17T09:46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7" w:author="Microsoft Office User" w:date="2020-11-17T09:46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 juga</w:t>
        </w:r>
      </w:ins>
      <w:ins w:id="18" w:author="Microsoft Office User" w:date="2020-11-17T09:47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9" w:author="Microsoft Office User" w:date="2020-11-17T09:46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0" w:author="Microsoft Office User" w:date="2020-11-17T09:47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21" w:author="Microsoft Office User" w:date="2020-11-17T09:47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22" w:author="Microsoft Office User" w:date="2020-11-17T09:47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23" w:author="Microsoft Office User" w:date="2020-11-17T09:47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4" w:author="Microsoft Office User" w:date="2020-11-17T09:47:00Z">
        <w:r w:rsidR="002E17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5" w:author="Microsoft Office User" w:date="2020-11-17T09:48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6" w:author="Microsoft Office User" w:date="2020-11-17T09:48:00Z">
        <w:r w:rsidDel="002E171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27" w:author="Microsoft Office User" w:date="2020-11-17T09:48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8" w:author="Microsoft Office User" w:date="2020-11-17T09:48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Microsoft Office User" w:date="2020-11-17T09:49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del w:id="30" w:author="Microsoft Office User" w:date="2020-11-17T09:49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Microsoft Office User" w:date="2020-11-17T09:50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32" w:author="Microsoft Office User" w:date="2020-11-17T09:50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nyar</w:delText>
        </w:r>
      </w:del>
      <w:del w:id="33" w:author="Microsoft Office User" w:date="2020-11-17T09:49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Microsoft Office User" w:date="2020-11-17T09:50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4 (</w:t>
        </w:r>
        <w:proofErr w:type="spellStart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35" w:author="Microsoft Office User" w:date="2020-11-17T09:50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ins w:id="36" w:author="Microsoft Office User" w:date="2020-11-17T09:50:00Z">
        <w:r w:rsidR="002E1710">
          <w:rPr>
            <w:rFonts w:ascii="Times New Roman" w:eastAsia="Times New Roman" w:hAnsi="Times New Roman" w:cs="Times New Roman"/>
            <w:sz w:val="24"/>
            <w:szCs w:val="24"/>
          </w:rPr>
          <w:t>uah</w:t>
        </w:r>
        <w:proofErr w:type="spellEnd"/>
        <w:r w:rsidR="002E171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Microsoft Office User" w:date="2020-11-17T09:50:00Z">
        <w:r w:rsidRPr="00C50A1E" w:rsidDel="002E1710">
          <w:rPr>
            <w:rFonts w:ascii="Times New Roman" w:eastAsia="Times New Roman" w:hAnsi="Times New Roman" w:cs="Times New Roman"/>
            <w:sz w:val="24"/>
            <w:szCs w:val="24"/>
          </w:rPr>
          <w:delText xml:space="preserve">iji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8" w:author="Microsoft Office User" w:date="2020-11-17T09:51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39" w:author="Microsoft Office User" w:date="2020-11-17T09:51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del w:id="40" w:author="Microsoft Office User" w:date="2020-11-17T09:52:00Z">
        <w:r w:rsidRPr="00C50A1E" w:rsidDel="00F724D5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benar-benar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24D5">
        <w:rPr>
          <w:rFonts w:ascii="Times New Roman" w:eastAsia="Times New Roman" w:hAnsi="Times New Roman" w:cs="Times New Roman"/>
          <w:i/>
          <w:sz w:val="24"/>
          <w:szCs w:val="24"/>
          <w:rPrChange w:id="41" w:author="Microsoft Office User" w:date="2020-11-17T09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24D5">
        <w:rPr>
          <w:rFonts w:ascii="Times New Roman" w:eastAsia="Times New Roman" w:hAnsi="Times New Roman" w:cs="Times New Roman"/>
          <w:i/>
          <w:sz w:val="24"/>
          <w:szCs w:val="24"/>
          <w:rPrChange w:id="42" w:author="Microsoft Office User" w:date="2020-11-17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724D5">
        <w:rPr>
          <w:rFonts w:ascii="Times New Roman" w:eastAsia="Times New Roman" w:hAnsi="Times New Roman" w:cs="Times New Roman"/>
          <w:i/>
          <w:sz w:val="24"/>
          <w:szCs w:val="24"/>
          <w:rPrChange w:id="43" w:author="Microsoft Office User" w:date="2020-11-17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44" w:author="Microsoft Office User" w:date="2020-11-17T09:53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45" w:author="Microsoft Office User" w:date="2020-11-17T09:53:00Z">
        <w:r w:rsidDel="00F724D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6" w:author="Microsoft Office User" w:date="2020-11-17T09:54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F724D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7" w:author="Microsoft Office User" w:date="2020-11-17T09:54:00Z">
        <w:r w:rsidRPr="00C50A1E" w:rsidDel="00F724D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48" w:author="Microsoft Office User" w:date="2020-11-17T09:54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9" w:author="Microsoft Office User" w:date="2020-11-17T09:54:00Z">
        <w:r w:rsidRPr="00C50A1E" w:rsidDel="00F724D5">
          <w:rPr>
            <w:rFonts w:ascii="Times New Roman" w:eastAsia="Times New Roman" w:hAnsi="Times New Roman" w:cs="Times New Roman"/>
            <w:sz w:val="24"/>
            <w:szCs w:val="24"/>
          </w:rPr>
          <w:delText xml:space="preserve"> 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0" w:author="Microsoft Office User" w:date="2020-11-17T09:54:00Z">
        <w:r w:rsidR="00F724D5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51" w:author="Microsoft Office User" w:date="2020-11-17T09:54:00Z">
        <w:r w:rsidRPr="00C50A1E" w:rsidDel="00F724D5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24D5">
        <w:rPr>
          <w:rFonts w:ascii="Times New Roman" w:eastAsia="Times New Roman" w:hAnsi="Times New Roman" w:cs="Times New Roman"/>
          <w:i/>
          <w:sz w:val="24"/>
          <w:szCs w:val="24"/>
          <w:rPrChange w:id="52" w:author="Microsoft Office User" w:date="2020-11-17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53" w:name="_GoBack"/>
      <w:r w:rsidRPr="00F724D5">
        <w:rPr>
          <w:rFonts w:ascii="Times New Roman" w:eastAsia="Times New Roman" w:hAnsi="Times New Roman" w:cs="Times New Roman"/>
          <w:i/>
          <w:sz w:val="24"/>
          <w:szCs w:val="24"/>
          <w:rPrChange w:id="54" w:author="Microsoft Office User" w:date="2020-11-17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bookmarkEnd w:id="53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8B5" w:rsidRDefault="00EE08B5">
      <w:r>
        <w:separator/>
      </w:r>
    </w:p>
  </w:endnote>
  <w:endnote w:type="continuationSeparator" w:id="0">
    <w:p w:rsidR="00EE08B5" w:rsidRDefault="00EE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E08B5">
    <w:pPr>
      <w:pStyle w:val="Footer"/>
    </w:pPr>
  </w:p>
  <w:p w:rsidR="00941E77" w:rsidRDefault="00EE0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8B5" w:rsidRDefault="00EE08B5">
      <w:r>
        <w:separator/>
      </w:r>
    </w:p>
  </w:footnote>
  <w:footnote w:type="continuationSeparator" w:id="0">
    <w:p w:rsidR="00EE08B5" w:rsidRDefault="00EE0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E1710"/>
    <w:rsid w:val="0042167F"/>
    <w:rsid w:val="00924DF5"/>
    <w:rsid w:val="00927764"/>
    <w:rsid w:val="00C20908"/>
    <w:rsid w:val="00EE08B5"/>
    <w:rsid w:val="00F7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F4A9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E17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2020-08-26T21:16:00Z</dcterms:created>
  <dcterms:modified xsi:type="dcterms:W3CDTF">2020-11-17T02:56:00Z</dcterms:modified>
</cp:coreProperties>
</file>