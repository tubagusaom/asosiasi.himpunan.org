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7EC84" w14:textId="77777777"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14:paraId="77E96E33"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51358A18" w14:textId="77777777" w:rsidR="00927764" w:rsidRDefault="00927764" w:rsidP="00927764">
      <w:pPr>
        <w:jc w:val="center"/>
        <w:rPr>
          <w:rFonts w:ascii="Cambria" w:hAnsi="Cambria" w:cs="Times New Roman"/>
          <w:sz w:val="24"/>
          <w:szCs w:val="24"/>
        </w:rPr>
      </w:pPr>
    </w:p>
    <w:p w14:paraId="0DFFA665" w14:textId="77777777"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14:paraId="239F24D8" w14:textId="77777777" w:rsidR="00927764" w:rsidRPr="0094076B" w:rsidRDefault="00927764" w:rsidP="00927764">
      <w:pPr>
        <w:rPr>
          <w:rFonts w:ascii="Cambria" w:hAnsi="Cambria"/>
        </w:rPr>
      </w:pPr>
    </w:p>
    <w:p w14:paraId="2B553621"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7F0A6AA6"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 xml:space="preserve">5 Januari 2020   20:48 Diperbarui: 6 Januari 2020   </w:t>
      </w:r>
      <w:proofErr w:type="gramStart"/>
      <w:r w:rsidRPr="00C50A1E">
        <w:rPr>
          <w:rFonts w:ascii="Roboto" w:eastAsia="Times New Roman" w:hAnsi="Roboto" w:cs="Times New Roman"/>
          <w:sz w:val="17"/>
          <w:szCs w:val="17"/>
        </w:rPr>
        <w:t>05:43  61</w:t>
      </w:r>
      <w:proofErr w:type="gramEnd"/>
      <w:r w:rsidRPr="00C50A1E">
        <w:rPr>
          <w:rFonts w:ascii="Roboto" w:eastAsia="Times New Roman" w:hAnsi="Roboto" w:cs="Times New Roman"/>
          <w:sz w:val="17"/>
          <w:szCs w:val="17"/>
        </w:rPr>
        <w:t>  10 3</w:t>
      </w:r>
    </w:p>
    <w:p w14:paraId="4DAA5A44"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0B2BEEAB" wp14:editId="2F6FC09B">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1B55B534"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42153ED8" w14:textId="2E03AF92"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w:t>
      </w:r>
      <w:ins w:id="0" w:author="bismaarianto@gmail.com" w:date="2021-06-23T09:54:00Z">
        <w:r w:rsidR="00A67C54">
          <w:rPr>
            <w:rFonts w:ascii="Times New Roman" w:eastAsia="Times New Roman" w:hAnsi="Times New Roman" w:cs="Times New Roman"/>
            <w:i/>
            <w:iCs/>
            <w:sz w:val="24"/>
            <w:szCs w:val="24"/>
          </w:rPr>
          <w:t xml:space="preserve"> tapi</w:t>
        </w:r>
      </w:ins>
      <w:r w:rsidRPr="00C50A1E">
        <w:rPr>
          <w:rFonts w:ascii="Times New Roman" w:eastAsia="Times New Roman" w:hAnsi="Times New Roman" w:cs="Times New Roman"/>
          <w:i/>
          <w:iCs/>
          <w:sz w:val="24"/>
          <w:szCs w:val="24"/>
        </w:rPr>
        <w:t xml:space="preserve"> hubungan sama dia tetep </w:t>
      </w:r>
      <w:ins w:id="1" w:author="bismaarianto@gmail.com" w:date="2021-06-23T09:50:00Z">
        <w:r w:rsidR="000D765C">
          <w:rPr>
            <w:rFonts w:ascii="Times New Roman" w:eastAsia="Times New Roman" w:hAnsi="Times New Roman" w:cs="Times New Roman"/>
            <w:i/>
            <w:iCs/>
            <w:sz w:val="24"/>
            <w:szCs w:val="24"/>
          </w:rPr>
          <w:t>ber</w:t>
        </w:r>
      </w:ins>
      <w:r w:rsidRPr="00C50A1E">
        <w:rPr>
          <w:rFonts w:ascii="Times New Roman" w:eastAsia="Times New Roman" w:hAnsi="Times New Roman" w:cs="Times New Roman"/>
          <w:i/>
          <w:iCs/>
          <w:sz w:val="24"/>
          <w:szCs w:val="24"/>
        </w:rPr>
        <w:t>tem</w:t>
      </w:r>
      <w:ins w:id="2" w:author="bismaarianto@gmail.com" w:date="2021-06-23T09:50:00Z">
        <w:r w:rsidR="000D765C">
          <w:rPr>
            <w:rFonts w:ascii="Times New Roman" w:eastAsia="Times New Roman" w:hAnsi="Times New Roman" w:cs="Times New Roman"/>
            <w:i/>
            <w:iCs/>
            <w:sz w:val="24"/>
            <w:szCs w:val="24"/>
          </w:rPr>
          <w:t>a</w:t>
        </w:r>
      </w:ins>
      <w:del w:id="3" w:author="bismaarianto@gmail.com" w:date="2021-06-23T09:50:00Z">
        <w:r w:rsidRPr="00C50A1E" w:rsidDel="000D765C">
          <w:rPr>
            <w:rFonts w:ascii="Times New Roman" w:eastAsia="Times New Roman" w:hAnsi="Times New Roman" w:cs="Times New Roman"/>
            <w:i/>
            <w:iCs/>
            <w:sz w:val="24"/>
            <w:szCs w:val="24"/>
          </w:rPr>
          <w:delText>e</w:delText>
        </w:r>
      </w:del>
      <w:r w:rsidRPr="00C50A1E">
        <w:rPr>
          <w:rFonts w:ascii="Times New Roman" w:eastAsia="Times New Roman" w:hAnsi="Times New Roman" w:cs="Times New Roman"/>
          <w:i/>
          <w:iCs/>
          <w:sz w:val="24"/>
          <w:szCs w:val="24"/>
        </w:rPr>
        <w:t>n</w:t>
      </w:r>
      <w:r w:rsidRPr="000D765C">
        <w:rPr>
          <w:rFonts w:ascii="Times New Roman" w:eastAsia="Times New Roman" w:hAnsi="Times New Roman" w:cs="Times New Roman"/>
          <w:i/>
          <w:iCs/>
          <w:strike/>
          <w:sz w:val="24"/>
          <w:szCs w:val="24"/>
          <w:rPrChange w:id="4" w:author="bismaarianto@gmail.com" w:date="2021-06-23T09:50:00Z">
            <w:rPr>
              <w:rFonts w:ascii="Times New Roman" w:eastAsia="Times New Roman" w:hAnsi="Times New Roman" w:cs="Times New Roman"/>
              <w:i/>
              <w:iCs/>
              <w:sz w:val="24"/>
              <w:szCs w:val="24"/>
            </w:rPr>
          </w:rPrChange>
        </w:rPr>
        <w:t>an</w:t>
      </w:r>
      <w:r w:rsidRPr="00C50A1E">
        <w:rPr>
          <w:rFonts w:ascii="Times New Roman" w:eastAsia="Times New Roman" w:hAnsi="Times New Roman" w:cs="Times New Roman"/>
          <w:i/>
          <w:iCs/>
          <w:sz w:val="24"/>
          <w:szCs w:val="24"/>
        </w:rPr>
        <w:t xml:space="preserve"> </w:t>
      </w:r>
      <w:ins w:id="5" w:author="bismaarianto@gmail.com" w:date="2021-06-23T09:50:00Z">
        <w:r w:rsidR="000D765C">
          <w:rPr>
            <w:rFonts w:ascii="Times New Roman" w:eastAsia="Times New Roman" w:hAnsi="Times New Roman" w:cs="Times New Roman"/>
            <w:i/>
            <w:iCs/>
            <w:sz w:val="24"/>
            <w:szCs w:val="24"/>
          </w:rPr>
          <w:t>s</w:t>
        </w:r>
      </w:ins>
      <w:r w:rsidRPr="00C50A1E">
        <w:rPr>
          <w:rFonts w:ascii="Times New Roman" w:eastAsia="Times New Roman" w:hAnsi="Times New Roman" w:cs="Times New Roman"/>
          <w:i/>
          <w:iCs/>
          <w:sz w:val="24"/>
          <w:szCs w:val="24"/>
        </w:rPr>
        <w:t xml:space="preserve">aja. </w:t>
      </w:r>
      <w:r w:rsidRPr="000D765C">
        <w:rPr>
          <w:rFonts w:ascii="Times New Roman" w:eastAsia="Times New Roman" w:hAnsi="Times New Roman" w:cs="Times New Roman"/>
          <w:i/>
          <w:iCs/>
          <w:strike/>
          <w:sz w:val="24"/>
          <w:szCs w:val="24"/>
          <w:rPrChange w:id="6" w:author="bismaarianto@gmail.com" w:date="2021-06-23T09:51:00Z">
            <w:rPr>
              <w:rFonts w:ascii="Times New Roman" w:eastAsia="Times New Roman" w:hAnsi="Times New Roman" w:cs="Times New Roman"/>
              <w:i/>
              <w:iCs/>
              <w:sz w:val="24"/>
              <w:szCs w:val="24"/>
            </w:rPr>
          </w:rPrChange>
        </w:rPr>
        <w:t>Huft.</w:t>
      </w:r>
    </w:p>
    <w:p w14:paraId="4418ABBA" w14:textId="71119725"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Apa yang lebih romantis dari sepiring mie instan kemasan putih yang aromanya aduhai menggoda </w:t>
      </w:r>
      <w:del w:id="7" w:author="bismaarianto@gmail.com" w:date="2021-06-23T09:20:00Z">
        <w:r w:rsidRPr="00C50A1E" w:rsidDel="00304F9C">
          <w:rPr>
            <w:rFonts w:ascii="Times New Roman" w:eastAsia="Times New Roman" w:hAnsi="Times New Roman" w:cs="Times New Roman"/>
            <w:sz w:val="24"/>
            <w:szCs w:val="24"/>
          </w:rPr>
          <w:delText xml:space="preserve">indera </w:delText>
        </w:r>
      </w:del>
      <w:ins w:id="8" w:author="bismaarianto@gmail.com" w:date="2021-06-23T09:20:00Z">
        <w:r w:rsidR="00304F9C">
          <w:rPr>
            <w:rFonts w:ascii="Times New Roman" w:eastAsia="Times New Roman" w:hAnsi="Times New Roman" w:cs="Times New Roman"/>
            <w:sz w:val="24"/>
            <w:szCs w:val="24"/>
          </w:rPr>
          <w:t>indra</w:t>
        </w:r>
        <w:r w:rsidR="00304F9C"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penciuman itu atau bakwan yang baru diangkat dari penggorengan di kala hujan?</w:t>
      </w:r>
    </w:p>
    <w:p w14:paraId="0180CE73" w14:textId="5AA727FD"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Januari, hujan sehari-hari, begitu kata orang sering mengartikannya. Benar saja</w:t>
      </w:r>
      <w:del w:id="9" w:author="bismaarianto@gmail.com" w:date="2021-06-23T09:56:00Z">
        <w:r w:rsidRPr="00C50A1E" w:rsidDel="00A67C54">
          <w:rPr>
            <w:rFonts w:ascii="Times New Roman" w:eastAsia="Times New Roman" w:hAnsi="Times New Roman" w:cs="Times New Roman"/>
            <w:sz w:val="24"/>
            <w:szCs w:val="24"/>
          </w:rPr>
          <w:delText>. M</w:delText>
        </w:r>
      </w:del>
      <w:ins w:id="10" w:author="bismaarianto@gmail.com" w:date="2021-06-23T09:56:00Z">
        <w:r w:rsidR="00A67C54">
          <w:rPr>
            <w:rFonts w:ascii="Times New Roman" w:eastAsia="Times New Roman" w:hAnsi="Times New Roman" w:cs="Times New Roman"/>
            <w:sz w:val="24"/>
            <w:szCs w:val="24"/>
          </w:rPr>
          <w:t>, m</w:t>
        </w:r>
      </w:ins>
      <w:r w:rsidRPr="00C50A1E">
        <w:rPr>
          <w:rFonts w:ascii="Times New Roman" w:eastAsia="Times New Roman" w:hAnsi="Times New Roman" w:cs="Times New Roman"/>
          <w:sz w:val="24"/>
          <w:szCs w:val="24"/>
        </w:rPr>
        <w:t xml:space="preserve">eski di tahun ini awal musim hujan di Indonesia </w:t>
      </w:r>
      <w:r>
        <w:rPr>
          <w:rFonts w:ascii="Times New Roman" w:eastAsia="Times New Roman" w:hAnsi="Times New Roman" w:cs="Times New Roman"/>
          <w:sz w:val="24"/>
          <w:szCs w:val="24"/>
        </w:rPr>
        <w:t>mundur di antara Bulan November</w:t>
      </w:r>
      <w:del w:id="11" w:author="bismaarianto@gmail.com" w:date="2021-06-23T09:57:00Z">
        <w:r w:rsidDel="00A67C54">
          <w:rPr>
            <w:rFonts w:ascii="Times New Roman" w:eastAsia="Times New Roman" w:hAnsi="Times New Roman" w:cs="Times New Roman"/>
            <w:sz w:val="24"/>
            <w:szCs w:val="24"/>
          </w:rPr>
          <w:delText>-</w:delText>
        </w:r>
      </w:del>
      <w:ins w:id="12" w:author="bismaarianto@gmail.com" w:date="2021-06-23T09:57:00Z">
        <w:r w:rsidR="00A67C54">
          <w:rPr>
            <w:rFonts w:ascii="Times New Roman" w:eastAsia="Times New Roman" w:hAnsi="Times New Roman" w:cs="Times New Roman"/>
            <w:sz w:val="24"/>
            <w:szCs w:val="24"/>
          </w:rPr>
          <w:t xml:space="preserve"> dan </w:t>
        </w:r>
      </w:ins>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457CB704" w14:textId="10DE75BF"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sering disalahkan karena mengundang kenangan ternyata tak hanya pandai membuat perasaan hatimu </w:t>
      </w:r>
      <w:del w:id="13" w:author="bismaarianto@gmail.com" w:date="2021-06-23T09:58:00Z">
        <w:r w:rsidRPr="00C50A1E" w:rsidDel="00A67C54">
          <w:rPr>
            <w:rFonts w:ascii="Times New Roman" w:eastAsia="Times New Roman" w:hAnsi="Times New Roman" w:cs="Times New Roman"/>
            <w:sz w:val="24"/>
            <w:szCs w:val="24"/>
          </w:rPr>
          <w:delText xml:space="preserve">yang </w:delText>
        </w:r>
      </w:del>
      <w:ins w:id="14" w:author="bismaarianto@gmail.com" w:date="2021-06-23T09:58:00Z">
        <w:r w:rsidR="00A67C54">
          <w:rPr>
            <w:rFonts w:ascii="Times New Roman" w:eastAsia="Times New Roman" w:hAnsi="Times New Roman" w:cs="Times New Roman"/>
            <w:sz w:val="24"/>
            <w:szCs w:val="24"/>
          </w:rPr>
          <w:t>menjadi</w:t>
        </w:r>
        <w:r w:rsidR="00A67C54"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ambyar, pun perilaku kita yang lain. Soal makan. Ya, hujan yang membuat kita jadi sering lapar. Kok bisa ya?</w:t>
      </w:r>
    </w:p>
    <w:p w14:paraId="5C85F8DB" w14:textId="69AF32DC"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 xml:space="preserve">a bahwa hujan datang bersama </w:t>
      </w:r>
      <w:del w:id="15" w:author="bismaarianto@gmail.com" w:date="2021-06-23T09:20:00Z">
        <w:r w:rsidDel="00304F9C">
          <w:rPr>
            <w:rFonts w:ascii="Times New Roman" w:eastAsia="Times New Roman" w:hAnsi="Times New Roman" w:cs="Times New Roman"/>
            <w:sz w:val="24"/>
            <w:szCs w:val="24"/>
          </w:rPr>
          <w:delText>nap</w:delText>
        </w:r>
        <w:r w:rsidRPr="00C50A1E" w:rsidDel="00304F9C">
          <w:rPr>
            <w:rFonts w:ascii="Times New Roman" w:eastAsia="Times New Roman" w:hAnsi="Times New Roman" w:cs="Times New Roman"/>
            <w:sz w:val="24"/>
            <w:szCs w:val="24"/>
          </w:rPr>
          <w:delText xml:space="preserve">su </w:delText>
        </w:r>
      </w:del>
      <w:ins w:id="16" w:author="bismaarianto@gmail.com" w:date="2021-06-23T09:20:00Z">
        <w:r w:rsidR="00304F9C">
          <w:rPr>
            <w:rFonts w:ascii="Times New Roman" w:eastAsia="Times New Roman" w:hAnsi="Times New Roman" w:cs="Times New Roman"/>
            <w:sz w:val="24"/>
            <w:szCs w:val="24"/>
          </w:rPr>
          <w:t>nafsu</w:t>
        </w:r>
        <w:r w:rsidR="00304F9C"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makan yang tiba-tiba ikut meningkat?</w:t>
      </w:r>
    </w:p>
    <w:p w14:paraId="1AA8DE2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5B5F238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Sebungkus keripik yang dalam kemasan bisa dikonsumsi 4 porsi habis sekali duduk. Belum cukup, tambah lagi gorengannya, satu-dua biji eh kok jadi lima?</w:t>
      </w:r>
    </w:p>
    <w:p w14:paraId="6BE3F0ED" w14:textId="2029F169"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r w:rsidRPr="00304F9C">
        <w:rPr>
          <w:rFonts w:ascii="Times New Roman" w:eastAsia="Times New Roman" w:hAnsi="Times New Roman" w:cs="Times New Roman"/>
          <w:sz w:val="24"/>
          <w:szCs w:val="24"/>
          <w:rPrChange w:id="17" w:author="bismaarianto@gmail.com" w:date="2021-06-23T09:23:00Z">
            <w:rPr>
              <w:rFonts w:ascii="Times New Roman" w:eastAsia="Times New Roman" w:hAnsi="Times New Roman" w:cs="Times New Roman"/>
              <w:strike/>
              <w:sz w:val="24"/>
              <w:szCs w:val="24"/>
            </w:rPr>
          </w:rPrChange>
        </w:rPr>
        <w:t>seperti sikapnya padamu</w:t>
      </w:r>
      <w:r w:rsidRPr="00C50A1E">
        <w:rPr>
          <w:rFonts w:ascii="Times New Roman" w:eastAsia="Times New Roman" w:hAnsi="Times New Roman" w:cs="Times New Roman"/>
          <w:sz w:val="24"/>
          <w:szCs w:val="24"/>
        </w:rPr>
        <w:t>, memang bisa jadi salah satu pencetus mengapa kita jadi suka makan. </w:t>
      </w:r>
    </w:p>
    <w:p w14:paraId="229E94F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38C635C7" w14:textId="111D5C0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w:t>
      </w:r>
      <w:del w:id="18" w:author="bismaarianto@gmail.com" w:date="2021-06-23T10:00:00Z">
        <w:r w:rsidRPr="00C50A1E" w:rsidDel="00A67C54">
          <w:rPr>
            <w:rFonts w:ascii="Times New Roman" w:eastAsia="Times New Roman" w:hAnsi="Times New Roman" w:cs="Times New Roman"/>
            <w:sz w:val="24"/>
            <w:szCs w:val="24"/>
          </w:rPr>
          <w:delText>, kok</w:delText>
        </w:r>
      </w:del>
      <w:del w:id="19" w:author="bismaarianto@gmail.com" w:date="2021-06-23T09:24:00Z">
        <w:r w:rsidRPr="00C50A1E" w:rsidDel="00304F9C">
          <w:rPr>
            <w:rFonts w:ascii="Times New Roman" w:eastAsia="Times New Roman" w:hAnsi="Times New Roman" w:cs="Times New Roman"/>
            <w:sz w:val="24"/>
            <w:szCs w:val="24"/>
          </w:rPr>
          <w:delText>~</w:delText>
        </w:r>
      </w:del>
      <w:ins w:id="20" w:author="bismaarianto@gmail.com" w:date="2021-06-23T10:00:00Z">
        <w:r w:rsidR="00A67C54">
          <w:rPr>
            <w:rFonts w:ascii="Times New Roman" w:eastAsia="Times New Roman" w:hAnsi="Times New Roman" w:cs="Times New Roman"/>
            <w:sz w:val="24"/>
            <w:szCs w:val="24"/>
          </w:rPr>
          <w:t>.</w:t>
        </w:r>
      </w:ins>
    </w:p>
    <w:p w14:paraId="2709EFE8" w14:textId="4157E193"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 xml:space="preserve">Selama hujan datang, tentu kita akan lebih suka berlindung dalam ruangan saja. Ruangan yang membuat jarak kita dengan makanan makin dekat saja. Ya, ini soal akses makanan yang jadi tak lagi berjarak. </w:t>
      </w:r>
      <w:del w:id="21" w:author="bismaarianto@gmail.com" w:date="2021-06-23T09:59:00Z">
        <w:r w:rsidRPr="00C50A1E" w:rsidDel="00A67C54">
          <w:rPr>
            <w:rFonts w:ascii="Times New Roman" w:eastAsia="Times New Roman" w:hAnsi="Times New Roman" w:cs="Times New Roman"/>
            <w:sz w:val="24"/>
            <w:szCs w:val="24"/>
          </w:rPr>
          <w:delText>Ehem.</w:delText>
        </w:r>
      </w:del>
    </w:p>
    <w:p w14:paraId="43455E3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573D248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5FAF04C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5856B61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1195210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w:t>
      </w:r>
      <w:r w:rsidRPr="00EE3F66">
        <w:rPr>
          <w:rFonts w:ascii="Times New Roman" w:eastAsia="Times New Roman" w:hAnsi="Times New Roman" w:cs="Times New Roman"/>
          <w:i/>
          <w:iCs/>
          <w:sz w:val="24"/>
          <w:szCs w:val="24"/>
          <w:rPrChange w:id="22" w:author="bismaarianto@gmail.com" w:date="2021-06-23T09:24:00Z">
            <w:rPr>
              <w:rFonts w:ascii="Times New Roman" w:eastAsia="Times New Roman" w:hAnsi="Times New Roman" w:cs="Times New Roman"/>
              <w:sz w:val="24"/>
              <w:szCs w:val="24"/>
            </w:rPr>
          </w:rPrChange>
        </w:rPr>
        <w:t>chat</w:t>
      </w:r>
      <w:r w:rsidRPr="00C50A1E">
        <w:rPr>
          <w:rFonts w:ascii="Times New Roman" w:eastAsia="Times New Roman" w:hAnsi="Times New Roman" w:cs="Times New Roman"/>
          <w:sz w:val="24"/>
          <w:szCs w:val="24"/>
        </w:rPr>
        <w:t>. </w:t>
      </w:r>
    </w:p>
    <w:p w14:paraId="2120964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14:paraId="7A321D5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6F9CCD53" w14:textId="646A61E2"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w:t>
      </w:r>
      <w:del w:id="23" w:author="bismaarianto@gmail.com" w:date="2021-06-23T10:01:00Z">
        <w:r w:rsidRPr="00C50A1E" w:rsidDel="00A67C54">
          <w:rPr>
            <w:rFonts w:ascii="Times New Roman" w:eastAsia="Times New Roman" w:hAnsi="Times New Roman" w:cs="Times New Roman"/>
            <w:sz w:val="24"/>
            <w:szCs w:val="24"/>
          </w:rPr>
          <w:delText>.</w:delText>
        </w:r>
      </w:del>
      <w:ins w:id="24" w:author="bismaarianto@gmail.com" w:date="2021-06-23T10:01:00Z">
        <w:r w:rsidR="00A67C54">
          <w:rPr>
            <w:rFonts w:ascii="Times New Roman" w:eastAsia="Times New Roman" w:hAnsi="Times New Roman" w:cs="Times New Roman"/>
            <w:sz w:val="24"/>
            <w:szCs w:val="24"/>
          </w:rPr>
          <w:t>…</w:t>
        </w:r>
      </w:ins>
      <w:del w:id="25" w:author="bismaarianto@gmail.com" w:date="2021-06-23T10:01:00Z">
        <w:r w:rsidRPr="00C50A1E" w:rsidDel="00A67C54">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HAHA. </w:t>
      </w:r>
    </w:p>
    <w:p w14:paraId="6D7DDBDD"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14:paraId="1068B116" w14:textId="77777777" w:rsidR="00927764" w:rsidRPr="00C50A1E" w:rsidRDefault="00927764" w:rsidP="00927764"/>
    <w:p w14:paraId="1B5E5FF4" w14:textId="77777777" w:rsidR="00927764" w:rsidRPr="005A045A" w:rsidRDefault="00927764" w:rsidP="00927764">
      <w:pPr>
        <w:rPr>
          <w:i/>
        </w:rPr>
      </w:pPr>
    </w:p>
    <w:p w14:paraId="0E93C7A5"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565EBAAA"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DF8CF" w14:textId="77777777" w:rsidR="00410C01" w:rsidRDefault="00410C01">
      <w:r>
        <w:separator/>
      </w:r>
    </w:p>
  </w:endnote>
  <w:endnote w:type="continuationSeparator" w:id="0">
    <w:p w14:paraId="3881BFA2" w14:textId="77777777" w:rsidR="00410C01" w:rsidRDefault="00410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6837D"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6AAF29C6" w14:textId="77777777" w:rsidR="00941E77" w:rsidRDefault="00410C01">
    <w:pPr>
      <w:pStyle w:val="Footer"/>
    </w:pPr>
  </w:p>
  <w:p w14:paraId="5CE28930" w14:textId="77777777" w:rsidR="00941E77" w:rsidRDefault="00410C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11E32" w14:textId="77777777" w:rsidR="00410C01" w:rsidRDefault="00410C01">
      <w:r>
        <w:separator/>
      </w:r>
    </w:p>
  </w:footnote>
  <w:footnote w:type="continuationSeparator" w:id="0">
    <w:p w14:paraId="75FFA76B" w14:textId="77777777" w:rsidR="00410C01" w:rsidRDefault="00410C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smaarianto@gmail.com">
    <w15:presenceInfo w15:providerId="Windows Live" w15:userId="01fc75a0b8e4e1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D765C"/>
    <w:rsid w:val="0012251A"/>
    <w:rsid w:val="00304F9C"/>
    <w:rsid w:val="00410C01"/>
    <w:rsid w:val="00411BC8"/>
    <w:rsid w:val="0042167F"/>
    <w:rsid w:val="007C5B09"/>
    <w:rsid w:val="00924DF5"/>
    <w:rsid w:val="00927764"/>
    <w:rsid w:val="00A67C54"/>
    <w:rsid w:val="00EE3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B2C36"/>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bismaarianto@gmail.com</cp:lastModifiedBy>
  <cp:revision>4</cp:revision>
  <dcterms:created xsi:type="dcterms:W3CDTF">2021-06-23T02:25:00Z</dcterms:created>
  <dcterms:modified xsi:type="dcterms:W3CDTF">2021-06-23T03:02:00Z</dcterms:modified>
</cp:coreProperties>
</file>