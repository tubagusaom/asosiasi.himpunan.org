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82625"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37BC236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7A6BE3F" w14:textId="77777777" w:rsidR="00927764" w:rsidRDefault="00927764" w:rsidP="00927764">
      <w:pPr>
        <w:jc w:val="center"/>
        <w:rPr>
          <w:rFonts w:ascii="Cambria" w:hAnsi="Cambria" w:cs="Times New Roman"/>
          <w:sz w:val="24"/>
          <w:szCs w:val="24"/>
        </w:rPr>
      </w:pPr>
    </w:p>
    <w:p w14:paraId="62DD4795"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E10110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969CA41"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A80E67F"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14C3812" wp14:editId="140FF9A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E17698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33866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5C5779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commentRangeStart w:id="0"/>
      <w:r w:rsidRPr="00C50A1E">
        <w:rPr>
          <w:rFonts w:ascii="Times New Roman" w:eastAsia="Times New Roman" w:hAnsi="Times New Roman" w:cs="Times New Roman"/>
          <w:sz w:val="24"/>
          <w:szCs w:val="24"/>
        </w:rPr>
        <w:t xml:space="preserve">mie instan </w:t>
      </w:r>
      <w:commentRangeEnd w:id="0"/>
      <w:r w:rsidR="0056559C">
        <w:rPr>
          <w:rStyle w:val="CommentReference"/>
        </w:rPr>
        <w:commentReference w:id="0"/>
      </w:r>
      <w:r w:rsidRPr="00C50A1E">
        <w:rPr>
          <w:rFonts w:ascii="Times New Roman" w:eastAsia="Times New Roman" w:hAnsi="Times New Roman" w:cs="Times New Roman"/>
          <w:sz w:val="24"/>
          <w:szCs w:val="24"/>
        </w:rPr>
        <w:t>kemasan putih yang aromanya aduhai menggoda indera penciuman itu atau bakwan yang baru diangkat dari penggorengan di kala hujan?</w:t>
      </w:r>
    </w:p>
    <w:p w14:paraId="2388CA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1"/>
      <w:r>
        <w:rPr>
          <w:rFonts w:ascii="Times New Roman" w:eastAsia="Times New Roman" w:hAnsi="Times New Roman" w:cs="Times New Roman"/>
          <w:sz w:val="24"/>
          <w:szCs w:val="24"/>
        </w:rPr>
        <w:t>B</w:t>
      </w:r>
      <w:commentRangeEnd w:id="1"/>
      <w:r w:rsidR="0056559C">
        <w:rPr>
          <w:rStyle w:val="CommentReference"/>
        </w:rPr>
        <w:commentReference w:id="1"/>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commentRangeStart w:id="2"/>
      <w:r w:rsidRPr="00C50A1E">
        <w:rPr>
          <w:rFonts w:ascii="Times New Roman" w:eastAsia="Times New Roman" w:hAnsi="Times New Roman" w:cs="Times New Roman"/>
          <w:sz w:val="24"/>
          <w:szCs w:val="24"/>
        </w:rPr>
        <w:t>kita</w:t>
      </w:r>
      <w:commentRangeEnd w:id="2"/>
      <w:r w:rsidR="0056559C">
        <w:rPr>
          <w:rStyle w:val="CommentReference"/>
        </w:rPr>
        <w:commentReference w:id="2"/>
      </w:r>
      <w:r w:rsidRPr="00C50A1E">
        <w:rPr>
          <w:rFonts w:ascii="Times New Roman" w:eastAsia="Times New Roman" w:hAnsi="Times New Roman" w:cs="Times New Roman"/>
          <w:sz w:val="24"/>
          <w:szCs w:val="24"/>
        </w:rPr>
        <w:t>.</w:t>
      </w:r>
    </w:p>
    <w:p w14:paraId="51BC0D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3"/>
      <w:r w:rsidRPr="00C50A1E">
        <w:rPr>
          <w:rFonts w:ascii="Times New Roman" w:eastAsia="Times New Roman" w:hAnsi="Times New Roman" w:cs="Times New Roman"/>
          <w:sz w:val="24"/>
          <w:szCs w:val="24"/>
        </w:rPr>
        <w:t>ambyar</w:t>
      </w:r>
      <w:commentRangeEnd w:id="3"/>
      <w:r w:rsidR="0056559C">
        <w:rPr>
          <w:rStyle w:val="CommentReference"/>
        </w:rPr>
        <w:commentReference w:id="3"/>
      </w:r>
      <w:r w:rsidRPr="00C50A1E">
        <w:rPr>
          <w:rFonts w:ascii="Times New Roman" w:eastAsia="Times New Roman" w:hAnsi="Times New Roman" w:cs="Times New Roman"/>
          <w:sz w:val="24"/>
          <w:szCs w:val="24"/>
        </w:rPr>
        <w:t>, pun perilaku kita yang lain. Soal makan. Ya, hujan yang membuat kita jadi sering lapar. Kok bisa ya?</w:t>
      </w:r>
    </w:p>
    <w:p w14:paraId="364E35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commentRangeStart w:id="4"/>
      <w:ins w:id="5" w:author="Rudy" w:date="2021-11-12T15:24:00Z">
        <w:r w:rsidR="0056559C">
          <w:rPr>
            <w:rFonts w:ascii="Times New Roman" w:eastAsia="Times New Roman" w:hAnsi="Times New Roman" w:cs="Times New Roman"/>
            <w:b/>
            <w:bCs/>
            <w:sz w:val="24"/>
            <w:szCs w:val="24"/>
            <w:lang w:val="id-ID"/>
          </w:rPr>
          <w:t>?</w:t>
        </w:r>
      </w:ins>
      <w:commentRangeEnd w:id="4"/>
      <w:ins w:id="6" w:author="Rudy" w:date="2021-11-12T15:26:00Z">
        <w:r w:rsidR="0056559C">
          <w:rPr>
            <w:rStyle w:val="CommentReference"/>
          </w:rPr>
          <w:commentReference w:id="4"/>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17286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1AA99C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w:t>
      </w:r>
      <w:commentRangeStart w:id="7"/>
      <w:r w:rsidRPr="00C50A1E">
        <w:rPr>
          <w:rFonts w:ascii="Times New Roman" w:eastAsia="Times New Roman" w:hAnsi="Times New Roman" w:cs="Times New Roman"/>
          <w:sz w:val="24"/>
          <w:szCs w:val="24"/>
        </w:rPr>
        <w:t>-</w:t>
      </w:r>
      <w:commentRangeEnd w:id="7"/>
      <w:r w:rsidR="0056559C">
        <w:rPr>
          <w:rStyle w:val="CommentReference"/>
        </w:rPr>
        <w:commentReference w:id="7"/>
      </w:r>
      <w:r w:rsidRPr="00C50A1E">
        <w:rPr>
          <w:rFonts w:ascii="Times New Roman" w:eastAsia="Times New Roman" w:hAnsi="Times New Roman" w:cs="Times New Roman"/>
          <w:sz w:val="24"/>
          <w:szCs w:val="24"/>
        </w:rPr>
        <w:t>dua biji eh kok jadi lima?</w:t>
      </w:r>
    </w:p>
    <w:p w14:paraId="18DA34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commentRangeStart w:id="8"/>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8"/>
      <w:r w:rsidR="00173AE3">
        <w:rPr>
          <w:rStyle w:val="CommentReference"/>
        </w:rPr>
        <w:commentReference w:id="8"/>
      </w:r>
      <w:r w:rsidRPr="00C50A1E">
        <w:rPr>
          <w:rFonts w:ascii="Times New Roman" w:eastAsia="Times New Roman" w:hAnsi="Times New Roman" w:cs="Times New Roman"/>
          <w:sz w:val="24"/>
          <w:szCs w:val="24"/>
        </w:rPr>
        <w:t>, memang bisa jadi salah satu pencetus mengapa kita jadi suka makan. </w:t>
      </w:r>
    </w:p>
    <w:p w14:paraId="0618DD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w:t>
      </w:r>
      <w:bookmarkStart w:id="9" w:name="_GoBack"/>
      <w:bookmarkEnd w:id="9"/>
      <w:r w:rsidRPr="00C50A1E">
        <w:rPr>
          <w:rFonts w:ascii="Times New Roman" w:eastAsia="Times New Roman" w:hAnsi="Times New Roman" w:cs="Times New Roman"/>
          <w:sz w:val="24"/>
          <w:szCs w:val="24"/>
        </w:rPr>
        <w:t>Apalagi dengan makan, tubuh akan mendapat "panas" akibat terjadinya peningkatan metabolisme dalam tubuh. </w:t>
      </w:r>
    </w:p>
    <w:p w14:paraId="02E379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commentRangeStart w:id="10"/>
      <w:r w:rsidRPr="00C50A1E">
        <w:rPr>
          <w:rFonts w:ascii="Times New Roman" w:eastAsia="Times New Roman" w:hAnsi="Times New Roman" w:cs="Times New Roman"/>
          <w:sz w:val="24"/>
          <w:szCs w:val="24"/>
        </w:rPr>
        <w:t>, lho</w:t>
      </w:r>
      <w:commentRangeEnd w:id="10"/>
      <w:r w:rsidR="0056559C">
        <w:rPr>
          <w:rStyle w:val="CommentReference"/>
        </w:rPr>
        <w:commentReference w:id="10"/>
      </w:r>
      <w:r w:rsidRPr="00C50A1E">
        <w:rPr>
          <w:rFonts w:ascii="Times New Roman" w:eastAsia="Times New Roman" w:hAnsi="Times New Roman" w:cs="Times New Roman"/>
          <w:sz w:val="24"/>
          <w:szCs w:val="24"/>
        </w:rPr>
        <w:t xml:space="preserve">. Dingin yang kita kira ternyata tidak sedingin kenyataannya, </w:t>
      </w:r>
      <w:commentRangeStart w:id="11"/>
      <w:r w:rsidRPr="00C50A1E">
        <w:rPr>
          <w:rFonts w:ascii="Times New Roman" w:eastAsia="Times New Roman" w:hAnsi="Times New Roman" w:cs="Times New Roman"/>
          <w:sz w:val="24"/>
          <w:szCs w:val="24"/>
        </w:rPr>
        <w:t>kok~</w:t>
      </w:r>
      <w:commentRangeEnd w:id="11"/>
      <w:r w:rsidR="0056559C">
        <w:rPr>
          <w:rStyle w:val="CommentReference"/>
        </w:rPr>
        <w:commentReference w:id="11"/>
      </w:r>
    </w:p>
    <w:p w14:paraId="6BABCE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92924B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commentRangeStart w:id="12"/>
      <w:r w:rsidRPr="00C50A1E">
        <w:rPr>
          <w:rFonts w:ascii="Times New Roman" w:eastAsia="Times New Roman" w:hAnsi="Times New Roman" w:cs="Times New Roman"/>
          <w:sz w:val="24"/>
          <w:szCs w:val="24"/>
        </w:rPr>
        <w:t>mie instan</w:t>
      </w:r>
      <w:commentRangeEnd w:id="12"/>
      <w:r w:rsidR="0056559C">
        <w:rPr>
          <w:rStyle w:val="CommentReference"/>
        </w:rPr>
        <w:commentReference w:id="12"/>
      </w:r>
      <w:r w:rsidRPr="00C50A1E">
        <w:rPr>
          <w:rFonts w:ascii="Times New Roman" w:eastAsia="Times New Roman" w:hAnsi="Times New Roman" w:cs="Times New Roman"/>
          <w:sz w:val="24"/>
          <w:szCs w:val="24"/>
        </w:rPr>
        <w:t>,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A72E2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w:t>
      </w:r>
      <w:commentRangeStart w:id="13"/>
      <w:r w:rsidRPr="00C50A1E">
        <w:rPr>
          <w:rFonts w:ascii="Times New Roman" w:eastAsia="Times New Roman" w:hAnsi="Times New Roman" w:cs="Times New Roman"/>
          <w:sz w:val="24"/>
          <w:szCs w:val="24"/>
        </w:rPr>
        <w:t>Akan</w:t>
      </w:r>
      <w:commentRangeEnd w:id="13"/>
      <w:r w:rsidR="0056559C">
        <w:rPr>
          <w:rStyle w:val="CommentReference"/>
        </w:rPr>
        <w:commentReference w:id="13"/>
      </w:r>
      <w:r w:rsidRPr="00C50A1E">
        <w:rPr>
          <w:rFonts w:ascii="Times New Roman" w:eastAsia="Times New Roman" w:hAnsi="Times New Roman" w:cs="Times New Roman"/>
          <w:sz w:val="24"/>
          <w:szCs w:val="24"/>
        </w:rPr>
        <w:t xml:space="preserve"> merepotkan.</w:t>
      </w:r>
    </w:p>
    <w:p w14:paraId="2463E29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6F92A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FEDBF2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ECBA3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54D096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commentRangeStart w:id="14"/>
      <w:r w:rsidRPr="00C50A1E">
        <w:rPr>
          <w:rFonts w:ascii="Times New Roman" w:eastAsia="Times New Roman" w:hAnsi="Times New Roman" w:cs="Times New Roman"/>
          <w:sz w:val="24"/>
          <w:szCs w:val="24"/>
        </w:rPr>
        <w:t>di</w:t>
      </w:r>
      <w:commentRangeEnd w:id="14"/>
      <w:r w:rsidR="0056559C">
        <w:rPr>
          <w:rStyle w:val="CommentReference"/>
        </w:rPr>
        <w:commentReference w:id="14"/>
      </w:r>
      <w:r w:rsidRPr="00C50A1E">
        <w:rPr>
          <w:rFonts w:ascii="Times New Roman" w:eastAsia="Times New Roman" w:hAnsi="Times New Roman" w:cs="Times New Roman"/>
          <w:sz w:val="24"/>
          <w:szCs w:val="24"/>
        </w:rPr>
        <w:t xml:space="preserve">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776F41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15"/>
      <w:r w:rsidRPr="00C50A1E">
        <w:rPr>
          <w:rFonts w:ascii="Times New Roman" w:eastAsia="Times New Roman" w:hAnsi="Times New Roman" w:cs="Times New Roman"/>
          <w:sz w:val="24"/>
          <w:szCs w:val="24"/>
        </w:rPr>
        <w:t>HAHA</w:t>
      </w:r>
      <w:commentRangeEnd w:id="15"/>
      <w:r w:rsidR="0056559C">
        <w:rPr>
          <w:rStyle w:val="CommentReference"/>
        </w:rPr>
        <w:commentReference w:id="15"/>
      </w:r>
      <w:r w:rsidRPr="00C50A1E">
        <w:rPr>
          <w:rFonts w:ascii="Times New Roman" w:eastAsia="Times New Roman" w:hAnsi="Times New Roman" w:cs="Times New Roman"/>
          <w:sz w:val="24"/>
          <w:szCs w:val="24"/>
        </w:rPr>
        <w:t>. </w:t>
      </w:r>
    </w:p>
    <w:p w14:paraId="0230164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9D46350" w14:textId="77777777" w:rsidR="00927764" w:rsidRPr="00C50A1E" w:rsidRDefault="00927764" w:rsidP="00927764"/>
    <w:p w14:paraId="33F2B7A7" w14:textId="77777777" w:rsidR="00927764" w:rsidRPr="005A045A" w:rsidRDefault="00927764" w:rsidP="00927764">
      <w:pPr>
        <w:rPr>
          <w:i/>
        </w:rPr>
      </w:pPr>
    </w:p>
    <w:p w14:paraId="017C45F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1796050B"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dy" w:date="2021-11-12T15:27:00Z" w:initials="R">
    <w:p w14:paraId="03CADCFA" w14:textId="77777777" w:rsidR="0056559C" w:rsidRPr="0056559C" w:rsidRDefault="0056559C">
      <w:pPr>
        <w:pStyle w:val="CommentText"/>
        <w:rPr>
          <w:lang w:val="id-ID"/>
        </w:rPr>
      </w:pPr>
      <w:r>
        <w:rPr>
          <w:rStyle w:val="CommentReference"/>
        </w:rPr>
        <w:annotationRef/>
      </w:r>
      <w:r>
        <w:rPr>
          <w:lang w:val="id-ID"/>
        </w:rPr>
        <w:t>Mie dadak</w:t>
      </w:r>
    </w:p>
  </w:comment>
  <w:comment w:id="1" w:author="Rudy" w:date="2021-11-12T15:24:00Z" w:initials="R">
    <w:p w14:paraId="188C05F7" w14:textId="77777777" w:rsidR="0056559C" w:rsidRPr="0056559C" w:rsidRDefault="0056559C">
      <w:pPr>
        <w:pStyle w:val="CommentText"/>
        <w:rPr>
          <w:lang w:val="id-ID"/>
        </w:rPr>
      </w:pPr>
      <w:r>
        <w:rPr>
          <w:rStyle w:val="CommentReference"/>
        </w:rPr>
        <w:annotationRef/>
      </w:r>
      <w:r>
        <w:rPr>
          <w:lang w:val="id-ID"/>
        </w:rPr>
        <w:t>bulan</w:t>
      </w:r>
    </w:p>
  </w:comment>
  <w:comment w:id="2" w:author="Rudy" w:date="2021-11-12T15:24:00Z" w:initials="R">
    <w:p w14:paraId="4ECD8F79" w14:textId="77777777" w:rsidR="0056559C" w:rsidRPr="0056559C" w:rsidRDefault="0056559C">
      <w:pPr>
        <w:pStyle w:val="CommentText"/>
        <w:rPr>
          <w:lang w:val="id-ID"/>
        </w:rPr>
      </w:pPr>
      <w:r>
        <w:rPr>
          <w:rStyle w:val="CommentReference"/>
        </w:rPr>
        <w:annotationRef/>
      </w:r>
      <w:r>
        <w:rPr>
          <w:lang w:val="id-ID"/>
        </w:rPr>
        <w:t>ini</w:t>
      </w:r>
    </w:p>
  </w:comment>
  <w:comment w:id="3" w:author="Rudy" w:date="2021-11-12T15:28:00Z" w:initials="R">
    <w:p w14:paraId="3F05FE62" w14:textId="77777777" w:rsidR="0056559C" w:rsidRPr="0056559C" w:rsidRDefault="0056559C">
      <w:pPr>
        <w:pStyle w:val="CommentText"/>
        <w:rPr>
          <w:i/>
          <w:lang w:val="id-ID"/>
        </w:rPr>
      </w:pPr>
      <w:r>
        <w:rPr>
          <w:rStyle w:val="CommentReference"/>
        </w:rPr>
        <w:annotationRef/>
      </w:r>
      <w:r>
        <w:rPr>
          <w:i/>
          <w:lang w:val="id-ID"/>
        </w:rPr>
        <w:t>ambyar</w:t>
      </w:r>
    </w:p>
  </w:comment>
  <w:comment w:id="4" w:author="Rudy" w:date="2021-11-12T15:26:00Z" w:initials="R">
    <w:p w14:paraId="63FCBEE1" w14:textId="77777777" w:rsidR="0056559C" w:rsidRPr="0056559C" w:rsidRDefault="0056559C">
      <w:pPr>
        <w:pStyle w:val="CommentText"/>
        <w:rPr>
          <w:lang w:val="id-ID"/>
        </w:rPr>
      </w:pPr>
      <w:r>
        <w:rPr>
          <w:rStyle w:val="CommentReference"/>
        </w:rPr>
        <w:annotationRef/>
      </w:r>
      <w:r>
        <w:rPr>
          <w:lang w:val="id-ID"/>
        </w:rPr>
        <w:t>?</w:t>
      </w:r>
    </w:p>
  </w:comment>
  <w:comment w:id="7" w:author="Rudy" w:date="2021-11-12T15:27:00Z" w:initials="R">
    <w:p w14:paraId="7233B04D" w14:textId="77777777" w:rsidR="0056559C" w:rsidRPr="0056559C" w:rsidRDefault="0056559C">
      <w:pPr>
        <w:pStyle w:val="CommentText"/>
        <w:rPr>
          <w:lang w:val="id-ID"/>
        </w:rPr>
      </w:pPr>
      <w:r>
        <w:rPr>
          <w:rStyle w:val="CommentReference"/>
        </w:rPr>
        <w:annotationRef/>
      </w:r>
      <w:r>
        <w:rPr>
          <w:lang w:val="id-ID"/>
        </w:rPr>
        <w:t xml:space="preserve">, </w:t>
      </w:r>
    </w:p>
  </w:comment>
  <w:comment w:id="8" w:author="Rudy" w:date="2021-11-12T15:32:00Z" w:initials="R">
    <w:p w14:paraId="48A8C155" w14:textId="640D307C" w:rsidR="00173AE3" w:rsidRPr="00173AE3" w:rsidRDefault="00173AE3">
      <w:pPr>
        <w:pStyle w:val="CommentText"/>
        <w:rPr>
          <w:lang w:val="id-ID"/>
        </w:rPr>
      </w:pPr>
      <w:r>
        <w:rPr>
          <w:rStyle w:val="CommentReference"/>
        </w:rPr>
        <w:annotationRef/>
      </w:r>
      <w:r>
        <w:rPr>
          <w:lang w:val="id-ID"/>
        </w:rPr>
        <w:t>(seperti sikapnya padamu)</w:t>
      </w:r>
    </w:p>
  </w:comment>
  <w:comment w:id="10" w:author="Rudy" w:date="2021-11-12T15:28:00Z" w:initials="R">
    <w:p w14:paraId="43FF6FC3" w14:textId="77777777" w:rsidR="0056559C" w:rsidRPr="0056559C" w:rsidRDefault="0056559C">
      <w:pPr>
        <w:pStyle w:val="CommentText"/>
        <w:rPr>
          <w:lang w:val="id-ID"/>
        </w:rPr>
      </w:pPr>
      <w:r>
        <w:rPr>
          <w:rStyle w:val="CommentReference"/>
        </w:rPr>
        <w:annotationRef/>
      </w:r>
      <w:r>
        <w:rPr>
          <w:lang w:val="id-ID"/>
        </w:rPr>
        <w:t>dihapus</w:t>
      </w:r>
    </w:p>
  </w:comment>
  <w:comment w:id="11" w:author="Rudy" w:date="2021-11-12T15:29:00Z" w:initials="R">
    <w:p w14:paraId="396F53FF" w14:textId="77777777" w:rsidR="0056559C" w:rsidRPr="0056559C" w:rsidRDefault="0056559C">
      <w:pPr>
        <w:pStyle w:val="CommentText"/>
        <w:rPr>
          <w:lang w:val="id-ID"/>
        </w:rPr>
      </w:pPr>
      <w:r>
        <w:rPr>
          <w:rStyle w:val="CommentReference"/>
        </w:rPr>
        <w:annotationRef/>
      </w:r>
      <w:r>
        <w:rPr>
          <w:lang w:val="id-ID"/>
        </w:rPr>
        <w:t>dihapus</w:t>
      </w:r>
    </w:p>
  </w:comment>
  <w:comment w:id="12" w:author="Rudy" w:date="2021-11-12T15:29:00Z" w:initials="R">
    <w:p w14:paraId="7EF63466" w14:textId="77777777" w:rsidR="0056559C" w:rsidRPr="0056559C" w:rsidRDefault="0056559C">
      <w:pPr>
        <w:pStyle w:val="CommentText"/>
        <w:rPr>
          <w:lang w:val="id-ID"/>
        </w:rPr>
      </w:pPr>
      <w:r>
        <w:rPr>
          <w:rStyle w:val="CommentReference"/>
        </w:rPr>
        <w:annotationRef/>
      </w:r>
      <w:r>
        <w:rPr>
          <w:lang w:val="id-ID"/>
        </w:rPr>
        <w:t>mie dadak</w:t>
      </w:r>
    </w:p>
  </w:comment>
  <w:comment w:id="13" w:author="Rudy" w:date="2021-11-12T15:30:00Z" w:initials="R">
    <w:p w14:paraId="46453A4B" w14:textId="77777777" w:rsidR="0056559C" w:rsidRPr="0056559C" w:rsidRDefault="0056559C">
      <w:pPr>
        <w:pStyle w:val="CommentText"/>
        <w:rPr>
          <w:lang w:val="id-ID"/>
        </w:rPr>
      </w:pPr>
      <w:r>
        <w:rPr>
          <w:rStyle w:val="CommentReference"/>
        </w:rPr>
        <w:annotationRef/>
      </w:r>
      <w:r>
        <w:rPr>
          <w:lang w:val="id-ID"/>
        </w:rPr>
        <w:t>Ini akan</w:t>
      </w:r>
    </w:p>
  </w:comment>
  <w:comment w:id="14" w:author="Rudy" w:date="2021-11-12T15:31:00Z" w:initials="R">
    <w:p w14:paraId="68DA3838" w14:textId="77777777" w:rsidR="0056559C" w:rsidRPr="0056559C" w:rsidRDefault="0056559C">
      <w:pPr>
        <w:pStyle w:val="CommentText"/>
        <w:rPr>
          <w:lang w:val="id-ID"/>
        </w:rPr>
      </w:pPr>
      <w:r>
        <w:rPr>
          <w:rStyle w:val="CommentReference"/>
        </w:rPr>
        <w:annotationRef/>
      </w:r>
      <w:r>
        <w:rPr>
          <w:lang w:val="id-ID"/>
        </w:rPr>
        <w:t>Di diri</w:t>
      </w:r>
    </w:p>
  </w:comment>
  <w:comment w:id="15" w:author="Rudy" w:date="2021-11-12T15:31:00Z" w:initials="R">
    <w:p w14:paraId="16ABA88B" w14:textId="77777777" w:rsidR="0056559C" w:rsidRPr="0056559C" w:rsidRDefault="0056559C">
      <w:pPr>
        <w:pStyle w:val="CommentText"/>
        <w:rPr>
          <w:lang w:val="id-ID"/>
        </w:rPr>
      </w:pPr>
      <w:r>
        <w:rPr>
          <w:rStyle w:val="CommentReference"/>
        </w:rPr>
        <w:annotationRef/>
      </w:r>
      <w:r>
        <w:rPr>
          <w:lang w:val="id-ID"/>
        </w:rPr>
        <w:t>Haha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CADCFA" w15:done="0"/>
  <w15:commentEx w15:paraId="188C05F7" w15:done="0"/>
  <w15:commentEx w15:paraId="4ECD8F79" w15:done="0"/>
  <w15:commentEx w15:paraId="3F05FE62" w15:done="0"/>
  <w15:commentEx w15:paraId="63FCBEE1" w15:done="0"/>
  <w15:commentEx w15:paraId="7233B04D" w15:done="0"/>
  <w15:commentEx w15:paraId="48A8C155" w15:done="0"/>
  <w15:commentEx w15:paraId="43FF6FC3" w15:done="0"/>
  <w15:commentEx w15:paraId="396F53FF" w15:done="0"/>
  <w15:commentEx w15:paraId="7EF63466" w15:done="0"/>
  <w15:commentEx w15:paraId="46453A4B" w15:done="0"/>
  <w15:commentEx w15:paraId="68DA3838" w15:done="0"/>
  <w15:commentEx w15:paraId="16ABA8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E5185" w14:textId="77777777" w:rsidR="00B74251" w:rsidRDefault="00B74251">
      <w:r>
        <w:separator/>
      </w:r>
    </w:p>
  </w:endnote>
  <w:endnote w:type="continuationSeparator" w:id="0">
    <w:p w14:paraId="2303BE44" w14:textId="77777777" w:rsidR="00B74251" w:rsidRDefault="00B74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EAF9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FC427E0" w14:textId="77777777" w:rsidR="00941E77" w:rsidRDefault="00B74251">
    <w:pPr>
      <w:pStyle w:val="Footer"/>
    </w:pPr>
  </w:p>
  <w:p w14:paraId="333A9BC3" w14:textId="77777777" w:rsidR="00941E77" w:rsidRDefault="00B74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166A1" w14:textId="77777777" w:rsidR="00B74251" w:rsidRDefault="00B74251">
      <w:r>
        <w:separator/>
      </w:r>
    </w:p>
  </w:footnote>
  <w:footnote w:type="continuationSeparator" w:id="0">
    <w:p w14:paraId="7D9DF3FE" w14:textId="77777777" w:rsidR="00B74251" w:rsidRDefault="00B74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y">
    <w15:presenceInfo w15:providerId="None" w15:userId="Ru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173AE3"/>
    <w:rsid w:val="002318A3"/>
    <w:rsid w:val="0042167F"/>
    <w:rsid w:val="0056559C"/>
    <w:rsid w:val="00924DF5"/>
    <w:rsid w:val="00927764"/>
    <w:rsid w:val="00B74251"/>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53E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56559C"/>
    <w:rPr>
      <w:sz w:val="16"/>
      <w:szCs w:val="16"/>
    </w:rPr>
  </w:style>
  <w:style w:type="paragraph" w:styleId="CommentText">
    <w:name w:val="annotation text"/>
    <w:basedOn w:val="Normal"/>
    <w:link w:val="CommentTextChar"/>
    <w:uiPriority w:val="99"/>
    <w:semiHidden/>
    <w:unhideWhenUsed/>
    <w:rsid w:val="0056559C"/>
    <w:rPr>
      <w:sz w:val="20"/>
      <w:szCs w:val="20"/>
    </w:rPr>
  </w:style>
  <w:style w:type="character" w:customStyle="1" w:styleId="CommentTextChar">
    <w:name w:val="Comment Text Char"/>
    <w:basedOn w:val="DefaultParagraphFont"/>
    <w:link w:val="CommentText"/>
    <w:uiPriority w:val="99"/>
    <w:semiHidden/>
    <w:rsid w:val="0056559C"/>
    <w:rPr>
      <w:sz w:val="20"/>
      <w:szCs w:val="20"/>
    </w:rPr>
  </w:style>
  <w:style w:type="paragraph" w:styleId="CommentSubject">
    <w:name w:val="annotation subject"/>
    <w:basedOn w:val="CommentText"/>
    <w:next w:val="CommentText"/>
    <w:link w:val="CommentSubjectChar"/>
    <w:uiPriority w:val="99"/>
    <w:semiHidden/>
    <w:unhideWhenUsed/>
    <w:rsid w:val="0056559C"/>
    <w:rPr>
      <w:b/>
      <w:bCs/>
    </w:rPr>
  </w:style>
  <w:style w:type="character" w:customStyle="1" w:styleId="CommentSubjectChar">
    <w:name w:val="Comment Subject Char"/>
    <w:basedOn w:val="CommentTextChar"/>
    <w:link w:val="CommentSubject"/>
    <w:uiPriority w:val="99"/>
    <w:semiHidden/>
    <w:rsid w:val="0056559C"/>
    <w:rPr>
      <w:b/>
      <w:bCs/>
      <w:sz w:val="20"/>
      <w:szCs w:val="20"/>
    </w:rPr>
  </w:style>
  <w:style w:type="paragraph" w:styleId="BalloonText">
    <w:name w:val="Balloon Text"/>
    <w:basedOn w:val="Normal"/>
    <w:link w:val="BalloonTextChar"/>
    <w:uiPriority w:val="99"/>
    <w:semiHidden/>
    <w:unhideWhenUsed/>
    <w:rsid w:val="00565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5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Rudy</cp:lastModifiedBy>
  <cp:revision>5</cp:revision>
  <dcterms:created xsi:type="dcterms:W3CDTF">2020-08-26T21:16:00Z</dcterms:created>
  <dcterms:modified xsi:type="dcterms:W3CDTF">2021-11-12T07:33:00Z</dcterms:modified>
</cp:coreProperties>
</file>