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497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6BA65B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7DE327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242F68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304FB9C" w14:textId="77777777" w:rsidTr="00821BA2">
        <w:tc>
          <w:tcPr>
            <w:tcW w:w="9350" w:type="dxa"/>
          </w:tcPr>
          <w:p w14:paraId="2DF80663" w14:textId="3A316D42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del w:id="0" w:author="Lenovo" w:date="2021-08-19T11:46:00Z">
              <w:r w:rsidDel="00AE7616">
                <w:lastRenderedPageBreak/>
                <w:delText xml:space="preserve">Pembelajaran </w:delText>
              </w:r>
            </w:del>
            <w:proofErr w:type="spellStart"/>
            <w:ins w:id="1" w:author="Lenovo" w:date="2021-08-19T11:47:00Z">
              <w:r w:rsidR="00AE7616">
                <w:t>Pemelajaran</w:t>
              </w:r>
            </w:ins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F19D50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D0EA8A4" w14:textId="20A7CA1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Lenovo" w:date="2021-08-19T11:51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" w:author="Lenovo" w:date="2021-08-19T11:51:00Z">
              <w:r w:rsidRPr="00EC6F38" w:rsidDel="00AE7616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del w:id="4" w:author="Lenovo" w:date="2021-08-19T11:50:00Z">
              <w:r w:rsidRPr="00EC6F38" w:rsidDel="00AE7616">
                <w:rPr>
                  <w:rFonts w:ascii="Times New Roman" w:eastAsia="Times New Roman" w:hAnsi="Times New Roman" w:cs="Times New Roman"/>
                  <w:szCs w:val="24"/>
                </w:rPr>
                <w:delText xml:space="preserve"> sangat extream</w:delText>
              </w:r>
            </w:del>
            <w:proofErr w:type="spellStart"/>
            <w:ins w:id="5" w:author="Lenovo" w:date="2021-08-19T11:51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kemajuan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proofErr w:type="gram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tinggi</w:t>
              </w:r>
            </w:ins>
            <w:proofErr w:type="spellEnd"/>
            <w:ins w:id="6" w:author="Lenovo" w:date="2021-08-19T11:50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Lenovo" w:date="2021-08-19T11:49:00Z">
              <w:r w:rsidRPr="00EC6F38" w:rsidDel="00AE761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yang tiap menit bahkan detik dia akan berubah semakin maju, yang sering kita sebut dengan revolusi industry 4.0. </w:delText>
              </w:r>
            </w:del>
            <w:proofErr w:type="spellStart"/>
            <w:ins w:id="8" w:author="Lenovo" w:date="2021-08-19T11:49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Indust</w:t>
              </w:r>
            </w:ins>
            <w:ins w:id="9" w:author="Lenovo" w:date="2021-08-19T11:50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ri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dikenal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4.0.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686468" w14:textId="312B0B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Lenovo" w:date="2021-08-19T11:52:00Z">
              <w:r w:rsidRPr="00EC6F38" w:rsidDel="00AE7616">
                <w:rPr>
                  <w:rFonts w:ascii="Times New Roman" w:eastAsia="Times New Roman" w:hAnsi="Times New Roman" w:cs="Times New Roman"/>
                  <w:szCs w:val="24"/>
                </w:rPr>
                <w:delText xml:space="preserve">peserta didik </w:delText>
              </w:r>
            </w:del>
            <w:proofErr w:type="spellStart"/>
            <w:ins w:id="11" w:author="Lenovo" w:date="2021-08-19T11:52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" w:author="Lenovo" w:date="2021-08-19T11:52:00Z">
              <w:r w:rsidRPr="00EC6F38" w:rsidDel="00AE7616">
                <w:rPr>
                  <w:rFonts w:ascii="Times New Roman" w:eastAsia="Times New Roman" w:hAnsi="Times New Roman" w:cs="Times New Roman"/>
                  <w:szCs w:val="24"/>
                </w:rPr>
                <w:delText>hari ini kita di siapkan untuk memasuki dunia kerja namun bukan lagi perkerja</w:delText>
              </w:r>
            </w:del>
            <w:proofErr w:type="spellStart"/>
            <w:ins w:id="13" w:author="Lenovo" w:date="2021-08-19T11:53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4" w:author="Lenovo" w:date="2021-08-19T11:54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5" w:author="Lenovo" w:date="2021-08-19T11:53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memasuki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dunia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</w:ins>
            <w:proofErr w:type="spellEnd"/>
            <w:ins w:id="16" w:author="Lenovo" w:date="2021-08-19T11:54:00Z"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perusahaan</w:t>
              </w:r>
              <w:proofErr w:type="spellEnd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AE7616">
                <w:rPr>
                  <w:rFonts w:ascii="Times New Roman" w:eastAsia="Times New Roman" w:hAnsi="Times New Roman" w:cs="Times New Roman"/>
                  <w:szCs w:val="24"/>
                </w:rPr>
                <w:t>dituju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E0D8E7" w14:textId="22B6B5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ins w:id="17" w:author="Lenovo" w:date="2021-08-19T11:55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Lenovo" w:date="2021-08-19T11:55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del w:id="19" w:author="Lenovo" w:date="2021-08-19T11:55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 memerluas akses dan memanfaatkan teknologi</w:delText>
              </w:r>
            </w:del>
            <w:ins w:id="20" w:author="Lenovo" w:date="2021-08-19T11:55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akses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memanfaatkan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teknologi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proofErr w:type="gram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proofErr w:type="gramEnd"/>
          </w:p>
          <w:p w14:paraId="55EDD7C7" w14:textId="1805115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21" w:author="Lenovo" w:date="2021-08-19T11:55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ins w:id="22" w:author="Lenovo" w:date="2021-08-19T11:55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ins w:id="23" w:author="Lenovo" w:date="2021-08-19T11:56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Lenovo" w:date="2021-08-19T11:56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 di publis</w:delText>
              </w:r>
            </w:del>
            <w:proofErr w:type="spellStart"/>
            <w:ins w:id="25" w:author="Lenovo" w:date="2021-08-19T11:56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dibicarakan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Lenovo" w:date="2021-08-19T11:56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untuk </w:delText>
              </w:r>
            </w:del>
            <w:ins w:id="27" w:author="Lenovo" w:date="2021-08-19T11:56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07BE0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B61A92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A43980" w14:textId="03F1CEC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8" w:author="Lenovo" w:date="2021-08-19T11:56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9" w:author="Lenovo" w:date="2021-08-19T11:56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0" w:author="Lenovo" w:date="2021-08-19T11:56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ins w:id="31" w:author="Lenovo" w:date="2021-08-19T11:56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3EE40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BDC19E" w14:textId="6957FA4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Lenovo" w:date="2021-08-19T11:57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proofErr w:type="spellStart"/>
            <w:ins w:id="33" w:author="Lenovo" w:date="2021-08-19T11:57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Lenovo" w:date="2021-08-19T11:57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35" w:author="Lenovo" w:date="2021-08-19T11:57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ins w:id="36" w:author="Lenovo" w:date="2021-08-19T11:57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" w:author="Lenovo" w:date="2021-08-19T11:57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 bakat siswa</w:delText>
              </w:r>
            </w:del>
            <w:proofErr w:type="spellStart"/>
            <w:ins w:id="38" w:author="Lenovo" w:date="2021-08-19T11:57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bakatnya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B9C0A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11FF8D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994E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E5ED5A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36C8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BB0DB2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AD4DC7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31B4F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9B45CA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75305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36FD5AE4" w14:textId="79AB85F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Lenovo" w:date="2021-08-19T11:57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</w:delText>
              </w:r>
            </w:del>
            <w:proofErr w:type="spellStart"/>
            <w:ins w:id="40" w:author="Lenovo" w:date="2021-08-19T12:00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ins w:id="41" w:author="Lenovo" w:date="2021-08-19T11:57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ita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da</w:t>
              </w:r>
            </w:ins>
            <w:ins w:id="42" w:author="Lenovo" w:date="2021-08-19T11:58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pat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Lenovo" w:date="2021-08-19T11:58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</w:del>
            <w:proofErr w:type="spellStart"/>
            <w:ins w:id="44" w:author="Lenovo" w:date="2021-08-19T11:58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5" w:author="Lenovo" w:date="2021-08-19T11:58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pr</w:t>
              </w:r>
            </w:ins>
            <w:ins w:id="46" w:author="Lenovo" w:date="2021-08-19T11:59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oses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pengamatan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pemahaman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ins w:id="47" w:author="Lenovo" w:date="2021-08-19T12:00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</w:ins>
            <w:proofErr w:type="spellEnd"/>
            <w:ins w:id="48" w:author="Lenovo" w:date="2021-08-19T11:59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ins w:id="49" w:author="Lenovo" w:date="2021-08-19T12:00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Lenovo" w:date="2021-08-19T11:58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mengamati dan memahami ini sebenarnya jadi satu kesatuan, pada proses mengamati dan memahami kita bisa memiliki pikiran yang kritis. </w:delText>
              </w:r>
            </w:del>
            <w:del w:id="51" w:author="Lenovo" w:date="2021-08-19T12:01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>Pikiran kritis sangat di butuhkan karena dengan pikiran yang kritis maka akan timbul sebuah ide atau gagasan.</w:delText>
              </w:r>
            </w:del>
            <w:proofErr w:type="spellStart"/>
            <w:ins w:id="52" w:author="Lenovo" w:date="2021-08-19T12:01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ide dan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3094B339" w14:textId="229B276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del w:id="53" w:author="Lenovo" w:date="2021-08-19T12:02:00Z">
              <w:r w:rsidRPr="00EC6F38" w:rsidDel="00DA6BB1">
                <w:rPr>
                  <w:rFonts w:ascii="Times New Roman" w:eastAsia="Times New Roman" w:hAnsi="Times New Roman" w:cs="Times New Roman"/>
                  <w:szCs w:val="24"/>
                </w:rPr>
                <w:delText xml:space="preserve"> yaitu mencoba/ pengaplikasian</w:delText>
              </w:r>
            </w:del>
            <w:ins w:id="54" w:author="Lenovo" w:date="2021-08-19T12:02:00Z"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A6BB1">
                <w:rPr>
                  <w:rFonts w:ascii="Times New Roman" w:eastAsia="Times New Roman" w:hAnsi="Times New Roman" w:cs="Times New Roman"/>
                  <w:szCs w:val="24"/>
                </w:rPr>
                <w:t>mengaplikasikannya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AC55B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6231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1358A5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E7616"/>
    <w:rsid w:val="00DA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27B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E761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2021-08-19T05:02:00Z</dcterms:modified>
</cp:coreProperties>
</file>