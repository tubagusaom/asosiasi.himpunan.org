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0C8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81DA3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9DE9F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7249A9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24B7D1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del w:id="0" w:author="H P" w:date="2020-12-16T10:33:00Z">
        <w:r w:rsidRPr="00C50A1E" w:rsidDel="00760F59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,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50B3E0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B56E4B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76C421" wp14:editId="464F061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077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37BE7D5" w14:textId="6BB8AB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</w:t>
      </w:r>
      <w:del w:id="1" w:author="H P" w:date="2020-12-16T10:33:00Z">
        <w:r w:rsidRPr="00C50A1E" w:rsidDel="00760F5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n,</w:delText>
        </w:r>
      </w:del>
      <w:ins w:id="2" w:author="H P" w:date="2020-12-16T10:33:00Z">
        <w:r w:rsidR="00760F5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</w:t>
        </w:r>
      </w:ins>
      <w:bookmarkStart w:id="3" w:name="_GoBack"/>
      <w:bookmarkEnd w:id="3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798A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C16733" w14:textId="591A18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" w:author="H P" w:date="2020-12-16T10:17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H P" w:date="2020-12-16T10:17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H P" w:date="2020-12-16T10:17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H P" w:date="2020-12-16T10:17:00Z">
        <w:r w:rsidDel="00396B4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" w:author="H P" w:date="2020-12-16T10:18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0C7F3" w14:textId="6241E6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" w:author="H P" w:date="2020-12-16T10:18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396B40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10" w:author="H P" w:date="2020-12-16T10:18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2386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EBB272" w14:textId="5445E8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del w:id="11" w:author="H P" w:date="2020-12-16T10:20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 xml:space="preserve"> 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2" w:author="H P" w:date="2020-12-16T10:20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98001" w14:textId="42B870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ins w:id="13" w:author="H P" w:date="2020-12-16T10:20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H P" w:date="2020-12-16T10:20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 xml:space="preserve"> 4</w:delText>
        </w:r>
      </w:del>
      <w:proofErr w:type="spellStart"/>
      <w:ins w:id="15" w:author="H P" w:date="2020-12-16T10:20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206FDE" w14:textId="09F916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H P" w:date="2020-12-16T10:23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H P" w:date="2020-12-16T10:23:00Z">
        <w:r w:rsidR="00396B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H P" w:date="2020-12-16T10:23:00Z">
        <w:r w:rsidRPr="00396B40" w:rsidDel="00396B40">
          <w:rPr>
            <w:rFonts w:ascii="Times New Roman" w:eastAsia="Times New Roman" w:hAnsi="Times New Roman" w:cs="Times New Roman"/>
            <w:sz w:val="24"/>
            <w:szCs w:val="24"/>
            <w:rPrChange w:id="19" w:author="H P" w:date="2020-12-16T10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396B40">
        <w:rPr>
          <w:rFonts w:ascii="Times New Roman" w:eastAsia="Times New Roman" w:hAnsi="Times New Roman" w:cs="Times New Roman"/>
          <w:sz w:val="24"/>
          <w:szCs w:val="24"/>
          <w:rPrChange w:id="20" w:author="H P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396B40">
        <w:rPr>
          <w:rFonts w:ascii="Times New Roman" w:eastAsia="Times New Roman" w:hAnsi="Times New Roman" w:cs="Times New Roman"/>
          <w:sz w:val="24"/>
          <w:szCs w:val="24"/>
          <w:rPrChange w:id="21" w:author="H P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96B40">
        <w:rPr>
          <w:rFonts w:ascii="Times New Roman" w:eastAsia="Times New Roman" w:hAnsi="Times New Roman" w:cs="Times New Roman"/>
          <w:sz w:val="24"/>
          <w:szCs w:val="24"/>
          <w:rPrChange w:id="22" w:author="H P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396B40">
        <w:rPr>
          <w:rFonts w:ascii="Times New Roman" w:eastAsia="Times New Roman" w:hAnsi="Times New Roman" w:cs="Times New Roman"/>
          <w:sz w:val="24"/>
          <w:szCs w:val="24"/>
          <w:rPrChange w:id="23" w:author="H P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96B40">
        <w:rPr>
          <w:rFonts w:ascii="Times New Roman" w:eastAsia="Times New Roman" w:hAnsi="Times New Roman" w:cs="Times New Roman"/>
          <w:sz w:val="24"/>
          <w:szCs w:val="24"/>
          <w:rPrChange w:id="24" w:author="H P" w:date="2020-12-16T10:2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708F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del w:id="25" w:author="H P" w:date="2020-12-16T10:24:00Z">
        <w:r w:rsidRPr="00C50A1E" w:rsidDel="00396B40">
          <w:rPr>
            <w:rFonts w:ascii="Times New Roman" w:eastAsia="Times New Roman" w:hAnsi="Times New Roman" w:cs="Times New Roman"/>
            <w:sz w:val="24"/>
            <w:szCs w:val="24"/>
          </w:rPr>
          <w:delText xml:space="preserve"> alias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47E5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B4BEC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516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0A72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53F4C" w14:textId="495F049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26" w:author="H P" w:date="2020-12-16T10:27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0F59">
          <w:rPr>
            <w:rFonts w:ascii="Times New Roman" w:eastAsia="Times New Roman" w:hAnsi="Times New Roman" w:cs="Times New Roman"/>
            <w:sz w:val="24"/>
            <w:szCs w:val="24"/>
          </w:rPr>
          <w:t>kadar</w:t>
        </w:r>
        <w:proofErr w:type="spellEnd"/>
        <w:r w:rsidR="00760F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0F59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</w:ins>
      <w:proofErr w:type="spellEnd"/>
      <w:del w:id="27" w:author="H P" w:date="2020-12-16T10:27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 xml:space="preserve">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1A2EC3" w14:textId="7EAD19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28" w:author="H P" w:date="2020-12-16T10:28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9" w:author="H P" w:date="2020-12-16T10:28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H P" w:date="2020-12-16T10:28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31" w:author="H P" w:date="2020-12-16T10:28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A80B4E6" w14:textId="51B46B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32" w:author="H P" w:date="2020-12-16T10:29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ins w:id="33" w:author="H P" w:date="2020-12-16T10:29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H P" w:date="2020-12-16T10:29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6A8AF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04F605B" w14:textId="57F31E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35" w:author="H P" w:date="2020-12-16T10:30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ins w:id="36" w:author="H P" w:date="2020-12-16T10:31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7" w:author="H P" w:date="2020-12-16T10:32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</w:ins>
      <w:proofErr w:type="spellEnd"/>
      <w:del w:id="38" w:author="H P" w:date="2020-12-16T10:31:00Z">
        <w:r w:rsidRPr="00C50A1E" w:rsidDel="00760F59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39" w:author="H P" w:date="2020-12-16T10:32:00Z">
        <w:r w:rsidR="00760F59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3061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B180D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4C486CA" w14:textId="77777777" w:rsidR="00927764" w:rsidRPr="00C50A1E" w:rsidRDefault="00927764" w:rsidP="00927764"/>
    <w:p w14:paraId="1273D877" w14:textId="77777777" w:rsidR="00927764" w:rsidRPr="005A045A" w:rsidRDefault="00927764" w:rsidP="00927764">
      <w:pPr>
        <w:rPr>
          <w:i/>
        </w:rPr>
      </w:pPr>
    </w:p>
    <w:p w14:paraId="014401F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90CCF3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43283" w14:textId="77777777" w:rsidR="00EA0460" w:rsidRDefault="00EA0460">
      <w:r>
        <w:separator/>
      </w:r>
    </w:p>
  </w:endnote>
  <w:endnote w:type="continuationSeparator" w:id="0">
    <w:p w14:paraId="26F090AB" w14:textId="77777777" w:rsidR="00EA0460" w:rsidRDefault="00EA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0A60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54DDDC4" w14:textId="77777777" w:rsidR="00941E77" w:rsidRDefault="00EA0460">
    <w:pPr>
      <w:pStyle w:val="Footer"/>
    </w:pPr>
  </w:p>
  <w:p w14:paraId="27417AC7" w14:textId="77777777" w:rsidR="00941E77" w:rsidRDefault="00EA0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6C1B" w14:textId="77777777" w:rsidR="00EA0460" w:rsidRDefault="00EA0460">
      <w:r>
        <w:separator/>
      </w:r>
    </w:p>
  </w:footnote>
  <w:footnote w:type="continuationSeparator" w:id="0">
    <w:p w14:paraId="2F0CED0E" w14:textId="77777777" w:rsidR="00EA0460" w:rsidRDefault="00EA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 P">
    <w15:presenceInfo w15:providerId="None" w15:userId="H 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47E26"/>
    <w:rsid w:val="002318A3"/>
    <w:rsid w:val="00396B40"/>
    <w:rsid w:val="0042167F"/>
    <w:rsid w:val="00760F59"/>
    <w:rsid w:val="00924DF5"/>
    <w:rsid w:val="00927764"/>
    <w:rsid w:val="00C20908"/>
    <w:rsid w:val="00E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4BF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2020-12-16T03:35:00Z</dcterms:created>
  <dcterms:modified xsi:type="dcterms:W3CDTF">2020-12-16T03:35:00Z</dcterms:modified>
</cp:coreProperties>
</file>